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5F98D2" w14:textId="77777777" w:rsidR="004816EF" w:rsidRPr="004816EF" w:rsidRDefault="00F40242" w:rsidP="005F1638">
      <w:pPr>
        <w:ind w:firstLine="420"/>
        <w:jc w:val="right"/>
        <w:rPr>
          <w:rFonts w:ascii="华文中宋" w:eastAsia="华文中宋" w:hAnsi="华文中宋"/>
          <w:sz w:val="28"/>
          <w:szCs w:val="52"/>
        </w:rPr>
      </w:pPr>
      <w:r>
        <w:rPr>
          <w:rFonts w:ascii="华文中宋" w:eastAsia="华文中宋" w:hAnsi="华文中宋" w:hint="eastAsia"/>
          <w:sz w:val="28"/>
          <w:szCs w:val="52"/>
        </w:rPr>
        <w:t xml:space="preserve"> </w:t>
      </w:r>
      <w:r w:rsidR="004816EF" w:rsidRPr="004816EF">
        <w:rPr>
          <w:rFonts w:ascii="华文中宋" w:eastAsia="华文中宋" w:hAnsi="华文中宋" w:hint="eastAsia"/>
          <w:sz w:val="28"/>
          <w:szCs w:val="52"/>
        </w:rPr>
        <w:t>内部资料 严禁外传</w:t>
      </w:r>
    </w:p>
    <w:p w14:paraId="6A768B40" w14:textId="77777777" w:rsidR="004816EF" w:rsidRDefault="006C4CD6" w:rsidP="004816EF">
      <w:pPr>
        <w:jc w:val="center"/>
        <w:rPr>
          <w:rFonts w:ascii="华文中宋" w:eastAsia="华文中宋" w:hAnsi="华文中宋"/>
          <w:sz w:val="52"/>
          <w:szCs w:val="52"/>
        </w:rPr>
      </w:pPr>
      <w:r>
        <w:rPr>
          <w:rFonts w:ascii="微软雅黑" w:eastAsia="微软雅黑" w:hAnsi="微软雅黑"/>
          <w:noProof/>
        </w:rPr>
        <w:drawing>
          <wp:anchor distT="0" distB="0" distL="114300" distR="114300" simplePos="0" relativeHeight="251659264" behindDoc="0" locked="0" layoutInCell="1" allowOverlap="1" wp14:anchorId="5FFECEB5" wp14:editId="4D4CD822">
            <wp:simplePos x="0" y="0"/>
            <wp:positionH relativeFrom="margin">
              <wp:posOffset>2237422</wp:posOffset>
            </wp:positionH>
            <wp:positionV relativeFrom="page">
              <wp:posOffset>1810385</wp:posOffset>
            </wp:positionV>
            <wp:extent cx="1765300" cy="476250"/>
            <wp:effectExtent l="0" t="0" r="6350" b="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5300" cy="476250"/>
                    </a:xfrm>
                    <a:prstGeom prst="rect">
                      <a:avLst/>
                    </a:prstGeom>
                    <a:noFill/>
                    <a:ln>
                      <a:noFill/>
                      <a:prstDash val="solid"/>
                    </a:ln>
                  </pic:spPr>
                </pic:pic>
              </a:graphicData>
            </a:graphic>
          </wp:anchor>
        </w:drawing>
      </w:r>
    </w:p>
    <w:p w14:paraId="60C903B8" w14:textId="77777777" w:rsidR="004816EF" w:rsidRDefault="004816EF" w:rsidP="004816EF">
      <w:pPr>
        <w:jc w:val="center"/>
        <w:rPr>
          <w:rFonts w:ascii="华文中宋" w:eastAsia="华文中宋" w:hAnsi="华文中宋"/>
          <w:sz w:val="52"/>
          <w:szCs w:val="52"/>
        </w:rPr>
      </w:pPr>
    </w:p>
    <w:p w14:paraId="1AA09226" w14:textId="77777777" w:rsidR="004816EF" w:rsidRDefault="004816EF" w:rsidP="004816EF">
      <w:pPr>
        <w:rPr>
          <w:rFonts w:ascii="华文中宋" w:eastAsia="华文中宋" w:hAnsi="华文中宋"/>
          <w:sz w:val="52"/>
          <w:szCs w:val="52"/>
        </w:rPr>
      </w:pPr>
    </w:p>
    <w:p w14:paraId="1D13694A" w14:textId="77777777" w:rsidR="004816EF" w:rsidRDefault="004816EF" w:rsidP="004816EF">
      <w:pPr>
        <w:jc w:val="center"/>
        <w:rPr>
          <w:rFonts w:ascii="华文中宋" w:eastAsia="华文中宋" w:hAnsi="华文中宋"/>
          <w:b/>
          <w:sz w:val="52"/>
          <w:szCs w:val="52"/>
        </w:rPr>
      </w:pPr>
    </w:p>
    <w:p w14:paraId="0CBAF92D" w14:textId="77777777" w:rsidR="002E6E02" w:rsidRDefault="004816EF" w:rsidP="004816EF">
      <w:pPr>
        <w:jc w:val="center"/>
        <w:rPr>
          <w:rFonts w:ascii="华文中宋" w:eastAsia="华文中宋" w:hAnsi="华文中宋"/>
          <w:b/>
          <w:sz w:val="52"/>
          <w:szCs w:val="52"/>
        </w:rPr>
      </w:pPr>
      <w:r w:rsidRPr="004816EF">
        <w:rPr>
          <w:rFonts w:ascii="华文中宋" w:eastAsia="华文中宋" w:hAnsi="华文中宋"/>
          <w:b/>
          <w:sz w:val="52"/>
          <w:szCs w:val="52"/>
        </w:rPr>
        <w:t>网约车</w:t>
      </w:r>
      <w:r w:rsidR="007B5CA3">
        <w:rPr>
          <w:rFonts w:ascii="华文中宋" w:eastAsia="华文中宋" w:hAnsi="华文中宋" w:hint="eastAsia"/>
          <w:b/>
          <w:sz w:val="52"/>
          <w:szCs w:val="52"/>
        </w:rPr>
        <w:t>二</w:t>
      </w:r>
      <w:r w:rsidRPr="004816EF">
        <w:rPr>
          <w:rFonts w:ascii="华文中宋" w:eastAsia="华文中宋" w:hAnsi="华文中宋"/>
          <w:b/>
          <w:sz w:val="52"/>
          <w:szCs w:val="52"/>
        </w:rPr>
        <w:t>期产品需求文档</w:t>
      </w:r>
    </w:p>
    <w:p w14:paraId="7BF5FD26" w14:textId="77777777" w:rsidR="004816EF" w:rsidRPr="006C4CD6" w:rsidRDefault="004A798B" w:rsidP="004816EF">
      <w:pPr>
        <w:jc w:val="center"/>
        <w:rPr>
          <w:rFonts w:ascii="华文中宋" w:eastAsia="华文中宋" w:hAnsi="华文中宋"/>
          <w:b/>
          <w:sz w:val="52"/>
          <w:szCs w:val="52"/>
        </w:rPr>
      </w:pPr>
      <w:r>
        <w:rPr>
          <w:rFonts w:ascii="华文中宋" w:eastAsia="华文中宋" w:hAnsi="华文中宋" w:hint="eastAsia"/>
          <w:b/>
          <w:sz w:val="52"/>
          <w:szCs w:val="52"/>
        </w:rPr>
        <w:t>（PRD）</w:t>
      </w:r>
    </w:p>
    <w:p w14:paraId="26FD97C9" w14:textId="77777777" w:rsidR="004816EF" w:rsidRDefault="004816EF" w:rsidP="004816EF">
      <w:pPr>
        <w:jc w:val="center"/>
        <w:rPr>
          <w:rFonts w:ascii="华文中宋" w:eastAsia="华文中宋" w:hAnsi="华文中宋"/>
          <w:b/>
          <w:sz w:val="52"/>
          <w:szCs w:val="52"/>
        </w:rPr>
      </w:pPr>
    </w:p>
    <w:p w14:paraId="69B4D2F5" w14:textId="77777777" w:rsidR="004816EF" w:rsidRDefault="004816EF" w:rsidP="004816EF">
      <w:pPr>
        <w:jc w:val="center"/>
        <w:rPr>
          <w:rFonts w:ascii="华文中宋" w:eastAsia="华文中宋" w:hAnsi="华文中宋"/>
          <w:b/>
          <w:sz w:val="52"/>
          <w:szCs w:val="52"/>
        </w:rPr>
      </w:pPr>
    </w:p>
    <w:p w14:paraId="590DF225" w14:textId="77777777" w:rsidR="004816EF" w:rsidRDefault="004816EF" w:rsidP="004816EF">
      <w:pPr>
        <w:jc w:val="center"/>
        <w:rPr>
          <w:rFonts w:ascii="华文中宋" w:eastAsia="华文中宋" w:hAnsi="华文中宋"/>
          <w:b/>
          <w:sz w:val="52"/>
          <w:szCs w:val="52"/>
        </w:rPr>
      </w:pPr>
    </w:p>
    <w:p w14:paraId="070F59ED" w14:textId="77777777" w:rsidR="004816EF" w:rsidRDefault="004816EF" w:rsidP="004816EF">
      <w:pPr>
        <w:jc w:val="center"/>
        <w:rPr>
          <w:rFonts w:ascii="华文中宋" w:eastAsia="华文中宋" w:hAnsi="华文中宋"/>
          <w:b/>
          <w:sz w:val="52"/>
          <w:szCs w:val="52"/>
        </w:rPr>
      </w:pPr>
    </w:p>
    <w:p w14:paraId="72F97C76" w14:textId="77777777" w:rsidR="004816EF" w:rsidRDefault="004816EF" w:rsidP="004816EF">
      <w:pPr>
        <w:jc w:val="center"/>
        <w:rPr>
          <w:rFonts w:ascii="华文中宋" w:eastAsia="华文中宋" w:hAnsi="华文中宋"/>
          <w:b/>
          <w:sz w:val="52"/>
          <w:szCs w:val="52"/>
        </w:rPr>
      </w:pPr>
    </w:p>
    <w:p w14:paraId="6828B0E1" w14:textId="77777777" w:rsidR="004816EF" w:rsidRPr="004816EF" w:rsidRDefault="004816EF" w:rsidP="004816EF">
      <w:pPr>
        <w:jc w:val="center"/>
        <w:rPr>
          <w:rFonts w:ascii="华文中宋" w:eastAsia="华文中宋" w:hAnsi="华文中宋"/>
          <w:b/>
          <w:sz w:val="28"/>
          <w:szCs w:val="28"/>
        </w:rPr>
      </w:pPr>
      <w:r w:rsidRPr="004816EF">
        <w:rPr>
          <w:rFonts w:ascii="华文中宋" w:eastAsia="华文中宋" w:hAnsi="华文中宋" w:hint="eastAsia"/>
          <w:b/>
          <w:sz w:val="28"/>
          <w:szCs w:val="28"/>
        </w:rPr>
        <w:t>深圳云创车联网有限公司</w:t>
      </w:r>
    </w:p>
    <w:p w14:paraId="7C1684DF" w14:textId="4E773832" w:rsidR="004816EF" w:rsidRPr="004816EF" w:rsidRDefault="00C75BA6" w:rsidP="004816EF">
      <w:pPr>
        <w:jc w:val="center"/>
        <w:rPr>
          <w:rFonts w:ascii="华文中宋" w:eastAsia="华文中宋" w:hAnsi="华文中宋"/>
          <w:b/>
          <w:sz w:val="28"/>
          <w:szCs w:val="28"/>
        </w:rPr>
      </w:pPr>
      <w:r>
        <w:rPr>
          <w:rFonts w:ascii="华文中宋" w:eastAsia="华文中宋" w:hAnsi="华文中宋" w:hint="eastAsia"/>
          <w:b/>
          <w:sz w:val="28"/>
          <w:szCs w:val="28"/>
        </w:rPr>
        <w:t>201</w:t>
      </w:r>
      <w:r w:rsidR="00AB13C9">
        <w:rPr>
          <w:rFonts w:ascii="华文中宋" w:eastAsia="华文中宋" w:hAnsi="华文中宋"/>
          <w:b/>
          <w:sz w:val="28"/>
          <w:szCs w:val="28"/>
        </w:rPr>
        <w:t>7</w:t>
      </w:r>
      <w:r>
        <w:rPr>
          <w:rFonts w:ascii="华文中宋" w:eastAsia="华文中宋" w:hAnsi="华文中宋" w:hint="eastAsia"/>
          <w:b/>
          <w:sz w:val="28"/>
          <w:szCs w:val="28"/>
        </w:rPr>
        <w:t>/</w:t>
      </w:r>
      <w:r w:rsidR="00AB13C9">
        <w:rPr>
          <w:rFonts w:ascii="华文中宋" w:eastAsia="华文中宋" w:hAnsi="华文中宋"/>
          <w:b/>
          <w:sz w:val="28"/>
          <w:szCs w:val="28"/>
        </w:rPr>
        <w:t>2</w:t>
      </w:r>
      <w:r w:rsidR="004A798B">
        <w:rPr>
          <w:rFonts w:ascii="华文中宋" w:eastAsia="华文中宋" w:hAnsi="华文中宋" w:hint="eastAsia"/>
          <w:b/>
          <w:sz w:val="28"/>
          <w:szCs w:val="28"/>
        </w:rPr>
        <w:t>/</w:t>
      </w:r>
      <w:r w:rsidR="000C07C2">
        <w:rPr>
          <w:rFonts w:ascii="华文中宋" w:eastAsia="华文中宋" w:hAnsi="华文中宋"/>
          <w:b/>
          <w:sz w:val="28"/>
          <w:szCs w:val="28"/>
        </w:rPr>
        <w:t>13</w:t>
      </w:r>
    </w:p>
    <w:p w14:paraId="06F456C0" w14:textId="77777777" w:rsidR="004816EF" w:rsidRDefault="004816EF" w:rsidP="004816EF">
      <w:pPr>
        <w:jc w:val="center"/>
        <w:rPr>
          <w:rFonts w:ascii="华文中宋" w:eastAsia="华文中宋" w:hAnsi="华文中宋"/>
          <w:b/>
          <w:sz w:val="52"/>
          <w:szCs w:val="52"/>
        </w:rPr>
      </w:pPr>
    </w:p>
    <w:p w14:paraId="66B0C16A" w14:textId="77777777" w:rsidR="004816EF" w:rsidRDefault="004816EF" w:rsidP="004816EF">
      <w:pPr>
        <w:jc w:val="center"/>
        <w:rPr>
          <w:rFonts w:ascii="华文中宋" w:eastAsia="华文中宋" w:hAnsi="华文中宋"/>
          <w:b/>
          <w:sz w:val="52"/>
          <w:szCs w:val="52"/>
        </w:rPr>
        <w:sectPr w:rsidR="004816EF" w:rsidSect="005678F5">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titlePg/>
          <w:docGrid w:type="lines" w:linePitch="312"/>
        </w:sectPr>
      </w:pPr>
    </w:p>
    <w:p w14:paraId="25F8EC28" w14:textId="77777777" w:rsidR="004816EF" w:rsidRDefault="006C4CD6" w:rsidP="00B93D27">
      <w:pPr>
        <w:pStyle w:val="aa"/>
        <w:jc w:val="left"/>
      </w:pPr>
      <w:bookmarkStart w:id="0" w:name="_Toc456877394"/>
      <w:bookmarkStart w:id="1" w:name="_Toc474764469"/>
      <w:r>
        <w:lastRenderedPageBreak/>
        <w:t>编制说明</w:t>
      </w:r>
      <w:bookmarkEnd w:id="0"/>
      <w:bookmarkEnd w:id="1"/>
    </w:p>
    <w:tbl>
      <w:tblPr>
        <w:tblW w:w="9776" w:type="dxa"/>
        <w:jc w:val="center"/>
        <w:tblLayout w:type="fixed"/>
        <w:tblCellMar>
          <w:left w:w="10" w:type="dxa"/>
          <w:right w:w="10" w:type="dxa"/>
        </w:tblCellMar>
        <w:tblLook w:val="04A0" w:firstRow="1" w:lastRow="0" w:firstColumn="1" w:lastColumn="0" w:noHBand="0" w:noVBand="1"/>
      </w:tblPr>
      <w:tblGrid>
        <w:gridCol w:w="1838"/>
        <w:gridCol w:w="4273"/>
        <w:gridCol w:w="1275"/>
        <w:gridCol w:w="2390"/>
      </w:tblGrid>
      <w:tr w:rsidR="006C4CD6" w:rsidRPr="00F501E7" w14:paraId="0A04A53D" w14:textId="77777777" w:rsidTr="004777BE">
        <w:trPr>
          <w:trHeight w:val="454"/>
          <w:jc w:val="center"/>
        </w:trPr>
        <w:tc>
          <w:tcPr>
            <w:tcW w:w="1838" w:type="dxa"/>
            <w:tcBorders>
              <w:top w:val="single" w:sz="4" w:space="0" w:color="000000"/>
              <w:left w:val="single" w:sz="4" w:space="0" w:color="000000"/>
              <w:bottom w:val="single" w:sz="6"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59887C8B" w14:textId="77777777" w:rsidR="006C4CD6" w:rsidRPr="00F501E7" w:rsidRDefault="006C4CD6" w:rsidP="004777BE">
            <w:pPr>
              <w:pStyle w:val="a7"/>
              <w:rPr>
                <w:rFonts w:asciiTheme="minorEastAsia" w:eastAsiaTheme="minorEastAsia" w:hAnsiTheme="minorEastAsia"/>
                <w:sz w:val="20"/>
              </w:rPr>
            </w:pPr>
            <w:r w:rsidRPr="00F501E7">
              <w:rPr>
                <w:rFonts w:asciiTheme="minorEastAsia" w:eastAsiaTheme="minorEastAsia" w:hAnsiTheme="minorEastAsia"/>
                <w:sz w:val="20"/>
              </w:rPr>
              <w:t>文档名称</w:t>
            </w:r>
          </w:p>
        </w:tc>
        <w:tc>
          <w:tcPr>
            <w:tcW w:w="793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41EBB4F" w14:textId="77777777" w:rsidR="006C4CD6" w:rsidRPr="00F501E7" w:rsidRDefault="006C4CD6" w:rsidP="004777BE">
            <w:pPr>
              <w:pStyle w:val="a8"/>
              <w:rPr>
                <w:rFonts w:asciiTheme="minorEastAsia" w:eastAsiaTheme="minorEastAsia" w:hAnsiTheme="minorEastAsia"/>
                <w:sz w:val="20"/>
              </w:rPr>
            </w:pPr>
            <w:r>
              <w:rPr>
                <w:rFonts w:asciiTheme="minorEastAsia" w:eastAsiaTheme="minorEastAsia" w:hAnsiTheme="minorEastAsia"/>
                <w:sz w:val="20"/>
              </w:rPr>
              <w:t>网约车</w:t>
            </w:r>
            <w:r w:rsidR="007B5CA3">
              <w:rPr>
                <w:rFonts w:asciiTheme="minorEastAsia" w:eastAsiaTheme="minorEastAsia" w:hAnsiTheme="minorEastAsia" w:hint="eastAsia"/>
                <w:sz w:val="20"/>
              </w:rPr>
              <w:t>二</w:t>
            </w:r>
            <w:r>
              <w:rPr>
                <w:rFonts w:asciiTheme="minorEastAsia" w:eastAsiaTheme="minorEastAsia" w:hAnsiTheme="minorEastAsia"/>
                <w:sz w:val="20"/>
              </w:rPr>
              <w:t>期产品需求文档</w:t>
            </w:r>
          </w:p>
        </w:tc>
      </w:tr>
      <w:tr w:rsidR="006C4CD6" w:rsidRPr="00F501E7" w14:paraId="6F3B468A"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6F43B8F9" w14:textId="77777777" w:rsidR="006C4CD6" w:rsidRPr="00F501E7" w:rsidRDefault="006C4CD6" w:rsidP="004777BE">
            <w:pPr>
              <w:pStyle w:val="a7"/>
              <w:rPr>
                <w:rFonts w:asciiTheme="minorEastAsia" w:eastAsiaTheme="minorEastAsia" w:hAnsiTheme="minorEastAsia"/>
                <w:sz w:val="20"/>
              </w:rPr>
            </w:pPr>
            <w:r w:rsidRPr="00F501E7">
              <w:rPr>
                <w:rFonts w:asciiTheme="minorEastAsia" w:eastAsiaTheme="minorEastAsia" w:hAnsiTheme="minorEastAsia"/>
                <w:sz w:val="20"/>
              </w:rPr>
              <w:t>文档编号</w:t>
            </w:r>
          </w:p>
        </w:tc>
        <w:tc>
          <w:tcPr>
            <w:tcW w:w="427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141C21EB" w14:textId="77777777" w:rsidR="006C4CD6" w:rsidRPr="00F501E7" w:rsidRDefault="000F7AE9" w:rsidP="004777BE">
            <w:pPr>
              <w:pStyle w:val="a8"/>
              <w:rPr>
                <w:rFonts w:asciiTheme="minorEastAsia" w:eastAsiaTheme="minorEastAsia" w:hAnsiTheme="minorEastAsia"/>
                <w:sz w:val="20"/>
              </w:rPr>
            </w:pPr>
            <w:r>
              <w:rPr>
                <w:rFonts w:asciiTheme="minorEastAsia" w:eastAsiaTheme="minorEastAsia" w:hAnsiTheme="minorEastAsia" w:hint="eastAsia"/>
                <w:sz w:val="20"/>
              </w:rPr>
              <w:t>YC-WYC-00</w:t>
            </w:r>
            <w:r w:rsidR="007B5CA3">
              <w:rPr>
                <w:rFonts w:asciiTheme="minorEastAsia" w:eastAsiaTheme="minorEastAsia" w:hAnsiTheme="minorEastAsia" w:hint="eastAsia"/>
                <w:sz w:val="20"/>
              </w:rPr>
              <w:t>2</w:t>
            </w:r>
          </w:p>
        </w:tc>
        <w:tc>
          <w:tcPr>
            <w:tcW w:w="1275" w:type="dxa"/>
            <w:tcBorders>
              <w:top w:val="single" w:sz="6" w:space="0" w:color="000000"/>
              <w:left w:val="single" w:sz="6" w:space="0" w:color="000000"/>
              <w:bottom w:val="single" w:sz="6" w:space="0" w:color="000000"/>
              <w:right w:val="single" w:sz="4" w:space="0" w:color="000000"/>
            </w:tcBorders>
            <w:shd w:val="clear" w:color="auto" w:fill="D9D9D9" w:themeFill="background1" w:themeFillShade="D9"/>
            <w:vAlign w:val="center"/>
          </w:tcPr>
          <w:p w14:paraId="164DF8C9" w14:textId="77777777" w:rsidR="006C4CD6" w:rsidRPr="00800239" w:rsidRDefault="006C4CD6" w:rsidP="004777BE">
            <w:pPr>
              <w:pStyle w:val="a8"/>
              <w:jc w:val="center"/>
              <w:rPr>
                <w:rFonts w:asciiTheme="minorEastAsia" w:eastAsiaTheme="minorEastAsia" w:hAnsiTheme="minorEastAsia"/>
                <w:b/>
                <w:sz w:val="20"/>
              </w:rPr>
            </w:pPr>
            <w:r w:rsidRPr="00800239">
              <w:rPr>
                <w:rFonts w:asciiTheme="minorEastAsia" w:eastAsiaTheme="minorEastAsia" w:hAnsiTheme="minorEastAsia" w:hint="eastAsia"/>
                <w:b/>
                <w:sz w:val="20"/>
              </w:rPr>
              <w:t>文档版本号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vAlign w:val="center"/>
          </w:tcPr>
          <w:p w14:paraId="484DE447" w14:textId="77777777" w:rsidR="006C4CD6" w:rsidRPr="00F501E7" w:rsidRDefault="006C4CD6" w:rsidP="004777BE">
            <w:pPr>
              <w:pStyle w:val="a8"/>
              <w:jc w:val="center"/>
              <w:rPr>
                <w:rFonts w:asciiTheme="minorEastAsia" w:eastAsiaTheme="minorEastAsia" w:hAnsiTheme="minorEastAsia"/>
                <w:sz w:val="20"/>
              </w:rPr>
            </w:pPr>
            <w:r>
              <w:rPr>
                <w:rFonts w:asciiTheme="minorEastAsia" w:eastAsiaTheme="minorEastAsia" w:hAnsiTheme="minorEastAsia"/>
                <w:sz w:val="20"/>
              </w:rPr>
              <w:t>V</w:t>
            </w:r>
            <w:r>
              <w:rPr>
                <w:rFonts w:asciiTheme="minorEastAsia" w:eastAsiaTheme="minorEastAsia" w:hAnsiTheme="minorEastAsia" w:hint="eastAsia"/>
                <w:sz w:val="20"/>
              </w:rPr>
              <w:t>1</w:t>
            </w:r>
            <w:r>
              <w:rPr>
                <w:rFonts w:asciiTheme="minorEastAsia" w:eastAsiaTheme="minorEastAsia" w:hAnsiTheme="minorEastAsia"/>
                <w:sz w:val="20"/>
              </w:rPr>
              <w:t>.0.</w:t>
            </w:r>
            <w:r>
              <w:rPr>
                <w:rFonts w:asciiTheme="minorEastAsia" w:eastAsiaTheme="minorEastAsia" w:hAnsiTheme="minorEastAsia" w:hint="eastAsia"/>
                <w:sz w:val="20"/>
              </w:rPr>
              <w:t>0</w:t>
            </w:r>
          </w:p>
        </w:tc>
      </w:tr>
      <w:tr w:rsidR="006C4CD6" w:rsidRPr="00F501E7" w14:paraId="5289C57F"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500E18AA" w14:textId="77777777" w:rsidR="006C4CD6" w:rsidRPr="00F501E7" w:rsidRDefault="006C4CD6" w:rsidP="004777BE">
            <w:pPr>
              <w:pStyle w:val="a7"/>
              <w:rPr>
                <w:rFonts w:asciiTheme="minorEastAsia" w:eastAsiaTheme="minorEastAsia" w:hAnsiTheme="minorEastAsia"/>
                <w:sz w:val="20"/>
              </w:rPr>
            </w:pPr>
            <w:r w:rsidRPr="00F501E7">
              <w:rPr>
                <w:rFonts w:asciiTheme="minorEastAsia" w:eastAsiaTheme="minorEastAsia" w:hAnsiTheme="minorEastAsia"/>
                <w:sz w:val="20"/>
              </w:rPr>
              <w:t>文档类型</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7D50767" w14:textId="77777777" w:rsidR="006C4CD6" w:rsidRPr="00F501E7" w:rsidRDefault="006C4CD6" w:rsidP="00C77EFD">
            <w:pPr>
              <w:pStyle w:val="a8"/>
              <w:jc w:val="center"/>
              <w:rPr>
                <w:rFonts w:asciiTheme="minorEastAsia" w:eastAsiaTheme="minorEastAsia" w:hAnsiTheme="minorEastAsia"/>
                <w:sz w:val="20"/>
              </w:rPr>
            </w:pPr>
            <w:r w:rsidRPr="00F501E7">
              <w:rPr>
                <w:rFonts w:asciiTheme="minorEastAsia" w:eastAsiaTheme="minorEastAsia" w:hAnsiTheme="minorEastAsia"/>
                <w:sz w:val="24"/>
                <w:szCs w:val="24"/>
              </w:rPr>
              <w:t>□</w:t>
            </w:r>
            <w:r w:rsidRPr="00F501E7">
              <w:rPr>
                <w:rFonts w:asciiTheme="minorEastAsia" w:eastAsiaTheme="minorEastAsia" w:hAnsiTheme="minorEastAsia"/>
                <w:sz w:val="20"/>
              </w:rPr>
              <w:t xml:space="preserve">原型稿   </w:t>
            </w:r>
            <w:r w:rsidR="00EA7450" w:rsidRPr="00F501E7">
              <w:rPr>
                <w:rFonts w:asciiTheme="minorEastAsia" w:eastAsiaTheme="minorEastAsia" w:hAnsiTheme="minorEastAsia"/>
                <w:sz w:val="24"/>
                <w:szCs w:val="24"/>
              </w:rPr>
              <w:t>□</w:t>
            </w:r>
            <w:r w:rsidRPr="00F501E7">
              <w:rPr>
                <w:rFonts w:asciiTheme="minorEastAsia" w:eastAsiaTheme="minorEastAsia" w:hAnsiTheme="minorEastAsia"/>
                <w:sz w:val="20"/>
              </w:rPr>
              <w:t xml:space="preserve">初稿   </w:t>
            </w:r>
            <w:r w:rsidRPr="00F501E7">
              <w:rPr>
                <w:rFonts w:asciiTheme="minorEastAsia" w:eastAsiaTheme="minorEastAsia" w:hAnsiTheme="minorEastAsia"/>
                <w:sz w:val="24"/>
                <w:szCs w:val="24"/>
              </w:rPr>
              <w:t>□</w:t>
            </w:r>
            <w:r w:rsidRPr="00F501E7">
              <w:rPr>
                <w:rFonts w:asciiTheme="minorEastAsia" w:eastAsiaTheme="minorEastAsia" w:hAnsiTheme="minorEastAsia" w:hint="eastAsia"/>
                <w:sz w:val="20"/>
              </w:rPr>
              <w:t>征集</w:t>
            </w:r>
            <w:r w:rsidRPr="00F501E7">
              <w:rPr>
                <w:rFonts w:asciiTheme="minorEastAsia" w:eastAsiaTheme="minorEastAsia" w:hAnsiTheme="minorEastAsia"/>
                <w:sz w:val="20"/>
              </w:rPr>
              <w:t xml:space="preserve">意见稿   </w:t>
            </w:r>
            <w:r w:rsidRPr="00F501E7">
              <w:rPr>
                <w:rFonts w:asciiTheme="minorEastAsia" w:eastAsiaTheme="minorEastAsia" w:hAnsiTheme="minorEastAsia"/>
                <w:sz w:val="24"/>
                <w:szCs w:val="24"/>
              </w:rPr>
              <w:t>□</w:t>
            </w:r>
            <w:r w:rsidRPr="00F501E7">
              <w:rPr>
                <w:rFonts w:asciiTheme="minorEastAsia" w:eastAsiaTheme="minorEastAsia" w:hAnsiTheme="minorEastAsia"/>
                <w:sz w:val="20"/>
              </w:rPr>
              <w:t xml:space="preserve">送审稿   </w:t>
            </w:r>
            <w:r w:rsidR="00EA7450" w:rsidRPr="00F501E7">
              <w:rPr>
                <w:rFonts w:asciiTheme="minorEastAsia" w:eastAsiaTheme="minorEastAsia" w:hAnsiTheme="minorEastAsia"/>
                <w:sz w:val="28"/>
                <w:szCs w:val="28"/>
              </w:rPr>
              <w:t>■</w:t>
            </w:r>
            <w:r w:rsidRPr="00F501E7">
              <w:rPr>
                <w:rFonts w:asciiTheme="minorEastAsia" w:eastAsiaTheme="minorEastAsia" w:hAnsiTheme="minorEastAsia"/>
                <w:sz w:val="20"/>
              </w:rPr>
              <w:t>最终稿</w:t>
            </w:r>
          </w:p>
        </w:tc>
      </w:tr>
      <w:tr w:rsidR="006C4CD6" w:rsidRPr="00F501E7" w14:paraId="4F007189"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0A6A7321" w14:textId="77777777" w:rsidR="006C4CD6" w:rsidRPr="00F501E7" w:rsidRDefault="006C4CD6" w:rsidP="004777BE">
            <w:pPr>
              <w:pStyle w:val="a7"/>
              <w:rPr>
                <w:rFonts w:asciiTheme="minorEastAsia" w:eastAsiaTheme="minorEastAsia" w:hAnsiTheme="minorEastAsia"/>
                <w:sz w:val="20"/>
              </w:rPr>
            </w:pPr>
            <w:r w:rsidRPr="00F501E7">
              <w:rPr>
                <w:rFonts w:asciiTheme="minorEastAsia" w:eastAsiaTheme="minorEastAsia" w:hAnsiTheme="minorEastAsia"/>
                <w:sz w:val="20"/>
              </w:rPr>
              <w:t>文档编制</w:t>
            </w:r>
            <w:r>
              <w:rPr>
                <w:rFonts w:asciiTheme="minorEastAsia" w:eastAsiaTheme="minorEastAsia" w:hAnsiTheme="minorEastAsia"/>
                <w:sz w:val="20"/>
              </w:rPr>
              <w:t>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0CF723C" w14:textId="77777777" w:rsidR="006C4CD6" w:rsidRPr="00F501E7" w:rsidRDefault="006C4CD6" w:rsidP="00AB13C9">
            <w:pPr>
              <w:pStyle w:val="a8"/>
              <w:rPr>
                <w:rFonts w:asciiTheme="minorEastAsia" w:eastAsiaTheme="minorEastAsia" w:hAnsiTheme="minorEastAsia"/>
                <w:sz w:val="20"/>
              </w:rPr>
            </w:pPr>
            <w:r>
              <w:rPr>
                <w:rFonts w:asciiTheme="minorEastAsia" w:eastAsiaTheme="minorEastAsia" w:hAnsiTheme="minorEastAsia"/>
                <w:sz w:val="20"/>
              </w:rPr>
              <w:t>房仁伟</w:t>
            </w:r>
            <w:r>
              <w:rPr>
                <w:rFonts w:asciiTheme="minorEastAsia" w:eastAsiaTheme="minorEastAsia" w:hAnsiTheme="minorEastAsia" w:hint="eastAsia"/>
                <w:sz w:val="20"/>
              </w:rPr>
              <w:t>、</w:t>
            </w:r>
            <w:r w:rsidR="000A7D14">
              <w:rPr>
                <w:rFonts w:asciiTheme="minorEastAsia" w:eastAsiaTheme="minorEastAsia" w:hAnsiTheme="minorEastAsia" w:hint="eastAsia"/>
                <w:sz w:val="20"/>
              </w:rPr>
              <w:t>王欢欢</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215E38F2" w14:textId="77777777" w:rsidR="006C4CD6" w:rsidRPr="00F501E7" w:rsidRDefault="006C4CD6" w:rsidP="004777BE">
            <w:pPr>
              <w:pStyle w:val="a7"/>
              <w:rPr>
                <w:rFonts w:asciiTheme="minorEastAsia" w:eastAsiaTheme="minorEastAsia" w:hAnsiTheme="minorEastAsia"/>
                <w:sz w:val="20"/>
              </w:rPr>
            </w:pPr>
            <w:r w:rsidRPr="00F501E7">
              <w:rPr>
                <w:rFonts w:asciiTheme="minorEastAsia" w:eastAsiaTheme="minorEastAsia" w:hAnsiTheme="minorEastAsia"/>
                <w:sz w:val="20"/>
              </w:rPr>
              <w:t>编制时间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6BB6AE4" w14:textId="77777777" w:rsidR="006C4CD6" w:rsidRPr="00F501E7" w:rsidRDefault="006C4CD6" w:rsidP="00AB13C9">
            <w:pPr>
              <w:pStyle w:val="a8"/>
              <w:rPr>
                <w:rFonts w:asciiTheme="minorEastAsia" w:eastAsiaTheme="minorEastAsia" w:hAnsiTheme="minorEastAsia"/>
                <w:sz w:val="20"/>
              </w:rPr>
            </w:pPr>
            <w:r>
              <w:rPr>
                <w:rFonts w:asciiTheme="minorEastAsia" w:eastAsiaTheme="minorEastAsia" w:hAnsiTheme="minorEastAsia" w:hint="eastAsia"/>
                <w:sz w:val="20"/>
              </w:rPr>
              <w:t>201</w:t>
            </w:r>
            <w:r w:rsidR="00AB13C9">
              <w:rPr>
                <w:rFonts w:asciiTheme="minorEastAsia" w:eastAsiaTheme="minorEastAsia" w:hAnsiTheme="minorEastAsia"/>
                <w:sz w:val="20"/>
              </w:rPr>
              <w:t>7</w:t>
            </w:r>
            <w:r>
              <w:rPr>
                <w:rFonts w:asciiTheme="minorEastAsia" w:eastAsiaTheme="minorEastAsia" w:hAnsiTheme="minorEastAsia" w:hint="eastAsia"/>
                <w:sz w:val="20"/>
              </w:rPr>
              <w:t>/</w:t>
            </w:r>
            <w:r w:rsidR="00AB13C9">
              <w:rPr>
                <w:rFonts w:asciiTheme="minorEastAsia" w:eastAsiaTheme="minorEastAsia" w:hAnsiTheme="minorEastAsia"/>
                <w:sz w:val="20"/>
              </w:rPr>
              <w:t>1</w:t>
            </w:r>
            <w:r>
              <w:rPr>
                <w:rFonts w:asciiTheme="minorEastAsia" w:eastAsiaTheme="minorEastAsia" w:hAnsiTheme="minorEastAsia" w:hint="eastAsia"/>
                <w:sz w:val="20"/>
              </w:rPr>
              <w:t>/</w:t>
            </w:r>
            <w:r w:rsidR="00AB13C9">
              <w:rPr>
                <w:rFonts w:asciiTheme="minorEastAsia" w:eastAsiaTheme="minorEastAsia" w:hAnsiTheme="minorEastAsia"/>
                <w:sz w:val="20"/>
              </w:rPr>
              <w:t>16</w:t>
            </w:r>
            <w:r>
              <w:rPr>
                <w:rFonts w:asciiTheme="minorEastAsia" w:eastAsiaTheme="minorEastAsia" w:hAnsiTheme="minorEastAsia" w:hint="eastAsia"/>
                <w:sz w:val="20"/>
              </w:rPr>
              <w:t>-201</w:t>
            </w:r>
            <w:r w:rsidR="00AB13C9">
              <w:rPr>
                <w:rFonts w:asciiTheme="minorEastAsia" w:eastAsiaTheme="minorEastAsia" w:hAnsiTheme="minorEastAsia"/>
                <w:sz w:val="20"/>
              </w:rPr>
              <w:t>7</w:t>
            </w:r>
            <w:r>
              <w:rPr>
                <w:rFonts w:asciiTheme="minorEastAsia" w:eastAsiaTheme="minorEastAsia" w:hAnsiTheme="minorEastAsia" w:hint="eastAsia"/>
                <w:sz w:val="20"/>
              </w:rPr>
              <w:t>/</w:t>
            </w:r>
            <w:r w:rsidR="00AB13C9">
              <w:rPr>
                <w:rFonts w:asciiTheme="minorEastAsia" w:eastAsiaTheme="minorEastAsia" w:hAnsiTheme="minorEastAsia"/>
                <w:sz w:val="20"/>
              </w:rPr>
              <w:t>2</w:t>
            </w:r>
            <w:r>
              <w:rPr>
                <w:rFonts w:asciiTheme="minorEastAsia" w:eastAsiaTheme="minorEastAsia" w:hAnsiTheme="minorEastAsia" w:hint="eastAsia"/>
                <w:sz w:val="20"/>
              </w:rPr>
              <w:t>/</w:t>
            </w:r>
            <w:r w:rsidR="00AB13C9">
              <w:rPr>
                <w:rFonts w:asciiTheme="minorEastAsia" w:eastAsiaTheme="minorEastAsia" w:hAnsiTheme="minorEastAsia"/>
                <w:sz w:val="20"/>
              </w:rPr>
              <w:t>2</w:t>
            </w:r>
          </w:p>
        </w:tc>
      </w:tr>
      <w:tr w:rsidR="00C77EFD" w:rsidRPr="00F501E7" w14:paraId="165281B3"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5F108443" w14:textId="77777777" w:rsidR="00C77EFD" w:rsidRPr="00F501E7" w:rsidRDefault="00C77EFD" w:rsidP="004777BE">
            <w:pPr>
              <w:pStyle w:val="a7"/>
              <w:rPr>
                <w:rFonts w:asciiTheme="minorEastAsia" w:eastAsiaTheme="minorEastAsia" w:hAnsiTheme="minorEastAsia"/>
                <w:sz w:val="20"/>
              </w:rPr>
            </w:pPr>
            <w:r w:rsidRPr="00F501E7">
              <w:rPr>
                <w:rFonts w:asciiTheme="minorEastAsia" w:eastAsiaTheme="minorEastAsia" w:hAnsiTheme="minorEastAsia"/>
                <w:sz w:val="20"/>
              </w:rPr>
              <w:t>文档审核</w:t>
            </w:r>
            <w:r>
              <w:rPr>
                <w:rFonts w:asciiTheme="minorEastAsia" w:eastAsiaTheme="minorEastAsia" w:hAnsiTheme="minorEastAsia"/>
                <w:sz w:val="20"/>
              </w:rPr>
              <w:t>人</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7AEE2F9" w14:textId="77777777" w:rsidR="00C77EFD" w:rsidRPr="00F501E7" w:rsidRDefault="00C77EFD" w:rsidP="004777BE">
            <w:pPr>
              <w:pStyle w:val="a8"/>
              <w:rPr>
                <w:rFonts w:asciiTheme="minorEastAsia" w:eastAsiaTheme="minorEastAsia" w:hAnsiTheme="minorEastAsia"/>
                <w:sz w:val="20"/>
                <w:szCs w:val="24"/>
              </w:rPr>
            </w:pPr>
            <w:r>
              <w:rPr>
                <w:rFonts w:asciiTheme="minorEastAsia" w:eastAsiaTheme="minorEastAsia" w:hAnsiTheme="minorEastAsia"/>
                <w:sz w:val="20"/>
                <w:szCs w:val="24"/>
              </w:rPr>
              <w:t>王义祥</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2B461BC3" w14:textId="77777777" w:rsidR="00C77EFD" w:rsidRPr="00F501E7" w:rsidRDefault="00C77EFD" w:rsidP="004777BE">
            <w:pPr>
              <w:pStyle w:val="a7"/>
              <w:rPr>
                <w:rFonts w:asciiTheme="minorEastAsia" w:eastAsiaTheme="minorEastAsia" w:hAnsiTheme="minorEastAsia"/>
                <w:sz w:val="20"/>
              </w:rPr>
            </w:pPr>
            <w:r w:rsidRPr="00F501E7">
              <w:rPr>
                <w:rFonts w:asciiTheme="minorEastAsia" w:eastAsiaTheme="minorEastAsia" w:hAnsiTheme="minorEastAsia"/>
                <w:sz w:val="20"/>
              </w:rPr>
              <w:t>审核时间</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BA3CF3F" w14:textId="68306C45" w:rsidR="00C77EFD" w:rsidRPr="00F501E7" w:rsidRDefault="00A1101A" w:rsidP="00C77EFD">
            <w:pPr>
              <w:pStyle w:val="a8"/>
              <w:rPr>
                <w:rFonts w:asciiTheme="minorEastAsia" w:eastAsiaTheme="minorEastAsia" w:hAnsiTheme="minorEastAsia"/>
                <w:sz w:val="20"/>
              </w:rPr>
            </w:pPr>
            <w:r>
              <w:rPr>
                <w:rFonts w:asciiTheme="minorEastAsia" w:eastAsiaTheme="minorEastAsia" w:hAnsiTheme="minorEastAsia" w:hint="eastAsia"/>
                <w:sz w:val="20"/>
              </w:rPr>
              <w:t>2017</w:t>
            </w:r>
            <w:r>
              <w:rPr>
                <w:rFonts w:asciiTheme="minorEastAsia" w:eastAsiaTheme="minorEastAsia" w:hAnsiTheme="minorEastAsia"/>
                <w:sz w:val="20"/>
              </w:rPr>
              <w:t>/2/6-2017</w:t>
            </w:r>
            <w:r>
              <w:rPr>
                <w:rFonts w:asciiTheme="minorEastAsia" w:eastAsiaTheme="minorEastAsia" w:hAnsiTheme="minorEastAsia" w:hint="eastAsia"/>
                <w:sz w:val="20"/>
              </w:rPr>
              <w:t>/2/</w:t>
            </w:r>
            <w:ins w:id="2" w:author="ethink wang" w:date="2017-02-09T09:59:00Z">
              <w:r w:rsidR="009F0A0F">
                <w:rPr>
                  <w:rFonts w:asciiTheme="minorEastAsia" w:eastAsiaTheme="minorEastAsia" w:hAnsiTheme="minorEastAsia"/>
                  <w:sz w:val="20"/>
                </w:rPr>
                <w:t>12</w:t>
              </w:r>
            </w:ins>
            <w:del w:id="3" w:author="ethink wang" w:date="2017-02-09T09:59:00Z">
              <w:r w:rsidDel="009F0A0F">
                <w:rPr>
                  <w:rFonts w:asciiTheme="minorEastAsia" w:eastAsiaTheme="minorEastAsia" w:hAnsiTheme="minorEastAsia"/>
                  <w:sz w:val="20"/>
                </w:rPr>
                <w:delText>8</w:delText>
              </w:r>
            </w:del>
          </w:p>
        </w:tc>
      </w:tr>
      <w:tr w:rsidR="00C77EFD" w:rsidRPr="00F501E7" w14:paraId="2433A006" w14:textId="77777777" w:rsidTr="007B5CA3">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76467363" w14:textId="77777777" w:rsidR="00C77EFD" w:rsidRPr="00F501E7" w:rsidRDefault="00C77EFD" w:rsidP="004777BE">
            <w:pPr>
              <w:pStyle w:val="a7"/>
              <w:rPr>
                <w:rFonts w:asciiTheme="minorEastAsia" w:eastAsiaTheme="minorEastAsia" w:hAnsiTheme="minorEastAsia"/>
                <w:sz w:val="20"/>
              </w:rPr>
            </w:pPr>
            <w:r w:rsidRPr="00F501E7">
              <w:rPr>
                <w:rFonts w:asciiTheme="minorEastAsia" w:eastAsiaTheme="minorEastAsia" w:hAnsiTheme="minorEastAsia"/>
                <w:sz w:val="20"/>
              </w:rPr>
              <w:t>所属项目</w:t>
            </w:r>
          </w:p>
        </w:tc>
        <w:tc>
          <w:tcPr>
            <w:tcW w:w="427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7C5821F" w14:textId="77777777" w:rsidR="00C77EFD" w:rsidRPr="00F501E7" w:rsidRDefault="00C77EFD" w:rsidP="004777BE">
            <w:pPr>
              <w:pStyle w:val="a8"/>
              <w:rPr>
                <w:rFonts w:asciiTheme="minorEastAsia" w:eastAsiaTheme="minorEastAsia" w:hAnsiTheme="minorEastAsia"/>
                <w:sz w:val="20"/>
                <w:szCs w:val="24"/>
              </w:rPr>
            </w:pPr>
            <w:r>
              <w:rPr>
                <w:rFonts w:asciiTheme="minorEastAsia" w:eastAsiaTheme="minorEastAsia" w:hAnsiTheme="minorEastAsia" w:hint="eastAsia"/>
                <w:sz w:val="20"/>
                <w:szCs w:val="24"/>
              </w:rPr>
              <w:t>网约车产品</w:t>
            </w:r>
          </w:p>
        </w:tc>
        <w:tc>
          <w:tcPr>
            <w:tcW w:w="1275"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3F1D9B21" w14:textId="77777777" w:rsidR="00C77EFD" w:rsidRPr="00F501E7" w:rsidRDefault="00C77EFD" w:rsidP="004777BE">
            <w:pPr>
              <w:pStyle w:val="a7"/>
              <w:rPr>
                <w:rFonts w:asciiTheme="minorEastAsia" w:eastAsiaTheme="minorEastAsia" w:hAnsiTheme="minorEastAsia"/>
                <w:sz w:val="20"/>
              </w:rPr>
            </w:pPr>
            <w:r w:rsidRPr="00F501E7">
              <w:rPr>
                <w:rFonts w:asciiTheme="minorEastAsia" w:eastAsiaTheme="minorEastAsia" w:hAnsiTheme="minorEastAsia"/>
                <w:sz w:val="20"/>
              </w:rPr>
              <w:t>项目编号</w:t>
            </w:r>
          </w:p>
        </w:tc>
        <w:tc>
          <w:tcPr>
            <w:tcW w:w="2390"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DD51FD8" w14:textId="77777777" w:rsidR="00C77EFD" w:rsidRPr="00F501E7" w:rsidRDefault="00C77EFD" w:rsidP="004777BE">
            <w:pPr>
              <w:pStyle w:val="a8"/>
              <w:rPr>
                <w:rFonts w:asciiTheme="minorEastAsia" w:eastAsiaTheme="minorEastAsia" w:hAnsiTheme="minorEastAsia"/>
                <w:sz w:val="20"/>
              </w:rPr>
            </w:pPr>
          </w:p>
        </w:tc>
      </w:tr>
      <w:tr w:rsidR="00C77EFD" w:rsidRPr="00F501E7" w14:paraId="57F94963"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6B8ED813" w14:textId="77777777" w:rsidR="00C77EFD" w:rsidRPr="00F501E7" w:rsidRDefault="00C77EFD" w:rsidP="004777BE">
            <w:pPr>
              <w:pStyle w:val="a7"/>
              <w:rPr>
                <w:rFonts w:asciiTheme="minorEastAsia" w:eastAsiaTheme="minorEastAsia" w:hAnsiTheme="minorEastAsia"/>
                <w:sz w:val="20"/>
              </w:rPr>
            </w:pPr>
            <w:r w:rsidRPr="00F501E7">
              <w:rPr>
                <w:rFonts w:asciiTheme="minorEastAsia" w:eastAsiaTheme="minorEastAsia" w:hAnsiTheme="minorEastAsia"/>
                <w:sz w:val="20"/>
              </w:rPr>
              <w:t>产品负责人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2043F32" w14:textId="77777777" w:rsidR="00C77EFD" w:rsidRPr="00F501E7" w:rsidRDefault="00C77EFD" w:rsidP="004777BE">
            <w:pPr>
              <w:pStyle w:val="a8"/>
              <w:rPr>
                <w:rFonts w:asciiTheme="minorEastAsia" w:eastAsiaTheme="minorEastAsia" w:hAnsiTheme="minorEastAsia"/>
                <w:sz w:val="20"/>
              </w:rPr>
            </w:pPr>
            <w:r>
              <w:rPr>
                <w:rFonts w:asciiTheme="minorEastAsia" w:eastAsiaTheme="minorEastAsia" w:hAnsiTheme="minorEastAsia"/>
                <w:sz w:val="20"/>
              </w:rPr>
              <w:t>王义祥</w:t>
            </w:r>
          </w:p>
        </w:tc>
      </w:tr>
      <w:tr w:rsidR="00C77EFD" w:rsidRPr="00F501E7" w14:paraId="6B33518C" w14:textId="77777777" w:rsidTr="004777BE">
        <w:trPr>
          <w:trHeight w:val="454"/>
          <w:jc w:val="center"/>
        </w:trPr>
        <w:tc>
          <w:tcPr>
            <w:tcW w:w="1838" w:type="dxa"/>
            <w:tcBorders>
              <w:top w:val="single" w:sz="6" w:space="0" w:color="000000"/>
              <w:left w:val="single" w:sz="4" w:space="0" w:color="000000"/>
              <w:bottom w:val="single" w:sz="6"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11814E35" w14:textId="77777777" w:rsidR="00C77EFD" w:rsidRPr="00F501E7" w:rsidRDefault="00C77EFD" w:rsidP="004777BE">
            <w:pPr>
              <w:pStyle w:val="a7"/>
              <w:rPr>
                <w:rFonts w:asciiTheme="minorEastAsia" w:eastAsiaTheme="minorEastAsia" w:hAnsiTheme="minorEastAsia"/>
                <w:sz w:val="20"/>
              </w:rPr>
            </w:pPr>
            <w:r w:rsidRPr="00F501E7">
              <w:rPr>
                <w:rFonts w:asciiTheme="minorEastAsia" w:eastAsiaTheme="minorEastAsia" w:hAnsiTheme="minorEastAsia"/>
                <w:sz w:val="20"/>
              </w:rPr>
              <w:t>产品参与人</w:t>
            </w:r>
          </w:p>
        </w:tc>
        <w:tc>
          <w:tcPr>
            <w:tcW w:w="7938"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28A208AB" w14:textId="77777777" w:rsidR="00C77EFD" w:rsidRPr="00F501E7" w:rsidRDefault="00C77EFD" w:rsidP="00AB13C9">
            <w:pPr>
              <w:pStyle w:val="a8"/>
              <w:rPr>
                <w:rFonts w:asciiTheme="minorEastAsia" w:eastAsiaTheme="minorEastAsia" w:hAnsiTheme="minorEastAsia"/>
                <w:sz w:val="20"/>
              </w:rPr>
            </w:pPr>
            <w:r>
              <w:rPr>
                <w:rFonts w:asciiTheme="minorEastAsia" w:eastAsiaTheme="minorEastAsia" w:hAnsiTheme="minorEastAsia"/>
                <w:sz w:val="20"/>
              </w:rPr>
              <w:t>房仁伟</w:t>
            </w:r>
            <w:r>
              <w:rPr>
                <w:rFonts w:asciiTheme="minorEastAsia" w:eastAsiaTheme="minorEastAsia" w:hAnsiTheme="minorEastAsia" w:hint="eastAsia"/>
                <w:sz w:val="20"/>
              </w:rPr>
              <w:t>、</w:t>
            </w:r>
            <w:r w:rsidR="007B14EE">
              <w:rPr>
                <w:rFonts w:asciiTheme="minorEastAsia" w:eastAsiaTheme="minorEastAsia" w:hAnsiTheme="minorEastAsia" w:hint="eastAsia"/>
                <w:sz w:val="20"/>
              </w:rPr>
              <w:t>王欢欢</w:t>
            </w:r>
            <w:r w:rsidR="00AB13C9">
              <w:rPr>
                <w:rFonts w:asciiTheme="minorEastAsia" w:eastAsiaTheme="minorEastAsia" w:hAnsiTheme="minorEastAsia" w:hint="eastAsia"/>
                <w:sz w:val="20"/>
              </w:rPr>
              <w:t>、</w:t>
            </w:r>
            <w:r>
              <w:rPr>
                <w:rFonts w:asciiTheme="minorEastAsia" w:eastAsiaTheme="minorEastAsia" w:hAnsiTheme="minorEastAsia"/>
                <w:sz w:val="20"/>
              </w:rPr>
              <w:t>钟伟娟</w:t>
            </w:r>
            <w:r>
              <w:rPr>
                <w:rFonts w:asciiTheme="minorEastAsia" w:eastAsiaTheme="minorEastAsia" w:hAnsiTheme="minorEastAsia" w:hint="eastAsia"/>
                <w:sz w:val="20"/>
              </w:rPr>
              <w:t>、</w:t>
            </w:r>
            <w:r>
              <w:rPr>
                <w:rFonts w:asciiTheme="minorEastAsia" w:eastAsiaTheme="minorEastAsia" w:hAnsiTheme="minorEastAsia"/>
                <w:sz w:val="20"/>
              </w:rPr>
              <w:t>廖文杰</w:t>
            </w:r>
          </w:p>
        </w:tc>
      </w:tr>
      <w:tr w:rsidR="00C77EFD" w:rsidRPr="00F501E7" w14:paraId="063298E0" w14:textId="77777777" w:rsidTr="004777BE">
        <w:trPr>
          <w:trHeight w:val="454"/>
          <w:jc w:val="center"/>
        </w:trPr>
        <w:tc>
          <w:tcPr>
            <w:tcW w:w="1838" w:type="dxa"/>
            <w:tcBorders>
              <w:top w:val="single" w:sz="6" w:space="0" w:color="000000"/>
              <w:left w:val="single" w:sz="4" w:space="0" w:color="000000"/>
              <w:bottom w:val="single" w:sz="4" w:space="0" w:color="000000"/>
              <w:right w:val="single" w:sz="6" w:space="0" w:color="000000"/>
            </w:tcBorders>
            <w:shd w:val="clear" w:color="auto" w:fill="D9D9D9" w:themeFill="background1" w:themeFillShade="D9"/>
            <w:tcMar>
              <w:top w:w="0" w:type="dxa"/>
              <w:left w:w="108" w:type="dxa"/>
              <w:bottom w:w="0" w:type="dxa"/>
              <w:right w:w="108" w:type="dxa"/>
            </w:tcMar>
            <w:vAlign w:val="center"/>
          </w:tcPr>
          <w:p w14:paraId="2ACC685D" w14:textId="77777777" w:rsidR="00C77EFD" w:rsidRPr="00F501E7" w:rsidRDefault="00C77EFD" w:rsidP="004777BE">
            <w:pPr>
              <w:pStyle w:val="a7"/>
              <w:rPr>
                <w:rFonts w:asciiTheme="minorEastAsia" w:eastAsiaTheme="minorEastAsia" w:hAnsiTheme="minorEastAsia"/>
                <w:sz w:val="20"/>
              </w:rPr>
            </w:pPr>
            <w:r w:rsidRPr="00F501E7">
              <w:rPr>
                <w:rFonts w:asciiTheme="minorEastAsia" w:eastAsiaTheme="minorEastAsia" w:hAnsiTheme="minorEastAsia"/>
                <w:sz w:val="20"/>
              </w:rPr>
              <w:t>文档备注</w:t>
            </w:r>
          </w:p>
        </w:tc>
        <w:tc>
          <w:tcPr>
            <w:tcW w:w="7938" w:type="dxa"/>
            <w:gridSpan w:val="3"/>
            <w:tcBorders>
              <w:top w:val="single" w:sz="6" w:space="0" w:color="000000"/>
              <w:left w:val="single" w:sz="6"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ECC7F0A" w14:textId="77777777" w:rsidR="00C77EFD" w:rsidRPr="00F501E7" w:rsidRDefault="00C77EFD" w:rsidP="004777BE">
            <w:pPr>
              <w:pStyle w:val="a8"/>
              <w:rPr>
                <w:rFonts w:asciiTheme="minorEastAsia" w:eastAsiaTheme="minorEastAsia" w:hAnsiTheme="minorEastAsia"/>
                <w:sz w:val="20"/>
              </w:rPr>
            </w:pPr>
          </w:p>
        </w:tc>
      </w:tr>
    </w:tbl>
    <w:p w14:paraId="5E1F6EC3" w14:textId="77777777" w:rsidR="00565577" w:rsidRDefault="00565577" w:rsidP="00B93D27">
      <w:pPr>
        <w:pStyle w:val="aa"/>
        <w:jc w:val="left"/>
        <w:sectPr w:rsidR="00565577" w:rsidSect="005678F5">
          <w:footerReference w:type="default" r:id="rId15"/>
          <w:pgSz w:w="11906" w:h="16838"/>
          <w:pgMar w:top="1440" w:right="1080" w:bottom="1440" w:left="1080" w:header="851" w:footer="992" w:gutter="0"/>
          <w:pgNumType w:fmt="lowerRoman" w:start="1"/>
          <w:cols w:space="425"/>
          <w:docGrid w:type="lines" w:linePitch="312"/>
        </w:sectPr>
      </w:pPr>
      <w:bookmarkStart w:id="4" w:name="_Toc456877395"/>
    </w:p>
    <w:p w14:paraId="76E9212D" w14:textId="77777777" w:rsidR="006C4CD6" w:rsidRDefault="006C4CD6" w:rsidP="00B93D27">
      <w:pPr>
        <w:pStyle w:val="aa"/>
        <w:jc w:val="left"/>
      </w:pPr>
      <w:bookmarkStart w:id="5" w:name="_Toc474764470"/>
      <w:r>
        <w:lastRenderedPageBreak/>
        <w:t>历史修订</w:t>
      </w:r>
      <w:bookmarkEnd w:id="4"/>
      <w:bookmarkEnd w:id="5"/>
    </w:p>
    <w:tbl>
      <w:tblPr>
        <w:tblW w:w="5000" w:type="pct"/>
        <w:tblCellMar>
          <w:left w:w="10" w:type="dxa"/>
          <w:right w:w="10" w:type="dxa"/>
        </w:tblCellMar>
        <w:tblLook w:val="04A0" w:firstRow="1" w:lastRow="0" w:firstColumn="1" w:lastColumn="0" w:noHBand="0" w:noVBand="1"/>
      </w:tblPr>
      <w:tblGrid>
        <w:gridCol w:w="1009"/>
        <w:gridCol w:w="1010"/>
        <w:gridCol w:w="1180"/>
        <w:gridCol w:w="3277"/>
        <w:gridCol w:w="1028"/>
        <w:gridCol w:w="1028"/>
        <w:gridCol w:w="1332"/>
      </w:tblGrid>
      <w:tr w:rsidR="00C7197B" w:rsidRPr="00B072E0" w14:paraId="062851E7" w14:textId="77777777" w:rsidTr="00C7197B">
        <w:trPr>
          <w:trHeight w:val="454"/>
        </w:trPr>
        <w:tc>
          <w:tcPr>
            <w:tcW w:w="51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AAC297" w14:textId="77777777" w:rsidR="00C7197B" w:rsidRPr="00B072E0" w:rsidRDefault="00C7197B" w:rsidP="004777BE">
            <w:pPr>
              <w:pStyle w:val="a7"/>
              <w:rPr>
                <w:sz w:val="20"/>
                <w:szCs w:val="20"/>
              </w:rPr>
            </w:pPr>
            <w:r>
              <w:rPr>
                <w:sz w:val="20"/>
                <w:szCs w:val="20"/>
              </w:rPr>
              <w:t>修订日期</w:t>
            </w:r>
          </w:p>
        </w:tc>
        <w:tc>
          <w:tcPr>
            <w:tcW w:w="512"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79F815CF" w14:textId="77777777" w:rsidR="00C7197B" w:rsidRPr="00B072E0" w:rsidRDefault="00C7197B" w:rsidP="004777BE">
            <w:pPr>
              <w:pStyle w:val="a7"/>
              <w:rPr>
                <w:sz w:val="20"/>
                <w:szCs w:val="20"/>
              </w:rPr>
            </w:pPr>
            <w:r w:rsidRPr="00B072E0">
              <w:rPr>
                <w:sz w:val="20"/>
                <w:szCs w:val="20"/>
              </w:rPr>
              <w:t>修订人</w:t>
            </w:r>
          </w:p>
        </w:tc>
        <w:tc>
          <w:tcPr>
            <w:tcW w:w="598"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69A92D" w14:textId="77777777" w:rsidR="00C7197B" w:rsidRPr="00B072E0" w:rsidRDefault="00C7197B" w:rsidP="004777BE">
            <w:pPr>
              <w:pStyle w:val="a7"/>
              <w:rPr>
                <w:sz w:val="20"/>
                <w:szCs w:val="20"/>
              </w:rPr>
            </w:pPr>
            <w:r w:rsidRPr="00B072E0">
              <w:rPr>
                <w:rFonts w:hint="eastAsia"/>
                <w:sz w:val="20"/>
                <w:szCs w:val="20"/>
              </w:rPr>
              <w:t>修订章节</w:t>
            </w:r>
          </w:p>
        </w:tc>
        <w:tc>
          <w:tcPr>
            <w:tcW w:w="166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98BEA4F" w14:textId="77777777" w:rsidR="00C7197B" w:rsidRPr="00B072E0" w:rsidRDefault="00C7197B" w:rsidP="004777BE">
            <w:pPr>
              <w:pStyle w:val="a7"/>
              <w:rPr>
                <w:sz w:val="20"/>
                <w:szCs w:val="20"/>
              </w:rPr>
            </w:pPr>
            <w:r>
              <w:rPr>
                <w:sz w:val="20"/>
                <w:szCs w:val="20"/>
              </w:rPr>
              <w:t>修订内容</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7A88CB4" w14:textId="77777777" w:rsidR="00C7197B" w:rsidRPr="00B072E0" w:rsidRDefault="00C7197B" w:rsidP="004777BE">
            <w:pPr>
              <w:pStyle w:val="a7"/>
              <w:rPr>
                <w:sz w:val="20"/>
                <w:szCs w:val="20"/>
              </w:rPr>
            </w:pPr>
            <w:r>
              <w:rPr>
                <w:sz w:val="20"/>
                <w:szCs w:val="20"/>
              </w:rPr>
              <w:t>修订原因</w:t>
            </w:r>
          </w:p>
        </w:tc>
        <w:tc>
          <w:tcPr>
            <w:tcW w:w="521"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082A8B1E" w14:textId="77777777" w:rsidR="00C7197B" w:rsidRPr="00B072E0" w:rsidRDefault="00C7197B" w:rsidP="004777BE">
            <w:pPr>
              <w:pStyle w:val="a7"/>
              <w:rPr>
                <w:sz w:val="20"/>
                <w:szCs w:val="20"/>
              </w:rPr>
            </w:pPr>
            <w:r w:rsidRPr="00B072E0">
              <w:rPr>
                <w:sz w:val="20"/>
                <w:szCs w:val="20"/>
              </w:rPr>
              <w:t>产生版本</w:t>
            </w:r>
          </w:p>
        </w:tc>
        <w:tc>
          <w:tcPr>
            <w:tcW w:w="675"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6327BA70" w14:textId="77777777" w:rsidR="00C7197B" w:rsidRPr="00B072E0" w:rsidRDefault="00C7197B" w:rsidP="004777BE">
            <w:pPr>
              <w:pStyle w:val="a7"/>
              <w:rPr>
                <w:sz w:val="20"/>
                <w:szCs w:val="20"/>
              </w:rPr>
            </w:pPr>
            <w:r w:rsidRPr="00B072E0">
              <w:rPr>
                <w:sz w:val="20"/>
                <w:szCs w:val="20"/>
              </w:rPr>
              <w:t>审核人</w:t>
            </w:r>
          </w:p>
        </w:tc>
      </w:tr>
      <w:tr w:rsidR="00C7197B" w:rsidRPr="00B072E0" w14:paraId="006449BB"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53DABE05" w14:textId="77777777" w:rsidR="00C7197B" w:rsidRPr="00B072E0" w:rsidRDefault="00C7197B" w:rsidP="000A7D14">
            <w:pPr>
              <w:pStyle w:val="a8"/>
              <w:jc w:val="center"/>
              <w:rPr>
                <w:sz w:val="20"/>
                <w:szCs w:val="20"/>
              </w:rPr>
            </w:pPr>
            <w:r>
              <w:rPr>
                <w:rFonts w:hint="eastAsia"/>
                <w:sz w:val="20"/>
                <w:szCs w:val="20"/>
              </w:rPr>
              <w:t>201</w:t>
            </w:r>
            <w:r w:rsidR="000A7D14">
              <w:rPr>
                <w:sz w:val="20"/>
                <w:szCs w:val="20"/>
              </w:rPr>
              <w:t>7</w:t>
            </w:r>
            <w:r>
              <w:rPr>
                <w:rFonts w:hint="eastAsia"/>
                <w:sz w:val="20"/>
                <w:szCs w:val="20"/>
              </w:rPr>
              <w:t>/</w:t>
            </w:r>
            <w:r w:rsidR="000A7D14">
              <w:rPr>
                <w:sz w:val="20"/>
                <w:szCs w:val="20"/>
              </w:rPr>
              <w:t>2</w:t>
            </w:r>
            <w:r>
              <w:rPr>
                <w:rFonts w:hint="eastAsia"/>
                <w:sz w:val="20"/>
                <w:szCs w:val="20"/>
              </w:rPr>
              <w:t>/</w:t>
            </w:r>
            <w:r w:rsidR="000A7D14">
              <w:rPr>
                <w:sz w:val="20"/>
                <w:szCs w:val="20"/>
              </w:rPr>
              <w:t>2</w:t>
            </w: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9B89B03" w14:textId="77777777" w:rsidR="00C7197B" w:rsidRPr="00B072E0" w:rsidRDefault="00C7197B" w:rsidP="004777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0A1F89BA" w14:textId="77777777" w:rsidR="00C7197B" w:rsidRPr="00B072E0" w:rsidRDefault="00C7197B" w:rsidP="004777BE">
            <w:pPr>
              <w:pStyle w:val="a8"/>
              <w:jc w:val="center"/>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6F34A8E" w14:textId="77777777" w:rsidR="00C7197B" w:rsidRPr="00B072E0" w:rsidRDefault="00C7197B" w:rsidP="004777BE">
            <w:pPr>
              <w:pStyle w:val="a8"/>
              <w:jc w:val="center"/>
              <w:rPr>
                <w:sz w:val="20"/>
                <w:szCs w:val="20"/>
              </w:rPr>
            </w:pPr>
            <w:r>
              <w:rPr>
                <w:rFonts w:hint="eastAsia"/>
                <w:sz w:val="20"/>
                <w:szCs w:val="20"/>
              </w:rPr>
              <w:t>建立文档</w:t>
            </w:r>
          </w:p>
        </w:tc>
        <w:tc>
          <w:tcPr>
            <w:tcW w:w="521" w:type="pct"/>
            <w:tcBorders>
              <w:top w:val="single" w:sz="6" w:space="0" w:color="000000"/>
              <w:left w:val="single" w:sz="6" w:space="0" w:color="000000"/>
              <w:bottom w:val="single" w:sz="6" w:space="0" w:color="000000"/>
              <w:right w:val="single" w:sz="6" w:space="0" w:color="000000"/>
            </w:tcBorders>
          </w:tcPr>
          <w:p w14:paraId="6E802D4F" w14:textId="77777777" w:rsidR="00C7197B" w:rsidRPr="00B072E0" w:rsidRDefault="00C7197B" w:rsidP="004777B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6571620" w14:textId="77777777" w:rsidR="00C7197B" w:rsidRPr="00B072E0" w:rsidRDefault="00C7197B" w:rsidP="004777B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15F8AF28" w14:textId="77777777" w:rsidR="00C7197B" w:rsidRPr="00B072E0" w:rsidRDefault="00C7197B" w:rsidP="004777BE">
            <w:pPr>
              <w:pStyle w:val="a8"/>
              <w:jc w:val="center"/>
              <w:rPr>
                <w:sz w:val="20"/>
                <w:szCs w:val="20"/>
              </w:rPr>
            </w:pPr>
          </w:p>
        </w:tc>
      </w:tr>
      <w:tr w:rsidR="00C7197B" w:rsidRPr="00B072E0" w14:paraId="552D3663"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226D4741" w14:textId="77777777" w:rsidR="00C7197B" w:rsidRPr="00B072E0" w:rsidRDefault="00C7197B" w:rsidP="004777B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553448E" w14:textId="77777777" w:rsidR="00C7197B" w:rsidRPr="00B072E0" w:rsidRDefault="00C7197B" w:rsidP="004777B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679EFCC" w14:textId="77777777" w:rsidR="00C7197B" w:rsidRPr="00B072E0" w:rsidRDefault="00C7197B" w:rsidP="004777BE">
            <w:pPr>
              <w:pStyle w:val="a8"/>
              <w:jc w:val="center"/>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F15ABF" w14:textId="77777777" w:rsidR="00C7197B" w:rsidRPr="00B072E0" w:rsidRDefault="00C7197B" w:rsidP="004777B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14:paraId="4C33321E" w14:textId="77777777" w:rsidR="00C7197B" w:rsidRDefault="00C7197B" w:rsidP="004777B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31695D8" w14:textId="77777777" w:rsidR="00C7197B" w:rsidRPr="00B072E0" w:rsidRDefault="00C7197B" w:rsidP="004777B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747F5D5A" w14:textId="77777777" w:rsidR="00C7197B" w:rsidRPr="00B072E0" w:rsidRDefault="00C7197B" w:rsidP="004777BE">
            <w:pPr>
              <w:pStyle w:val="a8"/>
              <w:jc w:val="center"/>
              <w:rPr>
                <w:sz w:val="20"/>
                <w:szCs w:val="20"/>
              </w:rPr>
            </w:pPr>
          </w:p>
        </w:tc>
      </w:tr>
      <w:tr w:rsidR="00C7197B" w:rsidRPr="00B072E0" w14:paraId="2655F9ED"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428C54FF" w14:textId="77777777" w:rsidR="00C7197B" w:rsidRPr="00B072E0" w:rsidRDefault="00C7197B" w:rsidP="00C5451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CA59D18" w14:textId="77777777" w:rsidR="00C7197B" w:rsidRPr="00B072E0" w:rsidRDefault="00C7197B"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18886F1F" w14:textId="77777777" w:rsidR="00C7197B" w:rsidRPr="00B072E0" w:rsidRDefault="00C7197B" w:rsidP="00202EAD">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51BC417" w14:textId="77777777" w:rsidR="00C7197B" w:rsidRPr="00B072E0" w:rsidRDefault="00C7197B" w:rsidP="00202EAD">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14:paraId="553E794D" w14:textId="77777777" w:rsidR="00C7197B" w:rsidRPr="00B072E0" w:rsidRDefault="00C7197B" w:rsidP="00C5451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8C05BBC" w14:textId="77777777" w:rsidR="00C7197B" w:rsidRPr="00B072E0" w:rsidRDefault="00C7197B" w:rsidP="00C5451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668C1030" w14:textId="77777777" w:rsidR="00C7197B" w:rsidRPr="00B072E0" w:rsidRDefault="00C7197B" w:rsidP="00C5451E">
            <w:pPr>
              <w:pStyle w:val="a8"/>
              <w:jc w:val="center"/>
              <w:rPr>
                <w:sz w:val="20"/>
                <w:szCs w:val="20"/>
              </w:rPr>
            </w:pPr>
          </w:p>
        </w:tc>
      </w:tr>
      <w:tr w:rsidR="00C7197B" w:rsidRPr="00B072E0" w14:paraId="4614DEF6"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4B61AF92" w14:textId="77777777" w:rsidR="00C7197B" w:rsidRPr="00B072E0" w:rsidRDefault="00C7197B" w:rsidP="00C5451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D994FE6" w14:textId="77777777" w:rsidR="00C7197B" w:rsidRPr="00B072E0" w:rsidRDefault="00C7197B"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D9B1EEA" w14:textId="77777777" w:rsidR="00C7197B" w:rsidRPr="00B072E0" w:rsidRDefault="00C7197B" w:rsidP="00202EAD">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2FDFAA8" w14:textId="77777777" w:rsidR="00C7197B" w:rsidRPr="00B072E0" w:rsidRDefault="00C7197B" w:rsidP="00202EAD">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14:paraId="2485DE6B" w14:textId="77777777" w:rsidR="00C7197B" w:rsidRPr="00B072E0" w:rsidRDefault="00C7197B" w:rsidP="00C5451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EB26B1D" w14:textId="77777777" w:rsidR="00C7197B" w:rsidRPr="00B072E0" w:rsidRDefault="00C7197B" w:rsidP="00C5451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DC412DF" w14:textId="77777777" w:rsidR="00C7197B" w:rsidRPr="00B072E0" w:rsidRDefault="00C7197B" w:rsidP="00C5451E">
            <w:pPr>
              <w:pStyle w:val="a8"/>
              <w:jc w:val="center"/>
              <w:rPr>
                <w:sz w:val="20"/>
                <w:szCs w:val="20"/>
              </w:rPr>
            </w:pPr>
          </w:p>
        </w:tc>
      </w:tr>
      <w:tr w:rsidR="00C7197B" w:rsidRPr="00B072E0" w14:paraId="4DAB5B85" w14:textId="77777777" w:rsidTr="00C7197B">
        <w:trPr>
          <w:trHeight w:val="454"/>
        </w:trPr>
        <w:tc>
          <w:tcPr>
            <w:tcW w:w="511" w:type="pct"/>
            <w:tcBorders>
              <w:top w:val="single" w:sz="6" w:space="0" w:color="000000"/>
              <w:left w:val="single" w:sz="4" w:space="0" w:color="000000"/>
              <w:bottom w:val="single" w:sz="6" w:space="0" w:color="000000"/>
              <w:right w:val="single" w:sz="6" w:space="0" w:color="000000"/>
            </w:tcBorders>
            <w:vAlign w:val="center"/>
          </w:tcPr>
          <w:p w14:paraId="29BA5710" w14:textId="77777777" w:rsidR="00C7197B" w:rsidRPr="00B072E0" w:rsidRDefault="00C7197B" w:rsidP="00C5451E">
            <w:pPr>
              <w:pStyle w:val="a8"/>
              <w:jc w:val="center"/>
              <w:rPr>
                <w:sz w:val="20"/>
                <w:szCs w:val="20"/>
              </w:rPr>
            </w:pPr>
          </w:p>
        </w:tc>
        <w:tc>
          <w:tcPr>
            <w:tcW w:w="512" w:type="pct"/>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CAAD687" w14:textId="77777777" w:rsidR="00C7197B" w:rsidRPr="00B072E0" w:rsidRDefault="00C7197B" w:rsidP="00C5451E">
            <w:pPr>
              <w:pStyle w:val="a8"/>
              <w:jc w:val="center"/>
              <w:rPr>
                <w:sz w:val="20"/>
                <w:szCs w:val="20"/>
              </w:rPr>
            </w:pPr>
          </w:p>
        </w:tc>
        <w:tc>
          <w:tcPr>
            <w:tcW w:w="598" w:type="pct"/>
            <w:tcBorders>
              <w:top w:val="single" w:sz="6" w:space="0" w:color="000000"/>
              <w:left w:val="single" w:sz="6" w:space="0" w:color="000000"/>
              <w:bottom w:val="single" w:sz="6" w:space="0" w:color="000000"/>
              <w:right w:val="single" w:sz="6" w:space="0" w:color="000000"/>
            </w:tcBorders>
            <w:vAlign w:val="center"/>
          </w:tcPr>
          <w:p w14:paraId="70F4F173" w14:textId="77777777" w:rsidR="00C7197B" w:rsidRPr="00B072E0" w:rsidRDefault="00C7197B" w:rsidP="00202EAD">
            <w:pPr>
              <w:pStyle w:val="a8"/>
              <w:rPr>
                <w:sz w:val="20"/>
                <w:szCs w:val="20"/>
              </w:rPr>
            </w:pPr>
          </w:p>
        </w:tc>
        <w:tc>
          <w:tcPr>
            <w:tcW w:w="166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FDFC514" w14:textId="77777777" w:rsidR="00C7197B" w:rsidRPr="00B072E0" w:rsidRDefault="00C7197B" w:rsidP="00202EAD">
            <w:pPr>
              <w:pStyle w:val="a8"/>
              <w:rPr>
                <w:sz w:val="20"/>
                <w:szCs w:val="20"/>
              </w:rPr>
            </w:pPr>
          </w:p>
        </w:tc>
        <w:tc>
          <w:tcPr>
            <w:tcW w:w="521" w:type="pct"/>
            <w:tcBorders>
              <w:top w:val="single" w:sz="6" w:space="0" w:color="000000"/>
              <w:left w:val="single" w:sz="6" w:space="0" w:color="000000"/>
              <w:bottom w:val="single" w:sz="6" w:space="0" w:color="000000"/>
              <w:right w:val="single" w:sz="6" w:space="0" w:color="000000"/>
            </w:tcBorders>
          </w:tcPr>
          <w:p w14:paraId="46989DA8" w14:textId="77777777" w:rsidR="00C7197B" w:rsidRPr="00B072E0" w:rsidRDefault="00C7197B" w:rsidP="00C5451E">
            <w:pPr>
              <w:pStyle w:val="a8"/>
              <w:jc w:val="center"/>
              <w:rPr>
                <w:sz w:val="20"/>
                <w:szCs w:val="20"/>
              </w:rPr>
            </w:pPr>
          </w:p>
        </w:tc>
        <w:tc>
          <w:tcPr>
            <w:tcW w:w="521"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7E50694" w14:textId="77777777" w:rsidR="00C7197B" w:rsidRPr="00B072E0" w:rsidRDefault="00C7197B" w:rsidP="00C5451E">
            <w:pPr>
              <w:pStyle w:val="a8"/>
              <w:jc w:val="center"/>
              <w:rPr>
                <w:sz w:val="20"/>
                <w:szCs w:val="20"/>
              </w:rPr>
            </w:pPr>
          </w:p>
        </w:tc>
        <w:tc>
          <w:tcPr>
            <w:tcW w:w="675" w:type="pct"/>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83A3FB8" w14:textId="77777777" w:rsidR="00C7197B" w:rsidRPr="00B072E0" w:rsidRDefault="00C7197B" w:rsidP="00C5451E">
            <w:pPr>
              <w:pStyle w:val="a8"/>
              <w:jc w:val="center"/>
              <w:rPr>
                <w:sz w:val="20"/>
                <w:szCs w:val="20"/>
              </w:rPr>
            </w:pPr>
          </w:p>
        </w:tc>
      </w:tr>
    </w:tbl>
    <w:p w14:paraId="41E2E9D0" w14:textId="77777777" w:rsidR="00565577" w:rsidRDefault="00565577" w:rsidP="000764D9">
      <w:pPr>
        <w:pStyle w:val="aa"/>
        <w:jc w:val="left"/>
        <w:sectPr w:rsidR="00565577" w:rsidSect="00982F49">
          <w:pgSz w:w="11906" w:h="16838"/>
          <w:pgMar w:top="1440" w:right="1080" w:bottom="1440" w:left="1080" w:header="851" w:footer="992" w:gutter="0"/>
          <w:pgNumType w:fmt="lowerRoman"/>
          <w:cols w:space="425"/>
          <w:docGrid w:type="lines" w:linePitch="312"/>
        </w:sectPr>
      </w:pPr>
      <w:bookmarkStart w:id="6" w:name="_Toc456877396"/>
    </w:p>
    <w:p w14:paraId="3930AB00" w14:textId="77777777" w:rsidR="000764D9" w:rsidRDefault="000764D9" w:rsidP="000764D9">
      <w:pPr>
        <w:pStyle w:val="aa"/>
        <w:jc w:val="left"/>
      </w:pPr>
      <w:bookmarkStart w:id="7" w:name="_Toc474764471"/>
      <w:r>
        <w:lastRenderedPageBreak/>
        <w:t>当前版本</w:t>
      </w:r>
      <w:bookmarkEnd w:id="6"/>
      <w:bookmarkEnd w:id="7"/>
    </w:p>
    <w:tbl>
      <w:tblPr>
        <w:tblW w:w="9773" w:type="dxa"/>
        <w:jc w:val="center"/>
        <w:tblLayout w:type="fixed"/>
        <w:tblCellMar>
          <w:left w:w="10" w:type="dxa"/>
          <w:right w:w="10" w:type="dxa"/>
        </w:tblCellMar>
        <w:tblLook w:val="04A0" w:firstRow="1" w:lastRow="0" w:firstColumn="1" w:lastColumn="0" w:noHBand="0" w:noVBand="1"/>
      </w:tblPr>
      <w:tblGrid>
        <w:gridCol w:w="723"/>
        <w:gridCol w:w="3544"/>
        <w:gridCol w:w="5506"/>
      </w:tblGrid>
      <w:tr w:rsidR="000764D9" w:rsidRPr="00800239" w14:paraId="430598BD" w14:textId="77777777" w:rsidTr="004777BE">
        <w:trPr>
          <w:trHeight w:val="514"/>
          <w:jc w:val="center"/>
        </w:trPr>
        <w:tc>
          <w:tcPr>
            <w:tcW w:w="72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1B1D020F" w14:textId="77777777" w:rsidR="000764D9" w:rsidRPr="00800239" w:rsidRDefault="000764D9" w:rsidP="004777BE">
            <w:pPr>
              <w:pStyle w:val="a7"/>
              <w:rPr>
                <w:rFonts w:ascii="Times New Roman" w:hAnsi="Times New Roman" w:cs="Times New Roman"/>
                <w:sz w:val="20"/>
                <w:szCs w:val="20"/>
              </w:rPr>
            </w:pPr>
            <w:r w:rsidRPr="00800239">
              <w:rPr>
                <w:rFonts w:ascii="Times New Roman" w:hAnsi="Times New Roman" w:cs="Times New Roman"/>
                <w:sz w:val="20"/>
                <w:szCs w:val="20"/>
              </w:rPr>
              <w:t>序号</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42E4B1DF" w14:textId="77777777" w:rsidR="000764D9" w:rsidRPr="00800239" w:rsidRDefault="000764D9" w:rsidP="0013078C">
            <w:pPr>
              <w:pStyle w:val="a7"/>
              <w:ind w:firstLineChars="250" w:firstLine="502"/>
              <w:rPr>
                <w:rFonts w:ascii="Times New Roman" w:hAnsi="Times New Roman" w:cs="Times New Roman"/>
                <w:sz w:val="20"/>
                <w:szCs w:val="20"/>
              </w:rPr>
            </w:pPr>
            <w:r w:rsidRPr="00800239">
              <w:rPr>
                <w:rFonts w:ascii="Times New Roman" w:hAnsi="Times New Roman" w:cs="Times New Roman"/>
                <w:sz w:val="20"/>
                <w:szCs w:val="20"/>
              </w:rPr>
              <w:t>产品形态</w:t>
            </w:r>
          </w:p>
        </w:tc>
        <w:tc>
          <w:tcPr>
            <w:tcW w:w="550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0" w:type="dxa"/>
              <w:left w:w="108" w:type="dxa"/>
              <w:bottom w:w="0" w:type="dxa"/>
              <w:right w:w="108" w:type="dxa"/>
            </w:tcMar>
            <w:vAlign w:val="center"/>
          </w:tcPr>
          <w:p w14:paraId="5A88893C" w14:textId="77777777" w:rsidR="000764D9" w:rsidRPr="00800239" w:rsidRDefault="000764D9" w:rsidP="004777BE">
            <w:pPr>
              <w:pStyle w:val="a7"/>
              <w:rPr>
                <w:rFonts w:ascii="Times New Roman" w:hAnsi="Times New Roman" w:cs="Times New Roman"/>
                <w:sz w:val="20"/>
                <w:szCs w:val="20"/>
              </w:rPr>
            </w:pPr>
            <w:r w:rsidRPr="00800239">
              <w:rPr>
                <w:rFonts w:ascii="Times New Roman" w:hAnsi="Times New Roman" w:cs="Times New Roman"/>
                <w:sz w:val="20"/>
                <w:szCs w:val="20"/>
              </w:rPr>
              <w:t>版本号</w:t>
            </w:r>
          </w:p>
        </w:tc>
      </w:tr>
      <w:tr w:rsidR="000764D9" w:rsidRPr="00800239" w14:paraId="6F230595"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8C1719D" w14:textId="77777777" w:rsidR="000764D9" w:rsidRPr="00800239" w:rsidRDefault="000764D9"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0305D8A" w14:textId="77777777" w:rsidR="000764D9" w:rsidRPr="00800239" w:rsidRDefault="00622CE7" w:rsidP="00622CE7">
            <w:pPr>
              <w:pStyle w:val="a8"/>
              <w:jc w:val="center"/>
              <w:rPr>
                <w:rFonts w:ascii="Times New Roman" w:hAnsi="Times New Roman" w:cs="Times New Roman"/>
                <w:sz w:val="20"/>
                <w:szCs w:val="20"/>
              </w:rPr>
            </w:pPr>
            <w:r w:rsidRPr="00800239">
              <w:rPr>
                <w:rFonts w:ascii="Times New Roman" w:hAnsi="Times New Roman" w:cs="Times New Roman"/>
                <w:sz w:val="20"/>
                <w:szCs w:val="20"/>
              </w:rPr>
              <w:t>乘客端（</w:t>
            </w:r>
            <w:r w:rsidRPr="00800239">
              <w:rPr>
                <w:rFonts w:ascii="Times New Roman" w:hAnsi="Times New Roman" w:cs="Times New Roman"/>
                <w:sz w:val="20"/>
                <w:szCs w:val="20"/>
              </w:rPr>
              <w:t>Android</w:t>
            </w:r>
            <w:r>
              <w:rPr>
                <w:rFonts w:ascii="Times New Roman" w:hAnsi="Times New Roman" w:cs="Times New Roman" w:hint="eastAsia"/>
                <w:sz w:val="20"/>
                <w:szCs w:val="20"/>
              </w:rPr>
              <w:t>、</w:t>
            </w:r>
            <w:r>
              <w:rPr>
                <w:rFonts w:ascii="Times New Roman" w:hAnsi="Times New Roman" w:cs="Times New Roman" w:hint="eastAsia"/>
                <w:sz w:val="20"/>
                <w:szCs w:val="20"/>
              </w:rPr>
              <w:t>IOS</w:t>
            </w:r>
            <w:r w:rsidRPr="00800239">
              <w:rPr>
                <w:rFonts w:ascii="Times New Roman" w:hAnsi="Times New Roman" w:cs="Times New Roman"/>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A81583E" w14:textId="77777777" w:rsidR="000764D9" w:rsidRPr="00800239" w:rsidRDefault="00B6766C" w:rsidP="004777BE">
            <w:pPr>
              <w:pStyle w:val="a8"/>
              <w:jc w:val="center"/>
              <w:rPr>
                <w:rFonts w:ascii="Times New Roman" w:hAnsi="Times New Roman" w:cs="Times New Roman"/>
                <w:sz w:val="20"/>
                <w:szCs w:val="20"/>
              </w:rPr>
            </w:pPr>
            <w:r>
              <w:rPr>
                <w:rFonts w:ascii="Times New Roman" w:hAnsi="Times New Roman" w:cs="Times New Roman"/>
                <w:sz w:val="20"/>
                <w:szCs w:val="20"/>
              </w:rPr>
              <w:t>V</w:t>
            </w:r>
            <w:r>
              <w:rPr>
                <w:rFonts w:ascii="Times New Roman" w:hAnsi="Times New Roman" w:cs="Times New Roman" w:hint="eastAsia"/>
                <w:sz w:val="20"/>
                <w:szCs w:val="20"/>
              </w:rPr>
              <w:t>2</w:t>
            </w:r>
            <w:r w:rsidR="000764D9" w:rsidRPr="00800239">
              <w:rPr>
                <w:rFonts w:ascii="Times New Roman" w:hAnsi="Times New Roman" w:cs="Times New Roman"/>
                <w:sz w:val="20"/>
                <w:szCs w:val="20"/>
              </w:rPr>
              <w:t>.0.0</w:t>
            </w:r>
          </w:p>
        </w:tc>
      </w:tr>
      <w:tr w:rsidR="005F5E23" w:rsidRPr="00800239" w14:paraId="6C14F53A"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D9A14C6" w14:textId="77777777" w:rsidR="005F5E23" w:rsidRPr="00800239" w:rsidRDefault="005F5E23"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B1BBC49" w14:textId="77777777" w:rsidR="005F5E23" w:rsidRPr="00800239" w:rsidRDefault="005F5E23" w:rsidP="00622CE7">
            <w:pPr>
              <w:pStyle w:val="a8"/>
              <w:jc w:val="center"/>
              <w:rPr>
                <w:rFonts w:ascii="Times New Roman" w:hAnsi="Times New Roman" w:cs="Times New Roman"/>
                <w:sz w:val="20"/>
                <w:szCs w:val="20"/>
              </w:rPr>
            </w:pPr>
            <w:r>
              <w:rPr>
                <w:rFonts w:ascii="Times New Roman" w:hAnsi="Times New Roman" w:cs="Times New Roman"/>
                <w:sz w:val="20"/>
                <w:szCs w:val="20"/>
              </w:rPr>
              <w:t>司机端</w:t>
            </w:r>
            <w:r>
              <w:rPr>
                <w:rFonts w:ascii="Times New Roman" w:hAnsi="Times New Roman" w:cs="Times New Roman" w:hint="eastAsia"/>
                <w:sz w:val="20"/>
                <w:szCs w:val="20"/>
              </w:rPr>
              <w:t>（</w:t>
            </w:r>
            <w:r w:rsidRPr="00800239">
              <w:rPr>
                <w:rFonts w:ascii="Times New Roman" w:hAnsi="Times New Roman" w:cs="Times New Roman"/>
                <w:sz w:val="20"/>
                <w:szCs w:val="20"/>
              </w:rPr>
              <w:t>Android</w:t>
            </w:r>
            <w:r>
              <w:rPr>
                <w:rFonts w:ascii="Times New Roman" w:hAnsi="Times New Roman" w:cs="Times New Roman" w:hint="eastAsia"/>
                <w:sz w:val="20"/>
                <w:szCs w:val="20"/>
              </w:rPr>
              <w:t>、</w:t>
            </w:r>
            <w:r>
              <w:rPr>
                <w:rFonts w:ascii="Times New Roman" w:hAnsi="Times New Roman" w:cs="Times New Roman" w:hint="eastAsia"/>
                <w:sz w:val="20"/>
                <w:szCs w:val="20"/>
              </w:rPr>
              <w:t>IOS</w:t>
            </w:r>
            <w:r>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212F384" w14:textId="77777777" w:rsidR="005F5E23" w:rsidRPr="005F5E23" w:rsidRDefault="005F5E23" w:rsidP="004777BE">
            <w:pPr>
              <w:pStyle w:val="a8"/>
              <w:jc w:val="center"/>
              <w:rPr>
                <w:rFonts w:ascii="Times New Roman" w:hAnsi="Times New Roman" w:cs="Times New Roman"/>
                <w:sz w:val="20"/>
                <w:szCs w:val="20"/>
              </w:rPr>
            </w:pPr>
            <w:r>
              <w:rPr>
                <w:rFonts w:ascii="Times New Roman" w:hAnsi="Times New Roman" w:cs="Times New Roman"/>
                <w:sz w:val="20"/>
                <w:szCs w:val="20"/>
              </w:rPr>
              <w:t>V2.0.0</w:t>
            </w:r>
          </w:p>
        </w:tc>
      </w:tr>
      <w:tr w:rsidR="000764D9" w:rsidRPr="00800239" w14:paraId="1A3E908E" w14:textId="77777777" w:rsidTr="004777BE">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B10AFF2" w14:textId="77777777" w:rsidR="000764D9" w:rsidRPr="00800239" w:rsidRDefault="000764D9" w:rsidP="004777BE">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A3ADD1C" w14:textId="77777777" w:rsidR="000764D9" w:rsidRPr="00800239" w:rsidRDefault="000764D9" w:rsidP="004777BE">
            <w:pPr>
              <w:pStyle w:val="a8"/>
              <w:jc w:val="center"/>
              <w:rPr>
                <w:rFonts w:ascii="Times New Roman" w:hAnsi="Times New Roman" w:cs="Times New Roman"/>
                <w:sz w:val="20"/>
                <w:szCs w:val="20"/>
              </w:rPr>
            </w:pPr>
            <w:r w:rsidRPr="00800239">
              <w:rPr>
                <w:rFonts w:ascii="Times New Roman" w:hAnsi="Times New Roman" w:cs="Times New Roman"/>
                <w:sz w:val="20"/>
                <w:szCs w:val="20"/>
              </w:rPr>
              <w:t>机构端</w:t>
            </w:r>
            <w:r>
              <w:rPr>
                <w:rFonts w:ascii="Times New Roman" w:hAnsi="Times New Roman" w:cs="Times New Roman" w:hint="eastAsia"/>
                <w:sz w:val="20"/>
                <w:szCs w:val="20"/>
              </w:rPr>
              <w:t>（</w:t>
            </w:r>
            <w:r>
              <w:rPr>
                <w:rFonts w:ascii="Times New Roman" w:hAnsi="Times New Roman" w:cs="Times New Roman" w:hint="eastAsia"/>
                <w:sz w:val="20"/>
                <w:szCs w:val="20"/>
              </w:rPr>
              <w:t>web</w:t>
            </w:r>
            <w:r>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F41614C" w14:textId="77777777" w:rsidR="000764D9" w:rsidRDefault="00B6766C" w:rsidP="004777BE">
            <w:pPr>
              <w:jc w:val="center"/>
            </w:pPr>
            <w:r w:rsidRPr="00674CFF">
              <w:rPr>
                <w:rFonts w:ascii="Times New Roman" w:hAnsi="Times New Roman" w:cs="Times New Roman"/>
                <w:sz w:val="20"/>
                <w:szCs w:val="20"/>
              </w:rPr>
              <w:t>V</w:t>
            </w:r>
            <w:r>
              <w:rPr>
                <w:rFonts w:ascii="Times New Roman" w:hAnsi="Times New Roman" w:cs="Times New Roman" w:hint="eastAsia"/>
                <w:sz w:val="20"/>
                <w:szCs w:val="20"/>
              </w:rPr>
              <w:t>2</w:t>
            </w:r>
            <w:r w:rsidR="000764D9" w:rsidRPr="00674CFF">
              <w:rPr>
                <w:rFonts w:ascii="Times New Roman" w:hAnsi="Times New Roman" w:cs="Times New Roman"/>
                <w:sz w:val="20"/>
                <w:szCs w:val="20"/>
              </w:rPr>
              <w:t>.0.0</w:t>
            </w:r>
          </w:p>
        </w:tc>
      </w:tr>
      <w:tr w:rsidR="005F5E23" w:rsidRPr="00800239" w14:paraId="23D2B971" w14:textId="77777777"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D3C594C" w14:textId="77777777" w:rsidR="005F5E23" w:rsidRPr="00800239" w:rsidRDefault="005F5E23" w:rsidP="005F5E23">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F3A9DEA" w14:textId="77777777" w:rsidR="005F5E23" w:rsidRPr="00800239" w:rsidRDefault="005F5E23" w:rsidP="005F5E23">
            <w:pPr>
              <w:pStyle w:val="a8"/>
              <w:jc w:val="center"/>
              <w:rPr>
                <w:rFonts w:ascii="Times New Roman" w:hAnsi="Times New Roman" w:cs="Times New Roman"/>
                <w:sz w:val="20"/>
                <w:szCs w:val="20"/>
              </w:rPr>
            </w:pPr>
            <w:r>
              <w:rPr>
                <w:rFonts w:ascii="Times New Roman" w:hAnsi="Times New Roman" w:cs="Times New Roman"/>
                <w:sz w:val="20"/>
                <w:szCs w:val="20"/>
              </w:rPr>
              <w:t>租赁端</w:t>
            </w:r>
            <w:r>
              <w:rPr>
                <w:rFonts w:ascii="Times New Roman" w:hAnsi="Times New Roman" w:cs="Times New Roman" w:hint="eastAsia"/>
                <w:sz w:val="20"/>
                <w:szCs w:val="20"/>
              </w:rPr>
              <w:t>（</w:t>
            </w:r>
            <w:r>
              <w:rPr>
                <w:rFonts w:ascii="Times New Roman" w:hAnsi="Times New Roman" w:cs="Times New Roman" w:hint="eastAsia"/>
                <w:sz w:val="20"/>
                <w:szCs w:val="20"/>
              </w:rPr>
              <w:t>web</w:t>
            </w:r>
            <w:r>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46C8E3AA" w14:textId="77777777" w:rsidR="005F5E23" w:rsidRPr="00674CFF" w:rsidRDefault="005F5E23" w:rsidP="005F5E23">
            <w:pPr>
              <w:jc w:val="center"/>
              <w:rPr>
                <w:rFonts w:ascii="Times New Roman" w:hAnsi="Times New Roman" w:cs="Times New Roman"/>
                <w:sz w:val="20"/>
                <w:szCs w:val="20"/>
              </w:rPr>
            </w:pPr>
            <w:r w:rsidRPr="000941DD">
              <w:rPr>
                <w:rFonts w:ascii="Times New Roman" w:hAnsi="Times New Roman" w:cs="Times New Roman"/>
                <w:sz w:val="20"/>
                <w:szCs w:val="20"/>
              </w:rPr>
              <w:t>V</w:t>
            </w:r>
            <w:r w:rsidRPr="000941DD">
              <w:rPr>
                <w:rFonts w:ascii="Times New Roman" w:hAnsi="Times New Roman" w:cs="Times New Roman" w:hint="eastAsia"/>
                <w:sz w:val="20"/>
                <w:szCs w:val="20"/>
              </w:rPr>
              <w:t>2</w:t>
            </w:r>
            <w:r w:rsidRPr="000941DD">
              <w:rPr>
                <w:rFonts w:ascii="Times New Roman" w:hAnsi="Times New Roman" w:cs="Times New Roman"/>
                <w:sz w:val="20"/>
                <w:szCs w:val="20"/>
              </w:rPr>
              <w:t>.0.0</w:t>
            </w:r>
          </w:p>
        </w:tc>
      </w:tr>
      <w:tr w:rsidR="005F5E23" w:rsidRPr="00800239" w14:paraId="38AE9D1C" w14:textId="77777777" w:rsidTr="00C61B29">
        <w:trPr>
          <w:trHeight w:val="514"/>
          <w:jc w:val="center"/>
        </w:trPr>
        <w:tc>
          <w:tcPr>
            <w:tcW w:w="72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620DEDE" w14:textId="77777777" w:rsidR="005F5E23" w:rsidRPr="00800239" w:rsidRDefault="005F5E23" w:rsidP="005F5E23">
            <w:pPr>
              <w:pStyle w:val="a8"/>
              <w:numPr>
                <w:ilvl w:val="0"/>
                <w:numId w:val="1"/>
              </w:numPr>
              <w:jc w:val="right"/>
              <w:rPr>
                <w:rFonts w:ascii="Times New Roman" w:hAnsi="Times New Roman" w:cs="Times New Roman"/>
                <w:sz w:val="20"/>
                <w:szCs w:val="20"/>
              </w:rPr>
            </w:pPr>
          </w:p>
        </w:tc>
        <w:tc>
          <w:tcPr>
            <w:tcW w:w="3544"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612DB0B" w14:textId="77777777" w:rsidR="005F5E23" w:rsidRPr="00800239" w:rsidRDefault="005F5E23" w:rsidP="005F5E23">
            <w:pPr>
              <w:pStyle w:val="a8"/>
              <w:jc w:val="center"/>
              <w:rPr>
                <w:rFonts w:ascii="Times New Roman" w:hAnsi="Times New Roman" w:cs="Times New Roman"/>
                <w:sz w:val="20"/>
                <w:szCs w:val="20"/>
              </w:rPr>
            </w:pPr>
            <w:r>
              <w:rPr>
                <w:rFonts w:ascii="Times New Roman" w:hAnsi="Times New Roman" w:cs="Times New Roman"/>
                <w:sz w:val="20"/>
                <w:szCs w:val="20"/>
              </w:rPr>
              <w:t>运管端</w:t>
            </w:r>
            <w:r>
              <w:rPr>
                <w:rFonts w:ascii="Times New Roman" w:hAnsi="Times New Roman" w:cs="Times New Roman" w:hint="eastAsia"/>
                <w:sz w:val="20"/>
                <w:szCs w:val="20"/>
              </w:rPr>
              <w:t>（</w:t>
            </w:r>
            <w:r>
              <w:rPr>
                <w:rFonts w:ascii="Times New Roman" w:hAnsi="Times New Roman" w:cs="Times New Roman" w:hint="eastAsia"/>
                <w:sz w:val="20"/>
                <w:szCs w:val="20"/>
              </w:rPr>
              <w:t>web</w:t>
            </w:r>
            <w:r>
              <w:rPr>
                <w:rFonts w:ascii="Times New Roman" w:hAnsi="Times New Roman" w:cs="Times New Roman" w:hint="eastAsia"/>
                <w:sz w:val="20"/>
                <w:szCs w:val="20"/>
              </w:rPr>
              <w:t>）</w:t>
            </w:r>
          </w:p>
        </w:tc>
        <w:tc>
          <w:tcPr>
            <w:tcW w:w="550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tcPr>
          <w:p w14:paraId="6C69FA27" w14:textId="77777777" w:rsidR="005F5E23" w:rsidRPr="00674CFF" w:rsidRDefault="005F5E23" w:rsidP="005F5E23">
            <w:pPr>
              <w:jc w:val="center"/>
              <w:rPr>
                <w:rFonts w:ascii="Times New Roman" w:hAnsi="Times New Roman" w:cs="Times New Roman"/>
                <w:sz w:val="20"/>
                <w:szCs w:val="20"/>
              </w:rPr>
            </w:pPr>
            <w:r w:rsidRPr="000941DD">
              <w:rPr>
                <w:rFonts w:ascii="Times New Roman" w:hAnsi="Times New Roman" w:cs="Times New Roman"/>
                <w:sz w:val="20"/>
                <w:szCs w:val="20"/>
              </w:rPr>
              <w:t>V</w:t>
            </w:r>
            <w:r w:rsidRPr="000941DD">
              <w:rPr>
                <w:rFonts w:ascii="Times New Roman" w:hAnsi="Times New Roman" w:cs="Times New Roman" w:hint="eastAsia"/>
                <w:sz w:val="20"/>
                <w:szCs w:val="20"/>
              </w:rPr>
              <w:t>2</w:t>
            </w:r>
            <w:r w:rsidRPr="000941DD">
              <w:rPr>
                <w:rFonts w:ascii="Times New Roman" w:hAnsi="Times New Roman" w:cs="Times New Roman"/>
                <w:sz w:val="20"/>
                <w:szCs w:val="20"/>
              </w:rPr>
              <w:t>.0.0</w:t>
            </w:r>
          </w:p>
        </w:tc>
      </w:tr>
    </w:tbl>
    <w:p w14:paraId="1DCE073A" w14:textId="77777777" w:rsidR="000764D9" w:rsidRDefault="000764D9" w:rsidP="006C4CD6">
      <w:pPr>
        <w:jc w:val="left"/>
        <w:rPr>
          <w:rFonts w:ascii="宋体" w:eastAsia="宋体" w:hAnsi="宋体"/>
          <w:b/>
          <w:sz w:val="24"/>
          <w:szCs w:val="24"/>
        </w:rPr>
      </w:pPr>
    </w:p>
    <w:p w14:paraId="03F7FD90" w14:textId="77777777" w:rsidR="00B93D27" w:rsidRDefault="00B93D27" w:rsidP="006C4CD6">
      <w:pPr>
        <w:jc w:val="left"/>
        <w:rPr>
          <w:rFonts w:ascii="宋体" w:eastAsia="宋体" w:hAnsi="宋体"/>
          <w:b/>
          <w:sz w:val="24"/>
          <w:szCs w:val="24"/>
        </w:rPr>
      </w:pPr>
    </w:p>
    <w:p w14:paraId="5BC72759" w14:textId="77777777" w:rsidR="000764D9" w:rsidRDefault="000764D9" w:rsidP="006C4CD6">
      <w:pPr>
        <w:jc w:val="left"/>
        <w:rPr>
          <w:rFonts w:ascii="宋体" w:eastAsia="宋体" w:hAnsi="宋体"/>
          <w:b/>
          <w:sz w:val="24"/>
          <w:szCs w:val="24"/>
        </w:rPr>
        <w:sectPr w:rsidR="000764D9" w:rsidSect="00982F49">
          <w:pgSz w:w="11906" w:h="16838"/>
          <w:pgMar w:top="1440" w:right="1080" w:bottom="1440" w:left="1080" w:header="851" w:footer="992" w:gutter="0"/>
          <w:pgNumType w:fmt="lowerRoman"/>
          <w:cols w:space="425"/>
          <w:docGrid w:type="lines" w:linePitch="312"/>
        </w:sectPr>
      </w:pPr>
    </w:p>
    <w:p w14:paraId="023D575B" w14:textId="77777777" w:rsidR="00230D60" w:rsidRDefault="00230D60" w:rsidP="00230D60">
      <w:pPr>
        <w:pStyle w:val="aa"/>
      </w:pPr>
      <w:bookmarkStart w:id="8" w:name="_Toc474764472"/>
      <w:r>
        <w:rPr>
          <w:rFonts w:hint="eastAsia"/>
        </w:rPr>
        <w:lastRenderedPageBreak/>
        <w:t>目</w:t>
      </w:r>
      <w:r>
        <w:rPr>
          <w:rFonts w:hint="eastAsia"/>
        </w:rPr>
        <w:t xml:space="preserve">  </w:t>
      </w:r>
      <w:r>
        <w:rPr>
          <w:rFonts w:hint="eastAsia"/>
        </w:rPr>
        <w:t>录</w:t>
      </w:r>
      <w:bookmarkEnd w:id="8"/>
    </w:p>
    <w:p w14:paraId="52AB6708" w14:textId="248926BE" w:rsidR="008B68F1" w:rsidRDefault="00D35AE6">
      <w:pPr>
        <w:pStyle w:val="11"/>
        <w:tabs>
          <w:tab w:val="right" w:leader="dot" w:pos="9736"/>
        </w:tabs>
        <w:rPr>
          <w:b w:val="0"/>
          <w:bCs w:val="0"/>
          <w:caps w:val="0"/>
          <w:noProof/>
          <w:sz w:val="21"/>
          <w:szCs w:val="22"/>
        </w:rPr>
      </w:pPr>
      <w:r>
        <w:rPr>
          <w:b w:val="0"/>
          <w:bCs w:val="0"/>
          <w:caps w:val="0"/>
        </w:rPr>
        <w:fldChar w:fldCharType="begin"/>
      </w:r>
      <w:r w:rsidR="000311BD">
        <w:rPr>
          <w:b w:val="0"/>
          <w:bCs w:val="0"/>
          <w:caps w:val="0"/>
        </w:rPr>
        <w:instrText xml:space="preserve"> TOC \o "1-4" \h \z \u </w:instrText>
      </w:r>
      <w:r>
        <w:rPr>
          <w:b w:val="0"/>
          <w:bCs w:val="0"/>
          <w:caps w:val="0"/>
        </w:rPr>
        <w:fldChar w:fldCharType="separate"/>
      </w:r>
      <w:hyperlink w:anchor="_Toc474764469" w:history="1">
        <w:r w:rsidR="008B68F1" w:rsidRPr="00B42743">
          <w:rPr>
            <w:rStyle w:val="ac"/>
            <w:noProof/>
          </w:rPr>
          <w:t>编制说明</w:t>
        </w:r>
        <w:r w:rsidR="008B68F1">
          <w:rPr>
            <w:noProof/>
            <w:webHidden/>
          </w:rPr>
          <w:tab/>
        </w:r>
        <w:r w:rsidR="008B68F1">
          <w:rPr>
            <w:noProof/>
            <w:webHidden/>
          </w:rPr>
          <w:fldChar w:fldCharType="begin"/>
        </w:r>
        <w:r w:rsidR="008B68F1">
          <w:rPr>
            <w:noProof/>
            <w:webHidden/>
          </w:rPr>
          <w:instrText xml:space="preserve"> PAGEREF _Toc474764469 \h </w:instrText>
        </w:r>
        <w:r w:rsidR="008B68F1">
          <w:rPr>
            <w:noProof/>
            <w:webHidden/>
          </w:rPr>
        </w:r>
        <w:r w:rsidR="008B68F1">
          <w:rPr>
            <w:noProof/>
            <w:webHidden/>
          </w:rPr>
          <w:fldChar w:fldCharType="separate"/>
        </w:r>
        <w:r w:rsidR="008B68F1">
          <w:rPr>
            <w:noProof/>
            <w:webHidden/>
          </w:rPr>
          <w:t>i</w:t>
        </w:r>
        <w:r w:rsidR="008B68F1">
          <w:rPr>
            <w:noProof/>
            <w:webHidden/>
          </w:rPr>
          <w:fldChar w:fldCharType="end"/>
        </w:r>
      </w:hyperlink>
    </w:p>
    <w:p w14:paraId="149C871C" w14:textId="6F684DF2" w:rsidR="008B68F1" w:rsidRDefault="00124658">
      <w:pPr>
        <w:pStyle w:val="11"/>
        <w:tabs>
          <w:tab w:val="right" w:leader="dot" w:pos="9736"/>
        </w:tabs>
        <w:rPr>
          <w:b w:val="0"/>
          <w:bCs w:val="0"/>
          <w:caps w:val="0"/>
          <w:noProof/>
          <w:sz w:val="21"/>
          <w:szCs w:val="22"/>
        </w:rPr>
      </w:pPr>
      <w:hyperlink w:anchor="_Toc474764470" w:history="1">
        <w:r w:rsidR="008B68F1" w:rsidRPr="00B42743">
          <w:rPr>
            <w:rStyle w:val="ac"/>
            <w:noProof/>
          </w:rPr>
          <w:t>历史修订</w:t>
        </w:r>
        <w:r w:rsidR="008B68F1">
          <w:rPr>
            <w:noProof/>
            <w:webHidden/>
          </w:rPr>
          <w:tab/>
        </w:r>
        <w:r w:rsidR="008B68F1">
          <w:rPr>
            <w:noProof/>
            <w:webHidden/>
          </w:rPr>
          <w:fldChar w:fldCharType="begin"/>
        </w:r>
        <w:r w:rsidR="008B68F1">
          <w:rPr>
            <w:noProof/>
            <w:webHidden/>
          </w:rPr>
          <w:instrText xml:space="preserve"> PAGEREF _Toc474764470 \h </w:instrText>
        </w:r>
        <w:r w:rsidR="008B68F1">
          <w:rPr>
            <w:noProof/>
            <w:webHidden/>
          </w:rPr>
        </w:r>
        <w:r w:rsidR="008B68F1">
          <w:rPr>
            <w:noProof/>
            <w:webHidden/>
          </w:rPr>
          <w:fldChar w:fldCharType="separate"/>
        </w:r>
        <w:r w:rsidR="008B68F1">
          <w:rPr>
            <w:noProof/>
            <w:webHidden/>
          </w:rPr>
          <w:t>ii</w:t>
        </w:r>
        <w:r w:rsidR="008B68F1">
          <w:rPr>
            <w:noProof/>
            <w:webHidden/>
          </w:rPr>
          <w:fldChar w:fldCharType="end"/>
        </w:r>
      </w:hyperlink>
    </w:p>
    <w:p w14:paraId="53F7F18C" w14:textId="11A6688B" w:rsidR="008B68F1" w:rsidRDefault="00124658">
      <w:pPr>
        <w:pStyle w:val="11"/>
        <w:tabs>
          <w:tab w:val="right" w:leader="dot" w:pos="9736"/>
        </w:tabs>
        <w:rPr>
          <w:b w:val="0"/>
          <w:bCs w:val="0"/>
          <w:caps w:val="0"/>
          <w:noProof/>
          <w:sz w:val="21"/>
          <w:szCs w:val="22"/>
        </w:rPr>
      </w:pPr>
      <w:hyperlink w:anchor="_Toc474764471" w:history="1">
        <w:r w:rsidR="008B68F1" w:rsidRPr="00B42743">
          <w:rPr>
            <w:rStyle w:val="ac"/>
            <w:noProof/>
          </w:rPr>
          <w:t>当前版本</w:t>
        </w:r>
        <w:r w:rsidR="008B68F1">
          <w:rPr>
            <w:noProof/>
            <w:webHidden/>
          </w:rPr>
          <w:tab/>
        </w:r>
        <w:r w:rsidR="008B68F1">
          <w:rPr>
            <w:noProof/>
            <w:webHidden/>
          </w:rPr>
          <w:fldChar w:fldCharType="begin"/>
        </w:r>
        <w:r w:rsidR="008B68F1">
          <w:rPr>
            <w:noProof/>
            <w:webHidden/>
          </w:rPr>
          <w:instrText xml:space="preserve"> PAGEREF _Toc474764471 \h </w:instrText>
        </w:r>
        <w:r w:rsidR="008B68F1">
          <w:rPr>
            <w:noProof/>
            <w:webHidden/>
          </w:rPr>
        </w:r>
        <w:r w:rsidR="008B68F1">
          <w:rPr>
            <w:noProof/>
            <w:webHidden/>
          </w:rPr>
          <w:fldChar w:fldCharType="separate"/>
        </w:r>
        <w:r w:rsidR="008B68F1">
          <w:rPr>
            <w:noProof/>
            <w:webHidden/>
          </w:rPr>
          <w:t>iii</w:t>
        </w:r>
        <w:r w:rsidR="008B68F1">
          <w:rPr>
            <w:noProof/>
            <w:webHidden/>
          </w:rPr>
          <w:fldChar w:fldCharType="end"/>
        </w:r>
      </w:hyperlink>
    </w:p>
    <w:p w14:paraId="69FA606C" w14:textId="0D334B6A" w:rsidR="008B68F1" w:rsidRDefault="00124658">
      <w:pPr>
        <w:pStyle w:val="11"/>
        <w:tabs>
          <w:tab w:val="right" w:leader="dot" w:pos="9736"/>
        </w:tabs>
        <w:rPr>
          <w:b w:val="0"/>
          <w:bCs w:val="0"/>
          <w:caps w:val="0"/>
          <w:noProof/>
          <w:sz w:val="21"/>
          <w:szCs w:val="22"/>
        </w:rPr>
      </w:pPr>
      <w:hyperlink w:anchor="_Toc474764472" w:history="1">
        <w:r w:rsidR="008B68F1" w:rsidRPr="00B42743">
          <w:rPr>
            <w:rStyle w:val="ac"/>
            <w:noProof/>
          </w:rPr>
          <w:t>目</w:t>
        </w:r>
        <w:r w:rsidR="008B68F1" w:rsidRPr="00B42743">
          <w:rPr>
            <w:rStyle w:val="ac"/>
            <w:noProof/>
          </w:rPr>
          <w:t xml:space="preserve">  </w:t>
        </w:r>
        <w:r w:rsidR="008B68F1" w:rsidRPr="00B42743">
          <w:rPr>
            <w:rStyle w:val="ac"/>
            <w:noProof/>
          </w:rPr>
          <w:t>录</w:t>
        </w:r>
        <w:r w:rsidR="008B68F1">
          <w:rPr>
            <w:noProof/>
            <w:webHidden/>
          </w:rPr>
          <w:tab/>
        </w:r>
        <w:r w:rsidR="008B68F1">
          <w:rPr>
            <w:noProof/>
            <w:webHidden/>
          </w:rPr>
          <w:fldChar w:fldCharType="begin"/>
        </w:r>
        <w:r w:rsidR="008B68F1">
          <w:rPr>
            <w:noProof/>
            <w:webHidden/>
          </w:rPr>
          <w:instrText xml:space="preserve"> PAGEREF _Toc474764472 \h </w:instrText>
        </w:r>
        <w:r w:rsidR="008B68F1">
          <w:rPr>
            <w:noProof/>
            <w:webHidden/>
          </w:rPr>
        </w:r>
        <w:r w:rsidR="008B68F1">
          <w:rPr>
            <w:noProof/>
            <w:webHidden/>
          </w:rPr>
          <w:fldChar w:fldCharType="separate"/>
        </w:r>
        <w:r w:rsidR="008B68F1">
          <w:rPr>
            <w:noProof/>
            <w:webHidden/>
          </w:rPr>
          <w:t>1</w:t>
        </w:r>
        <w:r w:rsidR="008B68F1">
          <w:rPr>
            <w:noProof/>
            <w:webHidden/>
          </w:rPr>
          <w:fldChar w:fldCharType="end"/>
        </w:r>
      </w:hyperlink>
    </w:p>
    <w:p w14:paraId="455203E6" w14:textId="2C7EA896" w:rsidR="008B68F1" w:rsidRDefault="00124658">
      <w:pPr>
        <w:pStyle w:val="11"/>
        <w:tabs>
          <w:tab w:val="left" w:pos="840"/>
          <w:tab w:val="right" w:leader="dot" w:pos="9736"/>
        </w:tabs>
        <w:rPr>
          <w:b w:val="0"/>
          <w:bCs w:val="0"/>
          <w:caps w:val="0"/>
          <w:noProof/>
          <w:sz w:val="21"/>
          <w:szCs w:val="22"/>
        </w:rPr>
      </w:pPr>
      <w:hyperlink w:anchor="_Toc474764473" w:history="1">
        <w:r w:rsidR="008B68F1" w:rsidRPr="00B42743">
          <w:rPr>
            <w:rStyle w:val="ac"/>
            <w:noProof/>
          </w:rPr>
          <w:t>第一章</w:t>
        </w:r>
        <w:r w:rsidR="008B68F1">
          <w:rPr>
            <w:b w:val="0"/>
            <w:bCs w:val="0"/>
            <w:caps w:val="0"/>
            <w:noProof/>
            <w:sz w:val="21"/>
            <w:szCs w:val="22"/>
          </w:rPr>
          <w:tab/>
        </w:r>
        <w:r w:rsidR="008B68F1" w:rsidRPr="00B42743">
          <w:rPr>
            <w:rStyle w:val="ac"/>
            <w:noProof/>
          </w:rPr>
          <w:t>文档概述</w:t>
        </w:r>
        <w:r w:rsidR="008B68F1">
          <w:rPr>
            <w:noProof/>
            <w:webHidden/>
          </w:rPr>
          <w:tab/>
        </w:r>
        <w:r w:rsidR="008B68F1">
          <w:rPr>
            <w:noProof/>
            <w:webHidden/>
          </w:rPr>
          <w:fldChar w:fldCharType="begin"/>
        </w:r>
        <w:r w:rsidR="008B68F1">
          <w:rPr>
            <w:noProof/>
            <w:webHidden/>
          </w:rPr>
          <w:instrText xml:space="preserve"> PAGEREF _Toc474764473 \h </w:instrText>
        </w:r>
        <w:r w:rsidR="008B68F1">
          <w:rPr>
            <w:noProof/>
            <w:webHidden/>
          </w:rPr>
        </w:r>
        <w:r w:rsidR="008B68F1">
          <w:rPr>
            <w:noProof/>
            <w:webHidden/>
          </w:rPr>
          <w:fldChar w:fldCharType="separate"/>
        </w:r>
        <w:r w:rsidR="008B68F1">
          <w:rPr>
            <w:noProof/>
            <w:webHidden/>
          </w:rPr>
          <w:t>7</w:t>
        </w:r>
        <w:r w:rsidR="008B68F1">
          <w:rPr>
            <w:noProof/>
            <w:webHidden/>
          </w:rPr>
          <w:fldChar w:fldCharType="end"/>
        </w:r>
      </w:hyperlink>
    </w:p>
    <w:p w14:paraId="766C6146" w14:textId="266081A9" w:rsidR="008B68F1" w:rsidRDefault="00124658">
      <w:pPr>
        <w:pStyle w:val="21"/>
        <w:tabs>
          <w:tab w:val="left" w:pos="840"/>
          <w:tab w:val="right" w:leader="dot" w:pos="9736"/>
        </w:tabs>
        <w:rPr>
          <w:smallCaps w:val="0"/>
          <w:noProof/>
          <w:sz w:val="21"/>
          <w:szCs w:val="22"/>
        </w:rPr>
      </w:pPr>
      <w:hyperlink w:anchor="_Toc474764474" w:history="1">
        <w:r w:rsidR="008B68F1" w:rsidRPr="00B42743">
          <w:rPr>
            <w:rStyle w:val="ac"/>
            <w:rFonts w:ascii="Times New Roman" w:hAnsi="Times New Roman" w:cs="Times New Roman"/>
            <w:noProof/>
          </w:rPr>
          <w:t>1.1</w:t>
        </w:r>
        <w:r w:rsidR="008B68F1">
          <w:rPr>
            <w:smallCaps w:val="0"/>
            <w:noProof/>
            <w:sz w:val="21"/>
            <w:szCs w:val="22"/>
          </w:rPr>
          <w:tab/>
        </w:r>
        <w:r w:rsidR="008B68F1" w:rsidRPr="00B42743">
          <w:rPr>
            <w:rStyle w:val="ac"/>
            <w:noProof/>
          </w:rPr>
          <w:t>编写目的</w:t>
        </w:r>
        <w:r w:rsidR="008B68F1">
          <w:rPr>
            <w:noProof/>
            <w:webHidden/>
          </w:rPr>
          <w:tab/>
        </w:r>
        <w:r w:rsidR="008B68F1">
          <w:rPr>
            <w:noProof/>
            <w:webHidden/>
          </w:rPr>
          <w:fldChar w:fldCharType="begin"/>
        </w:r>
        <w:r w:rsidR="008B68F1">
          <w:rPr>
            <w:noProof/>
            <w:webHidden/>
          </w:rPr>
          <w:instrText xml:space="preserve"> PAGEREF _Toc474764474 \h </w:instrText>
        </w:r>
        <w:r w:rsidR="008B68F1">
          <w:rPr>
            <w:noProof/>
            <w:webHidden/>
          </w:rPr>
        </w:r>
        <w:r w:rsidR="008B68F1">
          <w:rPr>
            <w:noProof/>
            <w:webHidden/>
          </w:rPr>
          <w:fldChar w:fldCharType="separate"/>
        </w:r>
        <w:r w:rsidR="008B68F1">
          <w:rPr>
            <w:noProof/>
            <w:webHidden/>
          </w:rPr>
          <w:t>7</w:t>
        </w:r>
        <w:r w:rsidR="008B68F1">
          <w:rPr>
            <w:noProof/>
            <w:webHidden/>
          </w:rPr>
          <w:fldChar w:fldCharType="end"/>
        </w:r>
      </w:hyperlink>
    </w:p>
    <w:p w14:paraId="36DCA8A6" w14:textId="0BCE8728" w:rsidR="008B68F1" w:rsidRDefault="00124658">
      <w:pPr>
        <w:pStyle w:val="21"/>
        <w:tabs>
          <w:tab w:val="left" w:pos="840"/>
          <w:tab w:val="right" w:leader="dot" w:pos="9736"/>
        </w:tabs>
        <w:rPr>
          <w:smallCaps w:val="0"/>
          <w:noProof/>
          <w:sz w:val="21"/>
          <w:szCs w:val="22"/>
        </w:rPr>
      </w:pPr>
      <w:hyperlink w:anchor="_Toc474764475" w:history="1">
        <w:r w:rsidR="008B68F1" w:rsidRPr="00B42743">
          <w:rPr>
            <w:rStyle w:val="ac"/>
            <w:rFonts w:ascii="Times New Roman" w:hAnsi="Times New Roman" w:cs="Times New Roman"/>
            <w:noProof/>
          </w:rPr>
          <w:t>1.2</w:t>
        </w:r>
        <w:r w:rsidR="008B68F1">
          <w:rPr>
            <w:smallCaps w:val="0"/>
            <w:noProof/>
            <w:sz w:val="21"/>
            <w:szCs w:val="22"/>
          </w:rPr>
          <w:tab/>
        </w:r>
        <w:r w:rsidR="008B68F1" w:rsidRPr="00B42743">
          <w:rPr>
            <w:rStyle w:val="ac"/>
            <w:noProof/>
          </w:rPr>
          <w:t>适用范围</w:t>
        </w:r>
        <w:r w:rsidR="008B68F1">
          <w:rPr>
            <w:noProof/>
            <w:webHidden/>
          </w:rPr>
          <w:tab/>
        </w:r>
        <w:r w:rsidR="008B68F1">
          <w:rPr>
            <w:noProof/>
            <w:webHidden/>
          </w:rPr>
          <w:fldChar w:fldCharType="begin"/>
        </w:r>
        <w:r w:rsidR="008B68F1">
          <w:rPr>
            <w:noProof/>
            <w:webHidden/>
          </w:rPr>
          <w:instrText xml:space="preserve"> PAGEREF _Toc474764475 \h </w:instrText>
        </w:r>
        <w:r w:rsidR="008B68F1">
          <w:rPr>
            <w:noProof/>
            <w:webHidden/>
          </w:rPr>
        </w:r>
        <w:r w:rsidR="008B68F1">
          <w:rPr>
            <w:noProof/>
            <w:webHidden/>
          </w:rPr>
          <w:fldChar w:fldCharType="separate"/>
        </w:r>
        <w:r w:rsidR="008B68F1">
          <w:rPr>
            <w:noProof/>
            <w:webHidden/>
          </w:rPr>
          <w:t>7</w:t>
        </w:r>
        <w:r w:rsidR="008B68F1">
          <w:rPr>
            <w:noProof/>
            <w:webHidden/>
          </w:rPr>
          <w:fldChar w:fldCharType="end"/>
        </w:r>
      </w:hyperlink>
    </w:p>
    <w:p w14:paraId="4A3EC9A3" w14:textId="718C6C12" w:rsidR="008B68F1" w:rsidRDefault="00124658">
      <w:pPr>
        <w:pStyle w:val="11"/>
        <w:tabs>
          <w:tab w:val="left" w:pos="840"/>
          <w:tab w:val="right" w:leader="dot" w:pos="9736"/>
        </w:tabs>
        <w:rPr>
          <w:b w:val="0"/>
          <w:bCs w:val="0"/>
          <w:caps w:val="0"/>
          <w:noProof/>
          <w:sz w:val="21"/>
          <w:szCs w:val="22"/>
        </w:rPr>
      </w:pPr>
      <w:hyperlink w:anchor="_Toc474764476" w:history="1">
        <w:r w:rsidR="008B68F1" w:rsidRPr="00B42743">
          <w:rPr>
            <w:rStyle w:val="ac"/>
            <w:noProof/>
          </w:rPr>
          <w:t>第二章</w:t>
        </w:r>
        <w:r w:rsidR="008B68F1">
          <w:rPr>
            <w:b w:val="0"/>
            <w:bCs w:val="0"/>
            <w:caps w:val="0"/>
            <w:noProof/>
            <w:sz w:val="21"/>
            <w:szCs w:val="22"/>
          </w:rPr>
          <w:tab/>
        </w:r>
        <w:r w:rsidR="008B68F1" w:rsidRPr="00B42743">
          <w:rPr>
            <w:rStyle w:val="ac"/>
            <w:noProof/>
          </w:rPr>
          <w:t>产品描述</w:t>
        </w:r>
        <w:r w:rsidR="008B68F1">
          <w:rPr>
            <w:noProof/>
            <w:webHidden/>
          </w:rPr>
          <w:tab/>
        </w:r>
        <w:r w:rsidR="008B68F1">
          <w:rPr>
            <w:noProof/>
            <w:webHidden/>
          </w:rPr>
          <w:fldChar w:fldCharType="begin"/>
        </w:r>
        <w:r w:rsidR="008B68F1">
          <w:rPr>
            <w:noProof/>
            <w:webHidden/>
          </w:rPr>
          <w:instrText xml:space="preserve"> PAGEREF _Toc474764476 \h </w:instrText>
        </w:r>
        <w:r w:rsidR="008B68F1">
          <w:rPr>
            <w:noProof/>
            <w:webHidden/>
          </w:rPr>
        </w:r>
        <w:r w:rsidR="008B68F1">
          <w:rPr>
            <w:noProof/>
            <w:webHidden/>
          </w:rPr>
          <w:fldChar w:fldCharType="separate"/>
        </w:r>
        <w:r w:rsidR="008B68F1">
          <w:rPr>
            <w:noProof/>
            <w:webHidden/>
          </w:rPr>
          <w:t>8</w:t>
        </w:r>
        <w:r w:rsidR="008B68F1">
          <w:rPr>
            <w:noProof/>
            <w:webHidden/>
          </w:rPr>
          <w:fldChar w:fldCharType="end"/>
        </w:r>
      </w:hyperlink>
    </w:p>
    <w:p w14:paraId="65CA4A2E" w14:textId="1621AB45" w:rsidR="008B68F1" w:rsidRDefault="00124658">
      <w:pPr>
        <w:pStyle w:val="21"/>
        <w:tabs>
          <w:tab w:val="left" w:pos="840"/>
          <w:tab w:val="right" w:leader="dot" w:pos="9736"/>
        </w:tabs>
        <w:rPr>
          <w:smallCaps w:val="0"/>
          <w:noProof/>
          <w:sz w:val="21"/>
          <w:szCs w:val="22"/>
        </w:rPr>
      </w:pPr>
      <w:hyperlink w:anchor="_Toc474764477" w:history="1">
        <w:r w:rsidR="008B68F1" w:rsidRPr="00B42743">
          <w:rPr>
            <w:rStyle w:val="ac"/>
            <w:rFonts w:ascii="Times New Roman" w:hAnsi="Times New Roman" w:cs="Times New Roman"/>
            <w:noProof/>
          </w:rPr>
          <w:t>2.1</w:t>
        </w:r>
        <w:r w:rsidR="008B68F1">
          <w:rPr>
            <w:smallCaps w:val="0"/>
            <w:noProof/>
            <w:sz w:val="21"/>
            <w:szCs w:val="22"/>
          </w:rPr>
          <w:tab/>
        </w:r>
        <w:r w:rsidR="008B68F1" w:rsidRPr="00B42743">
          <w:rPr>
            <w:rStyle w:val="ac"/>
            <w:noProof/>
          </w:rPr>
          <w:t>产品背景</w:t>
        </w:r>
        <w:r w:rsidR="008B68F1">
          <w:rPr>
            <w:noProof/>
            <w:webHidden/>
          </w:rPr>
          <w:tab/>
        </w:r>
        <w:r w:rsidR="008B68F1">
          <w:rPr>
            <w:noProof/>
            <w:webHidden/>
          </w:rPr>
          <w:fldChar w:fldCharType="begin"/>
        </w:r>
        <w:r w:rsidR="008B68F1">
          <w:rPr>
            <w:noProof/>
            <w:webHidden/>
          </w:rPr>
          <w:instrText xml:space="preserve"> PAGEREF _Toc474764477 \h </w:instrText>
        </w:r>
        <w:r w:rsidR="008B68F1">
          <w:rPr>
            <w:noProof/>
            <w:webHidden/>
          </w:rPr>
        </w:r>
        <w:r w:rsidR="008B68F1">
          <w:rPr>
            <w:noProof/>
            <w:webHidden/>
          </w:rPr>
          <w:fldChar w:fldCharType="separate"/>
        </w:r>
        <w:r w:rsidR="008B68F1">
          <w:rPr>
            <w:noProof/>
            <w:webHidden/>
          </w:rPr>
          <w:t>8</w:t>
        </w:r>
        <w:r w:rsidR="008B68F1">
          <w:rPr>
            <w:noProof/>
            <w:webHidden/>
          </w:rPr>
          <w:fldChar w:fldCharType="end"/>
        </w:r>
      </w:hyperlink>
    </w:p>
    <w:p w14:paraId="1C8CA9FE" w14:textId="77C026EA" w:rsidR="008B68F1" w:rsidRDefault="00124658">
      <w:pPr>
        <w:pStyle w:val="21"/>
        <w:tabs>
          <w:tab w:val="left" w:pos="840"/>
          <w:tab w:val="right" w:leader="dot" w:pos="9736"/>
        </w:tabs>
        <w:rPr>
          <w:smallCaps w:val="0"/>
          <w:noProof/>
          <w:sz w:val="21"/>
          <w:szCs w:val="22"/>
        </w:rPr>
      </w:pPr>
      <w:hyperlink w:anchor="_Toc474764478" w:history="1">
        <w:r w:rsidR="008B68F1" w:rsidRPr="00B42743">
          <w:rPr>
            <w:rStyle w:val="ac"/>
            <w:rFonts w:ascii="Times New Roman" w:hAnsi="Times New Roman" w:cs="Times New Roman"/>
            <w:noProof/>
          </w:rPr>
          <w:t>2.2</w:t>
        </w:r>
        <w:r w:rsidR="008B68F1">
          <w:rPr>
            <w:smallCaps w:val="0"/>
            <w:noProof/>
            <w:sz w:val="21"/>
            <w:szCs w:val="22"/>
          </w:rPr>
          <w:tab/>
        </w:r>
        <w:r w:rsidR="008B68F1" w:rsidRPr="00B42743">
          <w:rPr>
            <w:rStyle w:val="ac"/>
            <w:noProof/>
          </w:rPr>
          <w:t>业务描述</w:t>
        </w:r>
        <w:r w:rsidR="008B68F1">
          <w:rPr>
            <w:noProof/>
            <w:webHidden/>
          </w:rPr>
          <w:tab/>
        </w:r>
        <w:r w:rsidR="008B68F1">
          <w:rPr>
            <w:noProof/>
            <w:webHidden/>
          </w:rPr>
          <w:fldChar w:fldCharType="begin"/>
        </w:r>
        <w:r w:rsidR="008B68F1">
          <w:rPr>
            <w:noProof/>
            <w:webHidden/>
          </w:rPr>
          <w:instrText xml:space="preserve"> PAGEREF _Toc474764478 \h </w:instrText>
        </w:r>
        <w:r w:rsidR="008B68F1">
          <w:rPr>
            <w:noProof/>
            <w:webHidden/>
          </w:rPr>
        </w:r>
        <w:r w:rsidR="008B68F1">
          <w:rPr>
            <w:noProof/>
            <w:webHidden/>
          </w:rPr>
          <w:fldChar w:fldCharType="separate"/>
        </w:r>
        <w:r w:rsidR="008B68F1">
          <w:rPr>
            <w:noProof/>
            <w:webHidden/>
          </w:rPr>
          <w:t>8</w:t>
        </w:r>
        <w:r w:rsidR="008B68F1">
          <w:rPr>
            <w:noProof/>
            <w:webHidden/>
          </w:rPr>
          <w:fldChar w:fldCharType="end"/>
        </w:r>
      </w:hyperlink>
    </w:p>
    <w:p w14:paraId="5B624299" w14:textId="738C6B99" w:rsidR="008B68F1" w:rsidRDefault="00124658">
      <w:pPr>
        <w:pStyle w:val="21"/>
        <w:tabs>
          <w:tab w:val="left" w:pos="840"/>
          <w:tab w:val="right" w:leader="dot" w:pos="9736"/>
        </w:tabs>
        <w:rPr>
          <w:smallCaps w:val="0"/>
          <w:noProof/>
          <w:sz w:val="21"/>
          <w:szCs w:val="22"/>
        </w:rPr>
      </w:pPr>
      <w:hyperlink w:anchor="_Toc474764479" w:history="1">
        <w:r w:rsidR="008B68F1" w:rsidRPr="00B42743">
          <w:rPr>
            <w:rStyle w:val="ac"/>
            <w:rFonts w:ascii="Times New Roman" w:hAnsi="Times New Roman" w:cs="Times New Roman"/>
            <w:noProof/>
          </w:rPr>
          <w:t>2.3</w:t>
        </w:r>
        <w:r w:rsidR="008B68F1">
          <w:rPr>
            <w:smallCaps w:val="0"/>
            <w:noProof/>
            <w:sz w:val="21"/>
            <w:szCs w:val="22"/>
          </w:rPr>
          <w:tab/>
        </w:r>
        <w:r w:rsidR="008B68F1" w:rsidRPr="00B42743">
          <w:rPr>
            <w:rStyle w:val="ac"/>
            <w:noProof/>
          </w:rPr>
          <w:t>用户角色</w:t>
        </w:r>
        <w:r w:rsidR="008B68F1">
          <w:rPr>
            <w:noProof/>
            <w:webHidden/>
          </w:rPr>
          <w:tab/>
        </w:r>
        <w:r w:rsidR="008B68F1">
          <w:rPr>
            <w:noProof/>
            <w:webHidden/>
          </w:rPr>
          <w:fldChar w:fldCharType="begin"/>
        </w:r>
        <w:r w:rsidR="008B68F1">
          <w:rPr>
            <w:noProof/>
            <w:webHidden/>
          </w:rPr>
          <w:instrText xml:space="preserve"> PAGEREF _Toc474764479 \h </w:instrText>
        </w:r>
        <w:r w:rsidR="008B68F1">
          <w:rPr>
            <w:noProof/>
            <w:webHidden/>
          </w:rPr>
        </w:r>
        <w:r w:rsidR="008B68F1">
          <w:rPr>
            <w:noProof/>
            <w:webHidden/>
          </w:rPr>
          <w:fldChar w:fldCharType="separate"/>
        </w:r>
        <w:r w:rsidR="008B68F1">
          <w:rPr>
            <w:noProof/>
            <w:webHidden/>
          </w:rPr>
          <w:t>9</w:t>
        </w:r>
        <w:r w:rsidR="008B68F1">
          <w:rPr>
            <w:noProof/>
            <w:webHidden/>
          </w:rPr>
          <w:fldChar w:fldCharType="end"/>
        </w:r>
      </w:hyperlink>
    </w:p>
    <w:p w14:paraId="63A1D2CD" w14:textId="3D65205C" w:rsidR="008B68F1" w:rsidRDefault="00124658">
      <w:pPr>
        <w:pStyle w:val="11"/>
        <w:tabs>
          <w:tab w:val="left" w:pos="840"/>
          <w:tab w:val="right" w:leader="dot" w:pos="9736"/>
        </w:tabs>
        <w:rPr>
          <w:b w:val="0"/>
          <w:bCs w:val="0"/>
          <w:caps w:val="0"/>
          <w:noProof/>
          <w:sz w:val="21"/>
          <w:szCs w:val="22"/>
        </w:rPr>
      </w:pPr>
      <w:hyperlink w:anchor="_Toc474764480" w:history="1">
        <w:r w:rsidR="008B68F1" w:rsidRPr="00B42743">
          <w:rPr>
            <w:rStyle w:val="ac"/>
            <w:noProof/>
          </w:rPr>
          <w:t>第三章</w:t>
        </w:r>
        <w:r w:rsidR="008B68F1">
          <w:rPr>
            <w:b w:val="0"/>
            <w:bCs w:val="0"/>
            <w:caps w:val="0"/>
            <w:noProof/>
            <w:sz w:val="21"/>
            <w:szCs w:val="22"/>
          </w:rPr>
          <w:tab/>
        </w:r>
        <w:r w:rsidR="008B68F1" w:rsidRPr="00B42743">
          <w:rPr>
            <w:rStyle w:val="ac"/>
            <w:noProof/>
          </w:rPr>
          <w:t>功能需求</w:t>
        </w:r>
        <w:r w:rsidR="008B68F1">
          <w:rPr>
            <w:noProof/>
            <w:webHidden/>
          </w:rPr>
          <w:tab/>
        </w:r>
        <w:r w:rsidR="008B68F1">
          <w:rPr>
            <w:noProof/>
            <w:webHidden/>
          </w:rPr>
          <w:fldChar w:fldCharType="begin"/>
        </w:r>
        <w:r w:rsidR="008B68F1">
          <w:rPr>
            <w:noProof/>
            <w:webHidden/>
          </w:rPr>
          <w:instrText xml:space="preserve"> PAGEREF _Toc474764480 \h </w:instrText>
        </w:r>
        <w:r w:rsidR="008B68F1">
          <w:rPr>
            <w:noProof/>
            <w:webHidden/>
          </w:rPr>
        </w:r>
        <w:r w:rsidR="008B68F1">
          <w:rPr>
            <w:noProof/>
            <w:webHidden/>
          </w:rPr>
          <w:fldChar w:fldCharType="separate"/>
        </w:r>
        <w:r w:rsidR="008B68F1">
          <w:rPr>
            <w:noProof/>
            <w:webHidden/>
          </w:rPr>
          <w:t>10</w:t>
        </w:r>
        <w:r w:rsidR="008B68F1">
          <w:rPr>
            <w:noProof/>
            <w:webHidden/>
          </w:rPr>
          <w:fldChar w:fldCharType="end"/>
        </w:r>
      </w:hyperlink>
    </w:p>
    <w:p w14:paraId="5220FFE7" w14:textId="6EA5F144" w:rsidR="008B68F1" w:rsidRDefault="00124658">
      <w:pPr>
        <w:pStyle w:val="21"/>
        <w:tabs>
          <w:tab w:val="left" w:pos="840"/>
          <w:tab w:val="right" w:leader="dot" w:pos="9736"/>
        </w:tabs>
        <w:rPr>
          <w:smallCaps w:val="0"/>
          <w:noProof/>
          <w:sz w:val="21"/>
          <w:szCs w:val="22"/>
        </w:rPr>
      </w:pPr>
      <w:hyperlink w:anchor="_Toc474764481" w:history="1">
        <w:r w:rsidR="008B68F1" w:rsidRPr="00B42743">
          <w:rPr>
            <w:rStyle w:val="ac"/>
            <w:rFonts w:ascii="Times New Roman" w:hAnsi="Times New Roman" w:cs="Times New Roman"/>
            <w:noProof/>
          </w:rPr>
          <w:t>3.1</w:t>
        </w:r>
        <w:r w:rsidR="008B68F1">
          <w:rPr>
            <w:smallCaps w:val="0"/>
            <w:noProof/>
            <w:sz w:val="21"/>
            <w:szCs w:val="22"/>
          </w:rPr>
          <w:tab/>
        </w:r>
        <w:r w:rsidR="008B68F1" w:rsidRPr="00B42743">
          <w:rPr>
            <w:rStyle w:val="ac"/>
            <w:noProof/>
          </w:rPr>
          <w:t>公共功能需求</w:t>
        </w:r>
        <w:r w:rsidR="008B68F1">
          <w:rPr>
            <w:noProof/>
            <w:webHidden/>
          </w:rPr>
          <w:tab/>
        </w:r>
        <w:r w:rsidR="008B68F1">
          <w:rPr>
            <w:noProof/>
            <w:webHidden/>
          </w:rPr>
          <w:fldChar w:fldCharType="begin"/>
        </w:r>
        <w:r w:rsidR="008B68F1">
          <w:rPr>
            <w:noProof/>
            <w:webHidden/>
          </w:rPr>
          <w:instrText xml:space="preserve"> PAGEREF _Toc474764481 \h </w:instrText>
        </w:r>
        <w:r w:rsidR="008B68F1">
          <w:rPr>
            <w:noProof/>
            <w:webHidden/>
          </w:rPr>
        </w:r>
        <w:r w:rsidR="008B68F1">
          <w:rPr>
            <w:noProof/>
            <w:webHidden/>
          </w:rPr>
          <w:fldChar w:fldCharType="separate"/>
        </w:r>
        <w:r w:rsidR="008B68F1">
          <w:rPr>
            <w:noProof/>
            <w:webHidden/>
          </w:rPr>
          <w:t>10</w:t>
        </w:r>
        <w:r w:rsidR="008B68F1">
          <w:rPr>
            <w:noProof/>
            <w:webHidden/>
          </w:rPr>
          <w:fldChar w:fldCharType="end"/>
        </w:r>
      </w:hyperlink>
    </w:p>
    <w:p w14:paraId="57061D4E" w14:textId="604F0E0A" w:rsidR="008B68F1" w:rsidRDefault="00124658">
      <w:pPr>
        <w:pStyle w:val="31"/>
        <w:tabs>
          <w:tab w:val="left" w:pos="1260"/>
          <w:tab w:val="right" w:leader="dot" w:pos="9736"/>
        </w:tabs>
        <w:rPr>
          <w:i w:val="0"/>
          <w:iCs w:val="0"/>
          <w:noProof/>
          <w:sz w:val="21"/>
          <w:szCs w:val="22"/>
        </w:rPr>
      </w:pPr>
      <w:hyperlink w:anchor="_Toc474764482" w:history="1">
        <w:r w:rsidR="008B68F1" w:rsidRPr="00B42743">
          <w:rPr>
            <w:rStyle w:val="ac"/>
            <w:rFonts w:ascii="Times New Roman" w:eastAsia="宋体" w:hAnsi="Times New Roman" w:cs="Times New Roman"/>
            <w:noProof/>
          </w:rPr>
          <w:t>3.1.1</w:t>
        </w:r>
        <w:r w:rsidR="008B68F1">
          <w:rPr>
            <w:i w:val="0"/>
            <w:iCs w:val="0"/>
            <w:noProof/>
            <w:sz w:val="21"/>
            <w:szCs w:val="22"/>
          </w:rPr>
          <w:tab/>
        </w:r>
        <w:r w:rsidR="008B68F1" w:rsidRPr="00B42743">
          <w:rPr>
            <w:rStyle w:val="ac"/>
            <w:rFonts w:ascii="宋体" w:eastAsia="宋体" w:hAnsi="宋体" w:cs="宋体"/>
            <w:noProof/>
          </w:rPr>
          <w:t>公共字典</w:t>
        </w:r>
        <w:r w:rsidR="008B68F1">
          <w:rPr>
            <w:noProof/>
            <w:webHidden/>
          </w:rPr>
          <w:tab/>
        </w:r>
        <w:r w:rsidR="008B68F1">
          <w:rPr>
            <w:noProof/>
            <w:webHidden/>
          </w:rPr>
          <w:fldChar w:fldCharType="begin"/>
        </w:r>
        <w:r w:rsidR="008B68F1">
          <w:rPr>
            <w:noProof/>
            <w:webHidden/>
          </w:rPr>
          <w:instrText xml:space="preserve"> PAGEREF _Toc474764482 \h </w:instrText>
        </w:r>
        <w:r w:rsidR="008B68F1">
          <w:rPr>
            <w:noProof/>
            <w:webHidden/>
          </w:rPr>
        </w:r>
        <w:r w:rsidR="008B68F1">
          <w:rPr>
            <w:noProof/>
            <w:webHidden/>
          </w:rPr>
          <w:fldChar w:fldCharType="separate"/>
        </w:r>
        <w:r w:rsidR="008B68F1">
          <w:rPr>
            <w:noProof/>
            <w:webHidden/>
          </w:rPr>
          <w:t>10</w:t>
        </w:r>
        <w:r w:rsidR="008B68F1">
          <w:rPr>
            <w:noProof/>
            <w:webHidden/>
          </w:rPr>
          <w:fldChar w:fldCharType="end"/>
        </w:r>
      </w:hyperlink>
    </w:p>
    <w:p w14:paraId="209F11C1" w14:textId="15E8C990" w:rsidR="008B68F1" w:rsidRDefault="00124658">
      <w:pPr>
        <w:pStyle w:val="31"/>
        <w:tabs>
          <w:tab w:val="left" w:pos="1260"/>
          <w:tab w:val="right" w:leader="dot" w:pos="9736"/>
        </w:tabs>
        <w:rPr>
          <w:i w:val="0"/>
          <w:iCs w:val="0"/>
          <w:noProof/>
          <w:sz w:val="21"/>
          <w:szCs w:val="22"/>
        </w:rPr>
      </w:pPr>
      <w:hyperlink w:anchor="_Toc474764483" w:history="1">
        <w:r w:rsidR="008B68F1" w:rsidRPr="00B42743">
          <w:rPr>
            <w:rStyle w:val="ac"/>
            <w:rFonts w:ascii="Times New Roman" w:eastAsia="宋体" w:hAnsi="Times New Roman" w:cs="Times New Roman"/>
            <w:noProof/>
          </w:rPr>
          <w:t>3.1.2</w:t>
        </w:r>
        <w:r w:rsidR="008B68F1">
          <w:rPr>
            <w:i w:val="0"/>
            <w:iCs w:val="0"/>
            <w:noProof/>
            <w:sz w:val="21"/>
            <w:szCs w:val="22"/>
          </w:rPr>
          <w:tab/>
        </w:r>
        <w:r w:rsidR="008B68F1" w:rsidRPr="00B42743">
          <w:rPr>
            <w:rStyle w:val="ac"/>
            <w:rFonts w:ascii="宋体" w:eastAsia="宋体" w:hAnsi="宋体" w:cs="宋体"/>
            <w:noProof/>
          </w:rPr>
          <w:t>公共业务规则</w:t>
        </w:r>
        <w:r w:rsidR="008B68F1">
          <w:rPr>
            <w:noProof/>
            <w:webHidden/>
          </w:rPr>
          <w:tab/>
        </w:r>
        <w:r w:rsidR="008B68F1">
          <w:rPr>
            <w:noProof/>
            <w:webHidden/>
          </w:rPr>
          <w:fldChar w:fldCharType="begin"/>
        </w:r>
        <w:r w:rsidR="008B68F1">
          <w:rPr>
            <w:noProof/>
            <w:webHidden/>
          </w:rPr>
          <w:instrText xml:space="preserve"> PAGEREF _Toc474764483 \h </w:instrText>
        </w:r>
        <w:r w:rsidR="008B68F1">
          <w:rPr>
            <w:noProof/>
            <w:webHidden/>
          </w:rPr>
        </w:r>
        <w:r w:rsidR="008B68F1">
          <w:rPr>
            <w:noProof/>
            <w:webHidden/>
          </w:rPr>
          <w:fldChar w:fldCharType="separate"/>
        </w:r>
        <w:r w:rsidR="008B68F1">
          <w:rPr>
            <w:noProof/>
            <w:webHidden/>
          </w:rPr>
          <w:t>10</w:t>
        </w:r>
        <w:r w:rsidR="008B68F1">
          <w:rPr>
            <w:noProof/>
            <w:webHidden/>
          </w:rPr>
          <w:fldChar w:fldCharType="end"/>
        </w:r>
      </w:hyperlink>
    </w:p>
    <w:p w14:paraId="1178D97B" w14:textId="0CC02274" w:rsidR="008B68F1" w:rsidRDefault="00124658">
      <w:pPr>
        <w:pStyle w:val="21"/>
        <w:tabs>
          <w:tab w:val="left" w:pos="840"/>
          <w:tab w:val="right" w:leader="dot" w:pos="9736"/>
        </w:tabs>
        <w:rPr>
          <w:smallCaps w:val="0"/>
          <w:noProof/>
          <w:sz w:val="21"/>
          <w:szCs w:val="22"/>
        </w:rPr>
      </w:pPr>
      <w:hyperlink w:anchor="_Toc474764484" w:history="1">
        <w:r w:rsidR="008B68F1" w:rsidRPr="00B42743">
          <w:rPr>
            <w:rStyle w:val="ac"/>
            <w:rFonts w:ascii="Times New Roman" w:hAnsi="Times New Roman" w:cs="Times New Roman"/>
            <w:noProof/>
          </w:rPr>
          <w:t>3.2</w:t>
        </w:r>
        <w:r w:rsidR="008B68F1">
          <w:rPr>
            <w:smallCaps w:val="0"/>
            <w:noProof/>
            <w:sz w:val="21"/>
            <w:szCs w:val="22"/>
          </w:rPr>
          <w:tab/>
        </w:r>
        <w:r w:rsidR="008B68F1" w:rsidRPr="00B42743">
          <w:rPr>
            <w:rStyle w:val="ac"/>
            <w:noProof/>
          </w:rPr>
          <w:t>乘客端功能需求</w:t>
        </w:r>
        <w:r w:rsidR="008B68F1">
          <w:rPr>
            <w:noProof/>
            <w:webHidden/>
          </w:rPr>
          <w:tab/>
        </w:r>
        <w:r w:rsidR="008B68F1">
          <w:rPr>
            <w:noProof/>
            <w:webHidden/>
          </w:rPr>
          <w:fldChar w:fldCharType="begin"/>
        </w:r>
        <w:r w:rsidR="008B68F1">
          <w:rPr>
            <w:noProof/>
            <w:webHidden/>
          </w:rPr>
          <w:instrText xml:space="preserve"> PAGEREF _Toc474764484 \h </w:instrText>
        </w:r>
        <w:r w:rsidR="008B68F1">
          <w:rPr>
            <w:noProof/>
            <w:webHidden/>
          </w:rPr>
        </w:r>
        <w:r w:rsidR="008B68F1">
          <w:rPr>
            <w:noProof/>
            <w:webHidden/>
          </w:rPr>
          <w:fldChar w:fldCharType="separate"/>
        </w:r>
        <w:r w:rsidR="008B68F1">
          <w:rPr>
            <w:noProof/>
            <w:webHidden/>
          </w:rPr>
          <w:t>21</w:t>
        </w:r>
        <w:r w:rsidR="008B68F1">
          <w:rPr>
            <w:noProof/>
            <w:webHidden/>
          </w:rPr>
          <w:fldChar w:fldCharType="end"/>
        </w:r>
      </w:hyperlink>
    </w:p>
    <w:p w14:paraId="643BF848" w14:textId="68064E74" w:rsidR="008B68F1" w:rsidRDefault="00124658">
      <w:pPr>
        <w:pStyle w:val="31"/>
        <w:tabs>
          <w:tab w:val="left" w:pos="1260"/>
          <w:tab w:val="right" w:leader="dot" w:pos="9736"/>
        </w:tabs>
        <w:rPr>
          <w:i w:val="0"/>
          <w:iCs w:val="0"/>
          <w:noProof/>
          <w:sz w:val="21"/>
          <w:szCs w:val="22"/>
        </w:rPr>
      </w:pPr>
      <w:hyperlink w:anchor="_Toc474764485" w:history="1">
        <w:r w:rsidR="008B68F1" w:rsidRPr="00B42743">
          <w:rPr>
            <w:rStyle w:val="ac"/>
            <w:rFonts w:ascii="Times New Roman" w:eastAsia="宋体" w:hAnsi="Times New Roman" w:cs="Times New Roman"/>
            <w:noProof/>
          </w:rPr>
          <w:t>3.2.1</w:t>
        </w:r>
        <w:r w:rsidR="008B68F1">
          <w:rPr>
            <w:i w:val="0"/>
            <w:iCs w:val="0"/>
            <w:noProof/>
            <w:sz w:val="21"/>
            <w:szCs w:val="22"/>
          </w:rPr>
          <w:tab/>
        </w:r>
        <w:r w:rsidR="008B68F1" w:rsidRPr="00B42743">
          <w:rPr>
            <w:rStyle w:val="ac"/>
            <w:rFonts w:ascii="宋体" w:eastAsia="宋体" w:hAnsi="宋体" w:cs="宋体"/>
            <w:noProof/>
          </w:rPr>
          <w:t>首页</w:t>
        </w:r>
        <w:r w:rsidR="008B68F1">
          <w:rPr>
            <w:noProof/>
            <w:webHidden/>
          </w:rPr>
          <w:tab/>
        </w:r>
        <w:r w:rsidR="008B68F1">
          <w:rPr>
            <w:noProof/>
            <w:webHidden/>
          </w:rPr>
          <w:fldChar w:fldCharType="begin"/>
        </w:r>
        <w:r w:rsidR="008B68F1">
          <w:rPr>
            <w:noProof/>
            <w:webHidden/>
          </w:rPr>
          <w:instrText xml:space="preserve"> PAGEREF _Toc474764485 \h </w:instrText>
        </w:r>
        <w:r w:rsidR="008B68F1">
          <w:rPr>
            <w:noProof/>
            <w:webHidden/>
          </w:rPr>
        </w:r>
        <w:r w:rsidR="008B68F1">
          <w:rPr>
            <w:noProof/>
            <w:webHidden/>
          </w:rPr>
          <w:fldChar w:fldCharType="separate"/>
        </w:r>
        <w:r w:rsidR="008B68F1">
          <w:rPr>
            <w:noProof/>
            <w:webHidden/>
          </w:rPr>
          <w:t>21</w:t>
        </w:r>
        <w:r w:rsidR="008B68F1">
          <w:rPr>
            <w:noProof/>
            <w:webHidden/>
          </w:rPr>
          <w:fldChar w:fldCharType="end"/>
        </w:r>
      </w:hyperlink>
    </w:p>
    <w:p w14:paraId="6BB0CFA0" w14:textId="6DCCBCAD" w:rsidR="008B68F1" w:rsidRDefault="00124658">
      <w:pPr>
        <w:pStyle w:val="41"/>
        <w:tabs>
          <w:tab w:val="left" w:pos="1470"/>
          <w:tab w:val="right" w:leader="dot" w:pos="9736"/>
        </w:tabs>
        <w:rPr>
          <w:noProof/>
          <w:sz w:val="21"/>
          <w:szCs w:val="22"/>
        </w:rPr>
      </w:pPr>
      <w:hyperlink w:anchor="_Toc474764486" w:history="1">
        <w:r w:rsidR="008B68F1" w:rsidRPr="00B42743">
          <w:rPr>
            <w:rStyle w:val="ac"/>
            <w:rFonts w:ascii="Times New Roman" w:hAnsi="Times New Roman" w:cs="Times New Roman"/>
            <w:noProof/>
          </w:rPr>
          <w:t>3.2.1.1</w:t>
        </w:r>
        <w:r w:rsidR="008B68F1">
          <w:rPr>
            <w:noProof/>
            <w:sz w:val="21"/>
            <w:szCs w:val="22"/>
          </w:rPr>
          <w:tab/>
        </w:r>
        <w:r w:rsidR="008B68F1" w:rsidRPr="00B42743">
          <w:rPr>
            <w:rStyle w:val="ac"/>
            <w:noProof/>
          </w:rPr>
          <w:t>用例描述</w:t>
        </w:r>
        <w:r w:rsidR="008B68F1">
          <w:rPr>
            <w:noProof/>
            <w:webHidden/>
          </w:rPr>
          <w:tab/>
        </w:r>
        <w:r w:rsidR="008B68F1">
          <w:rPr>
            <w:noProof/>
            <w:webHidden/>
          </w:rPr>
          <w:fldChar w:fldCharType="begin"/>
        </w:r>
        <w:r w:rsidR="008B68F1">
          <w:rPr>
            <w:noProof/>
            <w:webHidden/>
          </w:rPr>
          <w:instrText xml:space="preserve"> PAGEREF _Toc474764486 \h </w:instrText>
        </w:r>
        <w:r w:rsidR="008B68F1">
          <w:rPr>
            <w:noProof/>
            <w:webHidden/>
          </w:rPr>
        </w:r>
        <w:r w:rsidR="008B68F1">
          <w:rPr>
            <w:noProof/>
            <w:webHidden/>
          </w:rPr>
          <w:fldChar w:fldCharType="separate"/>
        </w:r>
        <w:r w:rsidR="008B68F1">
          <w:rPr>
            <w:noProof/>
            <w:webHidden/>
          </w:rPr>
          <w:t>21</w:t>
        </w:r>
        <w:r w:rsidR="008B68F1">
          <w:rPr>
            <w:noProof/>
            <w:webHidden/>
          </w:rPr>
          <w:fldChar w:fldCharType="end"/>
        </w:r>
      </w:hyperlink>
    </w:p>
    <w:p w14:paraId="791A156C" w14:textId="734AF71D" w:rsidR="008B68F1" w:rsidRDefault="00124658">
      <w:pPr>
        <w:pStyle w:val="41"/>
        <w:tabs>
          <w:tab w:val="left" w:pos="1470"/>
          <w:tab w:val="right" w:leader="dot" w:pos="9736"/>
        </w:tabs>
        <w:rPr>
          <w:noProof/>
          <w:sz w:val="21"/>
          <w:szCs w:val="22"/>
        </w:rPr>
      </w:pPr>
      <w:hyperlink w:anchor="_Toc474764487" w:history="1">
        <w:r w:rsidR="008B68F1" w:rsidRPr="00B42743">
          <w:rPr>
            <w:rStyle w:val="ac"/>
            <w:rFonts w:ascii="Times New Roman" w:hAnsi="Times New Roman" w:cs="Times New Roman"/>
            <w:noProof/>
          </w:rPr>
          <w:t>3.2.1.2</w:t>
        </w:r>
        <w:r w:rsidR="008B68F1">
          <w:rPr>
            <w:noProof/>
            <w:sz w:val="21"/>
            <w:szCs w:val="22"/>
          </w:rPr>
          <w:tab/>
        </w:r>
        <w:r w:rsidR="008B68F1" w:rsidRPr="00B42743">
          <w:rPr>
            <w:rStyle w:val="ac"/>
            <w:noProof/>
          </w:rPr>
          <w:t>元素规则</w:t>
        </w:r>
        <w:r w:rsidR="008B68F1">
          <w:rPr>
            <w:noProof/>
            <w:webHidden/>
          </w:rPr>
          <w:tab/>
        </w:r>
        <w:r w:rsidR="008B68F1">
          <w:rPr>
            <w:noProof/>
            <w:webHidden/>
          </w:rPr>
          <w:fldChar w:fldCharType="begin"/>
        </w:r>
        <w:r w:rsidR="008B68F1">
          <w:rPr>
            <w:noProof/>
            <w:webHidden/>
          </w:rPr>
          <w:instrText xml:space="preserve"> PAGEREF _Toc474764487 \h </w:instrText>
        </w:r>
        <w:r w:rsidR="008B68F1">
          <w:rPr>
            <w:noProof/>
            <w:webHidden/>
          </w:rPr>
        </w:r>
        <w:r w:rsidR="008B68F1">
          <w:rPr>
            <w:noProof/>
            <w:webHidden/>
          </w:rPr>
          <w:fldChar w:fldCharType="separate"/>
        </w:r>
        <w:r w:rsidR="008B68F1">
          <w:rPr>
            <w:noProof/>
            <w:webHidden/>
          </w:rPr>
          <w:t>21</w:t>
        </w:r>
        <w:r w:rsidR="008B68F1">
          <w:rPr>
            <w:noProof/>
            <w:webHidden/>
          </w:rPr>
          <w:fldChar w:fldCharType="end"/>
        </w:r>
      </w:hyperlink>
    </w:p>
    <w:p w14:paraId="78B4CA70" w14:textId="2259B285" w:rsidR="008B68F1" w:rsidRDefault="00124658">
      <w:pPr>
        <w:pStyle w:val="31"/>
        <w:tabs>
          <w:tab w:val="left" w:pos="1260"/>
          <w:tab w:val="right" w:leader="dot" w:pos="9736"/>
        </w:tabs>
        <w:rPr>
          <w:i w:val="0"/>
          <w:iCs w:val="0"/>
          <w:noProof/>
          <w:sz w:val="21"/>
          <w:szCs w:val="22"/>
        </w:rPr>
      </w:pPr>
      <w:hyperlink w:anchor="_Toc474764488" w:history="1">
        <w:r w:rsidR="008B68F1" w:rsidRPr="00B42743">
          <w:rPr>
            <w:rStyle w:val="ac"/>
            <w:rFonts w:ascii="Times New Roman" w:eastAsia="宋体" w:hAnsi="Times New Roman" w:cs="Times New Roman"/>
            <w:noProof/>
          </w:rPr>
          <w:t>3.2.2</w:t>
        </w:r>
        <w:r w:rsidR="008B68F1">
          <w:rPr>
            <w:i w:val="0"/>
            <w:iCs w:val="0"/>
            <w:noProof/>
            <w:sz w:val="21"/>
            <w:szCs w:val="22"/>
          </w:rPr>
          <w:tab/>
        </w:r>
        <w:r w:rsidR="008B68F1" w:rsidRPr="00B42743">
          <w:rPr>
            <w:rStyle w:val="ac"/>
            <w:rFonts w:ascii="宋体" w:eastAsia="宋体" w:hAnsi="宋体" w:cs="宋体"/>
            <w:noProof/>
          </w:rPr>
          <w:t>注册登录</w:t>
        </w:r>
        <w:r w:rsidR="008B68F1">
          <w:rPr>
            <w:noProof/>
            <w:webHidden/>
          </w:rPr>
          <w:tab/>
        </w:r>
        <w:r w:rsidR="008B68F1">
          <w:rPr>
            <w:noProof/>
            <w:webHidden/>
          </w:rPr>
          <w:fldChar w:fldCharType="begin"/>
        </w:r>
        <w:r w:rsidR="008B68F1">
          <w:rPr>
            <w:noProof/>
            <w:webHidden/>
          </w:rPr>
          <w:instrText xml:space="preserve"> PAGEREF _Toc474764488 \h </w:instrText>
        </w:r>
        <w:r w:rsidR="008B68F1">
          <w:rPr>
            <w:noProof/>
            <w:webHidden/>
          </w:rPr>
        </w:r>
        <w:r w:rsidR="008B68F1">
          <w:rPr>
            <w:noProof/>
            <w:webHidden/>
          </w:rPr>
          <w:fldChar w:fldCharType="separate"/>
        </w:r>
        <w:r w:rsidR="008B68F1">
          <w:rPr>
            <w:noProof/>
            <w:webHidden/>
          </w:rPr>
          <w:t>23</w:t>
        </w:r>
        <w:r w:rsidR="008B68F1">
          <w:rPr>
            <w:noProof/>
            <w:webHidden/>
          </w:rPr>
          <w:fldChar w:fldCharType="end"/>
        </w:r>
      </w:hyperlink>
    </w:p>
    <w:p w14:paraId="4AC734C8" w14:textId="2D020112" w:rsidR="008B68F1" w:rsidRDefault="00124658">
      <w:pPr>
        <w:pStyle w:val="41"/>
        <w:tabs>
          <w:tab w:val="left" w:pos="1470"/>
          <w:tab w:val="right" w:leader="dot" w:pos="9736"/>
        </w:tabs>
        <w:rPr>
          <w:noProof/>
          <w:sz w:val="21"/>
          <w:szCs w:val="22"/>
        </w:rPr>
      </w:pPr>
      <w:hyperlink w:anchor="_Toc474764489" w:history="1">
        <w:r w:rsidR="008B68F1" w:rsidRPr="00B42743">
          <w:rPr>
            <w:rStyle w:val="ac"/>
            <w:rFonts w:ascii="Times New Roman" w:hAnsi="Times New Roman" w:cs="Times New Roman"/>
            <w:noProof/>
          </w:rPr>
          <w:t>3.2.2.1</w:t>
        </w:r>
        <w:r w:rsidR="008B68F1">
          <w:rPr>
            <w:noProof/>
            <w:sz w:val="21"/>
            <w:szCs w:val="22"/>
          </w:rPr>
          <w:tab/>
        </w:r>
        <w:r w:rsidR="008B68F1" w:rsidRPr="00B42743">
          <w:rPr>
            <w:rStyle w:val="ac"/>
            <w:noProof/>
          </w:rPr>
          <w:t>业务流程</w:t>
        </w:r>
        <w:r w:rsidR="008B68F1">
          <w:rPr>
            <w:noProof/>
            <w:webHidden/>
          </w:rPr>
          <w:tab/>
        </w:r>
        <w:r w:rsidR="008B68F1">
          <w:rPr>
            <w:noProof/>
            <w:webHidden/>
          </w:rPr>
          <w:fldChar w:fldCharType="begin"/>
        </w:r>
        <w:r w:rsidR="008B68F1">
          <w:rPr>
            <w:noProof/>
            <w:webHidden/>
          </w:rPr>
          <w:instrText xml:space="preserve"> PAGEREF _Toc474764489 \h </w:instrText>
        </w:r>
        <w:r w:rsidR="008B68F1">
          <w:rPr>
            <w:noProof/>
            <w:webHidden/>
          </w:rPr>
        </w:r>
        <w:r w:rsidR="008B68F1">
          <w:rPr>
            <w:noProof/>
            <w:webHidden/>
          </w:rPr>
          <w:fldChar w:fldCharType="separate"/>
        </w:r>
        <w:r w:rsidR="008B68F1">
          <w:rPr>
            <w:noProof/>
            <w:webHidden/>
          </w:rPr>
          <w:t>23</w:t>
        </w:r>
        <w:r w:rsidR="008B68F1">
          <w:rPr>
            <w:noProof/>
            <w:webHidden/>
          </w:rPr>
          <w:fldChar w:fldCharType="end"/>
        </w:r>
      </w:hyperlink>
    </w:p>
    <w:p w14:paraId="5740AD81" w14:textId="3C4B3F6E" w:rsidR="008B68F1" w:rsidRDefault="00124658">
      <w:pPr>
        <w:pStyle w:val="41"/>
        <w:tabs>
          <w:tab w:val="left" w:pos="1470"/>
          <w:tab w:val="right" w:leader="dot" w:pos="9736"/>
        </w:tabs>
        <w:rPr>
          <w:noProof/>
          <w:sz w:val="21"/>
          <w:szCs w:val="22"/>
        </w:rPr>
      </w:pPr>
      <w:hyperlink w:anchor="_Toc474764490" w:history="1">
        <w:r w:rsidR="008B68F1" w:rsidRPr="00B42743">
          <w:rPr>
            <w:rStyle w:val="ac"/>
            <w:rFonts w:ascii="Times New Roman" w:hAnsi="Times New Roman" w:cs="Times New Roman"/>
            <w:noProof/>
          </w:rPr>
          <w:t>3.2.2.2</w:t>
        </w:r>
        <w:r w:rsidR="008B68F1">
          <w:rPr>
            <w:noProof/>
            <w:sz w:val="21"/>
            <w:szCs w:val="22"/>
          </w:rPr>
          <w:tab/>
        </w:r>
        <w:r w:rsidR="008B68F1" w:rsidRPr="00B42743">
          <w:rPr>
            <w:rStyle w:val="ac"/>
            <w:noProof/>
          </w:rPr>
          <w:t>用户登录</w:t>
        </w:r>
        <w:r w:rsidR="008B68F1">
          <w:rPr>
            <w:noProof/>
            <w:webHidden/>
          </w:rPr>
          <w:tab/>
        </w:r>
        <w:r w:rsidR="008B68F1">
          <w:rPr>
            <w:noProof/>
            <w:webHidden/>
          </w:rPr>
          <w:fldChar w:fldCharType="begin"/>
        </w:r>
        <w:r w:rsidR="008B68F1">
          <w:rPr>
            <w:noProof/>
            <w:webHidden/>
          </w:rPr>
          <w:instrText xml:space="preserve"> PAGEREF _Toc474764490 \h </w:instrText>
        </w:r>
        <w:r w:rsidR="008B68F1">
          <w:rPr>
            <w:noProof/>
            <w:webHidden/>
          </w:rPr>
        </w:r>
        <w:r w:rsidR="008B68F1">
          <w:rPr>
            <w:noProof/>
            <w:webHidden/>
          </w:rPr>
          <w:fldChar w:fldCharType="separate"/>
        </w:r>
        <w:r w:rsidR="008B68F1">
          <w:rPr>
            <w:noProof/>
            <w:webHidden/>
          </w:rPr>
          <w:t>23</w:t>
        </w:r>
        <w:r w:rsidR="008B68F1">
          <w:rPr>
            <w:noProof/>
            <w:webHidden/>
          </w:rPr>
          <w:fldChar w:fldCharType="end"/>
        </w:r>
      </w:hyperlink>
    </w:p>
    <w:p w14:paraId="674D0753" w14:textId="2D4528D1" w:rsidR="008B68F1" w:rsidRDefault="00124658">
      <w:pPr>
        <w:pStyle w:val="31"/>
        <w:tabs>
          <w:tab w:val="left" w:pos="1260"/>
          <w:tab w:val="right" w:leader="dot" w:pos="9736"/>
        </w:tabs>
        <w:rPr>
          <w:i w:val="0"/>
          <w:iCs w:val="0"/>
          <w:noProof/>
          <w:sz w:val="21"/>
          <w:szCs w:val="22"/>
        </w:rPr>
      </w:pPr>
      <w:hyperlink w:anchor="_Toc474764491" w:history="1">
        <w:r w:rsidR="008B68F1" w:rsidRPr="00B42743">
          <w:rPr>
            <w:rStyle w:val="ac"/>
            <w:rFonts w:ascii="Times New Roman" w:eastAsia="宋体" w:hAnsi="Times New Roman" w:cs="Times New Roman"/>
            <w:noProof/>
          </w:rPr>
          <w:t>3.2.3</w:t>
        </w:r>
        <w:r w:rsidR="008B68F1">
          <w:rPr>
            <w:i w:val="0"/>
            <w:iCs w:val="0"/>
            <w:noProof/>
            <w:sz w:val="21"/>
            <w:szCs w:val="22"/>
          </w:rPr>
          <w:tab/>
        </w:r>
        <w:r w:rsidR="008B68F1" w:rsidRPr="00B42743">
          <w:rPr>
            <w:rStyle w:val="ac"/>
            <w:rFonts w:ascii="宋体" w:eastAsia="宋体" w:hAnsi="宋体" w:cs="宋体"/>
            <w:noProof/>
          </w:rPr>
          <w:t>报警和分享</w:t>
        </w:r>
        <w:r w:rsidR="008B68F1">
          <w:rPr>
            <w:noProof/>
            <w:webHidden/>
          </w:rPr>
          <w:tab/>
        </w:r>
        <w:r w:rsidR="008B68F1">
          <w:rPr>
            <w:noProof/>
            <w:webHidden/>
          </w:rPr>
          <w:fldChar w:fldCharType="begin"/>
        </w:r>
        <w:r w:rsidR="008B68F1">
          <w:rPr>
            <w:noProof/>
            <w:webHidden/>
          </w:rPr>
          <w:instrText xml:space="preserve"> PAGEREF _Toc474764491 \h </w:instrText>
        </w:r>
        <w:r w:rsidR="008B68F1">
          <w:rPr>
            <w:noProof/>
            <w:webHidden/>
          </w:rPr>
        </w:r>
        <w:r w:rsidR="008B68F1">
          <w:rPr>
            <w:noProof/>
            <w:webHidden/>
          </w:rPr>
          <w:fldChar w:fldCharType="separate"/>
        </w:r>
        <w:r w:rsidR="008B68F1">
          <w:rPr>
            <w:noProof/>
            <w:webHidden/>
          </w:rPr>
          <w:t>28</w:t>
        </w:r>
        <w:r w:rsidR="008B68F1">
          <w:rPr>
            <w:noProof/>
            <w:webHidden/>
          </w:rPr>
          <w:fldChar w:fldCharType="end"/>
        </w:r>
      </w:hyperlink>
    </w:p>
    <w:p w14:paraId="111EF6B6" w14:textId="418756B2" w:rsidR="008B68F1" w:rsidRDefault="00124658">
      <w:pPr>
        <w:pStyle w:val="41"/>
        <w:tabs>
          <w:tab w:val="left" w:pos="1470"/>
          <w:tab w:val="right" w:leader="dot" w:pos="9736"/>
        </w:tabs>
        <w:rPr>
          <w:noProof/>
          <w:sz w:val="21"/>
          <w:szCs w:val="22"/>
        </w:rPr>
      </w:pPr>
      <w:hyperlink w:anchor="_Toc474764492" w:history="1">
        <w:r w:rsidR="008B68F1" w:rsidRPr="00B42743">
          <w:rPr>
            <w:rStyle w:val="ac"/>
            <w:rFonts w:ascii="Times New Roman" w:hAnsi="Times New Roman" w:cs="Times New Roman"/>
            <w:noProof/>
          </w:rPr>
          <w:t>3.2.3.1</w:t>
        </w:r>
        <w:r w:rsidR="008B68F1">
          <w:rPr>
            <w:noProof/>
            <w:sz w:val="21"/>
            <w:szCs w:val="22"/>
          </w:rPr>
          <w:tab/>
        </w:r>
        <w:r w:rsidR="008B68F1" w:rsidRPr="00B42743">
          <w:rPr>
            <w:rStyle w:val="ac"/>
            <w:noProof/>
          </w:rPr>
          <w:t>用例描述</w:t>
        </w:r>
        <w:r w:rsidR="008B68F1">
          <w:rPr>
            <w:noProof/>
            <w:webHidden/>
          </w:rPr>
          <w:tab/>
        </w:r>
        <w:r w:rsidR="008B68F1">
          <w:rPr>
            <w:noProof/>
            <w:webHidden/>
          </w:rPr>
          <w:fldChar w:fldCharType="begin"/>
        </w:r>
        <w:r w:rsidR="008B68F1">
          <w:rPr>
            <w:noProof/>
            <w:webHidden/>
          </w:rPr>
          <w:instrText xml:space="preserve"> PAGEREF _Toc474764492 \h </w:instrText>
        </w:r>
        <w:r w:rsidR="008B68F1">
          <w:rPr>
            <w:noProof/>
            <w:webHidden/>
          </w:rPr>
        </w:r>
        <w:r w:rsidR="008B68F1">
          <w:rPr>
            <w:noProof/>
            <w:webHidden/>
          </w:rPr>
          <w:fldChar w:fldCharType="separate"/>
        </w:r>
        <w:r w:rsidR="008B68F1">
          <w:rPr>
            <w:noProof/>
            <w:webHidden/>
          </w:rPr>
          <w:t>28</w:t>
        </w:r>
        <w:r w:rsidR="008B68F1">
          <w:rPr>
            <w:noProof/>
            <w:webHidden/>
          </w:rPr>
          <w:fldChar w:fldCharType="end"/>
        </w:r>
      </w:hyperlink>
    </w:p>
    <w:p w14:paraId="6BEB6BBF" w14:textId="6E735495" w:rsidR="008B68F1" w:rsidRDefault="00124658">
      <w:pPr>
        <w:pStyle w:val="41"/>
        <w:tabs>
          <w:tab w:val="left" w:pos="1470"/>
          <w:tab w:val="right" w:leader="dot" w:pos="9736"/>
        </w:tabs>
        <w:rPr>
          <w:noProof/>
          <w:sz w:val="21"/>
          <w:szCs w:val="22"/>
        </w:rPr>
      </w:pPr>
      <w:hyperlink w:anchor="_Toc474764493" w:history="1">
        <w:r w:rsidR="008B68F1" w:rsidRPr="00B42743">
          <w:rPr>
            <w:rStyle w:val="ac"/>
            <w:rFonts w:ascii="Times New Roman" w:hAnsi="Times New Roman" w:cs="Times New Roman"/>
            <w:noProof/>
          </w:rPr>
          <w:t>3.2.3.2</w:t>
        </w:r>
        <w:r w:rsidR="008B68F1">
          <w:rPr>
            <w:noProof/>
            <w:sz w:val="21"/>
            <w:szCs w:val="22"/>
          </w:rPr>
          <w:tab/>
        </w:r>
        <w:r w:rsidR="008B68F1" w:rsidRPr="00B42743">
          <w:rPr>
            <w:rStyle w:val="ac"/>
            <w:noProof/>
          </w:rPr>
          <w:t>元素规则</w:t>
        </w:r>
        <w:r w:rsidR="008B68F1">
          <w:rPr>
            <w:noProof/>
            <w:webHidden/>
          </w:rPr>
          <w:tab/>
        </w:r>
        <w:r w:rsidR="008B68F1">
          <w:rPr>
            <w:noProof/>
            <w:webHidden/>
          </w:rPr>
          <w:fldChar w:fldCharType="begin"/>
        </w:r>
        <w:r w:rsidR="008B68F1">
          <w:rPr>
            <w:noProof/>
            <w:webHidden/>
          </w:rPr>
          <w:instrText xml:space="preserve"> PAGEREF _Toc474764493 \h </w:instrText>
        </w:r>
        <w:r w:rsidR="008B68F1">
          <w:rPr>
            <w:noProof/>
            <w:webHidden/>
          </w:rPr>
        </w:r>
        <w:r w:rsidR="008B68F1">
          <w:rPr>
            <w:noProof/>
            <w:webHidden/>
          </w:rPr>
          <w:fldChar w:fldCharType="separate"/>
        </w:r>
        <w:r w:rsidR="008B68F1">
          <w:rPr>
            <w:noProof/>
            <w:webHidden/>
          </w:rPr>
          <w:t>28</w:t>
        </w:r>
        <w:r w:rsidR="008B68F1">
          <w:rPr>
            <w:noProof/>
            <w:webHidden/>
          </w:rPr>
          <w:fldChar w:fldCharType="end"/>
        </w:r>
      </w:hyperlink>
    </w:p>
    <w:p w14:paraId="4191711A" w14:textId="275D6C5E" w:rsidR="008B68F1" w:rsidRDefault="00124658">
      <w:pPr>
        <w:pStyle w:val="31"/>
        <w:tabs>
          <w:tab w:val="left" w:pos="1260"/>
          <w:tab w:val="right" w:leader="dot" w:pos="9736"/>
        </w:tabs>
        <w:rPr>
          <w:i w:val="0"/>
          <w:iCs w:val="0"/>
          <w:noProof/>
          <w:sz w:val="21"/>
          <w:szCs w:val="22"/>
        </w:rPr>
      </w:pPr>
      <w:hyperlink w:anchor="_Toc474764494" w:history="1">
        <w:r w:rsidR="008B68F1" w:rsidRPr="00B42743">
          <w:rPr>
            <w:rStyle w:val="ac"/>
            <w:rFonts w:ascii="Times New Roman" w:eastAsia="宋体" w:hAnsi="Times New Roman" w:cs="Times New Roman"/>
            <w:noProof/>
          </w:rPr>
          <w:t>3.2.4</w:t>
        </w:r>
        <w:r w:rsidR="008B68F1">
          <w:rPr>
            <w:i w:val="0"/>
            <w:iCs w:val="0"/>
            <w:noProof/>
            <w:sz w:val="21"/>
            <w:szCs w:val="22"/>
          </w:rPr>
          <w:tab/>
        </w:r>
        <w:r w:rsidR="008B68F1" w:rsidRPr="00B42743">
          <w:rPr>
            <w:rStyle w:val="ac"/>
            <w:rFonts w:ascii="宋体" w:eastAsia="宋体" w:hAnsi="宋体" w:cs="宋体"/>
            <w:noProof/>
          </w:rPr>
          <w:t>出租车下单</w:t>
        </w:r>
        <w:r w:rsidR="008B68F1">
          <w:rPr>
            <w:noProof/>
            <w:webHidden/>
          </w:rPr>
          <w:tab/>
        </w:r>
        <w:r w:rsidR="008B68F1">
          <w:rPr>
            <w:noProof/>
            <w:webHidden/>
          </w:rPr>
          <w:fldChar w:fldCharType="begin"/>
        </w:r>
        <w:r w:rsidR="008B68F1">
          <w:rPr>
            <w:noProof/>
            <w:webHidden/>
          </w:rPr>
          <w:instrText xml:space="preserve"> PAGEREF _Toc474764494 \h </w:instrText>
        </w:r>
        <w:r w:rsidR="008B68F1">
          <w:rPr>
            <w:noProof/>
            <w:webHidden/>
          </w:rPr>
        </w:r>
        <w:r w:rsidR="008B68F1">
          <w:rPr>
            <w:noProof/>
            <w:webHidden/>
          </w:rPr>
          <w:fldChar w:fldCharType="separate"/>
        </w:r>
        <w:r w:rsidR="008B68F1">
          <w:rPr>
            <w:noProof/>
            <w:webHidden/>
          </w:rPr>
          <w:t>29</w:t>
        </w:r>
        <w:r w:rsidR="008B68F1">
          <w:rPr>
            <w:noProof/>
            <w:webHidden/>
          </w:rPr>
          <w:fldChar w:fldCharType="end"/>
        </w:r>
      </w:hyperlink>
    </w:p>
    <w:p w14:paraId="03ACCFE3" w14:textId="3C7A0243" w:rsidR="008B68F1" w:rsidRDefault="00124658">
      <w:pPr>
        <w:pStyle w:val="41"/>
        <w:tabs>
          <w:tab w:val="left" w:pos="1470"/>
          <w:tab w:val="right" w:leader="dot" w:pos="9736"/>
        </w:tabs>
        <w:rPr>
          <w:noProof/>
          <w:sz w:val="21"/>
          <w:szCs w:val="22"/>
        </w:rPr>
      </w:pPr>
      <w:hyperlink w:anchor="_Toc474764495" w:history="1">
        <w:r w:rsidR="008B68F1" w:rsidRPr="00B42743">
          <w:rPr>
            <w:rStyle w:val="ac"/>
            <w:rFonts w:ascii="Times New Roman" w:hAnsi="Times New Roman" w:cs="Times New Roman"/>
            <w:noProof/>
          </w:rPr>
          <w:t>3.2.4.1</w:t>
        </w:r>
        <w:r w:rsidR="008B68F1">
          <w:rPr>
            <w:noProof/>
            <w:sz w:val="21"/>
            <w:szCs w:val="22"/>
          </w:rPr>
          <w:tab/>
        </w:r>
        <w:r w:rsidR="008B68F1" w:rsidRPr="00B42743">
          <w:rPr>
            <w:rStyle w:val="ac"/>
            <w:noProof/>
          </w:rPr>
          <w:t>用例描述</w:t>
        </w:r>
        <w:r w:rsidR="008B68F1">
          <w:rPr>
            <w:noProof/>
            <w:webHidden/>
          </w:rPr>
          <w:tab/>
        </w:r>
        <w:r w:rsidR="008B68F1">
          <w:rPr>
            <w:noProof/>
            <w:webHidden/>
          </w:rPr>
          <w:fldChar w:fldCharType="begin"/>
        </w:r>
        <w:r w:rsidR="008B68F1">
          <w:rPr>
            <w:noProof/>
            <w:webHidden/>
          </w:rPr>
          <w:instrText xml:space="preserve"> PAGEREF _Toc474764495 \h </w:instrText>
        </w:r>
        <w:r w:rsidR="008B68F1">
          <w:rPr>
            <w:noProof/>
            <w:webHidden/>
          </w:rPr>
        </w:r>
        <w:r w:rsidR="008B68F1">
          <w:rPr>
            <w:noProof/>
            <w:webHidden/>
          </w:rPr>
          <w:fldChar w:fldCharType="separate"/>
        </w:r>
        <w:r w:rsidR="008B68F1">
          <w:rPr>
            <w:noProof/>
            <w:webHidden/>
          </w:rPr>
          <w:t>29</w:t>
        </w:r>
        <w:r w:rsidR="008B68F1">
          <w:rPr>
            <w:noProof/>
            <w:webHidden/>
          </w:rPr>
          <w:fldChar w:fldCharType="end"/>
        </w:r>
      </w:hyperlink>
    </w:p>
    <w:p w14:paraId="17AFD7FD" w14:textId="31DABF69" w:rsidR="008B68F1" w:rsidRDefault="00124658">
      <w:pPr>
        <w:pStyle w:val="41"/>
        <w:tabs>
          <w:tab w:val="left" w:pos="1470"/>
          <w:tab w:val="right" w:leader="dot" w:pos="9736"/>
        </w:tabs>
        <w:rPr>
          <w:noProof/>
          <w:sz w:val="21"/>
          <w:szCs w:val="22"/>
        </w:rPr>
      </w:pPr>
      <w:hyperlink w:anchor="_Toc474764496" w:history="1">
        <w:r w:rsidR="008B68F1" w:rsidRPr="00B42743">
          <w:rPr>
            <w:rStyle w:val="ac"/>
            <w:rFonts w:ascii="Times New Roman" w:hAnsi="Times New Roman" w:cs="Times New Roman"/>
            <w:noProof/>
          </w:rPr>
          <w:t>3.2.4.2</w:t>
        </w:r>
        <w:r w:rsidR="008B68F1">
          <w:rPr>
            <w:noProof/>
            <w:sz w:val="21"/>
            <w:szCs w:val="22"/>
          </w:rPr>
          <w:tab/>
        </w:r>
        <w:r w:rsidR="008B68F1" w:rsidRPr="00B42743">
          <w:rPr>
            <w:rStyle w:val="ac"/>
            <w:noProof/>
          </w:rPr>
          <w:t>元素规则</w:t>
        </w:r>
        <w:r w:rsidR="008B68F1">
          <w:rPr>
            <w:noProof/>
            <w:webHidden/>
          </w:rPr>
          <w:tab/>
        </w:r>
        <w:r w:rsidR="008B68F1">
          <w:rPr>
            <w:noProof/>
            <w:webHidden/>
          </w:rPr>
          <w:fldChar w:fldCharType="begin"/>
        </w:r>
        <w:r w:rsidR="008B68F1">
          <w:rPr>
            <w:noProof/>
            <w:webHidden/>
          </w:rPr>
          <w:instrText xml:space="preserve"> PAGEREF _Toc474764496 \h </w:instrText>
        </w:r>
        <w:r w:rsidR="008B68F1">
          <w:rPr>
            <w:noProof/>
            <w:webHidden/>
          </w:rPr>
        </w:r>
        <w:r w:rsidR="008B68F1">
          <w:rPr>
            <w:noProof/>
            <w:webHidden/>
          </w:rPr>
          <w:fldChar w:fldCharType="separate"/>
        </w:r>
        <w:r w:rsidR="008B68F1">
          <w:rPr>
            <w:noProof/>
            <w:webHidden/>
          </w:rPr>
          <w:t>30</w:t>
        </w:r>
        <w:r w:rsidR="008B68F1">
          <w:rPr>
            <w:noProof/>
            <w:webHidden/>
          </w:rPr>
          <w:fldChar w:fldCharType="end"/>
        </w:r>
      </w:hyperlink>
    </w:p>
    <w:p w14:paraId="4FFDB1F1" w14:textId="48E6E2C2" w:rsidR="008B68F1" w:rsidRDefault="00124658">
      <w:pPr>
        <w:pStyle w:val="31"/>
        <w:tabs>
          <w:tab w:val="left" w:pos="1260"/>
          <w:tab w:val="right" w:leader="dot" w:pos="9736"/>
        </w:tabs>
        <w:rPr>
          <w:i w:val="0"/>
          <w:iCs w:val="0"/>
          <w:noProof/>
          <w:sz w:val="21"/>
          <w:szCs w:val="22"/>
        </w:rPr>
      </w:pPr>
      <w:hyperlink w:anchor="_Toc474764497" w:history="1">
        <w:r w:rsidR="008B68F1" w:rsidRPr="00B42743">
          <w:rPr>
            <w:rStyle w:val="ac"/>
            <w:rFonts w:ascii="Times New Roman" w:eastAsia="宋体" w:hAnsi="Times New Roman" w:cs="Times New Roman"/>
            <w:noProof/>
          </w:rPr>
          <w:t>3.2.5</w:t>
        </w:r>
        <w:r w:rsidR="008B68F1">
          <w:rPr>
            <w:i w:val="0"/>
            <w:iCs w:val="0"/>
            <w:noProof/>
            <w:sz w:val="21"/>
            <w:szCs w:val="22"/>
          </w:rPr>
          <w:tab/>
        </w:r>
        <w:r w:rsidR="008B68F1" w:rsidRPr="00B42743">
          <w:rPr>
            <w:rStyle w:val="ac"/>
            <w:rFonts w:ascii="宋体" w:eastAsia="宋体" w:hAnsi="宋体" w:cs="宋体"/>
            <w:noProof/>
          </w:rPr>
          <w:t>网约车待接单更改</w:t>
        </w:r>
        <w:r w:rsidR="008B68F1">
          <w:rPr>
            <w:noProof/>
            <w:webHidden/>
          </w:rPr>
          <w:tab/>
        </w:r>
        <w:r w:rsidR="008B68F1">
          <w:rPr>
            <w:noProof/>
            <w:webHidden/>
          </w:rPr>
          <w:fldChar w:fldCharType="begin"/>
        </w:r>
        <w:r w:rsidR="008B68F1">
          <w:rPr>
            <w:noProof/>
            <w:webHidden/>
          </w:rPr>
          <w:instrText xml:space="preserve"> PAGEREF _Toc474764497 \h </w:instrText>
        </w:r>
        <w:r w:rsidR="008B68F1">
          <w:rPr>
            <w:noProof/>
            <w:webHidden/>
          </w:rPr>
        </w:r>
        <w:r w:rsidR="008B68F1">
          <w:rPr>
            <w:noProof/>
            <w:webHidden/>
          </w:rPr>
          <w:fldChar w:fldCharType="separate"/>
        </w:r>
        <w:r w:rsidR="008B68F1">
          <w:rPr>
            <w:noProof/>
            <w:webHidden/>
          </w:rPr>
          <w:t>34</w:t>
        </w:r>
        <w:r w:rsidR="008B68F1">
          <w:rPr>
            <w:noProof/>
            <w:webHidden/>
          </w:rPr>
          <w:fldChar w:fldCharType="end"/>
        </w:r>
      </w:hyperlink>
    </w:p>
    <w:p w14:paraId="52A04AC2" w14:textId="75E82B3A" w:rsidR="008B68F1" w:rsidRDefault="00124658">
      <w:pPr>
        <w:pStyle w:val="41"/>
        <w:tabs>
          <w:tab w:val="left" w:pos="1470"/>
          <w:tab w:val="right" w:leader="dot" w:pos="9736"/>
        </w:tabs>
        <w:rPr>
          <w:noProof/>
          <w:sz w:val="21"/>
          <w:szCs w:val="22"/>
        </w:rPr>
      </w:pPr>
      <w:hyperlink w:anchor="_Toc474764498" w:history="1">
        <w:r w:rsidR="008B68F1" w:rsidRPr="00B42743">
          <w:rPr>
            <w:rStyle w:val="ac"/>
            <w:rFonts w:ascii="Times New Roman" w:hAnsi="Times New Roman" w:cs="Times New Roman"/>
            <w:noProof/>
          </w:rPr>
          <w:t>3.2.5.1</w:t>
        </w:r>
        <w:r w:rsidR="008B68F1">
          <w:rPr>
            <w:noProof/>
            <w:sz w:val="21"/>
            <w:szCs w:val="22"/>
          </w:rPr>
          <w:tab/>
        </w:r>
        <w:r w:rsidR="008B68F1" w:rsidRPr="00B42743">
          <w:rPr>
            <w:rStyle w:val="ac"/>
            <w:noProof/>
          </w:rPr>
          <w:t>用例描述</w:t>
        </w:r>
        <w:r w:rsidR="008B68F1">
          <w:rPr>
            <w:noProof/>
            <w:webHidden/>
          </w:rPr>
          <w:tab/>
        </w:r>
        <w:r w:rsidR="008B68F1">
          <w:rPr>
            <w:noProof/>
            <w:webHidden/>
          </w:rPr>
          <w:fldChar w:fldCharType="begin"/>
        </w:r>
        <w:r w:rsidR="008B68F1">
          <w:rPr>
            <w:noProof/>
            <w:webHidden/>
          </w:rPr>
          <w:instrText xml:space="preserve"> PAGEREF _Toc474764498 \h </w:instrText>
        </w:r>
        <w:r w:rsidR="008B68F1">
          <w:rPr>
            <w:noProof/>
            <w:webHidden/>
          </w:rPr>
        </w:r>
        <w:r w:rsidR="008B68F1">
          <w:rPr>
            <w:noProof/>
            <w:webHidden/>
          </w:rPr>
          <w:fldChar w:fldCharType="separate"/>
        </w:r>
        <w:r w:rsidR="008B68F1">
          <w:rPr>
            <w:noProof/>
            <w:webHidden/>
          </w:rPr>
          <w:t>34</w:t>
        </w:r>
        <w:r w:rsidR="008B68F1">
          <w:rPr>
            <w:noProof/>
            <w:webHidden/>
          </w:rPr>
          <w:fldChar w:fldCharType="end"/>
        </w:r>
      </w:hyperlink>
    </w:p>
    <w:p w14:paraId="6A60D701" w14:textId="483960F4" w:rsidR="008B68F1" w:rsidRDefault="00124658">
      <w:pPr>
        <w:pStyle w:val="31"/>
        <w:tabs>
          <w:tab w:val="left" w:pos="1260"/>
          <w:tab w:val="right" w:leader="dot" w:pos="9736"/>
        </w:tabs>
        <w:rPr>
          <w:i w:val="0"/>
          <w:iCs w:val="0"/>
          <w:noProof/>
          <w:sz w:val="21"/>
          <w:szCs w:val="22"/>
        </w:rPr>
      </w:pPr>
      <w:hyperlink w:anchor="_Toc474764499" w:history="1">
        <w:r w:rsidR="008B68F1" w:rsidRPr="00B42743">
          <w:rPr>
            <w:rStyle w:val="ac"/>
            <w:rFonts w:ascii="Times New Roman" w:eastAsia="宋体" w:hAnsi="Times New Roman" w:cs="Times New Roman"/>
            <w:noProof/>
          </w:rPr>
          <w:t>3.2.6</w:t>
        </w:r>
        <w:r w:rsidR="008B68F1">
          <w:rPr>
            <w:i w:val="0"/>
            <w:iCs w:val="0"/>
            <w:noProof/>
            <w:sz w:val="21"/>
            <w:szCs w:val="22"/>
          </w:rPr>
          <w:tab/>
        </w:r>
        <w:r w:rsidR="008B68F1" w:rsidRPr="00B42743">
          <w:rPr>
            <w:rStyle w:val="ac"/>
            <w:rFonts w:ascii="宋体" w:eastAsia="宋体" w:hAnsi="宋体" w:cs="宋体"/>
            <w:noProof/>
          </w:rPr>
          <w:t>我的行程（出租车订单）</w:t>
        </w:r>
        <w:r w:rsidR="008B68F1">
          <w:rPr>
            <w:noProof/>
            <w:webHidden/>
          </w:rPr>
          <w:tab/>
        </w:r>
        <w:r w:rsidR="008B68F1">
          <w:rPr>
            <w:noProof/>
            <w:webHidden/>
          </w:rPr>
          <w:fldChar w:fldCharType="begin"/>
        </w:r>
        <w:r w:rsidR="008B68F1">
          <w:rPr>
            <w:noProof/>
            <w:webHidden/>
          </w:rPr>
          <w:instrText xml:space="preserve"> PAGEREF _Toc474764499 \h </w:instrText>
        </w:r>
        <w:r w:rsidR="008B68F1">
          <w:rPr>
            <w:noProof/>
            <w:webHidden/>
          </w:rPr>
        </w:r>
        <w:r w:rsidR="008B68F1">
          <w:rPr>
            <w:noProof/>
            <w:webHidden/>
          </w:rPr>
          <w:fldChar w:fldCharType="separate"/>
        </w:r>
        <w:r w:rsidR="008B68F1">
          <w:rPr>
            <w:noProof/>
            <w:webHidden/>
          </w:rPr>
          <w:t>35</w:t>
        </w:r>
        <w:r w:rsidR="008B68F1">
          <w:rPr>
            <w:noProof/>
            <w:webHidden/>
          </w:rPr>
          <w:fldChar w:fldCharType="end"/>
        </w:r>
      </w:hyperlink>
    </w:p>
    <w:p w14:paraId="20253C19" w14:textId="4A86E496" w:rsidR="008B68F1" w:rsidRDefault="00124658">
      <w:pPr>
        <w:pStyle w:val="41"/>
        <w:tabs>
          <w:tab w:val="left" w:pos="1470"/>
          <w:tab w:val="right" w:leader="dot" w:pos="9736"/>
        </w:tabs>
        <w:rPr>
          <w:noProof/>
          <w:sz w:val="21"/>
          <w:szCs w:val="22"/>
        </w:rPr>
      </w:pPr>
      <w:hyperlink w:anchor="_Toc474764500" w:history="1">
        <w:r w:rsidR="008B68F1" w:rsidRPr="00B42743">
          <w:rPr>
            <w:rStyle w:val="ac"/>
            <w:rFonts w:ascii="Times New Roman" w:hAnsi="Times New Roman" w:cs="Times New Roman"/>
            <w:noProof/>
          </w:rPr>
          <w:t>3.2.6.1</w:t>
        </w:r>
        <w:r w:rsidR="008B68F1">
          <w:rPr>
            <w:noProof/>
            <w:sz w:val="21"/>
            <w:szCs w:val="22"/>
          </w:rPr>
          <w:tab/>
        </w:r>
        <w:r w:rsidR="008B68F1" w:rsidRPr="00B42743">
          <w:rPr>
            <w:rStyle w:val="ac"/>
            <w:noProof/>
          </w:rPr>
          <w:t>用例描述</w:t>
        </w:r>
        <w:r w:rsidR="008B68F1">
          <w:rPr>
            <w:noProof/>
            <w:webHidden/>
          </w:rPr>
          <w:tab/>
        </w:r>
        <w:r w:rsidR="008B68F1">
          <w:rPr>
            <w:noProof/>
            <w:webHidden/>
          </w:rPr>
          <w:fldChar w:fldCharType="begin"/>
        </w:r>
        <w:r w:rsidR="008B68F1">
          <w:rPr>
            <w:noProof/>
            <w:webHidden/>
          </w:rPr>
          <w:instrText xml:space="preserve"> PAGEREF _Toc474764500 \h </w:instrText>
        </w:r>
        <w:r w:rsidR="008B68F1">
          <w:rPr>
            <w:noProof/>
            <w:webHidden/>
          </w:rPr>
        </w:r>
        <w:r w:rsidR="008B68F1">
          <w:rPr>
            <w:noProof/>
            <w:webHidden/>
          </w:rPr>
          <w:fldChar w:fldCharType="separate"/>
        </w:r>
        <w:r w:rsidR="008B68F1">
          <w:rPr>
            <w:noProof/>
            <w:webHidden/>
          </w:rPr>
          <w:t>35</w:t>
        </w:r>
        <w:r w:rsidR="008B68F1">
          <w:rPr>
            <w:noProof/>
            <w:webHidden/>
          </w:rPr>
          <w:fldChar w:fldCharType="end"/>
        </w:r>
      </w:hyperlink>
    </w:p>
    <w:p w14:paraId="4F7F52CA" w14:textId="68C0973A" w:rsidR="008B68F1" w:rsidRDefault="00124658">
      <w:pPr>
        <w:pStyle w:val="41"/>
        <w:tabs>
          <w:tab w:val="left" w:pos="1470"/>
          <w:tab w:val="right" w:leader="dot" w:pos="9736"/>
        </w:tabs>
        <w:rPr>
          <w:noProof/>
          <w:sz w:val="21"/>
          <w:szCs w:val="22"/>
        </w:rPr>
      </w:pPr>
      <w:hyperlink w:anchor="_Toc474764502" w:history="1">
        <w:r w:rsidR="008B68F1" w:rsidRPr="00B42743">
          <w:rPr>
            <w:rStyle w:val="ac"/>
            <w:rFonts w:ascii="Times New Roman" w:hAnsi="Times New Roman" w:cs="Times New Roman"/>
            <w:noProof/>
          </w:rPr>
          <w:t>3.2.6.2</w:t>
        </w:r>
        <w:r w:rsidR="008B68F1">
          <w:rPr>
            <w:noProof/>
            <w:sz w:val="21"/>
            <w:szCs w:val="22"/>
          </w:rPr>
          <w:tab/>
        </w:r>
        <w:r w:rsidR="008B68F1" w:rsidRPr="00B42743">
          <w:rPr>
            <w:rStyle w:val="ac"/>
            <w:noProof/>
          </w:rPr>
          <w:t>元素规则</w:t>
        </w:r>
        <w:r w:rsidR="008B68F1">
          <w:rPr>
            <w:noProof/>
            <w:webHidden/>
          </w:rPr>
          <w:tab/>
        </w:r>
        <w:r w:rsidR="008B68F1">
          <w:rPr>
            <w:noProof/>
            <w:webHidden/>
          </w:rPr>
          <w:fldChar w:fldCharType="begin"/>
        </w:r>
        <w:r w:rsidR="008B68F1">
          <w:rPr>
            <w:noProof/>
            <w:webHidden/>
          </w:rPr>
          <w:instrText xml:space="preserve"> PAGEREF _Toc474764502 \h </w:instrText>
        </w:r>
        <w:r w:rsidR="008B68F1">
          <w:rPr>
            <w:noProof/>
            <w:webHidden/>
          </w:rPr>
        </w:r>
        <w:r w:rsidR="008B68F1">
          <w:rPr>
            <w:noProof/>
            <w:webHidden/>
          </w:rPr>
          <w:fldChar w:fldCharType="separate"/>
        </w:r>
        <w:r w:rsidR="008B68F1">
          <w:rPr>
            <w:noProof/>
            <w:webHidden/>
          </w:rPr>
          <w:t>35</w:t>
        </w:r>
        <w:r w:rsidR="008B68F1">
          <w:rPr>
            <w:noProof/>
            <w:webHidden/>
          </w:rPr>
          <w:fldChar w:fldCharType="end"/>
        </w:r>
      </w:hyperlink>
    </w:p>
    <w:p w14:paraId="6297E2B4" w14:textId="668D0DCD" w:rsidR="008B68F1" w:rsidRDefault="00124658">
      <w:pPr>
        <w:pStyle w:val="31"/>
        <w:tabs>
          <w:tab w:val="left" w:pos="1260"/>
          <w:tab w:val="right" w:leader="dot" w:pos="9736"/>
        </w:tabs>
        <w:rPr>
          <w:i w:val="0"/>
          <w:iCs w:val="0"/>
          <w:noProof/>
          <w:sz w:val="21"/>
          <w:szCs w:val="22"/>
        </w:rPr>
      </w:pPr>
      <w:hyperlink w:anchor="_Toc474764503" w:history="1">
        <w:r w:rsidR="008B68F1" w:rsidRPr="00B42743">
          <w:rPr>
            <w:rStyle w:val="ac"/>
            <w:rFonts w:ascii="Times New Roman" w:hAnsi="Times New Roman" w:cs="Times New Roman"/>
            <w:noProof/>
          </w:rPr>
          <w:t>3.2.7</w:t>
        </w:r>
        <w:r w:rsidR="008B68F1">
          <w:rPr>
            <w:i w:val="0"/>
            <w:iCs w:val="0"/>
            <w:noProof/>
            <w:sz w:val="21"/>
            <w:szCs w:val="22"/>
          </w:rPr>
          <w:tab/>
        </w:r>
        <w:r w:rsidR="008B68F1" w:rsidRPr="00B42743">
          <w:rPr>
            <w:rStyle w:val="ac"/>
            <w:rFonts w:ascii="宋体" w:eastAsia="宋体" w:hAnsi="宋体" w:cs="宋体"/>
            <w:noProof/>
          </w:rPr>
          <w:t>设置</w:t>
        </w:r>
        <w:r w:rsidR="008B68F1">
          <w:rPr>
            <w:noProof/>
            <w:webHidden/>
          </w:rPr>
          <w:tab/>
        </w:r>
        <w:r w:rsidR="008B68F1">
          <w:rPr>
            <w:noProof/>
            <w:webHidden/>
          </w:rPr>
          <w:fldChar w:fldCharType="begin"/>
        </w:r>
        <w:r w:rsidR="008B68F1">
          <w:rPr>
            <w:noProof/>
            <w:webHidden/>
          </w:rPr>
          <w:instrText xml:space="preserve"> PAGEREF _Toc474764503 \h </w:instrText>
        </w:r>
        <w:r w:rsidR="008B68F1">
          <w:rPr>
            <w:noProof/>
            <w:webHidden/>
          </w:rPr>
        </w:r>
        <w:r w:rsidR="008B68F1">
          <w:rPr>
            <w:noProof/>
            <w:webHidden/>
          </w:rPr>
          <w:fldChar w:fldCharType="separate"/>
        </w:r>
        <w:r w:rsidR="008B68F1">
          <w:rPr>
            <w:noProof/>
            <w:webHidden/>
          </w:rPr>
          <w:t>38</w:t>
        </w:r>
        <w:r w:rsidR="008B68F1">
          <w:rPr>
            <w:noProof/>
            <w:webHidden/>
          </w:rPr>
          <w:fldChar w:fldCharType="end"/>
        </w:r>
      </w:hyperlink>
    </w:p>
    <w:p w14:paraId="77E0ECA1" w14:textId="3A8BAEBA" w:rsidR="008B68F1" w:rsidRDefault="00124658">
      <w:pPr>
        <w:pStyle w:val="41"/>
        <w:tabs>
          <w:tab w:val="left" w:pos="1470"/>
          <w:tab w:val="right" w:leader="dot" w:pos="9736"/>
        </w:tabs>
        <w:rPr>
          <w:noProof/>
          <w:sz w:val="21"/>
          <w:szCs w:val="22"/>
        </w:rPr>
      </w:pPr>
      <w:hyperlink w:anchor="_Toc474764504" w:history="1">
        <w:r w:rsidR="008B68F1" w:rsidRPr="00B42743">
          <w:rPr>
            <w:rStyle w:val="ac"/>
            <w:rFonts w:ascii="Times New Roman" w:hAnsi="Times New Roman" w:cs="Times New Roman"/>
            <w:noProof/>
          </w:rPr>
          <w:t>3.2.7.1</w:t>
        </w:r>
        <w:r w:rsidR="008B68F1">
          <w:rPr>
            <w:noProof/>
            <w:sz w:val="21"/>
            <w:szCs w:val="22"/>
          </w:rPr>
          <w:tab/>
        </w:r>
        <w:r w:rsidR="008B68F1" w:rsidRPr="00B42743">
          <w:rPr>
            <w:rStyle w:val="ac"/>
            <w:noProof/>
          </w:rPr>
          <w:t>用例描述</w:t>
        </w:r>
        <w:r w:rsidR="008B68F1">
          <w:rPr>
            <w:noProof/>
            <w:webHidden/>
          </w:rPr>
          <w:tab/>
        </w:r>
        <w:r w:rsidR="008B68F1">
          <w:rPr>
            <w:noProof/>
            <w:webHidden/>
          </w:rPr>
          <w:fldChar w:fldCharType="begin"/>
        </w:r>
        <w:r w:rsidR="008B68F1">
          <w:rPr>
            <w:noProof/>
            <w:webHidden/>
          </w:rPr>
          <w:instrText xml:space="preserve"> PAGEREF _Toc474764504 \h </w:instrText>
        </w:r>
        <w:r w:rsidR="008B68F1">
          <w:rPr>
            <w:noProof/>
            <w:webHidden/>
          </w:rPr>
        </w:r>
        <w:r w:rsidR="008B68F1">
          <w:rPr>
            <w:noProof/>
            <w:webHidden/>
          </w:rPr>
          <w:fldChar w:fldCharType="separate"/>
        </w:r>
        <w:r w:rsidR="008B68F1">
          <w:rPr>
            <w:noProof/>
            <w:webHidden/>
          </w:rPr>
          <w:t>38</w:t>
        </w:r>
        <w:r w:rsidR="008B68F1">
          <w:rPr>
            <w:noProof/>
            <w:webHidden/>
          </w:rPr>
          <w:fldChar w:fldCharType="end"/>
        </w:r>
      </w:hyperlink>
    </w:p>
    <w:p w14:paraId="0AE2C325" w14:textId="3CAA4E9C" w:rsidR="008B68F1" w:rsidRDefault="00124658">
      <w:pPr>
        <w:pStyle w:val="41"/>
        <w:tabs>
          <w:tab w:val="left" w:pos="1470"/>
          <w:tab w:val="right" w:leader="dot" w:pos="9736"/>
        </w:tabs>
        <w:rPr>
          <w:noProof/>
          <w:sz w:val="21"/>
          <w:szCs w:val="22"/>
        </w:rPr>
      </w:pPr>
      <w:hyperlink w:anchor="_Toc474764505" w:history="1">
        <w:r w:rsidR="008B68F1" w:rsidRPr="00B42743">
          <w:rPr>
            <w:rStyle w:val="ac"/>
            <w:rFonts w:ascii="Times New Roman" w:hAnsi="Times New Roman" w:cs="Times New Roman"/>
            <w:noProof/>
          </w:rPr>
          <w:t>3.2.7.2</w:t>
        </w:r>
        <w:r w:rsidR="008B68F1">
          <w:rPr>
            <w:noProof/>
            <w:sz w:val="21"/>
            <w:szCs w:val="22"/>
          </w:rPr>
          <w:tab/>
        </w:r>
        <w:r w:rsidR="008B68F1" w:rsidRPr="00B42743">
          <w:rPr>
            <w:rStyle w:val="ac"/>
            <w:noProof/>
          </w:rPr>
          <w:t>元素规则</w:t>
        </w:r>
        <w:r w:rsidR="008B68F1">
          <w:rPr>
            <w:noProof/>
            <w:webHidden/>
          </w:rPr>
          <w:tab/>
        </w:r>
        <w:r w:rsidR="008B68F1">
          <w:rPr>
            <w:noProof/>
            <w:webHidden/>
          </w:rPr>
          <w:fldChar w:fldCharType="begin"/>
        </w:r>
        <w:r w:rsidR="008B68F1">
          <w:rPr>
            <w:noProof/>
            <w:webHidden/>
          </w:rPr>
          <w:instrText xml:space="preserve"> PAGEREF _Toc474764505 \h </w:instrText>
        </w:r>
        <w:r w:rsidR="008B68F1">
          <w:rPr>
            <w:noProof/>
            <w:webHidden/>
          </w:rPr>
        </w:r>
        <w:r w:rsidR="008B68F1">
          <w:rPr>
            <w:noProof/>
            <w:webHidden/>
          </w:rPr>
          <w:fldChar w:fldCharType="separate"/>
        </w:r>
        <w:r w:rsidR="008B68F1">
          <w:rPr>
            <w:noProof/>
            <w:webHidden/>
          </w:rPr>
          <w:t>38</w:t>
        </w:r>
        <w:r w:rsidR="008B68F1">
          <w:rPr>
            <w:noProof/>
            <w:webHidden/>
          </w:rPr>
          <w:fldChar w:fldCharType="end"/>
        </w:r>
      </w:hyperlink>
    </w:p>
    <w:p w14:paraId="38651039" w14:textId="31057CFA" w:rsidR="008B68F1" w:rsidRDefault="00124658">
      <w:pPr>
        <w:pStyle w:val="31"/>
        <w:tabs>
          <w:tab w:val="left" w:pos="1260"/>
          <w:tab w:val="right" w:leader="dot" w:pos="9736"/>
        </w:tabs>
        <w:rPr>
          <w:i w:val="0"/>
          <w:iCs w:val="0"/>
          <w:noProof/>
          <w:sz w:val="21"/>
          <w:szCs w:val="22"/>
        </w:rPr>
      </w:pPr>
      <w:hyperlink w:anchor="_Toc474764506" w:history="1">
        <w:r w:rsidR="008B68F1" w:rsidRPr="00B42743">
          <w:rPr>
            <w:rStyle w:val="ac"/>
            <w:rFonts w:ascii="Times New Roman" w:hAnsi="Times New Roman" w:cs="Times New Roman"/>
            <w:noProof/>
          </w:rPr>
          <w:t>3.2.8</w:t>
        </w:r>
        <w:r w:rsidR="008B68F1">
          <w:rPr>
            <w:i w:val="0"/>
            <w:iCs w:val="0"/>
            <w:noProof/>
            <w:sz w:val="21"/>
            <w:szCs w:val="22"/>
          </w:rPr>
          <w:tab/>
        </w:r>
        <w:r w:rsidR="008B68F1" w:rsidRPr="00B42743">
          <w:rPr>
            <w:rStyle w:val="ac"/>
            <w:rFonts w:ascii="宋体" w:eastAsia="宋体" w:hAnsi="宋体" w:cs="宋体"/>
            <w:noProof/>
          </w:rPr>
          <w:t>我的钱包</w:t>
        </w:r>
        <w:r w:rsidR="008B68F1" w:rsidRPr="00B42743">
          <w:rPr>
            <w:rStyle w:val="ac"/>
            <w:rFonts w:ascii="微软雅黑" w:eastAsia="微软雅黑" w:hAnsi="微软雅黑" w:cs="微软雅黑"/>
            <w:noProof/>
          </w:rPr>
          <w:t>（机构用户、个人用户）</w:t>
        </w:r>
        <w:r w:rsidR="008B68F1">
          <w:rPr>
            <w:noProof/>
            <w:webHidden/>
          </w:rPr>
          <w:tab/>
        </w:r>
        <w:r w:rsidR="008B68F1">
          <w:rPr>
            <w:noProof/>
            <w:webHidden/>
          </w:rPr>
          <w:fldChar w:fldCharType="begin"/>
        </w:r>
        <w:r w:rsidR="008B68F1">
          <w:rPr>
            <w:noProof/>
            <w:webHidden/>
          </w:rPr>
          <w:instrText xml:space="preserve"> PAGEREF _Toc474764506 \h </w:instrText>
        </w:r>
        <w:r w:rsidR="008B68F1">
          <w:rPr>
            <w:noProof/>
            <w:webHidden/>
          </w:rPr>
        </w:r>
        <w:r w:rsidR="008B68F1">
          <w:rPr>
            <w:noProof/>
            <w:webHidden/>
          </w:rPr>
          <w:fldChar w:fldCharType="separate"/>
        </w:r>
        <w:r w:rsidR="008B68F1">
          <w:rPr>
            <w:noProof/>
            <w:webHidden/>
          </w:rPr>
          <w:t>40</w:t>
        </w:r>
        <w:r w:rsidR="008B68F1">
          <w:rPr>
            <w:noProof/>
            <w:webHidden/>
          </w:rPr>
          <w:fldChar w:fldCharType="end"/>
        </w:r>
      </w:hyperlink>
    </w:p>
    <w:p w14:paraId="182C33E0" w14:textId="7EFF334D" w:rsidR="008B68F1" w:rsidRDefault="00124658">
      <w:pPr>
        <w:pStyle w:val="41"/>
        <w:tabs>
          <w:tab w:val="left" w:pos="1470"/>
          <w:tab w:val="right" w:leader="dot" w:pos="9736"/>
        </w:tabs>
        <w:rPr>
          <w:noProof/>
          <w:sz w:val="21"/>
          <w:szCs w:val="22"/>
        </w:rPr>
      </w:pPr>
      <w:hyperlink w:anchor="_Toc474764507" w:history="1">
        <w:r w:rsidR="008B68F1" w:rsidRPr="00B42743">
          <w:rPr>
            <w:rStyle w:val="ac"/>
            <w:rFonts w:ascii="Times New Roman" w:hAnsi="Times New Roman" w:cs="Times New Roman"/>
            <w:noProof/>
          </w:rPr>
          <w:t>3.2.8.1</w:t>
        </w:r>
        <w:r w:rsidR="008B68F1">
          <w:rPr>
            <w:noProof/>
            <w:sz w:val="21"/>
            <w:szCs w:val="22"/>
          </w:rPr>
          <w:tab/>
        </w:r>
        <w:r w:rsidR="008B68F1" w:rsidRPr="00B42743">
          <w:rPr>
            <w:rStyle w:val="ac"/>
            <w:noProof/>
          </w:rPr>
          <w:t>用例描述</w:t>
        </w:r>
        <w:r w:rsidR="008B68F1">
          <w:rPr>
            <w:noProof/>
            <w:webHidden/>
          </w:rPr>
          <w:tab/>
        </w:r>
        <w:r w:rsidR="008B68F1">
          <w:rPr>
            <w:noProof/>
            <w:webHidden/>
          </w:rPr>
          <w:fldChar w:fldCharType="begin"/>
        </w:r>
        <w:r w:rsidR="008B68F1">
          <w:rPr>
            <w:noProof/>
            <w:webHidden/>
          </w:rPr>
          <w:instrText xml:space="preserve"> PAGEREF _Toc474764507 \h </w:instrText>
        </w:r>
        <w:r w:rsidR="008B68F1">
          <w:rPr>
            <w:noProof/>
            <w:webHidden/>
          </w:rPr>
        </w:r>
        <w:r w:rsidR="008B68F1">
          <w:rPr>
            <w:noProof/>
            <w:webHidden/>
          </w:rPr>
          <w:fldChar w:fldCharType="separate"/>
        </w:r>
        <w:r w:rsidR="008B68F1">
          <w:rPr>
            <w:noProof/>
            <w:webHidden/>
          </w:rPr>
          <w:t>40</w:t>
        </w:r>
        <w:r w:rsidR="008B68F1">
          <w:rPr>
            <w:noProof/>
            <w:webHidden/>
          </w:rPr>
          <w:fldChar w:fldCharType="end"/>
        </w:r>
      </w:hyperlink>
    </w:p>
    <w:p w14:paraId="72CED1B1" w14:textId="0B515B00" w:rsidR="008B68F1" w:rsidRDefault="00124658">
      <w:pPr>
        <w:pStyle w:val="41"/>
        <w:tabs>
          <w:tab w:val="left" w:pos="1470"/>
          <w:tab w:val="right" w:leader="dot" w:pos="9736"/>
        </w:tabs>
        <w:rPr>
          <w:noProof/>
          <w:sz w:val="21"/>
          <w:szCs w:val="22"/>
        </w:rPr>
      </w:pPr>
      <w:hyperlink w:anchor="_Toc474764508" w:history="1">
        <w:r w:rsidR="008B68F1" w:rsidRPr="00B42743">
          <w:rPr>
            <w:rStyle w:val="ac"/>
            <w:rFonts w:ascii="Times New Roman" w:hAnsi="Times New Roman" w:cs="Times New Roman"/>
            <w:noProof/>
          </w:rPr>
          <w:t>3.2.8.2</w:t>
        </w:r>
        <w:r w:rsidR="008B68F1">
          <w:rPr>
            <w:noProof/>
            <w:sz w:val="21"/>
            <w:szCs w:val="22"/>
          </w:rPr>
          <w:tab/>
        </w:r>
        <w:r w:rsidR="008B68F1" w:rsidRPr="00B42743">
          <w:rPr>
            <w:rStyle w:val="ac"/>
            <w:noProof/>
          </w:rPr>
          <w:t>元素规则</w:t>
        </w:r>
        <w:r w:rsidR="008B68F1">
          <w:rPr>
            <w:noProof/>
            <w:webHidden/>
          </w:rPr>
          <w:tab/>
        </w:r>
        <w:r w:rsidR="008B68F1">
          <w:rPr>
            <w:noProof/>
            <w:webHidden/>
          </w:rPr>
          <w:fldChar w:fldCharType="begin"/>
        </w:r>
        <w:r w:rsidR="008B68F1">
          <w:rPr>
            <w:noProof/>
            <w:webHidden/>
          </w:rPr>
          <w:instrText xml:space="preserve"> PAGEREF _Toc474764508 \h </w:instrText>
        </w:r>
        <w:r w:rsidR="008B68F1">
          <w:rPr>
            <w:noProof/>
            <w:webHidden/>
          </w:rPr>
        </w:r>
        <w:r w:rsidR="008B68F1">
          <w:rPr>
            <w:noProof/>
            <w:webHidden/>
          </w:rPr>
          <w:fldChar w:fldCharType="separate"/>
        </w:r>
        <w:r w:rsidR="008B68F1">
          <w:rPr>
            <w:noProof/>
            <w:webHidden/>
          </w:rPr>
          <w:t>41</w:t>
        </w:r>
        <w:r w:rsidR="008B68F1">
          <w:rPr>
            <w:noProof/>
            <w:webHidden/>
          </w:rPr>
          <w:fldChar w:fldCharType="end"/>
        </w:r>
      </w:hyperlink>
    </w:p>
    <w:p w14:paraId="034F71C9" w14:textId="564AACE9" w:rsidR="008B68F1" w:rsidRDefault="00124658">
      <w:pPr>
        <w:pStyle w:val="21"/>
        <w:tabs>
          <w:tab w:val="left" w:pos="840"/>
          <w:tab w:val="right" w:leader="dot" w:pos="9736"/>
        </w:tabs>
        <w:rPr>
          <w:smallCaps w:val="0"/>
          <w:noProof/>
          <w:sz w:val="21"/>
          <w:szCs w:val="22"/>
        </w:rPr>
      </w:pPr>
      <w:hyperlink w:anchor="_Toc474764509" w:history="1">
        <w:r w:rsidR="008B68F1" w:rsidRPr="00B42743">
          <w:rPr>
            <w:rStyle w:val="ac"/>
            <w:rFonts w:ascii="Times New Roman" w:hAnsi="Times New Roman" w:cs="Times New Roman"/>
            <w:noProof/>
          </w:rPr>
          <w:t>3.3</w:t>
        </w:r>
        <w:r w:rsidR="008B68F1">
          <w:rPr>
            <w:smallCaps w:val="0"/>
            <w:noProof/>
            <w:sz w:val="21"/>
            <w:szCs w:val="22"/>
          </w:rPr>
          <w:tab/>
        </w:r>
        <w:r w:rsidR="008B68F1" w:rsidRPr="00B42743">
          <w:rPr>
            <w:rStyle w:val="ac"/>
            <w:noProof/>
          </w:rPr>
          <w:t>司机端功能需求</w:t>
        </w:r>
        <w:r w:rsidR="008B68F1">
          <w:rPr>
            <w:noProof/>
            <w:webHidden/>
          </w:rPr>
          <w:tab/>
        </w:r>
        <w:r w:rsidR="008B68F1">
          <w:rPr>
            <w:noProof/>
            <w:webHidden/>
          </w:rPr>
          <w:fldChar w:fldCharType="begin"/>
        </w:r>
        <w:r w:rsidR="008B68F1">
          <w:rPr>
            <w:noProof/>
            <w:webHidden/>
          </w:rPr>
          <w:instrText xml:space="preserve"> PAGEREF _Toc474764509 \h </w:instrText>
        </w:r>
        <w:r w:rsidR="008B68F1">
          <w:rPr>
            <w:noProof/>
            <w:webHidden/>
          </w:rPr>
        </w:r>
        <w:r w:rsidR="008B68F1">
          <w:rPr>
            <w:noProof/>
            <w:webHidden/>
          </w:rPr>
          <w:fldChar w:fldCharType="separate"/>
        </w:r>
        <w:r w:rsidR="008B68F1">
          <w:rPr>
            <w:noProof/>
            <w:webHidden/>
          </w:rPr>
          <w:t>44</w:t>
        </w:r>
        <w:r w:rsidR="008B68F1">
          <w:rPr>
            <w:noProof/>
            <w:webHidden/>
          </w:rPr>
          <w:fldChar w:fldCharType="end"/>
        </w:r>
      </w:hyperlink>
    </w:p>
    <w:p w14:paraId="19CCD083" w14:textId="0A71F09C" w:rsidR="008B68F1" w:rsidRDefault="00124658">
      <w:pPr>
        <w:pStyle w:val="41"/>
        <w:tabs>
          <w:tab w:val="left" w:pos="1470"/>
          <w:tab w:val="right" w:leader="dot" w:pos="9736"/>
        </w:tabs>
        <w:rPr>
          <w:noProof/>
          <w:sz w:val="21"/>
          <w:szCs w:val="22"/>
        </w:rPr>
      </w:pPr>
      <w:hyperlink w:anchor="_Toc474764510" w:history="1">
        <w:r w:rsidR="008B68F1" w:rsidRPr="00B42743">
          <w:rPr>
            <w:rStyle w:val="ac"/>
            <w:rFonts w:ascii="Times New Roman" w:hAnsi="Times New Roman" w:cs="Times New Roman"/>
            <w:noProof/>
          </w:rPr>
          <w:t>3.3.1.1</w:t>
        </w:r>
        <w:r w:rsidR="008B68F1">
          <w:rPr>
            <w:noProof/>
            <w:sz w:val="21"/>
            <w:szCs w:val="22"/>
          </w:rPr>
          <w:tab/>
        </w:r>
        <w:r w:rsidR="008B68F1" w:rsidRPr="00B42743">
          <w:rPr>
            <w:rStyle w:val="ac"/>
            <w:noProof/>
          </w:rPr>
          <w:t>登录</w:t>
        </w:r>
        <w:r w:rsidR="008B68F1">
          <w:rPr>
            <w:noProof/>
            <w:webHidden/>
          </w:rPr>
          <w:tab/>
        </w:r>
        <w:r w:rsidR="008B68F1">
          <w:rPr>
            <w:noProof/>
            <w:webHidden/>
          </w:rPr>
          <w:fldChar w:fldCharType="begin"/>
        </w:r>
        <w:r w:rsidR="008B68F1">
          <w:rPr>
            <w:noProof/>
            <w:webHidden/>
          </w:rPr>
          <w:instrText xml:space="preserve"> PAGEREF _Toc474764510 \h </w:instrText>
        </w:r>
        <w:r w:rsidR="008B68F1">
          <w:rPr>
            <w:noProof/>
            <w:webHidden/>
          </w:rPr>
        </w:r>
        <w:r w:rsidR="008B68F1">
          <w:rPr>
            <w:noProof/>
            <w:webHidden/>
          </w:rPr>
          <w:fldChar w:fldCharType="separate"/>
        </w:r>
        <w:r w:rsidR="008B68F1">
          <w:rPr>
            <w:noProof/>
            <w:webHidden/>
          </w:rPr>
          <w:t>44</w:t>
        </w:r>
        <w:r w:rsidR="008B68F1">
          <w:rPr>
            <w:noProof/>
            <w:webHidden/>
          </w:rPr>
          <w:fldChar w:fldCharType="end"/>
        </w:r>
      </w:hyperlink>
    </w:p>
    <w:p w14:paraId="6167F6AD" w14:textId="22B85908" w:rsidR="008B68F1" w:rsidRDefault="00124658">
      <w:pPr>
        <w:pStyle w:val="41"/>
        <w:tabs>
          <w:tab w:val="left" w:pos="1470"/>
          <w:tab w:val="right" w:leader="dot" w:pos="9736"/>
        </w:tabs>
        <w:rPr>
          <w:noProof/>
          <w:sz w:val="21"/>
          <w:szCs w:val="22"/>
        </w:rPr>
      </w:pPr>
      <w:hyperlink w:anchor="_Toc474764511" w:history="1">
        <w:r w:rsidR="008B68F1" w:rsidRPr="00B42743">
          <w:rPr>
            <w:rStyle w:val="ac"/>
            <w:rFonts w:ascii="Times New Roman" w:hAnsi="Times New Roman" w:cs="Times New Roman"/>
            <w:noProof/>
          </w:rPr>
          <w:t>3.3.1.2</w:t>
        </w:r>
        <w:r w:rsidR="008B68F1">
          <w:rPr>
            <w:noProof/>
            <w:sz w:val="21"/>
            <w:szCs w:val="22"/>
          </w:rPr>
          <w:tab/>
        </w:r>
        <w:r w:rsidR="008B68F1" w:rsidRPr="00B42743">
          <w:rPr>
            <w:rStyle w:val="ac"/>
            <w:noProof/>
          </w:rPr>
          <w:t>首页</w:t>
        </w:r>
        <w:r w:rsidR="008B68F1">
          <w:rPr>
            <w:noProof/>
            <w:webHidden/>
          </w:rPr>
          <w:tab/>
        </w:r>
        <w:r w:rsidR="008B68F1">
          <w:rPr>
            <w:noProof/>
            <w:webHidden/>
          </w:rPr>
          <w:fldChar w:fldCharType="begin"/>
        </w:r>
        <w:r w:rsidR="008B68F1">
          <w:rPr>
            <w:noProof/>
            <w:webHidden/>
          </w:rPr>
          <w:instrText xml:space="preserve"> PAGEREF _Toc474764511 \h </w:instrText>
        </w:r>
        <w:r w:rsidR="008B68F1">
          <w:rPr>
            <w:noProof/>
            <w:webHidden/>
          </w:rPr>
        </w:r>
        <w:r w:rsidR="008B68F1">
          <w:rPr>
            <w:noProof/>
            <w:webHidden/>
          </w:rPr>
          <w:fldChar w:fldCharType="separate"/>
        </w:r>
        <w:r w:rsidR="008B68F1">
          <w:rPr>
            <w:noProof/>
            <w:webHidden/>
          </w:rPr>
          <w:t>45</w:t>
        </w:r>
        <w:r w:rsidR="008B68F1">
          <w:rPr>
            <w:noProof/>
            <w:webHidden/>
          </w:rPr>
          <w:fldChar w:fldCharType="end"/>
        </w:r>
      </w:hyperlink>
    </w:p>
    <w:p w14:paraId="6C6F2775" w14:textId="49700F91" w:rsidR="008B68F1" w:rsidRDefault="00124658">
      <w:pPr>
        <w:pStyle w:val="41"/>
        <w:tabs>
          <w:tab w:val="left" w:pos="1470"/>
          <w:tab w:val="right" w:leader="dot" w:pos="9736"/>
        </w:tabs>
        <w:rPr>
          <w:noProof/>
          <w:sz w:val="21"/>
          <w:szCs w:val="22"/>
        </w:rPr>
      </w:pPr>
      <w:hyperlink w:anchor="_Toc474764512" w:history="1">
        <w:r w:rsidR="008B68F1" w:rsidRPr="00B42743">
          <w:rPr>
            <w:rStyle w:val="ac"/>
            <w:rFonts w:ascii="Times New Roman" w:hAnsi="Times New Roman" w:cs="Times New Roman"/>
            <w:noProof/>
          </w:rPr>
          <w:t>3.3.1.3</w:t>
        </w:r>
        <w:r w:rsidR="008B68F1">
          <w:rPr>
            <w:noProof/>
            <w:sz w:val="21"/>
            <w:szCs w:val="22"/>
          </w:rPr>
          <w:tab/>
        </w:r>
        <w:r w:rsidR="008B68F1" w:rsidRPr="00B42743">
          <w:rPr>
            <w:rStyle w:val="ac"/>
            <w:noProof/>
          </w:rPr>
          <w:t>我的订单</w:t>
        </w:r>
        <w:r w:rsidR="008B68F1">
          <w:rPr>
            <w:noProof/>
            <w:webHidden/>
          </w:rPr>
          <w:tab/>
        </w:r>
        <w:r w:rsidR="008B68F1">
          <w:rPr>
            <w:noProof/>
            <w:webHidden/>
          </w:rPr>
          <w:fldChar w:fldCharType="begin"/>
        </w:r>
        <w:r w:rsidR="008B68F1">
          <w:rPr>
            <w:noProof/>
            <w:webHidden/>
          </w:rPr>
          <w:instrText xml:space="preserve"> PAGEREF _Toc474764512 \h </w:instrText>
        </w:r>
        <w:r w:rsidR="008B68F1">
          <w:rPr>
            <w:noProof/>
            <w:webHidden/>
          </w:rPr>
        </w:r>
        <w:r w:rsidR="008B68F1">
          <w:rPr>
            <w:noProof/>
            <w:webHidden/>
          </w:rPr>
          <w:fldChar w:fldCharType="separate"/>
        </w:r>
        <w:r w:rsidR="008B68F1">
          <w:rPr>
            <w:noProof/>
            <w:webHidden/>
          </w:rPr>
          <w:t>55</w:t>
        </w:r>
        <w:r w:rsidR="008B68F1">
          <w:rPr>
            <w:noProof/>
            <w:webHidden/>
          </w:rPr>
          <w:fldChar w:fldCharType="end"/>
        </w:r>
      </w:hyperlink>
    </w:p>
    <w:p w14:paraId="7F49A0D2" w14:textId="6C58766C" w:rsidR="008B68F1" w:rsidRDefault="00124658">
      <w:pPr>
        <w:pStyle w:val="41"/>
        <w:tabs>
          <w:tab w:val="left" w:pos="1470"/>
          <w:tab w:val="right" w:leader="dot" w:pos="9736"/>
        </w:tabs>
        <w:rPr>
          <w:noProof/>
          <w:sz w:val="21"/>
          <w:szCs w:val="22"/>
        </w:rPr>
      </w:pPr>
      <w:hyperlink w:anchor="_Toc474764513" w:history="1">
        <w:r w:rsidR="008B68F1" w:rsidRPr="00B42743">
          <w:rPr>
            <w:rStyle w:val="ac"/>
            <w:rFonts w:ascii="Times New Roman" w:hAnsi="Times New Roman" w:cs="Times New Roman"/>
            <w:noProof/>
          </w:rPr>
          <w:t>3.3.1.4</w:t>
        </w:r>
        <w:r w:rsidR="008B68F1">
          <w:rPr>
            <w:noProof/>
            <w:sz w:val="21"/>
            <w:szCs w:val="22"/>
          </w:rPr>
          <w:tab/>
        </w:r>
        <w:r w:rsidR="008B68F1" w:rsidRPr="00B42743">
          <w:rPr>
            <w:rStyle w:val="ac"/>
            <w:noProof/>
          </w:rPr>
          <w:t>侧边栏功能</w:t>
        </w:r>
        <w:r w:rsidR="008B68F1">
          <w:rPr>
            <w:noProof/>
            <w:webHidden/>
          </w:rPr>
          <w:tab/>
        </w:r>
        <w:r w:rsidR="008B68F1">
          <w:rPr>
            <w:noProof/>
            <w:webHidden/>
          </w:rPr>
          <w:fldChar w:fldCharType="begin"/>
        </w:r>
        <w:r w:rsidR="008B68F1">
          <w:rPr>
            <w:noProof/>
            <w:webHidden/>
          </w:rPr>
          <w:instrText xml:space="preserve"> PAGEREF _Toc474764513 \h </w:instrText>
        </w:r>
        <w:r w:rsidR="008B68F1">
          <w:rPr>
            <w:noProof/>
            <w:webHidden/>
          </w:rPr>
        </w:r>
        <w:r w:rsidR="008B68F1">
          <w:rPr>
            <w:noProof/>
            <w:webHidden/>
          </w:rPr>
          <w:fldChar w:fldCharType="separate"/>
        </w:r>
        <w:r w:rsidR="008B68F1">
          <w:rPr>
            <w:noProof/>
            <w:webHidden/>
          </w:rPr>
          <w:t>70</w:t>
        </w:r>
        <w:r w:rsidR="008B68F1">
          <w:rPr>
            <w:noProof/>
            <w:webHidden/>
          </w:rPr>
          <w:fldChar w:fldCharType="end"/>
        </w:r>
      </w:hyperlink>
    </w:p>
    <w:p w14:paraId="46AB9917" w14:textId="6B117290" w:rsidR="008B68F1" w:rsidRDefault="00124658">
      <w:pPr>
        <w:pStyle w:val="41"/>
        <w:tabs>
          <w:tab w:val="left" w:pos="1470"/>
          <w:tab w:val="right" w:leader="dot" w:pos="9736"/>
        </w:tabs>
        <w:rPr>
          <w:noProof/>
          <w:sz w:val="21"/>
          <w:szCs w:val="22"/>
        </w:rPr>
      </w:pPr>
      <w:hyperlink w:anchor="_Toc474764514" w:history="1">
        <w:r w:rsidR="008B68F1" w:rsidRPr="00B42743">
          <w:rPr>
            <w:rStyle w:val="ac"/>
            <w:rFonts w:ascii="Times New Roman" w:hAnsi="Times New Roman" w:cs="Times New Roman"/>
            <w:noProof/>
          </w:rPr>
          <w:t>3.3.1.5</w:t>
        </w:r>
        <w:r w:rsidR="008B68F1">
          <w:rPr>
            <w:noProof/>
            <w:sz w:val="21"/>
            <w:szCs w:val="22"/>
          </w:rPr>
          <w:tab/>
        </w:r>
        <w:r w:rsidR="008B68F1" w:rsidRPr="00B42743">
          <w:rPr>
            <w:rStyle w:val="ac"/>
            <w:noProof/>
          </w:rPr>
          <w:t>我的贡献</w:t>
        </w:r>
        <w:r w:rsidR="008B68F1">
          <w:rPr>
            <w:noProof/>
            <w:webHidden/>
          </w:rPr>
          <w:tab/>
        </w:r>
        <w:r w:rsidR="008B68F1">
          <w:rPr>
            <w:noProof/>
            <w:webHidden/>
          </w:rPr>
          <w:fldChar w:fldCharType="begin"/>
        </w:r>
        <w:r w:rsidR="008B68F1">
          <w:rPr>
            <w:noProof/>
            <w:webHidden/>
          </w:rPr>
          <w:instrText xml:space="preserve"> PAGEREF _Toc474764514 \h </w:instrText>
        </w:r>
        <w:r w:rsidR="008B68F1">
          <w:rPr>
            <w:noProof/>
            <w:webHidden/>
          </w:rPr>
        </w:r>
        <w:r w:rsidR="008B68F1">
          <w:rPr>
            <w:noProof/>
            <w:webHidden/>
          </w:rPr>
          <w:fldChar w:fldCharType="separate"/>
        </w:r>
        <w:r w:rsidR="008B68F1">
          <w:rPr>
            <w:noProof/>
            <w:webHidden/>
          </w:rPr>
          <w:t>79</w:t>
        </w:r>
        <w:r w:rsidR="008B68F1">
          <w:rPr>
            <w:noProof/>
            <w:webHidden/>
          </w:rPr>
          <w:fldChar w:fldCharType="end"/>
        </w:r>
      </w:hyperlink>
    </w:p>
    <w:p w14:paraId="401CEA7C" w14:textId="018FD570" w:rsidR="008B68F1" w:rsidRDefault="00124658">
      <w:pPr>
        <w:pStyle w:val="41"/>
        <w:tabs>
          <w:tab w:val="left" w:pos="1470"/>
          <w:tab w:val="right" w:leader="dot" w:pos="9736"/>
        </w:tabs>
        <w:rPr>
          <w:noProof/>
          <w:sz w:val="21"/>
          <w:szCs w:val="22"/>
        </w:rPr>
      </w:pPr>
      <w:hyperlink w:anchor="_Toc474764515" w:history="1">
        <w:r w:rsidR="008B68F1" w:rsidRPr="00B42743">
          <w:rPr>
            <w:rStyle w:val="ac"/>
            <w:rFonts w:ascii="Times New Roman" w:hAnsi="Times New Roman" w:cs="Times New Roman"/>
            <w:noProof/>
          </w:rPr>
          <w:t>3.3.1.6</w:t>
        </w:r>
        <w:r w:rsidR="008B68F1">
          <w:rPr>
            <w:noProof/>
            <w:sz w:val="21"/>
            <w:szCs w:val="22"/>
          </w:rPr>
          <w:tab/>
        </w:r>
        <w:r w:rsidR="008B68F1" w:rsidRPr="00B42743">
          <w:rPr>
            <w:rStyle w:val="ac"/>
            <w:noProof/>
          </w:rPr>
          <w:t>我的消息</w:t>
        </w:r>
        <w:r w:rsidR="008B68F1">
          <w:rPr>
            <w:noProof/>
            <w:webHidden/>
          </w:rPr>
          <w:tab/>
        </w:r>
        <w:r w:rsidR="008B68F1">
          <w:rPr>
            <w:noProof/>
            <w:webHidden/>
          </w:rPr>
          <w:fldChar w:fldCharType="begin"/>
        </w:r>
        <w:r w:rsidR="008B68F1">
          <w:rPr>
            <w:noProof/>
            <w:webHidden/>
          </w:rPr>
          <w:instrText xml:space="preserve"> PAGEREF _Toc474764515 \h </w:instrText>
        </w:r>
        <w:r w:rsidR="008B68F1">
          <w:rPr>
            <w:noProof/>
            <w:webHidden/>
          </w:rPr>
        </w:r>
        <w:r w:rsidR="008B68F1">
          <w:rPr>
            <w:noProof/>
            <w:webHidden/>
          </w:rPr>
          <w:fldChar w:fldCharType="separate"/>
        </w:r>
        <w:r w:rsidR="008B68F1">
          <w:rPr>
            <w:noProof/>
            <w:webHidden/>
          </w:rPr>
          <w:t>80</w:t>
        </w:r>
        <w:r w:rsidR="008B68F1">
          <w:rPr>
            <w:noProof/>
            <w:webHidden/>
          </w:rPr>
          <w:fldChar w:fldCharType="end"/>
        </w:r>
      </w:hyperlink>
    </w:p>
    <w:p w14:paraId="305C7CCD" w14:textId="0B0331AA" w:rsidR="008B68F1" w:rsidRDefault="00124658">
      <w:pPr>
        <w:pStyle w:val="21"/>
        <w:tabs>
          <w:tab w:val="left" w:pos="840"/>
          <w:tab w:val="right" w:leader="dot" w:pos="9736"/>
        </w:tabs>
        <w:rPr>
          <w:smallCaps w:val="0"/>
          <w:noProof/>
          <w:sz w:val="21"/>
          <w:szCs w:val="22"/>
        </w:rPr>
      </w:pPr>
      <w:hyperlink w:anchor="_Toc474764516" w:history="1">
        <w:r w:rsidR="008B68F1" w:rsidRPr="00B42743">
          <w:rPr>
            <w:rStyle w:val="ac"/>
            <w:rFonts w:ascii="Times New Roman" w:hAnsi="Times New Roman" w:cs="Times New Roman"/>
            <w:noProof/>
          </w:rPr>
          <w:t>3.4</w:t>
        </w:r>
        <w:r w:rsidR="008B68F1">
          <w:rPr>
            <w:smallCaps w:val="0"/>
            <w:noProof/>
            <w:sz w:val="21"/>
            <w:szCs w:val="22"/>
          </w:rPr>
          <w:tab/>
        </w:r>
        <w:r w:rsidR="008B68F1" w:rsidRPr="00B42743">
          <w:rPr>
            <w:rStyle w:val="ac"/>
            <w:noProof/>
          </w:rPr>
          <w:t>机构端功能需求</w:t>
        </w:r>
        <w:r w:rsidR="008B68F1">
          <w:rPr>
            <w:noProof/>
            <w:webHidden/>
          </w:rPr>
          <w:tab/>
        </w:r>
        <w:r w:rsidR="008B68F1">
          <w:rPr>
            <w:noProof/>
            <w:webHidden/>
          </w:rPr>
          <w:fldChar w:fldCharType="begin"/>
        </w:r>
        <w:r w:rsidR="008B68F1">
          <w:rPr>
            <w:noProof/>
            <w:webHidden/>
          </w:rPr>
          <w:instrText xml:space="preserve"> PAGEREF _Toc474764516 \h </w:instrText>
        </w:r>
        <w:r w:rsidR="008B68F1">
          <w:rPr>
            <w:noProof/>
            <w:webHidden/>
          </w:rPr>
        </w:r>
        <w:r w:rsidR="008B68F1">
          <w:rPr>
            <w:noProof/>
            <w:webHidden/>
          </w:rPr>
          <w:fldChar w:fldCharType="separate"/>
        </w:r>
        <w:r w:rsidR="008B68F1">
          <w:rPr>
            <w:noProof/>
            <w:webHidden/>
          </w:rPr>
          <w:t>83</w:t>
        </w:r>
        <w:r w:rsidR="008B68F1">
          <w:rPr>
            <w:noProof/>
            <w:webHidden/>
          </w:rPr>
          <w:fldChar w:fldCharType="end"/>
        </w:r>
      </w:hyperlink>
    </w:p>
    <w:p w14:paraId="672C9192" w14:textId="21698898" w:rsidR="008B68F1" w:rsidRDefault="00124658">
      <w:pPr>
        <w:pStyle w:val="41"/>
        <w:tabs>
          <w:tab w:val="left" w:pos="1470"/>
          <w:tab w:val="right" w:leader="dot" w:pos="9736"/>
        </w:tabs>
        <w:rPr>
          <w:noProof/>
          <w:sz w:val="21"/>
          <w:szCs w:val="22"/>
        </w:rPr>
      </w:pPr>
      <w:hyperlink w:anchor="_Toc474764517" w:history="1">
        <w:r w:rsidR="008B68F1" w:rsidRPr="00B42743">
          <w:rPr>
            <w:rStyle w:val="ac"/>
            <w:rFonts w:ascii="Times New Roman" w:hAnsi="Times New Roman" w:cs="Times New Roman"/>
            <w:noProof/>
          </w:rPr>
          <w:t>3.4.1.1</w:t>
        </w:r>
        <w:r w:rsidR="008B68F1">
          <w:rPr>
            <w:noProof/>
            <w:sz w:val="21"/>
            <w:szCs w:val="22"/>
          </w:rPr>
          <w:tab/>
        </w:r>
        <w:r w:rsidR="008B68F1" w:rsidRPr="00B42743">
          <w:rPr>
            <w:rStyle w:val="ac"/>
            <w:noProof/>
          </w:rPr>
          <w:t>财务管理</w:t>
        </w:r>
        <w:r w:rsidR="008B68F1">
          <w:rPr>
            <w:noProof/>
            <w:webHidden/>
          </w:rPr>
          <w:tab/>
        </w:r>
        <w:r w:rsidR="008B68F1">
          <w:rPr>
            <w:noProof/>
            <w:webHidden/>
          </w:rPr>
          <w:fldChar w:fldCharType="begin"/>
        </w:r>
        <w:r w:rsidR="008B68F1">
          <w:rPr>
            <w:noProof/>
            <w:webHidden/>
          </w:rPr>
          <w:instrText xml:space="preserve"> PAGEREF _Toc474764517 \h </w:instrText>
        </w:r>
        <w:r w:rsidR="008B68F1">
          <w:rPr>
            <w:noProof/>
            <w:webHidden/>
          </w:rPr>
        </w:r>
        <w:r w:rsidR="008B68F1">
          <w:rPr>
            <w:noProof/>
            <w:webHidden/>
          </w:rPr>
          <w:fldChar w:fldCharType="separate"/>
        </w:r>
        <w:r w:rsidR="008B68F1">
          <w:rPr>
            <w:noProof/>
            <w:webHidden/>
          </w:rPr>
          <w:t>83</w:t>
        </w:r>
        <w:r w:rsidR="008B68F1">
          <w:rPr>
            <w:noProof/>
            <w:webHidden/>
          </w:rPr>
          <w:fldChar w:fldCharType="end"/>
        </w:r>
      </w:hyperlink>
    </w:p>
    <w:p w14:paraId="33D98AB9" w14:textId="72A1D3A4" w:rsidR="008B68F1" w:rsidRDefault="00124658">
      <w:pPr>
        <w:pStyle w:val="41"/>
        <w:tabs>
          <w:tab w:val="left" w:pos="1470"/>
          <w:tab w:val="right" w:leader="dot" w:pos="9736"/>
        </w:tabs>
        <w:rPr>
          <w:noProof/>
          <w:sz w:val="21"/>
          <w:szCs w:val="22"/>
        </w:rPr>
      </w:pPr>
      <w:hyperlink w:anchor="_Toc474764518" w:history="1">
        <w:r w:rsidR="008B68F1" w:rsidRPr="00B42743">
          <w:rPr>
            <w:rStyle w:val="ac"/>
            <w:rFonts w:ascii="Times New Roman" w:hAnsi="Times New Roman" w:cs="Times New Roman"/>
            <w:noProof/>
          </w:rPr>
          <w:t>3.4.1.2</w:t>
        </w:r>
        <w:r w:rsidR="008B68F1">
          <w:rPr>
            <w:noProof/>
            <w:sz w:val="21"/>
            <w:szCs w:val="22"/>
          </w:rPr>
          <w:tab/>
        </w:r>
        <w:r w:rsidR="008B68F1" w:rsidRPr="00B42743">
          <w:rPr>
            <w:rStyle w:val="ac"/>
            <w:noProof/>
          </w:rPr>
          <w:t>订单管理</w:t>
        </w:r>
        <w:r w:rsidR="008B68F1">
          <w:rPr>
            <w:noProof/>
            <w:webHidden/>
          </w:rPr>
          <w:tab/>
        </w:r>
        <w:r w:rsidR="008B68F1">
          <w:rPr>
            <w:noProof/>
            <w:webHidden/>
          </w:rPr>
          <w:fldChar w:fldCharType="begin"/>
        </w:r>
        <w:r w:rsidR="008B68F1">
          <w:rPr>
            <w:noProof/>
            <w:webHidden/>
          </w:rPr>
          <w:instrText xml:space="preserve"> PAGEREF _Toc474764518 \h </w:instrText>
        </w:r>
        <w:r w:rsidR="008B68F1">
          <w:rPr>
            <w:noProof/>
            <w:webHidden/>
          </w:rPr>
        </w:r>
        <w:r w:rsidR="008B68F1">
          <w:rPr>
            <w:noProof/>
            <w:webHidden/>
          </w:rPr>
          <w:fldChar w:fldCharType="separate"/>
        </w:r>
        <w:r w:rsidR="008B68F1">
          <w:rPr>
            <w:noProof/>
            <w:webHidden/>
          </w:rPr>
          <w:t>87</w:t>
        </w:r>
        <w:r w:rsidR="008B68F1">
          <w:rPr>
            <w:noProof/>
            <w:webHidden/>
          </w:rPr>
          <w:fldChar w:fldCharType="end"/>
        </w:r>
      </w:hyperlink>
    </w:p>
    <w:p w14:paraId="3BAB9846" w14:textId="30615141" w:rsidR="008B68F1" w:rsidRDefault="00124658">
      <w:pPr>
        <w:pStyle w:val="41"/>
        <w:tabs>
          <w:tab w:val="left" w:pos="1470"/>
          <w:tab w:val="right" w:leader="dot" w:pos="9736"/>
        </w:tabs>
        <w:rPr>
          <w:noProof/>
          <w:sz w:val="21"/>
          <w:szCs w:val="22"/>
        </w:rPr>
      </w:pPr>
      <w:hyperlink w:anchor="_Toc474764519" w:history="1">
        <w:r w:rsidR="008B68F1" w:rsidRPr="00B42743">
          <w:rPr>
            <w:rStyle w:val="ac"/>
            <w:rFonts w:ascii="Times New Roman" w:hAnsi="Times New Roman" w:cs="Times New Roman"/>
            <w:noProof/>
          </w:rPr>
          <w:t>3.4.1.3</w:t>
        </w:r>
        <w:r w:rsidR="008B68F1">
          <w:rPr>
            <w:noProof/>
            <w:sz w:val="21"/>
            <w:szCs w:val="22"/>
          </w:rPr>
          <w:tab/>
        </w:r>
        <w:r w:rsidR="008B68F1" w:rsidRPr="00B42743">
          <w:rPr>
            <w:rStyle w:val="ac"/>
            <w:noProof/>
          </w:rPr>
          <w:t>我的订单</w:t>
        </w:r>
        <w:r w:rsidR="008B68F1">
          <w:rPr>
            <w:noProof/>
            <w:webHidden/>
          </w:rPr>
          <w:tab/>
        </w:r>
        <w:r w:rsidR="008B68F1">
          <w:rPr>
            <w:noProof/>
            <w:webHidden/>
          </w:rPr>
          <w:fldChar w:fldCharType="begin"/>
        </w:r>
        <w:r w:rsidR="008B68F1">
          <w:rPr>
            <w:noProof/>
            <w:webHidden/>
          </w:rPr>
          <w:instrText xml:space="preserve"> PAGEREF _Toc474764519 \h </w:instrText>
        </w:r>
        <w:r w:rsidR="008B68F1">
          <w:rPr>
            <w:noProof/>
            <w:webHidden/>
          </w:rPr>
        </w:r>
        <w:r w:rsidR="008B68F1">
          <w:rPr>
            <w:noProof/>
            <w:webHidden/>
          </w:rPr>
          <w:fldChar w:fldCharType="separate"/>
        </w:r>
        <w:r w:rsidR="008B68F1">
          <w:rPr>
            <w:noProof/>
            <w:webHidden/>
          </w:rPr>
          <w:t>89</w:t>
        </w:r>
        <w:r w:rsidR="008B68F1">
          <w:rPr>
            <w:noProof/>
            <w:webHidden/>
          </w:rPr>
          <w:fldChar w:fldCharType="end"/>
        </w:r>
      </w:hyperlink>
    </w:p>
    <w:p w14:paraId="40FD90B1" w14:textId="2A95A465" w:rsidR="008B68F1" w:rsidRDefault="00124658">
      <w:pPr>
        <w:pStyle w:val="41"/>
        <w:tabs>
          <w:tab w:val="left" w:pos="1470"/>
          <w:tab w:val="right" w:leader="dot" w:pos="9736"/>
        </w:tabs>
        <w:rPr>
          <w:noProof/>
          <w:sz w:val="21"/>
          <w:szCs w:val="22"/>
        </w:rPr>
      </w:pPr>
      <w:hyperlink w:anchor="_Toc474764520" w:history="1">
        <w:r w:rsidR="008B68F1" w:rsidRPr="00B42743">
          <w:rPr>
            <w:rStyle w:val="ac"/>
            <w:rFonts w:ascii="Times New Roman" w:hAnsi="Times New Roman" w:cs="Times New Roman"/>
            <w:noProof/>
          </w:rPr>
          <w:t>3.4.1.4</w:t>
        </w:r>
        <w:r w:rsidR="008B68F1">
          <w:rPr>
            <w:noProof/>
            <w:sz w:val="21"/>
            <w:szCs w:val="22"/>
          </w:rPr>
          <w:tab/>
        </w:r>
        <w:r w:rsidR="008B68F1" w:rsidRPr="00B42743">
          <w:rPr>
            <w:rStyle w:val="ac"/>
            <w:noProof/>
          </w:rPr>
          <w:t>账户管理</w:t>
        </w:r>
        <w:r w:rsidR="008B68F1">
          <w:rPr>
            <w:noProof/>
            <w:webHidden/>
          </w:rPr>
          <w:tab/>
        </w:r>
        <w:r w:rsidR="008B68F1">
          <w:rPr>
            <w:noProof/>
            <w:webHidden/>
          </w:rPr>
          <w:fldChar w:fldCharType="begin"/>
        </w:r>
        <w:r w:rsidR="008B68F1">
          <w:rPr>
            <w:noProof/>
            <w:webHidden/>
          </w:rPr>
          <w:instrText xml:space="preserve"> PAGEREF _Toc474764520 \h </w:instrText>
        </w:r>
        <w:r w:rsidR="008B68F1">
          <w:rPr>
            <w:noProof/>
            <w:webHidden/>
          </w:rPr>
        </w:r>
        <w:r w:rsidR="008B68F1">
          <w:rPr>
            <w:noProof/>
            <w:webHidden/>
          </w:rPr>
          <w:fldChar w:fldCharType="separate"/>
        </w:r>
        <w:r w:rsidR="008B68F1">
          <w:rPr>
            <w:noProof/>
            <w:webHidden/>
          </w:rPr>
          <w:t>91</w:t>
        </w:r>
        <w:r w:rsidR="008B68F1">
          <w:rPr>
            <w:noProof/>
            <w:webHidden/>
          </w:rPr>
          <w:fldChar w:fldCharType="end"/>
        </w:r>
      </w:hyperlink>
    </w:p>
    <w:p w14:paraId="5AA4B948" w14:textId="6FDEBF72" w:rsidR="008B68F1" w:rsidRDefault="00124658">
      <w:pPr>
        <w:pStyle w:val="21"/>
        <w:tabs>
          <w:tab w:val="left" w:pos="840"/>
          <w:tab w:val="right" w:leader="dot" w:pos="9736"/>
        </w:tabs>
        <w:rPr>
          <w:smallCaps w:val="0"/>
          <w:noProof/>
          <w:sz w:val="21"/>
          <w:szCs w:val="22"/>
        </w:rPr>
      </w:pPr>
      <w:hyperlink w:anchor="_Toc474764521" w:history="1">
        <w:r w:rsidR="008B68F1" w:rsidRPr="00B42743">
          <w:rPr>
            <w:rStyle w:val="ac"/>
            <w:rFonts w:ascii="Times New Roman" w:hAnsi="Times New Roman" w:cs="Times New Roman"/>
            <w:noProof/>
          </w:rPr>
          <w:t>3.5</w:t>
        </w:r>
        <w:r w:rsidR="008B68F1">
          <w:rPr>
            <w:smallCaps w:val="0"/>
            <w:noProof/>
            <w:sz w:val="21"/>
            <w:szCs w:val="22"/>
          </w:rPr>
          <w:tab/>
        </w:r>
        <w:r w:rsidR="008B68F1" w:rsidRPr="00B42743">
          <w:rPr>
            <w:rStyle w:val="ac"/>
            <w:noProof/>
          </w:rPr>
          <w:t>租赁端功能需求</w:t>
        </w:r>
        <w:r w:rsidR="008B68F1">
          <w:rPr>
            <w:noProof/>
            <w:webHidden/>
          </w:rPr>
          <w:tab/>
        </w:r>
        <w:r w:rsidR="008B68F1">
          <w:rPr>
            <w:noProof/>
            <w:webHidden/>
          </w:rPr>
          <w:fldChar w:fldCharType="begin"/>
        </w:r>
        <w:r w:rsidR="008B68F1">
          <w:rPr>
            <w:noProof/>
            <w:webHidden/>
          </w:rPr>
          <w:instrText xml:space="preserve"> PAGEREF _Toc474764521 \h </w:instrText>
        </w:r>
        <w:r w:rsidR="008B68F1">
          <w:rPr>
            <w:noProof/>
            <w:webHidden/>
          </w:rPr>
        </w:r>
        <w:r w:rsidR="008B68F1">
          <w:rPr>
            <w:noProof/>
            <w:webHidden/>
          </w:rPr>
          <w:fldChar w:fldCharType="separate"/>
        </w:r>
        <w:r w:rsidR="008B68F1">
          <w:rPr>
            <w:noProof/>
            <w:webHidden/>
          </w:rPr>
          <w:t>92</w:t>
        </w:r>
        <w:r w:rsidR="008B68F1">
          <w:rPr>
            <w:noProof/>
            <w:webHidden/>
          </w:rPr>
          <w:fldChar w:fldCharType="end"/>
        </w:r>
      </w:hyperlink>
    </w:p>
    <w:p w14:paraId="7C64D6F8" w14:textId="7553C155" w:rsidR="008B68F1" w:rsidRDefault="00124658">
      <w:pPr>
        <w:pStyle w:val="31"/>
        <w:tabs>
          <w:tab w:val="left" w:pos="1260"/>
          <w:tab w:val="right" w:leader="dot" w:pos="9736"/>
        </w:tabs>
        <w:rPr>
          <w:i w:val="0"/>
          <w:iCs w:val="0"/>
          <w:noProof/>
          <w:sz w:val="21"/>
          <w:szCs w:val="22"/>
        </w:rPr>
      </w:pPr>
      <w:hyperlink w:anchor="_Toc474764522" w:history="1">
        <w:r w:rsidR="008B68F1" w:rsidRPr="00B42743">
          <w:rPr>
            <w:rStyle w:val="ac"/>
            <w:rFonts w:ascii="Times New Roman" w:eastAsia="宋体" w:hAnsi="Times New Roman" w:cs="Times New Roman"/>
            <w:noProof/>
          </w:rPr>
          <w:t>3.5.1</w:t>
        </w:r>
        <w:r w:rsidR="008B68F1">
          <w:rPr>
            <w:i w:val="0"/>
            <w:iCs w:val="0"/>
            <w:noProof/>
            <w:sz w:val="21"/>
            <w:szCs w:val="22"/>
          </w:rPr>
          <w:tab/>
        </w:r>
        <w:r w:rsidR="008B68F1" w:rsidRPr="00B42743">
          <w:rPr>
            <w:rStyle w:val="ac"/>
            <w:rFonts w:ascii="宋体" w:eastAsia="宋体" w:hAnsi="宋体" w:cs="宋体"/>
            <w:noProof/>
          </w:rPr>
          <w:t>订单管理</w:t>
        </w:r>
        <w:r w:rsidR="008B68F1">
          <w:rPr>
            <w:noProof/>
            <w:webHidden/>
          </w:rPr>
          <w:tab/>
        </w:r>
        <w:r w:rsidR="008B68F1">
          <w:rPr>
            <w:noProof/>
            <w:webHidden/>
          </w:rPr>
          <w:fldChar w:fldCharType="begin"/>
        </w:r>
        <w:r w:rsidR="008B68F1">
          <w:rPr>
            <w:noProof/>
            <w:webHidden/>
          </w:rPr>
          <w:instrText xml:space="preserve"> PAGEREF _Toc474764522 \h </w:instrText>
        </w:r>
        <w:r w:rsidR="008B68F1">
          <w:rPr>
            <w:noProof/>
            <w:webHidden/>
          </w:rPr>
        </w:r>
        <w:r w:rsidR="008B68F1">
          <w:rPr>
            <w:noProof/>
            <w:webHidden/>
          </w:rPr>
          <w:fldChar w:fldCharType="separate"/>
        </w:r>
        <w:r w:rsidR="008B68F1">
          <w:rPr>
            <w:noProof/>
            <w:webHidden/>
          </w:rPr>
          <w:t>92</w:t>
        </w:r>
        <w:r w:rsidR="008B68F1">
          <w:rPr>
            <w:noProof/>
            <w:webHidden/>
          </w:rPr>
          <w:fldChar w:fldCharType="end"/>
        </w:r>
      </w:hyperlink>
    </w:p>
    <w:p w14:paraId="4397E3CD" w14:textId="52318DBA" w:rsidR="008B68F1" w:rsidRDefault="00124658">
      <w:pPr>
        <w:pStyle w:val="41"/>
        <w:tabs>
          <w:tab w:val="left" w:pos="1470"/>
          <w:tab w:val="right" w:leader="dot" w:pos="9736"/>
        </w:tabs>
        <w:rPr>
          <w:noProof/>
          <w:sz w:val="21"/>
          <w:szCs w:val="22"/>
        </w:rPr>
      </w:pPr>
      <w:hyperlink w:anchor="_Toc474764523" w:history="1">
        <w:r w:rsidR="008B68F1" w:rsidRPr="00B42743">
          <w:rPr>
            <w:rStyle w:val="ac"/>
            <w:rFonts w:ascii="Times New Roman" w:hAnsi="Times New Roman" w:cs="Times New Roman"/>
            <w:noProof/>
          </w:rPr>
          <w:t>3.5.1.1</w:t>
        </w:r>
        <w:r w:rsidR="008B68F1">
          <w:rPr>
            <w:noProof/>
            <w:sz w:val="21"/>
            <w:szCs w:val="22"/>
          </w:rPr>
          <w:tab/>
        </w:r>
        <w:r w:rsidR="008B68F1" w:rsidRPr="00B42743">
          <w:rPr>
            <w:rStyle w:val="ac"/>
            <w:noProof/>
          </w:rPr>
          <w:t>机构订单</w:t>
        </w:r>
        <w:r w:rsidR="008B68F1">
          <w:rPr>
            <w:noProof/>
            <w:webHidden/>
          </w:rPr>
          <w:tab/>
        </w:r>
        <w:r w:rsidR="008B68F1">
          <w:rPr>
            <w:noProof/>
            <w:webHidden/>
          </w:rPr>
          <w:fldChar w:fldCharType="begin"/>
        </w:r>
        <w:r w:rsidR="008B68F1">
          <w:rPr>
            <w:noProof/>
            <w:webHidden/>
          </w:rPr>
          <w:instrText xml:space="preserve"> PAGEREF _Toc474764523 \h </w:instrText>
        </w:r>
        <w:r w:rsidR="008B68F1">
          <w:rPr>
            <w:noProof/>
            <w:webHidden/>
          </w:rPr>
        </w:r>
        <w:r w:rsidR="008B68F1">
          <w:rPr>
            <w:noProof/>
            <w:webHidden/>
          </w:rPr>
          <w:fldChar w:fldCharType="separate"/>
        </w:r>
        <w:r w:rsidR="008B68F1">
          <w:rPr>
            <w:noProof/>
            <w:webHidden/>
          </w:rPr>
          <w:t>92</w:t>
        </w:r>
        <w:r w:rsidR="008B68F1">
          <w:rPr>
            <w:noProof/>
            <w:webHidden/>
          </w:rPr>
          <w:fldChar w:fldCharType="end"/>
        </w:r>
      </w:hyperlink>
    </w:p>
    <w:p w14:paraId="350B051E" w14:textId="661D899C" w:rsidR="008B68F1" w:rsidRDefault="00124658">
      <w:pPr>
        <w:pStyle w:val="41"/>
        <w:tabs>
          <w:tab w:val="left" w:pos="1470"/>
          <w:tab w:val="right" w:leader="dot" w:pos="9736"/>
        </w:tabs>
        <w:rPr>
          <w:noProof/>
          <w:sz w:val="21"/>
          <w:szCs w:val="22"/>
        </w:rPr>
      </w:pPr>
      <w:hyperlink w:anchor="_Toc474764524" w:history="1">
        <w:r w:rsidR="008B68F1" w:rsidRPr="00B42743">
          <w:rPr>
            <w:rStyle w:val="ac"/>
            <w:rFonts w:ascii="Times New Roman" w:hAnsi="Times New Roman" w:cs="Times New Roman"/>
            <w:noProof/>
          </w:rPr>
          <w:t>3.5.1.2</w:t>
        </w:r>
        <w:r w:rsidR="008B68F1">
          <w:rPr>
            <w:noProof/>
            <w:sz w:val="21"/>
            <w:szCs w:val="22"/>
          </w:rPr>
          <w:tab/>
        </w:r>
        <w:r w:rsidR="008B68F1" w:rsidRPr="00B42743">
          <w:rPr>
            <w:rStyle w:val="ac"/>
            <w:noProof/>
          </w:rPr>
          <w:t>个人订单管理</w:t>
        </w:r>
        <w:r w:rsidR="008B68F1">
          <w:rPr>
            <w:noProof/>
            <w:webHidden/>
          </w:rPr>
          <w:tab/>
        </w:r>
        <w:r w:rsidR="008B68F1">
          <w:rPr>
            <w:noProof/>
            <w:webHidden/>
          </w:rPr>
          <w:fldChar w:fldCharType="begin"/>
        </w:r>
        <w:r w:rsidR="008B68F1">
          <w:rPr>
            <w:noProof/>
            <w:webHidden/>
          </w:rPr>
          <w:instrText xml:space="preserve"> PAGEREF _Toc474764524 \h </w:instrText>
        </w:r>
        <w:r w:rsidR="008B68F1">
          <w:rPr>
            <w:noProof/>
            <w:webHidden/>
          </w:rPr>
        </w:r>
        <w:r w:rsidR="008B68F1">
          <w:rPr>
            <w:noProof/>
            <w:webHidden/>
          </w:rPr>
          <w:fldChar w:fldCharType="separate"/>
        </w:r>
        <w:r w:rsidR="008B68F1">
          <w:rPr>
            <w:noProof/>
            <w:webHidden/>
          </w:rPr>
          <w:t>96</w:t>
        </w:r>
        <w:r w:rsidR="008B68F1">
          <w:rPr>
            <w:noProof/>
            <w:webHidden/>
          </w:rPr>
          <w:fldChar w:fldCharType="end"/>
        </w:r>
      </w:hyperlink>
    </w:p>
    <w:p w14:paraId="02D01AFB" w14:textId="020A7ABC" w:rsidR="008B68F1" w:rsidRDefault="00124658">
      <w:pPr>
        <w:pStyle w:val="41"/>
        <w:tabs>
          <w:tab w:val="left" w:pos="1470"/>
          <w:tab w:val="right" w:leader="dot" w:pos="9736"/>
        </w:tabs>
        <w:rPr>
          <w:noProof/>
          <w:sz w:val="21"/>
          <w:szCs w:val="22"/>
        </w:rPr>
      </w:pPr>
      <w:hyperlink w:anchor="_Toc474764525" w:history="1">
        <w:r w:rsidR="008B68F1" w:rsidRPr="00B42743">
          <w:rPr>
            <w:rStyle w:val="ac"/>
            <w:rFonts w:ascii="Times New Roman" w:hAnsi="Times New Roman" w:cs="Times New Roman"/>
            <w:noProof/>
          </w:rPr>
          <w:t>3.5.1.3</w:t>
        </w:r>
        <w:r w:rsidR="008B68F1">
          <w:rPr>
            <w:noProof/>
            <w:sz w:val="21"/>
            <w:szCs w:val="22"/>
          </w:rPr>
          <w:tab/>
        </w:r>
        <w:r w:rsidR="008B68F1" w:rsidRPr="00B42743">
          <w:rPr>
            <w:rStyle w:val="ac"/>
            <w:noProof/>
          </w:rPr>
          <w:t>toC</w:t>
        </w:r>
        <w:r w:rsidR="008B68F1" w:rsidRPr="00B42743">
          <w:rPr>
            <w:rStyle w:val="ac"/>
            <w:noProof/>
          </w:rPr>
          <w:t>订单管理</w:t>
        </w:r>
        <w:r w:rsidR="008B68F1">
          <w:rPr>
            <w:noProof/>
            <w:webHidden/>
          </w:rPr>
          <w:tab/>
        </w:r>
        <w:r w:rsidR="008B68F1">
          <w:rPr>
            <w:noProof/>
            <w:webHidden/>
          </w:rPr>
          <w:fldChar w:fldCharType="begin"/>
        </w:r>
        <w:r w:rsidR="008B68F1">
          <w:rPr>
            <w:noProof/>
            <w:webHidden/>
          </w:rPr>
          <w:instrText xml:space="preserve"> PAGEREF _Toc474764525 \h </w:instrText>
        </w:r>
        <w:r w:rsidR="008B68F1">
          <w:rPr>
            <w:noProof/>
            <w:webHidden/>
          </w:rPr>
        </w:r>
        <w:r w:rsidR="008B68F1">
          <w:rPr>
            <w:noProof/>
            <w:webHidden/>
          </w:rPr>
          <w:fldChar w:fldCharType="separate"/>
        </w:r>
        <w:r w:rsidR="008B68F1">
          <w:rPr>
            <w:noProof/>
            <w:webHidden/>
          </w:rPr>
          <w:t>100</w:t>
        </w:r>
        <w:r w:rsidR="008B68F1">
          <w:rPr>
            <w:noProof/>
            <w:webHidden/>
          </w:rPr>
          <w:fldChar w:fldCharType="end"/>
        </w:r>
      </w:hyperlink>
    </w:p>
    <w:p w14:paraId="04A7C2D0" w14:textId="4435B92C" w:rsidR="008B68F1" w:rsidRDefault="00124658">
      <w:pPr>
        <w:pStyle w:val="31"/>
        <w:tabs>
          <w:tab w:val="left" w:pos="1260"/>
          <w:tab w:val="right" w:leader="dot" w:pos="9736"/>
        </w:tabs>
        <w:rPr>
          <w:i w:val="0"/>
          <w:iCs w:val="0"/>
          <w:noProof/>
          <w:sz w:val="21"/>
          <w:szCs w:val="22"/>
        </w:rPr>
      </w:pPr>
      <w:hyperlink w:anchor="_Toc474764526" w:history="1">
        <w:r w:rsidR="008B68F1" w:rsidRPr="00B42743">
          <w:rPr>
            <w:rStyle w:val="ac"/>
            <w:rFonts w:ascii="Times New Roman" w:eastAsia="宋体" w:hAnsi="Times New Roman" w:cs="Times New Roman"/>
            <w:noProof/>
          </w:rPr>
          <w:t>3.5.2</w:t>
        </w:r>
        <w:r w:rsidR="008B68F1">
          <w:rPr>
            <w:i w:val="0"/>
            <w:iCs w:val="0"/>
            <w:noProof/>
            <w:sz w:val="21"/>
            <w:szCs w:val="22"/>
          </w:rPr>
          <w:tab/>
        </w:r>
        <w:r w:rsidR="008B68F1" w:rsidRPr="00B42743">
          <w:rPr>
            <w:rStyle w:val="ac"/>
            <w:rFonts w:ascii="宋体" w:eastAsia="宋体" w:hAnsi="宋体" w:cs="宋体"/>
            <w:noProof/>
          </w:rPr>
          <w:t>基础数据</w:t>
        </w:r>
        <w:r w:rsidR="008B68F1">
          <w:rPr>
            <w:noProof/>
            <w:webHidden/>
          </w:rPr>
          <w:tab/>
        </w:r>
        <w:r w:rsidR="008B68F1">
          <w:rPr>
            <w:noProof/>
            <w:webHidden/>
          </w:rPr>
          <w:fldChar w:fldCharType="begin"/>
        </w:r>
        <w:r w:rsidR="008B68F1">
          <w:rPr>
            <w:noProof/>
            <w:webHidden/>
          </w:rPr>
          <w:instrText xml:space="preserve"> PAGEREF _Toc474764526 \h </w:instrText>
        </w:r>
        <w:r w:rsidR="008B68F1">
          <w:rPr>
            <w:noProof/>
            <w:webHidden/>
          </w:rPr>
        </w:r>
        <w:r w:rsidR="008B68F1">
          <w:rPr>
            <w:noProof/>
            <w:webHidden/>
          </w:rPr>
          <w:fldChar w:fldCharType="separate"/>
        </w:r>
        <w:r w:rsidR="008B68F1">
          <w:rPr>
            <w:noProof/>
            <w:webHidden/>
          </w:rPr>
          <w:t>104</w:t>
        </w:r>
        <w:r w:rsidR="008B68F1">
          <w:rPr>
            <w:noProof/>
            <w:webHidden/>
          </w:rPr>
          <w:fldChar w:fldCharType="end"/>
        </w:r>
      </w:hyperlink>
    </w:p>
    <w:p w14:paraId="32E95ED0" w14:textId="21E41531" w:rsidR="008B68F1" w:rsidRDefault="00124658">
      <w:pPr>
        <w:pStyle w:val="41"/>
        <w:tabs>
          <w:tab w:val="left" w:pos="1470"/>
          <w:tab w:val="right" w:leader="dot" w:pos="9736"/>
        </w:tabs>
        <w:rPr>
          <w:noProof/>
          <w:sz w:val="21"/>
          <w:szCs w:val="22"/>
        </w:rPr>
      </w:pPr>
      <w:hyperlink w:anchor="_Toc474764527" w:history="1">
        <w:r w:rsidR="008B68F1" w:rsidRPr="00B42743">
          <w:rPr>
            <w:rStyle w:val="ac"/>
            <w:rFonts w:ascii="Times New Roman" w:hAnsi="Times New Roman" w:cs="Times New Roman"/>
            <w:noProof/>
          </w:rPr>
          <w:t>3.5.2.1</w:t>
        </w:r>
        <w:r w:rsidR="008B68F1">
          <w:rPr>
            <w:noProof/>
            <w:sz w:val="21"/>
            <w:szCs w:val="22"/>
          </w:rPr>
          <w:tab/>
        </w:r>
        <w:r w:rsidR="008B68F1" w:rsidRPr="00B42743">
          <w:rPr>
            <w:rStyle w:val="ac"/>
            <w:noProof/>
          </w:rPr>
          <w:t>车辆管理</w:t>
        </w:r>
        <w:r w:rsidR="008B68F1">
          <w:rPr>
            <w:noProof/>
            <w:webHidden/>
          </w:rPr>
          <w:tab/>
        </w:r>
        <w:r w:rsidR="008B68F1">
          <w:rPr>
            <w:noProof/>
            <w:webHidden/>
          </w:rPr>
          <w:fldChar w:fldCharType="begin"/>
        </w:r>
        <w:r w:rsidR="008B68F1">
          <w:rPr>
            <w:noProof/>
            <w:webHidden/>
          </w:rPr>
          <w:instrText xml:space="preserve"> PAGEREF _Toc474764527 \h </w:instrText>
        </w:r>
        <w:r w:rsidR="008B68F1">
          <w:rPr>
            <w:noProof/>
            <w:webHidden/>
          </w:rPr>
        </w:r>
        <w:r w:rsidR="008B68F1">
          <w:rPr>
            <w:noProof/>
            <w:webHidden/>
          </w:rPr>
          <w:fldChar w:fldCharType="separate"/>
        </w:r>
        <w:r w:rsidR="008B68F1">
          <w:rPr>
            <w:noProof/>
            <w:webHidden/>
          </w:rPr>
          <w:t>104</w:t>
        </w:r>
        <w:r w:rsidR="008B68F1">
          <w:rPr>
            <w:noProof/>
            <w:webHidden/>
          </w:rPr>
          <w:fldChar w:fldCharType="end"/>
        </w:r>
      </w:hyperlink>
    </w:p>
    <w:p w14:paraId="3DE71357" w14:textId="6E0D4E8E" w:rsidR="008B68F1" w:rsidRDefault="00124658">
      <w:pPr>
        <w:pStyle w:val="41"/>
        <w:tabs>
          <w:tab w:val="left" w:pos="1470"/>
          <w:tab w:val="right" w:leader="dot" w:pos="9736"/>
        </w:tabs>
        <w:rPr>
          <w:noProof/>
          <w:sz w:val="21"/>
          <w:szCs w:val="22"/>
        </w:rPr>
      </w:pPr>
      <w:hyperlink w:anchor="_Toc474764528" w:history="1">
        <w:r w:rsidR="008B68F1" w:rsidRPr="00B42743">
          <w:rPr>
            <w:rStyle w:val="ac"/>
            <w:rFonts w:ascii="Times New Roman" w:hAnsi="Times New Roman" w:cs="Times New Roman"/>
            <w:noProof/>
          </w:rPr>
          <w:t>3.5.2.2</w:t>
        </w:r>
        <w:r w:rsidR="008B68F1">
          <w:rPr>
            <w:noProof/>
            <w:sz w:val="21"/>
            <w:szCs w:val="22"/>
          </w:rPr>
          <w:tab/>
        </w:r>
        <w:r w:rsidR="008B68F1" w:rsidRPr="00B42743">
          <w:rPr>
            <w:rStyle w:val="ac"/>
            <w:noProof/>
          </w:rPr>
          <w:t>司机管理</w:t>
        </w:r>
        <w:r w:rsidR="008B68F1">
          <w:rPr>
            <w:noProof/>
            <w:webHidden/>
          </w:rPr>
          <w:tab/>
        </w:r>
        <w:r w:rsidR="008B68F1">
          <w:rPr>
            <w:noProof/>
            <w:webHidden/>
          </w:rPr>
          <w:fldChar w:fldCharType="begin"/>
        </w:r>
        <w:r w:rsidR="008B68F1">
          <w:rPr>
            <w:noProof/>
            <w:webHidden/>
          </w:rPr>
          <w:instrText xml:space="preserve"> PAGEREF _Toc474764528 \h </w:instrText>
        </w:r>
        <w:r w:rsidR="008B68F1">
          <w:rPr>
            <w:noProof/>
            <w:webHidden/>
          </w:rPr>
        </w:r>
        <w:r w:rsidR="008B68F1">
          <w:rPr>
            <w:noProof/>
            <w:webHidden/>
          </w:rPr>
          <w:fldChar w:fldCharType="separate"/>
        </w:r>
        <w:r w:rsidR="008B68F1">
          <w:rPr>
            <w:noProof/>
            <w:webHidden/>
          </w:rPr>
          <w:t>106</w:t>
        </w:r>
        <w:r w:rsidR="008B68F1">
          <w:rPr>
            <w:noProof/>
            <w:webHidden/>
          </w:rPr>
          <w:fldChar w:fldCharType="end"/>
        </w:r>
      </w:hyperlink>
    </w:p>
    <w:p w14:paraId="64DDCDA1" w14:textId="2B5757DC" w:rsidR="008B68F1" w:rsidRDefault="00124658">
      <w:pPr>
        <w:pStyle w:val="41"/>
        <w:tabs>
          <w:tab w:val="left" w:pos="1470"/>
          <w:tab w:val="right" w:leader="dot" w:pos="9736"/>
        </w:tabs>
        <w:rPr>
          <w:noProof/>
          <w:sz w:val="21"/>
          <w:szCs w:val="22"/>
        </w:rPr>
      </w:pPr>
      <w:hyperlink w:anchor="_Toc474764529" w:history="1">
        <w:r w:rsidR="008B68F1" w:rsidRPr="00B42743">
          <w:rPr>
            <w:rStyle w:val="ac"/>
            <w:rFonts w:ascii="Times New Roman" w:hAnsi="Times New Roman" w:cs="Times New Roman"/>
            <w:noProof/>
          </w:rPr>
          <w:t>3.5.2.3</w:t>
        </w:r>
        <w:r w:rsidR="008B68F1">
          <w:rPr>
            <w:noProof/>
            <w:sz w:val="21"/>
            <w:szCs w:val="22"/>
          </w:rPr>
          <w:tab/>
        </w:r>
        <w:r w:rsidR="008B68F1" w:rsidRPr="00B42743">
          <w:rPr>
            <w:rStyle w:val="ac"/>
            <w:noProof/>
          </w:rPr>
          <w:t>车人管理</w:t>
        </w:r>
        <w:r w:rsidR="008B68F1">
          <w:rPr>
            <w:noProof/>
            <w:webHidden/>
          </w:rPr>
          <w:tab/>
        </w:r>
        <w:r w:rsidR="008B68F1">
          <w:rPr>
            <w:noProof/>
            <w:webHidden/>
          </w:rPr>
          <w:fldChar w:fldCharType="begin"/>
        </w:r>
        <w:r w:rsidR="008B68F1">
          <w:rPr>
            <w:noProof/>
            <w:webHidden/>
          </w:rPr>
          <w:instrText xml:space="preserve"> PAGEREF _Toc474764529 \h </w:instrText>
        </w:r>
        <w:r w:rsidR="008B68F1">
          <w:rPr>
            <w:noProof/>
            <w:webHidden/>
          </w:rPr>
        </w:r>
        <w:r w:rsidR="008B68F1">
          <w:rPr>
            <w:noProof/>
            <w:webHidden/>
          </w:rPr>
          <w:fldChar w:fldCharType="separate"/>
        </w:r>
        <w:r w:rsidR="008B68F1">
          <w:rPr>
            <w:noProof/>
            <w:webHidden/>
          </w:rPr>
          <w:t>108</w:t>
        </w:r>
        <w:r w:rsidR="008B68F1">
          <w:rPr>
            <w:noProof/>
            <w:webHidden/>
          </w:rPr>
          <w:fldChar w:fldCharType="end"/>
        </w:r>
      </w:hyperlink>
    </w:p>
    <w:p w14:paraId="2C26738E" w14:textId="5A8A18A6" w:rsidR="008B68F1" w:rsidRDefault="00124658">
      <w:pPr>
        <w:pStyle w:val="31"/>
        <w:tabs>
          <w:tab w:val="left" w:pos="1260"/>
          <w:tab w:val="right" w:leader="dot" w:pos="9736"/>
        </w:tabs>
        <w:rPr>
          <w:i w:val="0"/>
          <w:iCs w:val="0"/>
          <w:noProof/>
          <w:sz w:val="21"/>
          <w:szCs w:val="22"/>
        </w:rPr>
      </w:pPr>
      <w:hyperlink w:anchor="_Toc474764530" w:history="1">
        <w:r w:rsidR="008B68F1" w:rsidRPr="00B42743">
          <w:rPr>
            <w:rStyle w:val="ac"/>
            <w:rFonts w:ascii="Times New Roman" w:hAnsi="Times New Roman" w:cs="Times New Roman"/>
            <w:noProof/>
          </w:rPr>
          <w:t>3.5.3</w:t>
        </w:r>
        <w:r w:rsidR="008B68F1">
          <w:rPr>
            <w:i w:val="0"/>
            <w:iCs w:val="0"/>
            <w:noProof/>
            <w:sz w:val="21"/>
            <w:szCs w:val="22"/>
          </w:rPr>
          <w:tab/>
        </w:r>
        <w:r w:rsidR="008B68F1" w:rsidRPr="00B42743">
          <w:rPr>
            <w:rStyle w:val="ac"/>
            <w:rFonts w:ascii="宋体" w:eastAsia="宋体" w:hAnsi="宋体" w:cs="宋体"/>
            <w:noProof/>
          </w:rPr>
          <w:t>服务规则</w:t>
        </w:r>
        <w:r w:rsidR="008B68F1">
          <w:rPr>
            <w:noProof/>
            <w:webHidden/>
          </w:rPr>
          <w:tab/>
        </w:r>
        <w:r w:rsidR="008B68F1">
          <w:rPr>
            <w:noProof/>
            <w:webHidden/>
          </w:rPr>
          <w:fldChar w:fldCharType="begin"/>
        </w:r>
        <w:r w:rsidR="008B68F1">
          <w:rPr>
            <w:noProof/>
            <w:webHidden/>
          </w:rPr>
          <w:instrText xml:space="preserve"> PAGEREF _Toc474764530 \h </w:instrText>
        </w:r>
        <w:r w:rsidR="008B68F1">
          <w:rPr>
            <w:noProof/>
            <w:webHidden/>
          </w:rPr>
        </w:r>
        <w:r w:rsidR="008B68F1">
          <w:rPr>
            <w:noProof/>
            <w:webHidden/>
          </w:rPr>
          <w:fldChar w:fldCharType="separate"/>
        </w:r>
        <w:r w:rsidR="008B68F1">
          <w:rPr>
            <w:noProof/>
            <w:webHidden/>
          </w:rPr>
          <w:t>115</w:t>
        </w:r>
        <w:r w:rsidR="008B68F1">
          <w:rPr>
            <w:noProof/>
            <w:webHidden/>
          </w:rPr>
          <w:fldChar w:fldCharType="end"/>
        </w:r>
      </w:hyperlink>
    </w:p>
    <w:p w14:paraId="5A2BCECC" w14:textId="5A39BC16" w:rsidR="008B68F1" w:rsidRDefault="00124658">
      <w:pPr>
        <w:pStyle w:val="41"/>
        <w:tabs>
          <w:tab w:val="left" w:pos="1470"/>
          <w:tab w:val="right" w:leader="dot" w:pos="9736"/>
        </w:tabs>
        <w:rPr>
          <w:noProof/>
          <w:sz w:val="21"/>
          <w:szCs w:val="22"/>
        </w:rPr>
      </w:pPr>
      <w:hyperlink w:anchor="_Toc474764531" w:history="1">
        <w:r w:rsidR="008B68F1" w:rsidRPr="00B42743">
          <w:rPr>
            <w:rStyle w:val="ac"/>
            <w:rFonts w:ascii="Times New Roman" w:hAnsi="Times New Roman" w:cs="Times New Roman"/>
            <w:noProof/>
          </w:rPr>
          <w:t>3.5.3.1</w:t>
        </w:r>
        <w:r w:rsidR="008B68F1">
          <w:rPr>
            <w:noProof/>
            <w:sz w:val="21"/>
            <w:szCs w:val="22"/>
          </w:rPr>
          <w:tab/>
        </w:r>
        <w:r w:rsidR="008B68F1" w:rsidRPr="00B42743">
          <w:rPr>
            <w:rStyle w:val="ac"/>
            <w:noProof/>
          </w:rPr>
          <w:t>服务车型</w:t>
        </w:r>
        <w:r w:rsidR="008B68F1">
          <w:rPr>
            <w:noProof/>
            <w:webHidden/>
          </w:rPr>
          <w:tab/>
        </w:r>
        <w:r w:rsidR="008B68F1">
          <w:rPr>
            <w:noProof/>
            <w:webHidden/>
          </w:rPr>
          <w:fldChar w:fldCharType="begin"/>
        </w:r>
        <w:r w:rsidR="008B68F1">
          <w:rPr>
            <w:noProof/>
            <w:webHidden/>
          </w:rPr>
          <w:instrText xml:space="preserve"> PAGEREF _Toc474764531 \h </w:instrText>
        </w:r>
        <w:r w:rsidR="008B68F1">
          <w:rPr>
            <w:noProof/>
            <w:webHidden/>
          </w:rPr>
        </w:r>
        <w:r w:rsidR="008B68F1">
          <w:rPr>
            <w:noProof/>
            <w:webHidden/>
          </w:rPr>
          <w:fldChar w:fldCharType="separate"/>
        </w:r>
        <w:r w:rsidR="008B68F1">
          <w:rPr>
            <w:noProof/>
            <w:webHidden/>
          </w:rPr>
          <w:t>115</w:t>
        </w:r>
        <w:r w:rsidR="008B68F1">
          <w:rPr>
            <w:noProof/>
            <w:webHidden/>
          </w:rPr>
          <w:fldChar w:fldCharType="end"/>
        </w:r>
      </w:hyperlink>
    </w:p>
    <w:p w14:paraId="5DA95B7F" w14:textId="578125A3" w:rsidR="008B68F1" w:rsidRDefault="00124658">
      <w:pPr>
        <w:pStyle w:val="41"/>
        <w:tabs>
          <w:tab w:val="left" w:pos="1470"/>
          <w:tab w:val="right" w:leader="dot" w:pos="9736"/>
        </w:tabs>
        <w:rPr>
          <w:noProof/>
          <w:sz w:val="21"/>
          <w:szCs w:val="22"/>
        </w:rPr>
      </w:pPr>
      <w:hyperlink w:anchor="_Toc474764532" w:history="1">
        <w:r w:rsidR="008B68F1" w:rsidRPr="00B42743">
          <w:rPr>
            <w:rStyle w:val="ac"/>
            <w:rFonts w:ascii="Times New Roman" w:hAnsi="Times New Roman" w:cs="Times New Roman"/>
            <w:noProof/>
          </w:rPr>
          <w:t>3.5.3.2</w:t>
        </w:r>
        <w:r w:rsidR="008B68F1">
          <w:rPr>
            <w:noProof/>
            <w:sz w:val="21"/>
            <w:szCs w:val="22"/>
          </w:rPr>
          <w:tab/>
        </w:r>
        <w:r w:rsidR="008B68F1" w:rsidRPr="00B42743">
          <w:rPr>
            <w:rStyle w:val="ac"/>
            <w:noProof/>
          </w:rPr>
          <w:t>派单规则</w:t>
        </w:r>
        <w:r w:rsidR="008B68F1">
          <w:rPr>
            <w:noProof/>
            <w:webHidden/>
          </w:rPr>
          <w:tab/>
        </w:r>
        <w:r w:rsidR="008B68F1">
          <w:rPr>
            <w:noProof/>
            <w:webHidden/>
          </w:rPr>
          <w:fldChar w:fldCharType="begin"/>
        </w:r>
        <w:r w:rsidR="008B68F1">
          <w:rPr>
            <w:noProof/>
            <w:webHidden/>
          </w:rPr>
          <w:instrText xml:space="preserve"> PAGEREF _Toc474764532 \h </w:instrText>
        </w:r>
        <w:r w:rsidR="008B68F1">
          <w:rPr>
            <w:noProof/>
            <w:webHidden/>
          </w:rPr>
        </w:r>
        <w:r w:rsidR="008B68F1">
          <w:rPr>
            <w:noProof/>
            <w:webHidden/>
          </w:rPr>
          <w:fldChar w:fldCharType="separate"/>
        </w:r>
        <w:r w:rsidR="008B68F1">
          <w:rPr>
            <w:noProof/>
            <w:webHidden/>
          </w:rPr>
          <w:t>116</w:t>
        </w:r>
        <w:r w:rsidR="008B68F1">
          <w:rPr>
            <w:noProof/>
            <w:webHidden/>
          </w:rPr>
          <w:fldChar w:fldCharType="end"/>
        </w:r>
      </w:hyperlink>
    </w:p>
    <w:p w14:paraId="45280CD9" w14:textId="75E5E798" w:rsidR="008B68F1" w:rsidRDefault="00124658">
      <w:pPr>
        <w:pStyle w:val="41"/>
        <w:tabs>
          <w:tab w:val="left" w:pos="1470"/>
          <w:tab w:val="right" w:leader="dot" w:pos="9736"/>
        </w:tabs>
        <w:rPr>
          <w:noProof/>
          <w:sz w:val="21"/>
          <w:szCs w:val="22"/>
        </w:rPr>
      </w:pPr>
      <w:hyperlink w:anchor="_Toc474764533" w:history="1">
        <w:r w:rsidR="008B68F1" w:rsidRPr="00B42743">
          <w:rPr>
            <w:rStyle w:val="ac"/>
            <w:rFonts w:ascii="Times New Roman" w:hAnsi="Times New Roman" w:cs="Times New Roman"/>
            <w:noProof/>
          </w:rPr>
          <w:t>3.5.3.3</w:t>
        </w:r>
        <w:r w:rsidR="008B68F1">
          <w:rPr>
            <w:noProof/>
            <w:sz w:val="21"/>
            <w:szCs w:val="22"/>
          </w:rPr>
          <w:tab/>
        </w:r>
        <w:r w:rsidR="008B68F1" w:rsidRPr="00B42743">
          <w:rPr>
            <w:rStyle w:val="ac"/>
            <w:noProof/>
          </w:rPr>
          <w:t>交接班规则</w:t>
        </w:r>
        <w:r w:rsidR="008B68F1">
          <w:rPr>
            <w:noProof/>
            <w:webHidden/>
          </w:rPr>
          <w:tab/>
        </w:r>
        <w:r w:rsidR="008B68F1">
          <w:rPr>
            <w:noProof/>
            <w:webHidden/>
          </w:rPr>
          <w:fldChar w:fldCharType="begin"/>
        </w:r>
        <w:r w:rsidR="008B68F1">
          <w:rPr>
            <w:noProof/>
            <w:webHidden/>
          </w:rPr>
          <w:instrText xml:space="preserve"> PAGEREF _Toc474764533 \h </w:instrText>
        </w:r>
        <w:r w:rsidR="008B68F1">
          <w:rPr>
            <w:noProof/>
            <w:webHidden/>
          </w:rPr>
        </w:r>
        <w:r w:rsidR="008B68F1">
          <w:rPr>
            <w:noProof/>
            <w:webHidden/>
          </w:rPr>
          <w:fldChar w:fldCharType="separate"/>
        </w:r>
        <w:r w:rsidR="008B68F1">
          <w:rPr>
            <w:noProof/>
            <w:webHidden/>
          </w:rPr>
          <w:t>116</w:t>
        </w:r>
        <w:r w:rsidR="008B68F1">
          <w:rPr>
            <w:noProof/>
            <w:webHidden/>
          </w:rPr>
          <w:fldChar w:fldCharType="end"/>
        </w:r>
      </w:hyperlink>
    </w:p>
    <w:p w14:paraId="2C81C862" w14:textId="1B4E0CDB" w:rsidR="008B68F1" w:rsidRDefault="00124658">
      <w:pPr>
        <w:pStyle w:val="31"/>
        <w:tabs>
          <w:tab w:val="left" w:pos="1260"/>
          <w:tab w:val="right" w:leader="dot" w:pos="9736"/>
        </w:tabs>
        <w:rPr>
          <w:i w:val="0"/>
          <w:iCs w:val="0"/>
          <w:noProof/>
          <w:sz w:val="21"/>
          <w:szCs w:val="22"/>
        </w:rPr>
      </w:pPr>
      <w:hyperlink w:anchor="_Toc474764534" w:history="1">
        <w:r w:rsidR="008B68F1" w:rsidRPr="00B42743">
          <w:rPr>
            <w:rStyle w:val="ac"/>
            <w:rFonts w:ascii="Times New Roman" w:hAnsi="Times New Roman" w:cs="Times New Roman"/>
            <w:noProof/>
          </w:rPr>
          <w:t>3.5.4</w:t>
        </w:r>
        <w:r w:rsidR="008B68F1">
          <w:rPr>
            <w:i w:val="0"/>
            <w:iCs w:val="0"/>
            <w:noProof/>
            <w:sz w:val="21"/>
            <w:szCs w:val="22"/>
          </w:rPr>
          <w:tab/>
        </w:r>
        <w:r w:rsidR="008B68F1" w:rsidRPr="00B42743">
          <w:rPr>
            <w:rStyle w:val="ac"/>
            <w:rFonts w:ascii="宋体" w:eastAsia="宋体" w:hAnsi="宋体" w:cs="宋体"/>
            <w:noProof/>
          </w:rPr>
          <w:t>财务管理</w:t>
        </w:r>
        <w:r w:rsidR="008B68F1">
          <w:rPr>
            <w:noProof/>
            <w:webHidden/>
          </w:rPr>
          <w:tab/>
        </w:r>
        <w:r w:rsidR="008B68F1">
          <w:rPr>
            <w:noProof/>
            <w:webHidden/>
          </w:rPr>
          <w:fldChar w:fldCharType="begin"/>
        </w:r>
        <w:r w:rsidR="008B68F1">
          <w:rPr>
            <w:noProof/>
            <w:webHidden/>
          </w:rPr>
          <w:instrText xml:space="preserve"> PAGEREF _Toc474764534 \h </w:instrText>
        </w:r>
        <w:r w:rsidR="008B68F1">
          <w:rPr>
            <w:noProof/>
            <w:webHidden/>
          </w:rPr>
        </w:r>
        <w:r w:rsidR="008B68F1">
          <w:rPr>
            <w:noProof/>
            <w:webHidden/>
          </w:rPr>
          <w:fldChar w:fldCharType="separate"/>
        </w:r>
        <w:r w:rsidR="008B68F1">
          <w:rPr>
            <w:noProof/>
            <w:webHidden/>
          </w:rPr>
          <w:t>118</w:t>
        </w:r>
        <w:r w:rsidR="008B68F1">
          <w:rPr>
            <w:noProof/>
            <w:webHidden/>
          </w:rPr>
          <w:fldChar w:fldCharType="end"/>
        </w:r>
      </w:hyperlink>
    </w:p>
    <w:p w14:paraId="09F1327E" w14:textId="774CF48D" w:rsidR="008B68F1" w:rsidRDefault="00124658">
      <w:pPr>
        <w:pStyle w:val="41"/>
        <w:tabs>
          <w:tab w:val="left" w:pos="1470"/>
          <w:tab w:val="right" w:leader="dot" w:pos="9736"/>
        </w:tabs>
        <w:rPr>
          <w:noProof/>
          <w:sz w:val="21"/>
          <w:szCs w:val="22"/>
        </w:rPr>
      </w:pPr>
      <w:hyperlink w:anchor="_Toc474764535" w:history="1">
        <w:r w:rsidR="008B68F1" w:rsidRPr="00B42743">
          <w:rPr>
            <w:rStyle w:val="ac"/>
            <w:rFonts w:ascii="Times New Roman" w:hAnsi="Times New Roman" w:cs="Times New Roman"/>
            <w:noProof/>
          </w:rPr>
          <w:t>3.5.4.1</w:t>
        </w:r>
        <w:r w:rsidR="008B68F1">
          <w:rPr>
            <w:noProof/>
            <w:sz w:val="21"/>
            <w:szCs w:val="22"/>
          </w:rPr>
          <w:tab/>
        </w:r>
        <w:r w:rsidR="008B68F1" w:rsidRPr="00B42743">
          <w:rPr>
            <w:rStyle w:val="ac"/>
            <w:noProof/>
          </w:rPr>
          <w:t>机构账户</w:t>
        </w:r>
        <w:r w:rsidR="008B68F1">
          <w:rPr>
            <w:noProof/>
            <w:webHidden/>
          </w:rPr>
          <w:tab/>
        </w:r>
        <w:r w:rsidR="008B68F1">
          <w:rPr>
            <w:noProof/>
            <w:webHidden/>
          </w:rPr>
          <w:fldChar w:fldCharType="begin"/>
        </w:r>
        <w:r w:rsidR="008B68F1">
          <w:rPr>
            <w:noProof/>
            <w:webHidden/>
          </w:rPr>
          <w:instrText xml:space="preserve"> PAGEREF _Toc474764535 \h </w:instrText>
        </w:r>
        <w:r w:rsidR="008B68F1">
          <w:rPr>
            <w:noProof/>
            <w:webHidden/>
          </w:rPr>
        </w:r>
        <w:r w:rsidR="008B68F1">
          <w:rPr>
            <w:noProof/>
            <w:webHidden/>
          </w:rPr>
          <w:fldChar w:fldCharType="separate"/>
        </w:r>
        <w:r w:rsidR="008B68F1">
          <w:rPr>
            <w:noProof/>
            <w:webHidden/>
          </w:rPr>
          <w:t>118</w:t>
        </w:r>
        <w:r w:rsidR="008B68F1">
          <w:rPr>
            <w:noProof/>
            <w:webHidden/>
          </w:rPr>
          <w:fldChar w:fldCharType="end"/>
        </w:r>
      </w:hyperlink>
    </w:p>
    <w:p w14:paraId="052ACBEA" w14:textId="6CD9E37A" w:rsidR="008B68F1" w:rsidRDefault="00124658">
      <w:pPr>
        <w:pStyle w:val="41"/>
        <w:tabs>
          <w:tab w:val="left" w:pos="1470"/>
          <w:tab w:val="right" w:leader="dot" w:pos="9736"/>
        </w:tabs>
        <w:rPr>
          <w:noProof/>
          <w:sz w:val="21"/>
          <w:szCs w:val="22"/>
        </w:rPr>
      </w:pPr>
      <w:hyperlink w:anchor="_Toc474764536" w:history="1">
        <w:r w:rsidR="008B68F1" w:rsidRPr="00B42743">
          <w:rPr>
            <w:rStyle w:val="ac"/>
            <w:rFonts w:ascii="Times New Roman" w:hAnsi="Times New Roman" w:cs="Times New Roman"/>
            <w:noProof/>
          </w:rPr>
          <w:t>3.5.4.2</w:t>
        </w:r>
        <w:r w:rsidR="008B68F1">
          <w:rPr>
            <w:noProof/>
            <w:sz w:val="21"/>
            <w:szCs w:val="22"/>
          </w:rPr>
          <w:tab/>
        </w:r>
        <w:r w:rsidR="008B68F1" w:rsidRPr="00B42743">
          <w:rPr>
            <w:rStyle w:val="ac"/>
            <w:noProof/>
          </w:rPr>
          <w:t>个人账户</w:t>
        </w:r>
        <w:r w:rsidR="008B68F1">
          <w:rPr>
            <w:noProof/>
            <w:webHidden/>
          </w:rPr>
          <w:tab/>
        </w:r>
        <w:r w:rsidR="008B68F1">
          <w:rPr>
            <w:noProof/>
            <w:webHidden/>
          </w:rPr>
          <w:fldChar w:fldCharType="begin"/>
        </w:r>
        <w:r w:rsidR="008B68F1">
          <w:rPr>
            <w:noProof/>
            <w:webHidden/>
          </w:rPr>
          <w:instrText xml:space="preserve"> PAGEREF _Toc474764536 \h </w:instrText>
        </w:r>
        <w:r w:rsidR="008B68F1">
          <w:rPr>
            <w:noProof/>
            <w:webHidden/>
          </w:rPr>
        </w:r>
        <w:r w:rsidR="008B68F1">
          <w:rPr>
            <w:noProof/>
            <w:webHidden/>
          </w:rPr>
          <w:fldChar w:fldCharType="separate"/>
        </w:r>
        <w:r w:rsidR="008B68F1">
          <w:rPr>
            <w:noProof/>
            <w:webHidden/>
          </w:rPr>
          <w:t>118</w:t>
        </w:r>
        <w:r w:rsidR="008B68F1">
          <w:rPr>
            <w:noProof/>
            <w:webHidden/>
          </w:rPr>
          <w:fldChar w:fldCharType="end"/>
        </w:r>
      </w:hyperlink>
    </w:p>
    <w:p w14:paraId="55DD9611" w14:textId="1D621D5A" w:rsidR="008B68F1" w:rsidRDefault="00124658">
      <w:pPr>
        <w:pStyle w:val="41"/>
        <w:tabs>
          <w:tab w:val="left" w:pos="1470"/>
          <w:tab w:val="right" w:leader="dot" w:pos="9736"/>
        </w:tabs>
        <w:rPr>
          <w:noProof/>
          <w:sz w:val="21"/>
          <w:szCs w:val="22"/>
        </w:rPr>
      </w:pPr>
      <w:hyperlink w:anchor="_Toc474764537" w:history="1">
        <w:r w:rsidR="008B68F1" w:rsidRPr="00B42743">
          <w:rPr>
            <w:rStyle w:val="ac"/>
            <w:rFonts w:ascii="Times New Roman" w:hAnsi="Times New Roman" w:cs="Times New Roman"/>
            <w:noProof/>
          </w:rPr>
          <w:t>3.5.4.3</w:t>
        </w:r>
        <w:r w:rsidR="008B68F1">
          <w:rPr>
            <w:noProof/>
            <w:sz w:val="21"/>
            <w:szCs w:val="22"/>
          </w:rPr>
          <w:tab/>
        </w:r>
        <w:r w:rsidR="008B68F1" w:rsidRPr="00B42743">
          <w:rPr>
            <w:rStyle w:val="ac"/>
            <w:noProof/>
          </w:rPr>
          <w:t>提现管理</w:t>
        </w:r>
        <w:r w:rsidR="008B68F1">
          <w:rPr>
            <w:noProof/>
            <w:webHidden/>
          </w:rPr>
          <w:tab/>
        </w:r>
        <w:r w:rsidR="008B68F1">
          <w:rPr>
            <w:noProof/>
            <w:webHidden/>
          </w:rPr>
          <w:fldChar w:fldCharType="begin"/>
        </w:r>
        <w:r w:rsidR="008B68F1">
          <w:rPr>
            <w:noProof/>
            <w:webHidden/>
          </w:rPr>
          <w:instrText xml:space="preserve"> PAGEREF _Toc474764537 \h </w:instrText>
        </w:r>
        <w:r w:rsidR="008B68F1">
          <w:rPr>
            <w:noProof/>
            <w:webHidden/>
          </w:rPr>
        </w:r>
        <w:r w:rsidR="008B68F1">
          <w:rPr>
            <w:noProof/>
            <w:webHidden/>
          </w:rPr>
          <w:fldChar w:fldCharType="separate"/>
        </w:r>
        <w:r w:rsidR="008B68F1">
          <w:rPr>
            <w:noProof/>
            <w:webHidden/>
          </w:rPr>
          <w:t>119</w:t>
        </w:r>
        <w:r w:rsidR="008B68F1">
          <w:rPr>
            <w:noProof/>
            <w:webHidden/>
          </w:rPr>
          <w:fldChar w:fldCharType="end"/>
        </w:r>
      </w:hyperlink>
    </w:p>
    <w:p w14:paraId="30D2DDA6" w14:textId="44E6AEC4" w:rsidR="008B68F1" w:rsidRDefault="00124658">
      <w:pPr>
        <w:pStyle w:val="41"/>
        <w:tabs>
          <w:tab w:val="left" w:pos="1470"/>
          <w:tab w:val="right" w:leader="dot" w:pos="9736"/>
        </w:tabs>
        <w:rPr>
          <w:noProof/>
          <w:sz w:val="21"/>
          <w:szCs w:val="22"/>
        </w:rPr>
      </w:pPr>
      <w:hyperlink w:anchor="_Toc474764538" w:history="1">
        <w:r w:rsidR="008B68F1" w:rsidRPr="00B42743">
          <w:rPr>
            <w:rStyle w:val="ac"/>
            <w:rFonts w:ascii="Times New Roman" w:hAnsi="Times New Roman" w:cs="Times New Roman"/>
            <w:noProof/>
          </w:rPr>
          <w:t>3.5.4.4</w:t>
        </w:r>
        <w:r w:rsidR="008B68F1">
          <w:rPr>
            <w:noProof/>
            <w:sz w:val="21"/>
            <w:szCs w:val="22"/>
          </w:rPr>
          <w:tab/>
        </w:r>
        <w:r w:rsidR="008B68F1" w:rsidRPr="00B42743">
          <w:rPr>
            <w:rStyle w:val="ac"/>
            <w:noProof/>
          </w:rPr>
          <w:t>机构账单</w:t>
        </w:r>
        <w:r w:rsidR="008B68F1">
          <w:rPr>
            <w:noProof/>
            <w:webHidden/>
          </w:rPr>
          <w:tab/>
        </w:r>
        <w:r w:rsidR="008B68F1">
          <w:rPr>
            <w:noProof/>
            <w:webHidden/>
          </w:rPr>
          <w:fldChar w:fldCharType="begin"/>
        </w:r>
        <w:r w:rsidR="008B68F1">
          <w:rPr>
            <w:noProof/>
            <w:webHidden/>
          </w:rPr>
          <w:instrText xml:space="preserve"> PAGEREF _Toc474764538 \h </w:instrText>
        </w:r>
        <w:r w:rsidR="008B68F1">
          <w:rPr>
            <w:noProof/>
            <w:webHidden/>
          </w:rPr>
        </w:r>
        <w:r w:rsidR="008B68F1">
          <w:rPr>
            <w:noProof/>
            <w:webHidden/>
          </w:rPr>
          <w:fldChar w:fldCharType="separate"/>
        </w:r>
        <w:r w:rsidR="008B68F1">
          <w:rPr>
            <w:noProof/>
            <w:webHidden/>
          </w:rPr>
          <w:t>121</w:t>
        </w:r>
        <w:r w:rsidR="008B68F1">
          <w:rPr>
            <w:noProof/>
            <w:webHidden/>
          </w:rPr>
          <w:fldChar w:fldCharType="end"/>
        </w:r>
      </w:hyperlink>
    </w:p>
    <w:p w14:paraId="248DEA1F" w14:textId="6A69703E" w:rsidR="008B68F1" w:rsidRDefault="00124658">
      <w:pPr>
        <w:pStyle w:val="31"/>
        <w:tabs>
          <w:tab w:val="left" w:pos="1260"/>
          <w:tab w:val="right" w:leader="dot" w:pos="9736"/>
        </w:tabs>
        <w:rPr>
          <w:i w:val="0"/>
          <w:iCs w:val="0"/>
          <w:noProof/>
          <w:sz w:val="21"/>
          <w:szCs w:val="22"/>
        </w:rPr>
      </w:pPr>
      <w:hyperlink w:anchor="_Toc474764539" w:history="1">
        <w:r w:rsidR="008B68F1" w:rsidRPr="00B42743">
          <w:rPr>
            <w:rStyle w:val="ac"/>
            <w:rFonts w:ascii="Times New Roman" w:eastAsia="宋体" w:hAnsi="Times New Roman" w:cs="Times New Roman"/>
            <w:noProof/>
          </w:rPr>
          <w:t>3.5.5</w:t>
        </w:r>
        <w:r w:rsidR="008B68F1">
          <w:rPr>
            <w:i w:val="0"/>
            <w:iCs w:val="0"/>
            <w:noProof/>
            <w:sz w:val="21"/>
            <w:szCs w:val="22"/>
          </w:rPr>
          <w:tab/>
        </w:r>
        <w:r w:rsidR="008B68F1" w:rsidRPr="00B42743">
          <w:rPr>
            <w:rStyle w:val="ac"/>
            <w:rFonts w:ascii="宋体" w:eastAsia="宋体" w:hAnsi="宋体" w:cs="宋体"/>
            <w:noProof/>
          </w:rPr>
          <w:t>报表管理</w:t>
        </w:r>
        <w:r w:rsidR="008B68F1">
          <w:rPr>
            <w:noProof/>
            <w:webHidden/>
          </w:rPr>
          <w:tab/>
        </w:r>
        <w:r w:rsidR="008B68F1">
          <w:rPr>
            <w:noProof/>
            <w:webHidden/>
          </w:rPr>
          <w:fldChar w:fldCharType="begin"/>
        </w:r>
        <w:r w:rsidR="008B68F1">
          <w:rPr>
            <w:noProof/>
            <w:webHidden/>
          </w:rPr>
          <w:instrText xml:space="preserve"> PAGEREF _Toc474764539 \h </w:instrText>
        </w:r>
        <w:r w:rsidR="008B68F1">
          <w:rPr>
            <w:noProof/>
            <w:webHidden/>
          </w:rPr>
        </w:r>
        <w:r w:rsidR="008B68F1">
          <w:rPr>
            <w:noProof/>
            <w:webHidden/>
          </w:rPr>
          <w:fldChar w:fldCharType="separate"/>
        </w:r>
        <w:r w:rsidR="008B68F1">
          <w:rPr>
            <w:noProof/>
            <w:webHidden/>
          </w:rPr>
          <w:t>122</w:t>
        </w:r>
        <w:r w:rsidR="008B68F1">
          <w:rPr>
            <w:noProof/>
            <w:webHidden/>
          </w:rPr>
          <w:fldChar w:fldCharType="end"/>
        </w:r>
      </w:hyperlink>
    </w:p>
    <w:p w14:paraId="735B5F4E" w14:textId="390AF61F" w:rsidR="008B68F1" w:rsidRDefault="00124658">
      <w:pPr>
        <w:pStyle w:val="41"/>
        <w:tabs>
          <w:tab w:val="left" w:pos="1470"/>
          <w:tab w:val="right" w:leader="dot" w:pos="9736"/>
        </w:tabs>
        <w:rPr>
          <w:noProof/>
          <w:sz w:val="21"/>
          <w:szCs w:val="22"/>
        </w:rPr>
      </w:pPr>
      <w:hyperlink w:anchor="_Toc474764540" w:history="1">
        <w:r w:rsidR="008B68F1" w:rsidRPr="00B42743">
          <w:rPr>
            <w:rStyle w:val="ac"/>
            <w:rFonts w:ascii="Times New Roman" w:hAnsi="Times New Roman" w:cs="Times New Roman"/>
            <w:noProof/>
          </w:rPr>
          <w:t>3.5.5.1</w:t>
        </w:r>
        <w:r w:rsidR="008B68F1">
          <w:rPr>
            <w:noProof/>
            <w:sz w:val="21"/>
            <w:szCs w:val="22"/>
          </w:rPr>
          <w:tab/>
        </w:r>
        <w:r w:rsidR="008B68F1" w:rsidRPr="00B42743">
          <w:rPr>
            <w:rStyle w:val="ac"/>
            <w:noProof/>
          </w:rPr>
          <w:t>个人订单统计</w:t>
        </w:r>
        <w:r w:rsidR="008B68F1">
          <w:rPr>
            <w:noProof/>
            <w:webHidden/>
          </w:rPr>
          <w:tab/>
        </w:r>
        <w:r w:rsidR="008B68F1">
          <w:rPr>
            <w:noProof/>
            <w:webHidden/>
          </w:rPr>
          <w:fldChar w:fldCharType="begin"/>
        </w:r>
        <w:r w:rsidR="008B68F1">
          <w:rPr>
            <w:noProof/>
            <w:webHidden/>
          </w:rPr>
          <w:instrText xml:space="preserve"> PAGEREF _Toc474764540 \h </w:instrText>
        </w:r>
        <w:r w:rsidR="008B68F1">
          <w:rPr>
            <w:noProof/>
            <w:webHidden/>
          </w:rPr>
        </w:r>
        <w:r w:rsidR="008B68F1">
          <w:rPr>
            <w:noProof/>
            <w:webHidden/>
          </w:rPr>
          <w:fldChar w:fldCharType="separate"/>
        </w:r>
        <w:r w:rsidR="008B68F1">
          <w:rPr>
            <w:noProof/>
            <w:webHidden/>
          </w:rPr>
          <w:t>122</w:t>
        </w:r>
        <w:r w:rsidR="008B68F1">
          <w:rPr>
            <w:noProof/>
            <w:webHidden/>
          </w:rPr>
          <w:fldChar w:fldCharType="end"/>
        </w:r>
      </w:hyperlink>
    </w:p>
    <w:p w14:paraId="13642E72" w14:textId="18D1F4FC" w:rsidR="008B68F1" w:rsidRDefault="00124658">
      <w:pPr>
        <w:pStyle w:val="41"/>
        <w:tabs>
          <w:tab w:val="left" w:pos="1470"/>
          <w:tab w:val="right" w:leader="dot" w:pos="9736"/>
        </w:tabs>
        <w:rPr>
          <w:noProof/>
          <w:sz w:val="21"/>
          <w:szCs w:val="22"/>
        </w:rPr>
      </w:pPr>
      <w:hyperlink w:anchor="_Toc474764541" w:history="1">
        <w:r w:rsidR="008B68F1" w:rsidRPr="00B42743">
          <w:rPr>
            <w:rStyle w:val="ac"/>
            <w:rFonts w:ascii="Times New Roman" w:hAnsi="Times New Roman" w:cs="Times New Roman"/>
            <w:noProof/>
          </w:rPr>
          <w:t>3.5.5.2</w:t>
        </w:r>
        <w:r w:rsidR="008B68F1">
          <w:rPr>
            <w:noProof/>
            <w:sz w:val="21"/>
            <w:szCs w:val="22"/>
          </w:rPr>
          <w:tab/>
        </w:r>
        <w:r w:rsidR="008B68F1" w:rsidRPr="00B42743">
          <w:rPr>
            <w:rStyle w:val="ac"/>
            <w:noProof/>
          </w:rPr>
          <w:t>司机订单统计</w:t>
        </w:r>
        <w:r w:rsidR="008B68F1">
          <w:rPr>
            <w:noProof/>
            <w:webHidden/>
          </w:rPr>
          <w:tab/>
        </w:r>
        <w:r w:rsidR="008B68F1">
          <w:rPr>
            <w:noProof/>
            <w:webHidden/>
          </w:rPr>
          <w:fldChar w:fldCharType="begin"/>
        </w:r>
        <w:r w:rsidR="008B68F1">
          <w:rPr>
            <w:noProof/>
            <w:webHidden/>
          </w:rPr>
          <w:instrText xml:space="preserve"> PAGEREF _Toc474764541 \h </w:instrText>
        </w:r>
        <w:r w:rsidR="008B68F1">
          <w:rPr>
            <w:noProof/>
            <w:webHidden/>
          </w:rPr>
        </w:r>
        <w:r w:rsidR="008B68F1">
          <w:rPr>
            <w:noProof/>
            <w:webHidden/>
          </w:rPr>
          <w:fldChar w:fldCharType="separate"/>
        </w:r>
        <w:r w:rsidR="008B68F1">
          <w:rPr>
            <w:noProof/>
            <w:webHidden/>
          </w:rPr>
          <w:t>122</w:t>
        </w:r>
        <w:r w:rsidR="008B68F1">
          <w:rPr>
            <w:noProof/>
            <w:webHidden/>
          </w:rPr>
          <w:fldChar w:fldCharType="end"/>
        </w:r>
      </w:hyperlink>
    </w:p>
    <w:p w14:paraId="05568FAD" w14:textId="65A4A86F" w:rsidR="008B68F1" w:rsidRDefault="00124658">
      <w:pPr>
        <w:pStyle w:val="41"/>
        <w:tabs>
          <w:tab w:val="left" w:pos="1470"/>
          <w:tab w:val="right" w:leader="dot" w:pos="9736"/>
        </w:tabs>
        <w:rPr>
          <w:noProof/>
          <w:sz w:val="21"/>
          <w:szCs w:val="22"/>
        </w:rPr>
      </w:pPr>
      <w:hyperlink w:anchor="_Toc474764542" w:history="1">
        <w:r w:rsidR="008B68F1" w:rsidRPr="00B42743">
          <w:rPr>
            <w:rStyle w:val="ac"/>
            <w:rFonts w:ascii="Times New Roman" w:hAnsi="Times New Roman" w:cs="Times New Roman"/>
            <w:noProof/>
          </w:rPr>
          <w:t>3.5.5.3</w:t>
        </w:r>
        <w:r w:rsidR="008B68F1">
          <w:rPr>
            <w:noProof/>
            <w:sz w:val="21"/>
            <w:szCs w:val="22"/>
          </w:rPr>
          <w:tab/>
        </w:r>
        <w:r w:rsidR="008B68F1" w:rsidRPr="00B42743">
          <w:rPr>
            <w:rStyle w:val="ac"/>
            <w:noProof/>
          </w:rPr>
          <w:t>toC</w:t>
        </w:r>
        <w:r w:rsidR="008B68F1" w:rsidRPr="00B42743">
          <w:rPr>
            <w:rStyle w:val="ac"/>
            <w:noProof/>
          </w:rPr>
          <w:t>订单统计</w:t>
        </w:r>
        <w:r w:rsidR="008B68F1">
          <w:rPr>
            <w:noProof/>
            <w:webHidden/>
          </w:rPr>
          <w:tab/>
        </w:r>
        <w:r w:rsidR="008B68F1">
          <w:rPr>
            <w:noProof/>
            <w:webHidden/>
          </w:rPr>
          <w:fldChar w:fldCharType="begin"/>
        </w:r>
        <w:r w:rsidR="008B68F1">
          <w:rPr>
            <w:noProof/>
            <w:webHidden/>
          </w:rPr>
          <w:instrText xml:space="preserve"> PAGEREF _Toc474764542 \h </w:instrText>
        </w:r>
        <w:r w:rsidR="008B68F1">
          <w:rPr>
            <w:noProof/>
            <w:webHidden/>
          </w:rPr>
        </w:r>
        <w:r w:rsidR="008B68F1">
          <w:rPr>
            <w:noProof/>
            <w:webHidden/>
          </w:rPr>
          <w:fldChar w:fldCharType="separate"/>
        </w:r>
        <w:r w:rsidR="008B68F1">
          <w:rPr>
            <w:noProof/>
            <w:webHidden/>
          </w:rPr>
          <w:t>123</w:t>
        </w:r>
        <w:r w:rsidR="008B68F1">
          <w:rPr>
            <w:noProof/>
            <w:webHidden/>
          </w:rPr>
          <w:fldChar w:fldCharType="end"/>
        </w:r>
      </w:hyperlink>
    </w:p>
    <w:p w14:paraId="64D2A587" w14:textId="50E000B3" w:rsidR="008B68F1" w:rsidRDefault="00124658">
      <w:pPr>
        <w:pStyle w:val="31"/>
        <w:tabs>
          <w:tab w:val="left" w:pos="1260"/>
          <w:tab w:val="right" w:leader="dot" w:pos="9736"/>
        </w:tabs>
        <w:rPr>
          <w:i w:val="0"/>
          <w:iCs w:val="0"/>
          <w:noProof/>
          <w:sz w:val="21"/>
          <w:szCs w:val="22"/>
        </w:rPr>
      </w:pPr>
      <w:hyperlink w:anchor="_Toc474764543" w:history="1">
        <w:r w:rsidR="008B68F1" w:rsidRPr="00B42743">
          <w:rPr>
            <w:rStyle w:val="ac"/>
            <w:rFonts w:ascii="Times New Roman" w:eastAsia="宋体" w:hAnsi="Times New Roman" w:cs="Times New Roman"/>
            <w:noProof/>
          </w:rPr>
          <w:t>3.5.6</w:t>
        </w:r>
        <w:r w:rsidR="008B68F1">
          <w:rPr>
            <w:i w:val="0"/>
            <w:iCs w:val="0"/>
            <w:noProof/>
            <w:sz w:val="21"/>
            <w:szCs w:val="22"/>
          </w:rPr>
          <w:tab/>
        </w:r>
        <w:r w:rsidR="008B68F1" w:rsidRPr="00B42743">
          <w:rPr>
            <w:rStyle w:val="ac"/>
            <w:rFonts w:ascii="宋体" w:eastAsia="宋体" w:hAnsi="宋体" w:cs="宋体"/>
            <w:noProof/>
          </w:rPr>
          <w:t>服务监控</w:t>
        </w:r>
        <w:r w:rsidR="008B68F1">
          <w:rPr>
            <w:noProof/>
            <w:webHidden/>
          </w:rPr>
          <w:tab/>
        </w:r>
        <w:r w:rsidR="008B68F1">
          <w:rPr>
            <w:noProof/>
            <w:webHidden/>
          </w:rPr>
          <w:fldChar w:fldCharType="begin"/>
        </w:r>
        <w:r w:rsidR="008B68F1">
          <w:rPr>
            <w:noProof/>
            <w:webHidden/>
          </w:rPr>
          <w:instrText xml:space="preserve"> PAGEREF _Toc474764543 \h </w:instrText>
        </w:r>
        <w:r w:rsidR="008B68F1">
          <w:rPr>
            <w:noProof/>
            <w:webHidden/>
          </w:rPr>
        </w:r>
        <w:r w:rsidR="008B68F1">
          <w:rPr>
            <w:noProof/>
            <w:webHidden/>
          </w:rPr>
          <w:fldChar w:fldCharType="separate"/>
        </w:r>
        <w:r w:rsidR="008B68F1">
          <w:rPr>
            <w:noProof/>
            <w:webHidden/>
          </w:rPr>
          <w:t>124</w:t>
        </w:r>
        <w:r w:rsidR="008B68F1">
          <w:rPr>
            <w:noProof/>
            <w:webHidden/>
          </w:rPr>
          <w:fldChar w:fldCharType="end"/>
        </w:r>
      </w:hyperlink>
    </w:p>
    <w:p w14:paraId="00252967" w14:textId="08C5D9E1" w:rsidR="008B68F1" w:rsidRDefault="00124658">
      <w:pPr>
        <w:pStyle w:val="41"/>
        <w:tabs>
          <w:tab w:val="left" w:pos="1470"/>
          <w:tab w:val="right" w:leader="dot" w:pos="9736"/>
        </w:tabs>
        <w:rPr>
          <w:noProof/>
          <w:sz w:val="21"/>
          <w:szCs w:val="22"/>
        </w:rPr>
      </w:pPr>
      <w:hyperlink w:anchor="_Toc474764544" w:history="1">
        <w:r w:rsidR="008B68F1" w:rsidRPr="00B42743">
          <w:rPr>
            <w:rStyle w:val="ac"/>
            <w:rFonts w:ascii="Times New Roman" w:hAnsi="Times New Roman" w:cs="Times New Roman"/>
            <w:noProof/>
          </w:rPr>
          <w:t>3.5.6.1</w:t>
        </w:r>
        <w:r w:rsidR="008B68F1">
          <w:rPr>
            <w:noProof/>
            <w:sz w:val="21"/>
            <w:szCs w:val="22"/>
          </w:rPr>
          <w:tab/>
        </w:r>
        <w:r w:rsidR="008B68F1" w:rsidRPr="00B42743">
          <w:rPr>
            <w:rStyle w:val="ac"/>
            <w:noProof/>
          </w:rPr>
          <w:t>报警管理</w:t>
        </w:r>
        <w:r w:rsidR="008B68F1">
          <w:rPr>
            <w:noProof/>
            <w:webHidden/>
          </w:rPr>
          <w:tab/>
        </w:r>
        <w:r w:rsidR="008B68F1">
          <w:rPr>
            <w:noProof/>
            <w:webHidden/>
          </w:rPr>
          <w:fldChar w:fldCharType="begin"/>
        </w:r>
        <w:r w:rsidR="008B68F1">
          <w:rPr>
            <w:noProof/>
            <w:webHidden/>
          </w:rPr>
          <w:instrText xml:space="preserve"> PAGEREF _Toc474764544 \h </w:instrText>
        </w:r>
        <w:r w:rsidR="008B68F1">
          <w:rPr>
            <w:noProof/>
            <w:webHidden/>
          </w:rPr>
        </w:r>
        <w:r w:rsidR="008B68F1">
          <w:rPr>
            <w:noProof/>
            <w:webHidden/>
          </w:rPr>
          <w:fldChar w:fldCharType="separate"/>
        </w:r>
        <w:r w:rsidR="008B68F1">
          <w:rPr>
            <w:noProof/>
            <w:webHidden/>
          </w:rPr>
          <w:t>124</w:t>
        </w:r>
        <w:r w:rsidR="008B68F1">
          <w:rPr>
            <w:noProof/>
            <w:webHidden/>
          </w:rPr>
          <w:fldChar w:fldCharType="end"/>
        </w:r>
      </w:hyperlink>
    </w:p>
    <w:p w14:paraId="2CB20379" w14:textId="5BCB563F" w:rsidR="008B68F1" w:rsidRDefault="00124658">
      <w:pPr>
        <w:pStyle w:val="31"/>
        <w:tabs>
          <w:tab w:val="left" w:pos="1260"/>
          <w:tab w:val="right" w:leader="dot" w:pos="9736"/>
        </w:tabs>
        <w:rPr>
          <w:i w:val="0"/>
          <w:iCs w:val="0"/>
          <w:noProof/>
          <w:sz w:val="21"/>
          <w:szCs w:val="22"/>
        </w:rPr>
      </w:pPr>
      <w:hyperlink w:anchor="_Toc474764545" w:history="1">
        <w:r w:rsidR="008B68F1" w:rsidRPr="00B42743">
          <w:rPr>
            <w:rStyle w:val="ac"/>
            <w:rFonts w:ascii="Times New Roman" w:hAnsi="Times New Roman" w:cs="Times New Roman"/>
            <w:noProof/>
          </w:rPr>
          <w:t>3.5.7</w:t>
        </w:r>
        <w:r w:rsidR="008B68F1">
          <w:rPr>
            <w:i w:val="0"/>
            <w:iCs w:val="0"/>
            <w:noProof/>
            <w:sz w:val="21"/>
            <w:szCs w:val="22"/>
          </w:rPr>
          <w:tab/>
        </w:r>
        <w:r w:rsidR="008B68F1" w:rsidRPr="00B42743">
          <w:rPr>
            <w:rStyle w:val="ac"/>
            <w:rFonts w:ascii="宋体" w:eastAsia="宋体" w:hAnsi="宋体" w:cs="宋体"/>
            <w:noProof/>
          </w:rPr>
          <w:t>系统设置</w:t>
        </w:r>
        <w:r w:rsidR="008B68F1">
          <w:rPr>
            <w:noProof/>
            <w:webHidden/>
          </w:rPr>
          <w:tab/>
        </w:r>
        <w:r w:rsidR="008B68F1">
          <w:rPr>
            <w:noProof/>
            <w:webHidden/>
          </w:rPr>
          <w:fldChar w:fldCharType="begin"/>
        </w:r>
        <w:r w:rsidR="008B68F1">
          <w:rPr>
            <w:noProof/>
            <w:webHidden/>
          </w:rPr>
          <w:instrText xml:space="preserve"> PAGEREF _Toc474764545 \h </w:instrText>
        </w:r>
        <w:r w:rsidR="008B68F1">
          <w:rPr>
            <w:noProof/>
            <w:webHidden/>
          </w:rPr>
        </w:r>
        <w:r w:rsidR="008B68F1">
          <w:rPr>
            <w:noProof/>
            <w:webHidden/>
          </w:rPr>
          <w:fldChar w:fldCharType="separate"/>
        </w:r>
        <w:r w:rsidR="008B68F1">
          <w:rPr>
            <w:noProof/>
            <w:webHidden/>
          </w:rPr>
          <w:t>126</w:t>
        </w:r>
        <w:r w:rsidR="008B68F1">
          <w:rPr>
            <w:noProof/>
            <w:webHidden/>
          </w:rPr>
          <w:fldChar w:fldCharType="end"/>
        </w:r>
      </w:hyperlink>
    </w:p>
    <w:p w14:paraId="443C157F" w14:textId="4684A027" w:rsidR="008B68F1" w:rsidRDefault="00124658">
      <w:pPr>
        <w:pStyle w:val="41"/>
        <w:tabs>
          <w:tab w:val="left" w:pos="1470"/>
          <w:tab w:val="right" w:leader="dot" w:pos="9736"/>
        </w:tabs>
        <w:rPr>
          <w:noProof/>
          <w:sz w:val="21"/>
          <w:szCs w:val="22"/>
        </w:rPr>
      </w:pPr>
      <w:hyperlink w:anchor="_Toc474764546" w:history="1">
        <w:r w:rsidR="008B68F1" w:rsidRPr="00B42743">
          <w:rPr>
            <w:rStyle w:val="ac"/>
            <w:rFonts w:ascii="Times New Roman" w:hAnsi="Times New Roman" w:cs="Times New Roman"/>
            <w:noProof/>
          </w:rPr>
          <w:t>3.5.7.1</w:t>
        </w:r>
        <w:r w:rsidR="008B68F1">
          <w:rPr>
            <w:noProof/>
            <w:sz w:val="21"/>
            <w:szCs w:val="22"/>
          </w:rPr>
          <w:tab/>
        </w:r>
        <w:r w:rsidR="008B68F1" w:rsidRPr="00B42743">
          <w:rPr>
            <w:rStyle w:val="ac"/>
            <w:noProof/>
          </w:rPr>
          <w:t>管理员账号</w:t>
        </w:r>
        <w:r w:rsidR="008B68F1">
          <w:rPr>
            <w:noProof/>
            <w:webHidden/>
          </w:rPr>
          <w:tab/>
        </w:r>
        <w:r w:rsidR="008B68F1">
          <w:rPr>
            <w:noProof/>
            <w:webHidden/>
          </w:rPr>
          <w:fldChar w:fldCharType="begin"/>
        </w:r>
        <w:r w:rsidR="008B68F1">
          <w:rPr>
            <w:noProof/>
            <w:webHidden/>
          </w:rPr>
          <w:instrText xml:space="preserve"> PAGEREF _Toc474764546 \h </w:instrText>
        </w:r>
        <w:r w:rsidR="008B68F1">
          <w:rPr>
            <w:noProof/>
            <w:webHidden/>
          </w:rPr>
        </w:r>
        <w:r w:rsidR="008B68F1">
          <w:rPr>
            <w:noProof/>
            <w:webHidden/>
          </w:rPr>
          <w:fldChar w:fldCharType="separate"/>
        </w:r>
        <w:r w:rsidR="008B68F1">
          <w:rPr>
            <w:noProof/>
            <w:webHidden/>
          </w:rPr>
          <w:t>126</w:t>
        </w:r>
        <w:r w:rsidR="008B68F1">
          <w:rPr>
            <w:noProof/>
            <w:webHidden/>
          </w:rPr>
          <w:fldChar w:fldCharType="end"/>
        </w:r>
      </w:hyperlink>
    </w:p>
    <w:p w14:paraId="50117783" w14:textId="568878E3" w:rsidR="008B68F1" w:rsidRDefault="00124658">
      <w:pPr>
        <w:pStyle w:val="41"/>
        <w:tabs>
          <w:tab w:val="left" w:pos="1470"/>
          <w:tab w:val="right" w:leader="dot" w:pos="9736"/>
        </w:tabs>
        <w:rPr>
          <w:noProof/>
          <w:sz w:val="21"/>
          <w:szCs w:val="22"/>
        </w:rPr>
      </w:pPr>
      <w:hyperlink w:anchor="_Toc474764547" w:history="1">
        <w:r w:rsidR="008B68F1" w:rsidRPr="00B42743">
          <w:rPr>
            <w:rStyle w:val="ac"/>
            <w:rFonts w:ascii="Times New Roman" w:hAnsi="Times New Roman" w:cs="Times New Roman"/>
            <w:noProof/>
          </w:rPr>
          <w:t>3.5.7.2</w:t>
        </w:r>
        <w:r w:rsidR="008B68F1">
          <w:rPr>
            <w:noProof/>
            <w:sz w:val="21"/>
            <w:szCs w:val="22"/>
          </w:rPr>
          <w:tab/>
        </w:r>
        <w:r w:rsidR="008B68F1" w:rsidRPr="00B42743">
          <w:rPr>
            <w:rStyle w:val="ac"/>
            <w:noProof/>
          </w:rPr>
          <w:t>管理员角色</w:t>
        </w:r>
        <w:r w:rsidR="008B68F1">
          <w:rPr>
            <w:noProof/>
            <w:webHidden/>
          </w:rPr>
          <w:tab/>
        </w:r>
        <w:r w:rsidR="008B68F1">
          <w:rPr>
            <w:noProof/>
            <w:webHidden/>
          </w:rPr>
          <w:fldChar w:fldCharType="begin"/>
        </w:r>
        <w:r w:rsidR="008B68F1">
          <w:rPr>
            <w:noProof/>
            <w:webHidden/>
          </w:rPr>
          <w:instrText xml:space="preserve"> PAGEREF _Toc474764547 \h </w:instrText>
        </w:r>
        <w:r w:rsidR="008B68F1">
          <w:rPr>
            <w:noProof/>
            <w:webHidden/>
          </w:rPr>
        </w:r>
        <w:r w:rsidR="008B68F1">
          <w:rPr>
            <w:noProof/>
            <w:webHidden/>
          </w:rPr>
          <w:fldChar w:fldCharType="separate"/>
        </w:r>
        <w:r w:rsidR="008B68F1">
          <w:rPr>
            <w:noProof/>
            <w:webHidden/>
          </w:rPr>
          <w:t>127</w:t>
        </w:r>
        <w:r w:rsidR="008B68F1">
          <w:rPr>
            <w:noProof/>
            <w:webHidden/>
          </w:rPr>
          <w:fldChar w:fldCharType="end"/>
        </w:r>
      </w:hyperlink>
    </w:p>
    <w:p w14:paraId="4922B647" w14:textId="07DBC1C1" w:rsidR="008B68F1" w:rsidRDefault="00124658">
      <w:pPr>
        <w:pStyle w:val="41"/>
        <w:tabs>
          <w:tab w:val="left" w:pos="1470"/>
          <w:tab w:val="right" w:leader="dot" w:pos="9736"/>
        </w:tabs>
        <w:rPr>
          <w:noProof/>
          <w:sz w:val="21"/>
          <w:szCs w:val="22"/>
        </w:rPr>
      </w:pPr>
      <w:hyperlink w:anchor="_Toc474764548" w:history="1">
        <w:r w:rsidR="008B68F1" w:rsidRPr="00B42743">
          <w:rPr>
            <w:rStyle w:val="ac"/>
            <w:rFonts w:ascii="Times New Roman" w:hAnsi="Times New Roman" w:cs="Times New Roman"/>
            <w:noProof/>
          </w:rPr>
          <w:t>3.5.7.3</w:t>
        </w:r>
        <w:r w:rsidR="008B68F1">
          <w:rPr>
            <w:noProof/>
            <w:sz w:val="21"/>
            <w:szCs w:val="22"/>
          </w:rPr>
          <w:tab/>
        </w:r>
        <w:r w:rsidR="008B68F1" w:rsidRPr="00B42743">
          <w:rPr>
            <w:rStyle w:val="ac"/>
            <w:noProof/>
          </w:rPr>
          <w:t>信息设置</w:t>
        </w:r>
        <w:r w:rsidR="008B68F1">
          <w:rPr>
            <w:noProof/>
            <w:webHidden/>
          </w:rPr>
          <w:tab/>
        </w:r>
        <w:r w:rsidR="008B68F1">
          <w:rPr>
            <w:noProof/>
            <w:webHidden/>
          </w:rPr>
          <w:fldChar w:fldCharType="begin"/>
        </w:r>
        <w:r w:rsidR="008B68F1">
          <w:rPr>
            <w:noProof/>
            <w:webHidden/>
          </w:rPr>
          <w:instrText xml:space="preserve"> PAGEREF _Toc474764548 \h </w:instrText>
        </w:r>
        <w:r w:rsidR="008B68F1">
          <w:rPr>
            <w:noProof/>
            <w:webHidden/>
          </w:rPr>
        </w:r>
        <w:r w:rsidR="008B68F1">
          <w:rPr>
            <w:noProof/>
            <w:webHidden/>
          </w:rPr>
          <w:fldChar w:fldCharType="separate"/>
        </w:r>
        <w:r w:rsidR="008B68F1">
          <w:rPr>
            <w:noProof/>
            <w:webHidden/>
          </w:rPr>
          <w:t>127</w:t>
        </w:r>
        <w:r w:rsidR="008B68F1">
          <w:rPr>
            <w:noProof/>
            <w:webHidden/>
          </w:rPr>
          <w:fldChar w:fldCharType="end"/>
        </w:r>
      </w:hyperlink>
    </w:p>
    <w:p w14:paraId="53B7ABE4" w14:textId="3CB2EF31" w:rsidR="008B68F1" w:rsidRDefault="00124658">
      <w:pPr>
        <w:pStyle w:val="41"/>
        <w:tabs>
          <w:tab w:val="left" w:pos="1470"/>
          <w:tab w:val="right" w:leader="dot" w:pos="9736"/>
        </w:tabs>
        <w:rPr>
          <w:noProof/>
          <w:sz w:val="21"/>
          <w:szCs w:val="22"/>
        </w:rPr>
      </w:pPr>
      <w:hyperlink w:anchor="_Toc474764549" w:history="1">
        <w:r w:rsidR="008B68F1" w:rsidRPr="00B42743">
          <w:rPr>
            <w:rStyle w:val="ac"/>
            <w:rFonts w:ascii="Times New Roman" w:hAnsi="Times New Roman" w:cs="Times New Roman"/>
            <w:noProof/>
          </w:rPr>
          <w:t>3.5.7.4</w:t>
        </w:r>
        <w:r w:rsidR="008B68F1">
          <w:rPr>
            <w:noProof/>
            <w:sz w:val="21"/>
            <w:szCs w:val="22"/>
          </w:rPr>
          <w:tab/>
        </w:r>
        <w:r w:rsidR="008B68F1" w:rsidRPr="00B42743">
          <w:rPr>
            <w:rStyle w:val="ac"/>
            <w:noProof/>
          </w:rPr>
          <w:t>收款账户管理</w:t>
        </w:r>
        <w:r w:rsidR="008B68F1">
          <w:rPr>
            <w:noProof/>
            <w:webHidden/>
          </w:rPr>
          <w:tab/>
        </w:r>
        <w:r w:rsidR="008B68F1">
          <w:rPr>
            <w:noProof/>
            <w:webHidden/>
          </w:rPr>
          <w:fldChar w:fldCharType="begin"/>
        </w:r>
        <w:r w:rsidR="008B68F1">
          <w:rPr>
            <w:noProof/>
            <w:webHidden/>
          </w:rPr>
          <w:instrText xml:space="preserve"> PAGEREF _Toc474764549 \h </w:instrText>
        </w:r>
        <w:r w:rsidR="008B68F1">
          <w:rPr>
            <w:noProof/>
            <w:webHidden/>
          </w:rPr>
        </w:r>
        <w:r w:rsidR="008B68F1">
          <w:rPr>
            <w:noProof/>
            <w:webHidden/>
          </w:rPr>
          <w:fldChar w:fldCharType="separate"/>
        </w:r>
        <w:r w:rsidR="008B68F1">
          <w:rPr>
            <w:noProof/>
            <w:webHidden/>
          </w:rPr>
          <w:t>128</w:t>
        </w:r>
        <w:r w:rsidR="008B68F1">
          <w:rPr>
            <w:noProof/>
            <w:webHidden/>
          </w:rPr>
          <w:fldChar w:fldCharType="end"/>
        </w:r>
      </w:hyperlink>
    </w:p>
    <w:p w14:paraId="484A2B76" w14:textId="4C937DC9" w:rsidR="008B68F1" w:rsidRDefault="00124658">
      <w:pPr>
        <w:pStyle w:val="21"/>
        <w:tabs>
          <w:tab w:val="left" w:pos="840"/>
          <w:tab w:val="right" w:leader="dot" w:pos="9736"/>
        </w:tabs>
        <w:rPr>
          <w:smallCaps w:val="0"/>
          <w:noProof/>
          <w:sz w:val="21"/>
          <w:szCs w:val="22"/>
        </w:rPr>
      </w:pPr>
      <w:hyperlink w:anchor="_Toc474764550" w:history="1">
        <w:r w:rsidR="008B68F1" w:rsidRPr="00B42743">
          <w:rPr>
            <w:rStyle w:val="ac"/>
            <w:rFonts w:ascii="Times New Roman" w:hAnsi="Times New Roman" w:cs="Times New Roman"/>
            <w:noProof/>
          </w:rPr>
          <w:t>3.6</w:t>
        </w:r>
        <w:r w:rsidR="008B68F1">
          <w:rPr>
            <w:smallCaps w:val="0"/>
            <w:noProof/>
            <w:sz w:val="21"/>
            <w:szCs w:val="22"/>
          </w:rPr>
          <w:tab/>
        </w:r>
        <w:r w:rsidR="008B68F1" w:rsidRPr="00B42743">
          <w:rPr>
            <w:rStyle w:val="ac"/>
            <w:noProof/>
          </w:rPr>
          <w:t>运管端功能需求</w:t>
        </w:r>
        <w:r w:rsidR="008B68F1">
          <w:rPr>
            <w:noProof/>
            <w:webHidden/>
          </w:rPr>
          <w:tab/>
        </w:r>
        <w:r w:rsidR="008B68F1">
          <w:rPr>
            <w:noProof/>
            <w:webHidden/>
          </w:rPr>
          <w:fldChar w:fldCharType="begin"/>
        </w:r>
        <w:r w:rsidR="008B68F1">
          <w:rPr>
            <w:noProof/>
            <w:webHidden/>
          </w:rPr>
          <w:instrText xml:space="preserve"> PAGEREF _Toc474764550 \h </w:instrText>
        </w:r>
        <w:r w:rsidR="008B68F1">
          <w:rPr>
            <w:noProof/>
            <w:webHidden/>
          </w:rPr>
        </w:r>
        <w:r w:rsidR="008B68F1">
          <w:rPr>
            <w:noProof/>
            <w:webHidden/>
          </w:rPr>
          <w:fldChar w:fldCharType="separate"/>
        </w:r>
        <w:r w:rsidR="008B68F1">
          <w:rPr>
            <w:noProof/>
            <w:webHidden/>
          </w:rPr>
          <w:t>130</w:t>
        </w:r>
        <w:r w:rsidR="008B68F1">
          <w:rPr>
            <w:noProof/>
            <w:webHidden/>
          </w:rPr>
          <w:fldChar w:fldCharType="end"/>
        </w:r>
      </w:hyperlink>
    </w:p>
    <w:p w14:paraId="60721B57" w14:textId="2C28519C" w:rsidR="008B68F1" w:rsidRDefault="00124658">
      <w:pPr>
        <w:pStyle w:val="31"/>
        <w:tabs>
          <w:tab w:val="left" w:pos="1260"/>
          <w:tab w:val="right" w:leader="dot" w:pos="9736"/>
        </w:tabs>
        <w:rPr>
          <w:i w:val="0"/>
          <w:iCs w:val="0"/>
          <w:noProof/>
          <w:sz w:val="21"/>
          <w:szCs w:val="22"/>
        </w:rPr>
      </w:pPr>
      <w:hyperlink w:anchor="_Toc474764551" w:history="1">
        <w:r w:rsidR="008B68F1" w:rsidRPr="00B42743">
          <w:rPr>
            <w:rStyle w:val="ac"/>
            <w:rFonts w:ascii="Times New Roman" w:hAnsi="Times New Roman" w:cs="Times New Roman"/>
            <w:noProof/>
          </w:rPr>
          <w:t>3.6.1</w:t>
        </w:r>
        <w:r w:rsidR="008B68F1">
          <w:rPr>
            <w:i w:val="0"/>
            <w:iCs w:val="0"/>
            <w:noProof/>
            <w:sz w:val="21"/>
            <w:szCs w:val="22"/>
          </w:rPr>
          <w:tab/>
        </w:r>
        <w:r w:rsidR="008B68F1" w:rsidRPr="00B42743">
          <w:rPr>
            <w:rStyle w:val="ac"/>
            <w:rFonts w:ascii="宋体" w:eastAsia="宋体" w:hAnsi="宋体" w:cs="宋体"/>
            <w:noProof/>
          </w:rPr>
          <w:t>我要下单</w:t>
        </w:r>
        <w:r w:rsidR="008B68F1">
          <w:rPr>
            <w:noProof/>
            <w:webHidden/>
          </w:rPr>
          <w:tab/>
        </w:r>
        <w:r w:rsidR="008B68F1">
          <w:rPr>
            <w:noProof/>
            <w:webHidden/>
          </w:rPr>
          <w:fldChar w:fldCharType="begin"/>
        </w:r>
        <w:r w:rsidR="008B68F1">
          <w:rPr>
            <w:noProof/>
            <w:webHidden/>
          </w:rPr>
          <w:instrText xml:space="preserve"> PAGEREF _Toc474764551 \h </w:instrText>
        </w:r>
        <w:r w:rsidR="008B68F1">
          <w:rPr>
            <w:noProof/>
            <w:webHidden/>
          </w:rPr>
        </w:r>
        <w:r w:rsidR="008B68F1">
          <w:rPr>
            <w:noProof/>
            <w:webHidden/>
          </w:rPr>
          <w:fldChar w:fldCharType="separate"/>
        </w:r>
        <w:r w:rsidR="008B68F1">
          <w:rPr>
            <w:noProof/>
            <w:webHidden/>
          </w:rPr>
          <w:t>130</w:t>
        </w:r>
        <w:r w:rsidR="008B68F1">
          <w:rPr>
            <w:noProof/>
            <w:webHidden/>
          </w:rPr>
          <w:fldChar w:fldCharType="end"/>
        </w:r>
      </w:hyperlink>
    </w:p>
    <w:p w14:paraId="148FD1C4" w14:textId="65D1420C" w:rsidR="008B68F1" w:rsidRDefault="00124658">
      <w:pPr>
        <w:pStyle w:val="41"/>
        <w:tabs>
          <w:tab w:val="left" w:pos="1470"/>
          <w:tab w:val="right" w:leader="dot" w:pos="9736"/>
        </w:tabs>
        <w:rPr>
          <w:noProof/>
          <w:sz w:val="21"/>
          <w:szCs w:val="22"/>
        </w:rPr>
      </w:pPr>
      <w:hyperlink w:anchor="_Toc474764552" w:history="1">
        <w:r w:rsidR="008B68F1" w:rsidRPr="00B42743">
          <w:rPr>
            <w:rStyle w:val="ac"/>
            <w:rFonts w:ascii="Times New Roman" w:hAnsi="Times New Roman" w:cs="Times New Roman"/>
            <w:noProof/>
          </w:rPr>
          <w:t>3.6.1.1</w:t>
        </w:r>
        <w:r w:rsidR="008B68F1">
          <w:rPr>
            <w:noProof/>
            <w:sz w:val="21"/>
            <w:szCs w:val="22"/>
          </w:rPr>
          <w:tab/>
        </w:r>
        <w:r w:rsidR="008B68F1" w:rsidRPr="00B42743">
          <w:rPr>
            <w:rStyle w:val="ac"/>
            <w:noProof/>
          </w:rPr>
          <w:t>出租车</w:t>
        </w:r>
        <w:r w:rsidR="008B68F1">
          <w:rPr>
            <w:noProof/>
            <w:webHidden/>
          </w:rPr>
          <w:tab/>
        </w:r>
        <w:r w:rsidR="008B68F1">
          <w:rPr>
            <w:noProof/>
            <w:webHidden/>
          </w:rPr>
          <w:fldChar w:fldCharType="begin"/>
        </w:r>
        <w:r w:rsidR="008B68F1">
          <w:rPr>
            <w:noProof/>
            <w:webHidden/>
          </w:rPr>
          <w:instrText xml:space="preserve"> PAGEREF _Toc474764552 \h </w:instrText>
        </w:r>
        <w:r w:rsidR="008B68F1">
          <w:rPr>
            <w:noProof/>
            <w:webHidden/>
          </w:rPr>
        </w:r>
        <w:r w:rsidR="008B68F1">
          <w:rPr>
            <w:noProof/>
            <w:webHidden/>
          </w:rPr>
          <w:fldChar w:fldCharType="separate"/>
        </w:r>
        <w:r w:rsidR="008B68F1">
          <w:rPr>
            <w:noProof/>
            <w:webHidden/>
          </w:rPr>
          <w:t>130</w:t>
        </w:r>
        <w:r w:rsidR="008B68F1">
          <w:rPr>
            <w:noProof/>
            <w:webHidden/>
          </w:rPr>
          <w:fldChar w:fldCharType="end"/>
        </w:r>
      </w:hyperlink>
    </w:p>
    <w:p w14:paraId="6C6F1B06" w14:textId="746A6979" w:rsidR="008B68F1" w:rsidRDefault="00124658">
      <w:pPr>
        <w:pStyle w:val="31"/>
        <w:tabs>
          <w:tab w:val="left" w:pos="1260"/>
          <w:tab w:val="right" w:leader="dot" w:pos="9736"/>
        </w:tabs>
        <w:rPr>
          <w:i w:val="0"/>
          <w:iCs w:val="0"/>
          <w:noProof/>
          <w:sz w:val="21"/>
          <w:szCs w:val="22"/>
        </w:rPr>
      </w:pPr>
      <w:hyperlink w:anchor="_Toc474764553" w:history="1">
        <w:r w:rsidR="008B68F1" w:rsidRPr="00B42743">
          <w:rPr>
            <w:rStyle w:val="ac"/>
            <w:rFonts w:ascii="Times New Roman" w:hAnsi="Times New Roman" w:cs="Times New Roman"/>
            <w:noProof/>
          </w:rPr>
          <w:t>3.6.2</w:t>
        </w:r>
        <w:r w:rsidR="008B68F1">
          <w:rPr>
            <w:i w:val="0"/>
            <w:iCs w:val="0"/>
            <w:noProof/>
            <w:sz w:val="21"/>
            <w:szCs w:val="22"/>
          </w:rPr>
          <w:tab/>
        </w:r>
        <w:r w:rsidR="008B68F1" w:rsidRPr="00B42743">
          <w:rPr>
            <w:rStyle w:val="ac"/>
            <w:rFonts w:ascii="宋体" w:eastAsia="宋体" w:hAnsi="宋体" w:cs="宋体"/>
            <w:noProof/>
          </w:rPr>
          <w:t>订单管理</w:t>
        </w:r>
        <w:r w:rsidR="008B68F1">
          <w:rPr>
            <w:noProof/>
            <w:webHidden/>
          </w:rPr>
          <w:tab/>
        </w:r>
        <w:r w:rsidR="008B68F1">
          <w:rPr>
            <w:noProof/>
            <w:webHidden/>
          </w:rPr>
          <w:fldChar w:fldCharType="begin"/>
        </w:r>
        <w:r w:rsidR="008B68F1">
          <w:rPr>
            <w:noProof/>
            <w:webHidden/>
          </w:rPr>
          <w:instrText xml:space="preserve"> PAGEREF _Toc474764553 \h </w:instrText>
        </w:r>
        <w:r w:rsidR="008B68F1">
          <w:rPr>
            <w:noProof/>
            <w:webHidden/>
          </w:rPr>
        </w:r>
        <w:r w:rsidR="008B68F1">
          <w:rPr>
            <w:noProof/>
            <w:webHidden/>
          </w:rPr>
          <w:fldChar w:fldCharType="separate"/>
        </w:r>
        <w:r w:rsidR="008B68F1">
          <w:rPr>
            <w:noProof/>
            <w:webHidden/>
          </w:rPr>
          <w:t>132</w:t>
        </w:r>
        <w:r w:rsidR="008B68F1">
          <w:rPr>
            <w:noProof/>
            <w:webHidden/>
          </w:rPr>
          <w:fldChar w:fldCharType="end"/>
        </w:r>
      </w:hyperlink>
    </w:p>
    <w:p w14:paraId="7D6CB8AD" w14:textId="7A7F1DF1" w:rsidR="008B68F1" w:rsidRDefault="00124658">
      <w:pPr>
        <w:pStyle w:val="41"/>
        <w:tabs>
          <w:tab w:val="left" w:pos="1470"/>
          <w:tab w:val="right" w:leader="dot" w:pos="9736"/>
        </w:tabs>
        <w:rPr>
          <w:noProof/>
          <w:sz w:val="21"/>
          <w:szCs w:val="22"/>
        </w:rPr>
      </w:pPr>
      <w:hyperlink w:anchor="_Toc474764554" w:history="1">
        <w:r w:rsidR="008B68F1" w:rsidRPr="00B42743">
          <w:rPr>
            <w:rStyle w:val="ac"/>
            <w:rFonts w:ascii="Times New Roman" w:hAnsi="Times New Roman" w:cs="Times New Roman"/>
            <w:noProof/>
          </w:rPr>
          <w:t>3.6.2.1</w:t>
        </w:r>
        <w:r w:rsidR="008B68F1">
          <w:rPr>
            <w:noProof/>
            <w:sz w:val="21"/>
            <w:szCs w:val="22"/>
          </w:rPr>
          <w:tab/>
        </w:r>
        <w:r w:rsidR="008B68F1" w:rsidRPr="00B42743">
          <w:rPr>
            <w:rStyle w:val="ac"/>
            <w:noProof/>
          </w:rPr>
          <w:t>网约车</w:t>
        </w:r>
        <w:r w:rsidR="008B68F1">
          <w:rPr>
            <w:noProof/>
            <w:webHidden/>
          </w:rPr>
          <w:tab/>
        </w:r>
        <w:r w:rsidR="008B68F1">
          <w:rPr>
            <w:noProof/>
            <w:webHidden/>
          </w:rPr>
          <w:fldChar w:fldCharType="begin"/>
        </w:r>
        <w:r w:rsidR="008B68F1">
          <w:rPr>
            <w:noProof/>
            <w:webHidden/>
          </w:rPr>
          <w:instrText xml:space="preserve"> PAGEREF _Toc474764554 \h </w:instrText>
        </w:r>
        <w:r w:rsidR="008B68F1">
          <w:rPr>
            <w:noProof/>
            <w:webHidden/>
          </w:rPr>
        </w:r>
        <w:r w:rsidR="008B68F1">
          <w:rPr>
            <w:noProof/>
            <w:webHidden/>
          </w:rPr>
          <w:fldChar w:fldCharType="separate"/>
        </w:r>
        <w:r w:rsidR="008B68F1">
          <w:rPr>
            <w:noProof/>
            <w:webHidden/>
          </w:rPr>
          <w:t>132</w:t>
        </w:r>
        <w:r w:rsidR="008B68F1">
          <w:rPr>
            <w:noProof/>
            <w:webHidden/>
          </w:rPr>
          <w:fldChar w:fldCharType="end"/>
        </w:r>
      </w:hyperlink>
    </w:p>
    <w:p w14:paraId="4EF5BCA8" w14:textId="151255C1" w:rsidR="008B68F1" w:rsidRDefault="00124658">
      <w:pPr>
        <w:pStyle w:val="41"/>
        <w:tabs>
          <w:tab w:val="left" w:pos="1470"/>
          <w:tab w:val="right" w:leader="dot" w:pos="9736"/>
        </w:tabs>
        <w:rPr>
          <w:noProof/>
          <w:sz w:val="21"/>
          <w:szCs w:val="22"/>
        </w:rPr>
      </w:pPr>
      <w:hyperlink w:anchor="_Toc474764555" w:history="1">
        <w:r w:rsidR="008B68F1" w:rsidRPr="00B42743">
          <w:rPr>
            <w:rStyle w:val="ac"/>
            <w:rFonts w:ascii="Times New Roman" w:hAnsi="Times New Roman" w:cs="Times New Roman"/>
            <w:noProof/>
          </w:rPr>
          <w:t>3.6.2.2</w:t>
        </w:r>
        <w:r w:rsidR="008B68F1">
          <w:rPr>
            <w:noProof/>
            <w:sz w:val="21"/>
            <w:szCs w:val="22"/>
          </w:rPr>
          <w:tab/>
        </w:r>
        <w:r w:rsidR="008B68F1" w:rsidRPr="00B42743">
          <w:rPr>
            <w:rStyle w:val="ac"/>
            <w:noProof/>
          </w:rPr>
          <w:t>出租车</w:t>
        </w:r>
        <w:r w:rsidR="008B68F1">
          <w:rPr>
            <w:noProof/>
            <w:webHidden/>
          </w:rPr>
          <w:tab/>
        </w:r>
        <w:r w:rsidR="008B68F1">
          <w:rPr>
            <w:noProof/>
            <w:webHidden/>
          </w:rPr>
          <w:fldChar w:fldCharType="begin"/>
        </w:r>
        <w:r w:rsidR="008B68F1">
          <w:rPr>
            <w:noProof/>
            <w:webHidden/>
          </w:rPr>
          <w:instrText xml:space="preserve"> PAGEREF _Toc474764555 \h </w:instrText>
        </w:r>
        <w:r w:rsidR="008B68F1">
          <w:rPr>
            <w:noProof/>
            <w:webHidden/>
          </w:rPr>
        </w:r>
        <w:r w:rsidR="008B68F1">
          <w:rPr>
            <w:noProof/>
            <w:webHidden/>
          </w:rPr>
          <w:fldChar w:fldCharType="separate"/>
        </w:r>
        <w:r w:rsidR="008B68F1">
          <w:rPr>
            <w:noProof/>
            <w:webHidden/>
          </w:rPr>
          <w:t>136</w:t>
        </w:r>
        <w:r w:rsidR="008B68F1">
          <w:rPr>
            <w:noProof/>
            <w:webHidden/>
          </w:rPr>
          <w:fldChar w:fldCharType="end"/>
        </w:r>
      </w:hyperlink>
    </w:p>
    <w:p w14:paraId="445363F4" w14:textId="0759FC69" w:rsidR="008B68F1" w:rsidRDefault="00124658">
      <w:pPr>
        <w:pStyle w:val="31"/>
        <w:tabs>
          <w:tab w:val="left" w:pos="1260"/>
          <w:tab w:val="right" w:leader="dot" w:pos="9736"/>
        </w:tabs>
        <w:rPr>
          <w:i w:val="0"/>
          <w:iCs w:val="0"/>
          <w:noProof/>
          <w:sz w:val="21"/>
          <w:szCs w:val="22"/>
        </w:rPr>
      </w:pPr>
      <w:hyperlink w:anchor="_Toc474764556" w:history="1">
        <w:r w:rsidR="008B68F1" w:rsidRPr="00B42743">
          <w:rPr>
            <w:rStyle w:val="ac"/>
            <w:rFonts w:ascii="Times New Roman" w:hAnsi="Times New Roman" w:cs="Times New Roman"/>
            <w:noProof/>
          </w:rPr>
          <w:t>3.6.3</w:t>
        </w:r>
        <w:r w:rsidR="008B68F1">
          <w:rPr>
            <w:i w:val="0"/>
            <w:iCs w:val="0"/>
            <w:noProof/>
            <w:sz w:val="21"/>
            <w:szCs w:val="22"/>
          </w:rPr>
          <w:tab/>
        </w:r>
        <w:r w:rsidR="008B68F1" w:rsidRPr="00B42743">
          <w:rPr>
            <w:rStyle w:val="ac"/>
            <w:rFonts w:ascii="宋体" w:eastAsia="宋体" w:hAnsi="宋体" w:cs="宋体"/>
            <w:noProof/>
          </w:rPr>
          <w:t>基础数据</w:t>
        </w:r>
        <w:r w:rsidR="008B68F1">
          <w:rPr>
            <w:noProof/>
            <w:webHidden/>
          </w:rPr>
          <w:tab/>
        </w:r>
        <w:r w:rsidR="008B68F1">
          <w:rPr>
            <w:noProof/>
            <w:webHidden/>
          </w:rPr>
          <w:fldChar w:fldCharType="begin"/>
        </w:r>
        <w:r w:rsidR="008B68F1">
          <w:rPr>
            <w:noProof/>
            <w:webHidden/>
          </w:rPr>
          <w:instrText xml:space="preserve"> PAGEREF _Toc474764556 \h </w:instrText>
        </w:r>
        <w:r w:rsidR="008B68F1">
          <w:rPr>
            <w:noProof/>
            <w:webHidden/>
          </w:rPr>
        </w:r>
        <w:r w:rsidR="008B68F1">
          <w:rPr>
            <w:noProof/>
            <w:webHidden/>
          </w:rPr>
          <w:fldChar w:fldCharType="separate"/>
        </w:r>
        <w:r w:rsidR="008B68F1">
          <w:rPr>
            <w:noProof/>
            <w:webHidden/>
          </w:rPr>
          <w:t>153</w:t>
        </w:r>
        <w:r w:rsidR="008B68F1">
          <w:rPr>
            <w:noProof/>
            <w:webHidden/>
          </w:rPr>
          <w:fldChar w:fldCharType="end"/>
        </w:r>
      </w:hyperlink>
    </w:p>
    <w:p w14:paraId="4E2E6932" w14:textId="11B522AF" w:rsidR="008B68F1" w:rsidRDefault="00124658">
      <w:pPr>
        <w:pStyle w:val="41"/>
        <w:tabs>
          <w:tab w:val="left" w:pos="1470"/>
          <w:tab w:val="right" w:leader="dot" w:pos="9736"/>
        </w:tabs>
        <w:rPr>
          <w:noProof/>
          <w:sz w:val="21"/>
          <w:szCs w:val="22"/>
        </w:rPr>
      </w:pPr>
      <w:hyperlink w:anchor="_Toc474764557" w:history="1">
        <w:r w:rsidR="008B68F1" w:rsidRPr="00B42743">
          <w:rPr>
            <w:rStyle w:val="ac"/>
            <w:rFonts w:ascii="Times New Roman" w:hAnsi="Times New Roman" w:cs="Times New Roman"/>
            <w:noProof/>
          </w:rPr>
          <w:t>3.6.3.1</w:t>
        </w:r>
        <w:r w:rsidR="008B68F1">
          <w:rPr>
            <w:noProof/>
            <w:sz w:val="21"/>
            <w:szCs w:val="22"/>
          </w:rPr>
          <w:tab/>
        </w:r>
        <w:r w:rsidR="008B68F1" w:rsidRPr="00B42743">
          <w:rPr>
            <w:rStyle w:val="ac"/>
            <w:noProof/>
          </w:rPr>
          <w:t>客户管理</w:t>
        </w:r>
        <w:r w:rsidR="008B68F1">
          <w:rPr>
            <w:noProof/>
            <w:webHidden/>
          </w:rPr>
          <w:tab/>
        </w:r>
        <w:r w:rsidR="008B68F1">
          <w:rPr>
            <w:noProof/>
            <w:webHidden/>
          </w:rPr>
          <w:fldChar w:fldCharType="begin"/>
        </w:r>
        <w:r w:rsidR="008B68F1">
          <w:rPr>
            <w:noProof/>
            <w:webHidden/>
          </w:rPr>
          <w:instrText xml:space="preserve"> PAGEREF _Toc474764557 \h </w:instrText>
        </w:r>
        <w:r w:rsidR="008B68F1">
          <w:rPr>
            <w:noProof/>
            <w:webHidden/>
          </w:rPr>
        </w:r>
        <w:r w:rsidR="008B68F1">
          <w:rPr>
            <w:noProof/>
            <w:webHidden/>
          </w:rPr>
          <w:fldChar w:fldCharType="separate"/>
        </w:r>
        <w:r w:rsidR="008B68F1">
          <w:rPr>
            <w:noProof/>
            <w:webHidden/>
          </w:rPr>
          <w:t>153</w:t>
        </w:r>
        <w:r w:rsidR="008B68F1">
          <w:rPr>
            <w:noProof/>
            <w:webHidden/>
          </w:rPr>
          <w:fldChar w:fldCharType="end"/>
        </w:r>
      </w:hyperlink>
    </w:p>
    <w:p w14:paraId="65869008" w14:textId="0579E0B9" w:rsidR="008B68F1" w:rsidRDefault="00124658">
      <w:pPr>
        <w:pStyle w:val="41"/>
        <w:tabs>
          <w:tab w:val="left" w:pos="1470"/>
          <w:tab w:val="right" w:leader="dot" w:pos="9736"/>
        </w:tabs>
        <w:rPr>
          <w:noProof/>
          <w:sz w:val="21"/>
          <w:szCs w:val="22"/>
        </w:rPr>
      </w:pPr>
      <w:hyperlink w:anchor="_Toc474764558" w:history="1">
        <w:r w:rsidR="008B68F1" w:rsidRPr="00B42743">
          <w:rPr>
            <w:rStyle w:val="ac"/>
            <w:rFonts w:ascii="Times New Roman" w:hAnsi="Times New Roman" w:cs="Times New Roman"/>
            <w:noProof/>
          </w:rPr>
          <w:t>3.6.3.2</w:t>
        </w:r>
        <w:r w:rsidR="008B68F1">
          <w:rPr>
            <w:noProof/>
            <w:sz w:val="21"/>
            <w:szCs w:val="22"/>
          </w:rPr>
          <w:tab/>
        </w:r>
        <w:r w:rsidR="008B68F1" w:rsidRPr="00B42743">
          <w:rPr>
            <w:rStyle w:val="ac"/>
            <w:noProof/>
          </w:rPr>
          <w:t>个人用户管理</w:t>
        </w:r>
        <w:r w:rsidR="008B68F1">
          <w:rPr>
            <w:noProof/>
            <w:webHidden/>
          </w:rPr>
          <w:tab/>
        </w:r>
        <w:r w:rsidR="008B68F1">
          <w:rPr>
            <w:noProof/>
            <w:webHidden/>
          </w:rPr>
          <w:fldChar w:fldCharType="begin"/>
        </w:r>
        <w:r w:rsidR="008B68F1">
          <w:rPr>
            <w:noProof/>
            <w:webHidden/>
          </w:rPr>
          <w:instrText xml:space="preserve"> PAGEREF _Toc474764558 \h </w:instrText>
        </w:r>
        <w:r w:rsidR="008B68F1">
          <w:rPr>
            <w:noProof/>
            <w:webHidden/>
          </w:rPr>
        </w:r>
        <w:r w:rsidR="008B68F1">
          <w:rPr>
            <w:noProof/>
            <w:webHidden/>
          </w:rPr>
          <w:fldChar w:fldCharType="separate"/>
        </w:r>
        <w:r w:rsidR="008B68F1">
          <w:rPr>
            <w:noProof/>
            <w:webHidden/>
          </w:rPr>
          <w:t>154</w:t>
        </w:r>
        <w:r w:rsidR="008B68F1">
          <w:rPr>
            <w:noProof/>
            <w:webHidden/>
          </w:rPr>
          <w:fldChar w:fldCharType="end"/>
        </w:r>
      </w:hyperlink>
    </w:p>
    <w:p w14:paraId="7650802F" w14:textId="5294066D" w:rsidR="008B68F1" w:rsidRDefault="00124658">
      <w:pPr>
        <w:pStyle w:val="41"/>
        <w:tabs>
          <w:tab w:val="left" w:pos="1470"/>
          <w:tab w:val="right" w:leader="dot" w:pos="9736"/>
        </w:tabs>
        <w:rPr>
          <w:noProof/>
          <w:sz w:val="21"/>
          <w:szCs w:val="22"/>
        </w:rPr>
      </w:pPr>
      <w:hyperlink w:anchor="_Toc474764559" w:history="1">
        <w:r w:rsidR="008B68F1" w:rsidRPr="00B42743">
          <w:rPr>
            <w:rStyle w:val="ac"/>
            <w:rFonts w:ascii="Times New Roman" w:hAnsi="Times New Roman" w:cs="Times New Roman"/>
            <w:noProof/>
          </w:rPr>
          <w:t>3.6.3.3</w:t>
        </w:r>
        <w:r w:rsidR="008B68F1">
          <w:rPr>
            <w:noProof/>
            <w:sz w:val="21"/>
            <w:szCs w:val="22"/>
          </w:rPr>
          <w:tab/>
        </w:r>
        <w:r w:rsidR="008B68F1" w:rsidRPr="00B42743">
          <w:rPr>
            <w:rStyle w:val="ac"/>
            <w:noProof/>
          </w:rPr>
          <w:t>车辆管理</w:t>
        </w:r>
        <w:r w:rsidR="008B68F1">
          <w:rPr>
            <w:noProof/>
            <w:webHidden/>
          </w:rPr>
          <w:tab/>
        </w:r>
        <w:r w:rsidR="008B68F1">
          <w:rPr>
            <w:noProof/>
            <w:webHidden/>
          </w:rPr>
          <w:fldChar w:fldCharType="begin"/>
        </w:r>
        <w:r w:rsidR="008B68F1">
          <w:rPr>
            <w:noProof/>
            <w:webHidden/>
          </w:rPr>
          <w:instrText xml:space="preserve"> PAGEREF _Toc474764559 \h </w:instrText>
        </w:r>
        <w:r w:rsidR="008B68F1">
          <w:rPr>
            <w:noProof/>
            <w:webHidden/>
          </w:rPr>
        </w:r>
        <w:r w:rsidR="008B68F1">
          <w:rPr>
            <w:noProof/>
            <w:webHidden/>
          </w:rPr>
          <w:fldChar w:fldCharType="separate"/>
        </w:r>
        <w:r w:rsidR="008B68F1">
          <w:rPr>
            <w:noProof/>
            <w:webHidden/>
          </w:rPr>
          <w:t>155</w:t>
        </w:r>
        <w:r w:rsidR="008B68F1">
          <w:rPr>
            <w:noProof/>
            <w:webHidden/>
          </w:rPr>
          <w:fldChar w:fldCharType="end"/>
        </w:r>
      </w:hyperlink>
    </w:p>
    <w:p w14:paraId="09527FE4" w14:textId="6CB2E4B2" w:rsidR="008B68F1" w:rsidRDefault="00124658">
      <w:pPr>
        <w:pStyle w:val="41"/>
        <w:tabs>
          <w:tab w:val="left" w:pos="1470"/>
          <w:tab w:val="right" w:leader="dot" w:pos="9736"/>
        </w:tabs>
        <w:rPr>
          <w:noProof/>
          <w:sz w:val="21"/>
          <w:szCs w:val="22"/>
        </w:rPr>
      </w:pPr>
      <w:hyperlink w:anchor="_Toc474764560" w:history="1">
        <w:r w:rsidR="008B68F1" w:rsidRPr="00B42743">
          <w:rPr>
            <w:rStyle w:val="ac"/>
            <w:rFonts w:ascii="Times New Roman" w:hAnsi="Times New Roman" w:cs="Times New Roman"/>
            <w:noProof/>
          </w:rPr>
          <w:t>3.6.3.4</w:t>
        </w:r>
        <w:r w:rsidR="008B68F1">
          <w:rPr>
            <w:noProof/>
            <w:sz w:val="21"/>
            <w:szCs w:val="22"/>
          </w:rPr>
          <w:tab/>
        </w:r>
        <w:r w:rsidR="008B68F1" w:rsidRPr="00B42743">
          <w:rPr>
            <w:rStyle w:val="ac"/>
            <w:noProof/>
          </w:rPr>
          <w:t>司机管理</w:t>
        </w:r>
        <w:r w:rsidR="008B68F1">
          <w:rPr>
            <w:noProof/>
            <w:webHidden/>
          </w:rPr>
          <w:tab/>
        </w:r>
        <w:r w:rsidR="008B68F1">
          <w:rPr>
            <w:noProof/>
            <w:webHidden/>
          </w:rPr>
          <w:fldChar w:fldCharType="begin"/>
        </w:r>
        <w:r w:rsidR="008B68F1">
          <w:rPr>
            <w:noProof/>
            <w:webHidden/>
          </w:rPr>
          <w:instrText xml:space="preserve"> PAGEREF _Toc474764560 \h </w:instrText>
        </w:r>
        <w:r w:rsidR="008B68F1">
          <w:rPr>
            <w:noProof/>
            <w:webHidden/>
          </w:rPr>
        </w:r>
        <w:r w:rsidR="008B68F1">
          <w:rPr>
            <w:noProof/>
            <w:webHidden/>
          </w:rPr>
          <w:fldChar w:fldCharType="separate"/>
        </w:r>
        <w:r w:rsidR="008B68F1">
          <w:rPr>
            <w:noProof/>
            <w:webHidden/>
          </w:rPr>
          <w:t>158</w:t>
        </w:r>
        <w:r w:rsidR="008B68F1">
          <w:rPr>
            <w:noProof/>
            <w:webHidden/>
          </w:rPr>
          <w:fldChar w:fldCharType="end"/>
        </w:r>
      </w:hyperlink>
    </w:p>
    <w:p w14:paraId="3D010833" w14:textId="1E4AAEEF" w:rsidR="008B68F1" w:rsidRDefault="00124658">
      <w:pPr>
        <w:pStyle w:val="41"/>
        <w:tabs>
          <w:tab w:val="left" w:pos="1470"/>
          <w:tab w:val="right" w:leader="dot" w:pos="9736"/>
        </w:tabs>
        <w:rPr>
          <w:noProof/>
          <w:sz w:val="21"/>
          <w:szCs w:val="22"/>
        </w:rPr>
      </w:pPr>
      <w:hyperlink w:anchor="_Toc474764561" w:history="1">
        <w:r w:rsidR="008B68F1" w:rsidRPr="00B42743">
          <w:rPr>
            <w:rStyle w:val="ac"/>
            <w:rFonts w:ascii="Times New Roman" w:hAnsi="Times New Roman" w:cs="Times New Roman"/>
            <w:noProof/>
          </w:rPr>
          <w:t>3.6.3.5</w:t>
        </w:r>
        <w:r w:rsidR="008B68F1">
          <w:rPr>
            <w:noProof/>
            <w:sz w:val="21"/>
            <w:szCs w:val="22"/>
          </w:rPr>
          <w:tab/>
        </w:r>
        <w:r w:rsidR="008B68F1" w:rsidRPr="00B42743">
          <w:rPr>
            <w:rStyle w:val="ac"/>
            <w:noProof/>
          </w:rPr>
          <w:t>网约车绑定</w:t>
        </w:r>
        <w:r w:rsidR="008B68F1">
          <w:rPr>
            <w:noProof/>
            <w:webHidden/>
          </w:rPr>
          <w:tab/>
        </w:r>
        <w:r w:rsidR="008B68F1">
          <w:rPr>
            <w:noProof/>
            <w:webHidden/>
          </w:rPr>
          <w:fldChar w:fldCharType="begin"/>
        </w:r>
        <w:r w:rsidR="008B68F1">
          <w:rPr>
            <w:noProof/>
            <w:webHidden/>
          </w:rPr>
          <w:instrText xml:space="preserve"> PAGEREF _Toc474764561 \h </w:instrText>
        </w:r>
        <w:r w:rsidR="008B68F1">
          <w:rPr>
            <w:noProof/>
            <w:webHidden/>
          </w:rPr>
        </w:r>
        <w:r w:rsidR="008B68F1">
          <w:rPr>
            <w:noProof/>
            <w:webHidden/>
          </w:rPr>
          <w:fldChar w:fldCharType="separate"/>
        </w:r>
        <w:r w:rsidR="008B68F1">
          <w:rPr>
            <w:noProof/>
            <w:webHidden/>
          </w:rPr>
          <w:t>162</w:t>
        </w:r>
        <w:r w:rsidR="008B68F1">
          <w:rPr>
            <w:noProof/>
            <w:webHidden/>
          </w:rPr>
          <w:fldChar w:fldCharType="end"/>
        </w:r>
      </w:hyperlink>
    </w:p>
    <w:p w14:paraId="6BA4531C" w14:textId="2C973BEF" w:rsidR="008B68F1" w:rsidRDefault="00124658">
      <w:pPr>
        <w:pStyle w:val="41"/>
        <w:tabs>
          <w:tab w:val="left" w:pos="1470"/>
          <w:tab w:val="right" w:leader="dot" w:pos="9736"/>
        </w:tabs>
        <w:rPr>
          <w:noProof/>
          <w:sz w:val="21"/>
          <w:szCs w:val="22"/>
        </w:rPr>
      </w:pPr>
      <w:hyperlink w:anchor="_Toc474764562" w:history="1">
        <w:r w:rsidR="008B68F1" w:rsidRPr="00B42743">
          <w:rPr>
            <w:rStyle w:val="ac"/>
            <w:rFonts w:ascii="Times New Roman" w:hAnsi="Times New Roman" w:cs="Times New Roman"/>
            <w:noProof/>
          </w:rPr>
          <w:t>3.6.3.6</w:t>
        </w:r>
        <w:r w:rsidR="008B68F1">
          <w:rPr>
            <w:noProof/>
            <w:sz w:val="21"/>
            <w:szCs w:val="22"/>
          </w:rPr>
          <w:tab/>
        </w:r>
        <w:r w:rsidR="008B68F1" w:rsidRPr="00B42743">
          <w:rPr>
            <w:rStyle w:val="ac"/>
            <w:noProof/>
          </w:rPr>
          <w:t>出租车绑定</w:t>
        </w:r>
        <w:r w:rsidR="008B68F1">
          <w:rPr>
            <w:noProof/>
            <w:webHidden/>
          </w:rPr>
          <w:tab/>
        </w:r>
        <w:r w:rsidR="008B68F1">
          <w:rPr>
            <w:noProof/>
            <w:webHidden/>
          </w:rPr>
          <w:fldChar w:fldCharType="begin"/>
        </w:r>
        <w:r w:rsidR="008B68F1">
          <w:rPr>
            <w:noProof/>
            <w:webHidden/>
          </w:rPr>
          <w:instrText xml:space="preserve"> PAGEREF _Toc474764562 \h </w:instrText>
        </w:r>
        <w:r w:rsidR="008B68F1">
          <w:rPr>
            <w:noProof/>
            <w:webHidden/>
          </w:rPr>
        </w:r>
        <w:r w:rsidR="008B68F1">
          <w:rPr>
            <w:noProof/>
            <w:webHidden/>
          </w:rPr>
          <w:fldChar w:fldCharType="separate"/>
        </w:r>
        <w:r w:rsidR="008B68F1">
          <w:rPr>
            <w:noProof/>
            <w:webHidden/>
          </w:rPr>
          <w:t>166</w:t>
        </w:r>
        <w:r w:rsidR="008B68F1">
          <w:rPr>
            <w:noProof/>
            <w:webHidden/>
          </w:rPr>
          <w:fldChar w:fldCharType="end"/>
        </w:r>
      </w:hyperlink>
    </w:p>
    <w:p w14:paraId="1A15370F" w14:textId="31780A33" w:rsidR="008B68F1" w:rsidRDefault="00124658">
      <w:pPr>
        <w:pStyle w:val="31"/>
        <w:tabs>
          <w:tab w:val="left" w:pos="1260"/>
          <w:tab w:val="right" w:leader="dot" w:pos="9736"/>
        </w:tabs>
        <w:rPr>
          <w:i w:val="0"/>
          <w:iCs w:val="0"/>
          <w:noProof/>
          <w:sz w:val="21"/>
          <w:szCs w:val="22"/>
        </w:rPr>
      </w:pPr>
      <w:hyperlink w:anchor="_Toc474764563" w:history="1">
        <w:r w:rsidR="008B68F1" w:rsidRPr="00B42743">
          <w:rPr>
            <w:rStyle w:val="ac"/>
            <w:rFonts w:ascii="Times New Roman" w:hAnsi="Times New Roman" w:cs="Times New Roman"/>
            <w:noProof/>
          </w:rPr>
          <w:t>3.6.4</w:t>
        </w:r>
        <w:r w:rsidR="008B68F1">
          <w:rPr>
            <w:i w:val="0"/>
            <w:iCs w:val="0"/>
            <w:noProof/>
            <w:sz w:val="21"/>
            <w:szCs w:val="22"/>
          </w:rPr>
          <w:tab/>
        </w:r>
        <w:r w:rsidR="008B68F1" w:rsidRPr="00B42743">
          <w:rPr>
            <w:rStyle w:val="ac"/>
            <w:rFonts w:ascii="宋体" w:eastAsia="宋体" w:hAnsi="宋体" w:cs="宋体"/>
            <w:noProof/>
          </w:rPr>
          <w:t>服务规则</w:t>
        </w:r>
        <w:r w:rsidR="008B68F1">
          <w:rPr>
            <w:noProof/>
            <w:webHidden/>
          </w:rPr>
          <w:tab/>
        </w:r>
        <w:r w:rsidR="008B68F1">
          <w:rPr>
            <w:noProof/>
            <w:webHidden/>
          </w:rPr>
          <w:fldChar w:fldCharType="begin"/>
        </w:r>
        <w:r w:rsidR="008B68F1">
          <w:rPr>
            <w:noProof/>
            <w:webHidden/>
          </w:rPr>
          <w:instrText xml:space="preserve"> PAGEREF _Toc474764563 \h </w:instrText>
        </w:r>
        <w:r w:rsidR="008B68F1">
          <w:rPr>
            <w:noProof/>
            <w:webHidden/>
          </w:rPr>
        </w:r>
        <w:r w:rsidR="008B68F1">
          <w:rPr>
            <w:noProof/>
            <w:webHidden/>
          </w:rPr>
          <w:fldChar w:fldCharType="separate"/>
        </w:r>
        <w:r w:rsidR="008B68F1">
          <w:rPr>
            <w:noProof/>
            <w:webHidden/>
          </w:rPr>
          <w:t>170</w:t>
        </w:r>
        <w:r w:rsidR="008B68F1">
          <w:rPr>
            <w:noProof/>
            <w:webHidden/>
          </w:rPr>
          <w:fldChar w:fldCharType="end"/>
        </w:r>
      </w:hyperlink>
    </w:p>
    <w:p w14:paraId="3AEE04DB" w14:textId="21432381" w:rsidR="008B68F1" w:rsidRDefault="00124658">
      <w:pPr>
        <w:pStyle w:val="41"/>
        <w:tabs>
          <w:tab w:val="left" w:pos="1470"/>
          <w:tab w:val="right" w:leader="dot" w:pos="9736"/>
        </w:tabs>
        <w:rPr>
          <w:noProof/>
          <w:sz w:val="21"/>
          <w:szCs w:val="22"/>
        </w:rPr>
      </w:pPr>
      <w:hyperlink w:anchor="_Toc474764564" w:history="1">
        <w:r w:rsidR="008B68F1" w:rsidRPr="00B42743">
          <w:rPr>
            <w:rStyle w:val="ac"/>
            <w:rFonts w:ascii="Times New Roman" w:hAnsi="Times New Roman" w:cs="Times New Roman"/>
            <w:noProof/>
          </w:rPr>
          <w:t>3.6.4.1</w:t>
        </w:r>
        <w:r w:rsidR="008B68F1">
          <w:rPr>
            <w:noProof/>
            <w:sz w:val="21"/>
            <w:szCs w:val="22"/>
          </w:rPr>
          <w:tab/>
        </w:r>
        <w:r w:rsidR="008B68F1" w:rsidRPr="00B42743">
          <w:rPr>
            <w:rStyle w:val="ac"/>
            <w:noProof/>
          </w:rPr>
          <w:t>服务车型</w:t>
        </w:r>
        <w:r w:rsidR="008B68F1">
          <w:rPr>
            <w:noProof/>
            <w:webHidden/>
          </w:rPr>
          <w:tab/>
        </w:r>
        <w:r w:rsidR="008B68F1">
          <w:rPr>
            <w:noProof/>
            <w:webHidden/>
          </w:rPr>
          <w:fldChar w:fldCharType="begin"/>
        </w:r>
        <w:r w:rsidR="008B68F1">
          <w:rPr>
            <w:noProof/>
            <w:webHidden/>
          </w:rPr>
          <w:instrText xml:space="preserve"> PAGEREF _Toc474764564 \h </w:instrText>
        </w:r>
        <w:r w:rsidR="008B68F1">
          <w:rPr>
            <w:noProof/>
            <w:webHidden/>
          </w:rPr>
        </w:r>
        <w:r w:rsidR="008B68F1">
          <w:rPr>
            <w:noProof/>
            <w:webHidden/>
          </w:rPr>
          <w:fldChar w:fldCharType="separate"/>
        </w:r>
        <w:r w:rsidR="008B68F1">
          <w:rPr>
            <w:noProof/>
            <w:webHidden/>
          </w:rPr>
          <w:t>170</w:t>
        </w:r>
        <w:r w:rsidR="008B68F1">
          <w:rPr>
            <w:noProof/>
            <w:webHidden/>
          </w:rPr>
          <w:fldChar w:fldCharType="end"/>
        </w:r>
      </w:hyperlink>
    </w:p>
    <w:p w14:paraId="583D0732" w14:textId="3400529C" w:rsidR="008B68F1" w:rsidRDefault="00124658">
      <w:pPr>
        <w:pStyle w:val="41"/>
        <w:tabs>
          <w:tab w:val="left" w:pos="1470"/>
          <w:tab w:val="right" w:leader="dot" w:pos="9736"/>
        </w:tabs>
        <w:rPr>
          <w:noProof/>
          <w:sz w:val="21"/>
          <w:szCs w:val="22"/>
        </w:rPr>
      </w:pPr>
      <w:hyperlink w:anchor="_Toc474764565" w:history="1">
        <w:r w:rsidR="008B68F1" w:rsidRPr="00B42743">
          <w:rPr>
            <w:rStyle w:val="ac"/>
            <w:rFonts w:ascii="Times New Roman" w:hAnsi="Times New Roman" w:cs="Times New Roman"/>
            <w:noProof/>
          </w:rPr>
          <w:t>3.6.4.2</w:t>
        </w:r>
        <w:r w:rsidR="008B68F1">
          <w:rPr>
            <w:noProof/>
            <w:sz w:val="21"/>
            <w:szCs w:val="22"/>
          </w:rPr>
          <w:tab/>
        </w:r>
        <w:r w:rsidR="008B68F1" w:rsidRPr="00B42743">
          <w:rPr>
            <w:rStyle w:val="ac"/>
            <w:noProof/>
          </w:rPr>
          <w:t>网约车派单规则</w:t>
        </w:r>
        <w:r w:rsidR="008B68F1">
          <w:rPr>
            <w:noProof/>
            <w:webHidden/>
          </w:rPr>
          <w:tab/>
        </w:r>
        <w:r w:rsidR="008B68F1">
          <w:rPr>
            <w:noProof/>
            <w:webHidden/>
          </w:rPr>
          <w:fldChar w:fldCharType="begin"/>
        </w:r>
        <w:r w:rsidR="008B68F1">
          <w:rPr>
            <w:noProof/>
            <w:webHidden/>
          </w:rPr>
          <w:instrText xml:space="preserve"> PAGEREF _Toc474764565 \h </w:instrText>
        </w:r>
        <w:r w:rsidR="008B68F1">
          <w:rPr>
            <w:noProof/>
            <w:webHidden/>
          </w:rPr>
        </w:r>
        <w:r w:rsidR="008B68F1">
          <w:rPr>
            <w:noProof/>
            <w:webHidden/>
          </w:rPr>
          <w:fldChar w:fldCharType="separate"/>
        </w:r>
        <w:r w:rsidR="008B68F1">
          <w:rPr>
            <w:noProof/>
            <w:webHidden/>
          </w:rPr>
          <w:t>173</w:t>
        </w:r>
        <w:r w:rsidR="008B68F1">
          <w:rPr>
            <w:noProof/>
            <w:webHidden/>
          </w:rPr>
          <w:fldChar w:fldCharType="end"/>
        </w:r>
      </w:hyperlink>
    </w:p>
    <w:p w14:paraId="3849E780" w14:textId="610FC08F" w:rsidR="008B68F1" w:rsidRDefault="00124658">
      <w:pPr>
        <w:pStyle w:val="41"/>
        <w:tabs>
          <w:tab w:val="left" w:pos="1470"/>
          <w:tab w:val="right" w:leader="dot" w:pos="9736"/>
        </w:tabs>
        <w:rPr>
          <w:noProof/>
          <w:sz w:val="21"/>
          <w:szCs w:val="22"/>
        </w:rPr>
      </w:pPr>
      <w:hyperlink w:anchor="_Toc474764566" w:history="1">
        <w:r w:rsidR="008B68F1" w:rsidRPr="00B42743">
          <w:rPr>
            <w:rStyle w:val="ac"/>
            <w:rFonts w:ascii="Times New Roman" w:hAnsi="Times New Roman" w:cs="Times New Roman"/>
            <w:noProof/>
          </w:rPr>
          <w:t>3.6.4.3</w:t>
        </w:r>
        <w:r w:rsidR="008B68F1">
          <w:rPr>
            <w:noProof/>
            <w:sz w:val="21"/>
            <w:szCs w:val="22"/>
          </w:rPr>
          <w:tab/>
        </w:r>
        <w:r w:rsidR="008B68F1" w:rsidRPr="00B42743">
          <w:rPr>
            <w:rStyle w:val="ac"/>
            <w:noProof/>
          </w:rPr>
          <w:t>网约车计费规则</w:t>
        </w:r>
        <w:r w:rsidR="008B68F1">
          <w:rPr>
            <w:noProof/>
            <w:webHidden/>
          </w:rPr>
          <w:tab/>
        </w:r>
        <w:r w:rsidR="008B68F1">
          <w:rPr>
            <w:noProof/>
            <w:webHidden/>
          </w:rPr>
          <w:fldChar w:fldCharType="begin"/>
        </w:r>
        <w:r w:rsidR="008B68F1">
          <w:rPr>
            <w:noProof/>
            <w:webHidden/>
          </w:rPr>
          <w:instrText xml:space="preserve"> PAGEREF _Toc474764566 \h </w:instrText>
        </w:r>
        <w:r w:rsidR="008B68F1">
          <w:rPr>
            <w:noProof/>
            <w:webHidden/>
          </w:rPr>
        </w:r>
        <w:r w:rsidR="008B68F1">
          <w:rPr>
            <w:noProof/>
            <w:webHidden/>
          </w:rPr>
          <w:fldChar w:fldCharType="separate"/>
        </w:r>
        <w:r w:rsidR="008B68F1">
          <w:rPr>
            <w:noProof/>
            <w:webHidden/>
          </w:rPr>
          <w:t>173</w:t>
        </w:r>
        <w:r w:rsidR="008B68F1">
          <w:rPr>
            <w:noProof/>
            <w:webHidden/>
          </w:rPr>
          <w:fldChar w:fldCharType="end"/>
        </w:r>
      </w:hyperlink>
    </w:p>
    <w:p w14:paraId="0642E748" w14:textId="2695469B" w:rsidR="008B68F1" w:rsidRDefault="00124658">
      <w:pPr>
        <w:pStyle w:val="41"/>
        <w:tabs>
          <w:tab w:val="left" w:pos="1470"/>
          <w:tab w:val="right" w:leader="dot" w:pos="9736"/>
        </w:tabs>
        <w:rPr>
          <w:noProof/>
          <w:sz w:val="21"/>
          <w:szCs w:val="22"/>
        </w:rPr>
      </w:pPr>
      <w:hyperlink w:anchor="_Toc474764567" w:history="1">
        <w:r w:rsidR="008B68F1" w:rsidRPr="00B42743">
          <w:rPr>
            <w:rStyle w:val="ac"/>
            <w:rFonts w:ascii="Times New Roman" w:hAnsi="Times New Roman" w:cs="Times New Roman"/>
            <w:noProof/>
          </w:rPr>
          <w:t>3.6.4.4</w:t>
        </w:r>
        <w:r w:rsidR="008B68F1">
          <w:rPr>
            <w:noProof/>
            <w:sz w:val="21"/>
            <w:szCs w:val="22"/>
          </w:rPr>
          <w:tab/>
        </w:r>
        <w:r w:rsidR="008B68F1" w:rsidRPr="00B42743">
          <w:rPr>
            <w:rStyle w:val="ac"/>
            <w:noProof/>
          </w:rPr>
          <w:t>出租车派单规则</w:t>
        </w:r>
        <w:r w:rsidR="008B68F1">
          <w:rPr>
            <w:noProof/>
            <w:webHidden/>
          </w:rPr>
          <w:tab/>
        </w:r>
        <w:r w:rsidR="008B68F1">
          <w:rPr>
            <w:noProof/>
            <w:webHidden/>
          </w:rPr>
          <w:fldChar w:fldCharType="begin"/>
        </w:r>
        <w:r w:rsidR="008B68F1">
          <w:rPr>
            <w:noProof/>
            <w:webHidden/>
          </w:rPr>
          <w:instrText xml:space="preserve"> PAGEREF _Toc474764567 \h </w:instrText>
        </w:r>
        <w:r w:rsidR="008B68F1">
          <w:rPr>
            <w:noProof/>
            <w:webHidden/>
          </w:rPr>
        </w:r>
        <w:r w:rsidR="008B68F1">
          <w:rPr>
            <w:noProof/>
            <w:webHidden/>
          </w:rPr>
          <w:fldChar w:fldCharType="separate"/>
        </w:r>
        <w:r w:rsidR="008B68F1">
          <w:rPr>
            <w:noProof/>
            <w:webHidden/>
          </w:rPr>
          <w:t>174</w:t>
        </w:r>
        <w:r w:rsidR="008B68F1">
          <w:rPr>
            <w:noProof/>
            <w:webHidden/>
          </w:rPr>
          <w:fldChar w:fldCharType="end"/>
        </w:r>
      </w:hyperlink>
    </w:p>
    <w:p w14:paraId="4FAF5719" w14:textId="7A9D422D" w:rsidR="008B68F1" w:rsidRDefault="00124658">
      <w:pPr>
        <w:pStyle w:val="41"/>
        <w:tabs>
          <w:tab w:val="left" w:pos="1470"/>
          <w:tab w:val="right" w:leader="dot" w:pos="9736"/>
        </w:tabs>
        <w:rPr>
          <w:noProof/>
          <w:sz w:val="21"/>
          <w:szCs w:val="22"/>
        </w:rPr>
      </w:pPr>
      <w:hyperlink w:anchor="_Toc474764568" w:history="1">
        <w:r w:rsidR="008B68F1" w:rsidRPr="00B42743">
          <w:rPr>
            <w:rStyle w:val="ac"/>
            <w:rFonts w:ascii="Times New Roman" w:hAnsi="Times New Roman" w:cs="Times New Roman"/>
            <w:noProof/>
          </w:rPr>
          <w:t>3.6.4.5</w:t>
        </w:r>
        <w:r w:rsidR="008B68F1">
          <w:rPr>
            <w:noProof/>
            <w:sz w:val="21"/>
            <w:szCs w:val="22"/>
          </w:rPr>
          <w:tab/>
        </w:r>
        <w:r w:rsidR="008B68F1" w:rsidRPr="00B42743">
          <w:rPr>
            <w:rStyle w:val="ac"/>
            <w:noProof/>
          </w:rPr>
          <w:t>出租车计费规则</w:t>
        </w:r>
        <w:r w:rsidR="008B68F1">
          <w:rPr>
            <w:noProof/>
            <w:webHidden/>
          </w:rPr>
          <w:tab/>
        </w:r>
        <w:r w:rsidR="008B68F1">
          <w:rPr>
            <w:noProof/>
            <w:webHidden/>
          </w:rPr>
          <w:fldChar w:fldCharType="begin"/>
        </w:r>
        <w:r w:rsidR="008B68F1">
          <w:rPr>
            <w:noProof/>
            <w:webHidden/>
          </w:rPr>
          <w:instrText xml:space="preserve"> PAGEREF _Toc474764568 \h </w:instrText>
        </w:r>
        <w:r w:rsidR="008B68F1">
          <w:rPr>
            <w:noProof/>
            <w:webHidden/>
          </w:rPr>
        </w:r>
        <w:r w:rsidR="008B68F1">
          <w:rPr>
            <w:noProof/>
            <w:webHidden/>
          </w:rPr>
          <w:fldChar w:fldCharType="separate"/>
        </w:r>
        <w:r w:rsidR="008B68F1">
          <w:rPr>
            <w:noProof/>
            <w:webHidden/>
          </w:rPr>
          <w:t>196</w:t>
        </w:r>
        <w:r w:rsidR="008B68F1">
          <w:rPr>
            <w:noProof/>
            <w:webHidden/>
          </w:rPr>
          <w:fldChar w:fldCharType="end"/>
        </w:r>
      </w:hyperlink>
    </w:p>
    <w:p w14:paraId="14AD3ECA" w14:textId="18376E46" w:rsidR="008B68F1" w:rsidRDefault="00124658">
      <w:pPr>
        <w:pStyle w:val="41"/>
        <w:tabs>
          <w:tab w:val="left" w:pos="1470"/>
          <w:tab w:val="right" w:leader="dot" w:pos="9736"/>
        </w:tabs>
        <w:rPr>
          <w:noProof/>
          <w:sz w:val="21"/>
          <w:szCs w:val="22"/>
        </w:rPr>
      </w:pPr>
      <w:hyperlink w:anchor="_Toc474764569" w:history="1">
        <w:r w:rsidR="008B68F1" w:rsidRPr="00B42743">
          <w:rPr>
            <w:rStyle w:val="ac"/>
            <w:rFonts w:ascii="Times New Roman" w:hAnsi="Times New Roman" w:cs="Times New Roman"/>
            <w:noProof/>
          </w:rPr>
          <w:t>3.6.4.6</w:t>
        </w:r>
        <w:r w:rsidR="008B68F1">
          <w:rPr>
            <w:noProof/>
            <w:sz w:val="21"/>
            <w:szCs w:val="22"/>
          </w:rPr>
          <w:tab/>
        </w:r>
        <w:r w:rsidR="008B68F1" w:rsidRPr="00B42743">
          <w:rPr>
            <w:rStyle w:val="ac"/>
            <w:noProof/>
          </w:rPr>
          <w:t>交接班规则</w:t>
        </w:r>
        <w:r w:rsidR="008B68F1">
          <w:rPr>
            <w:noProof/>
            <w:webHidden/>
          </w:rPr>
          <w:tab/>
        </w:r>
        <w:r w:rsidR="008B68F1">
          <w:rPr>
            <w:noProof/>
            <w:webHidden/>
          </w:rPr>
          <w:fldChar w:fldCharType="begin"/>
        </w:r>
        <w:r w:rsidR="008B68F1">
          <w:rPr>
            <w:noProof/>
            <w:webHidden/>
          </w:rPr>
          <w:instrText xml:space="preserve"> PAGEREF _Toc474764569 \h </w:instrText>
        </w:r>
        <w:r w:rsidR="008B68F1">
          <w:rPr>
            <w:noProof/>
            <w:webHidden/>
          </w:rPr>
        </w:r>
        <w:r w:rsidR="008B68F1">
          <w:rPr>
            <w:noProof/>
            <w:webHidden/>
          </w:rPr>
          <w:fldChar w:fldCharType="separate"/>
        </w:r>
        <w:r w:rsidR="008B68F1">
          <w:rPr>
            <w:noProof/>
            <w:webHidden/>
          </w:rPr>
          <w:t>199</w:t>
        </w:r>
        <w:r w:rsidR="008B68F1">
          <w:rPr>
            <w:noProof/>
            <w:webHidden/>
          </w:rPr>
          <w:fldChar w:fldCharType="end"/>
        </w:r>
      </w:hyperlink>
    </w:p>
    <w:p w14:paraId="554E83A7" w14:textId="1BB38AAA" w:rsidR="008B68F1" w:rsidRDefault="00124658">
      <w:pPr>
        <w:pStyle w:val="31"/>
        <w:tabs>
          <w:tab w:val="left" w:pos="1260"/>
          <w:tab w:val="right" w:leader="dot" w:pos="9736"/>
        </w:tabs>
        <w:rPr>
          <w:i w:val="0"/>
          <w:iCs w:val="0"/>
          <w:noProof/>
          <w:sz w:val="21"/>
          <w:szCs w:val="22"/>
        </w:rPr>
      </w:pPr>
      <w:hyperlink w:anchor="_Toc474764570" w:history="1">
        <w:r w:rsidR="008B68F1" w:rsidRPr="00B42743">
          <w:rPr>
            <w:rStyle w:val="ac"/>
            <w:rFonts w:ascii="Times New Roman" w:hAnsi="Times New Roman" w:cs="Times New Roman"/>
            <w:noProof/>
          </w:rPr>
          <w:t>3.6.5</w:t>
        </w:r>
        <w:r w:rsidR="008B68F1">
          <w:rPr>
            <w:i w:val="0"/>
            <w:iCs w:val="0"/>
            <w:noProof/>
            <w:sz w:val="21"/>
            <w:szCs w:val="22"/>
          </w:rPr>
          <w:tab/>
        </w:r>
        <w:r w:rsidR="008B68F1" w:rsidRPr="00B42743">
          <w:rPr>
            <w:rStyle w:val="ac"/>
            <w:rFonts w:ascii="宋体" w:eastAsia="宋体" w:hAnsi="宋体" w:cs="宋体"/>
            <w:noProof/>
          </w:rPr>
          <w:t>财务管理</w:t>
        </w:r>
        <w:r w:rsidR="008B68F1">
          <w:rPr>
            <w:noProof/>
            <w:webHidden/>
          </w:rPr>
          <w:tab/>
        </w:r>
        <w:r w:rsidR="008B68F1">
          <w:rPr>
            <w:noProof/>
            <w:webHidden/>
          </w:rPr>
          <w:fldChar w:fldCharType="begin"/>
        </w:r>
        <w:r w:rsidR="008B68F1">
          <w:rPr>
            <w:noProof/>
            <w:webHidden/>
          </w:rPr>
          <w:instrText xml:space="preserve"> PAGEREF _Toc474764570 \h </w:instrText>
        </w:r>
        <w:r w:rsidR="008B68F1">
          <w:rPr>
            <w:noProof/>
            <w:webHidden/>
          </w:rPr>
        </w:r>
        <w:r w:rsidR="008B68F1">
          <w:rPr>
            <w:noProof/>
            <w:webHidden/>
          </w:rPr>
          <w:fldChar w:fldCharType="separate"/>
        </w:r>
        <w:r w:rsidR="008B68F1">
          <w:rPr>
            <w:noProof/>
            <w:webHidden/>
          </w:rPr>
          <w:t>200</w:t>
        </w:r>
        <w:r w:rsidR="008B68F1">
          <w:rPr>
            <w:noProof/>
            <w:webHidden/>
          </w:rPr>
          <w:fldChar w:fldCharType="end"/>
        </w:r>
      </w:hyperlink>
    </w:p>
    <w:p w14:paraId="401D8751" w14:textId="6612D57B" w:rsidR="008B68F1" w:rsidRDefault="00124658">
      <w:pPr>
        <w:pStyle w:val="41"/>
        <w:tabs>
          <w:tab w:val="left" w:pos="1470"/>
          <w:tab w:val="right" w:leader="dot" w:pos="9736"/>
        </w:tabs>
        <w:rPr>
          <w:noProof/>
          <w:sz w:val="21"/>
          <w:szCs w:val="22"/>
        </w:rPr>
      </w:pPr>
      <w:hyperlink w:anchor="_Toc474764571" w:history="1">
        <w:r w:rsidR="008B68F1" w:rsidRPr="00B42743">
          <w:rPr>
            <w:rStyle w:val="ac"/>
            <w:rFonts w:ascii="Times New Roman" w:hAnsi="Times New Roman" w:cs="Times New Roman"/>
            <w:noProof/>
          </w:rPr>
          <w:t>3.6.5.1</w:t>
        </w:r>
        <w:r w:rsidR="008B68F1">
          <w:rPr>
            <w:noProof/>
            <w:sz w:val="21"/>
            <w:szCs w:val="22"/>
          </w:rPr>
          <w:tab/>
        </w:r>
        <w:r w:rsidR="008B68F1" w:rsidRPr="00B42743">
          <w:rPr>
            <w:rStyle w:val="ac"/>
            <w:noProof/>
          </w:rPr>
          <w:t>司机账户</w:t>
        </w:r>
        <w:r w:rsidR="008B68F1">
          <w:rPr>
            <w:noProof/>
            <w:webHidden/>
          </w:rPr>
          <w:tab/>
        </w:r>
        <w:r w:rsidR="008B68F1">
          <w:rPr>
            <w:noProof/>
            <w:webHidden/>
          </w:rPr>
          <w:fldChar w:fldCharType="begin"/>
        </w:r>
        <w:r w:rsidR="008B68F1">
          <w:rPr>
            <w:noProof/>
            <w:webHidden/>
          </w:rPr>
          <w:instrText xml:space="preserve"> PAGEREF _Toc474764571 \h </w:instrText>
        </w:r>
        <w:r w:rsidR="008B68F1">
          <w:rPr>
            <w:noProof/>
            <w:webHidden/>
          </w:rPr>
        </w:r>
        <w:r w:rsidR="008B68F1">
          <w:rPr>
            <w:noProof/>
            <w:webHidden/>
          </w:rPr>
          <w:fldChar w:fldCharType="separate"/>
        </w:r>
        <w:r w:rsidR="008B68F1">
          <w:rPr>
            <w:noProof/>
            <w:webHidden/>
          </w:rPr>
          <w:t>200</w:t>
        </w:r>
        <w:r w:rsidR="008B68F1">
          <w:rPr>
            <w:noProof/>
            <w:webHidden/>
          </w:rPr>
          <w:fldChar w:fldCharType="end"/>
        </w:r>
      </w:hyperlink>
    </w:p>
    <w:p w14:paraId="47DD0C9C" w14:textId="62E7BDB0" w:rsidR="008B68F1" w:rsidRDefault="00124658">
      <w:pPr>
        <w:pStyle w:val="41"/>
        <w:tabs>
          <w:tab w:val="left" w:pos="1470"/>
          <w:tab w:val="right" w:leader="dot" w:pos="9736"/>
        </w:tabs>
        <w:rPr>
          <w:noProof/>
          <w:sz w:val="21"/>
          <w:szCs w:val="22"/>
        </w:rPr>
      </w:pPr>
      <w:hyperlink w:anchor="_Toc474764572" w:history="1">
        <w:r w:rsidR="008B68F1" w:rsidRPr="00B42743">
          <w:rPr>
            <w:rStyle w:val="ac"/>
            <w:rFonts w:ascii="Times New Roman" w:hAnsi="Times New Roman" w:cs="Times New Roman"/>
            <w:noProof/>
          </w:rPr>
          <w:t>3.6.5.2</w:t>
        </w:r>
        <w:r w:rsidR="008B68F1">
          <w:rPr>
            <w:noProof/>
            <w:sz w:val="21"/>
            <w:szCs w:val="22"/>
          </w:rPr>
          <w:tab/>
        </w:r>
        <w:r w:rsidR="008B68F1" w:rsidRPr="00B42743">
          <w:rPr>
            <w:rStyle w:val="ac"/>
            <w:noProof/>
          </w:rPr>
          <w:t>个人账户</w:t>
        </w:r>
        <w:r w:rsidR="008B68F1">
          <w:rPr>
            <w:noProof/>
            <w:webHidden/>
          </w:rPr>
          <w:tab/>
        </w:r>
        <w:r w:rsidR="008B68F1">
          <w:rPr>
            <w:noProof/>
            <w:webHidden/>
          </w:rPr>
          <w:fldChar w:fldCharType="begin"/>
        </w:r>
        <w:r w:rsidR="008B68F1">
          <w:rPr>
            <w:noProof/>
            <w:webHidden/>
          </w:rPr>
          <w:instrText xml:space="preserve"> PAGEREF _Toc474764572 \h </w:instrText>
        </w:r>
        <w:r w:rsidR="008B68F1">
          <w:rPr>
            <w:noProof/>
            <w:webHidden/>
          </w:rPr>
        </w:r>
        <w:r w:rsidR="008B68F1">
          <w:rPr>
            <w:noProof/>
            <w:webHidden/>
          </w:rPr>
          <w:fldChar w:fldCharType="separate"/>
        </w:r>
        <w:r w:rsidR="008B68F1">
          <w:rPr>
            <w:noProof/>
            <w:webHidden/>
          </w:rPr>
          <w:t>201</w:t>
        </w:r>
        <w:r w:rsidR="008B68F1">
          <w:rPr>
            <w:noProof/>
            <w:webHidden/>
          </w:rPr>
          <w:fldChar w:fldCharType="end"/>
        </w:r>
      </w:hyperlink>
    </w:p>
    <w:p w14:paraId="0639A2E1" w14:textId="7E16BD71" w:rsidR="008B68F1" w:rsidRDefault="00124658">
      <w:pPr>
        <w:pStyle w:val="41"/>
        <w:tabs>
          <w:tab w:val="left" w:pos="1470"/>
          <w:tab w:val="right" w:leader="dot" w:pos="9736"/>
        </w:tabs>
        <w:rPr>
          <w:noProof/>
          <w:sz w:val="21"/>
          <w:szCs w:val="22"/>
        </w:rPr>
      </w:pPr>
      <w:hyperlink w:anchor="_Toc474764573" w:history="1">
        <w:r w:rsidR="008B68F1" w:rsidRPr="00B42743">
          <w:rPr>
            <w:rStyle w:val="ac"/>
            <w:rFonts w:ascii="Times New Roman" w:hAnsi="Times New Roman" w:cs="Times New Roman"/>
            <w:noProof/>
          </w:rPr>
          <w:t>3.6.5.3</w:t>
        </w:r>
        <w:r w:rsidR="008B68F1">
          <w:rPr>
            <w:noProof/>
            <w:sz w:val="21"/>
            <w:szCs w:val="22"/>
          </w:rPr>
          <w:tab/>
        </w:r>
        <w:r w:rsidR="008B68F1" w:rsidRPr="00B42743">
          <w:rPr>
            <w:rStyle w:val="ac"/>
            <w:noProof/>
          </w:rPr>
          <w:t>提现管理</w:t>
        </w:r>
        <w:r w:rsidR="008B68F1">
          <w:rPr>
            <w:noProof/>
            <w:webHidden/>
          </w:rPr>
          <w:tab/>
        </w:r>
        <w:r w:rsidR="008B68F1">
          <w:rPr>
            <w:noProof/>
            <w:webHidden/>
          </w:rPr>
          <w:fldChar w:fldCharType="begin"/>
        </w:r>
        <w:r w:rsidR="008B68F1">
          <w:rPr>
            <w:noProof/>
            <w:webHidden/>
          </w:rPr>
          <w:instrText xml:space="preserve"> PAGEREF _Toc474764573 \h </w:instrText>
        </w:r>
        <w:r w:rsidR="008B68F1">
          <w:rPr>
            <w:noProof/>
            <w:webHidden/>
          </w:rPr>
        </w:r>
        <w:r w:rsidR="008B68F1">
          <w:rPr>
            <w:noProof/>
            <w:webHidden/>
          </w:rPr>
          <w:fldChar w:fldCharType="separate"/>
        </w:r>
        <w:r w:rsidR="008B68F1">
          <w:rPr>
            <w:noProof/>
            <w:webHidden/>
          </w:rPr>
          <w:t>202</w:t>
        </w:r>
        <w:r w:rsidR="008B68F1">
          <w:rPr>
            <w:noProof/>
            <w:webHidden/>
          </w:rPr>
          <w:fldChar w:fldCharType="end"/>
        </w:r>
      </w:hyperlink>
    </w:p>
    <w:p w14:paraId="6C2A3BEC" w14:textId="63F8ABB6" w:rsidR="008B68F1" w:rsidRDefault="00124658">
      <w:pPr>
        <w:pStyle w:val="41"/>
        <w:tabs>
          <w:tab w:val="left" w:pos="1470"/>
          <w:tab w:val="right" w:leader="dot" w:pos="9736"/>
        </w:tabs>
        <w:rPr>
          <w:noProof/>
          <w:sz w:val="21"/>
          <w:szCs w:val="22"/>
        </w:rPr>
      </w:pPr>
      <w:hyperlink w:anchor="_Toc474764574" w:history="1">
        <w:r w:rsidR="008B68F1" w:rsidRPr="00B42743">
          <w:rPr>
            <w:rStyle w:val="ac"/>
            <w:rFonts w:ascii="Times New Roman" w:hAnsi="Times New Roman" w:cs="Times New Roman"/>
            <w:noProof/>
          </w:rPr>
          <w:t>3.6.5.4</w:t>
        </w:r>
        <w:r w:rsidR="008B68F1">
          <w:rPr>
            <w:noProof/>
            <w:sz w:val="21"/>
            <w:szCs w:val="22"/>
          </w:rPr>
          <w:tab/>
        </w:r>
        <w:r w:rsidR="008B68F1" w:rsidRPr="00B42743">
          <w:rPr>
            <w:rStyle w:val="ac"/>
            <w:noProof/>
          </w:rPr>
          <w:t>行程费用结算管理</w:t>
        </w:r>
        <w:r w:rsidR="008B68F1">
          <w:rPr>
            <w:noProof/>
            <w:webHidden/>
          </w:rPr>
          <w:tab/>
        </w:r>
        <w:r w:rsidR="008B68F1">
          <w:rPr>
            <w:noProof/>
            <w:webHidden/>
          </w:rPr>
          <w:fldChar w:fldCharType="begin"/>
        </w:r>
        <w:r w:rsidR="008B68F1">
          <w:rPr>
            <w:noProof/>
            <w:webHidden/>
          </w:rPr>
          <w:instrText xml:space="preserve"> PAGEREF _Toc474764574 \h </w:instrText>
        </w:r>
        <w:r w:rsidR="008B68F1">
          <w:rPr>
            <w:noProof/>
            <w:webHidden/>
          </w:rPr>
        </w:r>
        <w:r w:rsidR="008B68F1">
          <w:rPr>
            <w:noProof/>
            <w:webHidden/>
          </w:rPr>
          <w:fldChar w:fldCharType="separate"/>
        </w:r>
        <w:r w:rsidR="008B68F1">
          <w:rPr>
            <w:noProof/>
            <w:webHidden/>
          </w:rPr>
          <w:t>204</w:t>
        </w:r>
        <w:r w:rsidR="008B68F1">
          <w:rPr>
            <w:noProof/>
            <w:webHidden/>
          </w:rPr>
          <w:fldChar w:fldCharType="end"/>
        </w:r>
      </w:hyperlink>
    </w:p>
    <w:p w14:paraId="2B49B0B1" w14:textId="2A6CDB46" w:rsidR="008B68F1" w:rsidRDefault="00124658">
      <w:pPr>
        <w:pStyle w:val="31"/>
        <w:tabs>
          <w:tab w:val="left" w:pos="1260"/>
          <w:tab w:val="right" w:leader="dot" w:pos="9736"/>
        </w:tabs>
        <w:rPr>
          <w:i w:val="0"/>
          <w:iCs w:val="0"/>
          <w:noProof/>
          <w:sz w:val="21"/>
          <w:szCs w:val="22"/>
        </w:rPr>
      </w:pPr>
      <w:hyperlink w:anchor="_Toc474764575" w:history="1">
        <w:r w:rsidR="008B68F1" w:rsidRPr="00B42743">
          <w:rPr>
            <w:rStyle w:val="ac"/>
            <w:rFonts w:ascii="Times New Roman" w:hAnsi="Times New Roman" w:cs="Times New Roman"/>
            <w:noProof/>
          </w:rPr>
          <w:t>3.6.6</w:t>
        </w:r>
        <w:r w:rsidR="008B68F1">
          <w:rPr>
            <w:i w:val="0"/>
            <w:iCs w:val="0"/>
            <w:noProof/>
            <w:sz w:val="21"/>
            <w:szCs w:val="22"/>
          </w:rPr>
          <w:tab/>
        </w:r>
        <w:r w:rsidR="008B68F1" w:rsidRPr="00B42743">
          <w:rPr>
            <w:rStyle w:val="ac"/>
            <w:rFonts w:ascii="宋体" w:eastAsia="宋体" w:hAnsi="宋体" w:cs="宋体"/>
            <w:noProof/>
          </w:rPr>
          <w:t>报表管理</w:t>
        </w:r>
        <w:r w:rsidR="008B68F1">
          <w:rPr>
            <w:noProof/>
            <w:webHidden/>
          </w:rPr>
          <w:tab/>
        </w:r>
        <w:r w:rsidR="008B68F1">
          <w:rPr>
            <w:noProof/>
            <w:webHidden/>
          </w:rPr>
          <w:fldChar w:fldCharType="begin"/>
        </w:r>
        <w:r w:rsidR="008B68F1">
          <w:rPr>
            <w:noProof/>
            <w:webHidden/>
          </w:rPr>
          <w:instrText xml:space="preserve"> PAGEREF _Toc474764575 \h </w:instrText>
        </w:r>
        <w:r w:rsidR="008B68F1">
          <w:rPr>
            <w:noProof/>
            <w:webHidden/>
          </w:rPr>
        </w:r>
        <w:r w:rsidR="008B68F1">
          <w:rPr>
            <w:noProof/>
            <w:webHidden/>
          </w:rPr>
          <w:fldChar w:fldCharType="separate"/>
        </w:r>
        <w:r w:rsidR="008B68F1">
          <w:rPr>
            <w:noProof/>
            <w:webHidden/>
          </w:rPr>
          <w:t>205</w:t>
        </w:r>
        <w:r w:rsidR="008B68F1">
          <w:rPr>
            <w:noProof/>
            <w:webHidden/>
          </w:rPr>
          <w:fldChar w:fldCharType="end"/>
        </w:r>
      </w:hyperlink>
    </w:p>
    <w:p w14:paraId="450C35C4" w14:textId="1D745457" w:rsidR="008B68F1" w:rsidRDefault="00124658">
      <w:pPr>
        <w:pStyle w:val="41"/>
        <w:tabs>
          <w:tab w:val="left" w:pos="1470"/>
          <w:tab w:val="right" w:leader="dot" w:pos="9736"/>
        </w:tabs>
        <w:rPr>
          <w:noProof/>
          <w:sz w:val="21"/>
          <w:szCs w:val="22"/>
        </w:rPr>
      </w:pPr>
      <w:hyperlink w:anchor="_Toc474764576" w:history="1">
        <w:r w:rsidR="008B68F1" w:rsidRPr="00B42743">
          <w:rPr>
            <w:rStyle w:val="ac"/>
            <w:rFonts w:ascii="Times New Roman" w:hAnsi="Times New Roman" w:cs="Times New Roman"/>
            <w:noProof/>
          </w:rPr>
          <w:t>3.6.6.1</w:t>
        </w:r>
        <w:r w:rsidR="008B68F1">
          <w:rPr>
            <w:noProof/>
            <w:sz w:val="21"/>
            <w:szCs w:val="22"/>
          </w:rPr>
          <w:tab/>
        </w:r>
        <w:r w:rsidR="008B68F1" w:rsidRPr="00B42743">
          <w:rPr>
            <w:rStyle w:val="ac"/>
            <w:noProof/>
          </w:rPr>
          <w:t>个人订单统计</w:t>
        </w:r>
        <w:r w:rsidR="008B68F1">
          <w:rPr>
            <w:noProof/>
            <w:webHidden/>
          </w:rPr>
          <w:tab/>
        </w:r>
        <w:r w:rsidR="008B68F1">
          <w:rPr>
            <w:noProof/>
            <w:webHidden/>
          </w:rPr>
          <w:fldChar w:fldCharType="begin"/>
        </w:r>
        <w:r w:rsidR="008B68F1">
          <w:rPr>
            <w:noProof/>
            <w:webHidden/>
          </w:rPr>
          <w:instrText xml:space="preserve"> PAGEREF _Toc474764576 \h </w:instrText>
        </w:r>
        <w:r w:rsidR="008B68F1">
          <w:rPr>
            <w:noProof/>
            <w:webHidden/>
          </w:rPr>
        </w:r>
        <w:r w:rsidR="008B68F1">
          <w:rPr>
            <w:noProof/>
            <w:webHidden/>
          </w:rPr>
          <w:fldChar w:fldCharType="separate"/>
        </w:r>
        <w:r w:rsidR="008B68F1">
          <w:rPr>
            <w:noProof/>
            <w:webHidden/>
          </w:rPr>
          <w:t>205</w:t>
        </w:r>
        <w:r w:rsidR="008B68F1">
          <w:rPr>
            <w:noProof/>
            <w:webHidden/>
          </w:rPr>
          <w:fldChar w:fldCharType="end"/>
        </w:r>
      </w:hyperlink>
    </w:p>
    <w:p w14:paraId="00777447" w14:textId="7F714294" w:rsidR="008B68F1" w:rsidRDefault="00124658">
      <w:pPr>
        <w:pStyle w:val="41"/>
        <w:tabs>
          <w:tab w:val="left" w:pos="1470"/>
          <w:tab w:val="right" w:leader="dot" w:pos="9736"/>
        </w:tabs>
        <w:rPr>
          <w:noProof/>
          <w:sz w:val="21"/>
          <w:szCs w:val="22"/>
        </w:rPr>
      </w:pPr>
      <w:hyperlink w:anchor="_Toc474764577" w:history="1">
        <w:r w:rsidR="008B68F1" w:rsidRPr="00B42743">
          <w:rPr>
            <w:rStyle w:val="ac"/>
            <w:rFonts w:ascii="Times New Roman" w:hAnsi="Times New Roman" w:cs="Times New Roman"/>
            <w:noProof/>
          </w:rPr>
          <w:t>3.6.6.2</w:t>
        </w:r>
        <w:r w:rsidR="008B68F1">
          <w:rPr>
            <w:noProof/>
            <w:sz w:val="21"/>
            <w:szCs w:val="22"/>
          </w:rPr>
          <w:tab/>
        </w:r>
        <w:r w:rsidR="008B68F1" w:rsidRPr="00B42743">
          <w:rPr>
            <w:rStyle w:val="ac"/>
            <w:noProof/>
          </w:rPr>
          <w:t>司机订单统计</w:t>
        </w:r>
        <w:r w:rsidR="008B68F1">
          <w:rPr>
            <w:noProof/>
            <w:webHidden/>
          </w:rPr>
          <w:tab/>
        </w:r>
        <w:r w:rsidR="008B68F1">
          <w:rPr>
            <w:noProof/>
            <w:webHidden/>
          </w:rPr>
          <w:fldChar w:fldCharType="begin"/>
        </w:r>
        <w:r w:rsidR="008B68F1">
          <w:rPr>
            <w:noProof/>
            <w:webHidden/>
          </w:rPr>
          <w:instrText xml:space="preserve"> PAGEREF _Toc474764577 \h </w:instrText>
        </w:r>
        <w:r w:rsidR="008B68F1">
          <w:rPr>
            <w:noProof/>
            <w:webHidden/>
          </w:rPr>
        </w:r>
        <w:r w:rsidR="008B68F1">
          <w:rPr>
            <w:noProof/>
            <w:webHidden/>
          </w:rPr>
          <w:fldChar w:fldCharType="separate"/>
        </w:r>
        <w:r w:rsidR="008B68F1">
          <w:rPr>
            <w:noProof/>
            <w:webHidden/>
          </w:rPr>
          <w:t>207</w:t>
        </w:r>
        <w:r w:rsidR="008B68F1">
          <w:rPr>
            <w:noProof/>
            <w:webHidden/>
          </w:rPr>
          <w:fldChar w:fldCharType="end"/>
        </w:r>
      </w:hyperlink>
    </w:p>
    <w:p w14:paraId="01B473A1" w14:textId="64E859A1" w:rsidR="008B68F1" w:rsidRDefault="00124658">
      <w:pPr>
        <w:pStyle w:val="41"/>
        <w:tabs>
          <w:tab w:val="left" w:pos="1470"/>
          <w:tab w:val="right" w:leader="dot" w:pos="9736"/>
        </w:tabs>
        <w:rPr>
          <w:noProof/>
          <w:sz w:val="21"/>
          <w:szCs w:val="22"/>
        </w:rPr>
      </w:pPr>
      <w:hyperlink w:anchor="_Toc474764578" w:history="1">
        <w:r w:rsidR="008B68F1" w:rsidRPr="00B42743">
          <w:rPr>
            <w:rStyle w:val="ac"/>
            <w:rFonts w:ascii="Times New Roman" w:hAnsi="Times New Roman" w:cs="Times New Roman"/>
            <w:noProof/>
          </w:rPr>
          <w:t>3.6.6.3</w:t>
        </w:r>
        <w:r w:rsidR="008B68F1">
          <w:rPr>
            <w:noProof/>
            <w:sz w:val="21"/>
            <w:szCs w:val="22"/>
          </w:rPr>
          <w:tab/>
        </w:r>
        <w:r w:rsidR="008B68F1" w:rsidRPr="00B42743">
          <w:rPr>
            <w:rStyle w:val="ac"/>
            <w:noProof/>
          </w:rPr>
          <w:t>出租车调度费用统计</w:t>
        </w:r>
        <w:r w:rsidR="008B68F1">
          <w:rPr>
            <w:noProof/>
            <w:webHidden/>
          </w:rPr>
          <w:tab/>
        </w:r>
        <w:r w:rsidR="008B68F1">
          <w:rPr>
            <w:noProof/>
            <w:webHidden/>
          </w:rPr>
          <w:fldChar w:fldCharType="begin"/>
        </w:r>
        <w:r w:rsidR="008B68F1">
          <w:rPr>
            <w:noProof/>
            <w:webHidden/>
          </w:rPr>
          <w:instrText xml:space="preserve"> PAGEREF _Toc474764578 \h </w:instrText>
        </w:r>
        <w:r w:rsidR="008B68F1">
          <w:rPr>
            <w:noProof/>
            <w:webHidden/>
          </w:rPr>
        </w:r>
        <w:r w:rsidR="008B68F1">
          <w:rPr>
            <w:noProof/>
            <w:webHidden/>
          </w:rPr>
          <w:fldChar w:fldCharType="separate"/>
        </w:r>
        <w:r w:rsidR="008B68F1">
          <w:rPr>
            <w:noProof/>
            <w:webHidden/>
          </w:rPr>
          <w:t>208</w:t>
        </w:r>
        <w:r w:rsidR="008B68F1">
          <w:rPr>
            <w:noProof/>
            <w:webHidden/>
          </w:rPr>
          <w:fldChar w:fldCharType="end"/>
        </w:r>
      </w:hyperlink>
    </w:p>
    <w:p w14:paraId="02C4A4EF" w14:textId="44FE659E" w:rsidR="008B68F1" w:rsidRDefault="00124658">
      <w:pPr>
        <w:pStyle w:val="41"/>
        <w:tabs>
          <w:tab w:val="left" w:pos="1470"/>
          <w:tab w:val="right" w:leader="dot" w:pos="9736"/>
        </w:tabs>
        <w:rPr>
          <w:noProof/>
          <w:sz w:val="21"/>
          <w:szCs w:val="22"/>
        </w:rPr>
      </w:pPr>
      <w:hyperlink w:anchor="_Toc474764579" w:history="1">
        <w:r w:rsidR="008B68F1" w:rsidRPr="00B42743">
          <w:rPr>
            <w:rStyle w:val="ac"/>
            <w:rFonts w:ascii="Times New Roman" w:hAnsi="Times New Roman" w:cs="Times New Roman"/>
            <w:noProof/>
          </w:rPr>
          <w:t>3.6.6.4</w:t>
        </w:r>
        <w:r w:rsidR="008B68F1">
          <w:rPr>
            <w:noProof/>
            <w:sz w:val="21"/>
            <w:szCs w:val="22"/>
          </w:rPr>
          <w:tab/>
        </w:r>
        <w:r w:rsidR="008B68F1" w:rsidRPr="00B42743">
          <w:rPr>
            <w:rStyle w:val="ac"/>
            <w:noProof/>
          </w:rPr>
          <w:t>出租车行程费用统计</w:t>
        </w:r>
        <w:r w:rsidR="008B68F1">
          <w:rPr>
            <w:noProof/>
            <w:webHidden/>
          </w:rPr>
          <w:tab/>
        </w:r>
        <w:r w:rsidR="008B68F1">
          <w:rPr>
            <w:noProof/>
            <w:webHidden/>
          </w:rPr>
          <w:fldChar w:fldCharType="begin"/>
        </w:r>
        <w:r w:rsidR="008B68F1">
          <w:rPr>
            <w:noProof/>
            <w:webHidden/>
          </w:rPr>
          <w:instrText xml:space="preserve"> PAGEREF _Toc474764579 \h </w:instrText>
        </w:r>
        <w:r w:rsidR="008B68F1">
          <w:rPr>
            <w:noProof/>
            <w:webHidden/>
          </w:rPr>
        </w:r>
        <w:r w:rsidR="008B68F1">
          <w:rPr>
            <w:noProof/>
            <w:webHidden/>
          </w:rPr>
          <w:fldChar w:fldCharType="separate"/>
        </w:r>
        <w:r w:rsidR="008B68F1">
          <w:rPr>
            <w:noProof/>
            <w:webHidden/>
          </w:rPr>
          <w:t>209</w:t>
        </w:r>
        <w:r w:rsidR="008B68F1">
          <w:rPr>
            <w:noProof/>
            <w:webHidden/>
          </w:rPr>
          <w:fldChar w:fldCharType="end"/>
        </w:r>
      </w:hyperlink>
    </w:p>
    <w:p w14:paraId="4CF821B3" w14:textId="598059C3" w:rsidR="008B68F1" w:rsidRDefault="00124658">
      <w:pPr>
        <w:pStyle w:val="31"/>
        <w:tabs>
          <w:tab w:val="left" w:pos="1260"/>
          <w:tab w:val="right" w:leader="dot" w:pos="9736"/>
        </w:tabs>
        <w:rPr>
          <w:i w:val="0"/>
          <w:iCs w:val="0"/>
          <w:noProof/>
          <w:sz w:val="21"/>
          <w:szCs w:val="22"/>
        </w:rPr>
      </w:pPr>
      <w:hyperlink w:anchor="_Toc474764580" w:history="1">
        <w:r w:rsidR="008B68F1" w:rsidRPr="00B42743">
          <w:rPr>
            <w:rStyle w:val="ac"/>
            <w:rFonts w:ascii="Times New Roman" w:hAnsi="Times New Roman" w:cs="Times New Roman"/>
            <w:noProof/>
          </w:rPr>
          <w:t>3.6.7</w:t>
        </w:r>
        <w:r w:rsidR="008B68F1">
          <w:rPr>
            <w:i w:val="0"/>
            <w:iCs w:val="0"/>
            <w:noProof/>
            <w:sz w:val="21"/>
            <w:szCs w:val="22"/>
          </w:rPr>
          <w:tab/>
        </w:r>
        <w:r w:rsidR="008B68F1" w:rsidRPr="00B42743">
          <w:rPr>
            <w:rStyle w:val="ac"/>
            <w:rFonts w:ascii="宋体" w:eastAsia="宋体" w:hAnsi="宋体" w:cs="宋体"/>
            <w:noProof/>
          </w:rPr>
          <w:t>服务监控</w:t>
        </w:r>
        <w:r w:rsidR="008B68F1">
          <w:rPr>
            <w:noProof/>
            <w:webHidden/>
          </w:rPr>
          <w:tab/>
        </w:r>
        <w:r w:rsidR="008B68F1">
          <w:rPr>
            <w:noProof/>
            <w:webHidden/>
          </w:rPr>
          <w:fldChar w:fldCharType="begin"/>
        </w:r>
        <w:r w:rsidR="008B68F1">
          <w:rPr>
            <w:noProof/>
            <w:webHidden/>
          </w:rPr>
          <w:instrText xml:space="preserve"> PAGEREF _Toc474764580 \h </w:instrText>
        </w:r>
        <w:r w:rsidR="008B68F1">
          <w:rPr>
            <w:noProof/>
            <w:webHidden/>
          </w:rPr>
        </w:r>
        <w:r w:rsidR="008B68F1">
          <w:rPr>
            <w:noProof/>
            <w:webHidden/>
          </w:rPr>
          <w:fldChar w:fldCharType="separate"/>
        </w:r>
        <w:r w:rsidR="008B68F1">
          <w:rPr>
            <w:noProof/>
            <w:webHidden/>
          </w:rPr>
          <w:t>211</w:t>
        </w:r>
        <w:r w:rsidR="008B68F1">
          <w:rPr>
            <w:noProof/>
            <w:webHidden/>
          </w:rPr>
          <w:fldChar w:fldCharType="end"/>
        </w:r>
      </w:hyperlink>
    </w:p>
    <w:p w14:paraId="6631BC6B" w14:textId="61433B4B" w:rsidR="008B68F1" w:rsidRDefault="00124658">
      <w:pPr>
        <w:pStyle w:val="41"/>
        <w:tabs>
          <w:tab w:val="left" w:pos="1470"/>
          <w:tab w:val="right" w:leader="dot" w:pos="9736"/>
        </w:tabs>
        <w:rPr>
          <w:noProof/>
          <w:sz w:val="21"/>
          <w:szCs w:val="22"/>
        </w:rPr>
      </w:pPr>
      <w:hyperlink w:anchor="_Toc474764581" w:history="1">
        <w:r w:rsidR="008B68F1" w:rsidRPr="00B42743">
          <w:rPr>
            <w:rStyle w:val="ac"/>
            <w:rFonts w:ascii="Times New Roman" w:hAnsi="Times New Roman" w:cs="Times New Roman"/>
            <w:noProof/>
          </w:rPr>
          <w:t>3.6.7.1</w:t>
        </w:r>
        <w:r w:rsidR="008B68F1">
          <w:rPr>
            <w:noProof/>
            <w:sz w:val="21"/>
            <w:szCs w:val="22"/>
          </w:rPr>
          <w:tab/>
        </w:r>
        <w:r w:rsidR="008B68F1" w:rsidRPr="00B42743">
          <w:rPr>
            <w:rStyle w:val="ac"/>
            <w:noProof/>
          </w:rPr>
          <w:t>报警管理</w:t>
        </w:r>
        <w:r w:rsidR="008B68F1">
          <w:rPr>
            <w:noProof/>
            <w:webHidden/>
          </w:rPr>
          <w:tab/>
        </w:r>
        <w:r w:rsidR="008B68F1">
          <w:rPr>
            <w:noProof/>
            <w:webHidden/>
          </w:rPr>
          <w:fldChar w:fldCharType="begin"/>
        </w:r>
        <w:r w:rsidR="008B68F1">
          <w:rPr>
            <w:noProof/>
            <w:webHidden/>
          </w:rPr>
          <w:instrText xml:space="preserve"> PAGEREF _Toc474764581 \h </w:instrText>
        </w:r>
        <w:r w:rsidR="008B68F1">
          <w:rPr>
            <w:noProof/>
            <w:webHidden/>
          </w:rPr>
        </w:r>
        <w:r w:rsidR="008B68F1">
          <w:rPr>
            <w:noProof/>
            <w:webHidden/>
          </w:rPr>
          <w:fldChar w:fldCharType="separate"/>
        </w:r>
        <w:r w:rsidR="008B68F1">
          <w:rPr>
            <w:noProof/>
            <w:webHidden/>
          </w:rPr>
          <w:t>211</w:t>
        </w:r>
        <w:r w:rsidR="008B68F1">
          <w:rPr>
            <w:noProof/>
            <w:webHidden/>
          </w:rPr>
          <w:fldChar w:fldCharType="end"/>
        </w:r>
      </w:hyperlink>
    </w:p>
    <w:p w14:paraId="1D16474A" w14:textId="5270EEA0" w:rsidR="008B68F1" w:rsidRDefault="00124658">
      <w:pPr>
        <w:pStyle w:val="31"/>
        <w:tabs>
          <w:tab w:val="left" w:pos="1260"/>
          <w:tab w:val="right" w:leader="dot" w:pos="9736"/>
        </w:tabs>
        <w:rPr>
          <w:i w:val="0"/>
          <w:iCs w:val="0"/>
          <w:noProof/>
          <w:sz w:val="21"/>
          <w:szCs w:val="22"/>
        </w:rPr>
      </w:pPr>
      <w:hyperlink w:anchor="_Toc474764582" w:history="1">
        <w:r w:rsidR="008B68F1" w:rsidRPr="00B42743">
          <w:rPr>
            <w:rStyle w:val="ac"/>
            <w:rFonts w:ascii="Times New Roman" w:hAnsi="Times New Roman" w:cs="Times New Roman"/>
            <w:noProof/>
          </w:rPr>
          <w:t>3.6.8</w:t>
        </w:r>
        <w:r w:rsidR="008B68F1">
          <w:rPr>
            <w:i w:val="0"/>
            <w:iCs w:val="0"/>
            <w:noProof/>
            <w:sz w:val="21"/>
            <w:szCs w:val="22"/>
          </w:rPr>
          <w:tab/>
        </w:r>
        <w:r w:rsidR="008B68F1" w:rsidRPr="00B42743">
          <w:rPr>
            <w:rStyle w:val="ac"/>
            <w:rFonts w:ascii="宋体" w:eastAsia="宋体" w:hAnsi="宋体" w:cs="宋体"/>
            <w:noProof/>
          </w:rPr>
          <w:t>系统设置</w:t>
        </w:r>
        <w:r w:rsidR="008B68F1">
          <w:rPr>
            <w:noProof/>
            <w:webHidden/>
          </w:rPr>
          <w:tab/>
        </w:r>
        <w:r w:rsidR="008B68F1">
          <w:rPr>
            <w:noProof/>
            <w:webHidden/>
          </w:rPr>
          <w:fldChar w:fldCharType="begin"/>
        </w:r>
        <w:r w:rsidR="008B68F1">
          <w:rPr>
            <w:noProof/>
            <w:webHidden/>
          </w:rPr>
          <w:instrText xml:space="preserve"> PAGEREF _Toc474764582 \h </w:instrText>
        </w:r>
        <w:r w:rsidR="008B68F1">
          <w:rPr>
            <w:noProof/>
            <w:webHidden/>
          </w:rPr>
        </w:r>
        <w:r w:rsidR="008B68F1">
          <w:rPr>
            <w:noProof/>
            <w:webHidden/>
          </w:rPr>
          <w:fldChar w:fldCharType="separate"/>
        </w:r>
        <w:r w:rsidR="008B68F1">
          <w:rPr>
            <w:noProof/>
            <w:webHidden/>
          </w:rPr>
          <w:t>213</w:t>
        </w:r>
        <w:r w:rsidR="008B68F1">
          <w:rPr>
            <w:noProof/>
            <w:webHidden/>
          </w:rPr>
          <w:fldChar w:fldCharType="end"/>
        </w:r>
      </w:hyperlink>
    </w:p>
    <w:p w14:paraId="7AB9A35E" w14:textId="14DDC593" w:rsidR="008B68F1" w:rsidRDefault="00124658">
      <w:pPr>
        <w:pStyle w:val="41"/>
        <w:tabs>
          <w:tab w:val="left" w:pos="1470"/>
          <w:tab w:val="right" w:leader="dot" w:pos="9736"/>
        </w:tabs>
        <w:rPr>
          <w:noProof/>
          <w:sz w:val="21"/>
          <w:szCs w:val="22"/>
        </w:rPr>
      </w:pPr>
      <w:hyperlink w:anchor="_Toc474764583" w:history="1">
        <w:r w:rsidR="008B68F1" w:rsidRPr="00B42743">
          <w:rPr>
            <w:rStyle w:val="ac"/>
            <w:rFonts w:ascii="Times New Roman" w:hAnsi="Times New Roman" w:cs="Times New Roman"/>
            <w:noProof/>
          </w:rPr>
          <w:t>3.6.8.1</w:t>
        </w:r>
        <w:r w:rsidR="008B68F1">
          <w:rPr>
            <w:noProof/>
            <w:sz w:val="21"/>
            <w:szCs w:val="22"/>
          </w:rPr>
          <w:tab/>
        </w:r>
        <w:r w:rsidR="008B68F1" w:rsidRPr="00B42743">
          <w:rPr>
            <w:rStyle w:val="ac"/>
            <w:noProof/>
          </w:rPr>
          <w:t>客服电话</w:t>
        </w:r>
        <w:r w:rsidR="008B68F1">
          <w:rPr>
            <w:noProof/>
            <w:webHidden/>
          </w:rPr>
          <w:tab/>
        </w:r>
        <w:r w:rsidR="008B68F1">
          <w:rPr>
            <w:noProof/>
            <w:webHidden/>
          </w:rPr>
          <w:fldChar w:fldCharType="begin"/>
        </w:r>
        <w:r w:rsidR="008B68F1">
          <w:rPr>
            <w:noProof/>
            <w:webHidden/>
          </w:rPr>
          <w:instrText xml:space="preserve"> PAGEREF _Toc474764583 \h </w:instrText>
        </w:r>
        <w:r w:rsidR="008B68F1">
          <w:rPr>
            <w:noProof/>
            <w:webHidden/>
          </w:rPr>
        </w:r>
        <w:r w:rsidR="008B68F1">
          <w:rPr>
            <w:noProof/>
            <w:webHidden/>
          </w:rPr>
          <w:fldChar w:fldCharType="separate"/>
        </w:r>
        <w:r w:rsidR="008B68F1">
          <w:rPr>
            <w:noProof/>
            <w:webHidden/>
          </w:rPr>
          <w:t>213</w:t>
        </w:r>
        <w:r w:rsidR="008B68F1">
          <w:rPr>
            <w:noProof/>
            <w:webHidden/>
          </w:rPr>
          <w:fldChar w:fldCharType="end"/>
        </w:r>
      </w:hyperlink>
    </w:p>
    <w:p w14:paraId="3EBD43E9" w14:textId="77A32A19" w:rsidR="008B68F1" w:rsidRDefault="00124658">
      <w:pPr>
        <w:pStyle w:val="41"/>
        <w:tabs>
          <w:tab w:val="left" w:pos="1470"/>
          <w:tab w:val="right" w:leader="dot" w:pos="9736"/>
        </w:tabs>
        <w:rPr>
          <w:noProof/>
          <w:sz w:val="21"/>
          <w:szCs w:val="22"/>
        </w:rPr>
      </w:pPr>
      <w:hyperlink w:anchor="_Toc474764584" w:history="1">
        <w:r w:rsidR="008B68F1" w:rsidRPr="00B42743">
          <w:rPr>
            <w:rStyle w:val="ac"/>
            <w:rFonts w:ascii="Times New Roman" w:hAnsi="Times New Roman" w:cs="Times New Roman"/>
            <w:noProof/>
          </w:rPr>
          <w:t>3.6.8.2</w:t>
        </w:r>
        <w:r w:rsidR="008B68F1">
          <w:rPr>
            <w:noProof/>
            <w:sz w:val="21"/>
            <w:szCs w:val="22"/>
          </w:rPr>
          <w:tab/>
        </w:r>
        <w:r w:rsidR="008B68F1" w:rsidRPr="00B42743">
          <w:rPr>
            <w:rStyle w:val="ac"/>
            <w:noProof/>
          </w:rPr>
          <w:t>收款账户管理</w:t>
        </w:r>
        <w:r w:rsidR="008B68F1">
          <w:rPr>
            <w:noProof/>
            <w:webHidden/>
          </w:rPr>
          <w:tab/>
        </w:r>
        <w:r w:rsidR="008B68F1">
          <w:rPr>
            <w:noProof/>
            <w:webHidden/>
          </w:rPr>
          <w:fldChar w:fldCharType="begin"/>
        </w:r>
        <w:r w:rsidR="008B68F1">
          <w:rPr>
            <w:noProof/>
            <w:webHidden/>
          </w:rPr>
          <w:instrText xml:space="preserve"> PAGEREF _Toc474764584 \h </w:instrText>
        </w:r>
        <w:r w:rsidR="008B68F1">
          <w:rPr>
            <w:noProof/>
            <w:webHidden/>
          </w:rPr>
        </w:r>
        <w:r w:rsidR="008B68F1">
          <w:rPr>
            <w:noProof/>
            <w:webHidden/>
          </w:rPr>
          <w:fldChar w:fldCharType="separate"/>
        </w:r>
        <w:r w:rsidR="008B68F1">
          <w:rPr>
            <w:noProof/>
            <w:webHidden/>
          </w:rPr>
          <w:t>214</w:t>
        </w:r>
        <w:r w:rsidR="008B68F1">
          <w:rPr>
            <w:noProof/>
            <w:webHidden/>
          </w:rPr>
          <w:fldChar w:fldCharType="end"/>
        </w:r>
      </w:hyperlink>
    </w:p>
    <w:p w14:paraId="7DE317BC" w14:textId="1F37F0C4" w:rsidR="008B68F1" w:rsidRDefault="00124658">
      <w:pPr>
        <w:pStyle w:val="41"/>
        <w:tabs>
          <w:tab w:val="left" w:pos="1470"/>
          <w:tab w:val="right" w:leader="dot" w:pos="9736"/>
        </w:tabs>
        <w:rPr>
          <w:noProof/>
          <w:sz w:val="21"/>
          <w:szCs w:val="22"/>
        </w:rPr>
      </w:pPr>
      <w:hyperlink w:anchor="_Toc474764585" w:history="1">
        <w:r w:rsidR="008B68F1" w:rsidRPr="00B42743">
          <w:rPr>
            <w:rStyle w:val="ac"/>
            <w:rFonts w:ascii="Times New Roman" w:hAnsi="Times New Roman" w:cs="Times New Roman"/>
            <w:noProof/>
          </w:rPr>
          <w:t>3.6.8.3</w:t>
        </w:r>
        <w:r w:rsidR="008B68F1">
          <w:rPr>
            <w:noProof/>
            <w:sz w:val="21"/>
            <w:szCs w:val="22"/>
          </w:rPr>
          <w:tab/>
        </w:r>
        <w:r w:rsidR="008B68F1" w:rsidRPr="00B42743">
          <w:rPr>
            <w:rStyle w:val="ac"/>
            <w:noProof/>
          </w:rPr>
          <w:t>车品牌管理</w:t>
        </w:r>
        <w:r w:rsidR="008B68F1">
          <w:rPr>
            <w:noProof/>
            <w:webHidden/>
          </w:rPr>
          <w:tab/>
        </w:r>
        <w:r w:rsidR="008B68F1">
          <w:rPr>
            <w:noProof/>
            <w:webHidden/>
          </w:rPr>
          <w:fldChar w:fldCharType="begin"/>
        </w:r>
        <w:r w:rsidR="008B68F1">
          <w:rPr>
            <w:noProof/>
            <w:webHidden/>
          </w:rPr>
          <w:instrText xml:space="preserve"> PAGEREF _Toc474764585 \h </w:instrText>
        </w:r>
        <w:r w:rsidR="008B68F1">
          <w:rPr>
            <w:noProof/>
            <w:webHidden/>
          </w:rPr>
        </w:r>
        <w:r w:rsidR="008B68F1">
          <w:rPr>
            <w:noProof/>
            <w:webHidden/>
          </w:rPr>
          <w:fldChar w:fldCharType="separate"/>
        </w:r>
        <w:r w:rsidR="008B68F1">
          <w:rPr>
            <w:noProof/>
            <w:webHidden/>
          </w:rPr>
          <w:t>216</w:t>
        </w:r>
        <w:r w:rsidR="008B68F1">
          <w:rPr>
            <w:noProof/>
            <w:webHidden/>
          </w:rPr>
          <w:fldChar w:fldCharType="end"/>
        </w:r>
      </w:hyperlink>
    </w:p>
    <w:p w14:paraId="0C127C30" w14:textId="2098CA37" w:rsidR="008B68F1" w:rsidRDefault="00124658">
      <w:pPr>
        <w:pStyle w:val="41"/>
        <w:tabs>
          <w:tab w:val="left" w:pos="1470"/>
          <w:tab w:val="right" w:leader="dot" w:pos="9736"/>
        </w:tabs>
        <w:rPr>
          <w:noProof/>
          <w:sz w:val="21"/>
          <w:szCs w:val="22"/>
        </w:rPr>
      </w:pPr>
      <w:hyperlink w:anchor="_Toc474764586" w:history="1">
        <w:r w:rsidR="008B68F1" w:rsidRPr="00B42743">
          <w:rPr>
            <w:rStyle w:val="ac"/>
            <w:rFonts w:ascii="Times New Roman" w:hAnsi="Times New Roman" w:cs="Times New Roman"/>
            <w:noProof/>
          </w:rPr>
          <w:t>3.6.8.4</w:t>
        </w:r>
        <w:r w:rsidR="008B68F1">
          <w:rPr>
            <w:noProof/>
            <w:sz w:val="21"/>
            <w:szCs w:val="22"/>
          </w:rPr>
          <w:tab/>
        </w:r>
        <w:r w:rsidR="008B68F1" w:rsidRPr="00B42743">
          <w:rPr>
            <w:rStyle w:val="ac"/>
            <w:noProof/>
          </w:rPr>
          <w:t>车系管理</w:t>
        </w:r>
        <w:r w:rsidR="008B68F1">
          <w:rPr>
            <w:noProof/>
            <w:webHidden/>
          </w:rPr>
          <w:tab/>
        </w:r>
        <w:r w:rsidR="008B68F1">
          <w:rPr>
            <w:noProof/>
            <w:webHidden/>
          </w:rPr>
          <w:fldChar w:fldCharType="begin"/>
        </w:r>
        <w:r w:rsidR="008B68F1">
          <w:rPr>
            <w:noProof/>
            <w:webHidden/>
          </w:rPr>
          <w:instrText xml:space="preserve"> PAGEREF _Toc474764586 \h </w:instrText>
        </w:r>
        <w:r w:rsidR="008B68F1">
          <w:rPr>
            <w:noProof/>
            <w:webHidden/>
          </w:rPr>
        </w:r>
        <w:r w:rsidR="008B68F1">
          <w:rPr>
            <w:noProof/>
            <w:webHidden/>
          </w:rPr>
          <w:fldChar w:fldCharType="separate"/>
        </w:r>
        <w:r w:rsidR="008B68F1">
          <w:rPr>
            <w:noProof/>
            <w:webHidden/>
          </w:rPr>
          <w:t>217</w:t>
        </w:r>
        <w:r w:rsidR="008B68F1">
          <w:rPr>
            <w:noProof/>
            <w:webHidden/>
          </w:rPr>
          <w:fldChar w:fldCharType="end"/>
        </w:r>
      </w:hyperlink>
    </w:p>
    <w:p w14:paraId="3C32FEB3" w14:textId="0167C548" w:rsidR="008B68F1" w:rsidRDefault="00124658">
      <w:pPr>
        <w:pStyle w:val="21"/>
        <w:tabs>
          <w:tab w:val="left" w:pos="840"/>
          <w:tab w:val="right" w:leader="dot" w:pos="9736"/>
        </w:tabs>
        <w:rPr>
          <w:smallCaps w:val="0"/>
          <w:noProof/>
          <w:sz w:val="21"/>
          <w:szCs w:val="22"/>
        </w:rPr>
      </w:pPr>
      <w:hyperlink w:anchor="_Toc474764587" w:history="1">
        <w:r w:rsidR="008B68F1" w:rsidRPr="00B42743">
          <w:rPr>
            <w:rStyle w:val="ac"/>
            <w:rFonts w:ascii="Times New Roman" w:hAnsi="Times New Roman" w:cs="Times New Roman"/>
            <w:noProof/>
          </w:rPr>
          <w:t>3.7</w:t>
        </w:r>
        <w:r w:rsidR="008B68F1">
          <w:rPr>
            <w:smallCaps w:val="0"/>
            <w:noProof/>
            <w:sz w:val="21"/>
            <w:szCs w:val="22"/>
          </w:rPr>
          <w:tab/>
        </w:r>
        <w:r w:rsidR="008B68F1" w:rsidRPr="00B42743">
          <w:rPr>
            <w:rStyle w:val="ac"/>
            <w:noProof/>
          </w:rPr>
          <w:t>一期优化</w:t>
        </w:r>
        <w:r w:rsidR="008B68F1">
          <w:rPr>
            <w:noProof/>
            <w:webHidden/>
          </w:rPr>
          <w:tab/>
        </w:r>
        <w:r w:rsidR="008B68F1">
          <w:rPr>
            <w:noProof/>
            <w:webHidden/>
          </w:rPr>
          <w:fldChar w:fldCharType="begin"/>
        </w:r>
        <w:r w:rsidR="008B68F1">
          <w:rPr>
            <w:noProof/>
            <w:webHidden/>
          </w:rPr>
          <w:instrText xml:space="preserve"> PAGEREF _Toc474764587 \h </w:instrText>
        </w:r>
        <w:r w:rsidR="008B68F1">
          <w:rPr>
            <w:noProof/>
            <w:webHidden/>
          </w:rPr>
        </w:r>
        <w:r w:rsidR="008B68F1">
          <w:rPr>
            <w:noProof/>
            <w:webHidden/>
          </w:rPr>
          <w:fldChar w:fldCharType="separate"/>
        </w:r>
        <w:r w:rsidR="008B68F1">
          <w:rPr>
            <w:noProof/>
            <w:webHidden/>
          </w:rPr>
          <w:t>220</w:t>
        </w:r>
        <w:r w:rsidR="008B68F1">
          <w:rPr>
            <w:noProof/>
            <w:webHidden/>
          </w:rPr>
          <w:fldChar w:fldCharType="end"/>
        </w:r>
      </w:hyperlink>
    </w:p>
    <w:p w14:paraId="0B61FAE3" w14:textId="54AAE39E" w:rsidR="008B68F1" w:rsidRDefault="00124658">
      <w:pPr>
        <w:pStyle w:val="31"/>
        <w:tabs>
          <w:tab w:val="left" w:pos="1260"/>
          <w:tab w:val="right" w:leader="dot" w:pos="9736"/>
        </w:tabs>
        <w:rPr>
          <w:i w:val="0"/>
          <w:iCs w:val="0"/>
          <w:noProof/>
          <w:sz w:val="21"/>
          <w:szCs w:val="22"/>
        </w:rPr>
      </w:pPr>
      <w:hyperlink w:anchor="_Toc474764588" w:history="1">
        <w:r w:rsidR="008B68F1" w:rsidRPr="00B42743">
          <w:rPr>
            <w:rStyle w:val="ac"/>
            <w:rFonts w:ascii="Times New Roman" w:hAnsi="Times New Roman" w:cs="Times New Roman"/>
            <w:noProof/>
          </w:rPr>
          <w:t>3.7.1</w:t>
        </w:r>
        <w:r w:rsidR="008B68F1">
          <w:rPr>
            <w:i w:val="0"/>
            <w:iCs w:val="0"/>
            <w:noProof/>
            <w:sz w:val="21"/>
            <w:szCs w:val="22"/>
          </w:rPr>
          <w:tab/>
        </w:r>
        <w:r w:rsidR="008B68F1" w:rsidRPr="00B42743">
          <w:rPr>
            <w:rStyle w:val="ac"/>
            <w:rFonts w:ascii="宋体" w:eastAsia="宋体" w:hAnsi="宋体" w:cs="宋体"/>
            <w:noProof/>
          </w:rPr>
          <w:t>乘客端</w:t>
        </w:r>
        <w:r w:rsidR="008B68F1">
          <w:rPr>
            <w:noProof/>
            <w:webHidden/>
          </w:rPr>
          <w:tab/>
        </w:r>
        <w:r w:rsidR="008B68F1">
          <w:rPr>
            <w:noProof/>
            <w:webHidden/>
          </w:rPr>
          <w:fldChar w:fldCharType="begin"/>
        </w:r>
        <w:r w:rsidR="008B68F1">
          <w:rPr>
            <w:noProof/>
            <w:webHidden/>
          </w:rPr>
          <w:instrText xml:space="preserve"> PAGEREF _Toc474764588 \h </w:instrText>
        </w:r>
        <w:r w:rsidR="008B68F1">
          <w:rPr>
            <w:noProof/>
            <w:webHidden/>
          </w:rPr>
        </w:r>
        <w:r w:rsidR="008B68F1">
          <w:rPr>
            <w:noProof/>
            <w:webHidden/>
          </w:rPr>
          <w:fldChar w:fldCharType="separate"/>
        </w:r>
        <w:r w:rsidR="008B68F1">
          <w:rPr>
            <w:noProof/>
            <w:webHidden/>
          </w:rPr>
          <w:t>220</w:t>
        </w:r>
        <w:r w:rsidR="008B68F1">
          <w:rPr>
            <w:noProof/>
            <w:webHidden/>
          </w:rPr>
          <w:fldChar w:fldCharType="end"/>
        </w:r>
      </w:hyperlink>
    </w:p>
    <w:p w14:paraId="48E2927B" w14:textId="2DA59F94" w:rsidR="008B68F1" w:rsidRDefault="00124658">
      <w:pPr>
        <w:pStyle w:val="41"/>
        <w:tabs>
          <w:tab w:val="left" w:pos="1470"/>
          <w:tab w:val="right" w:leader="dot" w:pos="9736"/>
        </w:tabs>
        <w:rPr>
          <w:noProof/>
          <w:sz w:val="21"/>
          <w:szCs w:val="22"/>
        </w:rPr>
      </w:pPr>
      <w:hyperlink w:anchor="_Toc474764589" w:history="1">
        <w:r w:rsidR="008B68F1" w:rsidRPr="00B42743">
          <w:rPr>
            <w:rStyle w:val="ac"/>
            <w:rFonts w:ascii="Times New Roman" w:hAnsi="Times New Roman" w:cs="Times New Roman"/>
            <w:noProof/>
          </w:rPr>
          <w:t>3.7.1.1</w:t>
        </w:r>
        <w:r w:rsidR="008B68F1">
          <w:rPr>
            <w:noProof/>
            <w:sz w:val="21"/>
            <w:szCs w:val="22"/>
          </w:rPr>
          <w:tab/>
        </w:r>
        <w:r w:rsidR="008B68F1" w:rsidRPr="00B42743">
          <w:rPr>
            <w:rStyle w:val="ac"/>
            <w:noProof/>
          </w:rPr>
          <w:t>接机</w:t>
        </w:r>
        <w:r w:rsidR="008B68F1">
          <w:rPr>
            <w:noProof/>
            <w:webHidden/>
          </w:rPr>
          <w:tab/>
        </w:r>
        <w:r w:rsidR="008B68F1">
          <w:rPr>
            <w:noProof/>
            <w:webHidden/>
          </w:rPr>
          <w:fldChar w:fldCharType="begin"/>
        </w:r>
        <w:r w:rsidR="008B68F1">
          <w:rPr>
            <w:noProof/>
            <w:webHidden/>
          </w:rPr>
          <w:instrText xml:space="preserve"> PAGEREF _Toc474764589 \h </w:instrText>
        </w:r>
        <w:r w:rsidR="008B68F1">
          <w:rPr>
            <w:noProof/>
            <w:webHidden/>
          </w:rPr>
        </w:r>
        <w:r w:rsidR="008B68F1">
          <w:rPr>
            <w:noProof/>
            <w:webHidden/>
          </w:rPr>
          <w:fldChar w:fldCharType="separate"/>
        </w:r>
        <w:r w:rsidR="008B68F1">
          <w:rPr>
            <w:noProof/>
            <w:webHidden/>
          </w:rPr>
          <w:t>220</w:t>
        </w:r>
        <w:r w:rsidR="008B68F1">
          <w:rPr>
            <w:noProof/>
            <w:webHidden/>
          </w:rPr>
          <w:fldChar w:fldCharType="end"/>
        </w:r>
      </w:hyperlink>
    </w:p>
    <w:p w14:paraId="371A657B" w14:textId="7BEF4897" w:rsidR="008B68F1" w:rsidRDefault="00124658">
      <w:pPr>
        <w:pStyle w:val="31"/>
        <w:tabs>
          <w:tab w:val="left" w:pos="1260"/>
          <w:tab w:val="right" w:leader="dot" w:pos="9736"/>
        </w:tabs>
        <w:rPr>
          <w:i w:val="0"/>
          <w:iCs w:val="0"/>
          <w:noProof/>
          <w:sz w:val="21"/>
          <w:szCs w:val="22"/>
        </w:rPr>
      </w:pPr>
      <w:hyperlink w:anchor="_Toc474764590" w:history="1">
        <w:r w:rsidR="008B68F1" w:rsidRPr="00B42743">
          <w:rPr>
            <w:rStyle w:val="ac"/>
            <w:rFonts w:ascii="Times New Roman" w:hAnsi="Times New Roman" w:cs="Times New Roman"/>
            <w:noProof/>
          </w:rPr>
          <w:t>3.7.2</w:t>
        </w:r>
        <w:r w:rsidR="008B68F1">
          <w:rPr>
            <w:i w:val="0"/>
            <w:iCs w:val="0"/>
            <w:noProof/>
            <w:sz w:val="21"/>
            <w:szCs w:val="22"/>
          </w:rPr>
          <w:tab/>
        </w:r>
        <w:r w:rsidR="008B68F1" w:rsidRPr="00B42743">
          <w:rPr>
            <w:rStyle w:val="ac"/>
            <w:rFonts w:ascii="宋体" w:eastAsia="宋体" w:hAnsi="宋体" w:cs="宋体"/>
            <w:noProof/>
          </w:rPr>
          <w:t>司机端</w:t>
        </w:r>
        <w:r w:rsidR="008B68F1">
          <w:rPr>
            <w:noProof/>
            <w:webHidden/>
          </w:rPr>
          <w:tab/>
        </w:r>
        <w:r w:rsidR="008B68F1">
          <w:rPr>
            <w:noProof/>
            <w:webHidden/>
          </w:rPr>
          <w:fldChar w:fldCharType="begin"/>
        </w:r>
        <w:r w:rsidR="008B68F1">
          <w:rPr>
            <w:noProof/>
            <w:webHidden/>
          </w:rPr>
          <w:instrText xml:space="preserve"> PAGEREF _Toc474764590 \h </w:instrText>
        </w:r>
        <w:r w:rsidR="008B68F1">
          <w:rPr>
            <w:noProof/>
            <w:webHidden/>
          </w:rPr>
        </w:r>
        <w:r w:rsidR="008B68F1">
          <w:rPr>
            <w:noProof/>
            <w:webHidden/>
          </w:rPr>
          <w:fldChar w:fldCharType="separate"/>
        </w:r>
        <w:r w:rsidR="008B68F1">
          <w:rPr>
            <w:noProof/>
            <w:webHidden/>
          </w:rPr>
          <w:t>221</w:t>
        </w:r>
        <w:r w:rsidR="008B68F1">
          <w:rPr>
            <w:noProof/>
            <w:webHidden/>
          </w:rPr>
          <w:fldChar w:fldCharType="end"/>
        </w:r>
      </w:hyperlink>
    </w:p>
    <w:p w14:paraId="0AB3EFA3" w14:textId="3A316384" w:rsidR="008B68F1" w:rsidRDefault="00124658">
      <w:pPr>
        <w:pStyle w:val="41"/>
        <w:tabs>
          <w:tab w:val="left" w:pos="1470"/>
          <w:tab w:val="right" w:leader="dot" w:pos="9736"/>
        </w:tabs>
        <w:rPr>
          <w:noProof/>
          <w:sz w:val="21"/>
          <w:szCs w:val="22"/>
        </w:rPr>
      </w:pPr>
      <w:hyperlink w:anchor="_Toc474764591" w:history="1">
        <w:r w:rsidR="008B68F1" w:rsidRPr="00B42743">
          <w:rPr>
            <w:rStyle w:val="ac"/>
            <w:rFonts w:ascii="Times New Roman" w:hAnsi="Times New Roman" w:cs="Times New Roman"/>
            <w:noProof/>
          </w:rPr>
          <w:t>3.7.2.1</w:t>
        </w:r>
        <w:r w:rsidR="008B68F1">
          <w:rPr>
            <w:noProof/>
            <w:sz w:val="21"/>
            <w:szCs w:val="22"/>
          </w:rPr>
          <w:tab/>
        </w:r>
        <w:r w:rsidR="008B68F1" w:rsidRPr="00B42743">
          <w:rPr>
            <w:rStyle w:val="ac"/>
            <w:noProof/>
          </w:rPr>
          <w:t>订单管理</w:t>
        </w:r>
        <w:r w:rsidR="008B68F1">
          <w:rPr>
            <w:noProof/>
            <w:webHidden/>
          </w:rPr>
          <w:tab/>
        </w:r>
        <w:r w:rsidR="008B68F1">
          <w:rPr>
            <w:noProof/>
            <w:webHidden/>
          </w:rPr>
          <w:fldChar w:fldCharType="begin"/>
        </w:r>
        <w:r w:rsidR="008B68F1">
          <w:rPr>
            <w:noProof/>
            <w:webHidden/>
          </w:rPr>
          <w:instrText xml:space="preserve"> PAGEREF _Toc474764591 \h </w:instrText>
        </w:r>
        <w:r w:rsidR="008B68F1">
          <w:rPr>
            <w:noProof/>
            <w:webHidden/>
          </w:rPr>
        </w:r>
        <w:r w:rsidR="008B68F1">
          <w:rPr>
            <w:noProof/>
            <w:webHidden/>
          </w:rPr>
          <w:fldChar w:fldCharType="separate"/>
        </w:r>
        <w:r w:rsidR="008B68F1">
          <w:rPr>
            <w:noProof/>
            <w:webHidden/>
          </w:rPr>
          <w:t>221</w:t>
        </w:r>
        <w:r w:rsidR="008B68F1">
          <w:rPr>
            <w:noProof/>
            <w:webHidden/>
          </w:rPr>
          <w:fldChar w:fldCharType="end"/>
        </w:r>
      </w:hyperlink>
    </w:p>
    <w:p w14:paraId="33FCEC6C" w14:textId="13A2A5BC" w:rsidR="008B68F1" w:rsidRDefault="00124658">
      <w:pPr>
        <w:pStyle w:val="31"/>
        <w:tabs>
          <w:tab w:val="left" w:pos="1260"/>
          <w:tab w:val="right" w:leader="dot" w:pos="9736"/>
        </w:tabs>
        <w:rPr>
          <w:i w:val="0"/>
          <w:iCs w:val="0"/>
          <w:noProof/>
          <w:sz w:val="21"/>
          <w:szCs w:val="22"/>
        </w:rPr>
      </w:pPr>
      <w:hyperlink w:anchor="_Toc474764592" w:history="1">
        <w:r w:rsidR="008B68F1" w:rsidRPr="00B42743">
          <w:rPr>
            <w:rStyle w:val="ac"/>
            <w:rFonts w:ascii="Times New Roman" w:hAnsi="Times New Roman" w:cs="Times New Roman"/>
            <w:noProof/>
          </w:rPr>
          <w:t>3.7.3</w:t>
        </w:r>
        <w:r w:rsidR="008B68F1">
          <w:rPr>
            <w:i w:val="0"/>
            <w:iCs w:val="0"/>
            <w:noProof/>
            <w:sz w:val="21"/>
            <w:szCs w:val="22"/>
          </w:rPr>
          <w:tab/>
        </w:r>
        <w:r w:rsidR="008B68F1" w:rsidRPr="00B42743">
          <w:rPr>
            <w:rStyle w:val="ac"/>
            <w:rFonts w:ascii="宋体" w:eastAsia="宋体" w:hAnsi="宋体" w:cs="宋体"/>
            <w:noProof/>
          </w:rPr>
          <w:t>租赁端</w:t>
        </w:r>
        <w:r w:rsidR="008B68F1">
          <w:rPr>
            <w:noProof/>
            <w:webHidden/>
          </w:rPr>
          <w:tab/>
        </w:r>
        <w:r w:rsidR="008B68F1">
          <w:rPr>
            <w:noProof/>
            <w:webHidden/>
          </w:rPr>
          <w:fldChar w:fldCharType="begin"/>
        </w:r>
        <w:r w:rsidR="008B68F1">
          <w:rPr>
            <w:noProof/>
            <w:webHidden/>
          </w:rPr>
          <w:instrText xml:space="preserve"> PAGEREF _Toc474764592 \h </w:instrText>
        </w:r>
        <w:r w:rsidR="008B68F1">
          <w:rPr>
            <w:noProof/>
            <w:webHidden/>
          </w:rPr>
        </w:r>
        <w:r w:rsidR="008B68F1">
          <w:rPr>
            <w:noProof/>
            <w:webHidden/>
          </w:rPr>
          <w:fldChar w:fldCharType="separate"/>
        </w:r>
        <w:r w:rsidR="008B68F1">
          <w:rPr>
            <w:noProof/>
            <w:webHidden/>
          </w:rPr>
          <w:t>227</w:t>
        </w:r>
        <w:r w:rsidR="008B68F1">
          <w:rPr>
            <w:noProof/>
            <w:webHidden/>
          </w:rPr>
          <w:fldChar w:fldCharType="end"/>
        </w:r>
      </w:hyperlink>
    </w:p>
    <w:p w14:paraId="0906CB85" w14:textId="74F9AAE9" w:rsidR="008B68F1" w:rsidRDefault="00124658">
      <w:pPr>
        <w:pStyle w:val="41"/>
        <w:tabs>
          <w:tab w:val="left" w:pos="1470"/>
          <w:tab w:val="right" w:leader="dot" w:pos="9736"/>
        </w:tabs>
        <w:rPr>
          <w:noProof/>
          <w:sz w:val="21"/>
          <w:szCs w:val="22"/>
        </w:rPr>
      </w:pPr>
      <w:hyperlink w:anchor="_Toc474764593" w:history="1">
        <w:r w:rsidR="008B68F1" w:rsidRPr="00B42743">
          <w:rPr>
            <w:rStyle w:val="ac"/>
            <w:rFonts w:ascii="Times New Roman" w:hAnsi="Times New Roman" w:cs="Times New Roman"/>
            <w:noProof/>
          </w:rPr>
          <w:t>3.7.3.1</w:t>
        </w:r>
        <w:r w:rsidR="008B68F1">
          <w:rPr>
            <w:noProof/>
            <w:sz w:val="21"/>
            <w:szCs w:val="22"/>
          </w:rPr>
          <w:tab/>
        </w:r>
        <w:r w:rsidR="008B68F1" w:rsidRPr="00B42743">
          <w:rPr>
            <w:rStyle w:val="ac"/>
            <w:noProof/>
          </w:rPr>
          <w:t>订单管理</w:t>
        </w:r>
        <w:r w:rsidR="008B68F1">
          <w:rPr>
            <w:noProof/>
            <w:webHidden/>
          </w:rPr>
          <w:tab/>
        </w:r>
        <w:r w:rsidR="008B68F1">
          <w:rPr>
            <w:noProof/>
            <w:webHidden/>
          </w:rPr>
          <w:fldChar w:fldCharType="begin"/>
        </w:r>
        <w:r w:rsidR="008B68F1">
          <w:rPr>
            <w:noProof/>
            <w:webHidden/>
          </w:rPr>
          <w:instrText xml:space="preserve"> PAGEREF _Toc474764593 \h </w:instrText>
        </w:r>
        <w:r w:rsidR="008B68F1">
          <w:rPr>
            <w:noProof/>
            <w:webHidden/>
          </w:rPr>
        </w:r>
        <w:r w:rsidR="008B68F1">
          <w:rPr>
            <w:noProof/>
            <w:webHidden/>
          </w:rPr>
          <w:fldChar w:fldCharType="separate"/>
        </w:r>
        <w:r w:rsidR="008B68F1">
          <w:rPr>
            <w:noProof/>
            <w:webHidden/>
          </w:rPr>
          <w:t>227</w:t>
        </w:r>
        <w:r w:rsidR="008B68F1">
          <w:rPr>
            <w:noProof/>
            <w:webHidden/>
          </w:rPr>
          <w:fldChar w:fldCharType="end"/>
        </w:r>
      </w:hyperlink>
    </w:p>
    <w:p w14:paraId="64BA7073" w14:textId="0DD74AE4" w:rsidR="008B68F1" w:rsidRDefault="00124658">
      <w:pPr>
        <w:pStyle w:val="31"/>
        <w:tabs>
          <w:tab w:val="left" w:pos="1260"/>
          <w:tab w:val="right" w:leader="dot" w:pos="9736"/>
        </w:tabs>
        <w:rPr>
          <w:i w:val="0"/>
          <w:iCs w:val="0"/>
          <w:noProof/>
          <w:sz w:val="21"/>
          <w:szCs w:val="22"/>
        </w:rPr>
      </w:pPr>
      <w:hyperlink w:anchor="_Toc474764594" w:history="1">
        <w:r w:rsidR="008B68F1" w:rsidRPr="00B42743">
          <w:rPr>
            <w:rStyle w:val="ac"/>
            <w:rFonts w:ascii="Times New Roman" w:hAnsi="Times New Roman" w:cs="Times New Roman"/>
            <w:noProof/>
          </w:rPr>
          <w:t>3.7.4</w:t>
        </w:r>
        <w:r w:rsidR="008B68F1">
          <w:rPr>
            <w:i w:val="0"/>
            <w:iCs w:val="0"/>
            <w:noProof/>
            <w:sz w:val="21"/>
            <w:szCs w:val="22"/>
          </w:rPr>
          <w:tab/>
        </w:r>
        <w:r w:rsidR="008B68F1" w:rsidRPr="00B42743">
          <w:rPr>
            <w:rStyle w:val="ac"/>
            <w:rFonts w:ascii="宋体" w:eastAsia="宋体" w:hAnsi="宋体" w:cs="宋体"/>
            <w:noProof/>
          </w:rPr>
          <w:t>运管端</w:t>
        </w:r>
        <w:r w:rsidR="008B68F1">
          <w:rPr>
            <w:noProof/>
            <w:webHidden/>
          </w:rPr>
          <w:tab/>
        </w:r>
        <w:r w:rsidR="008B68F1">
          <w:rPr>
            <w:noProof/>
            <w:webHidden/>
          </w:rPr>
          <w:fldChar w:fldCharType="begin"/>
        </w:r>
        <w:r w:rsidR="008B68F1">
          <w:rPr>
            <w:noProof/>
            <w:webHidden/>
          </w:rPr>
          <w:instrText xml:space="preserve"> PAGEREF _Toc474764594 \h </w:instrText>
        </w:r>
        <w:r w:rsidR="008B68F1">
          <w:rPr>
            <w:noProof/>
            <w:webHidden/>
          </w:rPr>
        </w:r>
        <w:r w:rsidR="008B68F1">
          <w:rPr>
            <w:noProof/>
            <w:webHidden/>
          </w:rPr>
          <w:fldChar w:fldCharType="separate"/>
        </w:r>
        <w:r w:rsidR="008B68F1">
          <w:rPr>
            <w:noProof/>
            <w:webHidden/>
          </w:rPr>
          <w:t>235</w:t>
        </w:r>
        <w:r w:rsidR="008B68F1">
          <w:rPr>
            <w:noProof/>
            <w:webHidden/>
          </w:rPr>
          <w:fldChar w:fldCharType="end"/>
        </w:r>
      </w:hyperlink>
    </w:p>
    <w:p w14:paraId="5F78E263" w14:textId="5D2987C6" w:rsidR="008B68F1" w:rsidRDefault="00124658">
      <w:pPr>
        <w:pStyle w:val="41"/>
        <w:tabs>
          <w:tab w:val="left" w:pos="1470"/>
          <w:tab w:val="right" w:leader="dot" w:pos="9736"/>
        </w:tabs>
        <w:rPr>
          <w:noProof/>
          <w:sz w:val="21"/>
          <w:szCs w:val="22"/>
        </w:rPr>
      </w:pPr>
      <w:hyperlink w:anchor="_Toc474764595" w:history="1">
        <w:r w:rsidR="008B68F1" w:rsidRPr="00B42743">
          <w:rPr>
            <w:rStyle w:val="ac"/>
            <w:rFonts w:ascii="Times New Roman" w:hAnsi="Times New Roman" w:cs="Times New Roman"/>
            <w:noProof/>
          </w:rPr>
          <w:t>3.7.4.1</w:t>
        </w:r>
        <w:r w:rsidR="008B68F1">
          <w:rPr>
            <w:noProof/>
            <w:sz w:val="21"/>
            <w:szCs w:val="22"/>
          </w:rPr>
          <w:tab/>
        </w:r>
        <w:r w:rsidR="008B68F1" w:rsidRPr="00B42743">
          <w:rPr>
            <w:rStyle w:val="ac"/>
            <w:noProof/>
          </w:rPr>
          <w:t>登录</w:t>
        </w:r>
        <w:r w:rsidR="008B68F1">
          <w:rPr>
            <w:noProof/>
            <w:webHidden/>
          </w:rPr>
          <w:tab/>
        </w:r>
        <w:r w:rsidR="008B68F1">
          <w:rPr>
            <w:noProof/>
            <w:webHidden/>
          </w:rPr>
          <w:fldChar w:fldCharType="begin"/>
        </w:r>
        <w:r w:rsidR="008B68F1">
          <w:rPr>
            <w:noProof/>
            <w:webHidden/>
          </w:rPr>
          <w:instrText xml:space="preserve"> PAGEREF _Toc474764595 \h </w:instrText>
        </w:r>
        <w:r w:rsidR="008B68F1">
          <w:rPr>
            <w:noProof/>
            <w:webHidden/>
          </w:rPr>
        </w:r>
        <w:r w:rsidR="008B68F1">
          <w:rPr>
            <w:noProof/>
            <w:webHidden/>
          </w:rPr>
          <w:fldChar w:fldCharType="separate"/>
        </w:r>
        <w:r w:rsidR="008B68F1">
          <w:rPr>
            <w:noProof/>
            <w:webHidden/>
          </w:rPr>
          <w:t>235</w:t>
        </w:r>
        <w:r w:rsidR="008B68F1">
          <w:rPr>
            <w:noProof/>
            <w:webHidden/>
          </w:rPr>
          <w:fldChar w:fldCharType="end"/>
        </w:r>
      </w:hyperlink>
    </w:p>
    <w:p w14:paraId="3B91DE69" w14:textId="0DEB0115" w:rsidR="008B68F1" w:rsidRDefault="00124658">
      <w:pPr>
        <w:pStyle w:val="41"/>
        <w:tabs>
          <w:tab w:val="left" w:pos="1470"/>
          <w:tab w:val="right" w:leader="dot" w:pos="9736"/>
        </w:tabs>
        <w:rPr>
          <w:noProof/>
          <w:sz w:val="21"/>
          <w:szCs w:val="22"/>
        </w:rPr>
      </w:pPr>
      <w:hyperlink w:anchor="_Toc474764596" w:history="1">
        <w:r w:rsidR="008B68F1" w:rsidRPr="00B42743">
          <w:rPr>
            <w:rStyle w:val="ac"/>
            <w:rFonts w:ascii="Times New Roman" w:hAnsi="Times New Roman" w:cs="Times New Roman"/>
            <w:noProof/>
          </w:rPr>
          <w:t>3.7.4.2</w:t>
        </w:r>
        <w:r w:rsidR="008B68F1">
          <w:rPr>
            <w:noProof/>
            <w:sz w:val="21"/>
            <w:szCs w:val="22"/>
          </w:rPr>
          <w:tab/>
        </w:r>
        <w:r w:rsidR="008B68F1" w:rsidRPr="00B42743">
          <w:rPr>
            <w:rStyle w:val="ac"/>
            <w:noProof/>
          </w:rPr>
          <w:t>销售管理</w:t>
        </w:r>
        <w:r w:rsidR="008B68F1">
          <w:rPr>
            <w:noProof/>
            <w:webHidden/>
          </w:rPr>
          <w:tab/>
        </w:r>
        <w:r w:rsidR="008B68F1">
          <w:rPr>
            <w:noProof/>
            <w:webHidden/>
          </w:rPr>
          <w:fldChar w:fldCharType="begin"/>
        </w:r>
        <w:r w:rsidR="008B68F1">
          <w:rPr>
            <w:noProof/>
            <w:webHidden/>
          </w:rPr>
          <w:instrText xml:space="preserve"> PAGEREF _Toc474764596 \h </w:instrText>
        </w:r>
        <w:r w:rsidR="008B68F1">
          <w:rPr>
            <w:noProof/>
            <w:webHidden/>
          </w:rPr>
        </w:r>
        <w:r w:rsidR="008B68F1">
          <w:rPr>
            <w:noProof/>
            <w:webHidden/>
          </w:rPr>
          <w:fldChar w:fldCharType="separate"/>
        </w:r>
        <w:r w:rsidR="008B68F1">
          <w:rPr>
            <w:noProof/>
            <w:webHidden/>
          </w:rPr>
          <w:t>236</w:t>
        </w:r>
        <w:r w:rsidR="008B68F1">
          <w:rPr>
            <w:noProof/>
            <w:webHidden/>
          </w:rPr>
          <w:fldChar w:fldCharType="end"/>
        </w:r>
      </w:hyperlink>
    </w:p>
    <w:p w14:paraId="660E31F1" w14:textId="17A49614" w:rsidR="008B68F1" w:rsidRDefault="00124658">
      <w:pPr>
        <w:pStyle w:val="41"/>
        <w:tabs>
          <w:tab w:val="left" w:pos="1470"/>
          <w:tab w:val="right" w:leader="dot" w:pos="9736"/>
        </w:tabs>
        <w:rPr>
          <w:noProof/>
          <w:sz w:val="21"/>
          <w:szCs w:val="22"/>
        </w:rPr>
      </w:pPr>
      <w:hyperlink w:anchor="_Toc474764597" w:history="1">
        <w:r w:rsidR="008B68F1" w:rsidRPr="00B42743">
          <w:rPr>
            <w:rStyle w:val="ac"/>
            <w:rFonts w:ascii="Times New Roman" w:hAnsi="Times New Roman" w:cs="Times New Roman"/>
            <w:noProof/>
          </w:rPr>
          <w:t>3.7.4.3</w:t>
        </w:r>
        <w:r w:rsidR="008B68F1">
          <w:rPr>
            <w:noProof/>
            <w:sz w:val="21"/>
            <w:szCs w:val="22"/>
          </w:rPr>
          <w:tab/>
        </w:r>
        <w:r w:rsidR="008B68F1" w:rsidRPr="00B42743">
          <w:rPr>
            <w:rStyle w:val="ac"/>
            <w:noProof/>
          </w:rPr>
          <w:t>系统设置</w:t>
        </w:r>
        <w:r w:rsidR="008B68F1">
          <w:rPr>
            <w:noProof/>
            <w:webHidden/>
          </w:rPr>
          <w:tab/>
        </w:r>
        <w:r w:rsidR="008B68F1">
          <w:rPr>
            <w:noProof/>
            <w:webHidden/>
          </w:rPr>
          <w:fldChar w:fldCharType="begin"/>
        </w:r>
        <w:r w:rsidR="008B68F1">
          <w:rPr>
            <w:noProof/>
            <w:webHidden/>
          </w:rPr>
          <w:instrText xml:space="preserve"> PAGEREF _Toc474764597 \h </w:instrText>
        </w:r>
        <w:r w:rsidR="008B68F1">
          <w:rPr>
            <w:noProof/>
            <w:webHidden/>
          </w:rPr>
        </w:r>
        <w:r w:rsidR="008B68F1">
          <w:rPr>
            <w:noProof/>
            <w:webHidden/>
          </w:rPr>
          <w:fldChar w:fldCharType="separate"/>
        </w:r>
        <w:r w:rsidR="008B68F1">
          <w:rPr>
            <w:noProof/>
            <w:webHidden/>
          </w:rPr>
          <w:t>238</w:t>
        </w:r>
        <w:r w:rsidR="008B68F1">
          <w:rPr>
            <w:noProof/>
            <w:webHidden/>
          </w:rPr>
          <w:fldChar w:fldCharType="end"/>
        </w:r>
      </w:hyperlink>
    </w:p>
    <w:p w14:paraId="499ED58C" w14:textId="2F6401B8" w:rsidR="008B68F1" w:rsidRDefault="00124658">
      <w:pPr>
        <w:pStyle w:val="11"/>
        <w:tabs>
          <w:tab w:val="left" w:pos="840"/>
          <w:tab w:val="right" w:leader="dot" w:pos="9736"/>
        </w:tabs>
        <w:rPr>
          <w:b w:val="0"/>
          <w:bCs w:val="0"/>
          <w:caps w:val="0"/>
          <w:noProof/>
          <w:sz w:val="21"/>
          <w:szCs w:val="22"/>
        </w:rPr>
      </w:pPr>
      <w:hyperlink w:anchor="_Toc474764598" w:history="1">
        <w:r w:rsidR="008B68F1" w:rsidRPr="00B42743">
          <w:rPr>
            <w:rStyle w:val="ac"/>
            <w:noProof/>
          </w:rPr>
          <w:t>第四章</w:t>
        </w:r>
        <w:r w:rsidR="008B68F1">
          <w:rPr>
            <w:b w:val="0"/>
            <w:bCs w:val="0"/>
            <w:caps w:val="0"/>
            <w:noProof/>
            <w:sz w:val="21"/>
            <w:szCs w:val="22"/>
          </w:rPr>
          <w:tab/>
        </w:r>
        <w:r w:rsidR="008B68F1" w:rsidRPr="00B42743">
          <w:rPr>
            <w:rStyle w:val="ac"/>
            <w:noProof/>
          </w:rPr>
          <w:t>非功能需求</w:t>
        </w:r>
        <w:r w:rsidR="008B68F1">
          <w:rPr>
            <w:noProof/>
            <w:webHidden/>
          </w:rPr>
          <w:tab/>
        </w:r>
        <w:r w:rsidR="008B68F1">
          <w:rPr>
            <w:noProof/>
            <w:webHidden/>
          </w:rPr>
          <w:fldChar w:fldCharType="begin"/>
        </w:r>
        <w:r w:rsidR="008B68F1">
          <w:rPr>
            <w:noProof/>
            <w:webHidden/>
          </w:rPr>
          <w:instrText xml:space="preserve"> PAGEREF _Toc474764598 \h </w:instrText>
        </w:r>
        <w:r w:rsidR="008B68F1">
          <w:rPr>
            <w:noProof/>
            <w:webHidden/>
          </w:rPr>
        </w:r>
        <w:r w:rsidR="008B68F1">
          <w:rPr>
            <w:noProof/>
            <w:webHidden/>
          </w:rPr>
          <w:fldChar w:fldCharType="separate"/>
        </w:r>
        <w:r w:rsidR="008B68F1">
          <w:rPr>
            <w:noProof/>
            <w:webHidden/>
          </w:rPr>
          <w:t>239</w:t>
        </w:r>
        <w:r w:rsidR="008B68F1">
          <w:rPr>
            <w:noProof/>
            <w:webHidden/>
          </w:rPr>
          <w:fldChar w:fldCharType="end"/>
        </w:r>
      </w:hyperlink>
    </w:p>
    <w:p w14:paraId="6D734462" w14:textId="7C33B90D" w:rsidR="008B68F1" w:rsidRDefault="00124658">
      <w:pPr>
        <w:pStyle w:val="21"/>
        <w:tabs>
          <w:tab w:val="left" w:pos="840"/>
          <w:tab w:val="right" w:leader="dot" w:pos="9736"/>
        </w:tabs>
        <w:rPr>
          <w:smallCaps w:val="0"/>
          <w:noProof/>
          <w:sz w:val="21"/>
          <w:szCs w:val="22"/>
        </w:rPr>
      </w:pPr>
      <w:hyperlink w:anchor="_Toc474764599" w:history="1">
        <w:r w:rsidR="008B68F1" w:rsidRPr="00B42743">
          <w:rPr>
            <w:rStyle w:val="ac"/>
            <w:rFonts w:ascii="Times New Roman" w:hAnsi="Times New Roman" w:cs="Times New Roman"/>
            <w:noProof/>
          </w:rPr>
          <w:t>4.1</w:t>
        </w:r>
        <w:r w:rsidR="008B68F1">
          <w:rPr>
            <w:smallCaps w:val="0"/>
            <w:noProof/>
            <w:sz w:val="21"/>
            <w:szCs w:val="22"/>
          </w:rPr>
          <w:tab/>
        </w:r>
        <w:r w:rsidR="008B68F1" w:rsidRPr="00B42743">
          <w:rPr>
            <w:rStyle w:val="ac"/>
            <w:noProof/>
          </w:rPr>
          <w:t>性能要求</w:t>
        </w:r>
        <w:r w:rsidR="008B68F1">
          <w:rPr>
            <w:noProof/>
            <w:webHidden/>
          </w:rPr>
          <w:tab/>
        </w:r>
        <w:r w:rsidR="008B68F1">
          <w:rPr>
            <w:noProof/>
            <w:webHidden/>
          </w:rPr>
          <w:fldChar w:fldCharType="begin"/>
        </w:r>
        <w:r w:rsidR="008B68F1">
          <w:rPr>
            <w:noProof/>
            <w:webHidden/>
          </w:rPr>
          <w:instrText xml:space="preserve"> PAGEREF _Toc474764599 \h </w:instrText>
        </w:r>
        <w:r w:rsidR="008B68F1">
          <w:rPr>
            <w:noProof/>
            <w:webHidden/>
          </w:rPr>
        </w:r>
        <w:r w:rsidR="008B68F1">
          <w:rPr>
            <w:noProof/>
            <w:webHidden/>
          </w:rPr>
          <w:fldChar w:fldCharType="separate"/>
        </w:r>
        <w:r w:rsidR="008B68F1">
          <w:rPr>
            <w:noProof/>
            <w:webHidden/>
          </w:rPr>
          <w:t>239</w:t>
        </w:r>
        <w:r w:rsidR="008B68F1">
          <w:rPr>
            <w:noProof/>
            <w:webHidden/>
          </w:rPr>
          <w:fldChar w:fldCharType="end"/>
        </w:r>
      </w:hyperlink>
    </w:p>
    <w:p w14:paraId="7A134C59" w14:textId="482B6643" w:rsidR="008B68F1" w:rsidRDefault="00124658">
      <w:pPr>
        <w:pStyle w:val="31"/>
        <w:tabs>
          <w:tab w:val="left" w:pos="1260"/>
          <w:tab w:val="right" w:leader="dot" w:pos="9736"/>
        </w:tabs>
        <w:rPr>
          <w:i w:val="0"/>
          <w:iCs w:val="0"/>
          <w:noProof/>
          <w:sz w:val="21"/>
          <w:szCs w:val="22"/>
        </w:rPr>
      </w:pPr>
      <w:hyperlink w:anchor="_Toc474764600" w:history="1">
        <w:r w:rsidR="008B68F1" w:rsidRPr="00B42743">
          <w:rPr>
            <w:rStyle w:val="ac"/>
            <w:rFonts w:ascii="Times New Roman" w:eastAsia="宋体" w:hAnsi="Times New Roman" w:cs="Times New Roman"/>
            <w:noProof/>
          </w:rPr>
          <w:t>4.1.1</w:t>
        </w:r>
        <w:r w:rsidR="008B68F1">
          <w:rPr>
            <w:i w:val="0"/>
            <w:iCs w:val="0"/>
            <w:noProof/>
            <w:sz w:val="21"/>
            <w:szCs w:val="22"/>
          </w:rPr>
          <w:tab/>
        </w:r>
        <w:r w:rsidR="008B68F1" w:rsidRPr="00B42743">
          <w:rPr>
            <w:rStyle w:val="ac"/>
            <w:rFonts w:ascii="宋体" w:eastAsia="宋体" w:hAnsi="宋体" w:cs="宋体"/>
            <w:noProof/>
          </w:rPr>
          <w:t>响应时间</w:t>
        </w:r>
        <w:r w:rsidR="008B68F1">
          <w:rPr>
            <w:noProof/>
            <w:webHidden/>
          </w:rPr>
          <w:tab/>
        </w:r>
        <w:r w:rsidR="008B68F1">
          <w:rPr>
            <w:noProof/>
            <w:webHidden/>
          </w:rPr>
          <w:fldChar w:fldCharType="begin"/>
        </w:r>
        <w:r w:rsidR="008B68F1">
          <w:rPr>
            <w:noProof/>
            <w:webHidden/>
          </w:rPr>
          <w:instrText xml:space="preserve"> PAGEREF _Toc474764600 \h </w:instrText>
        </w:r>
        <w:r w:rsidR="008B68F1">
          <w:rPr>
            <w:noProof/>
            <w:webHidden/>
          </w:rPr>
        </w:r>
        <w:r w:rsidR="008B68F1">
          <w:rPr>
            <w:noProof/>
            <w:webHidden/>
          </w:rPr>
          <w:fldChar w:fldCharType="separate"/>
        </w:r>
        <w:r w:rsidR="008B68F1">
          <w:rPr>
            <w:noProof/>
            <w:webHidden/>
          </w:rPr>
          <w:t>239</w:t>
        </w:r>
        <w:r w:rsidR="008B68F1">
          <w:rPr>
            <w:noProof/>
            <w:webHidden/>
          </w:rPr>
          <w:fldChar w:fldCharType="end"/>
        </w:r>
      </w:hyperlink>
    </w:p>
    <w:p w14:paraId="5164F023" w14:textId="19200EC2" w:rsidR="008B68F1" w:rsidRDefault="00124658">
      <w:pPr>
        <w:pStyle w:val="31"/>
        <w:tabs>
          <w:tab w:val="left" w:pos="1260"/>
          <w:tab w:val="right" w:leader="dot" w:pos="9736"/>
        </w:tabs>
        <w:rPr>
          <w:i w:val="0"/>
          <w:iCs w:val="0"/>
          <w:noProof/>
          <w:sz w:val="21"/>
          <w:szCs w:val="22"/>
        </w:rPr>
      </w:pPr>
      <w:hyperlink w:anchor="_Toc474764601" w:history="1">
        <w:r w:rsidR="008B68F1" w:rsidRPr="00B42743">
          <w:rPr>
            <w:rStyle w:val="ac"/>
            <w:rFonts w:ascii="Times New Roman" w:eastAsia="宋体" w:hAnsi="Times New Roman" w:cs="Times New Roman"/>
            <w:noProof/>
          </w:rPr>
          <w:t>4.1.2</w:t>
        </w:r>
        <w:r w:rsidR="008B68F1">
          <w:rPr>
            <w:i w:val="0"/>
            <w:iCs w:val="0"/>
            <w:noProof/>
            <w:sz w:val="21"/>
            <w:szCs w:val="22"/>
          </w:rPr>
          <w:tab/>
        </w:r>
        <w:r w:rsidR="008B68F1" w:rsidRPr="00B42743">
          <w:rPr>
            <w:rStyle w:val="ac"/>
            <w:rFonts w:ascii="宋体" w:eastAsia="宋体" w:hAnsi="宋体" w:cs="宋体"/>
            <w:noProof/>
          </w:rPr>
          <w:t>应用可靠性</w:t>
        </w:r>
        <w:r w:rsidR="008B68F1">
          <w:rPr>
            <w:noProof/>
            <w:webHidden/>
          </w:rPr>
          <w:tab/>
        </w:r>
        <w:r w:rsidR="008B68F1">
          <w:rPr>
            <w:noProof/>
            <w:webHidden/>
          </w:rPr>
          <w:fldChar w:fldCharType="begin"/>
        </w:r>
        <w:r w:rsidR="008B68F1">
          <w:rPr>
            <w:noProof/>
            <w:webHidden/>
          </w:rPr>
          <w:instrText xml:space="preserve"> PAGEREF _Toc474764601 \h </w:instrText>
        </w:r>
        <w:r w:rsidR="008B68F1">
          <w:rPr>
            <w:noProof/>
            <w:webHidden/>
          </w:rPr>
        </w:r>
        <w:r w:rsidR="008B68F1">
          <w:rPr>
            <w:noProof/>
            <w:webHidden/>
          </w:rPr>
          <w:fldChar w:fldCharType="separate"/>
        </w:r>
        <w:r w:rsidR="008B68F1">
          <w:rPr>
            <w:noProof/>
            <w:webHidden/>
          </w:rPr>
          <w:t>240</w:t>
        </w:r>
        <w:r w:rsidR="008B68F1">
          <w:rPr>
            <w:noProof/>
            <w:webHidden/>
          </w:rPr>
          <w:fldChar w:fldCharType="end"/>
        </w:r>
      </w:hyperlink>
    </w:p>
    <w:p w14:paraId="285D47A8" w14:textId="3C84CD7A" w:rsidR="008B68F1" w:rsidRDefault="00124658">
      <w:pPr>
        <w:pStyle w:val="21"/>
        <w:tabs>
          <w:tab w:val="left" w:pos="840"/>
          <w:tab w:val="right" w:leader="dot" w:pos="9736"/>
        </w:tabs>
        <w:rPr>
          <w:smallCaps w:val="0"/>
          <w:noProof/>
          <w:sz w:val="21"/>
          <w:szCs w:val="22"/>
        </w:rPr>
      </w:pPr>
      <w:hyperlink w:anchor="_Toc474764602" w:history="1">
        <w:r w:rsidR="008B68F1" w:rsidRPr="00B42743">
          <w:rPr>
            <w:rStyle w:val="ac"/>
            <w:rFonts w:ascii="Times New Roman" w:hAnsi="Times New Roman" w:cs="Times New Roman"/>
            <w:noProof/>
          </w:rPr>
          <w:t>4.2</w:t>
        </w:r>
        <w:r w:rsidR="008B68F1">
          <w:rPr>
            <w:smallCaps w:val="0"/>
            <w:noProof/>
            <w:sz w:val="21"/>
            <w:szCs w:val="22"/>
          </w:rPr>
          <w:tab/>
        </w:r>
        <w:r w:rsidR="008B68F1" w:rsidRPr="00B42743">
          <w:rPr>
            <w:rStyle w:val="ac"/>
            <w:noProof/>
          </w:rPr>
          <w:t>安全性要求</w:t>
        </w:r>
        <w:r w:rsidR="008B68F1">
          <w:rPr>
            <w:noProof/>
            <w:webHidden/>
          </w:rPr>
          <w:tab/>
        </w:r>
        <w:r w:rsidR="008B68F1">
          <w:rPr>
            <w:noProof/>
            <w:webHidden/>
          </w:rPr>
          <w:fldChar w:fldCharType="begin"/>
        </w:r>
        <w:r w:rsidR="008B68F1">
          <w:rPr>
            <w:noProof/>
            <w:webHidden/>
          </w:rPr>
          <w:instrText xml:space="preserve"> PAGEREF _Toc474764602 \h </w:instrText>
        </w:r>
        <w:r w:rsidR="008B68F1">
          <w:rPr>
            <w:noProof/>
            <w:webHidden/>
          </w:rPr>
        </w:r>
        <w:r w:rsidR="008B68F1">
          <w:rPr>
            <w:noProof/>
            <w:webHidden/>
          </w:rPr>
          <w:fldChar w:fldCharType="separate"/>
        </w:r>
        <w:r w:rsidR="008B68F1">
          <w:rPr>
            <w:noProof/>
            <w:webHidden/>
          </w:rPr>
          <w:t>240</w:t>
        </w:r>
        <w:r w:rsidR="008B68F1">
          <w:rPr>
            <w:noProof/>
            <w:webHidden/>
          </w:rPr>
          <w:fldChar w:fldCharType="end"/>
        </w:r>
      </w:hyperlink>
    </w:p>
    <w:p w14:paraId="1D92C2D0" w14:textId="74EECBAD" w:rsidR="008B68F1" w:rsidRDefault="00124658">
      <w:pPr>
        <w:pStyle w:val="21"/>
        <w:tabs>
          <w:tab w:val="left" w:pos="840"/>
          <w:tab w:val="right" w:leader="dot" w:pos="9736"/>
        </w:tabs>
        <w:rPr>
          <w:smallCaps w:val="0"/>
          <w:noProof/>
          <w:sz w:val="21"/>
          <w:szCs w:val="22"/>
        </w:rPr>
      </w:pPr>
      <w:hyperlink w:anchor="_Toc474764603" w:history="1">
        <w:r w:rsidR="008B68F1" w:rsidRPr="00B42743">
          <w:rPr>
            <w:rStyle w:val="ac"/>
            <w:rFonts w:ascii="Times New Roman" w:hAnsi="Times New Roman" w:cs="Times New Roman"/>
            <w:noProof/>
          </w:rPr>
          <w:t>4.3</w:t>
        </w:r>
        <w:r w:rsidR="008B68F1">
          <w:rPr>
            <w:smallCaps w:val="0"/>
            <w:noProof/>
            <w:sz w:val="21"/>
            <w:szCs w:val="22"/>
          </w:rPr>
          <w:tab/>
        </w:r>
        <w:r w:rsidR="008B68F1" w:rsidRPr="00B42743">
          <w:rPr>
            <w:rStyle w:val="ac"/>
            <w:noProof/>
          </w:rPr>
          <w:t>兼容性要求</w:t>
        </w:r>
        <w:r w:rsidR="008B68F1">
          <w:rPr>
            <w:noProof/>
            <w:webHidden/>
          </w:rPr>
          <w:tab/>
        </w:r>
        <w:r w:rsidR="008B68F1">
          <w:rPr>
            <w:noProof/>
            <w:webHidden/>
          </w:rPr>
          <w:fldChar w:fldCharType="begin"/>
        </w:r>
        <w:r w:rsidR="008B68F1">
          <w:rPr>
            <w:noProof/>
            <w:webHidden/>
          </w:rPr>
          <w:instrText xml:space="preserve"> PAGEREF _Toc474764603 \h </w:instrText>
        </w:r>
        <w:r w:rsidR="008B68F1">
          <w:rPr>
            <w:noProof/>
            <w:webHidden/>
          </w:rPr>
        </w:r>
        <w:r w:rsidR="008B68F1">
          <w:rPr>
            <w:noProof/>
            <w:webHidden/>
          </w:rPr>
          <w:fldChar w:fldCharType="separate"/>
        </w:r>
        <w:r w:rsidR="008B68F1">
          <w:rPr>
            <w:noProof/>
            <w:webHidden/>
          </w:rPr>
          <w:t>240</w:t>
        </w:r>
        <w:r w:rsidR="008B68F1">
          <w:rPr>
            <w:noProof/>
            <w:webHidden/>
          </w:rPr>
          <w:fldChar w:fldCharType="end"/>
        </w:r>
      </w:hyperlink>
    </w:p>
    <w:p w14:paraId="224863AE" w14:textId="47D878E6" w:rsidR="008B68F1" w:rsidRDefault="00124658">
      <w:pPr>
        <w:pStyle w:val="11"/>
        <w:tabs>
          <w:tab w:val="left" w:pos="840"/>
          <w:tab w:val="right" w:leader="dot" w:pos="9736"/>
        </w:tabs>
        <w:rPr>
          <w:b w:val="0"/>
          <w:bCs w:val="0"/>
          <w:caps w:val="0"/>
          <w:noProof/>
          <w:sz w:val="21"/>
          <w:szCs w:val="22"/>
        </w:rPr>
      </w:pPr>
      <w:hyperlink w:anchor="_Toc474764604" w:history="1">
        <w:r w:rsidR="008B68F1" w:rsidRPr="00B42743">
          <w:rPr>
            <w:rStyle w:val="ac"/>
            <w:noProof/>
          </w:rPr>
          <w:t>第五章</w:t>
        </w:r>
        <w:r w:rsidR="008B68F1">
          <w:rPr>
            <w:b w:val="0"/>
            <w:bCs w:val="0"/>
            <w:caps w:val="0"/>
            <w:noProof/>
            <w:sz w:val="21"/>
            <w:szCs w:val="22"/>
          </w:rPr>
          <w:tab/>
        </w:r>
        <w:r w:rsidR="008B68F1" w:rsidRPr="00B42743">
          <w:rPr>
            <w:rStyle w:val="ac"/>
            <w:noProof/>
          </w:rPr>
          <w:t>相关附件</w:t>
        </w:r>
        <w:r w:rsidR="008B68F1">
          <w:rPr>
            <w:noProof/>
            <w:webHidden/>
          </w:rPr>
          <w:tab/>
        </w:r>
        <w:r w:rsidR="008B68F1">
          <w:rPr>
            <w:noProof/>
            <w:webHidden/>
          </w:rPr>
          <w:fldChar w:fldCharType="begin"/>
        </w:r>
        <w:r w:rsidR="008B68F1">
          <w:rPr>
            <w:noProof/>
            <w:webHidden/>
          </w:rPr>
          <w:instrText xml:space="preserve"> PAGEREF _Toc474764604 \h </w:instrText>
        </w:r>
        <w:r w:rsidR="008B68F1">
          <w:rPr>
            <w:noProof/>
            <w:webHidden/>
          </w:rPr>
        </w:r>
        <w:r w:rsidR="008B68F1">
          <w:rPr>
            <w:noProof/>
            <w:webHidden/>
          </w:rPr>
          <w:fldChar w:fldCharType="separate"/>
        </w:r>
        <w:r w:rsidR="008B68F1">
          <w:rPr>
            <w:noProof/>
            <w:webHidden/>
          </w:rPr>
          <w:t>241</w:t>
        </w:r>
        <w:r w:rsidR="008B68F1">
          <w:rPr>
            <w:noProof/>
            <w:webHidden/>
          </w:rPr>
          <w:fldChar w:fldCharType="end"/>
        </w:r>
      </w:hyperlink>
    </w:p>
    <w:p w14:paraId="4E24D3F1" w14:textId="353AD666" w:rsidR="008B68F1" w:rsidRDefault="00124658">
      <w:pPr>
        <w:pStyle w:val="21"/>
        <w:tabs>
          <w:tab w:val="left" w:pos="840"/>
          <w:tab w:val="right" w:leader="dot" w:pos="9736"/>
        </w:tabs>
        <w:rPr>
          <w:smallCaps w:val="0"/>
          <w:noProof/>
          <w:sz w:val="21"/>
          <w:szCs w:val="22"/>
        </w:rPr>
      </w:pPr>
      <w:hyperlink w:anchor="_Toc474764605" w:history="1">
        <w:r w:rsidR="008B68F1" w:rsidRPr="00B42743">
          <w:rPr>
            <w:rStyle w:val="ac"/>
            <w:rFonts w:ascii="Times New Roman" w:hAnsi="Times New Roman" w:cs="Times New Roman"/>
            <w:noProof/>
          </w:rPr>
          <w:t>5.1</w:t>
        </w:r>
        <w:r w:rsidR="008B68F1">
          <w:rPr>
            <w:smallCaps w:val="0"/>
            <w:noProof/>
            <w:sz w:val="21"/>
            <w:szCs w:val="22"/>
          </w:rPr>
          <w:tab/>
        </w:r>
        <w:r w:rsidR="008B68F1" w:rsidRPr="00B42743">
          <w:rPr>
            <w:rStyle w:val="ac"/>
            <w:noProof/>
          </w:rPr>
          <w:t>原型地址</w:t>
        </w:r>
        <w:r w:rsidR="008B68F1">
          <w:rPr>
            <w:noProof/>
            <w:webHidden/>
          </w:rPr>
          <w:tab/>
        </w:r>
        <w:r w:rsidR="008B68F1">
          <w:rPr>
            <w:noProof/>
            <w:webHidden/>
          </w:rPr>
          <w:fldChar w:fldCharType="begin"/>
        </w:r>
        <w:r w:rsidR="008B68F1">
          <w:rPr>
            <w:noProof/>
            <w:webHidden/>
          </w:rPr>
          <w:instrText xml:space="preserve"> PAGEREF _Toc474764605 \h </w:instrText>
        </w:r>
        <w:r w:rsidR="008B68F1">
          <w:rPr>
            <w:noProof/>
            <w:webHidden/>
          </w:rPr>
        </w:r>
        <w:r w:rsidR="008B68F1">
          <w:rPr>
            <w:noProof/>
            <w:webHidden/>
          </w:rPr>
          <w:fldChar w:fldCharType="separate"/>
        </w:r>
        <w:r w:rsidR="008B68F1">
          <w:rPr>
            <w:noProof/>
            <w:webHidden/>
          </w:rPr>
          <w:t>241</w:t>
        </w:r>
        <w:r w:rsidR="008B68F1">
          <w:rPr>
            <w:noProof/>
            <w:webHidden/>
          </w:rPr>
          <w:fldChar w:fldCharType="end"/>
        </w:r>
      </w:hyperlink>
    </w:p>
    <w:p w14:paraId="044DFB59" w14:textId="3722F204" w:rsidR="00230D60" w:rsidRPr="00230D60" w:rsidRDefault="00D35AE6" w:rsidP="00230D60">
      <w:r>
        <w:rPr>
          <w:b/>
          <w:bCs/>
          <w:caps/>
          <w:sz w:val="20"/>
          <w:szCs w:val="20"/>
        </w:rPr>
        <w:fldChar w:fldCharType="end"/>
      </w:r>
    </w:p>
    <w:p w14:paraId="3EB03E94" w14:textId="77777777" w:rsidR="00B93D27" w:rsidRDefault="00B93D27" w:rsidP="006C4CD6">
      <w:pPr>
        <w:jc w:val="left"/>
        <w:rPr>
          <w:rFonts w:ascii="宋体" w:eastAsia="宋体" w:hAnsi="宋体"/>
          <w:b/>
          <w:sz w:val="24"/>
          <w:szCs w:val="24"/>
        </w:rPr>
      </w:pPr>
    </w:p>
    <w:p w14:paraId="0A5D84EB" w14:textId="77777777" w:rsidR="005726FA" w:rsidRDefault="005726FA" w:rsidP="006C4CD6">
      <w:pPr>
        <w:jc w:val="left"/>
        <w:rPr>
          <w:rFonts w:ascii="宋体" w:eastAsia="宋体" w:hAnsi="宋体"/>
          <w:b/>
          <w:sz w:val="24"/>
          <w:szCs w:val="24"/>
        </w:rPr>
      </w:pPr>
    </w:p>
    <w:p w14:paraId="40C0D3FC" w14:textId="77777777" w:rsidR="005726FA" w:rsidRDefault="005726FA" w:rsidP="006C4CD6">
      <w:pPr>
        <w:jc w:val="left"/>
        <w:rPr>
          <w:rFonts w:ascii="宋体" w:eastAsia="宋体" w:hAnsi="宋体"/>
          <w:b/>
          <w:sz w:val="24"/>
          <w:szCs w:val="24"/>
        </w:rPr>
      </w:pPr>
    </w:p>
    <w:p w14:paraId="40912F42" w14:textId="77777777" w:rsidR="00960FEE" w:rsidRDefault="00960FEE">
      <w:pPr>
        <w:widowControl/>
        <w:spacing w:line="240" w:lineRule="auto"/>
        <w:jc w:val="left"/>
        <w:rPr>
          <w:rFonts w:ascii="宋体" w:eastAsia="宋体" w:hAnsi="宋体"/>
          <w:b/>
          <w:sz w:val="24"/>
          <w:szCs w:val="24"/>
        </w:rPr>
      </w:pPr>
      <w:r>
        <w:rPr>
          <w:rFonts w:ascii="宋体" w:eastAsia="宋体" w:hAnsi="宋体"/>
          <w:b/>
          <w:sz w:val="24"/>
          <w:szCs w:val="24"/>
        </w:rPr>
        <w:lastRenderedPageBreak/>
        <w:br w:type="page"/>
      </w:r>
    </w:p>
    <w:p w14:paraId="1CCEC01C" w14:textId="77777777" w:rsidR="005726FA" w:rsidRDefault="005726FA" w:rsidP="005726FA">
      <w:pPr>
        <w:pStyle w:val="1"/>
      </w:pPr>
      <w:bookmarkStart w:id="9" w:name="_Toc456886405"/>
      <w:bookmarkStart w:id="10" w:name="_Toc474764473"/>
      <w:r>
        <w:lastRenderedPageBreak/>
        <w:t>文档概述</w:t>
      </w:r>
      <w:bookmarkEnd w:id="9"/>
      <w:bookmarkEnd w:id="10"/>
    </w:p>
    <w:p w14:paraId="42ACB070" w14:textId="77777777" w:rsidR="005726FA" w:rsidRDefault="005726FA" w:rsidP="005726FA">
      <w:pPr>
        <w:pStyle w:val="2"/>
      </w:pPr>
      <w:bookmarkStart w:id="11" w:name="_Toc456886406"/>
      <w:bookmarkStart w:id="12" w:name="_Toc474764474"/>
      <w:r>
        <w:rPr>
          <w:rFonts w:hint="eastAsia"/>
        </w:rPr>
        <w:t>编写目的</w:t>
      </w:r>
      <w:bookmarkEnd w:id="11"/>
      <w:bookmarkEnd w:id="12"/>
    </w:p>
    <w:p w14:paraId="75F9905A" w14:textId="77777777" w:rsidR="005726FA" w:rsidRPr="004475CC" w:rsidRDefault="005726FA" w:rsidP="005726FA">
      <w:pPr>
        <w:pStyle w:val="af0"/>
        <w:jc w:val="left"/>
        <w:rPr>
          <w:rFonts w:ascii="宋体" w:hAnsi="宋体"/>
          <w:kern w:val="0"/>
          <w:szCs w:val="21"/>
        </w:rPr>
      </w:pPr>
      <w:r>
        <w:rPr>
          <w:rFonts w:ascii="宋体" w:hAnsi="宋体" w:hint="eastAsia"/>
          <w:kern w:val="0"/>
          <w:szCs w:val="21"/>
        </w:rPr>
        <w:t>本产品</w:t>
      </w:r>
      <w:r w:rsidRPr="004658FE">
        <w:rPr>
          <w:rFonts w:ascii="宋体" w:hAnsi="宋体" w:hint="eastAsia"/>
          <w:kern w:val="0"/>
          <w:szCs w:val="21"/>
        </w:rPr>
        <w:t>需求文档的编写目的，是为</w:t>
      </w:r>
      <w:r>
        <w:rPr>
          <w:rFonts w:ascii="宋体" w:hAnsi="宋体" w:hint="eastAsia"/>
          <w:kern w:val="0"/>
          <w:szCs w:val="21"/>
        </w:rPr>
        <w:t>客户/</w:t>
      </w:r>
      <w:r w:rsidRPr="004658FE">
        <w:rPr>
          <w:rFonts w:ascii="宋体" w:hAnsi="宋体" w:hint="eastAsia"/>
          <w:kern w:val="0"/>
          <w:szCs w:val="21"/>
        </w:rPr>
        <w:t>用户</w:t>
      </w:r>
      <w:r>
        <w:rPr>
          <w:rFonts w:ascii="宋体" w:hAnsi="宋体" w:hint="eastAsia"/>
          <w:kern w:val="0"/>
          <w:szCs w:val="21"/>
        </w:rPr>
        <w:t>和</w:t>
      </w:r>
      <w:r w:rsidRPr="004658FE">
        <w:rPr>
          <w:rFonts w:ascii="宋体" w:hAnsi="宋体" w:hint="eastAsia"/>
          <w:kern w:val="0"/>
          <w:szCs w:val="21"/>
        </w:rPr>
        <w:t>软件</w:t>
      </w:r>
      <w:r>
        <w:rPr>
          <w:rFonts w:ascii="宋体" w:hAnsi="宋体" w:hint="eastAsia"/>
          <w:kern w:val="0"/>
          <w:szCs w:val="21"/>
        </w:rPr>
        <w:t>设计</w:t>
      </w:r>
      <w:r w:rsidRPr="004658FE">
        <w:rPr>
          <w:rFonts w:ascii="宋体" w:hAnsi="宋体" w:hint="eastAsia"/>
          <w:kern w:val="0"/>
          <w:szCs w:val="21"/>
        </w:rPr>
        <w:t>开发方</w:t>
      </w:r>
      <w:r>
        <w:rPr>
          <w:rFonts w:ascii="宋体" w:hAnsi="宋体" w:hint="eastAsia"/>
          <w:kern w:val="0"/>
          <w:szCs w:val="21"/>
        </w:rPr>
        <w:t>之间</w:t>
      </w:r>
      <w:r w:rsidRPr="004658FE">
        <w:rPr>
          <w:rFonts w:ascii="宋体" w:hAnsi="宋体" w:hint="eastAsia"/>
          <w:kern w:val="0"/>
          <w:szCs w:val="21"/>
        </w:rPr>
        <w:t>充分理解软件产品的运行环境、功能、性能、可靠性等需求而编写的。它阐述了系统的使用范围及背景，明确了所要达到的目标以及达到目标所需的条件，从而使双方对软件的初始规定有一个共同的理解，使之成为整个开发工作的基础，为该系统的需求定义分析、设计、开发与测试的提供指导。</w:t>
      </w:r>
    </w:p>
    <w:p w14:paraId="0223BA78" w14:textId="77777777" w:rsidR="005726FA" w:rsidRDefault="005726FA" w:rsidP="005726FA">
      <w:pPr>
        <w:pStyle w:val="2"/>
      </w:pPr>
      <w:bookmarkStart w:id="13" w:name="_Toc456886407"/>
      <w:bookmarkStart w:id="14" w:name="_Toc474764475"/>
      <w:r>
        <w:rPr>
          <w:rFonts w:hint="eastAsia"/>
        </w:rPr>
        <w:t>适用范围</w:t>
      </w:r>
      <w:bookmarkEnd w:id="13"/>
      <w:bookmarkEnd w:id="14"/>
    </w:p>
    <w:p w14:paraId="2FB5451E" w14:textId="77777777" w:rsidR="00622CE7" w:rsidRDefault="005726FA" w:rsidP="005726FA">
      <w:pPr>
        <w:pStyle w:val="af0"/>
        <w:jc w:val="left"/>
        <w:rPr>
          <w:rFonts w:ascii="宋体" w:hAnsi="宋体"/>
          <w:kern w:val="0"/>
          <w:szCs w:val="21"/>
        </w:rPr>
      </w:pPr>
      <w:r w:rsidRPr="00CD1D23">
        <w:rPr>
          <w:rFonts w:ascii="宋体" w:hAnsi="宋体"/>
          <w:kern w:val="0"/>
          <w:szCs w:val="21"/>
        </w:rPr>
        <w:t>此产品需求文档适用于产品经理</w:t>
      </w:r>
      <w:r w:rsidRPr="00CD1D23">
        <w:rPr>
          <w:rFonts w:ascii="宋体" w:hAnsi="宋体" w:hint="eastAsia"/>
          <w:kern w:val="0"/>
          <w:szCs w:val="21"/>
        </w:rPr>
        <w:t>、需求分析人员、</w:t>
      </w:r>
      <w:r w:rsidRPr="00CD1D23">
        <w:rPr>
          <w:rFonts w:ascii="宋体" w:hAnsi="宋体"/>
          <w:kern w:val="0"/>
          <w:szCs w:val="21"/>
        </w:rPr>
        <w:t>产品策划人员</w:t>
      </w:r>
      <w:r w:rsidRPr="00CD1D23">
        <w:rPr>
          <w:rFonts w:ascii="宋体" w:hAnsi="宋体" w:hint="eastAsia"/>
          <w:kern w:val="0"/>
          <w:szCs w:val="21"/>
        </w:rPr>
        <w:t>、交互</w:t>
      </w:r>
      <w:r w:rsidRPr="00CD1D23">
        <w:rPr>
          <w:rFonts w:ascii="宋体" w:hAnsi="宋体"/>
          <w:kern w:val="0"/>
          <w:szCs w:val="21"/>
        </w:rPr>
        <w:t>设计人员</w:t>
      </w:r>
      <w:r w:rsidRPr="00CD1D23">
        <w:rPr>
          <w:rFonts w:ascii="宋体" w:hAnsi="宋体" w:hint="eastAsia"/>
          <w:kern w:val="0"/>
          <w:szCs w:val="21"/>
        </w:rPr>
        <w:t>、UI设计人员、研发人员、测试人员以及客/用户对产品需求及目标的一致性理解和交付成果的验收。</w:t>
      </w:r>
    </w:p>
    <w:p w14:paraId="58295A3A" w14:textId="77777777" w:rsidR="00622CE7" w:rsidRDefault="00622CE7">
      <w:pPr>
        <w:widowControl/>
        <w:spacing w:line="240" w:lineRule="auto"/>
        <w:jc w:val="left"/>
        <w:rPr>
          <w:rFonts w:ascii="宋体" w:eastAsia="宋体" w:hAnsi="宋体" w:cs="Times New Roman"/>
          <w:kern w:val="0"/>
          <w:szCs w:val="21"/>
        </w:rPr>
      </w:pPr>
      <w:r>
        <w:rPr>
          <w:rFonts w:ascii="宋体" w:hAnsi="宋体"/>
          <w:kern w:val="0"/>
          <w:szCs w:val="21"/>
        </w:rPr>
        <w:br w:type="page"/>
      </w:r>
    </w:p>
    <w:p w14:paraId="45775B1B" w14:textId="77777777" w:rsidR="00960FEE" w:rsidRDefault="00960FEE" w:rsidP="005726FA">
      <w:pPr>
        <w:pStyle w:val="af0"/>
        <w:jc w:val="left"/>
        <w:rPr>
          <w:rFonts w:ascii="宋体" w:hAnsi="宋体"/>
          <w:kern w:val="0"/>
          <w:szCs w:val="21"/>
        </w:rPr>
      </w:pPr>
    </w:p>
    <w:p w14:paraId="0EEEF434" w14:textId="77777777" w:rsidR="005726FA" w:rsidRDefault="005726FA" w:rsidP="005726FA">
      <w:pPr>
        <w:pStyle w:val="1"/>
      </w:pPr>
      <w:bookmarkStart w:id="15" w:name="_Toc456886408"/>
      <w:bookmarkStart w:id="16" w:name="_Toc474764476"/>
      <w:r>
        <w:t>产品描述</w:t>
      </w:r>
      <w:bookmarkEnd w:id="15"/>
      <w:bookmarkEnd w:id="16"/>
    </w:p>
    <w:p w14:paraId="001B16C2" w14:textId="77777777" w:rsidR="005726FA" w:rsidRDefault="005726FA" w:rsidP="005726FA">
      <w:pPr>
        <w:pStyle w:val="2"/>
      </w:pPr>
      <w:bookmarkStart w:id="17" w:name="_Toc456886409"/>
      <w:bookmarkStart w:id="18" w:name="_Toc474764477"/>
      <w:r>
        <w:rPr>
          <w:rFonts w:hint="eastAsia"/>
        </w:rPr>
        <w:t>产品背景</w:t>
      </w:r>
      <w:bookmarkEnd w:id="17"/>
      <w:bookmarkEnd w:id="18"/>
    </w:p>
    <w:p w14:paraId="2A44B5DE" w14:textId="77777777" w:rsidR="005726FA" w:rsidRPr="00997A1D" w:rsidRDefault="005726FA" w:rsidP="005726FA">
      <w:pPr>
        <w:ind w:firstLineChars="200" w:firstLine="420"/>
        <w:rPr>
          <w:rFonts w:ascii="Times New Roman" w:hAnsi="Times New Roman" w:cs="Times New Roman"/>
        </w:rPr>
      </w:pPr>
      <w:r w:rsidRPr="00997A1D">
        <w:rPr>
          <w:rFonts w:ascii="Times New Roman" w:hAnsi="Times New Roman" w:cs="Times New Roman"/>
        </w:rPr>
        <w:t>传统租赁企业以</w:t>
      </w:r>
      <w:r w:rsidRPr="00997A1D">
        <w:rPr>
          <w:rFonts w:ascii="Times New Roman" w:hAnsi="Times New Roman" w:cs="Times New Roman"/>
        </w:rPr>
        <w:t>B2B</w:t>
      </w:r>
      <w:r w:rsidRPr="00997A1D">
        <w:rPr>
          <w:rFonts w:ascii="Times New Roman" w:hAnsi="Times New Roman" w:cs="Times New Roman"/>
        </w:rPr>
        <w:t>、</w:t>
      </w:r>
      <w:r w:rsidRPr="00997A1D">
        <w:rPr>
          <w:rFonts w:ascii="Times New Roman" w:hAnsi="Times New Roman" w:cs="Times New Roman"/>
        </w:rPr>
        <w:t>B2C</w:t>
      </w:r>
      <w:r w:rsidRPr="00997A1D">
        <w:rPr>
          <w:rFonts w:ascii="Times New Roman" w:hAnsi="Times New Roman" w:cs="Times New Roman"/>
        </w:rPr>
        <w:t>租车业务为主，即主要以长租为主、以短租为辅，</w:t>
      </w:r>
      <w:r>
        <w:rPr>
          <w:rFonts w:ascii="Times New Roman" w:hAnsi="Times New Roman" w:cs="Times New Roman"/>
        </w:rPr>
        <w:t>其中</w:t>
      </w:r>
      <w:r w:rsidRPr="00997A1D">
        <w:rPr>
          <w:rFonts w:ascii="Times New Roman" w:hAnsi="Times New Roman" w:cs="Times New Roman"/>
        </w:rPr>
        <w:t>长租客户主要为企事业单位，采用以租代购方式，来满足日常公务用车出行需求；</w:t>
      </w:r>
      <w:r>
        <w:rPr>
          <w:rFonts w:ascii="Times New Roman" w:hAnsi="Times New Roman" w:cs="Times New Roman"/>
        </w:rPr>
        <w:t>而</w:t>
      </w:r>
      <w:r w:rsidRPr="00997A1D">
        <w:rPr>
          <w:rFonts w:ascii="Times New Roman" w:hAnsi="Times New Roman" w:cs="Times New Roman"/>
        </w:rPr>
        <w:t>短租客户主要为个人用户，满足跨区域自驾出行</w:t>
      </w:r>
      <w:r w:rsidRPr="00997A1D">
        <w:rPr>
          <w:rFonts w:ascii="Times New Roman" w:hAnsi="Times New Roman" w:cs="Times New Roman"/>
        </w:rPr>
        <w:t>/</w:t>
      </w:r>
      <w:r w:rsidRPr="00997A1D">
        <w:rPr>
          <w:rFonts w:ascii="Times New Roman" w:hAnsi="Times New Roman" w:cs="Times New Roman"/>
        </w:rPr>
        <w:t>出游需求。</w:t>
      </w:r>
    </w:p>
    <w:p w14:paraId="2901D1A1" w14:textId="77777777" w:rsidR="005726FA" w:rsidRPr="00997A1D" w:rsidRDefault="005726FA" w:rsidP="005726FA">
      <w:pPr>
        <w:ind w:firstLineChars="200" w:firstLine="420"/>
        <w:rPr>
          <w:rFonts w:ascii="Times New Roman" w:hAnsi="Times New Roman" w:cs="Times New Roman"/>
        </w:rPr>
      </w:pPr>
      <w:r w:rsidRPr="00997A1D">
        <w:rPr>
          <w:rFonts w:ascii="Times New Roman" w:hAnsi="Times New Roman" w:cs="Times New Roman"/>
        </w:rPr>
        <w:t>随着互联网出行的盛行，强力推动按需用车服务变革，</w:t>
      </w:r>
      <w:r>
        <w:rPr>
          <w:rFonts w:ascii="Times New Roman" w:hAnsi="Times New Roman" w:cs="Times New Roman"/>
        </w:rPr>
        <w:t>按需用车成为</w:t>
      </w:r>
      <w:r>
        <w:rPr>
          <w:rFonts w:ascii="Times New Roman" w:hAnsi="Times New Roman" w:cs="Times New Roman" w:hint="eastAsia"/>
        </w:rPr>
        <w:t>人们出行的基本用车理念。</w:t>
      </w:r>
      <w:r w:rsidRPr="00997A1D">
        <w:rPr>
          <w:rFonts w:ascii="Times New Roman" w:hAnsi="Times New Roman" w:cs="Times New Roman"/>
        </w:rPr>
        <w:t>共享出行理念认知度的提升，催生共享经济，大有</w:t>
      </w:r>
      <w:r>
        <w:rPr>
          <w:rFonts w:ascii="Times New Roman" w:hAnsi="Times New Roman" w:cs="Times New Roman" w:hint="eastAsia"/>
        </w:rPr>
        <w:t>“</w:t>
      </w:r>
      <w:r w:rsidRPr="00997A1D">
        <w:rPr>
          <w:rFonts w:ascii="Times New Roman" w:hAnsi="Times New Roman" w:cs="Times New Roman"/>
        </w:rPr>
        <w:t>资源共享</w:t>
      </w:r>
      <w:r>
        <w:rPr>
          <w:rFonts w:ascii="Times New Roman" w:hAnsi="Times New Roman" w:cs="Times New Roman" w:hint="eastAsia"/>
        </w:rPr>
        <w:t>”</w:t>
      </w:r>
      <w:r w:rsidRPr="00997A1D">
        <w:rPr>
          <w:rFonts w:ascii="Times New Roman" w:hAnsi="Times New Roman" w:cs="Times New Roman"/>
        </w:rPr>
        <w:t>取代</w:t>
      </w:r>
      <w:r>
        <w:rPr>
          <w:rFonts w:ascii="Times New Roman" w:hAnsi="Times New Roman" w:cs="Times New Roman" w:hint="eastAsia"/>
        </w:rPr>
        <w:t>“</w:t>
      </w:r>
      <w:r w:rsidRPr="00997A1D">
        <w:rPr>
          <w:rFonts w:ascii="Times New Roman" w:hAnsi="Times New Roman" w:cs="Times New Roman"/>
        </w:rPr>
        <w:t>资源独占</w:t>
      </w:r>
      <w:r>
        <w:rPr>
          <w:rFonts w:ascii="Times New Roman" w:hAnsi="Times New Roman" w:cs="Times New Roman" w:hint="eastAsia"/>
        </w:rPr>
        <w:t>”</w:t>
      </w:r>
      <w:r w:rsidRPr="00997A1D">
        <w:rPr>
          <w:rFonts w:ascii="Times New Roman" w:hAnsi="Times New Roman" w:cs="Times New Roman"/>
        </w:rPr>
        <w:t>之势，加之国家公车改革政策的落地实施等多重因素的交叉影响，传统租赁企业租车业务受到极大冲击，长租和短租业务大幅萎缩，导致</w:t>
      </w:r>
      <w:r>
        <w:rPr>
          <w:rFonts w:ascii="Times New Roman" w:hAnsi="Times New Roman" w:cs="Times New Roman" w:hint="eastAsia"/>
        </w:rPr>
        <w:t>普遍</w:t>
      </w:r>
      <w:r w:rsidRPr="00997A1D">
        <w:rPr>
          <w:rFonts w:ascii="Times New Roman" w:hAnsi="Times New Roman" w:cs="Times New Roman"/>
        </w:rPr>
        <w:t>存在</w:t>
      </w:r>
      <w:r w:rsidRPr="00B4480F">
        <w:rPr>
          <w:rFonts w:ascii="Times New Roman" w:hAnsi="Times New Roman" w:cs="Times New Roman"/>
        </w:rPr>
        <w:t>车辆服务不饱和、资源过剩</w:t>
      </w:r>
      <w:r w:rsidRPr="00997A1D">
        <w:rPr>
          <w:rFonts w:ascii="Times New Roman" w:hAnsi="Times New Roman" w:cs="Times New Roman"/>
        </w:rPr>
        <w:t>等问题。</w:t>
      </w:r>
    </w:p>
    <w:p w14:paraId="45D3D665" w14:textId="77777777" w:rsidR="005726FA" w:rsidRPr="001F71DA" w:rsidRDefault="005726FA" w:rsidP="005726FA">
      <w:pPr>
        <w:ind w:firstLineChars="200" w:firstLine="420"/>
        <w:rPr>
          <w:rFonts w:ascii="Times New Roman" w:hAnsi="Times New Roman" w:cs="Times New Roman"/>
        </w:rPr>
      </w:pPr>
      <w:r>
        <w:rPr>
          <w:rFonts w:ascii="Times New Roman" w:hAnsi="Times New Roman" w:cs="Times New Roman" w:hint="eastAsia"/>
        </w:rPr>
        <w:t>自主开展网约车业务，着力解决车辆服务不饱和问题和网约车业务自主运营问题，助力实现互联网化转型。</w:t>
      </w:r>
    </w:p>
    <w:p w14:paraId="6AD4B06A" w14:textId="77777777" w:rsidR="005726FA" w:rsidRDefault="005726FA" w:rsidP="005726FA">
      <w:pPr>
        <w:pStyle w:val="2"/>
      </w:pPr>
      <w:bookmarkStart w:id="19" w:name="_Toc456886410"/>
      <w:bookmarkStart w:id="20" w:name="_Toc474764478"/>
      <w:r>
        <w:rPr>
          <w:rFonts w:hint="eastAsia"/>
        </w:rPr>
        <w:t>业务</w:t>
      </w:r>
      <w:bookmarkEnd w:id="19"/>
      <w:r>
        <w:rPr>
          <w:rFonts w:hint="eastAsia"/>
        </w:rPr>
        <w:t>描述</w:t>
      </w:r>
      <w:bookmarkEnd w:id="20"/>
    </w:p>
    <w:p w14:paraId="7C80B689" w14:textId="77777777" w:rsidR="005726FA" w:rsidRDefault="005726FA" w:rsidP="005726FA">
      <w:pPr>
        <w:ind w:firstLineChars="200" w:firstLine="420"/>
        <w:rPr>
          <w:rFonts w:ascii="Times New Roman" w:hAnsi="Times New Roman" w:cs="Times New Roman"/>
        </w:rPr>
      </w:pPr>
      <w:r>
        <w:rPr>
          <w:rFonts w:ascii="Times New Roman" w:hAnsi="Times New Roman" w:cs="Times New Roman"/>
        </w:rPr>
        <w:t>网约车产品提供</w:t>
      </w:r>
      <w:r>
        <w:rPr>
          <w:rFonts w:ascii="Times New Roman" w:hAnsi="Times New Roman" w:cs="Times New Roman" w:hint="eastAsia"/>
        </w:rPr>
        <w:t>B2B</w:t>
      </w:r>
      <w:r>
        <w:rPr>
          <w:rFonts w:ascii="Times New Roman" w:hAnsi="Times New Roman" w:cs="Times New Roman" w:hint="eastAsia"/>
        </w:rPr>
        <w:t>约车业务、</w:t>
      </w:r>
      <w:r>
        <w:rPr>
          <w:rFonts w:ascii="Times New Roman" w:hAnsi="Times New Roman" w:cs="Times New Roman" w:hint="eastAsia"/>
        </w:rPr>
        <w:t>B2C</w:t>
      </w:r>
      <w:r>
        <w:rPr>
          <w:rFonts w:ascii="Times New Roman" w:hAnsi="Times New Roman" w:cs="Times New Roman" w:hint="eastAsia"/>
        </w:rPr>
        <w:t>约车业务两大关键业务模式。其中，</w:t>
      </w:r>
      <w:r>
        <w:rPr>
          <w:rFonts w:ascii="Times New Roman" w:hAnsi="Times New Roman" w:cs="Times New Roman" w:hint="eastAsia"/>
        </w:rPr>
        <w:t>B2B</w:t>
      </w:r>
      <w:r>
        <w:rPr>
          <w:rFonts w:ascii="Times New Roman" w:hAnsi="Times New Roman" w:cs="Times New Roman" w:hint="eastAsia"/>
        </w:rPr>
        <w:t>约车业务，基于自身资源为</w:t>
      </w:r>
      <w:r>
        <w:rPr>
          <w:rFonts w:ascii="Times New Roman" w:hAnsi="Times New Roman" w:cs="Times New Roman" w:hint="eastAsia"/>
        </w:rPr>
        <w:t>B</w:t>
      </w:r>
      <w:r>
        <w:rPr>
          <w:rFonts w:ascii="Times New Roman" w:hAnsi="Times New Roman" w:cs="Times New Roman" w:hint="eastAsia"/>
        </w:rPr>
        <w:t>端客户提供出行用车服务；</w:t>
      </w:r>
      <w:r>
        <w:rPr>
          <w:rFonts w:ascii="Times New Roman" w:hAnsi="Times New Roman" w:cs="Times New Roman" w:hint="eastAsia"/>
        </w:rPr>
        <w:t>B2C</w:t>
      </w:r>
      <w:r>
        <w:rPr>
          <w:rFonts w:ascii="Times New Roman" w:hAnsi="Times New Roman" w:cs="Times New Roman" w:hint="eastAsia"/>
        </w:rPr>
        <w:t>约车业务，可整合</w:t>
      </w:r>
      <w:r>
        <w:rPr>
          <w:rFonts w:ascii="Times New Roman" w:hAnsi="Times New Roman" w:cs="Times New Roman" w:hint="eastAsia"/>
        </w:rPr>
        <w:t>B</w:t>
      </w:r>
      <w:r>
        <w:rPr>
          <w:rFonts w:ascii="Times New Roman" w:hAnsi="Times New Roman" w:cs="Times New Roman" w:hint="eastAsia"/>
        </w:rPr>
        <w:t>端资源为</w:t>
      </w:r>
      <w:r>
        <w:rPr>
          <w:rFonts w:ascii="Times New Roman" w:hAnsi="Times New Roman" w:cs="Times New Roman" w:hint="eastAsia"/>
        </w:rPr>
        <w:t>C</w:t>
      </w:r>
      <w:r>
        <w:rPr>
          <w:rFonts w:ascii="Times New Roman" w:hAnsi="Times New Roman" w:cs="Times New Roman" w:hint="eastAsia"/>
        </w:rPr>
        <w:t>端用户提供出行用车服务。</w:t>
      </w:r>
    </w:p>
    <w:p w14:paraId="70E7927D" w14:textId="77777777" w:rsidR="005726FA" w:rsidRDefault="005726FA" w:rsidP="005726FA">
      <w:pPr>
        <w:ind w:firstLineChars="200" w:firstLine="420"/>
        <w:rPr>
          <w:rFonts w:ascii="Times New Roman" w:hAnsi="Times New Roman" w:cs="Times New Roman"/>
        </w:rPr>
      </w:pPr>
      <w:r w:rsidRPr="00153364">
        <w:rPr>
          <w:rFonts w:ascii="Times New Roman" w:hAnsi="Times New Roman" w:cs="Times New Roman"/>
        </w:rPr>
        <w:t>一期产品用车业务类型以</w:t>
      </w:r>
      <w:r w:rsidRPr="00B05F30">
        <w:rPr>
          <w:rFonts w:ascii="Times New Roman" w:hAnsi="Times New Roman" w:cs="Times New Roman"/>
          <w:b/>
        </w:rPr>
        <w:t>预约用车</w:t>
      </w:r>
      <w:r w:rsidRPr="00153364">
        <w:rPr>
          <w:rFonts w:ascii="Times New Roman" w:hAnsi="Times New Roman" w:cs="Times New Roman"/>
        </w:rPr>
        <w:t>和</w:t>
      </w:r>
      <w:r w:rsidRPr="00B05F30">
        <w:rPr>
          <w:rFonts w:ascii="Times New Roman" w:hAnsi="Times New Roman" w:cs="Times New Roman"/>
          <w:b/>
        </w:rPr>
        <w:t>接送机</w:t>
      </w:r>
      <w:r w:rsidRPr="00153364">
        <w:rPr>
          <w:rFonts w:ascii="Times New Roman" w:hAnsi="Times New Roman" w:cs="Times New Roman"/>
        </w:rPr>
        <w:t>两种业务为主。</w:t>
      </w:r>
    </w:p>
    <w:p w14:paraId="7EEBB4D3" w14:textId="77777777" w:rsidR="00B05F30" w:rsidRDefault="00B05F30" w:rsidP="005726FA">
      <w:pPr>
        <w:ind w:firstLineChars="200" w:firstLine="420"/>
        <w:rPr>
          <w:rFonts w:ascii="Times New Roman" w:hAnsi="Times New Roman" w:cs="Times New Roman"/>
        </w:rPr>
        <w:sectPr w:rsidR="00B05F30" w:rsidSect="005678F5">
          <w:pgSz w:w="11906" w:h="16838"/>
          <w:pgMar w:top="1440" w:right="1080" w:bottom="1440" w:left="1080" w:header="851" w:footer="992" w:gutter="0"/>
          <w:pgNumType w:start="1"/>
          <w:cols w:space="425"/>
          <w:docGrid w:type="lines" w:linePitch="312"/>
        </w:sectPr>
      </w:pPr>
      <w:r>
        <w:rPr>
          <w:rFonts w:ascii="Times New Roman" w:hAnsi="Times New Roman" w:cs="Times New Roman"/>
        </w:rPr>
        <w:t>二期产品用车业务类型以</w:t>
      </w:r>
      <w:r w:rsidRPr="00B05F30">
        <w:rPr>
          <w:rFonts w:ascii="Times New Roman" w:hAnsi="Times New Roman" w:cs="Times New Roman"/>
          <w:b/>
        </w:rPr>
        <w:t>出租车</w:t>
      </w:r>
      <w:r>
        <w:rPr>
          <w:rFonts w:ascii="Times New Roman" w:hAnsi="Times New Roman" w:cs="Times New Roman"/>
        </w:rPr>
        <w:t>为主</w:t>
      </w:r>
      <w:r>
        <w:rPr>
          <w:rFonts w:ascii="Times New Roman" w:hAnsi="Times New Roman" w:cs="Times New Roman" w:hint="eastAsia"/>
        </w:rPr>
        <w:t>。</w:t>
      </w:r>
    </w:p>
    <w:p w14:paraId="338506C1" w14:textId="77777777" w:rsidR="005726FA" w:rsidRDefault="005726FA" w:rsidP="005726FA">
      <w:pPr>
        <w:pStyle w:val="2"/>
      </w:pPr>
      <w:bookmarkStart w:id="21" w:name="_Toc456886411"/>
      <w:bookmarkStart w:id="22" w:name="_Toc474764479"/>
      <w:r>
        <w:rPr>
          <w:rFonts w:hint="eastAsia"/>
        </w:rPr>
        <w:lastRenderedPageBreak/>
        <w:t>用户角色</w:t>
      </w:r>
      <w:bookmarkEnd w:id="21"/>
      <w:bookmarkEnd w:id="22"/>
    </w:p>
    <w:p w14:paraId="1160D695" w14:textId="648A0B47" w:rsidR="00B05F30" w:rsidRDefault="005726FA" w:rsidP="00B05F30">
      <w:pPr>
        <w:pStyle w:val="af2"/>
        <w:keepNext/>
      </w:pPr>
      <w:r>
        <w:t xml:space="preserve">Table </w:t>
      </w:r>
      <w:r w:rsidR="00124658">
        <w:fldChar w:fldCharType="begin"/>
      </w:r>
      <w:r w:rsidR="00124658">
        <w:instrText xml:space="preserve"> SEQ Table \* ARABIC </w:instrText>
      </w:r>
      <w:r w:rsidR="00124658">
        <w:fldChar w:fldCharType="separate"/>
      </w:r>
      <w:r w:rsidR="008B68F1">
        <w:rPr>
          <w:noProof/>
        </w:rPr>
        <w:t>1</w:t>
      </w:r>
      <w:r w:rsidR="00124658">
        <w:rPr>
          <w:noProof/>
        </w:rPr>
        <w:fldChar w:fldCharType="end"/>
      </w:r>
      <w:r>
        <w:rPr>
          <w:rFonts w:hint="eastAsia"/>
        </w:rPr>
        <w:t xml:space="preserve"> </w:t>
      </w:r>
      <w:r>
        <w:rPr>
          <w:rFonts w:hint="eastAsia"/>
        </w:rPr>
        <w:t>用户角色定义描述</w:t>
      </w:r>
    </w:p>
    <w:tbl>
      <w:tblPr>
        <w:tblStyle w:val="af1"/>
        <w:tblW w:w="0" w:type="auto"/>
        <w:tblLook w:val="04A0" w:firstRow="1" w:lastRow="0" w:firstColumn="1" w:lastColumn="0" w:noHBand="0" w:noVBand="1"/>
      </w:tblPr>
      <w:tblGrid>
        <w:gridCol w:w="1526"/>
        <w:gridCol w:w="1843"/>
        <w:gridCol w:w="6593"/>
      </w:tblGrid>
      <w:tr w:rsidR="00B05F30" w:rsidRPr="005678F5" w14:paraId="60E9CFE1" w14:textId="77777777" w:rsidTr="00C61B29">
        <w:trPr>
          <w:trHeight w:val="567"/>
        </w:trPr>
        <w:tc>
          <w:tcPr>
            <w:tcW w:w="3369" w:type="dxa"/>
            <w:gridSpan w:val="2"/>
            <w:shd w:val="clear" w:color="auto" w:fill="D9D9D9" w:themeFill="background1" w:themeFillShade="D9"/>
            <w:vAlign w:val="center"/>
          </w:tcPr>
          <w:p w14:paraId="4B14DC02" w14:textId="77777777" w:rsidR="00B05F30" w:rsidRPr="005678F5" w:rsidRDefault="00B05F30" w:rsidP="00C61B29">
            <w:pPr>
              <w:jc w:val="center"/>
              <w:rPr>
                <w:b/>
              </w:rPr>
            </w:pPr>
            <w:r w:rsidRPr="005678F5">
              <w:rPr>
                <w:rFonts w:hint="eastAsia"/>
                <w:b/>
              </w:rPr>
              <w:t>角色定义</w:t>
            </w:r>
          </w:p>
        </w:tc>
        <w:tc>
          <w:tcPr>
            <w:tcW w:w="6593" w:type="dxa"/>
            <w:shd w:val="clear" w:color="auto" w:fill="D9D9D9" w:themeFill="background1" w:themeFillShade="D9"/>
            <w:vAlign w:val="center"/>
          </w:tcPr>
          <w:p w14:paraId="7A49164F" w14:textId="77777777" w:rsidR="00B05F30" w:rsidRPr="005678F5" w:rsidRDefault="00B05F30" w:rsidP="00C61B29">
            <w:pPr>
              <w:jc w:val="center"/>
              <w:rPr>
                <w:b/>
              </w:rPr>
            </w:pPr>
            <w:r w:rsidRPr="005678F5">
              <w:rPr>
                <w:rFonts w:hint="eastAsia"/>
                <w:b/>
              </w:rPr>
              <w:t>角色描述</w:t>
            </w:r>
          </w:p>
        </w:tc>
      </w:tr>
      <w:tr w:rsidR="00B05F30" w14:paraId="376E3021" w14:textId="77777777" w:rsidTr="00C61B29">
        <w:trPr>
          <w:trHeight w:val="567"/>
        </w:trPr>
        <w:tc>
          <w:tcPr>
            <w:tcW w:w="1526" w:type="dxa"/>
            <w:vMerge w:val="restart"/>
            <w:vAlign w:val="center"/>
          </w:tcPr>
          <w:p w14:paraId="04D8DC42" w14:textId="77777777" w:rsidR="00B05F30" w:rsidRPr="003D179B" w:rsidRDefault="00B05F30" w:rsidP="00C61B29">
            <w:pPr>
              <w:jc w:val="center"/>
              <w:rPr>
                <w:b/>
              </w:rPr>
            </w:pPr>
            <w:r w:rsidRPr="003D179B">
              <w:rPr>
                <w:rFonts w:hint="eastAsia"/>
                <w:b/>
              </w:rPr>
              <w:t>机构用户</w:t>
            </w:r>
          </w:p>
        </w:tc>
        <w:tc>
          <w:tcPr>
            <w:tcW w:w="1843" w:type="dxa"/>
            <w:vAlign w:val="center"/>
          </w:tcPr>
          <w:p w14:paraId="0E868A93" w14:textId="77777777" w:rsidR="00B05F30" w:rsidRDefault="00B05F30" w:rsidP="00C61B29">
            <w:pPr>
              <w:jc w:val="center"/>
            </w:pPr>
            <w:r>
              <w:rPr>
                <w:rFonts w:hint="eastAsia"/>
              </w:rPr>
              <w:t>超级管理员</w:t>
            </w:r>
          </w:p>
        </w:tc>
        <w:tc>
          <w:tcPr>
            <w:tcW w:w="6593" w:type="dxa"/>
            <w:vAlign w:val="center"/>
          </w:tcPr>
          <w:p w14:paraId="5A7EDE86" w14:textId="77777777" w:rsidR="00B05F30" w:rsidRDefault="00B05F30" w:rsidP="00C61B29">
            <w:pPr>
              <w:jc w:val="left"/>
            </w:pPr>
            <w:r>
              <w:t>负责对机构端不同角色账号分配及授权</w:t>
            </w:r>
            <w:r>
              <w:rPr>
                <w:rFonts w:hint="eastAsia"/>
              </w:rPr>
              <w:t>；</w:t>
            </w:r>
          </w:p>
          <w:p w14:paraId="502BB290" w14:textId="77777777" w:rsidR="00B05F30" w:rsidRDefault="00B05F30" w:rsidP="00C61B29">
            <w:pPr>
              <w:jc w:val="left"/>
            </w:pPr>
            <w:r>
              <w:rPr>
                <w:rFonts w:hint="eastAsia"/>
              </w:rPr>
              <w:t>负责机构端日常运维管理，如主次账号关联绑定</w:t>
            </w:r>
            <w:r>
              <w:rPr>
                <w:rFonts w:hint="eastAsia"/>
              </w:rPr>
              <w:t>/</w:t>
            </w:r>
            <w:r>
              <w:rPr>
                <w:rFonts w:hint="eastAsia"/>
              </w:rPr>
              <w:t>解绑、用车规则的制定等；</w:t>
            </w:r>
          </w:p>
        </w:tc>
      </w:tr>
      <w:tr w:rsidR="00B05F30" w14:paraId="595A972B" w14:textId="77777777" w:rsidTr="00C61B29">
        <w:trPr>
          <w:trHeight w:val="567"/>
        </w:trPr>
        <w:tc>
          <w:tcPr>
            <w:tcW w:w="1526" w:type="dxa"/>
            <w:vMerge/>
            <w:vAlign w:val="center"/>
          </w:tcPr>
          <w:p w14:paraId="19393875" w14:textId="77777777" w:rsidR="00B05F30" w:rsidRPr="003D179B" w:rsidRDefault="00B05F30" w:rsidP="00C61B29">
            <w:pPr>
              <w:jc w:val="center"/>
              <w:rPr>
                <w:b/>
              </w:rPr>
            </w:pPr>
          </w:p>
        </w:tc>
        <w:tc>
          <w:tcPr>
            <w:tcW w:w="1843" w:type="dxa"/>
            <w:vAlign w:val="center"/>
          </w:tcPr>
          <w:p w14:paraId="4337AB82" w14:textId="77777777" w:rsidR="00B05F30" w:rsidRDefault="00B05F30" w:rsidP="00C61B29">
            <w:pPr>
              <w:jc w:val="center"/>
            </w:pPr>
            <w:r>
              <w:rPr>
                <w:rFonts w:hint="eastAsia"/>
              </w:rPr>
              <w:t>财务管理员</w:t>
            </w:r>
          </w:p>
        </w:tc>
        <w:tc>
          <w:tcPr>
            <w:tcW w:w="6593" w:type="dxa"/>
            <w:vAlign w:val="center"/>
          </w:tcPr>
          <w:p w14:paraId="49BB6D3F" w14:textId="77777777" w:rsidR="00B05F30" w:rsidRDefault="00B05F30" w:rsidP="00C61B29">
            <w:pPr>
              <w:jc w:val="left"/>
            </w:pPr>
            <w:r>
              <w:t>负责对单位机构因公用车账单审核</w:t>
            </w:r>
            <w:r>
              <w:rPr>
                <w:rFonts w:hint="eastAsia"/>
              </w:rPr>
              <w:t>、</w:t>
            </w:r>
            <w:r>
              <w:t>支付结算等</w:t>
            </w:r>
            <w:r>
              <w:rPr>
                <w:rFonts w:hint="eastAsia"/>
              </w:rPr>
              <w:t>；</w:t>
            </w:r>
          </w:p>
          <w:p w14:paraId="365AED9E" w14:textId="77777777" w:rsidR="00B05F30" w:rsidRDefault="00B05F30" w:rsidP="00C61B29">
            <w:pPr>
              <w:jc w:val="left"/>
            </w:pPr>
            <w:r>
              <w:rPr>
                <w:rFonts w:hint="eastAsia"/>
              </w:rPr>
              <w:t>负责对单位机构账户充值、用车成本分析等；</w:t>
            </w:r>
          </w:p>
        </w:tc>
      </w:tr>
      <w:tr w:rsidR="00B05F30" w14:paraId="520F79CC" w14:textId="77777777" w:rsidTr="00C61B29">
        <w:trPr>
          <w:trHeight w:val="567"/>
        </w:trPr>
        <w:tc>
          <w:tcPr>
            <w:tcW w:w="1526" w:type="dxa"/>
            <w:vMerge/>
            <w:vAlign w:val="center"/>
          </w:tcPr>
          <w:p w14:paraId="0366457C" w14:textId="77777777" w:rsidR="00B05F30" w:rsidRPr="003D179B" w:rsidRDefault="00B05F30" w:rsidP="00C61B29">
            <w:pPr>
              <w:jc w:val="center"/>
              <w:rPr>
                <w:b/>
              </w:rPr>
            </w:pPr>
          </w:p>
        </w:tc>
        <w:tc>
          <w:tcPr>
            <w:tcW w:w="1843" w:type="dxa"/>
            <w:vAlign w:val="center"/>
          </w:tcPr>
          <w:p w14:paraId="05845901" w14:textId="77777777" w:rsidR="00B05F30" w:rsidRDefault="00B05F30" w:rsidP="00C61B29">
            <w:pPr>
              <w:jc w:val="center"/>
            </w:pPr>
            <w:r>
              <w:rPr>
                <w:rFonts w:hint="eastAsia"/>
              </w:rPr>
              <w:t>普通管理员</w:t>
            </w:r>
          </w:p>
        </w:tc>
        <w:tc>
          <w:tcPr>
            <w:tcW w:w="6593" w:type="dxa"/>
            <w:vAlign w:val="center"/>
          </w:tcPr>
          <w:p w14:paraId="41571C42" w14:textId="77777777" w:rsidR="00B05F30" w:rsidRDefault="00B05F30" w:rsidP="00C61B29">
            <w:pPr>
              <w:jc w:val="left"/>
            </w:pPr>
            <w:r>
              <w:rPr>
                <w:rFonts w:hint="eastAsia"/>
              </w:rPr>
              <w:t>负责</w:t>
            </w:r>
            <w:r>
              <w:t>对下属员工基础信息的维护</w:t>
            </w:r>
            <w:r>
              <w:rPr>
                <w:rFonts w:hint="eastAsia"/>
              </w:rPr>
              <w:t>和对</w:t>
            </w:r>
            <w:r>
              <w:t>用车规则进行授权管理</w:t>
            </w:r>
            <w:r>
              <w:rPr>
                <w:rFonts w:hint="eastAsia"/>
              </w:rPr>
              <w:t>；</w:t>
            </w:r>
          </w:p>
          <w:p w14:paraId="45E3DFDA" w14:textId="77777777" w:rsidR="00B05F30" w:rsidRPr="000B5650" w:rsidRDefault="00B05F30" w:rsidP="00C61B29">
            <w:pPr>
              <w:jc w:val="left"/>
            </w:pPr>
            <w:r>
              <w:t>可使用机构端下单功能进行用车下单</w:t>
            </w:r>
            <w:r>
              <w:rPr>
                <w:rFonts w:hint="eastAsia"/>
              </w:rPr>
              <w:t>；</w:t>
            </w:r>
          </w:p>
        </w:tc>
      </w:tr>
      <w:tr w:rsidR="00B05F30" w14:paraId="50FE24F0" w14:textId="77777777" w:rsidTr="00C61B29">
        <w:trPr>
          <w:trHeight w:val="567"/>
        </w:trPr>
        <w:tc>
          <w:tcPr>
            <w:tcW w:w="1526" w:type="dxa"/>
            <w:vMerge/>
            <w:vAlign w:val="center"/>
          </w:tcPr>
          <w:p w14:paraId="36C06B84" w14:textId="77777777" w:rsidR="00B05F30" w:rsidRPr="003D179B" w:rsidRDefault="00B05F30" w:rsidP="00C61B29">
            <w:pPr>
              <w:jc w:val="center"/>
              <w:rPr>
                <w:b/>
              </w:rPr>
            </w:pPr>
          </w:p>
        </w:tc>
        <w:tc>
          <w:tcPr>
            <w:tcW w:w="1843" w:type="dxa"/>
            <w:vAlign w:val="center"/>
          </w:tcPr>
          <w:p w14:paraId="0EE969B8" w14:textId="77777777" w:rsidR="00B05F30" w:rsidRDefault="00B05F30" w:rsidP="00C61B29">
            <w:pPr>
              <w:jc w:val="center"/>
            </w:pPr>
            <w:r>
              <w:rPr>
                <w:rFonts w:hint="eastAsia"/>
              </w:rPr>
              <w:t>普通职员</w:t>
            </w:r>
          </w:p>
        </w:tc>
        <w:tc>
          <w:tcPr>
            <w:tcW w:w="6593" w:type="dxa"/>
            <w:vAlign w:val="center"/>
          </w:tcPr>
          <w:p w14:paraId="2B896540" w14:textId="77777777" w:rsidR="00B05F30" w:rsidRDefault="00B05F30" w:rsidP="00C61B29">
            <w:pPr>
              <w:jc w:val="left"/>
            </w:pPr>
            <w:r>
              <w:t>主要使用机构端下单功能进行用车下单</w:t>
            </w:r>
            <w:r>
              <w:rPr>
                <w:rFonts w:hint="eastAsia"/>
              </w:rPr>
              <w:t>；</w:t>
            </w:r>
          </w:p>
        </w:tc>
      </w:tr>
      <w:tr w:rsidR="00B05F30" w14:paraId="5F5E925C" w14:textId="77777777" w:rsidTr="00C61B29">
        <w:trPr>
          <w:trHeight w:val="567"/>
        </w:trPr>
        <w:tc>
          <w:tcPr>
            <w:tcW w:w="1526" w:type="dxa"/>
            <w:vMerge w:val="restart"/>
            <w:vAlign w:val="center"/>
          </w:tcPr>
          <w:p w14:paraId="40DBD91D" w14:textId="77777777" w:rsidR="00B05F30" w:rsidRPr="003D179B" w:rsidRDefault="00B05F30" w:rsidP="00C61B29">
            <w:pPr>
              <w:jc w:val="center"/>
              <w:rPr>
                <w:b/>
              </w:rPr>
            </w:pPr>
            <w:r w:rsidRPr="003D179B">
              <w:rPr>
                <w:rFonts w:hint="eastAsia"/>
                <w:b/>
              </w:rPr>
              <w:t>租赁用户</w:t>
            </w:r>
          </w:p>
        </w:tc>
        <w:tc>
          <w:tcPr>
            <w:tcW w:w="1843" w:type="dxa"/>
            <w:vAlign w:val="center"/>
          </w:tcPr>
          <w:p w14:paraId="4D2503C7" w14:textId="77777777" w:rsidR="00B05F30" w:rsidRDefault="00B05F30" w:rsidP="00C61B29">
            <w:pPr>
              <w:jc w:val="center"/>
            </w:pPr>
            <w:r>
              <w:rPr>
                <w:rFonts w:hint="eastAsia"/>
              </w:rPr>
              <w:t>超级管理员</w:t>
            </w:r>
          </w:p>
        </w:tc>
        <w:tc>
          <w:tcPr>
            <w:tcW w:w="6593" w:type="dxa"/>
            <w:vAlign w:val="center"/>
          </w:tcPr>
          <w:p w14:paraId="200EC5C2" w14:textId="77777777" w:rsidR="00B05F30" w:rsidRDefault="00B05F30" w:rsidP="00C61B29">
            <w:pPr>
              <w:jc w:val="left"/>
            </w:pPr>
            <w:r>
              <w:t>负责对机构用户超级管理员账号分配及授权</w:t>
            </w:r>
            <w:r>
              <w:rPr>
                <w:rFonts w:hint="eastAsia"/>
              </w:rPr>
              <w:t>；</w:t>
            </w:r>
          </w:p>
          <w:p w14:paraId="71C55C7F" w14:textId="77777777" w:rsidR="00B05F30" w:rsidRDefault="00B05F30" w:rsidP="00C61B29">
            <w:pPr>
              <w:jc w:val="left"/>
            </w:pPr>
            <w:r>
              <w:t>负责对租赁端不同角色账号分配及授权</w:t>
            </w:r>
            <w:r>
              <w:rPr>
                <w:rFonts w:hint="eastAsia"/>
              </w:rPr>
              <w:t>；</w:t>
            </w:r>
          </w:p>
          <w:p w14:paraId="3B7A56BE" w14:textId="77777777" w:rsidR="00B05F30" w:rsidRDefault="00B05F30" w:rsidP="00C61B29">
            <w:pPr>
              <w:jc w:val="left"/>
            </w:pPr>
            <w:r>
              <w:rPr>
                <w:rFonts w:hint="eastAsia"/>
              </w:rPr>
              <w:t>负责租赁端日常运维管理，如基础信息（如服务车型定义）录入、服务规则（如计费、派单、结算）制定和废除等；</w:t>
            </w:r>
          </w:p>
        </w:tc>
      </w:tr>
      <w:tr w:rsidR="00B05F30" w14:paraId="557D97BB" w14:textId="77777777" w:rsidTr="00C61B29">
        <w:trPr>
          <w:trHeight w:val="567"/>
        </w:trPr>
        <w:tc>
          <w:tcPr>
            <w:tcW w:w="1526" w:type="dxa"/>
            <w:vMerge/>
            <w:vAlign w:val="center"/>
          </w:tcPr>
          <w:p w14:paraId="4A21BD5F" w14:textId="77777777" w:rsidR="00B05F30" w:rsidRPr="003D179B" w:rsidRDefault="00B05F30" w:rsidP="00C61B29">
            <w:pPr>
              <w:jc w:val="center"/>
              <w:rPr>
                <w:b/>
              </w:rPr>
            </w:pPr>
          </w:p>
        </w:tc>
        <w:tc>
          <w:tcPr>
            <w:tcW w:w="1843" w:type="dxa"/>
            <w:vAlign w:val="center"/>
          </w:tcPr>
          <w:p w14:paraId="0B6AB936" w14:textId="77777777" w:rsidR="00B05F30" w:rsidRDefault="00B05F30" w:rsidP="00C61B29">
            <w:pPr>
              <w:jc w:val="center"/>
            </w:pPr>
            <w:r>
              <w:rPr>
                <w:rFonts w:hint="eastAsia"/>
              </w:rPr>
              <w:t>客服人员</w:t>
            </w:r>
          </w:p>
        </w:tc>
        <w:tc>
          <w:tcPr>
            <w:tcW w:w="6593" w:type="dxa"/>
            <w:vAlign w:val="center"/>
          </w:tcPr>
          <w:p w14:paraId="184FFBFA" w14:textId="77777777" w:rsidR="00B05F30" w:rsidRDefault="00B05F30" w:rsidP="00C61B29">
            <w:pPr>
              <w:jc w:val="left"/>
            </w:pPr>
            <w:r>
              <w:t>负责用户电话用车下单</w:t>
            </w:r>
            <w:r>
              <w:rPr>
                <w:rFonts w:hint="eastAsia"/>
              </w:rPr>
              <w:t>，</w:t>
            </w:r>
            <w:r>
              <w:t>异常订单复议</w:t>
            </w:r>
            <w:r>
              <w:rPr>
                <w:rFonts w:hint="eastAsia"/>
              </w:rPr>
              <w:t>，</w:t>
            </w:r>
            <w:r>
              <w:t>投诉建议处理</w:t>
            </w:r>
            <w:r>
              <w:rPr>
                <w:rFonts w:hint="eastAsia"/>
              </w:rPr>
              <w:t>和</w:t>
            </w:r>
            <w:r>
              <w:t>客情维护等</w:t>
            </w:r>
            <w:r>
              <w:rPr>
                <w:rFonts w:hint="eastAsia"/>
              </w:rPr>
              <w:t>；</w:t>
            </w:r>
          </w:p>
          <w:p w14:paraId="4F825181" w14:textId="77777777" w:rsidR="00B05F30" w:rsidRDefault="00B05F30" w:rsidP="00C61B29">
            <w:pPr>
              <w:jc w:val="left"/>
            </w:pPr>
            <w:r>
              <w:rPr>
                <w:rFonts w:hint="eastAsia"/>
              </w:rPr>
              <w:t>负责日常运营信息的管理，如车辆信息、司机信息、客户信息、订单信息等；</w:t>
            </w:r>
          </w:p>
        </w:tc>
      </w:tr>
      <w:tr w:rsidR="00B05F30" w14:paraId="46B94218" w14:textId="77777777" w:rsidTr="00C61B29">
        <w:trPr>
          <w:trHeight w:val="567"/>
        </w:trPr>
        <w:tc>
          <w:tcPr>
            <w:tcW w:w="1526" w:type="dxa"/>
            <w:vMerge/>
            <w:vAlign w:val="center"/>
          </w:tcPr>
          <w:p w14:paraId="4E32C0EB" w14:textId="77777777" w:rsidR="00B05F30" w:rsidRPr="003D179B" w:rsidRDefault="00B05F30" w:rsidP="00C61B29">
            <w:pPr>
              <w:jc w:val="center"/>
              <w:rPr>
                <w:b/>
              </w:rPr>
            </w:pPr>
          </w:p>
        </w:tc>
        <w:tc>
          <w:tcPr>
            <w:tcW w:w="1843" w:type="dxa"/>
            <w:vAlign w:val="center"/>
          </w:tcPr>
          <w:p w14:paraId="0C1FC500" w14:textId="77777777" w:rsidR="00B05F30" w:rsidRDefault="00B05F30" w:rsidP="00C61B29">
            <w:pPr>
              <w:jc w:val="center"/>
            </w:pPr>
            <w:r>
              <w:rPr>
                <w:rFonts w:hint="eastAsia"/>
              </w:rPr>
              <w:t>财务管理员</w:t>
            </w:r>
          </w:p>
        </w:tc>
        <w:tc>
          <w:tcPr>
            <w:tcW w:w="6593" w:type="dxa"/>
            <w:vAlign w:val="center"/>
          </w:tcPr>
          <w:p w14:paraId="39D54B5F" w14:textId="77777777" w:rsidR="00B05F30" w:rsidRDefault="00B05F30" w:rsidP="00C61B29">
            <w:pPr>
              <w:jc w:val="left"/>
            </w:pPr>
            <w:r>
              <w:t>主要使用租赁端财务管理功能</w:t>
            </w:r>
            <w:r>
              <w:rPr>
                <w:rFonts w:hint="eastAsia"/>
              </w:rPr>
              <w:t>，</w:t>
            </w:r>
            <w:r>
              <w:t>进行账单生成</w:t>
            </w:r>
            <w:r>
              <w:rPr>
                <w:rFonts w:hint="eastAsia"/>
              </w:rPr>
              <w:t>、对账审核、核销清算等；</w:t>
            </w:r>
          </w:p>
        </w:tc>
      </w:tr>
      <w:tr w:rsidR="00B05F30" w14:paraId="180AAAC2" w14:textId="77777777" w:rsidTr="00C61B29">
        <w:trPr>
          <w:trHeight w:val="567"/>
        </w:trPr>
        <w:tc>
          <w:tcPr>
            <w:tcW w:w="1526" w:type="dxa"/>
            <w:vMerge w:val="restart"/>
            <w:vAlign w:val="center"/>
          </w:tcPr>
          <w:p w14:paraId="4C29709A" w14:textId="77777777" w:rsidR="00B05F30" w:rsidRPr="003D179B" w:rsidRDefault="00B05F30" w:rsidP="00C61B29">
            <w:pPr>
              <w:jc w:val="center"/>
              <w:rPr>
                <w:b/>
              </w:rPr>
            </w:pPr>
            <w:r w:rsidRPr="003D179B">
              <w:rPr>
                <w:rFonts w:hint="eastAsia"/>
                <w:b/>
              </w:rPr>
              <w:t>运管用户</w:t>
            </w:r>
          </w:p>
        </w:tc>
        <w:tc>
          <w:tcPr>
            <w:tcW w:w="1843" w:type="dxa"/>
            <w:vAlign w:val="center"/>
          </w:tcPr>
          <w:p w14:paraId="6CD1B4A3" w14:textId="77777777" w:rsidR="00B05F30" w:rsidRDefault="00B05F30" w:rsidP="00C61B29">
            <w:pPr>
              <w:jc w:val="center"/>
            </w:pPr>
            <w:r>
              <w:rPr>
                <w:rFonts w:hint="eastAsia"/>
              </w:rPr>
              <w:t>超级管理员</w:t>
            </w:r>
          </w:p>
        </w:tc>
        <w:tc>
          <w:tcPr>
            <w:tcW w:w="6593" w:type="dxa"/>
            <w:vAlign w:val="center"/>
          </w:tcPr>
          <w:p w14:paraId="440BB23F" w14:textId="77777777" w:rsidR="00B05F30" w:rsidRDefault="00B05F30" w:rsidP="00C61B29">
            <w:pPr>
              <w:jc w:val="left"/>
            </w:pPr>
            <w:r>
              <w:t>负责对租赁用户超级管理员账号分配及授权</w:t>
            </w:r>
            <w:r>
              <w:rPr>
                <w:rFonts w:hint="eastAsia"/>
              </w:rPr>
              <w:t>；</w:t>
            </w:r>
          </w:p>
          <w:p w14:paraId="0FC1FD6C" w14:textId="77777777" w:rsidR="00B05F30" w:rsidRDefault="00B05F30" w:rsidP="00C61B29">
            <w:pPr>
              <w:jc w:val="left"/>
            </w:pPr>
            <w:r>
              <w:rPr>
                <w:rFonts w:hint="eastAsia"/>
              </w:rPr>
              <w:t>负责对运管端不同角色账号分配及授权；</w:t>
            </w:r>
          </w:p>
          <w:p w14:paraId="2023C63E" w14:textId="77777777" w:rsidR="00B05F30" w:rsidRDefault="00B05F30" w:rsidP="00C61B29">
            <w:pPr>
              <w:jc w:val="left"/>
            </w:pPr>
            <w:r>
              <w:rPr>
                <w:rFonts w:hint="eastAsia"/>
              </w:rPr>
              <w:t>负责对租赁客户管理及运营分析；</w:t>
            </w:r>
          </w:p>
          <w:p w14:paraId="1779003C" w14:textId="77777777" w:rsidR="00B05F30" w:rsidRDefault="00B05F30" w:rsidP="00C61B29">
            <w:pPr>
              <w:jc w:val="left"/>
            </w:pPr>
            <w:r>
              <w:rPr>
                <w:rFonts w:hint="eastAsia"/>
              </w:rPr>
              <w:t>负责运管端日常运维管理，如基础信息（如服务车型定义）录入、服务规则（如计费、派单、结算）制定和废除等；</w:t>
            </w:r>
          </w:p>
        </w:tc>
      </w:tr>
      <w:tr w:rsidR="00B05F30" w14:paraId="7ED191E0" w14:textId="77777777" w:rsidTr="00C61B29">
        <w:trPr>
          <w:trHeight w:val="567"/>
        </w:trPr>
        <w:tc>
          <w:tcPr>
            <w:tcW w:w="1526" w:type="dxa"/>
            <w:vMerge/>
            <w:vAlign w:val="center"/>
          </w:tcPr>
          <w:p w14:paraId="6C45875A" w14:textId="77777777" w:rsidR="00B05F30" w:rsidRPr="003D179B" w:rsidRDefault="00B05F30" w:rsidP="00C61B29">
            <w:pPr>
              <w:jc w:val="center"/>
              <w:rPr>
                <w:b/>
              </w:rPr>
            </w:pPr>
          </w:p>
        </w:tc>
        <w:tc>
          <w:tcPr>
            <w:tcW w:w="1843" w:type="dxa"/>
            <w:vAlign w:val="center"/>
          </w:tcPr>
          <w:p w14:paraId="42666E59" w14:textId="77777777" w:rsidR="00B05F30" w:rsidRDefault="00B05F30" w:rsidP="00C61B29">
            <w:pPr>
              <w:jc w:val="center"/>
            </w:pPr>
            <w:r>
              <w:rPr>
                <w:rFonts w:hint="eastAsia"/>
              </w:rPr>
              <w:t>客服人员</w:t>
            </w:r>
          </w:p>
        </w:tc>
        <w:tc>
          <w:tcPr>
            <w:tcW w:w="6593" w:type="dxa"/>
            <w:vAlign w:val="center"/>
          </w:tcPr>
          <w:p w14:paraId="6EA42079" w14:textId="77777777" w:rsidR="00B05F30" w:rsidRDefault="00B05F30" w:rsidP="00C61B29">
            <w:pPr>
              <w:jc w:val="left"/>
            </w:pPr>
            <w:r>
              <w:t>负责异常订单复议</w:t>
            </w:r>
            <w:r>
              <w:rPr>
                <w:rFonts w:hint="eastAsia"/>
              </w:rPr>
              <w:t>，</w:t>
            </w:r>
            <w:r>
              <w:t>投诉建议处理</w:t>
            </w:r>
            <w:r>
              <w:rPr>
                <w:rFonts w:hint="eastAsia"/>
              </w:rPr>
              <w:t>和</w:t>
            </w:r>
            <w:r>
              <w:t>客情维护等</w:t>
            </w:r>
            <w:r>
              <w:rPr>
                <w:rFonts w:hint="eastAsia"/>
              </w:rPr>
              <w:t>；</w:t>
            </w:r>
          </w:p>
          <w:p w14:paraId="297EC17D" w14:textId="77777777" w:rsidR="00B05F30" w:rsidRDefault="00B05F30" w:rsidP="00C61B29">
            <w:pPr>
              <w:jc w:val="left"/>
            </w:pPr>
            <w:r>
              <w:rPr>
                <w:rFonts w:hint="eastAsia"/>
              </w:rPr>
              <w:t>负责日常运营信息的管理，如车辆信息、司机信息、订单信息等；</w:t>
            </w:r>
          </w:p>
        </w:tc>
      </w:tr>
      <w:tr w:rsidR="00B05F30" w14:paraId="05ECB328" w14:textId="77777777" w:rsidTr="00C61B29">
        <w:trPr>
          <w:trHeight w:val="567"/>
        </w:trPr>
        <w:tc>
          <w:tcPr>
            <w:tcW w:w="1526" w:type="dxa"/>
            <w:vMerge/>
            <w:vAlign w:val="center"/>
          </w:tcPr>
          <w:p w14:paraId="48D64ACA" w14:textId="77777777" w:rsidR="00B05F30" w:rsidRDefault="00B05F30" w:rsidP="00C61B29">
            <w:pPr>
              <w:jc w:val="center"/>
            </w:pPr>
          </w:p>
        </w:tc>
        <w:tc>
          <w:tcPr>
            <w:tcW w:w="1843" w:type="dxa"/>
            <w:vAlign w:val="center"/>
          </w:tcPr>
          <w:p w14:paraId="60001081" w14:textId="77777777" w:rsidR="00B05F30" w:rsidRDefault="00B05F30" w:rsidP="00C61B29">
            <w:pPr>
              <w:jc w:val="center"/>
            </w:pPr>
            <w:r>
              <w:rPr>
                <w:rFonts w:hint="eastAsia"/>
              </w:rPr>
              <w:t>财务管理员</w:t>
            </w:r>
          </w:p>
        </w:tc>
        <w:tc>
          <w:tcPr>
            <w:tcW w:w="6593" w:type="dxa"/>
            <w:vAlign w:val="center"/>
          </w:tcPr>
          <w:p w14:paraId="7D861EFE" w14:textId="77777777" w:rsidR="00B05F30" w:rsidRDefault="00B05F30" w:rsidP="00C61B29">
            <w:pPr>
              <w:jc w:val="left"/>
              <w:rPr>
                <w:rFonts w:ascii="Times New Roman" w:hAnsi="Times New Roman" w:cs="Times New Roman"/>
              </w:rPr>
            </w:pPr>
            <w:r w:rsidRPr="005863C3">
              <w:rPr>
                <w:rFonts w:ascii="Times New Roman" w:hAnsi="Times New Roman" w:cs="Times New Roman"/>
              </w:rPr>
              <w:t>负责对租赁端</w:t>
            </w:r>
            <w:r w:rsidRPr="005863C3">
              <w:rPr>
                <w:rFonts w:ascii="Times New Roman" w:hAnsi="Times New Roman" w:cs="Times New Roman"/>
              </w:rPr>
              <w:t>to</w:t>
            </w:r>
            <w:r>
              <w:rPr>
                <w:rFonts w:ascii="Times New Roman" w:hAnsi="Times New Roman" w:cs="Times New Roman" w:hint="eastAsia"/>
              </w:rPr>
              <w:t>B</w:t>
            </w:r>
            <w:r w:rsidRPr="005863C3">
              <w:rPr>
                <w:rFonts w:ascii="Times New Roman" w:hAnsi="Times New Roman" w:cs="Times New Roman"/>
              </w:rPr>
              <w:t>业务</w:t>
            </w:r>
            <w:r>
              <w:rPr>
                <w:rFonts w:ascii="Times New Roman" w:hAnsi="Times New Roman" w:cs="Times New Roman"/>
              </w:rPr>
              <w:t>订单及产值统计和分析</w:t>
            </w:r>
            <w:r>
              <w:rPr>
                <w:rFonts w:ascii="Times New Roman" w:hAnsi="Times New Roman" w:cs="Times New Roman" w:hint="eastAsia"/>
              </w:rPr>
              <w:t>、利润分成</w:t>
            </w:r>
            <w:r>
              <w:rPr>
                <w:rFonts w:ascii="Times New Roman" w:hAnsi="Times New Roman" w:cs="Times New Roman"/>
              </w:rPr>
              <w:t>管理等</w:t>
            </w:r>
            <w:r>
              <w:rPr>
                <w:rFonts w:ascii="Times New Roman" w:hAnsi="Times New Roman" w:cs="Times New Roman" w:hint="eastAsia"/>
              </w:rPr>
              <w:t>；</w:t>
            </w:r>
          </w:p>
          <w:p w14:paraId="1D5FF953" w14:textId="77777777" w:rsidR="00B05F30" w:rsidRPr="005863C3" w:rsidRDefault="00B05F30" w:rsidP="00C61B29">
            <w:pPr>
              <w:jc w:val="left"/>
              <w:rPr>
                <w:rFonts w:ascii="Times New Roman" w:hAnsi="Times New Roman" w:cs="Times New Roman"/>
              </w:rPr>
            </w:pPr>
            <w:r w:rsidRPr="005863C3">
              <w:rPr>
                <w:rFonts w:ascii="Times New Roman" w:hAnsi="Times New Roman" w:cs="Times New Roman"/>
              </w:rPr>
              <w:t>负责对</w:t>
            </w:r>
            <w:r>
              <w:rPr>
                <w:rFonts w:ascii="Times New Roman" w:hAnsi="Times New Roman" w:cs="Times New Roman" w:hint="eastAsia"/>
              </w:rPr>
              <w:t>运管</w:t>
            </w:r>
            <w:r w:rsidRPr="005863C3">
              <w:rPr>
                <w:rFonts w:ascii="Times New Roman" w:hAnsi="Times New Roman" w:cs="Times New Roman"/>
              </w:rPr>
              <w:t>端</w:t>
            </w:r>
            <w:r w:rsidRPr="005863C3">
              <w:rPr>
                <w:rFonts w:ascii="Times New Roman" w:hAnsi="Times New Roman" w:cs="Times New Roman"/>
              </w:rPr>
              <w:t>toC</w:t>
            </w:r>
            <w:r w:rsidRPr="005863C3">
              <w:rPr>
                <w:rFonts w:ascii="Times New Roman" w:hAnsi="Times New Roman" w:cs="Times New Roman"/>
              </w:rPr>
              <w:t>业务</w:t>
            </w:r>
            <w:r>
              <w:rPr>
                <w:rFonts w:ascii="Times New Roman" w:hAnsi="Times New Roman" w:cs="Times New Roman"/>
              </w:rPr>
              <w:t>产值核算</w:t>
            </w:r>
            <w:r>
              <w:rPr>
                <w:rFonts w:ascii="Times New Roman" w:hAnsi="Times New Roman" w:cs="Times New Roman" w:hint="eastAsia"/>
              </w:rPr>
              <w:t>、</w:t>
            </w:r>
            <w:r w:rsidRPr="005863C3">
              <w:rPr>
                <w:rFonts w:ascii="Times New Roman" w:hAnsi="Times New Roman" w:cs="Times New Roman"/>
              </w:rPr>
              <w:t>支付结算</w:t>
            </w:r>
            <w:r>
              <w:rPr>
                <w:rFonts w:ascii="Times New Roman" w:hAnsi="Times New Roman" w:cs="Times New Roman"/>
              </w:rPr>
              <w:t>等</w:t>
            </w:r>
            <w:r>
              <w:rPr>
                <w:rFonts w:ascii="Times New Roman" w:hAnsi="Times New Roman" w:cs="Times New Roman" w:hint="eastAsia"/>
              </w:rPr>
              <w:t>；</w:t>
            </w:r>
          </w:p>
        </w:tc>
      </w:tr>
    </w:tbl>
    <w:p w14:paraId="64A1BC60" w14:textId="77777777" w:rsidR="00B05F30" w:rsidRPr="00B05F30" w:rsidRDefault="00B05F30" w:rsidP="00B05F30"/>
    <w:p w14:paraId="2BC4AD95" w14:textId="77777777" w:rsidR="00B93D27" w:rsidRDefault="00B93D27" w:rsidP="00B93D27">
      <w:pPr>
        <w:pStyle w:val="1"/>
      </w:pPr>
      <w:bookmarkStart w:id="23" w:name="_Toc456877406"/>
      <w:bookmarkStart w:id="24" w:name="_Toc474764480"/>
      <w:r>
        <w:rPr>
          <w:rFonts w:hint="eastAsia"/>
        </w:rPr>
        <w:t>功能需求</w:t>
      </w:r>
      <w:bookmarkEnd w:id="23"/>
      <w:bookmarkEnd w:id="24"/>
    </w:p>
    <w:p w14:paraId="3343E686" w14:textId="77777777" w:rsidR="00A367AD" w:rsidRDefault="00A367AD" w:rsidP="0030772B">
      <w:pPr>
        <w:pStyle w:val="2"/>
      </w:pPr>
      <w:bookmarkStart w:id="25" w:name="_Toc474764481"/>
      <w:r>
        <w:rPr>
          <w:rFonts w:hint="eastAsia"/>
        </w:rPr>
        <w:t>公共功能需求</w:t>
      </w:r>
      <w:bookmarkEnd w:id="25"/>
    </w:p>
    <w:p w14:paraId="4EEF81C3" w14:textId="77777777" w:rsidR="00A367AD" w:rsidRDefault="003F2482" w:rsidP="00A367AD">
      <w:pPr>
        <w:pStyle w:val="3"/>
        <w:rPr>
          <w:rFonts w:ascii="宋体" w:eastAsia="宋体" w:hAnsi="宋体" w:cs="宋体"/>
        </w:rPr>
      </w:pPr>
      <w:bookmarkStart w:id="26" w:name="_Toc474764482"/>
      <w:r>
        <w:rPr>
          <w:rFonts w:ascii="宋体" w:eastAsia="宋体" w:hAnsi="宋体" w:cs="宋体" w:hint="eastAsia"/>
        </w:rPr>
        <w:t>公共</w:t>
      </w:r>
      <w:r w:rsidR="00A367AD">
        <w:rPr>
          <w:rFonts w:ascii="宋体" w:eastAsia="宋体" w:hAnsi="宋体" w:cs="宋体" w:hint="eastAsia"/>
        </w:rPr>
        <w:t>字典</w:t>
      </w:r>
      <w:bookmarkEnd w:id="26"/>
    </w:p>
    <w:p w14:paraId="555202EF" w14:textId="4362601D" w:rsidR="00DD76A7" w:rsidRDefault="00DD76A7" w:rsidP="00DD76A7">
      <w:pPr>
        <w:pStyle w:val="af2"/>
        <w:keepNext/>
      </w:pPr>
      <w:r>
        <w:t xml:space="preserve">Table </w:t>
      </w:r>
      <w:r w:rsidR="00124658">
        <w:fldChar w:fldCharType="begin"/>
      </w:r>
      <w:r w:rsidR="00124658">
        <w:instrText xml:space="preserve"> SEQ Table \* ARABIC </w:instrText>
      </w:r>
      <w:r w:rsidR="00124658">
        <w:fldChar w:fldCharType="separate"/>
      </w:r>
      <w:r w:rsidR="008B68F1">
        <w:rPr>
          <w:noProof/>
        </w:rPr>
        <w:t>2</w:t>
      </w:r>
      <w:r w:rsidR="00124658">
        <w:rPr>
          <w:noProof/>
        </w:rPr>
        <w:fldChar w:fldCharType="end"/>
      </w:r>
      <w:r>
        <w:rPr>
          <w:rFonts w:hint="eastAsia"/>
        </w:rPr>
        <w:t xml:space="preserve"> </w:t>
      </w:r>
      <w:r>
        <w:rPr>
          <w:rFonts w:hint="eastAsia"/>
        </w:rPr>
        <w:t>公共字典</w:t>
      </w:r>
      <w:r w:rsidR="003E008E">
        <w:rPr>
          <w:rFonts w:hint="eastAsia"/>
        </w:rPr>
        <w:t>清单</w:t>
      </w:r>
    </w:p>
    <w:tbl>
      <w:tblPr>
        <w:tblStyle w:val="af1"/>
        <w:tblW w:w="5000" w:type="pct"/>
        <w:tblLook w:val="04A0" w:firstRow="1" w:lastRow="0" w:firstColumn="1" w:lastColumn="0" w:noHBand="0" w:noVBand="1"/>
      </w:tblPr>
      <w:tblGrid>
        <w:gridCol w:w="1102"/>
        <w:gridCol w:w="2267"/>
        <w:gridCol w:w="6593"/>
      </w:tblGrid>
      <w:tr w:rsidR="00113D62" w:rsidRPr="00A118DA" w14:paraId="03E03397" w14:textId="77777777" w:rsidTr="00113D62">
        <w:trPr>
          <w:trHeight w:val="567"/>
        </w:trPr>
        <w:tc>
          <w:tcPr>
            <w:tcW w:w="553" w:type="pct"/>
            <w:shd w:val="clear" w:color="auto" w:fill="D9D9D9" w:themeFill="background1" w:themeFillShade="D9"/>
            <w:vAlign w:val="center"/>
          </w:tcPr>
          <w:p w14:paraId="464776A5" w14:textId="77777777" w:rsidR="00113D62" w:rsidRPr="00A118DA" w:rsidRDefault="00113D62" w:rsidP="00113D62">
            <w:pPr>
              <w:jc w:val="center"/>
              <w:rPr>
                <w:rFonts w:ascii="Times New Roman" w:hAnsi="Times New Roman" w:cs="Times New Roman"/>
                <w:b/>
              </w:rPr>
            </w:pPr>
            <w:r w:rsidRPr="00A118DA">
              <w:rPr>
                <w:rFonts w:ascii="Times New Roman" w:hAnsi="Times New Roman" w:cs="Times New Roman"/>
                <w:b/>
              </w:rPr>
              <w:t>序号</w:t>
            </w:r>
          </w:p>
        </w:tc>
        <w:tc>
          <w:tcPr>
            <w:tcW w:w="1138" w:type="pct"/>
            <w:shd w:val="clear" w:color="auto" w:fill="D9D9D9" w:themeFill="background1" w:themeFillShade="D9"/>
            <w:vAlign w:val="center"/>
          </w:tcPr>
          <w:p w14:paraId="3E9F8064" w14:textId="77777777" w:rsidR="00113D62" w:rsidRPr="00A118DA" w:rsidRDefault="00113D62" w:rsidP="00113D62">
            <w:pPr>
              <w:jc w:val="center"/>
              <w:rPr>
                <w:rFonts w:ascii="Times New Roman" w:hAnsi="Times New Roman" w:cs="Times New Roman"/>
                <w:b/>
              </w:rPr>
            </w:pPr>
            <w:r w:rsidRPr="00A118DA">
              <w:rPr>
                <w:rFonts w:ascii="Times New Roman" w:hAnsi="Times New Roman" w:cs="Times New Roman"/>
                <w:b/>
              </w:rPr>
              <w:t>字典名称</w:t>
            </w:r>
          </w:p>
        </w:tc>
        <w:tc>
          <w:tcPr>
            <w:tcW w:w="3309" w:type="pct"/>
            <w:shd w:val="clear" w:color="auto" w:fill="D9D9D9" w:themeFill="background1" w:themeFillShade="D9"/>
            <w:vAlign w:val="center"/>
          </w:tcPr>
          <w:p w14:paraId="080D5E1D" w14:textId="77777777" w:rsidR="00113D62" w:rsidRPr="00A118DA" w:rsidRDefault="00113D62" w:rsidP="00DD76A7">
            <w:pPr>
              <w:jc w:val="center"/>
              <w:rPr>
                <w:rFonts w:ascii="Times New Roman" w:hAnsi="Times New Roman" w:cs="Times New Roman"/>
                <w:b/>
              </w:rPr>
            </w:pPr>
            <w:r w:rsidRPr="00A118DA">
              <w:rPr>
                <w:rFonts w:ascii="Times New Roman" w:hAnsi="Times New Roman" w:cs="Times New Roman"/>
                <w:b/>
              </w:rPr>
              <w:t>值域</w:t>
            </w:r>
          </w:p>
        </w:tc>
      </w:tr>
      <w:tr w:rsidR="00923610" w:rsidRPr="00A118DA" w14:paraId="138E02E6" w14:textId="77777777" w:rsidTr="00113D62">
        <w:trPr>
          <w:trHeight w:val="567"/>
        </w:trPr>
        <w:tc>
          <w:tcPr>
            <w:tcW w:w="553" w:type="pct"/>
            <w:vAlign w:val="center"/>
          </w:tcPr>
          <w:p w14:paraId="4B27CC0C" w14:textId="77777777" w:rsidR="00923610" w:rsidRPr="00A118DA" w:rsidRDefault="00923610" w:rsidP="00113D62">
            <w:pPr>
              <w:pStyle w:val="af0"/>
              <w:numPr>
                <w:ilvl w:val="0"/>
                <w:numId w:val="3"/>
              </w:numPr>
              <w:ind w:firstLineChars="0"/>
              <w:jc w:val="center"/>
              <w:rPr>
                <w:rFonts w:ascii="Times New Roman" w:hAnsi="Times New Roman"/>
              </w:rPr>
            </w:pPr>
          </w:p>
        </w:tc>
        <w:tc>
          <w:tcPr>
            <w:tcW w:w="1138" w:type="pct"/>
            <w:vAlign w:val="center"/>
          </w:tcPr>
          <w:p w14:paraId="50CBB7EF" w14:textId="77777777" w:rsidR="00923610" w:rsidRPr="00EE1E3F" w:rsidRDefault="00923610" w:rsidP="00113D62">
            <w:pPr>
              <w:jc w:val="center"/>
              <w:rPr>
                <w:rFonts w:ascii="Times New Roman" w:hAnsi="Times New Roman" w:cs="Times New Roman"/>
                <w:color w:val="000000" w:themeColor="text1"/>
              </w:rPr>
            </w:pPr>
            <w:r w:rsidRPr="00EE1E3F">
              <w:rPr>
                <w:rFonts w:ascii="Times New Roman" w:hAnsi="Times New Roman" w:cs="Times New Roman" w:hint="eastAsia"/>
                <w:color w:val="000000" w:themeColor="text1"/>
              </w:rPr>
              <w:t>订单状态</w:t>
            </w:r>
          </w:p>
        </w:tc>
        <w:tc>
          <w:tcPr>
            <w:tcW w:w="3309" w:type="pct"/>
            <w:vAlign w:val="center"/>
          </w:tcPr>
          <w:p w14:paraId="325C21EB" w14:textId="17A9BD05" w:rsidR="00E86EA7" w:rsidRPr="00EE1E3F" w:rsidRDefault="00EE1E3F" w:rsidP="002468E0">
            <w:pPr>
              <w:jc w:val="left"/>
              <w:rPr>
                <w:rFonts w:ascii="Times New Roman" w:hAnsi="Times New Roman" w:cs="Times New Roman"/>
                <w:color w:val="000000" w:themeColor="text1"/>
              </w:rPr>
            </w:pPr>
            <w:r w:rsidRPr="00EE1E3F">
              <w:rPr>
                <w:rFonts w:ascii="Times New Roman" w:hAnsi="Times New Roman" w:cs="Times New Roman" w:hint="eastAsia"/>
                <w:color w:val="000000" w:themeColor="text1"/>
              </w:rPr>
              <w:t>参照《订单状态、订单场景应用说明》</w:t>
            </w:r>
          </w:p>
        </w:tc>
      </w:tr>
      <w:tr w:rsidR="00CD7102" w:rsidRPr="00A118DA" w14:paraId="1EA8B198" w14:textId="77777777" w:rsidTr="00113D62">
        <w:trPr>
          <w:trHeight w:val="567"/>
        </w:trPr>
        <w:tc>
          <w:tcPr>
            <w:tcW w:w="553" w:type="pct"/>
            <w:vAlign w:val="center"/>
          </w:tcPr>
          <w:p w14:paraId="58633DA3" w14:textId="77777777" w:rsidR="00CD7102" w:rsidRPr="00A118DA" w:rsidRDefault="00CD7102" w:rsidP="00CD7102">
            <w:pPr>
              <w:pStyle w:val="af0"/>
              <w:numPr>
                <w:ilvl w:val="0"/>
                <w:numId w:val="3"/>
              </w:numPr>
              <w:ind w:firstLineChars="0"/>
              <w:jc w:val="center"/>
              <w:rPr>
                <w:rFonts w:ascii="Times New Roman" w:hAnsi="Times New Roman"/>
              </w:rPr>
            </w:pPr>
          </w:p>
        </w:tc>
        <w:tc>
          <w:tcPr>
            <w:tcW w:w="1138" w:type="pct"/>
            <w:vAlign w:val="center"/>
          </w:tcPr>
          <w:p w14:paraId="724080AF" w14:textId="478B991B" w:rsidR="00CD7102" w:rsidRPr="00EE1E3F" w:rsidRDefault="00CD7102" w:rsidP="00CD7102">
            <w:pPr>
              <w:jc w:val="center"/>
              <w:rPr>
                <w:rFonts w:ascii="Times New Roman" w:hAnsi="Times New Roman" w:cs="Times New Roman"/>
                <w:color w:val="000000" w:themeColor="text1"/>
              </w:rPr>
            </w:pPr>
            <w:r w:rsidRPr="005669E2">
              <w:rPr>
                <w:rFonts w:ascii="Times New Roman" w:hAnsi="Times New Roman"/>
              </w:rPr>
              <w:t>性别</w:t>
            </w:r>
          </w:p>
        </w:tc>
        <w:tc>
          <w:tcPr>
            <w:tcW w:w="3309" w:type="pct"/>
            <w:vAlign w:val="center"/>
          </w:tcPr>
          <w:p w14:paraId="2F95BE0C" w14:textId="517D7F4B" w:rsidR="00CD7102" w:rsidRPr="00EE1E3F" w:rsidRDefault="00CD7102" w:rsidP="00CD7102">
            <w:pPr>
              <w:jc w:val="left"/>
              <w:rPr>
                <w:rFonts w:ascii="Times New Roman" w:hAnsi="Times New Roman" w:cs="Times New Roman"/>
                <w:color w:val="000000" w:themeColor="text1"/>
              </w:rPr>
            </w:pPr>
            <w:r w:rsidRPr="005669E2">
              <w:rPr>
                <w:rFonts w:ascii="Times New Roman" w:hAnsi="Times New Roman"/>
              </w:rPr>
              <w:t>1</w:t>
            </w:r>
            <w:r w:rsidRPr="005669E2">
              <w:rPr>
                <w:rFonts w:ascii="Times New Roman" w:hAnsi="Times New Roman"/>
              </w:rPr>
              <w:t>、</w:t>
            </w:r>
            <w:r w:rsidRPr="005669E2">
              <w:rPr>
                <w:rFonts w:ascii="Times New Roman" w:hAnsi="Times New Roman" w:hint="eastAsia"/>
              </w:rPr>
              <w:t>男</w:t>
            </w:r>
            <w:r w:rsidRPr="005669E2">
              <w:rPr>
                <w:rFonts w:ascii="Times New Roman" w:hAnsi="Times New Roman"/>
              </w:rPr>
              <w:t>；</w:t>
            </w:r>
            <w:r w:rsidRPr="005669E2">
              <w:rPr>
                <w:rFonts w:ascii="Times New Roman" w:hAnsi="Times New Roman"/>
              </w:rPr>
              <w:t>2</w:t>
            </w:r>
            <w:r w:rsidRPr="005669E2">
              <w:rPr>
                <w:rFonts w:ascii="Times New Roman" w:hAnsi="Times New Roman"/>
              </w:rPr>
              <w:t>、</w:t>
            </w:r>
            <w:r w:rsidRPr="005669E2">
              <w:rPr>
                <w:rFonts w:ascii="Times New Roman" w:hAnsi="Times New Roman" w:hint="eastAsia"/>
              </w:rPr>
              <w:t>女</w:t>
            </w:r>
          </w:p>
        </w:tc>
      </w:tr>
      <w:tr w:rsidR="00CD7102" w:rsidRPr="00A118DA" w14:paraId="1D0379A7" w14:textId="77777777" w:rsidTr="00113D62">
        <w:trPr>
          <w:trHeight w:val="567"/>
        </w:trPr>
        <w:tc>
          <w:tcPr>
            <w:tcW w:w="553" w:type="pct"/>
            <w:vAlign w:val="center"/>
          </w:tcPr>
          <w:p w14:paraId="1DB60362" w14:textId="77777777" w:rsidR="00CD7102" w:rsidRPr="00A118DA" w:rsidRDefault="00CD7102" w:rsidP="00CD7102">
            <w:pPr>
              <w:pStyle w:val="af0"/>
              <w:numPr>
                <w:ilvl w:val="0"/>
                <w:numId w:val="3"/>
              </w:numPr>
              <w:ind w:firstLineChars="0"/>
              <w:jc w:val="center"/>
              <w:rPr>
                <w:rFonts w:ascii="Times New Roman" w:hAnsi="Times New Roman"/>
              </w:rPr>
            </w:pPr>
          </w:p>
        </w:tc>
        <w:tc>
          <w:tcPr>
            <w:tcW w:w="1138" w:type="pct"/>
            <w:vAlign w:val="center"/>
          </w:tcPr>
          <w:p w14:paraId="6AAC8B29" w14:textId="47057A0C" w:rsidR="00CD7102" w:rsidRPr="005669E2" w:rsidRDefault="00CD7102" w:rsidP="00CD7102">
            <w:pPr>
              <w:jc w:val="center"/>
              <w:rPr>
                <w:rFonts w:ascii="Times New Roman" w:hAnsi="Times New Roman"/>
              </w:rPr>
            </w:pPr>
            <w:r w:rsidRPr="005669E2">
              <w:rPr>
                <w:rFonts w:ascii="宋体" w:hAnsi="宋体" w:hint="eastAsia"/>
              </w:rPr>
              <w:t>司机工作状态</w:t>
            </w:r>
          </w:p>
        </w:tc>
        <w:tc>
          <w:tcPr>
            <w:tcW w:w="3309" w:type="pct"/>
            <w:vAlign w:val="center"/>
          </w:tcPr>
          <w:p w14:paraId="78638573" w14:textId="3828053D" w:rsidR="00CD7102" w:rsidRPr="005669E2" w:rsidRDefault="00CD7102" w:rsidP="00CD7102">
            <w:pPr>
              <w:jc w:val="left"/>
              <w:rPr>
                <w:rFonts w:ascii="Times New Roman" w:hAnsi="Times New Roman"/>
              </w:rPr>
            </w:pPr>
            <w:r w:rsidRPr="005669E2">
              <w:rPr>
                <w:rFonts w:ascii="宋体" w:hAnsi="宋体" w:hint="eastAsia"/>
              </w:rPr>
              <w:t>1、全部；2、空闲；3、服务中；4、下线</w:t>
            </w:r>
          </w:p>
        </w:tc>
      </w:tr>
      <w:tr w:rsidR="00CD7102" w:rsidRPr="00A118DA" w14:paraId="7EFC7BF8" w14:textId="77777777" w:rsidTr="00113D62">
        <w:trPr>
          <w:trHeight w:val="567"/>
        </w:trPr>
        <w:tc>
          <w:tcPr>
            <w:tcW w:w="553" w:type="pct"/>
            <w:vAlign w:val="center"/>
          </w:tcPr>
          <w:p w14:paraId="45D333A4" w14:textId="77777777" w:rsidR="00CD7102" w:rsidRPr="00A118DA" w:rsidRDefault="00CD7102" w:rsidP="00CD7102">
            <w:pPr>
              <w:pStyle w:val="af0"/>
              <w:numPr>
                <w:ilvl w:val="0"/>
                <w:numId w:val="3"/>
              </w:numPr>
              <w:ind w:firstLineChars="0"/>
              <w:jc w:val="center"/>
              <w:rPr>
                <w:rFonts w:ascii="Times New Roman" w:hAnsi="Times New Roman"/>
              </w:rPr>
            </w:pPr>
          </w:p>
        </w:tc>
        <w:tc>
          <w:tcPr>
            <w:tcW w:w="1138" w:type="pct"/>
            <w:vAlign w:val="center"/>
          </w:tcPr>
          <w:p w14:paraId="5271062D" w14:textId="725DB7B2" w:rsidR="00CD7102" w:rsidRPr="005669E2" w:rsidRDefault="00CD7102" w:rsidP="00CD7102">
            <w:pPr>
              <w:jc w:val="center"/>
              <w:rPr>
                <w:rFonts w:ascii="Times New Roman" w:hAnsi="Times New Roman"/>
              </w:rPr>
            </w:pPr>
            <w:r w:rsidRPr="005669E2">
              <w:rPr>
                <w:rFonts w:ascii="宋体" w:hAnsi="宋体" w:hint="eastAsia"/>
              </w:rPr>
              <w:t>司机在职状态</w:t>
            </w:r>
          </w:p>
        </w:tc>
        <w:tc>
          <w:tcPr>
            <w:tcW w:w="3309" w:type="pct"/>
            <w:vAlign w:val="center"/>
          </w:tcPr>
          <w:p w14:paraId="5506BFE4" w14:textId="105D0CE5" w:rsidR="00CD7102" w:rsidRPr="005669E2" w:rsidRDefault="00CD7102" w:rsidP="00CD7102">
            <w:pPr>
              <w:jc w:val="left"/>
              <w:rPr>
                <w:rFonts w:ascii="Times New Roman" w:hAnsi="Times New Roman"/>
              </w:rPr>
            </w:pPr>
            <w:r w:rsidRPr="005669E2">
              <w:rPr>
                <w:rFonts w:ascii="宋体" w:hAnsi="宋体" w:hint="eastAsia"/>
              </w:rPr>
              <w:t>1、全部；2、在职；3、离职</w:t>
            </w:r>
          </w:p>
        </w:tc>
      </w:tr>
      <w:tr w:rsidR="00C96369" w:rsidRPr="00A118DA" w14:paraId="64F99351" w14:textId="77777777" w:rsidTr="00113D62">
        <w:trPr>
          <w:trHeight w:val="567"/>
        </w:trPr>
        <w:tc>
          <w:tcPr>
            <w:tcW w:w="553" w:type="pct"/>
            <w:vAlign w:val="center"/>
          </w:tcPr>
          <w:p w14:paraId="3864B286" w14:textId="77777777" w:rsidR="00C96369" w:rsidRPr="00A118DA" w:rsidRDefault="00C96369" w:rsidP="00C96369">
            <w:pPr>
              <w:pStyle w:val="af0"/>
              <w:numPr>
                <w:ilvl w:val="0"/>
                <w:numId w:val="3"/>
              </w:numPr>
              <w:ind w:firstLineChars="0"/>
              <w:jc w:val="center"/>
              <w:rPr>
                <w:rFonts w:ascii="Times New Roman" w:hAnsi="Times New Roman"/>
              </w:rPr>
            </w:pPr>
          </w:p>
        </w:tc>
        <w:tc>
          <w:tcPr>
            <w:tcW w:w="1138" w:type="pct"/>
            <w:vAlign w:val="center"/>
          </w:tcPr>
          <w:p w14:paraId="0A2181E5" w14:textId="434D5212" w:rsidR="00C96369" w:rsidRPr="005669E2" w:rsidRDefault="00C96369" w:rsidP="00C96369">
            <w:pPr>
              <w:jc w:val="center"/>
              <w:rPr>
                <w:rFonts w:ascii="宋体" w:hAnsi="宋体"/>
              </w:rPr>
            </w:pPr>
            <w:r w:rsidRPr="005669E2">
              <w:rPr>
                <w:rFonts w:ascii="Times New Roman" w:hAnsi="Times New Roman" w:hint="eastAsia"/>
              </w:rPr>
              <w:t>下单时间</w:t>
            </w:r>
            <w:r w:rsidRPr="005669E2">
              <w:rPr>
                <w:rFonts w:ascii="Times New Roman" w:hAnsi="Times New Roman" w:hint="eastAsia"/>
              </w:rPr>
              <w:t>-</w:t>
            </w:r>
            <w:r w:rsidRPr="005669E2">
              <w:rPr>
                <w:rFonts w:ascii="Times New Roman" w:hAnsi="Times New Roman" w:hint="eastAsia"/>
              </w:rPr>
              <w:t>小时</w:t>
            </w:r>
          </w:p>
        </w:tc>
        <w:tc>
          <w:tcPr>
            <w:tcW w:w="3309" w:type="pct"/>
            <w:vAlign w:val="center"/>
          </w:tcPr>
          <w:p w14:paraId="4280DF0B" w14:textId="0852484C" w:rsidR="00C96369" w:rsidRPr="005669E2" w:rsidRDefault="00C96369" w:rsidP="00C96369">
            <w:pPr>
              <w:jc w:val="left"/>
              <w:rPr>
                <w:rFonts w:ascii="宋体" w:hAnsi="宋体"/>
              </w:rPr>
            </w:pPr>
            <w:r w:rsidRPr="005669E2">
              <w:rPr>
                <w:rFonts w:ascii="Times New Roman" w:hAnsi="Times New Roman" w:hint="eastAsia"/>
              </w:rPr>
              <w:t>00</w:t>
            </w:r>
            <w:r w:rsidRPr="005669E2">
              <w:rPr>
                <w:rFonts w:ascii="Times New Roman" w:hAnsi="Times New Roman" w:hint="eastAsia"/>
              </w:rPr>
              <w:t>点</w:t>
            </w:r>
            <w:r w:rsidRPr="005669E2">
              <w:rPr>
                <w:rFonts w:ascii="Times New Roman" w:hAnsi="Times New Roman"/>
              </w:rPr>
              <w:t>、</w:t>
            </w:r>
            <w:r w:rsidRPr="005669E2">
              <w:rPr>
                <w:rFonts w:ascii="Times New Roman" w:hAnsi="Times New Roman" w:hint="eastAsia"/>
              </w:rPr>
              <w:t>1</w:t>
            </w:r>
            <w:r w:rsidRPr="005669E2">
              <w:rPr>
                <w:rFonts w:ascii="Times New Roman" w:hAnsi="Times New Roman" w:hint="eastAsia"/>
              </w:rPr>
              <w:t>点</w:t>
            </w:r>
            <w:r w:rsidRPr="005669E2">
              <w:rPr>
                <w:rFonts w:ascii="Times New Roman" w:hAnsi="Times New Roman"/>
              </w:rPr>
              <w:t>、</w:t>
            </w:r>
            <w:r w:rsidRPr="005669E2">
              <w:rPr>
                <w:rFonts w:ascii="Times New Roman" w:hAnsi="Times New Roman" w:hint="eastAsia"/>
              </w:rPr>
              <w:t>2</w:t>
            </w:r>
            <w:r w:rsidRPr="005669E2">
              <w:rPr>
                <w:rFonts w:ascii="Times New Roman" w:hAnsi="Times New Roman" w:hint="eastAsia"/>
              </w:rPr>
              <w:t>点</w:t>
            </w:r>
            <w:r w:rsidRPr="005669E2">
              <w:rPr>
                <w:rFonts w:ascii="Times New Roman" w:hAnsi="Times New Roman"/>
              </w:rPr>
              <w:t>、</w:t>
            </w:r>
            <w:r w:rsidRPr="005669E2">
              <w:rPr>
                <w:rFonts w:ascii="Times New Roman" w:hAnsi="Times New Roman"/>
              </w:rPr>
              <w:t>…23</w:t>
            </w:r>
            <w:r w:rsidRPr="005669E2">
              <w:rPr>
                <w:rFonts w:ascii="Times New Roman" w:hAnsi="Times New Roman" w:hint="eastAsia"/>
              </w:rPr>
              <w:t>点</w:t>
            </w:r>
          </w:p>
        </w:tc>
      </w:tr>
      <w:tr w:rsidR="00C96369" w:rsidRPr="00A118DA" w14:paraId="57BC56E6" w14:textId="77777777" w:rsidTr="00113D62">
        <w:trPr>
          <w:trHeight w:val="567"/>
        </w:trPr>
        <w:tc>
          <w:tcPr>
            <w:tcW w:w="553" w:type="pct"/>
            <w:vAlign w:val="center"/>
          </w:tcPr>
          <w:p w14:paraId="2D2F0C42" w14:textId="77777777" w:rsidR="00C96369" w:rsidRPr="00A118DA" w:rsidRDefault="00C96369" w:rsidP="00C96369">
            <w:pPr>
              <w:pStyle w:val="af0"/>
              <w:numPr>
                <w:ilvl w:val="0"/>
                <w:numId w:val="3"/>
              </w:numPr>
              <w:ind w:firstLineChars="0"/>
              <w:jc w:val="center"/>
              <w:rPr>
                <w:rFonts w:ascii="Times New Roman" w:hAnsi="Times New Roman"/>
              </w:rPr>
            </w:pPr>
          </w:p>
        </w:tc>
        <w:tc>
          <w:tcPr>
            <w:tcW w:w="1138" w:type="pct"/>
            <w:vAlign w:val="center"/>
          </w:tcPr>
          <w:p w14:paraId="00F603F1" w14:textId="57AC3139" w:rsidR="00C96369" w:rsidRPr="005669E2" w:rsidRDefault="00C96369" w:rsidP="00C96369">
            <w:pPr>
              <w:jc w:val="center"/>
              <w:rPr>
                <w:rFonts w:ascii="宋体" w:hAnsi="宋体"/>
              </w:rPr>
            </w:pPr>
            <w:r w:rsidRPr="005669E2">
              <w:rPr>
                <w:rFonts w:ascii="Times New Roman" w:hAnsi="Times New Roman" w:hint="eastAsia"/>
              </w:rPr>
              <w:t>下单时间</w:t>
            </w:r>
            <w:r w:rsidRPr="005669E2">
              <w:rPr>
                <w:rFonts w:ascii="Times New Roman" w:hAnsi="Times New Roman" w:hint="eastAsia"/>
              </w:rPr>
              <w:t>-</w:t>
            </w:r>
            <w:r w:rsidRPr="005669E2">
              <w:rPr>
                <w:rFonts w:ascii="Times New Roman" w:hAnsi="Times New Roman" w:hint="eastAsia"/>
              </w:rPr>
              <w:t>分</w:t>
            </w:r>
          </w:p>
        </w:tc>
        <w:tc>
          <w:tcPr>
            <w:tcW w:w="3309" w:type="pct"/>
            <w:vAlign w:val="center"/>
          </w:tcPr>
          <w:p w14:paraId="7901DE5C" w14:textId="03E93898" w:rsidR="00C96369" w:rsidRPr="005669E2" w:rsidRDefault="00C96369" w:rsidP="00C96369">
            <w:pPr>
              <w:jc w:val="left"/>
              <w:rPr>
                <w:rFonts w:ascii="宋体" w:hAnsi="宋体"/>
              </w:rPr>
            </w:pPr>
            <w:r w:rsidRPr="005669E2">
              <w:rPr>
                <w:rFonts w:ascii="Times New Roman" w:hAnsi="Times New Roman" w:hint="eastAsia"/>
              </w:rPr>
              <w:t>00</w:t>
            </w:r>
            <w:r w:rsidRPr="005669E2">
              <w:rPr>
                <w:rFonts w:ascii="Times New Roman" w:hAnsi="Times New Roman" w:hint="eastAsia"/>
              </w:rPr>
              <w:t>分</w:t>
            </w:r>
            <w:r w:rsidRPr="005669E2">
              <w:rPr>
                <w:rFonts w:ascii="Times New Roman" w:hAnsi="Times New Roman"/>
              </w:rPr>
              <w:t>、</w:t>
            </w:r>
            <w:r w:rsidRPr="005669E2">
              <w:rPr>
                <w:rFonts w:ascii="Times New Roman" w:hAnsi="Times New Roman" w:hint="eastAsia"/>
              </w:rPr>
              <w:t>10</w:t>
            </w:r>
            <w:r w:rsidRPr="005669E2">
              <w:rPr>
                <w:rFonts w:ascii="Times New Roman" w:hAnsi="Times New Roman" w:hint="eastAsia"/>
              </w:rPr>
              <w:t>分</w:t>
            </w:r>
            <w:r w:rsidRPr="005669E2">
              <w:rPr>
                <w:rFonts w:ascii="Times New Roman" w:hAnsi="Times New Roman"/>
              </w:rPr>
              <w:t>、</w:t>
            </w:r>
            <w:r w:rsidRPr="005669E2">
              <w:rPr>
                <w:rFonts w:ascii="Times New Roman" w:hAnsi="Times New Roman" w:hint="eastAsia"/>
              </w:rPr>
              <w:t>20</w:t>
            </w:r>
            <w:r w:rsidRPr="005669E2">
              <w:rPr>
                <w:rFonts w:ascii="Times New Roman" w:hAnsi="Times New Roman" w:hint="eastAsia"/>
              </w:rPr>
              <w:t>分</w:t>
            </w:r>
            <w:r w:rsidRPr="005669E2">
              <w:rPr>
                <w:rFonts w:ascii="Times New Roman" w:hAnsi="Times New Roman"/>
              </w:rPr>
              <w:t>、</w:t>
            </w:r>
            <w:r w:rsidRPr="005669E2">
              <w:rPr>
                <w:rFonts w:ascii="Times New Roman" w:hAnsi="Times New Roman" w:hint="eastAsia"/>
              </w:rPr>
              <w:t>30</w:t>
            </w:r>
            <w:r w:rsidRPr="005669E2">
              <w:rPr>
                <w:rFonts w:ascii="Times New Roman" w:hAnsi="Times New Roman" w:hint="eastAsia"/>
              </w:rPr>
              <w:t>分</w:t>
            </w:r>
            <w:r w:rsidRPr="005669E2">
              <w:rPr>
                <w:rFonts w:ascii="Times New Roman" w:hAnsi="Times New Roman"/>
              </w:rPr>
              <w:t>、</w:t>
            </w:r>
            <w:r w:rsidRPr="005669E2">
              <w:rPr>
                <w:rFonts w:ascii="Times New Roman" w:hAnsi="Times New Roman" w:hint="eastAsia"/>
              </w:rPr>
              <w:t>40</w:t>
            </w:r>
            <w:r w:rsidRPr="005669E2">
              <w:rPr>
                <w:rFonts w:ascii="Times New Roman" w:hAnsi="Times New Roman" w:hint="eastAsia"/>
              </w:rPr>
              <w:t>分</w:t>
            </w:r>
            <w:r w:rsidRPr="005669E2">
              <w:rPr>
                <w:rFonts w:ascii="Times New Roman" w:hAnsi="Times New Roman"/>
              </w:rPr>
              <w:t>、</w:t>
            </w:r>
            <w:r w:rsidRPr="005669E2">
              <w:rPr>
                <w:rFonts w:ascii="Times New Roman" w:hAnsi="Times New Roman" w:hint="eastAsia"/>
              </w:rPr>
              <w:t>50</w:t>
            </w:r>
            <w:r w:rsidRPr="005669E2">
              <w:rPr>
                <w:rFonts w:ascii="Times New Roman" w:hAnsi="Times New Roman" w:hint="eastAsia"/>
              </w:rPr>
              <w:t>分</w:t>
            </w:r>
          </w:p>
        </w:tc>
      </w:tr>
    </w:tbl>
    <w:p w14:paraId="4A11F2D1" w14:textId="77777777" w:rsidR="003208C6" w:rsidRDefault="003208C6" w:rsidP="003208C6">
      <w:pPr>
        <w:widowControl/>
        <w:spacing w:line="240" w:lineRule="auto"/>
        <w:jc w:val="left"/>
        <w:rPr>
          <w:rFonts w:ascii="宋体" w:eastAsia="宋体" w:hAnsi="宋体" w:cs="宋体"/>
          <w:kern w:val="0"/>
          <w:sz w:val="24"/>
          <w:szCs w:val="24"/>
        </w:rPr>
      </w:pPr>
    </w:p>
    <w:p w14:paraId="2D9D1DC9" w14:textId="3CE6E276" w:rsidR="00A367AD" w:rsidRDefault="00A367AD" w:rsidP="00A367AD">
      <w:pPr>
        <w:pStyle w:val="3"/>
        <w:rPr>
          <w:rFonts w:ascii="宋体" w:eastAsia="宋体" w:hAnsi="宋体" w:cs="宋体"/>
        </w:rPr>
      </w:pPr>
      <w:bookmarkStart w:id="27" w:name="_Toc474764483"/>
      <w:r>
        <w:rPr>
          <w:rFonts w:ascii="宋体" w:eastAsia="宋体" w:hAnsi="宋体" w:cs="宋体" w:hint="eastAsia"/>
        </w:rPr>
        <w:t>公共业务规则</w:t>
      </w:r>
      <w:bookmarkEnd w:id="27"/>
    </w:p>
    <w:p w14:paraId="15DE3453" w14:textId="5E6CA4E9" w:rsidR="000A4123" w:rsidRDefault="000A4123" w:rsidP="000A4123">
      <w:pPr>
        <w:pStyle w:val="af2"/>
        <w:keepNext/>
      </w:pPr>
      <w:r>
        <w:t xml:space="preserve">Table </w:t>
      </w:r>
      <w:r w:rsidR="00124658">
        <w:fldChar w:fldCharType="begin"/>
      </w:r>
      <w:r w:rsidR="00124658">
        <w:instrText xml:space="preserve"> SEQ Table \* ARABIC </w:instrText>
      </w:r>
      <w:r w:rsidR="00124658">
        <w:fldChar w:fldCharType="separate"/>
      </w:r>
      <w:r w:rsidR="008B68F1">
        <w:rPr>
          <w:noProof/>
        </w:rPr>
        <w:t>3</w:t>
      </w:r>
      <w:r w:rsidR="00124658">
        <w:rPr>
          <w:noProof/>
        </w:rPr>
        <w:fldChar w:fldCharType="end"/>
      </w:r>
      <w:r>
        <w:t xml:space="preserve"> </w:t>
      </w:r>
      <w:r>
        <w:rPr>
          <w:rFonts w:hint="eastAsia"/>
        </w:rPr>
        <w:t>订单状态定义</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109"/>
        <w:gridCol w:w="1110"/>
        <w:gridCol w:w="5288"/>
        <w:gridCol w:w="2455"/>
      </w:tblGrid>
      <w:tr w:rsidR="000A4123" w:rsidRPr="000A4123" w14:paraId="0CCA74C8" w14:textId="77777777" w:rsidTr="000A4123">
        <w:trPr>
          <w:trHeight w:val="552"/>
        </w:trPr>
        <w:tc>
          <w:tcPr>
            <w:tcW w:w="557" w:type="pct"/>
            <w:shd w:val="clear" w:color="000000" w:fill="FFFFFF"/>
            <w:noWrap/>
            <w:vAlign w:val="center"/>
            <w:hideMark/>
          </w:tcPr>
          <w:p w14:paraId="4968261F" w14:textId="77777777" w:rsidR="000A4123" w:rsidRPr="000A4123" w:rsidRDefault="000A4123" w:rsidP="000A4123">
            <w:pPr>
              <w:widowControl/>
              <w:spacing w:line="240" w:lineRule="auto"/>
              <w:jc w:val="center"/>
              <w:rPr>
                <w:rFonts w:asciiTheme="minorEastAsia" w:hAnsiTheme="minorEastAsia" w:cs="宋体"/>
                <w:b/>
                <w:bCs/>
                <w:color w:val="000000"/>
                <w:kern w:val="0"/>
                <w:szCs w:val="21"/>
              </w:rPr>
            </w:pPr>
            <w:r w:rsidRPr="000A4123">
              <w:rPr>
                <w:rFonts w:asciiTheme="minorEastAsia" w:hAnsiTheme="minorEastAsia" w:cs="宋体" w:hint="eastAsia"/>
                <w:b/>
                <w:bCs/>
                <w:color w:val="000000"/>
                <w:kern w:val="0"/>
                <w:szCs w:val="21"/>
              </w:rPr>
              <w:t>状态编号</w:t>
            </w:r>
          </w:p>
        </w:tc>
        <w:tc>
          <w:tcPr>
            <w:tcW w:w="557" w:type="pct"/>
            <w:shd w:val="clear" w:color="000000" w:fill="FFFFFF"/>
            <w:noWrap/>
            <w:vAlign w:val="center"/>
            <w:hideMark/>
          </w:tcPr>
          <w:p w14:paraId="3B8B441C" w14:textId="77777777" w:rsidR="000A4123" w:rsidRPr="000A4123" w:rsidRDefault="000A4123" w:rsidP="000A4123">
            <w:pPr>
              <w:widowControl/>
              <w:spacing w:line="240" w:lineRule="auto"/>
              <w:jc w:val="center"/>
              <w:rPr>
                <w:rFonts w:asciiTheme="minorEastAsia" w:hAnsiTheme="minorEastAsia" w:cs="宋体"/>
                <w:b/>
                <w:bCs/>
                <w:color w:val="000000"/>
                <w:kern w:val="0"/>
                <w:szCs w:val="21"/>
              </w:rPr>
            </w:pPr>
            <w:r w:rsidRPr="000A4123">
              <w:rPr>
                <w:rFonts w:asciiTheme="minorEastAsia" w:hAnsiTheme="minorEastAsia" w:cs="宋体" w:hint="eastAsia"/>
                <w:b/>
                <w:bCs/>
                <w:color w:val="000000"/>
                <w:kern w:val="0"/>
                <w:szCs w:val="21"/>
              </w:rPr>
              <w:t>订单状态</w:t>
            </w:r>
          </w:p>
        </w:tc>
        <w:tc>
          <w:tcPr>
            <w:tcW w:w="2654" w:type="pct"/>
            <w:shd w:val="clear" w:color="000000" w:fill="FFFFFF"/>
            <w:vAlign w:val="center"/>
            <w:hideMark/>
          </w:tcPr>
          <w:p w14:paraId="68C0BFA2" w14:textId="77777777" w:rsidR="000A4123" w:rsidRPr="000A4123" w:rsidRDefault="000A4123" w:rsidP="000A4123">
            <w:pPr>
              <w:widowControl/>
              <w:spacing w:line="240" w:lineRule="auto"/>
              <w:jc w:val="center"/>
              <w:rPr>
                <w:rFonts w:asciiTheme="minorEastAsia" w:hAnsiTheme="minorEastAsia" w:cs="宋体"/>
                <w:b/>
                <w:bCs/>
                <w:color w:val="000000"/>
                <w:kern w:val="0"/>
                <w:szCs w:val="21"/>
              </w:rPr>
            </w:pPr>
            <w:r w:rsidRPr="000A4123">
              <w:rPr>
                <w:rFonts w:asciiTheme="minorEastAsia" w:hAnsiTheme="minorEastAsia" w:cs="宋体" w:hint="eastAsia"/>
                <w:b/>
                <w:bCs/>
                <w:color w:val="000000"/>
                <w:kern w:val="0"/>
                <w:szCs w:val="21"/>
              </w:rPr>
              <w:t>状态定义</w:t>
            </w:r>
          </w:p>
        </w:tc>
        <w:tc>
          <w:tcPr>
            <w:tcW w:w="1232" w:type="pct"/>
            <w:shd w:val="clear" w:color="auto" w:fill="auto"/>
            <w:noWrap/>
            <w:vAlign w:val="center"/>
            <w:hideMark/>
          </w:tcPr>
          <w:p w14:paraId="4584A569" w14:textId="77777777" w:rsidR="000A4123" w:rsidRPr="000A4123" w:rsidRDefault="000A4123" w:rsidP="000A4123">
            <w:pPr>
              <w:widowControl/>
              <w:spacing w:line="240" w:lineRule="auto"/>
              <w:jc w:val="center"/>
              <w:rPr>
                <w:rFonts w:asciiTheme="minorEastAsia" w:hAnsiTheme="minorEastAsia" w:cs="宋体"/>
                <w:b/>
                <w:bCs/>
                <w:color w:val="000000"/>
                <w:kern w:val="0"/>
                <w:szCs w:val="21"/>
              </w:rPr>
            </w:pPr>
            <w:r w:rsidRPr="000A4123">
              <w:rPr>
                <w:rFonts w:asciiTheme="minorEastAsia" w:hAnsiTheme="minorEastAsia" w:cs="宋体" w:hint="eastAsia"/>
                <w:b/>
                <w:bCs/>
                <w:color w:val="000000"/>
                <w:kern w:val="0"/>
                <w:szCs w:val="21"/>
              </w:rPr>
              <w:t>备注</w:t>
            </w:r>
          </w:p>
        </w:tc>
      </w:tr>
      <w:tr w:rsidR="000A4123" w:rsidRPr="000A4123" w14:paraId="72327A09" w14:textId="77777777" w:rsidTr="000A4123">
        <w:trPr>
          <w:trHeight w:val="552"/>
        </w:trPr>
        <w:tc>
          <w:tcPr>
            <w:tcW w:w="557" w:type="pct"/>
            <w:shd w:val="clear" w:color="auto" w:fill="auto"/>
            <w:noWrap/>
            <w:vAlign w:val="center"/>
            <w:hideMark/>
          </w:tcPr>
          <w:p w14:paraId="4DEEC2A5"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1</w:t>
            </w:r>
          </w:p>
        </w:tc>
        <w:tc>
          <w:tcPr>
            <w:tcW w:w="557" w:type="pct"/>
            <w:shd w:val="clear" w:color="auto" w:fill="auto"/>
            <w:noWrap/>
            <w:vAlign w:val="center"/>
            <w:hideMark/>
          </w:tcPr>
          <w:p w14:paraId="5BAE114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待接单</w:t>
            </w:r>
          </w:p>
        </w:tc>
        <w:tc>
          <w:tcPr>
            <w:tcW w:w="2654" w:type="pct"/>
            <w:shd w:val="clear" w:color="auto" w:fill="auto"/>
            <w:vAlign w:val="center"/>
            <w:hideMark/>
          </w:tcPr>
          <w:p w14:paraId="3FDA9D4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订单提交成功后至派单完成前</w:t>
            </w:r>
          </w:p>
        </w:tc>
        <w:tc>
          <w:tcPr>
            <w:tcW w:w="1232" w:type="pct"/>
            <w:shd w:val="clear" w:color="auto" w:fill="auto"/>
            <w:noWrap/>
            <w:vAlign w:val="center"/>
            <w:hideMark/>
          </w:tcPr>
          <w:p w14:paraId="40CF77C4"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74510E7E" w14:textId="77777777" w:rsidTr="000A4123">
        <w:trPr>
          <w:trHeight w:val="552"/>
        </w:trPr>
        <w:tc>
          <w:tcPr>
            <w:tcW w:w="557" w:type="pct"/>
            <w:shd w:val="clear" w:color="auto" w:fill="auto"/>
            <w:noWrap/>
            <w:vAlign w:val="center"/>
            <w:hideMark/>
          </w:tcPr>
          <w:p w14:paraId="1580915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2</w:t>
            </w:r>
          </w:p>
        </w:tc>
        <w:tc>
          <w:tcPr>
            <w:tcW w:w="557" w:type="pct"/>
            <w:shd w:val="clear" w:color="auto" w:fill="auto"/>
            <w:noWrap/>
            <w:vAlign w:val="center"/>
            <w:hideMark/>
          </w:tcPr>
          <w:p w14:paraId="0053DFE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待出发</w:t>
            </w:r>
          </w:p>
        </w:tc>
        <w:tc>
          <w:tcPr>
            <w:tcW w:w="2654" w:type="pct"/>
            <w:shd w:val="clear" w:color="auto" w:fill="auto"/>
            <w:vAlign w:val="center"/>
            <w:hideMark/>
          </w:tcPr>
          <w:p w14:paraId="2CC1E7C7"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派单成功后至司机出发接人之前</w:t>
            </w:r>
          </w:p>
        </w:tc>
        <w:tc>
          <w:tcPr>
            <w:tcW w:w="1232" w:type="pct"/>
            <w:shd w:val="clear" w:color="auto" w:fill="auto"/>
            <w:noWrap/>
            <w:vAlign w:val="center"/>
            <w:hideMark/>
          </w:tcPr>
          <w:p w14:paraId="25E599FC"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1BC76EAD" w14:textId="77777777" w:rsidTr="000A4123">
        <w:trPr>
          <w:trHeight w:val="552"/>
        </w:trPr>
        <w:tc>
          <w:tcPr>
            <w:tcW w:w="557" w:type="pct"/>
            <w:shd w:val="clear" w:color="auto" w:fill="auto"/>
            <w:noWrap/>
            <w:vAlign w:val="center"/>
            <w:hideMark/>
          </w:tcPr>
          <w:p w14:paraId="64A5EF95"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3</w:t>
            </w:r>
          </w:p>
        </w:tc>
        <w:tc>
          <w:tcPr>
            <w:tcW w:w="557" w:type="pct"/>
            <w:shd w:val="clear" w:color="auto" w:fill="auto"/>
            <w:noWrap/>
            <w:vAlign w:val="center"/>
            <w:hideMark/>
          </w:tcPr>
          <w:p w14:paraId="4CE5120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已出发</w:t>
            </w:r>
          </w:p>
        </w:tc>
        <w:tc>
          <w:tcPr>
            <w:tcW w:w="2654" w:type="pct"/>
            <w:shd w:val="clear" w:color="auto" w:fill="auto"/>
            <w:vAlign w:val="center"/>
            <w:hideMark/>
          </w:tcPr>
          <w:p w14:paraId="0AF25E48"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司机已出发接人，未抵达上车地点前</w:t>
            </w:r>
          </w:p>
        </w:tc>
        <w:tc>
          <w:tcPr>
            <w:tcW w:w="1232" w:type="pct"/>
            <w:shd w:val="clear" w:color="auto" w:fill="auto"/>
            <w:noWrap/>
            <w:vAlign w:val="center"/>
            <w:hideMark/>
          </w:tcPr>
          <w:p w14:paraId="0F17B6A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13D64A4D" w14:textId="77777777" w:rsidTr="000A4123">
        <w:trPr>
          <w:trHeight w:val="552"/>
        </w:trPr>
        <w:tc>
          <w:tcPr>
            <w:tcW w:w="557" w:type="pct"/>
            <w:shd w:val="clear" w:color="auto" w:fill="auto"/>
            <w:noWrap/>
            <w:vAlign w:val="center"/>
            <w:hideMark/>
          </w:tcPr>
          <w:p w14:paraId="4CEDB14C"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lastRenderedPageBreak/>
              <w:t>4</w:t>
            </w:r>
          </w:p>
        </w:tc>
        <w:tc>
          <w:tcPr>
            <w:tcW w:w="557" w:type="pct"/>
            <w:shd w:val="clear" w:color="auto" w:fill="auto"/>
            <w:noWrap/>
            <w:vAlign w:val="center"/>
            <w:hideMark/>
          </w:tcPr>
          <w:p w14:paraId="55B79144"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已抵达</w:t>
            </w:r>
          </w:p>
        </w:tc>
        <w:tc>
          <w:tcPr>
            <w:tcW w:w="2654" w:type="pct"/>
            <w:shd w:val="clear" w:color="auto" w:fill="auto"/>
            <w:vAlign w:val="center"/>
            <w:hideMark/>
          </w:tcPr>
          <w:p w14:paraId="7E4CC3AD"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司机已抵达上车地点，未开始服务之前</w:t>
            </w:r>
          </w:p>
        </w:tc>
        <w:tc>
          <w:tcPr>
            <w:tcW w:w="1232" w:type="pct"/>
            <w:shd w:val="clear" w:color="auto" w:fill="auto"/>
            <w:noWrap/>
            <w:vAlign w:val="center"/>
            <w:hideMark/>
          </w:tcPr>
          <w:p w14:paraId="61FBCC37"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6B4A8E6C" w14:textId="77777777" w:rsidTr="000A4123">
        <w:trPr>
          <w:trHeight w:val="552"/>
        </w:trPr>
        <w:tc>
          <w:tcPr>
            <w:tcW w:w="557" w:type="pct"/>
            <w:shd w:val="clear" w:color="auto" w:fill="auto"/>
            <w:noWrap/>
            <w:vAlign w:val="center"/>
            <w:hideMark/>
          </w:tcPr>
          <w:p w14:paraId="1EED2A2A"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5</w:t>
            </w:r>
          </w:p>
        </w:tc>
        <w:tc>
          <w:tcPr>
            <w:tcW w:w="557" w:type="pct"/>
            <w:shd w:val="clear" w:color="auto" w:fill="auto"/>
            <w:noWrap/>
            <w:vAlign w:val="center"/>
            <w:hideMark/>
          </w:tcPr>
          <w:p w14:paraId="0B775DF6"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服务中</w:t>
            </w:r>
          </w:p>
        </w:tc>
        <w:tc>
          <w:tcPr>
            <w:tcW w:w="2654" w:type="pct"/>
            <w:shd w:val="clear" w:color="auto" w:fill="auto"/>
            <w:vAlign w:val="center"/>
            <w:hideMark/>
          </w:tcPr>
          <w:p w14:paraId="7D5C4B87"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司机开始服务，未结束服务之前</w:t>
            </w:r>
          </w:p>
        </w:tc>
        <w:tc>
          <w:tcPr>
            <w:tcW w:w="1232" w:type="pct"/>
            <w:shd w:val="clear" w:color="auto" w:fill="auto"/>
            <w:noWrap/>
            <w:vAlign w:val="center"/>
            <w:hideMark/>
          </w:tcPr>
          <w:p w14:paraId="58CA7DD7"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748A131F" w14:textId="77777777" w:rsidTr="000A4123">
        <w:trPr>
          <w:trHeight w:val="552"/>
        </w:trPr>
        <w:tc>
          <w:tcPr>
            <w:tcW w:w="557" w:type="pct"/>
            <w:shd w:val="clear" w:color="auto" w:fill="auto"/>
            <w:noWrap/>
            <w:vAlign w:val="center"/>
            <w:hideMark/>
          </w:tcPr>
          <w:p w14:paraId="2646C5F7"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5</w:t>
            </w:r>
          </w:p>
        </w:tc>
        <w:tc>
          <w:tcPr>
            <w:tcW w:w="557" w:type="pct"/>
            <w:shd w:val="clear" w:color="auto" w:fill="auto"/>
            <w:noWrap/>
            <w:vAlign w:val="center"/>
            <w:hideMark/>
          </w:tcPr>
          <w:p w14:paraId="04254A9C"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待确费</w:t>
            </w:r>
          </w:p>
        </w:tc>
        <w:tc>
          <w:tcPr>
            <w:tcW w:w="2654" w:type="pct"/>
            <w:shd w:val="clear" w:color="auto" w:fill="auto"/>
            <w:vAlign w:val="center"/>
            <w:hideMark/>
          </w:tcPr>
          <w:p w14:paraId="25ABE6CA"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司机结束服务，行程费确认提交成功之前</w:t>
            </w:r>
          </w:p>
        </w:tc>
        <w:tc>
          <w:tcPr>
            <w:tcW w:w="1232" w:type="pct"/>
            <w:shd w:val="clear" w:color="auto" w:fill="auto"/>
            <w:noWrap/>
            <w:vAlign w:val="center"/>
            <w:hideMark/>
          </w:tcPr>
          <w:p w14:paraId="4EC19BF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目前仅限出租车业务</w:t>
            </w:r>
          </w:p>
        </w:tc>
      </w:tr>
      <w:tr w:rsidR="000A4123" w:rsidRPr="000A4123" w14:paraId="01065963" w14:textId="77777777" w:rsidTr="000A4123">
        <w:trPr>
          <w:trHeight w:val="552"/>
        </w:trPr>
        <w:tc>
          <w:tcPr>
            <w:tcW w:w="557" w:type="pct"/>
            <w:vMerge w:val="restart"/>
            <w:shd w:val="clear" w:color="auto" w:fill="auto"/>
            <w:noWrap/>
            <w:vAlign w:val="center"/>
            <w:hideMark/>
          </w:tcPr>
          <w:p w14:paraId="700C80C6"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6</w:t>
            </w:r>
          </w:p>
        </w:tc>
        <w:tc>
          <w:tcPr>
            <w:tcW w:w="557" w:type="pct"/>
            <w:vMerge w:val="restart"/>
            <w:shd w:val="clear" w:color="auto" w:fill="auto"/>
            <w:noWrap/>
            <w:vAlign w:val="center"/>
            <w:hideMark/>
          </w:tcPr>
          <w:p w14:paraId="2AB51727"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w:t>
            </w:r>
          </w:p>
        </w:tc>
        <w:tc>
          <w:tcPr>
            <w:tcW w:w="2654" w:type="pct"/>
            <w:shd w:val="clear" w:color="auto" w:fill="auto"/>
            <w:vAlign w:val="center"/>
            <w:hideMark/>
          </w:tcPr>
          <w:p w14:paraId="00460A5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网约车业务因公用车，“个人垫付”订单服务结束后，行程费未支付前</w:t>
            </w:r>
          </w:p>
        </w:tc>
        <w:tc>
          <w:tcPr>
            <w:tcW w:w="1232" w:type="pct"/>
            <w:shd w:val="clear" w:color="auto" w:fill="auto"/>
            <w:noWrap/>
            <w:vAlign w:val="center"/>
            <w:hideMark/>
          </w:tcPr>
          <w:p w14:paraId="1A065C0F"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59AE73BD" w14:textId="77777777" w:rsidTr="000A4123">
        <w:trPr>
          <w:trHeight w:val="552"/>
        </w:trPr>
        <w:tc>
          <w:tcPr>
            <w:tcW w:w="557" w:type="pct"/>
            <w:vMerge/>
            <w:vAlign w:val="center"/>
            <w:hideMark/>
          </w:tcPr>
          <w:p w14:paraId="6B9FD3B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57" w:type="pct"/>
            <w:vMerge/>
            <w:vAlign w:val="center"/>
            <w:hideMark/>
          </w:tcPr>
          <w:p w14:paraId="6D89A13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2654" w:type="pct"/>
            <w:shd w:val="clear" w:color="auto" w:fill="auto"/>
            <w:vAlign w:val="center"/>
            <w:hideMark/>
          </w:tcPr>
          <w:p w14:paraId="53FBEB6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网约车业务因私用车，订单服务结束后，行程费未支付前</w:t>
            </w:r>
          </w:p>
        </w:tc>
        <w:tc>
          <w:tcPr>
            <w:tcW w:w="1232" w:type="pct"/>
            <w:shd w:val="clear" w:color="auto" w:fill="auto"/>
            <w:noWrap/>
            <w:vAlign w:val="center"/>
            <w:hideMark/>
          </w:tcPr>
          <w:p w14:paraId="02823EC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17F86B78" w14:textId="77777777" w:rsidTr="000A4123">
        <w:trPr>
          <w:trHeight w:val="552"/>
        </w:trPr>
        <w:tc>
          <w:tcPr>
            <w:tcW w:w="557" w:type="pct"/>
            <w:vMerge/>
            <w:vAlign w:val="center"/>
            <w:hideMark/>
          </w:tcPr>
          <w:p w14:paraId="149AFCA5"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57" w:type="pct"/>
            <w:vMerge/>
            <w:vAlign w:val="center"/>
            <w:hideMark/>
          </w:tcPr>
          <w:p w14:paraId="18DB0E66"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2654" w:type="pct"/>
            <w:shd w:val="clear" w:color="auto" w:fill="auto"/>
            <w:vAlign w:val="center"/>
            <w:hideMark/>
          </w:tcPr>
          <w:p w14:paraId="26C42B55"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网约车业务toC用车，订单服务结束后，行程费未支付前</w:t>
            </w:r>
          </w:p>
        </w:tc>
        <w:tc>
          <w:tcPr>
            <w:tcW w:w="1232" w:type="pct"/>
            <w:shd w:val="clear" w:color="auto" w:fill="auto"/>
            <w:noWrap/>
            <w:vAlign w:val="center"/>
            <w:hideMark/>
          </w:tcPr>
          <w:p w14:paraId="4EBF3245"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2302401D" w14:textId="77777777" w:rsidTr="000A4123">
        <w:trPr>
          <w:trHeight w:val="828"/>
        </w:trPr>
        <w:tc>
          <w:tcPr>
            <w:tcW w:w="557" w:type="pct"/>
            <w:vMerge/>
            <w:vAlign w:val="center"/>
            <w:hideMark/>
          </w:tcPr>
          <w:p w14:paraId="303F8B6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57" w:type="pct"/>
            <w:vMerge/>
            <w:vAlign w:val="center"/>
            <w:hideMark/>
          </w:tcPr>
          <w:p w14:paraId="10D29ED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2654" w:type="pct"/>
            <w:shd w:val="clear" w:color="auto" w:fill="auto"/>
            <w:vAlign w:val="center"/>
            <w:hideMark/>
          </w:tcPr>
          <w:p w14:paraId="7B257EF1"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出租车业务：“在线支付”订单行程费确认提交成功之后，服务费用（行程费和调度费）未支付前</w:t>
            </w:r>
          </w:p>
        </w:tc>
        <w:tc>
          <w:tcPr>
            <w:tcW w:w="1232" w:type="pct"/>
            <w:shd w:val="clear" w:color="auto" w:fill="auto"/>
            <w:noWrap/>
            <w:vAlign w:val="center"/>
            <w:hideMark/>
          </w:tcPr>
          <w:p w14:paraId="6883CAA6"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18DEA25A" w14:textId="77777777" w:rsidTr="000A4123">
        <w:trPr>
          <w:trHeight w:val="552"/>
        </w:trPr>
        <w:tc>
          <w:tcPr>
            <w:tcW w:w="557" w:type="pct"/>
            <w:vMerge w:val="restart"/>
            <w:shd w:val="clear" w:color="auto" w:fill="auto"/>
            <w:noWrap/>
            <w:vAlign w:val="center"/>
            <w:hideMark/>
          </w:tcPr>
          <w:p w14:paraId="28624B0A"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7</w:t>
            </w:r>
          </w:p>
        </w:tc>
        <w:tc>
          <w:tcPr>
            <w:tcW w:w="557" w:type="pct"/>
            <w:vMerge w:val="restart"/>
            <w:shd w:val="clear" w:color="auto" w:fill="auto"/>
            <w:noWrap/>
            <w:vAlign w:val="center"/>
            <w:hideMark/>
          </w:tcPr>
          <w:p w14:paraId="5DE58271"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已支付</w:t>
            </w:r>
          </w:p>
        </w:tc>
        <w:tc>
          <w:tcPr>
            <w:tcW w:w="2654" w:type="pct"/>
            <w:shd w:val="clear" w:color="auto" w:fill="auto"/>
            <w:vAlign w:val="center"/>
            <w:hideMark/>
          </w:tcPr>
          <w:p w14:paraId="48CA11A7"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网约车业务因公用车，“个人垫付”订单行程费已支付</w:t>
            </w:r>
          </w:p>
        </w:tc>
        <w:tc>
          <w:tcPr>
            <w:tcW w:w="1232" w:type="pct"/>
            <w:shd w:val="clear" w:color="auto" w:fill="auto"/>
            <w:noWrap/>
            <w:vAlign w:val="center"/>
            <w:hideMark/>
          </w:tcPr>
          <w:p w14:paraId="0B13FD07"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6276D7F5" w14:textId="77777777" w:rsidTr="000A4123">
        <w:trPr>
          <w:trHeight w:val="552"/>
        </w:trPr>
        <w:tc>
          <w:tcPr>
            <w:tcW w:w="557" w:type="pct"/>
            <w:vMerge/>
            <w:vAlign w:val="center"/>
            <w:hideMark/>
          </w:tcPr>
          <w:p w14:paraId="3007220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57" w:type="pct"/>
            <w:vMerge/>
            <w:vAlign w:val="center"/>
            <w:hideMark/>
          </w:tcPr>
          <w:p w14:paraId="1CB02288"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2654" w:type="pct"/>
            <w:shd w:val="clear" w:color="auto" w:fill="auto"/>
            <w:vAlign w:val="center"/>
            <w:hideMark/>
          </w:tcPr>
          <w:p w14:paraId="2C298EA7"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网约车业务因私，订单行程费已支付</w:t>
            </w:r>
          </w:p>
        </w:tc>
        <w:tc>
          <w:tcPr>
            <w:tcW w:w="1232" w:type="pct"/>
            <w:shd w:val="clear" w:color="auto" w:fill="auto"/>
            <w:noWrap/>
            <w:vAlign w:val="center"/>
            <w:hideMark/>
          </w:tcPr>
          <w:p w14:paraId="51526EF0"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37846B57" w14:textId="77777777" w:rsidTr="000A4123">
        <w:trPr>
          <w:trHeight w:val="552"/>
        </w:trPr>
        <w:tc>
          <w:tcPr>
            <w:tcW w:w="557" w:type="pct"/>
            <w:vMerge/>
            <w:vAlign w:val="center"/>
            <w:hideMark/>
          </w:tcPr>
          <w:p w14:paraId="0447CBFE"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57" w:type="pct"/>
            <w:vMerge/>
            <w:vAlign w:val="center"/>
            <w:hideMark/>
          </w:tcPr>
          <w:p w14:paraId="516977A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2654" w:type="pct"/>
            <w:shd w:val="clear" w:color="auto" w:fill="auto"/>
            <w:vAlign w:val="center"/>
            <w:hideMark/>
          </w:tcPr>
          <w:p w14:paraId="5620649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网约车业务toC用车，订单行程费已支付</w:t>
            </w:r>
          </w:p>
        </w:tc>
        <w:tc>
          <w:tcPr>
            <w:tcW w:w="1232" w:type="pct"/>
            <w:shd w:val="clear" w:color="auto" w:fill="auto"/>
            <w:noWrap/>
            <w:vAlign w:val="center"/>
            <w:hideMark/>
          </w:tcPr>
          <w:p w14:paraId="33BEBDCF"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2352D8C0" w14:textId="77777777" w:rsidTr="000A4123">
        <w:trPr>
          <w:trHeight w:val="552"/>
        </w:trPr>
        <w:tc>
          <w:tcPr>
            <w:tcW w:w="557" w:type="pct"/>
            <w:vMerge/>
            <w:vAlign w:val="center"/>
            <w:hideMark/>
          </w:tcPr>
          <w:p w14:paraId="6E16CAD5"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57" w:type="pct"/>
            <w:vMerge/>
            <w:vAlign w:val="center"/>
            <w:hideMark/>
          </w:tcPr>
          <w:p w14:paraId="7B70529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2654" w:type="pct"/>
            <w:shd w:val="clear" w:color="auto" w:fill="auto"/>
            <w:vAlign w:val="center"/>
            <w:hideMark/>
          </w:tcPr>
          <w:p w14:paraId="1F1DB64A"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出租车业务，“在线支付”订单服务费用（行程费和调度费）已支付</w:t>
            </w:r>
          </w:p>
        </w:tc>
        <w:tc>
          <w:tcPr>
            <w:tcW w:w="1232" w:type="pct"/>
            <w:shd w:val="clear" w:color="auto" w:fill="auto"/>
            <w:noWrap/>
            <w:vAlign w:val="center"/>
            <w:hideMark/>
          </w:tcPr>
          <w:p w14:paraId="51E6EE5A"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46728596" w14:textId="77777777" w:rsidTr="000A4123">
        <w:trPr>
          <w:trHeight w:val="552"/>
        </w:trPr>
        <w:tc>
          <w:tcPr>
            <w:tcW w:w="557" w:type="pct"/>
            <w:vMerge w:val="restart"/>
            <w:shd w:val="clear" w:color="auto" w:fill="auto"/>
            <w:noWrap/>
            <w:vAlign w:val="center"/>
            <w:hideMark/>
          </w:tcPr>
          <w:p w14:paraId="3C52005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8</w:t>
            </w:r>
          </w:p>
        </w:tc>
        <w:tc>
          <w:tcPr>
            <w:tcW w:w="557" w:type="pct"/>
            <w:vMerge w:val="restart"/>
            <w:shd w:val="clear" w:color="auto" w:fill="auto"/>
            <w:noWrap/>
            <w:vAlign w:val="center"/>
            <w:hideMark/>
          </w:tcPr>
          <w:p w14:paraId="30E4B59F"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未结算</w:t>
            </w:r>
          </w:p>
        </w:tc>
        <w:tc>
          <w:tcPr>
            <w:tcW w:w="2654" w:type="pct"/>
            <w:shd w:val="clear" w:color="auto" w:fill="auto"/>
            <w:vAlign w:val="center"/>
            <w:hideMark/>
          </w:tcPr>
          <w:p w14:paraId="51185353"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网约车-因公用车，“机构支付”订单：行程结束，未生成账单之前</w:t>
            </w:r>
          </w:p>
        </w:tc>
        <w:tc>
          <w:tcPr>
            <w:tcW w:w="1232" w:type="pct"/>
            <w:shd w:val="clear" w:color="auto" w:fill="auto"/>
            <w:noWrap/>
            <w:vAlign w:val="center"/>
            <w:hideMark/>
          </w:tcPr>
          <w:p w14:paraId="2D418AB1"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47C8E607" w14:textId="77777777" w:rsidTr="000A4123">
        <w:trPr>
          <w:trHeight w:val="552"/>
        </w:trPr>
        <w:tc>
          <w:tcPr>
            <w:tcW w:w="557" w:type="pct"/>
            <w:vMerge/>
            <w:vAlign w:val="center"/>
            <w:hideMark/>
          </w:tcPr>
          <w:p w14:paraId="327BAACD"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57" w:type="pct"/>
            <w:vMerge/>
            <w:vAlign w:val="center"/>
            <w:hideMark/>
          </w:tcPr>
          <w:p w14:paraId="4D54561C"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2654" w:type="pct"/>
            <w:shd w:val="clear" w:color="auto" w:fill="auto"/>
            <w:vAlign w:val="center"/>
            <w:hideMark/>
          </w:tcPr>
          <w:p w14:paraId="37784FA2"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“线下付现”且调度费为零的订单，行程费确认提交成功之后至司机结算行程费前</w:t>
            </w:r>
          </w:p>
        </w:tc>
        <w:tc>
          <w:tcPr>
            <w:tcW w:w="1232" w:type="pct"/>
            <w:shd w:val="clear" w:color="auto" w:fill="auto"/>
            <w:noWrap/>
            <w:vAlign w:val="center"/>
            <w:hideMark/>
          </w:tcPr>
          <w:p w14:paraId="1D93BD11"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目前仅限出租车业务</w:t>
            </w:r>
          </w:p>
        </w:tc>
      </w:tr>
      <w:tr w:rsidR="000A4123" w:rsidRPr="000A4123" w14:paraId="0174A21A" w14:textId="77777777" w:rsidTr="000A4123">
        <w:trPr>
          <w:trHeight w:val="552"/>
        </w:trPr>
        <w:tc>
          <w:tcPr>
            <w:tcW w:w="557" w:type="pct"/>
            <w:shd w:val="clear" w:color="auto" w:fill="auto"/>
            <w:noWrap/>
            <w:vAlign w:val="center"/>
            <w:hideMark/>
          </w:tcPr>
          <w:p w14:paraId="012D84DF"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9</w:t>
            </w:r>
          </w:p>
        </w:tc>
        <w:tc>
          <w:tcPr>
            <w:tcW w:w="557" w:type="pct"/>
            <w:shd w:val="clear" w:color="auto" w:fill="auto"/>
            <w:noWrap/>
            <w:vAlign w:val="center"/>
            <w:hideMark/>
          </w:tcPr>
          <w:p w14:paraId="4A4F08D2"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结算中</w:t>
            </w:r>
          </w:p>
        </w:tc>
        <w:tc>
          <w:tcPr>
            <w:tcW w:w="2654" w:type="pct"/>
            <w:shd w:val="clear" w:color="auto" w:fill="auto"/>
            <w:vAlign w:val="center"/>
            <w:hideMark/>
          </w:tcPr>
          <w:p w14:paraId="551247C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网约车业务因公用车：“机构支付”订单账单生成之后至账单支付之前</w:t>
            </w:r>
          </w:p>
        </w:tc>
        <w:tc>
          <w:tcPr>
            <w:tcW w:w="1232" w:type="pct"/>
            <w:shd w:val="clear" w:color="auto" w:fill="auto"/>
            <w:noWrap/>
            <w:vAlign w:val="center"/>
            <w:hideMark/>
          </w:tcPr>
          <w:p w14:paraId="39580996"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10C69BEA" w14:textId="77777777" w:rsidTr="000A4123">
        <w:trPr>
          <w:trHeight w:val="552"/>
        </w:trPr>
        <w:tc>
          <w:tcPr>
            <w:tcW w:w="557" w:type="pct"/>
            <w:vMerge w:val="restart"/>
            <w:shd w:val="clear" w:color="auto" w:fill="auto"/>
            <w:noWrap/>
            <w:vAlign w:val="center"/>
            <w:hideMark/>
          </w:tcPr>
          <w:p w14:paraId="727B746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10</w:t>
            </w:r>
          </w:p>
        </w:tc>
        <w:tc>
          <w:tcPr>
            <w:tcW w:w="557" w:type="pct"/>
            <w:vMerge w:val="restart"/>
            <w:shd w:val="clear" w:color="auto" w:fill="auto"/>
            <w:noWrap/>
            <w:vAlign w:val="center"/>
            <w:hideMark/>
          </w:tcPr>
          <w:p w14:paraId="052E16D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已结算</w:t>
            </w:r>
          </w:p>
        </w:tc>
        <w:tc>
          <w:tcPr>
            <w:tcW w:w="2654" w:type="pct"/>
            <w:shd w:val="clear" w:color="auto" w:fill="auto"/>
            <w:vAlign w:val="center"/>
            <w:hideMark/>
          </w:tcPr>
          <w:p w14:paraId="542E5586"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网约车业务因公用车，“机构支付”订单账单支付之后</w:t>
            </w:r>
          </w:p>
        </w:tc>
        <w:tc>
          <w:tcPr>
            <w:tcW w:w="1232" w:type="pct"/>
            <w:shd w:val="clear" w:color="auto" w:fill="auto"/>
            <w:noWrap/>
            <w:vAlign w:val="center"/>
            <w:hideMark/>
          </w:tcPr>
          <w:p w14:paraId="1093CA5A"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025F9195" w14:textId="77777777" w:rsidTr="000A4123">
        <w:trPr>
          <w:trHeight w:val="552"/>
        </w:trPr>
        <w:tc>
          <w:tcPr>
            <w:tcW w:w="557" w:type="pct"/>
            <w:vMerge/>
            <w:vAlign w:val="center"/>
            <w:hideMark/>
          </w:tcPr>
          <w:p w14:paraId="2E5822D8"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57" w:type="pct"/>
            <w:vMerge/>
            <w:vAlign w:val="center"/>
            <w:hideMark/>
          </w:tcPr>
          <w:p w14:paraId="063D9336"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2654" w:type="pct"/>
            <w:shd w:val="clear" w:color="auto" w:fill="auto"/>
            <w:vAlign w:val="center"/>
            <w:hideMark/>
          </w:tcPr>
          <w:p w14:paraId="034530D3"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“线下付现”且调度费为零的订单，司机结算行程费之后</w:t>
            </w:r>
          </w:p>
        </w:tc>
        <w:tc>
          <w:tcPr>
            <w:tcW w:w="1232" w:type="pct"/>
            <w:shd w:val="clear" w:color="auto" w:fill="auto"/>
            <w:noWrap/>
            <w:vAlign w:val="center"/>
            <w:hideMark/>
          </w:tcPr>
          <w:p w14:paraId="106EB698"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目前仅限出租车业务</w:t>
            </w:r>
          </w:p>
        </w:tc>
      </w:tr>
      <w:tr w:rsidR="000A4123" w:rsidRPr="000A4123" w14:paraId="125B7866" w14:textId="77777777" w:rsidTr="000A4123">
        <w:trPr>
          <w:trHeight w:val="552"/>
        </w:trPr>
        <w:tc>
          <w:tcPr>
            <w:tcW w:w="557" w:type="pct"/>
            <w:shd w:val="clear" w:color="auto" w:fill="auto"/>
            <w:noWrap/>
            <w:vAlign w:val="center"/>
            <w:hideMark/>
          </w:tcPr>
          <w:p w14:paraId="2760B9A0"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11</w:t>
            </w:r>
          </w:p>
        </w:tc>
        <w:tc>
          <w:tcPr>
            <w:tcW w:w="557" w:type="pct"/>
            <w:shd w:val="clear" w:color="auto" w:fill="auto"/>
            <w:noWrap/>
            <w:vAlign w:val="center"/>
            <w:hideMark/>
          </w:tcPr>
          <w:p w14:paraId="44BE0751"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未付结</w:t>
            </w:r>
          </w:p>
        </w:tc>
        <w:tc>
          <w:tcPr>
            <w:tcW w:w="2654" w:type="pct"/>
            <w:shd w:val="clear" w:color="auto" w:fill="auto"/>
            <w:vAlign w:val="center"/>
            <w:hideMark/>
          </w:tcPr>
          <w:p w14:paraId="492B974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“线下付现”且调度费不为零的订单，订单行程费确认提交成功但未结算行程费或乘客未支付调度费</w:t>
            </w:r>
          </w:p>
        </w:tc>
        <w:tc>
          <w:tcPr>
            <w:tcW w:w="1232" w:type="pct"/>
            <w:shd w:val="clear" w:color="auto" w:fill="auto"/>
            <w:noWrap/>
            <w:vAlign w:val="center"/>
            <w:hideMark/>
          </w:tcPr>
          <w:p w14:paraId="2856508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目前仅限出租车业务</w:t>
            </w:r>
          </w:p>
        </w:tc>
      </w:tr>
      <w:tr w:rsidR="000A4123" w:rsidRPr="000A4123" w14:paraId="73CE6F9A" w14:textId="77777777" w:rsidTr="000A4123">
        <w:trPr>
          <w:trHeight w:val="552"/>
        </w:trPr>
        <w:tc>
          <w:tcPr>
            <w:tcW w:w="557" w:type="pct"/>
            <w:shd w:val="clear" w:color="auto" w:fill="auto"/>
            <w:noWrap/>
            <w:vAlign w:val="center"/>
            <w:hideMark/>
          </w:tcPr>
          <w:p w14:paraId="5A26AD7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12</w:t>
            </w:r>
          </w:p>
        </w:tc>
        <w:tc>
          <w:tcPr>
            <w:tcW w:w="557" w:type="pct"/>
            <w:shd w:val="clear" w:color="auto" w:fill="auto"/>
            <w:noWrap/>
            <w:vAlign w:val="center"/>
            <w:hideMark/>
          </w:tcPr>
          <w:p w14:paraId="18DA2C04"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已付结</w:t>
            </w:r>
          </w:p>
        </w:tc>
        <w:tc>
          <w:tcPr>
            <w:tcW w:w="2654" w:type="pct"/>
            <w:shd w:val="clear" w:color="auto" w:fill="auto"/>
            <w:vAlign w:val="center"/>
            <w:hideMark/>
          </w:tcPr>
          <w:p w14:paraId="04D7514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“线下付现”且调度费不为零的订单，司机已结算行程费且乘客已支付调度费</w:t>
            </w:r>
          </w:p>
        </w:tc>
        <w:tc>
          <w:tcPr>
            <w:tcW w:w="1232" w:type="pct"/>
            <w:shd w:val="clear" w:color="auto" w:fill="auto"/>
            <w:noWrap/>
            <w:vAlign w:val="center"/>
            <w:hideMark/>
          </w:tcPr>
          <w:p w14:paraId="5354B5C7"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目前仅限出租车业务</w:t>
            </w:r>
          </w:p>
        </w:tc>
      </w:tr>
      <w:tr w:rsidR="000A4123" w:rsidRPr="000A4123" w14:paraId="5338A556" w14:textId="77777777" w:rsidTr="000A4123">
        <w:trPr>
          <w:trHeight w:val="552"/>
        </w:trPr>
        <w:tc>
          <w:tcPr>
            <w:tcW w:w="557" w:type="pct"/>
            <w:shd w:val="clear" w:color="auto" w:fill="auto"/>
            <w:noWrap/>
            <w:vAlign w:val="center"/>
            <w:hideMark/>
          </w:tcPr>
          <w:p w14:paraId="519C5EC1"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13</w:t>
            </w:r>
          </w:p>
        </w:tc>
        <w:tc>
          <w:tcPr>
            <w:tcW w:w="557" w:type="pct"/>
            <w:shd w:val="clear" w:color="auto" w:fill="auto"/>
            <w:noWrap/>
            <w:vAlign w:val="center"/>
            <w:hideMark/>
          </w:tcPr>
          <w:p w14:paraId="76EBFD08"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已取消</w:t>
            </w:r>
          </w:p>
        </w:tc>
        <w:tc>
          <w:tcPr>
            <w:tcW w:w="2654" w:type="pct"/>
            <w:shd w:val="clear" w:color="auto" w:fill="auto"/>
            <w:vAlign w:val="center"/>
            <w:hideMark/>
          </w:tcPr>
          <w:p w14:paraId="565723D3"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订单提交成功后：无责取消</w:t>
            </w:r>
          </w:p>
        </w:tc>
        <w:tc>
          <w:tcPr>
            <w:tcW w:w="1232" w:type="pct"/>
            <w:shd w:val="clear" w:color="auto" w:fill="auto"/>
            <w:noWrap/>
            <w:vAlign w:val="center"/>
            <w:hideMark/>
          </w:tcPr>
          <w:p w14:paraId="680642AC"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bl>
    <w:p w14:paraId="008AB01F" w14:textId="644C82CA" w:rsidR="000A4123" w:rsidRDefault="000A4123" w:rsidP="000A4123"/>
    <w:p w14:paraId="61B3AF91" w14:textId="752480FD" w:rsidR="000A4123" w:rsidRPr="000A4123" w:rsidRDefault="000A4123" w:rsidP="000A4123">
      <w:pPr>
        <w:pStyle w:val="af2"/>
        <w:keepNext/>
        <w:rPr>
          <w:sz w:val="21"/>
          <w:szCs w:val="21"/>
        </w:rPr>
      </w:pPr>
      <w:r w:rsidRPr="000A4123">
        <w:rPr>
          <w:sz w:val="21"/>
          <w:szCs w:val="21"/>
        </w:rPr>
        <w:t xml:space="preserve">Table </w:t>
      </w:r>
      <w:r w:rsidRPr="000A4123">
        <w:rPr>
          <w:sz w:val="21"/>
          <w:szCs w:val="21"/>
        </w:rPr>
        <w:fldChar w:fldCharType="begin"/>
      </w:r>
      <w:r w:rsidRPr="000A4123">
        <w:rPr>
          <w:sz w:val="21"/>
          <w:szCs w:val="21"/>
        </w:rPr>
        <w:instrText xml:space="preserve"> SEQ Table \* ARABIC </w:instrText>
      </w:r>
      <w:r w:rsidRPr="000A4123">
        <w:rPr>
          <w:sz w:val="21"/>
          <w:szCs w:val="21"/>
        </w:rPr>
        <w:fldChar w:fldCharType="separate"/>
      </w:r>
      <w:r w:rsidR="008B68F1">
        <w:rPr>
          <w:noProof/>
          <w:sz w:val="21"/>
          <w:szCs w:val="21"/>
        </w:rPr>
        <w:t>4</w:t>
      </w:r>
      <w:r w:rsidRPr="000A4123">
        <w:rPr>
          <w:sz w:val="21"/>
          <w:szCs w:val="21"/>
        </w:rPr>
        <w:fldChar w:fldCharType="end"/>
      </w:r>
      <w:r w:rsidRPr="000A4123">
        <w:rPr>
          <w:rFonts w:hint="eastAsia"/>
          <w:sz w:val="21"/>
          <w:szCs w:val="21"/>
        </w:rPr>
        <w:t>订单状态场景应用</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21"/>
        <w:gridCol w:w="1092"/>
        <w:gridCol w:w="3855"/>
        <w:gridCol w:w="4394"/>
      </w:tblGrid>
      <w:tr w:rsidR="000A4123" w:rsidRPr="000A4123" w14:paraId="1AE86AD6" w14:textId="77777777" w:rsidTr="000A4123">
        <w:trPr>
          <w:trHeight w:val="552"/>
        </w:trPr>
        <w:tc>
          <w:tcPr>
            <w:tcW w:w="312" w:type="pct"/>
            <w:shd w:val="clear" w:color="auto" w:fill="auto"/>
            <w:noWrap/>
            <w:vAlign w:val="center"/>
            <w:hideMark/>
          </w:tcPr>
          <w:p w14:paraId="5C8B122F" w14:textId="77777777" w:rsidR="000A4123" w:rsidRPr="000A4123" w:rsidRDefault="000A4123" w:rsidP="000A4123">
            <w:pPr>
              <w:widowControl/>
              <w:spacing w:line="240" w:lineRule="auto"/>
              <w:jc w:val="center"/>
              <w:rPr>
                <w:rFonts w:asciiTheme="minorEastAsia" w:hAnsiTheme="minorEastAsia" w:cs="宋体"/>
                <w:b/>
                <w:bCs/>
                <w:color w:val="000000"/>
                <w:kern w:val="0"/>
                <w:szCs w:val="21"/>
              </w:rPr>
            </w:pPr>
            <w:r w:rsidRPr="000A4123">
              <w:rPr>
                <w:rFonts w:asciiTheme="minorEastAsia" w:hAnsiTheme="minorEastAsia" w:cs="宋体" w:hint="eastAsia"/>
                <w:b/>
                <w:bCs/>
                <w:color w:val="000000"/>
                <w:kern w:val="0"/>
                <w:szCs w:val="21"/>
              </w:rPr>
              <w:t>应用</w:t>
            </w:r>
          </w:p>
        </w:tc>
        <w:tc>
          <w:tcPr>
            <w:tcW w:w="548" w:type="pct"/>
            <w:shd w:val="clear" w:color="auto" w:fill="auto"/>
            <w:noWrap/>
            <w:vAlign w:val="center"/>
            <w:hideMark/>
          </w:tcPr>
          <w:p w14:paraId="5E4570A3" w14:textId="77777777" w:rsidR="000A4123" w:rsidRPr="000A4123" w:rsidRDefault="000A4123" w:rsidP="000A4123">
            <w:pPr>
              <w:widowControl/>
              <w:spacing w:line="240" w:lineRule="auto"/>
              <w:jc w:val="center"/>
              <w:rPr>
                <w:rFonts w:asciiTheme="minorEastAsia" w:hAnsiTheme="minorEastAsia" w:cs="宋体"/>
                <w:b/>
                <w:bCs/>
                <w:color w:val="000000"/>
                <w:kern w:val="0"/>
                <w:szCs w:val="21"/>
              </w:rPr>
            </w:pPr>
            <w:r w:rsidRPr="000A4123">
              <w:rPr>
                <w:rFonts w:asciiTheme="minorEastAsia" w:hAnsiTheme="minorEastAsia" w:cs="宋体" w:hint="eastAsia"/>
                <w:b/>
                <w:bCs/>
                <w:color w:val="000000"/>
                <w:kern w:val="0"/>
                <w:szCs w:val="21"/>
              </w:rPr>
              <w:t>场景名称</w:t>
            </w:r>
          </w:p>
        </w:tc>
        <w:tc>
          <w:tcPr>
            <w:tcW w:w="1935" w:type="pct"/>
            <w:shd w:val="clear" w:color="auto" w:fill="auto"/>
            <w:noWrap/>
            <w:vAlign w:val="center"/>
            <w:hideMark/>
          </w:tcPr>
          <w:p w14:paraId="28FEF5B5" w14:textId="77777777" w:rsidR="000A4123" w:rsidRPr="000A4123" w:rsidRDefault="000A4123" w:rsidP="000A4123">
            <w:pPr>
              <w:widowControl/>
              <w:spacing w:line="240" w:lineRule="auto"/>
              <w:jc w:val="center"/>
              <w:rPr>
                <w:rFonts w:asciiTheme="minorEastAsia" w:hAnsiTheme="minorEastAsia" w:cs="宋体"/>
                <w:b/>
                <w:bCs/>
                <w:color w:val="000000"/>
                <w:kern w:val="0"/>
                <w:szCs w:val="21"/>
              </w:rPr>
            </w:pPr>
            <w:r w:rsidRPr="000A4123">
              <w:rPr>
                <w:rFonts w:asciiTheme="minorEastAsia" w:hAnsiTheme="minorEastAsia" w:cs="宋体" w:hint="eastAsia"/>
                <w:b/>
                <w:bCs/>
                <w:color w:val="000000"/>
                <w:kern w:val="0"/>
                <w:szCs w:val="21"/>
              </w:rPr>
              <w:t>对应订单状态</w:t>
            </w:r>
          </w:p>
        </w:tc>
        <w:tc>
          <w:tcPr>
            <w:tcW w:w="2205" w:type="pct"/>
            <w:shd w:val="clear" w:color="auto" w:fill="auto"/>
            <w:noWrap/>
            <w:vAlign w:val="center"/>
            <w:hideMark/>
          </w:tcPr>
          <w:p w14:paraId="5824E816" w14:textId="77777777" w:rsidR="000A4123" w:rsidRPr="000A4123" w:rsidRDefault="000A4123" w:rsidP="000A4123">
            <w:pPr>
              <w:widowControl/>
              <w:spacing w:line="240" w:lineRule="auto"/>
              <w:jc w:val="center"/>
              <w:rPr>
                <w:rFonts w:asciiTheme="minorEastAsia" w:hAnsiTheme="minorEastAsia" w:cs="宋体"/>
                <w:b/>
                <w:bCs/>
                <w:color w:val="000000"/>
                <w:kern w:val="0"/>
                <w:szCs w:val="21"/>
              </w:rPr>
            </w:pPr>
            <w:r w:rsidRPr="000A4123">
              <w:rPr>
                <w:rFonts w:asciiTheme="minorEastAsia" w:hAnsiTheme="minorEastAsia" w:cs="宋体" w:hint="eastAsia"/>
                <w:b/>
                <w:bCs/>
                <w:color w:val="000000"/>
                <w:kern w:val="0"/>
                <w:szCs w:val="21"/>
              </w:rPr>
              <w:t>备注</w:t>
            </w:r>
          </w:p>
        </w:tc>
      </w:tr>
      <w:tr w:rsidR="000A4123" w:rsidRPr="000A4123" w14:paraId="62FD9B03" w14:textId="77777777" w:rsidTr="000A4123">
        <w:trPr>
          <w:trHeight w:val="552"/>
        </w:trPr>
        <w:tc>
          <w:tcPr>
            <w:tcW w:w="312" w:type="pct"/>
            <w:vMerge w:val="restart"/>
            <w:shd w:val="clear" w:color="auto" w:fill="auto"/>
            <w:noWrap/>
            <w:vAlign w:val="center"/>
            <w:hideMark/>
          </w:tcPr>
          <w:p w14:paraId="61575B39"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乘</w:t>
            </w:r>
            <w:r w:rsidRPr="000A4123">
              <w:rPr>
                <w:rFonts w:asciiTheme="minorEastAsia" w:hAnsiTheme="minorEastAsia" w:cs="宋体" w:hint="eastAsia"/>
                <w:color w:val="000000"/>
                <w:kern w:val="0"/>
                <w:szCs w:val="21"/>
              </w:rPr>
              <w:lastRenderedPageBreak/>
              <w:t>客端</w:t>
            </w:r>
          </w:p>
        </w:tc>
        <w:tc>
          <w:tcPr>
            <w:tcW w:w="548" w:type="pct"/>
            <w:shd w:val="clear" w:color="auto" w:fill="auto"/>
            <w:noWrap/>
            <w:vAlign w:val="center"/>
            <w:hideMark/>
          </w:tcPr>
          <w:p w14:paraId="6F537E7C"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lastRenderedPageBreak/>
              <w:t>待出发</w:t>
            </w:r>
          </w:p>
        </w:tc>
        <w:tc>
          <w:tcPr>
            <w:tcW w:w="1935" w:type="pct"/>
            <w:shd w:val="clear" w:color="auto" w:fill="auto"/>
            <w:noWrap/>
            <w:vAlign w:val="center"/>
            <w:hideMark/>
          </w:tcPr>
          <w:p w14:paraId="712840A6"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待出发</w:t>
            </w:r>
          </w:p>
        </w:tc>
        <w:tc>
          <w:tcPr>
            <w:tcW w:w="2205" w:type="pct"/>
            <w:shd w:val="clear" w:color="auto" w:fill="auto"/>
            <w:noWrap/>
            <w:vAlign w:val="center"/>
            <w:hideMark/>
          </w:tcPr>
          <w:p w14:paraId="304505D5"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2811E0DD" w14:textId="77777777" w:rsidTr="000A4123">
        <w:trPr>
          <w:trHeight w:val="552"/>
        </w:trPr>
        <w:tc>
          <w:tcPr>
            <w:tcW w:w="312" w:type="pct"/>
            <w:vMerge/>
            <w:vAlign w:val="center"/>
            <w:hideMark/>
          </w:tcPr>
          <w:p w14:paraId="3630ABBD"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04394FD9"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行程中</w:t>
            </w:r>
          </w:p>
        </w:tc>
        <w:tc>
          <w:tcPr>
            <w:tcW w:w="1935" w:type="pct"/>
            <w:shd w:val="clear" w:color="auto" w:fill="auto"/>
            <w:noWrap/>
            <w:vAlign w:val="center"/>
            <w:hideMark/>
          </w:tcPr>
          <w:p w14:paraId="25B8F7AC"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已出发、已抵达、服务中、待确费</w:t>
            </w:r>
          </w:p>
        </w:tc>
        <w:tc>
          <w:tcPr>
            <w:tcW w:w="2205" w:type="pct"/>
            <w:shd w:val="clear" w:color="auto" w:fill="auto"/>
            <w:noWrap/>
            <w:vAlign w:val="center"/>
            <w:hideMark/>
          </w:tcPr>
          <w:p w14:paraId="44025208"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32535033" w14:textId="77777777" w:rsidTr="000A4123">
        <w:trPr>
          <w:trHeight w:val="2208"/>
        </w:trPr>
        <w:tc>
          <w:tcPr>
            <w:tcW w:w="312" w:type="pct"/>
            <w:vMerge/>
            <w:vAlign w:val="center"/>
            <w:hideMark/>
          </w:tcPr>
          <w:p w14:paraId="50EC3D9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12040315"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待付款</w:t>
            </w:r>
          </w:p>
        </w:tc>
        <w:tc>
          <w:tcPr>
            <w:tcW w:w="1935" w:type="pct"/>
            <w:shd w:val="clear" w:color="auto" w:fill="auto"/>
            <w:noWrap/>
            <w:vAlign w:val="center"/>
            <w:hideMark/>
          </w:tcPr>
          <w:p w14:paraId="3EF6F0B4"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未支付、未付结</w:t>
            </w:r>
          </w:p>
        </w:tc>
        <w:tc>
          <w:tcPr>
            <w:tcW w:w="2205" w:type="pct"/>
            <w:shd w:val="clear" w:color="auto" w:fill="auto"/>
            <w:vAlign w:val="center"/>
            <w:hideMark/>
          </w:tcPr>
          <w:p w14:paraId="227D0C73"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w:t>
            </w:r>
            <w:r w:rsidRPr="000A4123">
              <w:rPr>
                <w:rFonts w:asciiTheme="minorEastAsia" w:hAnsiTheme="minorEastAsia" w:cs="宋体" w:hint="eastAsia"/>
                <w:color w:val="000000"/>
                <w:kern w:val="0"/>
                <w:szCs w:val="21"/>
              </w:rPr>
              <w:br/>
              <w:t>（1）网约车业务因公用车：“个人垫付”订单服务结束后，行程费未支付前</w:t>
            </w:r>
            <w:r w:rsidRPr="000A4123">
              <w:rPr>
                <w:rFonts w:asciiTheme="minorEastAsia" w:hAnsiTheme="minorEastAsia" w:cs="宋体" w:hint="eastAsia"/>
                <w:color w:val="000000"/>
                <w:kern w:val="0"/>
                <w:szCs w:val="21"/>
              </w:rPr>
              <w:br/>
              <w:t>（2）网约车业务因私或toC用车：订单服务结束后，行程费未支付前</w:t>
            </w:r>
            <w:r w:rsidRPr="000A4123">
              <w:rPr>
                <w:rFonts w:asciiTheme="minorEastAsia" w:hAnsiTheme="minorEastAsia" w:cs="宋体" w:hint="eastAsia"/>
                <w:color w:val="000000"/>
                <w:kern w:val="0"/>
                <w:szCs w:val="21"/>
              </w:rPr>
              <w:br/>
              <w:t>（3）出租车业务：“在线支付”订单服务结束后，服务费用（行程费和调度费）未支付前</w:t>
            </w:r>
            <w:r w:rsidRPr="000A4123">
              <w:rPr>
                <w:rFonts w:asciiTheme="minorEastAsia" w:hAnsiTheme="minorEastAsia" w:cs="宋体" w:hint="eastAsia"/>
                <w:color w:val="D9D9D9"/>
                <w:kern w:val="0"/>
                <w:szCs w:val="21"/>
              </w:rPr>
              <w:br/>
            </w:r>
            <w:r w:rsidRPr="000A4123">
              <w:rPr>
                <w:rFonts w:asciiTheme="minorEastAsia" w:hAnsiTheme="minorEastAsia" w:cs="宋体" w:hint="eastAsia"/>
                <w:color w:val="000000"/>
                <w:kern w:val="0"/>
                <w:szCs w:val="21"/>
              </w:rPr>
              <w:t>未付结：“线下付现”且调度费不为零的订单，司机已收现但未结算行程费或乘客未支付调度费</w:t>
            </w:r>
          </w:p>
        </w:tc>
      </w:tr>
      <w:tr w:rsidR="000A4123" w:rsidRPr="000A4123" w14:paraId="71479C01" w14:textId="77777777" w:rsidTr="000A4123">
        <w:trPr>
          <w:trHeight w:val="1656"/>
        </w:trPr>
        <w:tc>
          <w:tcPr>
            <w:tcW w:w="312" w:type="pct"/>
            <w:vMerge/>
            <w:vAlign w:val="center"/>
            <w:hideMark/>
          </w:tcPr>
          <w:p w14:paraId="413885C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306FECB2"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已完成</w:t>
            </w:r>
          </w:p>
        </w:tc>
        <w:tc>
          <w:tcPr>
            <w:tcW w:w="1935" w:type="pct"/>
            <w:shd w:val="clear" w:color="auto" w:fill="auto"/>
            <w:noWrap/>
            <w:vAlign w:val="center"/>
            <w:hideMark/>
          </w:tcPr>
          <w:p w14:paraId="50D82940"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已支付、已付结</w:t>
            </w:r>
          </w:p>
        </w:tc>
        <w:tc>
          <w:tcPr>
            <w:tcW w:w="2205" w:type="pct"/>
            <w:shd w:val="clear" w:color="auto" w:fill="auto"/>
            <w:vAlign w:val="center"/>
            <w:hideMark/>
          </w:tcPr>
          <w:p w14:paraId="0FB36C1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已支付：</w:t>
            </w:r>
            <w:r w:rsidRPr="000A4123">
              <w:rPr>
                <w:rFonts w:asciiTheme="minorEastAsia" w:hAnsiTheme="minorEastAsia" w:cs="宋体" w:hint="eastAsia"/>
                <w:color w:val="000000"/>
                <w:kern w:val="0"/>
                <w:szCs w:val="21"/>
              </w:rPr>
              <w:br/>
              <w:t>（1）网约车业务因公用车，“个人垫付”订单行程费已支付</w:t>
            </w:r>
            <w:r w:rsidRPr="000A4123">
              <w:rPr>
                <w:rFonts w:asciiTheme="minorEastAsia" w:hAnsiTheme="minorEastAsia" w:cs="宋体" w:hint="eastAsia"/>
                <w:color w:val="000000"/>
                <w:kern w:val="0"/>
                <w:szCs w:val="21"/>
              </w:rPr>
              <w:br/>
              <w:t>（2）网约车业务因私或toC用车，订单行程费已支付</w:t>
            </w:r>
            <w:r w:rsidRPr="000A4123">
              <w:rPr>
                <w:rFonts w:asciiTheme="minorEastAsia" w:hAnsiTheme="minorEastAsia" w:cs="宋体" w:hint="eastAsia"/>
                <w:color w:val="000000"/>
                <w:kern w:val="0"/>
                <w:szCs w:val="21"/>
              </w:rPr>
              <w:br/>
              <w:t>（3）出租车业务，“在线支付”订单服务费用（行程费和调度费）已支付</w:t>
            </w:r>
            <w:r w:rsidRPr="000A4123">
              <w:rPr>
                <w:rFonts w:asciiTheme="minorEastAsia" w:hAnsiTheme="minorEastAsia" w:cs="宋体" w:hint="eastAsia"/>
                <w:color w:val="000000"/>
                <w:kern w:val="0"/>
                <w:szCs w:val="21"/>
              </w:rPr>
              <w:br/>
              <w:t>已付结：“线下付现”且调度费不为零的订单，司机已结算行程费且乘客已支付调度费</w:t>
            </w:r>
          </w:p>
        </w:tc>
      </w:tr>
      <w:tr w:rsidR="000A4123" w:rsidRPr="000A4123" w14:paraId="555D1E1B" w14:textId="77777777" w:rsidTr="000A4123">
        <w:trPr>
          <w:trHeight w:val="552"/>
        </w:trPr>
        <w:tc>
          <w:tcPr>
            <w:tcW w:w="312" w:type="pct"/>
            <w:vMerge/>
            <w:vAlign w:val="center"/>
            <w:hideMark/>
          </w:tcPr>
          <w:p w14:paraId="6338BBC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1288FDBE"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已取消</w:t>
            </w:r>
          </w:p>
        </w:tc>
        <w:tc>
          <w:tcPr>
            <w:tcW w:w="1935" w:type="pct"/>
            <w:shd w:val="clear" w:color="auto" w:fill="auto"/>
            <w:noWrap/>
            <w:vAlign w:val="center"/>
            <w:hideMark/>
          </w:tcPr>
          <w:p w14:paraId="2C7B0ED5"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已取消</w:t>
            </w:r>
          </w:p>
        </w:tc>
        <w:tc>
          <w:tcPr>
            <w:tcW w:w="2205" w:type="pct"/>
            <w:shd w:val="clear" w:color="auto" w:fill="auto"/>
            <w:vAlign w:val="center"/>
            <w:hideMark/>
          </w:tcPr>
          <w:p w14:paraId="07F4CCB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已取消：订单提交成功后：无责取消</w:t>
            </w:r>
          </w:p>
        </w:tc>
      </w:tr>
      <w:tr w:rsidR="000A4123" w:rsidRPr="000A4123" w14:paraId="7FC52687" w14:textId="77777777" w:rsidTr="000A4123">
        <w:trPr>
          <w:trHeight w:val="552"/>
        </w:trPr>
        <w:tc>
          <w:tcPr>
            <w:tcW w:w="312" w:type="pct"/>
            <w:vMerge w:val="restart"/>
            <w:shd w:val="clear" w:color="auto" w:fill="auto"/>
            <w:noWrap/>
            <w:vAlign w:val="center"/>
            <w:hideMark/>
          </w:tcPr>
          <w:p w14:paraId="7058C50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司机端</w:t>
            </w:r>
          </w:p>
        </w:tc>
        <w:tc>
          <w:tcPr>
            <w:tcW w:w="548" w:type="pct"/>
            <w:vMerge w:val="restart"/>
            <w:shd w:val="clear" w:color="auto" w:fill="auto"/>
            <w:noWrap/>
            <w:vAlign w:val="center"/>
            <w:hideMark/>
          </w:tcPr>
          <w:p w14:paraId="188C7C5C"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行程中</w:t>
            </w:r>
          </w:p>
        </w:tc>
        <w:tc>
          <w:tcPr>
            <w:tcW w:w="1935" w:type="pct"/>
            <w:shd w:val="clear" w:color="auto" w:fill="auto"/>
            <w:noWrap/>
            <w:vAlign w:val="center"/>
            <w:hideMark/>
          </w:tcPr>
          <w:p w14:paraId="608B99F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出租车司机：已出发、已抵达、服务中、待确费</w:t>
            </w:r>
          </w:p>
        </w:tc>
        <w:tc>
          <w:tcPr>
            <w:tcW w:w="2205" w:type="pct"/>
            <w:shd w:val="clear" w:color="auto" w:fill="auto"/>
            <w:noWrap/>
            <w:vAlign w:val="center"/>
            <w:hideMark/>
          </w:tcPr>
          <w:p w14:paraId="669F13B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779764BD" w14:textId="77777777" w:rsidTr="000A4123">
        <w:trPr>
          <w:trHeight w:val="552"/>
        </w:trPr>
        <w:tc>
          <w:tcPr>
            <w:tcW w:w="312" w:type="pct"/>
            <w:vMerge/>
            <w:vAlign w:val="center"/>
            <w:hideMark/>
          </w:tcPr>
          <w:p w14:paraId="49640653"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1D536C9B"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noWrap/>
            <w:vAlign w:val="center"/>
            <w:hideMark/>
          </w:tcPr>
          <w:p w14:paraId="247A309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网约车司机：服务中</w:t>
            </w:r>
          </w:p>
        </w:tc>
        <w:tc>
          <w:tcPr>
            <w:tcW w:w="2205" w:type="pct"/>
            <w:shd w:val="clear" w:color="auto" w:fill="auto"/>
            <w:noWrap/>
            <w:vAlign w:val="center"/>
            <w:hideMark/>
          </w:tcPr>
          <w:p w14:paraId="7EA769E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52396A19" w14:textId="77777777" w:rsidTr="000A4123">
        <w:trPr>
          <w:trHeight w:val="552"/>
        </w:trPr>
        <w:tc>
          <w:tcPr>
            <w:tcW w:w="312" w:type="pct"/>
            <w:vMerge/>
            <w:vAlign w:val="center"/>
            <w:hideMark/>
          </w:tcPr>
          <w:p w14:paraId="060096FB"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restart"/>
            <w:shd w:val="clear" w:color="auto" w:fill="auto"/>
            <w:noWrap/>
            <w:vAlign w:val="center"/>
            <w:hideMark/>
          </w:tcPr>
          <w:p w14:paraId="5FACD97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当前订单</w:t>
            </w:r>
          </w:p>
        </w:tc>
        <w:tc>
          <w:tcPr>
            <w:tcW w:w="1935" w:type="pct"/>
            <w:shd w:val="clear" w:color="auto" w:fill="auto"/>
            <w:noWrap/>
            <w:vAlign w:val="center"/>
            <w:hideMark/>
          </w:tcPr>
          <w:p w14:paraId="051EE87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出租车司机：待出发、已出发、已抵达、服务中、待确费</w:t>
            </w:r>
          </w:p>
        </w:tc>
        <w:tc>
          <w:tcPr>
            <w:tcW w:w="2205" w:type="pct"/>
            <w:shd w:val="clear" w:color="auto" w:fill="auto"/>
            <w:noWrap/>
            <w:vAlign w:val="center"/>
            <w:hideMark/>
          </w:tcPr>
          <w:p w14:paraId="0DC824D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48A94B40" w14:textId="77777777" w:rsidTr="000A4123">
        <w:trPr>
          <w:trHeight w:val="552"/>
        </w:trPr>
        <w:tc>
          <w:tcPr>
            <w:tcW w:w="312" w:type="pct"/>
            <w:vMerge/>
            <w:vAlign w:val="center"/>
            <w:hideMark/>
          </w:tcPr>
          <w:p w14:paraId="7FA82ACD"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717F05FD"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noWrap/>
            <w:vAlign w:val="center"/>
            <w:hideMark/>
          </w:tcPr>
          <w:p w14:paraId="31159D24"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网约车司机：待出发、服务中</w:t>
            </w:r>
          </w:p>
        </w:tc>
        <w:tc>
          <w:tcPr>
            <w:tcW w:w="2205" w:type="pct"/>
            <w:shd w:val="clear" w:color="auto" w:fill="auto"/>
            <w:noWrap/>
            <w:vAlign w:val="center"/>
            <w:hideMark/>
          </w:tcPr>
          <w:p w14:paraId="253A4D04"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7B8D08B2" w14:textId="77777777" w:rsidTr="000A4123">
        <w:trPr>
          <w:trHeight w:val="1380"/>
        </w:trPr>
        <w:tc>
          <w:tcPr>
            <w:tcW w:w="312" w:type="pct"/>
            <w:vMerge/>
            <w:vAlign w:val="center"/>
            <w:hideMark/>
          </w:tcPr>
          <w:p w14:paraId="21B8A3F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restart"/>
            <w:shd w:val="clear" w:color="auto" w:fill="auto"/>
            <w:noWrap/>
            <w:vAlign w:val="center"/>
            <w:hideMark/>
          </w:tcPr>
          <w:p w14:paraId="437688FA"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待付结</w:t>
            </w:r>
          </w:p>
        </w:tc>
        <w:tc>
          <w:tcPr>
            <w:tcW w:w="1935" w:type="pct"/>
            <w:shd w:val="clear" w:color="auto" w:fill="auto"/>
            <w:noWrap/>
            <w:vAlign w:val="center"/>
            <w:hideMark/>
          </w:tcPr>
          <w:p w14:paraId="3571C7A5"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出租车司机：未支付、未结算、未付结</w:t>
            </w:r>
          </w:p>
        </w:tc>
        <w:tc>
          <w:tcPr>
            <w:tcW w:w="2205" w:type="pct"/>
            <w:shd w:val="clear" w:color="auto" w:fill="auto"/>
            <w:vAlign w:val="center"/>
            <w:hideMark/>
          </w:tcPr>
          <w:p w14:paraId="6904E333"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未支付：出租车业务：“在线支付”订单服务结束后，行程费未支付前</w:t>
            </w:r>
            <w:r w:rsidRPr="000A4123">
              <w:rPr>
                <w:rFonts w:asciiTheme="minorEastAsia" w:hAnsiTheme="minorEastAsia" w:cs="宋体" w:hint="eastAsia"/>
                <w:color w:val="000000"/>
                <w:kern w:val="0"/>
                <w:szCs w:val="21"/>
              </w:rPr>
              <w:br/>
              <w:t>未结算：“线下付现”且调度费为零的订单，行程费确认提交成功之后至司机结算行程费前</w:t>
            </w:r>
            <w:r w:rsidRPr="000A4123">
              <w:rPr>
                <w:rFonts w:asciiTheme="minorEastAsia" w:hAnsiTheme="minorEastAsia" w:cs="宋体" w:hint="eastAsia"/>
                <w:color w:val="000000"/>
                <w:kern w:val="0"/>
                <w:szCs w:val="21"/>
              </w:rPr>
              <w:br/>
              <w:t>未付结：限为</w:t>
            </w:r>
            <w:r w:rsidRPr="000A4123">
              <w:rPr>
                <w:rFonts w:asciiTheme="minorEastAsia" w:hAnsiTheme="minorEastAsia" w:cs="宋体" w:hint="eastAsia"/>
                <w:b/>
                <w:bCs/>
                <w:color w:val="000000"/>
                <w:kern w:val="0"/>
                <w:szCs w:val="21"/>
              </w:rPr>
              <w:t>行程费</w:t>
            </w:r>
            <w:r w:rsidRPr="000A4123">
              <w:rPr>
                <w:rFonts w:asciiTheme="minorEastAsia" w:hAnsiTheme="minorEastAsia" w:cs="宋体" w:hint="eastAsia"/>
                <w:color w:val="000000"/>
                <w:kern w:val="0"/>
                <w:szCs w:val="21"/>
              </w:rPr>
              <w:t>未结算</w:t>
            </w:r>
            <w:r w:rsidRPr="000A4123">
              <w:rPr>
                <w:rFonts w:asciiTheme="minorEastAsia" w:hAnsiTheme="minorEastAsia" w:cs="宋体" w:hint="eastAsia"/>
                <w:color w:val="FF0000"/>
                <w:kern w:val="0"/>
                <w:szCs w:val="21"/>
              </w:rPr>
              <w:t>（*）</w:t>
            </w:r>
            <w:r w:rsidRPr="000A4123">
              <w:rPr>
                <w:rFonts w:asciiTheme="minorEastAsia" w:hAnsiTheme="minorEastAsia" w:cs="宋体" w:hint="eastAsia"/>
                <w:color w:val="FF0000"/>
                <w:kern w:val="0"/>
                <w:szCs w:val="21"/>
              </w:rPr>
              <w:br/>
              <w:t>其中：“未结算”和“未付结”状态在司机端合并统一显示为“未结算”</w:t>
            </w:r>
          </w:p>
        </w:tc>
      </w:tr>
      <w:tr w:rsidR="000A4123" w:rsidRPr="000A4123" w14:paraId="4C48DCA7" w14:textId="77777777" w:rsidTr="000A4123">
        <w:trPr>
          <w:trHeight w:val="1380"/>
        </w:trPr>
        <w:tc>
          <w:tcPr>
            <w:tcW w:w="312" w:type="pct"/>
            <w:vMerge/>
            <w:vAlign w:val="center"/>
            <w:hideMark/>
          </w:tcPr>
          <w:p w14:paraId="6C93877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72C05178"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noWrap/>
            <w:vAlign w:val="center"/>
            <w:hideMark/>
          </w:tcPr>
          <w:p w14:paraId="57024AD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网约车司机：未支付、未结算、结算中</w:t>
            </w:r>
          </w:p>
        </w:tc>
        <w:tc>
          <w:tcPr>
            <w:tcW w:w="2205" w:type="pct"/>
            <w:shd w:val="clear" w:color="auto" w:fill="auto"/>
            <w:vAlign w:val="center"/>
            <w:hideMark/>
          </w:tcPr>
          <w:p w14:paraId="0DFD5F97"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w:t>
            </w:r>
            <w:r w:rsidRPr="000A4123">
              <w:rPr>
                <w:rFonts w:asciiTheme="minorEastAsia" w:hAnsiTheme="minorEastAsia" w:cs="宋体" w:hint="eastAsia"/>
                <w:color w:val="000000"/>
                <w:kern w:val="0"/>
                <w:szCs w:val="21"/>
              </w:rPr>
              <w:br/>
              <w:t>（1）网约车业务因公用车：“个人垫付”订单服务结束后，行程费未支付前</w:t>
            </w:r>
            <w:r w:rsidRPr="000A4123">
              <w:rPr>
                <w:rFonts w:asciiTheme="minorEastAsia" w:hAnsiTheme="minorEastAsia" w:cs="宋体" w:hint="eastAsia"/>
                <w:color w:val="000000"/>
                <w:kern w:val="0"/>
                <w:szCs w:val="21"/>
              </w:rPr>
              <w:br/>
              <w:t>（2）网约车业务因私或toC用车：订单服务结束后，行程费未支付前</w:t>
            </w:r>
            <w:r w:rsidRPr="000A4123">
              <w:rPr>
                <w:rFonts w:asciiTheme="minorEastAsia" w:hAnsiTheme="minorEastAsia" w:cs="宋体" w:hint="eastAsia"/>
                <w:color w:val="000000"/>
                <w:kern w:val="0"/>
                <w:szCs w:val="21"/>
              </w:rPr>
              <w:br/>
              <w:t>未结算：网约车-因公用车，“机构支付”订</w:t>
            </w:r>
            <w:r w:rsidRPr="000A4123">
              <w:rPr>
                <w:rFonts w:asciiTheme="minorEastAsia" w:hAnsiTheme="minorEastAsia" w:cs="宋体" w:hint="eastAsia"/>
                <w:color w:val="000000"/>
                <w:kern w:val="0"/>
                <w:szCs w:val="21"/>
              </w:rPr>
              <w:lastRenderedPageBreak/>
              <w:t>单：行程结束，未生成账单之前</w:t>
            </w:r>
            <w:r w:rsidRPr="000A4123">
              <w:rPr>
                <w:rFonts w:asciiTheme="minorEastAsia" w:hAnsiTheme="minorEastAsia" w:cs="宋体" w:hint="eastAsia"/>
                <w:color w:val="000000"/>
                <w:kern w:val="0"/>
                <w:szCs w:val="21"/>
              </w:rPr>
              <w:br/>
              <w:t>结算中：网约车业务因公用车：“机构支付”订单账单生成之后至账单支付之前</w:t>
            </w:r>
          </w:p>
        </w:tc>
      </w:tr>
      <w:tr w:rsidR="000A4123" w:rsidRPr="000A4123" w14:paraId="0010490F" w14:textId="77777777" w:rsidTr="000A4123">
        <w:trPr>
          <w:trHeight w:val="1380"/>
        </w:trPr>
        <w:tc>
          <w:tcPr>
            <w:tcW w:w="312" w:type="pct"/>
            <w:vMerge/>
            <w:vAlign w:val="center"/>
            <w:hideMark/>
          </w:tcPr>
          <w:p w14:paraId="2245C05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restart"/>
            <w:shd w:val="clear" w:color="auto" w:fill="auto"/>
            <w:noWrap/>
            <w:vAlign w:val="center"/>
            <w:hideMark/>
          </w:tcPr>
          <w:p w14:paraId="68F1BDD9"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已完成</w:t>
            </w:r>
          </w:p>
        </w:tc>
        <w:tc>
          <w:tcPr>
            <w:tcW w:w="1935" w:type="pct"/>
            <w:shd w:val="clear" w:color="auto" w:fill="auto"/>
            <w:noWrap/>
            <w:vAlign w:val="center"/>
            <w:hideMark/>
          </w:tcPr>
          <w:p w14:paraId="1D0D16A9"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出租车司机：已支付、已结算、已付结、未付结、已取消</w:t>
            </w:r>
          </w:p>
        </w:tc>
        <w:tc>
          <w:tcPr>
            <w:tcW w:w="2205" w:type="pct"/>
            <w:shd w:val="clear" w:color="auto" w:fill="auto"/>
            <w:vAlign w:val="center"/>
            <w:hideMark/>
          </w:tcPr>
          <w:p w14:paraId="1A2B094B"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已支付：“在线支付”订单行程费和调度费已支付</w:t>
            </w:r>
            <w:r w:rsidRPr="000A4123">
              <w:rPr>
                <w:rFonts w:asciiTheme="minorEastAsia" w:hAnsiTheme="minorEastAsia" w:cs="宋体" w:hint="eastAsia"/>
                <w:color w:val="000000"/>
                <w:kern w:val="0"/>
                <w:szCs w:val="21"/>
              </w:rPr>
              <w:br/>
              <w:t>已结算：“线下付现”且调度费为零的订单，司机结算行程费之后</w:t>
            </w:r>
            <w:r w:rsidRPr="000A4123">
              <w:rPr>
                <w:rFonts w:asciiTheme="minorEastAsia" w:hAnsiTheme="minorEastAsia" w:cs="宋体" w:hint="eastAsia"/>
                <w:color w:val="000000"/>
                <w:kern w:val="0"/>
                <w:szCs w:val="21"/>
              </w:rPr>
              <w:br/>
              <w:t>未付结：限为</w:t>
            </w:r>
            <w:r w:rsidRPr="000A4123">
              <w:rPr>
                <w:rFonts w:asciiTheme="minorEastAsia" w:hAnsiTheme="minorEastAsia" w:cs="宋体" w:hint="eastAsia"/>
                <w:b/>
                <w:bCs/>
                <w:color w:val="000000"/>
                <w:kern w:val="0"/>
                <w:szCs w:val="21"/>
              </w:rPr>
              <w:t>行程费</w:t>
            </w:r>
            <w:r w:rsidRPr="000A4123">
              <w:rPr>
                <w:rFonts w:asciiTheme="minorEastAsia" w:hAnsiTheme="minorEastAsia" w:cs="宋体" w:hint="eastAsia"/>
                <w:color w:val="000000"/>
                <w:kern w:val="0"/>
                <w:szCs w:val="21"/>
              </w:rPr>
              <w:t>已结算且调度费未支付</w:t>
            </w:r>
            <w:r w:rsidRPr="000A4123">
              <w:rPr>
                <w:rFonts w:asciiTheme="minorEastAsia" w:hAnsiTheme="minorEastAsia" w:cs="宋体" w:hint="eastAsia"/>
                <w:color w:val="FF0000"/>
                <w:kern w:val="0"/>
                <w:szCs w:val="21"/>
              </w:rPr>
              <w:t>（*）</w:t>
            </w:r>
            <w:r w:rsidRPr="000A4123">
              <w:rPr>
                <w:rFonts w:asciiTheme="minorEastAsia" w:hAnsiTheme="minorEastAsia" w:cs="宋体" w:hint="eastAsia"/>
                <w:color w:val="FF0000"/>
                <w:kern w:val="0"/>
                <w:szCs w:val="21"/>
              </w:rPr>
              <w:br/>
            </w:r>
            <w:r w:rsidRPr="000A4123">
              <w:rPr>
                <w:rFonts w:asciiTheme="minorEastAsia" w:hAnsiTheme="minorEastAsia" w:cs="宋体" w:hint="eastAsia"/>
                <w:color w:val="000000"/>
                <w:kern w:val="0"/>
                <w:szCs w:val="21"/>
              </w:rPr>
              <w:t>已付结：“线下付现”且调度费不为零的订单，司机已结算行程费且乘客已支付调度费</w:t>
            </w:r>
            <w:r w:rsidRPr="000A4123">
              <w:rPr>
                <w:rFonts w:asciiTheme="minorEastAsia" w:hAnsiTheme="minorEastAsia" w:cs="宋体" w:hint="eastAsia"/>
                <w:color w:val="000000"/>
                <w:kern w:val="0"/>
                <w:szCs w:val="21"/>
              </w:rPr>
              <w:br/>
              <w:t>已取消：订单提交成功后：无责取消</w:t>
            </w:r>
          </w:p>
        </w:tc>
      </w:tr>
      <w:tr w:rsidR="000A4123" w:rsidRPr="000A4123" w14:paraId="493F25BE" w14:textId="77777777" w:rsidTr="000A4123">
        <w:trPr>
          <w:trHeight w:val="1380"/>
        </w:trPr>
        <w:tc>
          <w:tcPr>
            <w:tcW w:w="312" w:type="pct"/>
            <w:vMerge/>
            <w:vAlign w:val="center"/>
            <w:hideMark/>
          </w:tcPr>
          <w:p w14:paraId="0BCF6A8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2F3607EC"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noWrap/>
            <w:vAlign w:val="center"/>
            <w:hideMark/>
          </w:tcPr>
          <w:p w14:paraId="46DAB22F"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网约车司机：已支付、已结算、已取消</w:t>
            </w:r>
          </w:p>
        </w:tc>
        <w:tc>
          <w:tcPr>
            <w:tcW w:w="2205" w:type="pct"/>
            <w:shd w:val="clear" w:color="auto" w:fill="auto"/>
            <w:vAlign w:val="center"/>
            <w:hideMark/>
          </w:tcPr>
          <w:p w14:paraId="4EF28758"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已支付：</w:t>
            </w:r>
            <w:r w:rsidRPr="000A4123">
              <w:rPr>
                <w:rFonts w:asciiTheme="minorEastAsia" w:hAnsiTheme="minorEastAsia" w:cs="宋体" w:hint="eastAsia"/>
                <w:color w:val="000000"/>
                <w:kern w:val="0"/>
                <w:szCs w:val="21"/>
              </w:rPr>
              <w:br/>
              <w:t>（1）网约车业务因公用车，“个人垫付”订单行程费已支付</w:t>
            </w:r>
            <w:r w:rsidRPr="000A4123">
              <w:rPr>
                <w:rFonts w:asciiTheme="minorEastAsia" w:hAnsiTheme="minorEastAsia" w:cs="宋体" w:hint="eastAsia"/>
                <w:color w:val="000000"/>
                <w:kern w:val="0"/>
                <w:szCs w:val="21"/>
              </w:rPr>
              <w:br/>
              <w:t>（2）网约车业务因私或toC用车，订单行程费已支付</w:t>
            </w:r>
            <w:r w:rsidRPr="000A4123">
              <w:rPr>
                <w:rFonts w:asciiTheme="minorEastAsia" w:hAnsiTheme="minorEastAsia" w:cs="宋体" w:hint="eastAsia"/>
                <w:color w:val="000000"/>
                <w:kern w:val="0"/>
                <w:szCs w:val="21"/>
              </w:rPr>
              <w:br/>
              <w:t>已结算：网约车业务因公用车，“机构支付”订单账单支付之后</w:t>
            </w:r>
            <w:r w:rsidRPr="000A4123">
              <w:rPr>
                <w:rFonts w:asciiTheme="minorEastAsia" w:hAnsiTheme="minorEastAsia" w:cs="宋体" w:hint="eastAsia"/>
                <w:color w:val="000000"/>
                <w:kern w:val="0"/>
                <w:szCs w:val="21"/>
              </w:rPr>
              <w:br/>
              <w:t>已取消：订单提交成功后：无责取消</w:t>
            </w:r>
          </w:p>
        </w:tc>
      </w:tr>
      <w:tr w:rsidR="000A4123" w:rsidRPr="000A4123" w14:paraId="1E034D80" w14:textId="77777777" w:rsidTr="000A4123">
        <w:trPr>
          <w:trHeight w:val="552"/>
        </w:trPr>
        <w:tc>
          <w:tcPr>
            <w:tcW w:w="312" w:type="pct"/>
            <w:vMerge w:val="restart"/>
            <w:shd w:val="clear" w:color="auto" w:fill="auto"/>
            <w:noWrap/>
            <w:vAlign w:val="center"/>
            <w:hideMark/>
          </w:tcPr>
          <w:p w14:paraId="1697BDA5"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机构端</w:t>
            </w:r>
          </w:p>
        </w:tc>
        <w:tc>
          <w:tcPr>
            <w:tcW w:w="548" w:type="pct"/>
            <w:shd w:val="clear" w:color="auto" w:fill="auto"/>
            <w:noWrap/>
            <w:vAlign w:val="center"/>
            <w:hideMark/>
          </w:tcPr>
          <w:p w14:paraId="565331B1"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等待服务</w:t>
            </w:r>
          </w:p>
        </w:tc>
        <w:tc>
          <w:tcPr>
            <w:tcW w:w="1935" w:type="pct"/>
            <w:shd w:val="clear" w:color="auto" w:fill="auto"/>
            <w:noWrap/>
            <w:vAlign w:val="center"/>
            <w:hideMark/>
          </w:tcPr>
          <w:p w14:paraId="50A62978"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待出发、已出发、已抵达</w:t>
            </w:r>
          </w:p>
        </w:tc>
        <w:tc>
          <w:tcPr>
            <w:tcW w:w="2205" w:type="pct"/>
            <w:shd w:val="clear" w:color="auto" w:fill="auto"/>
            <w:noWrap/>
            <w:vAlign w:val="center"/>
            <w:hideMark/>
          </w:tcPr>
          <w:p w14:paraId="1191B617"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140CB7E9" w14:textId="77777777" w:rsidTr="000A4123">
        <w:trPr>
          <w:trHeight w:val="1656"/>
        </w:trPr>
        <w:tc>
          <w:tcPr>
            <w:tcW w:w="312" w:type="pct"/>
            <w:vMerge/>
            <w:vAlign w:val="center"/>
            <w:hideMark/>
          </w:tcPr>
          <w:p w14:paraId="7FC0E35D"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25DF6C02"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已完成</w:t>
            </w:r>
          </w:p>
        </w:tc>
        <w:tc>
          <w:tcPr>
            <w:tcW w:w="1935" w:type="pct"/>
            <w:shd w:val="clear" w:color="auto" w:fill="auto"/>
            <w:noWrap/>
            <w:vAlign w:val="center"/>
            <w:hideMark/>
          </w:tcPr>
          <w:p w14:paraId="073F6112"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未结算、结算中、已结算、已支付</w:t>
            </w:r>
          </w:p>
        </w:tc>
        <w:tc>
          <w:tcPr>
            <w:tcW w:w="2205" w:type="pct"/>
            <w:shd w:val="clear" w:color="auto" w:fill="auto"/>
            <w:vAlign w:val="center"/>
            <w:hideMark/>
          </w:tcPr>
          <w:p w14:paraId="257BA8F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未结算：网约车-因公用车，“机构支付”订单：行程结束，未生成账单之前；有责取消，取消费未生成账单之前</w:t>
            </w:r>
            <w:r w:rsidRPr="000A4123">
              <w:rPr>
                <w:rFonts w:asciiTheme="minorEastAsia" w:hAnsiTheme="minorEastAsia" w:cs="宋体" w:hint="eastAsia"/>
                <w:color w:val="000000"/>
                <w:kern w:val="0"/>
                <w:szCs w:val="21"/>
              </w:rPr>
              <w:br/>
              <w:t>结算中：网约车业务因公用车：“机构支付”订单账单生成之后至账单支付之前</w:t>
            </w:r>
            <w:r w:rsidRPr="000A4123">
              <w:rPr>
                <w:rFonts w:asciiTheme="minorEastAsia" w:hAnsiTheme="minorEastAsia" w:cs="宋体" w:hint="eastAsia"/>
                <w:color w:val="000000"/>
                <w:kern w:val="0"/>
                <w:szCs w:val="21"/>
              </w:rPr>
              <w:br/>
              <w:t>已结算：网约车业务因公用车，“机构支付”订单账单支付之后</w:t>
            </w:r>
            <w:r w:rsidRPr="000A4123">
              <w:rPr>
                <w:rFonts w:asciiTheme="minorEastAsia" w:hAnsiTheme="minorEastAsia" w:cs="宋体" w:hint="eastAsia"/>
                <w:color w:val="000000"/>
                <w:kern w:val="0"/>
                <w:szCs w:val="21"/>
              </w:rPr>
              <w:br/>
              <w:t>已支付：网约车业务因公用车，“个人垫付”订单行程费已支付</w:t>
            </w:r>
          </w:p>
        </w:tc>
      </w:tr>
      <w:tr w:rsidR="000A4123" w:rsidRPr="000A4123" w14:paraId="25D47FD7" w14:textId="77777777" w:rsidTr="000A4123">
        <w:trPr>
          <w:trHeight w:val="552"/>
        </w:trPr>
        <w:tc>
          <w:tcPr>
            <w:tcW w:w="312" w:type="pct"/>
            <w:vMerge/>
            <w:vAlign w:val="center"/>
            <w:hideMark/>
          </w:tcPr>
          <w:p w14:paraId="46F82C6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39CB4AB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待接单</w:t>
            </w:r>
          </w:p>
        </w:tc>
        <w:tc>
          <w:tcPr>
            <w:tcW w:w="1935" w:type="pct"/>
            <w:shd w:val="clear" w:color="auto" w:fill="auto"/>
            <w:noWrap/>
            <w:vAlign w:val="center"/>
            <w:hideMark/>
          </w:tcPr>
          <w:p w14:paraId="46FD771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待接单</w:t>
            </w:r>
          </w:p>
        </w:tc>
        <w:tc>
          <w:tcPr>
            <w:tcW w:w="2205" w:type="pct"/>
            <w:shd w:val="clear" w:color="auto" w:fill="auto"/>
            <w:noWrap/>
            <w:vAlign w:val="center"/>
            <w:hideMark/>
          </w:tcPr>
          <w:p w14:paraId="04CF7552"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766D26DC" w14:textId="77777777" w:rsidTr="000A4123">
        <w:trPr>
          <w:trHeight w:val="552"/>
        </w:trPr>
        <w:tc>
          <w:tcPr>
            <w:tcW w:w="312" w:type="pct"/>
            <w:vMerge/>
            <w:vAlign w:val="center"/>
            <w:hideMark/>
          </w:tcPr>
          <w:p w14:paraId="643925A8"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7F6693F7"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服务中</w:t>
            </w:r>
          </w:p>
        </w:tc>
        <w:tc>
          <w:tcPr>
            <w:tcW w:w="1935" w:type="pct"/>
            <w:shd w:val="clear" w:color="auto" w:fill="auto"/>
            <w:noWrap/>
            <w:vAlign w:val="center"/>
            <w:hideMark/>
          </w:tcPr>
          <w:p w14:paraId="1D476730"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服务中</w:t>
            </w:r>
          </w:p>
        </w:tc>
        <w:tc>
          <w:tcPr>
            <w:tcW w:w="2205" w:type="pct"/>
            <w:shd w:val="clear" w:color="auto" w:fill="auto"/>
            <w:noWrap/>
            <w:vAlign w:val="center"/>
            <w:hideMark/>
          </w:tcPr>
          <w:p w14:paraId="574E6B0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5E9CFE36" w14:textId="77777777" w:rsidTr="000A4123">
        <w:trPr>
          <w:trHeight w:val="552"/>
        </w:trPr>
        <w:tc>
          <w:tcPr>
            <w:tcW w:w="312" w:type="pct"/>
            <w:vMerge/>
            <w:vAlign w:val="center"/>
            <w:hideMark/>
          </w:tcPr>
          <w:p w14:paraId="5478CA05"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38EB04A6"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w:t>
            </w:r>
          </w:p>
        </w:tc>
        <w:tc>
          <w:tcPr>
            <w:tcW w:w="1935" w:type="pct"/>
            <w:shd w:val="clear" w:color="auto" w:fill="auto"/>
            <w:noWrap/>
            <w:vAlign w:val="center"/>
            <w:hideMark/>
          </w:tcPr>
          <w:p w14:paraId="2B1E1E30"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w:t>
            </w:r>
          </w:p>
        </w:tc>
        <w:tc>
          <w:tcPr>
            <w:tcW w:w="2205" w:type="pct"/>
            <w:shd w:val="clear" w:color="auto" w:fill="auto"/>
            <w:noWrap/>
            <w:vAlign w:val="center"/>
            <w:hideMark/>
          </w:tcPr>
          <w:p w14:paraId="3D78CEA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网约车业务因公用车，“个人垫付”订单服务结束后，行程费未支付前</w:t>
            </w:r>
          </w:p>
        </w:tc>
      </w:tr>
      <w:tr w:rsidR="000A4123" w:rsidRPr="000A4123" w14:paraId="3F1C80D2" w14:textId="77777777" w:rsidTr="000A4123">
        <w:trPr>
          <w:trHeight w:val="552"/>
        </w:trPr>
        <w:tc>
          <w:tcPr>
            <w:tcW w:w="312" w:type="pct"/>
            <w:vMerge/>
            <w:vAlign w:val="center"/>
            <w:hideMark/>
          </w:tcPr>
          <w:p w14:paraId="47D14F22"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43D5AC4F"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已支付</w:t>
            </w:r>
          </w:p>
        </w:tc>
        <w:tc>
          <w:tcPr>
            <w:tcW w:w="1935" w:type="pct"/>
            <w:shd w:val="clear" w:color="auto" w:fill="auto"/>
            <w:noWrap/>
            <w:vAlign w:val="center"/>
            <w:hideMark/>
          </w:tcPr>
          <w:p w14:paraId="77402E2F"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已支付</w:t>
            </w:r>
          </w:p>
        </w:tc>
        <w:tc>
          <w:tcPr>
            <w:tcW w:w="2205" w:type="pct"/>
            <w:shd w:val="clear" w:color="auto" w:fill="auto"/>
            <w:noWrap/>
            <w:vAlign w:val="center"/>
            <w:hideMark/>
          </w:tcPr>
          <w:p w14:paraId="7438B8F5"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网约车业务因公用车，“个人垫付”订单行程费已支付</w:t>
            </w:r>
          </w:p>
        </w:tc>
      </w:tr>
      <w:tr w:rsidR="000A4123" w:rsidRPr="000A4123" w14:paraId="48EC1E67" w14:textId="77777777" w:rsidTr="000A4123">
        <w:trPr>
          <w:trHeight w:val="828"/>
        </w:trPr>
        <w:tc>
          <w:tcPr>
            <w:tcW w:w="312" w:type="pct"/>
            <w:vMerge/>
            <w:vAlign w:val="center"/>
            <w:hideMark/>
          </w:tcPr>
          <w:p w14:paraId="4386CED5"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25B9935A"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未结算</w:t>
            </w:r>
          </w:p>
        </w:tc>
        <w:tc>
          <w:tcPr>
            <w:tcW w:w="1935" w:type="pct"/>
            <w:shd w:val="clear" w:color="auto" w:fill="auto"/>
            <w:noWrap/>
            <w:vAlign w:val="center"/>
            <w:hideMark/>
          </w:tcPr>
          <w:p w14:paraId="5B56B298"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未结算</w:t>
            </w:r>
          </w:p>
        </w:tc>
        <w:tc>
          <w:tcPr>
            <w:tcW w:w="2205" w:type="pct"/>
            <w:shd w:val="clear" w:color="auto" w:fill="auto"/>
            <w:vAlign w:val="center"/>
            <w:hideMark/>
          </w:tcPr>
          <w:p w14:paraId="280E5553"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网约车-因公用车，“机构支付”订单：行程结束，未生成账单之前；有责取消，取消费未生成账单之前</w:t>
            </w:r>
          </w:p>
        </w:tc>
      </w:tr>
      <w:tr w:rsidR="000A4123" w:rsidRPr="000A4123" w14:paraId="031A61F3" w14:textId="77777777" w:rsidTr="000A4123">
        <w:trPr>
          <w:trHeight w:val="828"/>
        </w:trPr>
        <w:tc>
          <w:tcPr>
            <w:tcW w:w="312" w:type="pct"/>
            <w:vMerge/>
            <w:vAlign w:val="center"/>
            <w:hideMark/>
          </w:tcPr>
          <w:p w14:paraId="255739AD"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1E4C56A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结算中</w:t>
            </w:r>
          </w:p>
        </w:tc>
        <w:tc>
          <w:tcPr>
            <w:tcW w:w="1935" w:type="pct"/>
            <w:shd w:val="clear" w:color="auto" w:fill="auto"/>
            <w:noWrap/>
            <w:vAlign w:val="center"/>
            <w:hideMark/>
          </w:tcPr>
          <w:p w14:paraId="71A5E07E"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结算中</w:t>
            </w:r>
          </w:p>
        </w:tc>
        <w:tc>
          <w:tcPr>
            <w:tcW w:w="2205" w:type="pct"/>
            <w:shd w:val="clear" w:color="auto" w:fill="auto"/>
            <w:vAlign w:val="center"/>
            <w:hideMark/>
          </w:tcPr>
          <w:p w14:paraId="03A2441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网约车业务因公用车：“机构支付”订单账单生成之后至账单支付之前；有责取消订单取消费生成账单之后至账单支付之前</w:t>
            </w:r>
          </w:p>
        </w:tc>
      </w:tr>
      <w:tr w:rsidR="000A4123" w:rsidRPr="000A4123" w14:paraId="5844DD53" w14:textId="77777777" w:rsidTr="000A4123">
        <w:trPr>
          <w:trHeight w:val="552"/>
        </w:trPr>
        <w:tc>
          <w:tcPr>
            <w:tcW w:w="312" w:type="pct"/>
            <w:vMerge/>
            <w:vAlign w:val="center"/>
            <w:hideMark/>
          </w:tcPr>
          <w:p w14:paraId="262C60F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0F91050F"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已结算</w:t>
            </w:r>
          </w:p>
        </w:tc>
        <w:tc>
          <w:tcPr>
            <w:tcW w:w="1935" w:type="pct"/>
            <w:shd w:val="clear" w:color="auto" w:fill="auto"/>
            <w:noWrap/>
            <w:vAlign w:val="center"/>
            <w:hideMark/>
          </w:tcPr>
          <w:p w14:paraId="497BB756"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已结算</w:t>
            </w:r>
          </w:p>
        </w:tc>
        <w:tc>
          <w:tcPr>
            <w:tcW w:w="2205" w:type="pct"/>
            <w:shd w:val="clear" w:color="auto" w:fill="auto"/>
            <w:noWrap/>
            <w:vAlign w:val="center"/>
            <w:hideMark/>
          </w:tcPr>
          <w:p w14:paraId="2A35427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网约车业务因公用车，“机构支付”订单账单支付之后</w:t>
            </w:r>
          </w:p>
        </w:tc>
      </w:tr>
      <w:tr w:rsidR="000A4123" w:rsidRPr="000A4123" w14:paraId="3BC3E7C4" w14:textId="77777777" w:rsidTr="000A4123">
        <w:trPr>
          <w:trHeight w:val="552"/>
        </w:trPr>
        <w:tc>
          <w:tcPr>
            <w:tcW w:w="312" w:type="pct"/>
            <w:vMerge/>
            <w:vAlign w:val="center"/>
            <w:hideMark/>
          </w:tcPr>
          <w:p w14:paraId="64EB952A"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3CC64832"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已取消</w:t>
            </w:r>
          </w:p>
        </w:tc>
        <w:tc>
          <w:tcPr>
            <w:tcW w:w="1935" w:type="pct"/>
            <w:shd w:val="clear" w:color="auto" w:fill="auto"/>
            <w:noWrap/>
            <w:vAlign w:val="center"/>
            <w:hideMark/>
          </w:tcPr>
          <w:p w14:paraId="1DCC7B2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已取消</w:t>
            </w:r>
          </w:p>
        </w:tc>
        <w:tc>
          <w:tcPr>
            <w:tcW w:w="2205" w:type="pct"/>
            <w:shd w:val="clear" w:color="auto" w:fill="auto"/>
            <w:noWrap/>
            <w:vAlign w:val="center"/>
            <w:hideMark/>
          </w:tcPr>
          <w:p w14:paraId="489CA071"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已取消：订单提交成功后：无责取消</w:t>
            </w:r>
          </w:p>
        </w:tc>
      </w:tr>
      <w:tr w:rsidR="000A4123" w:rsidRPr="000A4123" w14:paraId="01BC147E" w14:textId="77777777" w:rsidTr="000A4123">
        <w:trPr>
          <w:trHeight w:val="552"/>
        </w:trPr>
        <w:tc>
          <w:tcPr>
            <w:tcW w:w="312" w:type="pct"/>
            <w:vMerge w:val="restart"/>
            <w:shd w:val="clear" w:color="auto" w:fill="auto"/>
            <w:noWrap/>
            <w:vAlign w:val="center"/>
            <w:hideMark/>
          </w:tcPr>
          <w:p w14:paraId="659F2670"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租赁端</w:t>
            </w:r>
          </w:p>
        </w:tc>
        <w:tc>
          <w:tcPr>
            <w:tcW w:w="548" w:type="pct"/>
            <w:shd w:val="clear" w:color="auto" w:fill="auto"/>
            <w:noWrap/>
            <w:vAlign w:val="center"/>
            <w:hideMark/>
          </w:tcPr>
          <w:p w14:paraId="25928788"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待人工派单</w:t>
            </w:r>
          </w:p>
        </w:tc>
        <w:tc>
          <w:tcPr>
            <w:tcW w:w="1935" w:type="pct"/>
            <w:shd w:val="clear" w:color="auto" w:fill="auto"/>
            <w:noWrap/>
            <w:vAlign w:val="center"/>
            <w:hideMark/>
          </w:tcPr>
          <w:p w14:paraId="01663504"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待接单</w:t>
            </w:r>
          </w:p>
        </w:tc>
        <w:tc>
          <w:tcPr>
            <w:tcW w:w="2205" w:type="pct"/>
            <w:shd w:val="clear" w:color="auto" w:fill="auto"/>
            <w:noWrap/>
            <w:vAlign w:val="center"/>
            <w:hideMark/>
          </w:tcPr>
          <w:p w14:paraId="490C8E4E"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机构订单和个人订单（不含toC订单）</w:t>
            </w:r>
          </w:p>
        </w:tc>
      </w:tr>
      <w:tr w:rsidR="000A4123" w:rsidRPr="000A4123" w14:paraId="01FDB927" w14:textId="77777777" w:rsidTr="000A4123">
        <w:trPr>
          <w:trHeight w:val="552"/>
        </w:trPr>
        <w:tc>
          <w:tcPr>
            <w:tcW w:w="312" w:type="pct"/>
            <w:vMerge/>
            <w:vAlign w:val="center"/>
            <w:hideMark/>
          </w:tcPr>
          <w:p w14:paraId="276ACFA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47AD4E7A"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当前订单</w:t>
            </w:r>
          </w:p>
        </w:tc>
        <w:tc>
          <w:tcPr>
            <w:tcW w:w="1935" w:type="pct"/>
            <w:shd w:val="clear" w:color="auto" w:fill="auto"/>
            <w:noWrap/>
            <w:vAlign w:val="center"/>
            <w:hideMark/>
          </w:tcPr>
          <w:p w14:paraId="5EA8851F"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待出发、已出发、已抵达、服务中</w:t>
            </w:r>
          </w:p>
        </w:tc>
        <w:tc>
          <w:tcPr>
            <w:tcW w:w="2205" w:type="pct"/>
            <w:shd w:val="clear" w:color="auto" w:fill="auto"/>
            <w:noWrap/>
            <w:vAlign w:val="center"/>
            <w:hideMark/>
          </w:tcPr>
          <w:p w14:paraId="0207D832"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机构订单和个人订单（不含toC订单）</w:t>
            </w:r>
          </w:p>
        </w:tc>
      </w:tr>
      <w:tr w:rsidR="000A4123" w:rsidRPr="000A4123" w14:paraId="5FD72ABD" w14:textId="77777777" w:rsidTr="000A4123">
        <w:trPr>
          <w:trHeight w:val="552"/>
        </w:trPr>
        <w:tc>
          <w:tcPr>
            <w:tcW w:w="312" w:type="pct"/>
            <w:vMerge/>
            <w:vAlign w:val="center"/>
            <w:hideMark/>
          </w:tcPr>
          <w:p w14:paraId="7DB4CF7A"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restart"/>
            <w:shd w:val="clear" w:color="auto" w:fill="auto"/>
            <w:noWrap/>
            <w:vAlign w:val="center"/>
            <w:hideMark/>
          </w:tcPr>
          <w:p w14:paraId="1C888902"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异常订单</w:t>
            </w:r>
          </w:p>
        </w:tc>
        <w:tc>
          <w:tcPr>
            <w:tcW w:w="1935" w:type="pct"/>
            <w:shd w:val="clear" w:color="auto" w:fill="auto"/>
            <w:noWrap/>
            <w:vAlign w:val="center"/>
            <w:hideMark/>
          </w:tcPr>
          <w:p w14:paraId="3CFCD024"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机构订单：未结算</w:t>
            </w:r>
          </w:p>
        </w:tc>
        <w:tc>
          <w:tcPr>
            <w:tcW w:w="2205" w:type="pct"/>
            <w:shd w:val="clear" w:color="auto" w:fill="auto"/>
            <w:vAlign w:val="center"/>
            <w:hideMark/>
          </w:tcPr>
          <w:p w14:paraId="49C9DAAE"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网约车-因公用车，“机构支付”订单：行程结束，未生成账单之前</w:t>
            </w:r>
          </w:p>
        </w:tc>
      </w:tr>
      <w:tr w:rsidR="000A4123" w:rsidRPr="000A4123" w14:paraId="18780586" w14:textId="77777777" w:rsidTr="000A4123">
        <w:trPr>
          <w:trHeight w:val="1932"/>
        </w:trPr>
        <w:tc>
          <w:tcPr>
            <w:tcW w:w="312" w:type="pct"/>
            <w:vMerge/>
            <w:vAlign w:val="center"/>
            <w:hideMark/>
          </w:tcPr>
          <w:p w14:paraId="5C8F7338"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06440E07"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noWrap/>
            <w:vAlign w:val="center"/>
            <w:hideMark/>
          </w:tcPr>
          <w:p w14:paraId="7BDADE7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个人订单（不含toC订单）：未支付、已支付</w:t>
            </w:r>
          </w:p>
        </w:tc>
        <w:tc>
          <w:tcPr>
            <w:tcW w:w="2205" w:type="pct"/>
            <w:shd w:val="clear" w:color="auto" w:fill="auto"/>
            <w:vAlign w:val="center"/>
            <w:hideMark/>
          </w:tcPr>
          <w:p w14:paraId="169620E1"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w:t>
            </w:r>
            <w:r w:rsidRPr="000A4123">
              <w:rPr>
                <w:rFonts w:asciiTheme="minorEastAsia" w:hAnsiTheme="minorEastAsia" w:cs="宋体" w:hint="eastAsia"/>
                <w:color w:val="000000"/>
                <w:kern w:val="0"/>
                <w:szCs w:val="21"/>
              </w:rPr>
              <w:br/>
              <w:t>（1）网约车业务因公用车：“个人垫付”订单服务结束后，行程费未支付前</w:t>
            </w:r>
            <w:r w:rsidRPr="000A4123">
              <w:rPr>
                <w:rFonts w:asciiTheme="minorEastAsia" w:hAnsiTheme="minorEastAsia" w:cs="宋体" w:hint="eastAsia"/>
                <w:color w:val="000000"/>
                <w:kern w:val="0"/>
                <w:szCs w:val="21"/>
              </w:rPr>
              <w:br/>
              <w:t>（2）网约车业务因私用车：订单服务结束后，行程费未支付前</w:t>
            </w:r>
            <w:r w:rsidRPr="000A4123">
              <w:rPr>
                <w:rFonts w:asciiTheme="minorEastAsia" w:hAnsiTheme="minorEastAsia" w:cs="宋体" w:hint="eastAsia"/>
                <w:color w:val="000000"/>
                <w:kern w:val="0"/>
                <w:szCs w:val="21"/>
              </w:rPr>
              <w:br/>
              <w:t>已支付：</w:t>
            </w:r>
            <w:r w:rsidRPr="000A4123">
              <w:rPr>
                <w:rFonts w:asciiTheme="minorEastAsia" w:hAnsiTheme="minorEastAsia" w:cs="宋体" w:hint="eastAsia"/>
                <w:color w:val="000000"/>
                <w:kern w:val="0"/>
                <w:szCs w:val="21"/>
              </w:rPr>
              <w:br/>
              <w:t>（1）网约车业务因公用车，“个人垫付”订单行程费已支付</w:t>
            </w:r>
            <w:r w:rsidRPr="000A4123">
              <w:rPr>
                <w:rFonts w:asciiTheme="minorEastAsia" w:hAnsiTheme="minorEastAsia" w:cs="宋体" w:hint="eastAsia"/>
                <w:color w:val="000000"/>
                <w:kern w:val="0"/>
                <w:szCs w:val="21"/>
              </w:rPr>
              <w:br/>
              <w:t>（2）网约车业务因私用车，订单行程费已支付</w:t>
            </w:r>
          </w:p>
        </w:tc>
      </w:tr>
      <w:tr w:rsidR="000A4123" w:rsidRPr="000A4123" w14:paraId="44C0DE1C" w14:textId="77777777" w:rsidTr="000A4123">
        <w:trPr>
          <w:trHeight w:val="828"/>
        </w:trPr>
        <w:tc>
          <w:tcPr>
            <w:tcW w:w="312" w:type="pct"/>
            <w:vMerge/>
            <w:vAlign w:val="center"/>
            <w:hideMark/>
          </w:tcPr>
          <w:p w14:paraId="4F78987B"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restart"/>
            <w:shd w:val="clear" w:color="auto" w:fill="auto"/>
            <w:noWrap/>
            <w:vAlign w:val="center"/>
            <w:hideMark/>
          </w:tcPr>
          <w:p w14:paraId="607E865E"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待收款订单</w:t>
            </w:r>
          </w:p>
        </w:tc>
        <w:tc>
          <w:tcPr>
            <w:tcW w:w="1935" w:type="pct"/>
            <w:shd w:val="clear" w:color="auto" w:fill="auto"/>
            <w:noWrap/>
            <w:vAlign w:val="center"/>
            <w:hideMark/>
          </w:tcPr>
          <w:p w14:paraId="70F59C43"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机构订单：未结算、结算中</w:t>
            </w:r>
          </w:p>
        </w:tc>
        <w:tc>
          <w:tcPr>
            <w:tcW w:w="2205" w:type="pct"/>
            <w:shd w:val="clear" w:color="auto" w:fill="auto"/>
            <w:vAlign w:val="center"/>
            <w:hideMark/>
          </w:tcPr>
          <w:p w14:paraId="1978A78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未结算：网约车-因公用车，“机构支付”订单：行程结束，未生成账单之前</w:t>
            </w:r>
            <w:r w:rsidRPr="000A4123">
              <w:rPr>
                <w:rFonts w:asciiTheme="minorEastAsia" w:hAnsiTheme="minorEastAsia" w:cs="宋体" w:hint="eastAsia"/>
                <w:color w:val="D9D9D9"/>
                <w:kern w:val="0"/>
                <w:szCs w:val="21"/>
              </w:rPr>
              <w:br/>
            </w:r>
            <w:r w:rsidRPr="000A4123">
              <w:rPr>
                <w:rFonts w:asciiTheme="minorEastAsia" w:hAnsiTheme="minorEastAsia" w:cs="宋体" w:hint="eastAsia"/>
                <w:kern w:val="0"/>
                <w:szCs w:val="21"/>
              </w:rPr>
              <w:t>结算中：网约车业务因公用车：“机构支付”订单账单生成之后至账单支付之前</w:t>
            </w:r>
          </w:p>
        </w:tc>
      </w:tr>
      <w:tr w:rsidR="000A4123" w:rsidRPr="000A4123" w14:paraId="7754EFE8" w14:textId="77777777" w:rsidTr="000A4123">
        <w:trPr>
          <w:trHeight w:val="828"/>
        </w:trPr>
        <w:tc>
          <w:tcPr>
            <w:tcW w:w="312" w:type="pct"/>
            <w:vMerge/>
            <w:vAlign w:val="center"/>
            <w:hideMark/>
          </w:tcPr>
          <w:p w14:paraId="3615A4C0"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775E25A6"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noWrap/>
            <w:vAlign w:val="center"/>
            <w:hideMark/>
          </w:tcPr>
          <w:p w14:paraId="71D75194"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个人订单（不含toC订单）：未支付</w:t>
            </w:r>
          </w:p>
        </w:tc>
        <w:tc>
          <w:tcPr>
            <w:tcW w:w="2205" w:type="pct"/>
            <w:shd w:val="clear" w:color="auto" w:fill="auto"/>
            <w:vAlign w:val="center"/>
            <w:hideMark/>
          </w:tcPr>
          <w:p w14:paraId="6C6199C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（1）网约车业务因公用车：“个人垫付”订单服务结束后，行程费未支付前</w:t>
            </w:r>
            <w:r w:rsidRPr="000A4123">
              <w:rPr>
                <w:rFonts w:asciiTheme="minorEastAsia" w:hAnsiTheme="minorEastAsia" w:cs="宋体" w:hint="eastAsia"/>
                <w:color w:val="000000"/>
                <w:kern w:val="0"/>
                <w:szCs w:val="21"/>
              </w:rPr>
              <w:br/>
              <w:t>（2）网约车业务因私用车：订单服务结束后，行程费未支付前</w:t>
            </w:r>
          </w:p>
        </w:tc>
      </w:tr>
      <w:tr w:rsidR="000A4123" w:rsidRPr="000A4123" w14:paraId="53241278" w14:textId="77777777" w:rsidTr="000A4123">
        <w:trPr>
          <w:trHeight w:val="552"/>
        </w:trPr>
        <w:tc>
          <w:tcPr>
            <w:tcW w:w="312" w:type="pct"/>
            <w:vMerge/>
            <w:vAlign w:val="center"/>
            <w:hideMark/>
          </w:tcPr>
          <w:p w14:paraId="1084934A"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restart"/>
            <w:shd w:val="clear" w:color="auto" w:fill="auto"/>
            <w:noWrap/>
            <w:vAlign w:val="center"/>
            <w:hideMark/>
          </w:tcPr>
          <w:p w14:paraId="49134909"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已完成订单</w:t>
            </w:r>
          </w:p>
        </w:tc>
        <w:tc>
          <w:tcPr>
            <w:tcW w:w="1935" w:type="pct"/>
            <w:shd w:val="clear" w:color="auto" w:fill="auto"/>
            <w:noWrap/>
            <w:vAlign w:val="center"/>
            <w:hideMark/>
          </w:tcPr>
          <w:p w14:paraId="03E5BF3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机构订单：已结算、已取消</w:t>
            </w:r>
          </w:p>
        </w:tc>
        <w:tc>
          <w:tcPr>
            <w:tcW w:w="2205" w:type="pct"/>
            <w:shd w:val="clear" w:color="auto" w:fill="auto"/>
            <w:noWrap/>
            <w:vAlign w:val="center"/>
            <w:hideMark/>
          </w:tcPr>
          <w:p w14:paraId="1FE5EF8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已结算：网约车业务因公用车，“机构支付”订单账单支付之后</w:t>
            </w:r>
          </w:p>
        </w:tc>
      </w:tr>
      <w:tr w:rsidR="000A4123" w:rsidRPr="000A4123" w14:paraId="746A1765" w14:textId="77777777" w:rsidTr="000A4123">
        <w:trPr>
          <w:trHeight w:val="1104"/>
        </w:trPr>
        <w:tc>
          <w:tcPr>
            <w:tcW w:w="312" w:type="pct"/>
            <w:vMerge/>
            <w:vAlign w:val="center"/>
            <w:hideMark/>
          </w:tcPr>
          <w:p w14:paraId="29E5776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6322CD9C"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noWrap/>
            <w:vAlign w:val="center"/>
            <w:hideMark/>
          </w:tcPr>
          <w:p w14:paraId="4936CB0A"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个人订单（不含toC订单）：已支付、已取消</w:t>
            </w:r>
          </w:p>
        </w:tc>
        <w:tc>
          <w:tcPr>
            <w:tcW w:w="2205" w:type="pct"/>
            <w:shd w:val="clear" w:color="auto" w:fill="auto"/>
            <w:vAlign w:val="center"/>
            <w:hideMark/>
          </w:tcPr>
          <w:p w14:paraId="561811A7"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已支付：</w:t>
            </w:r>
            <w:r w:rsidRPr="000A4123">
              <w:rPr>
                <w:rFonts w:asciiTheme="minorEastAsia" w:hAnsiTheme="minorEastAsia" w:cs="宋体" w:hint="eastAsia"/>
                <w:color w:val="000000"/>
                <w:kern w:val="0"/>
                <w:szCs w:val="21"/>
              </w:rPr>
              <w:br/>
              <w:t>（1）网约车业务因公用车，“个人垫付”订单行程费已支付</w:t>
            </w:r>
            <w:r w:rsidRPr="000A4123">
              <w:rPr>
                <w:rFonts w:asciiTheme="minorEastAsia" w:hAnsiTheme="minorEastAsia" w:cs="宋体" w:hint="eastAsia"/>
                <w:color w:val="000000"/>
                <w:kern w:val="0"/>
                <w:szCs w:val="21"/>
              </w:rPr>
              <w:br/>
              <w:t>（2）网约车业务因私用车，订单行程费已支付</w:t>
            </w:r>
          </w:p>
        </w:tc>
      </w:tr>
      <w:tr w:rsidR="000A4123" w:rsidRPr="000A4123" w14:paraId="11250E6A" w14:textId="77777777" w:rsidTr="000A4123">
        <w:trPr>
          <w:trHeight w:val="1104"/>
        </w:trPr>
        <w:tc>
          <w:tcPr>
            <w:tcW w:w="312" w:type="pct"/>
            <w:vMerge/>
            <w:vAlign w:val="center"/>
            <w:hideMark/>
          </w:tcPr>
          <w:p w14:paraId="251074D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035EBBAA"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网约车（toC）</w:t>
            </w:r>
          </w:p>
        </w:tc>
        <w:tc>
          <w:tcPr>
            <w:tcW w:w="1935" w:type="pct"/>
            <w:shd w:val="clear" w:color="auto" w:fill="auto"/>
            <w:noWrap/>
            <w:vAlign w:val="center"/>
            <w:hideMark/>
          </w:tcPr>
          <w:p w14:paraId="645229A5"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待出发、已出发、已抵达、服务中、未支付、已支付、已取消</w:t>
            </w:r>
          </w:p>
        </w:tc>
        <w:tc>
          <w:tcPr>
            <w:tcW w:w="2205" w:type="pct"/>
            <w:shd w:val="clear" w:color="auto" w:fill="auto"/>
            <w:vAlign w:val="center"/>
            <w:hideMark/>
          </w:tcPr>
          <w:p w14:paraId="3F148452"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toC订单</w:t>
            </w:r>
            <w:r w:rsidRPr="000A4123">
              <w:rPr>
                <w:rFonts w:asciiTheme="minorEastAsia" w:hAnsiTheme="minorEastAsia" w:cs="宋体" w:hint="eastAsia"/>
                <w:color w:val="000000"/>
                <w:kern w:val="0"/>
                <w:szCs w:val="21"/>
              </w:rPr>
              <w:br/>
              <w:t>未支付：网约车业务toC用车：订单服务结束后，行程费未支付前</w:t>
            </w:r>
            <w:r w:rsidRPr="000A4123">
              <w:rPr>
                <w:rFonts w:asciiTheme="minorEastAsia" w:hAnsiTheme="minorEastAsia" w:cs="宋体" w:hint="eastAsia"/>
                <w:color w:val="000000"/>
                <w:kern w:val="0"/>
                <w:szCs w:val="21"/>
              </w:rPr>
              <w:br/>
              <w:t>已支付：网约车业务toC用车，订单行程费已支付</w:t>
            </w:r>
          </w:p>
        </w:tc>
      </w:tr>
      <w:tr w:rsidR="000A4123" w:rsidRPr="000A4123" w14:paraId="215BCB70" w14:textId="77777777" w:rsidTr="000A4123">
        <w:trPr>
          <w:trHeight w:val="2760"/>
        </w:trPr>
        <w:tc>
          <w:tcPr>
            <w:tcW w:w="312" w:type="pct"/>
            <w:vMerge/>
            <w:vAlign w:val="center"/>
            <w:hideMark/>
          </w:tcPr>
          <w:p w14:paraId="55A6BD11"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78B016B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出租车（toC）</w:t>
            </w:r>
          </w:p>
        </w:tc>
        <w:tc>
          <w:tcPr>
            <w:tcW w:w="1935" w:type="pct"/>
            <w:shd w:val="clear" w:color="auto" w:fill="auto"/>
            <w:vAlign w:val="center"/>
            <w:hideMark/>
          </w:tcPr>
          <w:p w14:paraId="1664F0CF"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待出发、已出发、已抵达、服务中、未支付、已支付、未结算、已结算、未付结、</w:t>
            </w:r>
            <w:r w:rsidRPr="000A4123">
              <w:rPr>
                <w:rFonts w:asciiTheme="minorEastAsia" w:hAnsiTheme="minorEastAsia" w:cs="宋体" w:hint="eastAsia"/>
                <w:color w:val="000000"/>
                <w:kern w:val="0"/>
                <w:szCs w:val="21"/>
              </w:rPr>
              <w:br/>
              <w:t>已付结、已取消</w:t>
            </w:r>
          </w:p>
        </w:tc>
        <w:tc>
          <w:tcPr>
            <w:tcW w:w="2205" w:type="pct"/>
            <w:shd w:val="clear" w:color="000000" w:fill="FFFFFF"/>
            <w:vAlign w:val="center"/>
            <w:hideMark/>
          </w:tcPr>
          <w:p w14:paraId="3976E5D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未支付：出租车业务：“在线支付”订单行程费确认提交成功之后，服务费用（行程费和调度费）未支付前</w:t>
            </w:r>
            <w:r w:rsidRPr="000A4123">
              <w:rPr>
                <w:rFonts w:asciiTheme="minorEastAsia" w:hAnsiTheme="minorEastAsia" w:cs="宋体" w:hint="eastAsia"/>
                <w:color w:val="000000"/>
                <w:kern w:val="0"/>
                <w:szCs w:val="21"/>
              </w:rPr>
              <w:br/>
              <w:t>已支付：出租车业务，“在线支付”订单服务费用（行程费和调度费）已支付</w:t>
            </w:r>
            <w:r w:rsidRPr="000A4123">
              <w:rPr>
                <w:rFonts w:asciiTheme="minorEastAsia" w:hAnsiTheme="minorEastAsia" w:cs="宋体" w:hint="eastAsia"/>
                <w:color w:val="000000"/>
                <w:kern w:val="0"/>
                <w:szCs w:val="21"/>
              </w:rPr>
              <w:br/>
              <w:t>未结算：“线下付现”且调度费为零的订单，订单行程费确认提交成功之后至司机结算行程费前</w:t>
            </w:r>
            <w:r w:rsidRPr="000A4123">
              <w:rPr>
                <w:rFonts w:asciiTheme="minorEastAsia" w:hAnsiTheme="minorEastAsia" w:cs="宋体" w:hint="eastAsia"/>
                <w:color w:val="000000"/>
                <w:kern w:val="0"/>
                <w:szCs w:val="21"/>
              </w:rPr>
              <w:br/>
              <w:t>已结算：“线下付现”且调度费为零的订单，司机结算行程费之后</w:t>
            </w:r>
            <w:r w:rsidRPr="000A4123">
              <w:rPr>
                <w:rFonts w:asciiTheme="minorEastAsia" w:hAnsiTheme="minorEastAsia" w:cs="宋体" w:hint="eastAsia"/>
                <w:color w:val="000000"/>
                <w:kern w:val="0"/>
                <w:szCs w:val="21"/>
              </w:rPr>
              <w:br/>
              <w:t>未付结：“线下付现”且调度费不为零的订单，订单行程费确认提交成功但未结算行程费或乘客未支付调度费</w:t>
            </w:r>
            <w:r w:rsidRPr="000A4123">
              <w:rPr>
                <w:rFonts w:asciiTheme="minorEastAsia" w:hAnsiTheme="minorEastAsia" w:cs="宋体" w:hint="eastAsia"/>
                <w:color w:val="000000"/>
                <w:kern w:val="0"/>
                <w:szCs w:val="21"/>
              </w:rPr>
              <w:br/>
              <w:t>已付结：“线下付现”且调度费不为零的订单，司机已结算行程费且乘客已支付调度费</w:t>
            </w:r>
          </w:p>
        </w:tc>
      </w:tr>
      <w:tr w:rsidR="000A4123" w:rsidRPr="000A4123" w14:paraId="5E48CB45" w14:textId="77777777" w:rsidTr="000A4123">
        <w:trPr>
          <w:trHeight w:val="552"/>
        </w:trPr>
        <w:tc>
          <w:tcPr>
            <w:tcW w:w="312" w:type="pct"/>
            <w:vMerge w:val="restart"/>
            <w:shd w:val="clear" w:color="auto" w:fill="auto"/>
            <w:noWrap/>
            <w:vAlign w:val="center"/>
            <w:hideMark/>
          </w:tcPr>
          <w:p w14:paraId="59983DDC"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运管端</w:t>
            </w:r>
          </w:p>
        </w:tc>
        <w:tc>
          <w:tcPr>
            <w:tcW w:w="548" w:type="pct"/>
            <w:shd w:val="clear" w:color="auto" w:fill="auto"/>
            <w:noWrap/>
            <w:vAlign w:val="center"/>
            <w:hideMark/>
          </w:tcPr>
          <w:p w14:paraId="408A0746"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未接订单</w:t>
            </w:r>
          </w:p>
        </w:tc>
        <w:tc>
          <w:tcPr>
            <w:tcW w:w="1935" w:type="pct"/>
            <w:shd w:val="clear" w:color="auto" w:fill="auto"/>
            <w:noWrap/>
            <w:vAlign w:val="center"/>
            <w:hideMark/>
          </w:tcPr>
          <w:p w14:paraId="0A45E6EB"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待接单</w:t>
            </w:r>
          </w:p>
        </w:tc>
        <w:tc>
          <w:tcPr>
            <w:tcW w:w="2205" w:type="pct"/>
            <w:shd w:val="clear" w:color="auto" w:fill="auto"/>
            <w:noWrap/>
            <w:vAlign w:val="center"/>
            <w:hideMark/>
          </w:tcPr>
          <w:p w14:paraId="36B87AB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系统派单中</w:t>
            </w:r>
          </w:p>
        </w:tc>
      </w:tr>
      <w:tr w:rsidR="000A4123" w:rsidRPr="000A4123" w14:paraId="1FCAE94D" w14:textId="77777777" w:rsidTr="000A4123">
        <w:trPr>
          <w:trHeight w:val="552"/>
        </w:trPr>
        <w:tc>
          <w:tcPr>
            <w:tcW w:w="312" w:type="pct"/>
            <w:vMerge/>
            <w:vAlign w:val="center"/>
            <w:hideMark/>
          </w:tcPr>
          <w:p w14:paraId="29AAFB85"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shd w:val="clear" w:color="auto" w:fill="auto"/>
            <w:noWrap/>
            <w:vAlign w:val="center"/>
            <w:hideMark/>
          </w:tcPr>
          <w:p w14:paraId="1F7FF4E9"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待人工派单</w:t>
            </w:r>
          </w:p>
        </w:tc>
        <w:tc>
          <w:tcPr>
            <w:tcW w:w="1935" w:type="pct"/>
            <w:shd w:val="clear" w:color="auto" w:fill="auto"/>
            <w:noWrap/>
            <w:vAlign w:val="center"/>
            <w:hideMark/>
          </w:tcPr>
          <w:p w14:paraId="0AE34F16"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待接单</w:t>
            </w:r>
          </w:p>
        </w:tc>
        <w:tc>
          <w:tcPr>
            <w:tcW w:w="2205" w:type="pct"/>
            <w:shd w:val="clear" w:color="auto" w:fill="auto"/>
            <w:noWrap/>
            <w:vAlign w:val="center"/>
            <w:hideMark/>
          </w:tcPr>
          <w:p w14:paraId="4D5DBA8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系统派单失败</w:t>
            </w:r>
          </w:p>
        </w:tc>
      </w:tr>
      <w:tr w:rsidR="000A4123" w:rsidRPr="000A4123" w14:paraId="201406A6" w14:textId="77777777" w:rsidTr="000A4123">
        <w:trPr>
          <w:trHeight w:val="552"/>
        </w:trPr>
        <w:tc>
          <w:tcPr>
            <w:tcW w:w="312" w:type="pct"/>
            <w:vMerge/>
            <w:vAlign w:val="center"/>
            <w:hideMark/>
          </w:tcPr>
          <w:p w14:paraId="4664F149"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restart"/>
            <w:shd w:val="clear" w:color="auto" w:fill="auto"/>
            <w:noWrap/>
            <w:vAlign w:val="center"/>
            <w:hideMark/>
          </w:tcPr>
          <w:p w14:paraId="29894DD8"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当前订单</w:t>
            </w:r>
          </w:p>
        </w:tc>
        <w:tc>
          <w:tcPr>
            <w:tcW w:w="1935" w:type="pct"/>
            <w:shd w:val="clear" w:color="auto" w:fill="auto"/>
            <w:vAlign w:val="center"/>
            <w:hideMark/>
          </w:tcPr>
          <w:p w14:paraId="137C2685"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出租车：待出发、已出发、已抵达、服务中、待确费</w:t>
            </w:r>
          </w:p>
        </w:tc>
        <w:tc>
          <w:tcPr>
            <w:tcW w:w="2205" w:type="pct"/>
            <w:shd w:val="clear" w:color="auto" w:fill="auto"/>
            <w:noWrap/>
            <w:vAlign w:val="center"/>
            <w:hideMark/>
          </w:tcPr>
          <w:p w14:paraId="1CDE87F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5C0C14C6" w14:textId="77777777" w:rsidTr="000A4123">
        <w:trPr>
          <w:trHeight w:val="552"/>
        </w:trPr>
        <w:tc>
          <w:tcPr>
            <w:tcW w:w="312" w:type="pct"/>
            <w:vMerge/>
            <w:vAlign w:val="center"/>
            <w:hideMark/>
          </w:tcPr>
          <w:p w14:paraId="3B4FCCF2"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7F76340E"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vAlign w:val="center"/>
            <w:hideMark/>
          </w:tcPr>
          <w:p w14:paraId="74B7FC9C"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网约车：待出发、已出发、已抵达、服务中</w:t>
            </w:r>
          </w:p>
        </w:tc>
        <w:tc>
          <w:tcPr>
            <w:tcW w:w="2205" w:type="pct"/>
            <w:shd w:val="clear" w:color="auto" w:fill="auto"/>
            <w:noWrap/>
            <w:vAlign w:val="center"/>
            <w:hideMark/>
          </w:tcPr>
          <w:p w14:paraId="5162F2DE"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 xml:space="preserve">　</w:t>
            </w:r>
          </w:p>
        </w:tc>
      </w:tr>
      <w:tr w:rsidR="000A4123" w:rsidRPr="000A4123" w14:paraId="4E347962" w14:textId="77777777" w:rsidTr="000A4123">
        <w:trPr>
          <w:trHeight w:val="2484"/>
        </w:trPr>
        <w:tc>
          <w:tcPr>
            <w:tcW w:w="312" w:type="pct"/>
            <w:vMerge/>
            <w:vAlign w:val="center"/>
            <w:hideMark/>
          </w:tcPr>
          <w:p w14:paraId="5685DFD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restart"/>
            <w:shd w:val="clear" w:color="auto" w:fill="auto"/>
            <w:noWrap/>
            <w:vAlign w:val="center"/>
            <w:hideMark/>
          </w:tcPr>
          <w:p w14:paraId="68EA5616"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异常订单</w:t>
            </w:r>
          </w:p>
        </w:tc>
        <w:tc>
          <w:tcPr>
            <w:tcW w:w="1935" w:type="pct"/>
            <w:shd w:val="clear" w:color="auto" w:fill="auto"/>
            <w:vAlign w:val="center"/>
            <w:hideMark/>
          </w:tcPr>
          <w:p w14:paraId="00F56F4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出租车：未支付、已支付、未结算、已结算、未付结、已付结</w:t>
            </w:r>
          </w:p>
        </w:tc>
        <w:tc>
          <w:tcPr>
            <w:tcW w:w="2205" w:type="pct"/>
            <w:shd w:val="clear" w:color="auto" w:fill="auto"/>
            <w:vAlign w:val="center"/>
            <w:hideMark/>
          </w:tcPr>
          <w:p w14:paraId="62BB8043"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未支付：出租车业务：“在线支付”订单服务结束后，服务费用（行程费和调度费）未支付前</w:t>
            </w:r>
            <w:r w:rsidRPr="000A4123">
              <w:rPr>
                <w:rFonts w:asciiTheme="minorEastAsia" w:hAnsiTheme="minorEastAsia" w:cs="宋体" w:hint="eastAsia"/>
                <w:color w:val="000000"/>
                <w:kern w:val="0"/>
                <w:szCs w:val="21"/>
              </w:rPr>
              <w:br/>
              <w:t>已支付：出租车业务，“在线支付”订单服务费用（行程费和调度费）已支付</w:t>
            </w:r>
            <w:r w:rsidRPr="000A4123">
              <w:rPr>
                <w:rFonts w:asciiTheme="minorEastAsia" w:hAnsiTheme="minorEastAsia" w:cs="宋体" w:hint="eastAsia"/>
                <w:color w:val="000000"/>
                <w:kern w:val="0"/>
                <w:szCs w:val="21"/>
              </w:rPr>
              <w:br/>
              <w:t>未结算：“线下付现”且调度费为零的订单，行程结束后至司机结算行程费前</w:t>
            </w:r>
            <w:r w:rsidRPr="000A4123">
              <w:rPr>
                <w:rFonts w:asciiTheme="minorEastAsia" w:hAnsiTheme="minorEastAsia" w:cs="宋体" w:hint="eastAsia"/>
                <w:color w:val="000000"/>
                <w:kern w:val="0"/>
                <w:szCs w:val="21"/>
              </w:rPr>
              <w:br/>
              <w:t>已结算：“线下付现”且调度费为零的订单，司机结算行程费之后</w:t>
            </w:r>
            <w:r w:rsidRPr="000A4123">
              <w:rPr>
                <w:rFonts w:asciiTheme="minorEastAsia" w:hAnsiTheme="minorEastAsia" w:cs="宋体" w:hint="eastAsia"/>
                <w:color w:val="000000"/>
                <w:kern w:val="0"/>
                <w:szCs w:val="21"/>
              </w:rPr>
              <w:br/>
              <w:t>未付结：“线下付现”且调度费不为零的订单，司机已收现但未结算行程费或乘客未支付调度费</w:t>
            </w:r>
            <w:r w:rsidRPr="000A4123">
              <w:rPr>
                <w:rFonts w:asciiTheme="minorEastAsia" w:hAnsiTheme="minorEastAsia" w:cs="宋体" w:hint="eastAsia"/>
                <w:color w:val="000000"/>
                <w:kern w:val="0"/>
                <w:szCs w:val="21"/>
              </w:rPr>
              <w:br/>
              <w:t>已付结：“线下付现”且调度费不为零的订单，司机已结算行程费且乘客已支付调度费</w:t>
            </w:r>
          </w:p>
        </w:tc>
      </w:tr>
      <w:tr w:rsidR="000A4123" w:rsidRPr="000A4123" w14:paraId="01DF2993" w14:textId="77777777" w:rsidTr="000A4123">
        <w:trPr>
          <w:trHeight w:val="828"/>
        </w:trPr>
        <w:tc>
          <w:tcPr>
            <w:tcW w:w="312" w:type="pct"/>
            <w:vMerge/>
            <w:vAlign w:val="center"/>
            <w:hideMark/>
          </w:tcPr>
          <w:p w14:paraId="4E21913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78CE0642"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vAlign w:val="center"/>
            <w:hideMark/>
          </w:tcPr>
          <w:p w14:paraId="12D31328"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网约车：未支付、已支付</w:t>
            </w:r>
          </w:p>
        </w:tc>
        <w:tc>
          <w:tcPr>
            <w:tcW w:w="2205" w:type="pct"/>
            <w:shd w:val="clear" w:color="auto" w:fill="auto"/>
            <w:vAlign w:val="center"/>
            <w:hideMark/>
          </w:tcPr>
          <w:p w14:paraId="46929EB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未支付：网约车业务toC用车：订单服务结束后，行程费未支付前</w:t>
            </w:r>
            <w:r w:rsidRPr="000A4123">
              <w:rPr>
                <w:rFonts w:asciiTheme="minorEastAsia" w:hAnsiTheme="minorEastAsia" w:cs="宋体" w:hint="eastAsia"/>
                <w:color w:val="000000"/>
                <w:kern w:val="0"/>
                <w:szCs w:val="21"/>
              </w:rPr>
              <w:br/>
              <w:t>已支付：网约车业务toC用车，订单行程费已支付</w:t>
            </w:r>
          </w:p>
        </w:tc>
      </w:tr>
      <w:tr w:rsidR="000A4123" w:rsidRPr="000A4123" w14:paraId="0B1F615C" w14:textId="77777777" w:rsidTr="000A4123">
        <w:trPr>
          <w:trHeight w:val="1656"/>
        </w:trPr>
        <w:tc>
          <w:tcPr>
            <w:tcW w:w="312" w:type="pct"/>
            <w:vMerge/>
            <w:vAlign w:val="center"/>
            <w:hideMark/>
          </w:tcPr>
          <w:p w14:paraId="694A9922"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restart"/>
            <w:shd w:val="clear" w:color="auto" w:fill="auto"/>
            <w:noWrap/>
            <w:vAlign w:val="center"/>
            <w:hideMark/>
          </w:tcPr>
          <w:p w14:paraId="6DE1980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待收款订单</w:t>
            </w:r>
          </w:p>
        </w:tc>
        <w:tc>
          <w:tcPr>
            <w:tcW w:w="1935" w:type="pct"/>
            <w:shd w:val="clear" w:color="auto" w:fill="auto"/>
            <w:vAlign w:val="center"/>
            <w:hideMark/>
          </w:tcPr>
          <w:p w14:paraId="02930E62"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出租车：未支付、未结算、未付结</w:t>
            </w:r>
          </w:p>
        </w:tc>
        <w:tc>
          <w:tcPr>
            <w:tcW w:w="2205" w:type="pct"/>
            <w:shd w:val="clear" w:color="auto" w:fill="auto"/>
            <w:vAlign w:val="center"/>
            <w:hideMark/>
          </w:tcPr>
          <w:p w14:paraId="5E9B6931"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未支付：出租车业务：“在线支付”订单服务结束后，服务费用（行程费和调度费）未支付前</w:t>
            </w:r>
            <w:r w:rsidRPr="000A4123">
              <w:rPr>
                <w:rFonts w:asciiTheme="minorEastAsia" w:hAnsiTheme="minorEastAsia" w:cs="宋体" w:hint="eastAsia"/>
                <w:color w:val="000000"/>
                <w:kern w:val="0"/>
                <w:szCs w:val="21"/>
              </w:rPr>
              <w:br/>
              <w:t>未结算：“线下付现”且调度费为零的订单，行程结束后至司机结算行程费前</w:t>
            </w:r>
            <w:r w:rsidRPr="000A4123">
              <w:rPr>
                <w:rFonts w:asciiTheme="minorEastAsia" w:hAnsiTheme="minorEastAsia" w:cs="宋体" w:hint="eastAsia"/>
                <w:color w:val="000000"/>
                <w:kern w:val="0"/>
                <w:szCs w:val="21"/>
              </w:rPr>
              <w:br/>
              <w:t>未付结：“线下付现”且调度费不为零的订单，司机已收现但未结算行程费或乘客未支付调度费</w:t>
            </w:r>
          </w:p>
        </w:tc>
      </w:tr>
      <w:tr w:rsidR="000A4123" w:rsidRPr="000A4123" w14:paraId="187940BD" w14:textId="77777777" w:rsidTr="000A4123">
        <w:trPr>
          <w:trHeight w:val="552"/>
        </w:trPr>
        <w:tc>
          <w:tcPr>
            <w:tcW w:w="312" w:type="pct"/>
            <w:vMerge/>
            <w:vAlign w:val="center"/>
            <w:hideMark/>
          </w:tcPr>
          <w:p w14:paraId="4DE6C7C2"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298A464E"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vAlign w:val="center"/>
            <w:hideMark/>
          </w:tcPr>
          <w:p w14:paraId="38B7D63C"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网约车：未支付</w:t>
            </w:r>
          </w:p>
        </w:tc>
        <w:tc>
          <w:tcPr>
            <w:tcW w:w="2205" w:type="pct"/>
            <w:shd w:val="clear" w:color="auto" w:fill="auto"/>
            <w:vAlign w:val="center"/>
            <w:hideMark/>
          </w:tcPr>
          <w:p w14:paraId="7FA2829A"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未支付：网约车业务toC用车：订单服务结束后，行程费未支付前</w:t>
            </w:r>
          </w:p>
        </w:tc>
      </w:tr>
      <w:tr w:rsidR="000A4123" w:rsidRPr="000A4123" w14:paraId="1BED41DD" w14:textId="77777777" w:rsidTr="000A4123">
        <w:trPr>
          <w:trHeight w:val="1104"/>
        </w:trPr>
        <w:tc>
          <w:tcPr>
            <w:tcW w:w="312" w:type="pct"/>
            <w:vMerge/>
            <w:vAlign w:val="center"/>
            <w:hideMark/>
          </w:tcPr>
          <w:p w14:paraId="7EB5509F"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restart"/>
            <w:shd w:val="clear" w:color="auto" w:fill="auto"/>
            <w:noWrap/>
            <w:vAlign w:val="center"/>
            <w:hideMark/>
          </w:tcPr>
          <w:p w14:paraId="0CE2EC49"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已完成订单</w:t>
            </w:r>
          </w:p>
        </w:tc>
        <w:tc>
          <w:tcPr>
            <w:tcW w:w="1935" w:type="pct"/>
            <w:shd w:val="clear" w:color="auto" w:fill="auto"/>
            <w:vAlign w:val="center"/>
            <w:hideMark/>
          </w:tcPr>
          <w:p w14:paraId="788F5E32"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出租车：已支付、已结算、已付结、已取消</w:t>
            </w:r>
          </w:p>
        </w:tc>
        <w:tc>
          <w:tcPr>
            <w:tcW w:w="2205" w:type="pct"/>
            <w:shd w:val="clear" w:color="auto" w:fill="auto"/>
            <w:vAlign w:val="center"/>
            <w:hideMark/>
          </w:tcPr>
          <w:p w14:paraId="2F1D8E6A"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已支付：出租车业务，“在线支付”订单服务费用（行程费和调度费）已支付</w:t>
            </w:r>
            <w:r w:rsidRPr="000A4123">
              <w:rPr>
                <w:rFonts w:asciiTheme="minorEastAsia" w:hAnsiTheme="minorEastAsia" w:cs="宋体" w:hint="eastAsia"/>
                <w:color w:val="000000"/>
                <w:kern w:val="0"/>
                <w:szCs w:val="21"/>
              </w:rPr>
              <w:br/>
              <w:t>已结算：“线下付现”且调度费为零的订单，司机结算行程费之后</w:t>
            </w:r>
            <w:r w:rsidRPr="000A4123">
              <w:rPr>
                <w:rFonts w:asciiTheme="minorEastAsia" w:hAnsiTheme="minorEastAsia" w:cs="宋体" w:hint="eastAsia"/>
                <w:color w:val="000000"/>
                <w:kern w:val="0"/>
                <w:szCs w:val="21"/>
              </w:rPr>
              <w:br/>
              <w:t>已付结：“线下付现”且调度费不为零的订单，司机已结算行程费且乘客已支付调度费</w:t>
            </w:r>
          </w:p>
        </w:tc>
      </w:tr>
      <w:tr w:rsidR="000A4123" w:rsidRPr="000A4123" w14:paraId="486D77DF" w14:textId="77777777" w:rsidTr="000A4123">
        <w:trPr>
          <w:trHeight w:val="552"/>
        </w:trPr>
        <w:tc>
          <w:tcPr>
            <w:tcW w:w="312" w:type="pct"/>
            <w:vMerge/>
            <w:vAlign w:val="center"/>
            <w:hideMark/>
          </w:tcPr>
          <w:p w14:paraId="78048E74"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548" w:type="pct"/>
            <w:vMerge/>
            <w:vAlign w:val="center"/>
            <w:hideMark/>
          </w:tcPr>
          <w:p w14:paraId="61D9E9CE" w14:textId="77777777" w:rsidR="000A4123" w:rsidRPr="000A4123" w:rsidRDefault="000A4123" w:rsidP="000A4123">
            <w:pPr>
              <w:widowControl/>
              <w:spacing w:line="240" w:lineRule="auto"/>
              <w:jc w:val="left"/>
              <w:rPr>
                <w:rFonts w:asciiTheme="minorEastAsia" w:hAnsiTheme="minorEastAsia" w:cs="宋体"/>
                <w:color w:val="000000"/>
                <w:kern w:val="0"/>
                <w:szCs w:val="21"/>
              </w:rPr>
            </w:pPr>
          </w:p>
        </w:tc>
        <w:tc>
          <w:tcPr>
            <w:tcW w:w="1935" w:type="pct"/>
            <w:shd w:val="clear" w:color="auto" w:fill="auto"/>
            <w:noWrap/>
            <w:vAlign w:val="center"/>
            <w:hideMark/>
          </w:tcPr>
          <w:p w14:paraId="7FEB72CD" w14:textId="77777777" w:rsidR="000A4123" w:rsidRPr="000A4123" w:rsidRDefault="000A4123" w:rsidP="000A4123">
            <w:pPr>
              <w:widowControl/>
              <w:spacing w:line="240" w:lineRule="auto"/>
              <w:jc w:val="center"/>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网约车：已支付、已取消</w:t>
            </w:r>
          </w:p>
        </w:tc>
        <w:tc>
          <w:tcPr>
            <w:tcW w:w="2205" w:type="pct"/>
            <w:shd w:val="clear" w:color="auto" w:fill="auto"/>
            <w:noWrap/>
            <w:vAlign w:val="center"/>
            <w:hideMark/>
          </w:tcPr>
          <w:p w14:paraId="06A0230E" w14:textId="77777777" w:rsidR="000A4123" w:rsidRPr="000A4123" w:rsidRDefault="000A4123" w:rsidP="000A4123">
            <w:pPr>
              <w:widowControl/>
              <w:spacing w:line="240" w:lineRule="auto"/>
              <w:jc w:val="left"/>
              <w:rPr>
                <w:rFonts w:asciiTheme="minorEastAsia" w:hAnsiTheme="minorEastAsia" w:cs="宋体"/>
                <w:color w:val="000000"/>
                <w:kern w:val="0"/>
                <w:szCs w:val="21"/>
              </w:rPr>
            </w:pPr>
            <w:r w:rsidRPr="000A4123">
              <w:rPr>
                <w:rFonts w:asciiTheme="minorEastAsia" w:hAnsiTheme="minorEastAsia" w:cs="宋体" w:hint="eastAsia"/>
                <w:color w:val="000000"/>
                <w:kern w:val="0"/>
                <w:szCs w:val="21"/>
              </w:rPr>
              <w:t>已支付：网约车业务toC用车，订单行程费已支付</w:t>
            </w:r>
          </w:p>
        </w:tc>
      </w:tr>
    </w:tbl>
    <w:p w14:paraId="58CF255F" w14:textId="5676B46E" w:rsidR="000519D7" w:rsidRPr="000A4123" w:rsidRDefault="000519D7" w:rsidP="000A4123"/>
    <w:p w14:paraId="549D853D" w14:textId="7C558A7F" w:rsidR="000519D7" w:rsidRDefault="000519D7" w:rsidP="000519D7">
      <w:pPr>
        <w:pStyle w:val="af2"/>
        <w:keepNext/>
      </w:pPr>
      <w:r>
        <w:t xml:space="preserve">Table </w:t>
      </w:r>
      <w:r w:rsidR="00124658">
        <w:fldChar w:fldCharType="begin"/>
      </w:r>
      <w:r w:rsidR="00124658">
        <w:instrText xml:space="preserve"> SEQ Table \* ARABIC </w:instrText>
      </w:r>
      <w:r w:rsidR="00124658">
        <w:fldChar w:fldCharType="separate"/>
      </w:r>
      <w:r w:rsidR="008B68F1">
        <w:rPr>
          <w:noProof/>
        </w:rPr>
        <w:t>5</w:t>
      </w:r>
      <w:r w:rsidR="00124658">
        <w:rPr>
          <w:noProof/>
        </w:rPr>
        <w:fldChar w:fldCharType="end"/>
      </w:r>
      <w:r w:rsidRPr="006665AB">
        <w:rPr>
          <w:rFonts w:hint="eastAsia"/>
        </w:rPr>
        <w:t>订单状态序列</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849"/>
        <w:gridCol w:w="1319"/>
        <w:gridCol w:w="849"/>
        <w:gridCol w:w="1486"/>
        <w:gridCol w:w="1560"/>
        <w:gridCol w:w="3899"/>
      </w:tblGrid>
      <w:tr w:rsidR="000519D7" w:rsidRPr="000519D7" w14:paraId="14381E05" w14:textId="77777777" w:rsidTr="000519D7">
        <w:trPr>
          <w:trHeight w:val="552"/>
        </w:trPr>
        <w:tc>
          <w:tcPr>
            <w:tcW w:w="5000" w:type="pct"/>
            <w:gridSpan w:val="6"/>
            <w:shd w:val="clear" w:color="000000" w:fill="FFFFFF"/>
            <w:noWrap/>
            <w:vAlign w:val="center"/>
            <w:hideMark/>
          </w:tcPr>
          <w:p w14:paraId="37B0C9BD" w14:textId="77777777" w:rsidR="000519D7" w:rsidRPr="000519D7" w:rsidRDefault="000519D7" w:rsidP="000519D7">
            <w:pPr>
              <w:widowControl/>
              <w:spacing w:line="240" w:lineRule="auto"/>
              <w:jc w:val="center"/>
              <w:rPr>
                <w:rFonts w:asciiTheme="minorEastAsia" w:hAnsiTheme="minorEastAsia" w:cs="宋体"/>
                <w:b/>
                <w:bCs/>
                <w:color w:val="000000"/>
                <w:kern w:val="0"/>
                <w:szCs w:val="21"/>
              </w:rPr>
            </w:pPr>
            <w:r w:rsidRPr="000519D7">
              <w:rPr>
                <w:rFonts w:asciiTheme="minorEastAsia" w:hAnsiTheme="minorEastAsia" w:cs="宋体" w:hint="eastAsia"/>
                <w:b/>
                <w:bCs/>
                <w:color w:val="000000"/>
                <w:kern w:val="0"/>
                <w:szCs w:val="21"/>
              </w:rPr>
              <w:t>订单状态序列</w:t>
            </w:r>
          </w:p>
        </w:tc>
      </w:tr>
      <w:tr w:rsidR="000519D7" w:rsidRPr="000519D7" w14:paraId="5DECDCB7" w14:textId="77777777" w:rsidTr="000519D7">
        <w:trPr>
          <w:trHeight w:val="552"/>
        </w:trPr>
        <w:tc>
          <w:tcPr>
            <w:tcW w:w="426" w:type="pct"/>
            <w:shd w:val="clear" w:color="000000" w:fill="FFFFFF"/>
            <w:noWrap/>
            <w:vAlign w:val="center"/>
            <w:hideMark/>
          </w:tcPr>
          <w:p w14:paraId="47E46ECC" w14:textId="77777777" w:rsidR="000519D7" w:rsidRPr="000519D7" w:rsidRDefault="000519D7" w:rsidP="000519D7">
            <w:pPr>
              <w:widowControl/>
              <w:spacing w:line="240" w:lineRule="auto"/>
              <w:jc w:val="center"/>
              <w:rPr>
                <w:rFonts w:asciiTheme="minorEastAsia" w:hAnsiTheme="minorEastAsia" w:cs="宋体"/>
                <w:b/>
                <w:bCs/>
                <w:color w:val="000000"/>
                <w:kern w:val="0"/>
                <w:szCs w:val="21"/>
              </w:rPr>
            </w:pPr>
            <w:r w:rsidRPr="000519D7">
              <w:rPr>
                <w:rFonts w:asciiTheme="minorEastAsia" w:hAnsiTheme="minorEastAsia" w:cs="宋体" w:hint="eastAsia"/>
                <w:b/>
                <w:bCs/>
                <w:color w:val="000000"/>
                <w:kern w:val="0"/>
                <w:szCs w:val="21"/>
              </w:rPr>
              <w:t>业务类型</w:t>
            </w:r>
          </w:p>
        </w:tc>
        <w:tc>
          <w:tcPr>
            <w:tcW w:w="662" w:type="pct"/>
            <w:shd w:val="clear" w:color="000000" w:fill="FFFFFF"/>
            <w:noWrap/>
            <w:vAlign w:val="center"/>
            <w:hideMark/>
          </w:tcPr>
          <w:p w14:paraId="217B5ECE" w14:textId="77777777" w:rsidR="000519D7" w:rsidRPr="000519D7" w:rsidRDefault="000519D7" w:rsidP="000519D7">
            <w:pPr>
              <w:widowControl/>
              <w:spacing w:line="240" w:lineRule="auto"/>
              <w:jc w:val="center"/>
              <w:rPr>
                <w:rFonts w:asciiTheme="minorEastAsia" w:hAnsiTheme="minorEastAsia" w:cs="宋体"/>
                <w:b/>
                <w:bCs/>
                <w:color w:val="000000"/>
                <w:kern w:val="0"/>
                <w:szCs w:val="21"/>
              </w:rPr>
            </w:pPr>
            <w:r w:rsidRPr="000519D7">
              <w:rPr>
                <w:rFonts w:asciiTheme="minorEastAsia" w:hAnsiTheme="minorEastAsia" w:cs="宋体" w:hint="eastAsia"/>
                <w:b/>
                <w:bCs/>
                <w:color w:val="000000"/>
                <w:kern w:val="0"/>
                <w:szCs w:val="21"/>
              </w:rPr>
              <w:t>场景类型</w:t>
            </w:r>
          </w:p>
        </w:tc>
        <w:tc>
          <w:tcPr>
            <w:tcW w:w="426" w:type="pct"/>
            <w:shd w:val="clear" w:color="000000" w:fill="FFFFFF"/>
            <w:noWrap/>
            <w:vAlign w:val="center"/>
            <w:hideMark/>
          </w:tcPr>
          <w:p w14:paraId="14F0BE62" w14:textId="77777777" w:rsidR="000519D7" w:rsidRPr="000519D7" w:rsidRDefault="000519D7" w:rsidP="000519D7">
            <w:pPr>
              <w:widowControl/>
              <w:spacing w:line="240" w:lineRule="auto"/>
              <w:jc w:val="center"/>
              <w:rPr>
                <w:rFonts w:asciiTheme="minorEastAsia" w:hAnsiTheme="minorEastAsia" w:cs="宋体"/>
                <w:b/>
                <w:bCs/>
                <w:color w:val="000000"/>
                <w:kern w:val="0"/>
                <w:szCs w:val="21"/>
              </w:rPr>
            </w:pPr>
            <w:r w:rsidRPr="000519D7">
              <w:rPr>
                <w:rFonts w:asciiTheme="minorEastAsia" w:hAnsiTheme="minorEastAsia" w:cs="宋体" w:hint="eastAsia"/>
                <w:b/>
                <w:bCs/>
                <w:color w:val="000000"/>
                <w:kern w:val="0"/>
                <w:szCs w:val="21"/>
              </w:rPr>
              <w:t>支付方式</w:t>
            </w:r>
          </w:p>
        </w:tc>
        <w:tc>
          <w:tcPr>
            <w:tcW w:w="746" w:type="pct"/>
            <w:shd w:val="clear" w:color="000000" w:fill="FFFFFF"/>
            <w:noWrap/>
            <w:vAlign w:val="center"/>
            <w:hideMark/>
          </w:tcPr>
          <w:p w14:paraId="72C47C42" w14:textId="77777777" w:rsidR="000519D7" w:rsidRPr="000519D7" w:rsidRDefault="000519D7" w:rsidP="000519D7">
            <w:pPr>
              <w:widowControl/>
              <w:spacing w:line="240" w:lineRule="auto"/>
              <w:jc w:val="center"/>
              <w:rPr>
                <w:rFonts w:asciiTheme="minorEastAsia" w:hAnsiTheme="minorEastAsia" w:cs="宋体"/>
                <w:b/>
                <w:bCs/>
                <w:color w:val="000000"/>
                <w:kern w:val="0"/>
                <w:szCs w:val="21"/>
              </w:rPr>
            </w:pPr>
            <w:r w:rsidRPr="000519D7">
              <w:rPr>
                <w:rFonts w:asciiTheme="minorEastAsia" w:hAnsiTheme="minorEastAsia" w:cs="宋体" w:hint="eastAsia"/>
                <w:b/>
                <w:bCs/>
                <w:color w:val="000000"/>
                <w:kern w:val="0"/>
                <w:szCs w:val="21"/>
              </w:rPr>
              <w:t>服务状态</w:t>
            </w:r>
          </w:p>
        </w:tc>
        <w:tc>
          <w:tcPr>
            <w:tcW w:w="783" w:type="pct"/>
            <w:shd w:val="clear" w:color="000000" w:fill="FFFFFF"/>
            <w:noWrap/>
            <w:vAlign w:val="center"/>
            <w:hideMark/>
          </w:tcPr>
          <w:p w14:paraId="76DFD4D4" w14:textId="77777777" w:rsidR="000519D7" w:rsidRPr="000519D7" w:rsidRDefault="000519D7" w:rsidP="000519D7">
            <w:pPr>
              <w:widowControl/>
              <w:spacing w:line="240" w:lineRule="auto"/>
              <w:jc w:val="center"/>
              <w:rPr>
                <w:rFonts w:asciiTheme="minorEastAsia" w:hAnsiTheme="minorEastAsia" w:cs="宋体"/>
                <w:b/>
                <w:bCs/>
                <w:color w:val="000000"/>
                <w:kern w:val="0"/>
                <w:szCs w:val="21"/>
              </w:rPr>
            </w:pPr>
            <w:r w:rsidRPr="000519D7">
              <w:rPr>
                <w:rFonts w:asciiTheme="minorEastAsia" w:hAnsiTheme="minorEastAsia" w:cs="宋体" w:hint="eastAsia"/>
                <w:b/>
                <w:bCs/>
                <w:color w:val="000000"/>
                <w:kern w:val="0"/>
                <w:szCs w:val="21"/>
              </w:rPr>
              <w:t>支付状态</w:t>
            </w:r>
          </w:p>
        </w:tc>
        <w:tc>
          <w:tcPr>
            <w:tcW w:w="1957" w:type="pct"/>
            <w:shd w:val="clear" w:color="000000" w:fill="FFFFFF"/>
            <w:noWrap/>
            <w:vAlign w:val="center"/>
            <w:hideMark/>
          </w:tcPr>
          <w:p w14:paraId="03F4B5BE" w14:textId="77777777" w:rsidR="000519D7" w:rsidRPr="000519D7" w:rsidRDefault="000519D7" w:rsidP="000519D7">
            <w:pPr>
              <w:widowControl/>
              <w:spacing w:line="240" w:lineRule="auto"/>
              <w:jc w:val="center"/>
              <w:rPr>
                <w:rFonts w:asciiTheme="minorEastAsia" w:hAnsiTheme="minorEastAsia" w:cs="宋体"/>
                <w:b/>
                <w:bCs/>
                <w:color w:val="000000"/>
                <w:kern w:val="0"/>
                <w:szCs w:val="21"/>
              </w:rPr>
            </w:pPr>
            <w:r w:rsidRPr="000519D7">
              <w:rPr>
                <w:rFonts w:asciiTheme="minorEastAsia" w:hAnsiTheme="minorEastAsia" w:cs="宋体" w:hint="eastAsia"/>
                <w:b/>
                <w:bCs/>
                <w:color w:val="000000"/>
                <w:kern w:val="0"/>
                <w:szCs w:val="21"/>
              </w:rPr>
              <w:t>备注</w:t>
            </w:r>
          </w:p>
        </w:tc>
      </w:tr>
      <w:tr w:rsidR="000519D7" w:rsidRPr="000519D7" w14:paraId="3DF2DA22" w14:textId="77777777" w:rsidTr="000519D7">
        <w:trPr>
          <w:trHeight w:val="1380"/>
        </w:trPr>
        <w:tc>
          <w:tcPr>
            <w:tcW w:w="426" w:type="pct"/>
            <w:vMerge w:val="restart"/>
            <w:shd w:val="clear" w:color="000000" w:fill="FFFFFF"/>
            <w:noWrap/>
            <w:vAlign w:val="center"/>
            <w:hideMark/>
          </w:tcPr>
          <w:p w14:paraId="62DC3624"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网约车</w:t>
            </w:r>
          </w:p>
        </w:tc>
        <w:tc>
          <w:tcPr>
            <w:tcW w:w="662" w:type="pct"/>
            <w:vMerge w:val="restart"/>
            <w:shd w:val="clear" w:color="000000" w:fill="FFFFFF"/>
            <w:noWrap/>
            <w:vAlign w:val="center"/>
            <w:hideMark/>
          </w:tcPr>
          <w:p w14:paraId="3515DEDE"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因公用车</w:t>
            </w:r>
          </w:p>
        </w:tc>
        <w:tc>
          <w:tcPr>
            <w:tcW w:w="426" w:type="pct"/>
            <w:shd w:val="clear" w:color="000000" w:fill="FFFFFF"/>
            <w:noWrap/>
            <w:vAlign w:val="center"/>
            <w:hideMark/>
          </w:tcPr>
          <w:p w14:paraId="2313B1AF"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机构支付</w:t>
            </w:r>
          </w:p>
        </w:tc>
        <w:tc>
          <w:tcPr>
            <w:tcW w:w="746" w:type="pct"/>
            <w:vMerge w:val="restart"/>
            <w:shd w:val="clear" w:color="000000" w:fill="FFFFFF"/>
            <w:noWrap/>
            <w:vAlign w:val="center"/>
            <w:hideMark/>
          </w:tcPr>
          <w:p w14:paraId="4594418B"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待接单、待出发、已出发、已抵达、</w:t>
            </w:r>
            <w:r w:rsidRPr="000519D7">
              <w:rPr>
                <w:rFonts w:asciiTheme="minorEastAsia" w:hAnsiTheme="minorEastAsia" w:cs="宋体" w:hint="eastAsia"/>
                <w:kern w:val="0"/>
                <w:szCs w:val="21"/>
              </w:rPr>
              <w:t>服务中、</w:t>
            </w:r>
            <w:r w:rsidRPr="000519D7">
              <w:rPr>
                <w:rFonts w:asciiTheme="minorEastAsia" w:hAnsiTheme="minorEastAsia" w:cs="宋体" w:hint="eastAsia"/>
                <w:b/>
                <w:bCs/>
                <w:color w:val="000000"/>
                <w:kern w:val="0"/>
                <w:szCs w:val="21"/>
              </w:rPr>
              <w:t>待确费</w:t>
            </w:r>
            <w:r w:rsidRPr="000519D7">
              <w:rPr>
                <w:rFonts w:asciiTheme="minorEastAsia" w:hAnsiTheme="minorEastAsia" w:cs="宋体" w:hint="eastAsia"/>
                <w:b/>
                <w:bCs/>
                <w:kern w:val="0"/>
                <w:szCs w:val="21"/>
              </w:rPr>
              <w:t>/已取消</w:t>
            </w:r>
          </w:p>
        </w:tc>
        <w:tc>
          <w:tcPr>
            <w:tcW w:w="783" w:type="pct"/>
            <w:shd w:val="clear" w:color="000000" w:fill="FFFFFF"/>
            <w:noWrap/>
            <w:vAlign w:val="center"/>
            <w:hideMark/>
          </w:tcPr>
          <w:p w14:paraId="63A34976"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未结算、结算中、已结算</w:t>
            </w:r>
          </w:p>
        </w:tc>
        <w:tc>
          <w:tcPr>
            <w:tcW w:w="1957" w:type="pct"/>
            <w:shd w:val="clear" w:color="000000" w:fill="FFFFFF"/>
            <w:vAlign w:val="center"/>
            <w:hideMark/>
          </w:tcPr>
          <w:p w14:paraId="0A461727" w14:textId="77777777" w:rsidR="000519D7" w:rsidRPr="000519D7" w:rsidRDefault="000519D7" w:rsidP="000519D7">
            <w:pPr>
              <w:widowControl/>
              <w:spacing w:after="240" w:line="240" w:lineRule="auto"/>
              <w:jc w:val="left"/>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未结算：行程费未结算</w:t>
            </w:r>
            <w:r w:rsidRPr="000519D7">
              <w:rPr>
                <w:rFonts w:asciiTheme="minorEastAsia" w:hAnsiTheme="minorEastAsia" w:cs="宋体" w:hint="eastAsia"/>
                <w:color w:val="000000"/>
                <w:kern w:val="0"/>
                <w:szCs w:val="21"/>
              </w:rPr>
              <w:br/>
              <w:t>结算中：行程费结算中</w:t>
            </w:r>
            <w:r w:rsidRPr="000519D7">
              <w:rPr>
                <w:rFonts w:asciiTheme="minorEastAsia" w:hAnsiTheme="minorEastAsia" w:cs="宋体" w:hint="eastAsia"/>
                <w:color w:val="D9D9D9"/>
                <w:kern w:val="0"/>
                <w:szCs w:val="21"/>
              </w:rPr>
              <w:br/>
            </w:r>
            <w:r w:rsidRPr="000519D7">
              <w:rPr>
                <w:rFonts w:asciiTheme="minorEastAsia" w:hAnsiTheme="minorEastAsia" w:cs="宋体" w:hint="eastAsia"/>
                <w:color w:val="000000"/>
                <w:kern w:val="0"/>
                <w:szCs w:val="21"/>
              </w:rPr>
              <w:t>已结算：行程费已结算</w:t>
            </w:r>
          </w:p>
        </w:tc>
      </w:tr>
      <w:tr w:rsidR="000519D7" w:rsidRPr="000519D7" w14:paraId="2C5035C9" w14:textId="77777777" w:rsidTr="000519D7">
        <w:trPr>
          <w:trHeight w:val="828"/>
        </w:trPr>
        <w:tc>
          <w:tcPr>
            <w:tcW w:w="426" w:type="pct"/>
            <w:vMerge/>
            <w:vAlign w:val="center"/>
            <w:hideMark/>
          </w:tcPr>
          <w:p w14:paraId="28A70F36"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662" w:type="pct"/>
            <w:vMerge/>
            <w:vAlign w:val="center"/>
            <w:hideMark/>
          </w:tcPr>
          <w:p w14:paraId="2BFF61AF"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426" w:type="pct"/>
            <w:shd w:val="clear" w:color="000000" w:fill="FFFFFF"/>
            <w:noWrap/>
            <w:vAlign w:val="center"/>
            <w:hideMark/>
          </w:tcPr>
          <w:p w14:paraId="7F5352F5"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个人垫付</w:t>
            </w:r>
          </w:p>
        </w:tc>
        <w:tc>
          <w:tcPr>
            <w:tcW w:w="746" w:type="pct"/>
            <w:vMerge/>
            <w:vAlign w:val="center"/>
            <w:hideMark/>
          </w:tcPr>
          <w:p w14:paraId="3AA27FC9"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783" w:type="pct"/>
            <w:shd w:val="clear" w:color="000000" w:fill="FFFFFF"/>
            <w:noWrap/>
            <w:vAlign w:val="center"/>
            <w:hideMark/>
          </w:tcPr>
          <w:p w14:paraId="070D0263"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未支付、已支付</w:t>
            </w:r>
          </w:p>
        </w:tc>
        <w:tc>
          <w:tcPr>
            <w:tcW w:w="1957" w:type="pct"/>
            <w:shd w:val="clear" w:color="000000" w:fill="FFFFFF"/>
            <w:vAlign w:val="center"/>
            <w:hideMark/>
          </w:tcPr>
          <w:p w14:paraId="19214491" w14:textId="77777777" w:rsidR="000519D7" w:rsidRPr="000519D7" w:rsidRDefault="000519D7" w:rsidP="000519D7">
            <w:pPr>
              <w:widowControl/>
              <w:spacing w:line="240" w:lineRule="auto"/>
              <w:jc w:val="left"/>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已支付：行程费已支付</w:t>
            </w:r>
            <w:r w:rsidRPr="000519D7">
              <w:rPr>
                <w:rFonts w:asciiTheme="minorEastAsia" w:hAnsiTheme="minorEastAsia" w:cs="宋体" w:hint="eastAsia"/>
                <w:color w:val="000000"/>
                <w:kern w:val="0"/>
                <w:szCs w:val="21"/>
              </w:rPr>
              <w:br/>
              <w:t>未支付：行程费未支付</w:t>
            </w:r>
          </w:p>
        </w:tc>
      </w:tr>
      <w:tr w:rsidR="000519D7" w:rsidRPr="000519D7" w14:paraId="5B97FD88" w14:textId="77777777" w:rsidTr="000519D7">
        <w:trPr>
          <w:trHeight w:val="828"/>
        </w:trPr>
        <w:tc>
          <w:tcPr>
            <w:tcW w:w="426" w:type="pct"/>
            <w:vMerge/>
            <w:vAlign w:val="center"/>
            <w:hideMark/>
          </w:tcPr>
          <w:p w14:paraId="1C2C21F5"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662" w:type="pct"/>
            <w:shd w:val="clear" w:color="000000" w:fill="FFFFFF"/>
            <w:noWrap/>
            <w:vAlign w:val="center"/>
            <w:hideMark/>
          </w:tcPr>
          <w:p w14:paraId="641F87D9"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因私或toC用车</w:t>
            </w:r>
          </w:p>
        </w:tc>
        <w:tc>
          <w:tcPr>
            <w:tcW w:w="426" w:type="pct"/>
            <w:shd w:val="clear" w:color="000000" w:fill="FFFFFF"/>
            <w:noWrap/>
            <w:vAlign w:val="center"/>
            <w:hideMark/>
          </w:tcPr>
          <w:p w14:paraId="28AB737D"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个人支付</w:t>
            </w:r>
          </w:p>
        </w:tc>
        <w:tc>
          <w:tcPr>
            <w:tcW w:w="746" w:type="pct"/>
            <w:vMerge/>
            <w:vAlign w:val="center"/>
            <w:hideMark/>
          </w:tcPr>
          <w:p w14:paraId="547A4C37"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783" w:type="pct"/>
            <w:shd w:val="clear" w:color="000000" w:fill="FFFFFF"/>
            <w:noWrap/>
            <w:vAlign w:val="center"/>
            <w:hideMark/>
          </w:tcPr>
          <w:p w14:paraId="72CAB098"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未支付、已支付</w:t>
            </w:r>
          </w:p>
        </w:tc>
        <w:tc>
          <w:tcPr>
            <w:tcW w:w="1957" w:type="pct"/>
            <w:shd w:val="clear" w:color="000000" w:fill="FFFFFF"/>
            <w:vAlign w:val="center"/>
            <w:hideMark/>
          </w:tcPr>
          <w:p w14:paraId="64E5B685" w14:textId="77777777" w:rsidR="000519D7" w:rsidRPr="000519D7" w:rsidRDefault="000519D7" w:rsidP="000519D7">
            <w:pPr>
              <w:widowControl/>
              <w:spacing w:line="240" w:lineRule="auto"/>
              <w:jc w:val="left"/>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已支付：行程费已支付</w:t>
            </w:r>
            <w:r w:rsidRPr="000519D7">
              <w:rPr>
                <w:rFonts w:asciiTheme="minorEastAsia" w:hAnsiTheme="minorEastAsia" w:cs="宋体" w:hint="eastAsia"/>
                <w:color w:val="000000"/>
                <w:kern w:val="0"/>
                <w:szCs w:val="21"/>
              </w:rPr>
              <w:br/>
              <w:t>未支付：行程费未支付</w:t>
            </w:r>
          </w:p>
        </w:tc>
      </w:tr>
      <w:tr w:rsidR="000519D7" w:rsidRPr="000519D7" w14:paraId="3B27FE37" w14:textId="77777777" w:rsidTr="000519D7">
        <w:trPr>
          <w:trHeight w:val="828"/>
        </w:trPr>
        <w:tc>
          <w:tcPr>
            <w:tcW w:w="426" w:type="pct"/>
            <w:vMerge w:val="restart"/>
            <w:shd w:val="clear" w:color="000000" w:fill="FFFFFF"/>
            <w:noWrap/>
            <w:vAlign w:val="center"/>
            <w:hideMark/>
          </w:tcPr>
          <w:p w14:paraId="70E635DA"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出租车</w:t>
            </w:r>
          </w:p>
        </w:tc>
        <w:tc>
          <w:tcPr>
            <w:tcW w:w="662" w:type="pct"/>
            <w:vMerge w:val="restart"/>
            <w:shd w:val="clear" w:color="000000" w:fill="FFFFFF"/>
            <w:noWrap/>
            <w:vAlign w:val="center"/>
            <w:hideMark/>
          </w:tcPr>
          <w:p w14:paraId="4AACD82B"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无调度费场景</w:t>
            </w:r>
          </w:p>
        </w:tc>
        <w:tc>
          <w:tcPr>
            <w:tcW w:w="426" w:type="pct"/>
            <w:shd w:val="clear" w:color="000000" w:fill="FFFFFF"/>
            <w:noWrap/>
            <w:vAlign w:val="center"/>
            <w:hideMark/>
          </w:tcPr>
          <w:p w14:paraId="63EDB9B8"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线下付现</w:t>
            </w:r>
          </w:p>
        </w:tc>
        <w:tc>
          <w:tcPr>
            <w:tcW w:w="746" w:type="pct"/>
            <w:vMerge/>
            <w:vAlign w:val="center"/>
            <w:hideMark/>
          </w:tcPr>
          <w:p w14:paraId="31FAA85A"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783" w:type="pct"/>
            <w:shd w:val="clear" w:color="000000" w:fill="FFFFFF"/>
            <w:noWrap/>
            <w:vAlign w:val="center"/>
            <w:hideMark/>
          </w:tcPr>
          <w:p w14:paraId="78195CBC"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未结算、已结算</w:t>
            </w:r>
          </w:p>
        </w:tc>
        <w:tc>
          <w:tcPr>
            <w:tcW w:w="1957" w:type="pct"/>
            <w:shd w:val="clear" w:color="000000" w:fill="FFFFFF"/>
            <w:vAlign w:val="center"/>
            <w:hideMark/>
          </w:tcPr>
          <w:p w14:paraId="0007828D" w14:textId="77777777" w:rsidR="000519D7" w:rsidRPr="000519D7" w:rsidRDefault="000519D7" w:rsidP="000519D7">
            <w:pPr>
              <w:widowControl/>
              <w:spacing w:line="240" w:lineRule="auto"/>
              <w:jc w:val="left"/>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已结算：行程费已结算</w:t>
            </w:r>
            <w:r w:rsidRPr="000519D7">
              <w:rPr>
                <w:rFonts w:asciiTheme="minorEastAsia" w:hAnsiTheme="minorEastAsia" w:cs="宋体" w:hint="eastAsia"/>
                <w:color w:val="000000"/>
                <w:kern w:val="0"/>
                <w:szCs w:val="21"/>
              </w:rPr>
              <w:br/>
              <w:t>未结算：行程费未结算</w:t>
            </w:r>
          </w:p>
        </w:tc>
      </w:tr>
      <w:tr w:rsidR="000519D7" w:rsidRPr="000519D7" w14:paraId="7AC3FEDE" w14:textId="77777777" w:rsidTr="000519D7">
        <w:trPr>
          <w:trHeight w:val="840"/>
        </w:trPr>
        <w:tc>
          <w:tcPr>
            <w:tcW w:w="426" w:type="pct"/>
            <w:vMerge/>
            <w:vAlign w:val="center"/>
            <w:hideMark/>
          </w:tcPr>
          <w:p w14:paraId="08505728"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662" w:type="pct"/>
            <w:vMerge/>
            <w:vAlign w:val="center"/>
            <w:hideMark/>
          </w:tcPr>
          <w:p w14:paraId="0D2C4C1C"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426" w:type="pct"/>
            <w:shd w:val="clear" w:color="000000" w:fill="FFFFFF"/>
            <w:noWrap/>
            <w:vAlign w:val="center"/>
            <w:hideMark/>
          </w:tcPr>
          <w:p w14:paraId="777098F2"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在线支付</w:t>
            </w:r>
          </w:p>
        </w:tc>
        <w:tc>
          <w:tcPr>
            <w:tcW w:w="746" w:type="pct"/>
            <w:vMerge/>
            <w:vAlign w:val="center"/>
            <w:hideMark/>
          </w:tcPr>
          <w:p w14:paraId="35A886C2"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783" w:type="pct"/>
            <w:shd w:val="clear" w:color="000000" w:fill="FFFFFF"/>
            <w:noWrap/>
            <w:vAlign w:val="center"/>
            <w:hideMark/>
          </w:tcPr>
          <w:p w14:paraId="1D468A49"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未支付、已支付</w:t>
            </w:r>
          </w:p>
        </w:tc>
        <w:tc>
          <w:tcPr>
            <w:tcW w:w="1957" w:type="pct"/>
            <w:shd w:val="clear" w:color="000000" w:fill="FFFFFF"/>
            <w:vAlign w:val="center"/>
            <w:hideMark/>
          </w:tcPr>
          <w:p w14:paraId="3633C2C6" w14:textId="77777777" w:rsidR="000519D7" w:rsidRPr="000519D7" w:rsidRDefault="000519D7" w:rsidP="000519D7">
            <w:pPr>
              <w:widowControl/>
              <w:spacing w:line="240" w:lineRule="auto"/>
              <w:jc w:val="left"/>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已支付：行程费已支付</w:t>
            </w:r>
            <w:r w:rsidRPr="000519D7">
              <w:rPr>
                <w:rFonts w:asciiTheme="minorEastAsia" w:hAnsiTheme="minorEastAsia" w:cs="宋体" w:hint="eastAsia"/>
                <w:color w:val="000000"/>
                <w:kern w:val="0"/>
                <w:szCs w:val="21"/>
              </w:rPr>
              <w:br/>
              <w:t>未支付：行程费未支付</w:t>
            </w:r>
          </w:p>
        </w:tc>
      </w:tr>
      <w:tr w:rsidR="000519D7" w:rsidRPr="000519D7" w14:paraId="6A1AFEC8" w14:textId="77777777" w:rsidTr="000519D7">
        <w:trPr>
          <w:trHeight w:val="1656"/>
        </w:trPr>
        <w:tc>
          <w:tcPr>
            <w:tcW w:w="426" w:type="pct"/>
            <w:vMerge/>
            <w:vAlign w:val="center"/>
            <w:hideMark/>
          </w:tcPr>
          <w:p w14:paraId="4C157BCA"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662" w:type="pct"/>
            <w:vMerge w:val="restart"/>
            <w:shd w:val="clear" w:color="000000" w:fill="FFFFFF"/>
            <w:noWrap/>
            <w:vAlign w:val="center"/>
            <w:hideMark/>
          </w:tcPr>
          <w:p w14:paraId="6F3AD902"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有调度费场景</w:t>
            </w:r>
          </w:p>
        </w:tc>
        <w:tc>
          <w:tcPr>
            <w:tcW w:w="426" w:type="pct"/>
            <w:shd w:val="clear" w:color="000000" w:fill="FFFFFF"/>
            <w:noWrap/>
            <w:vAlign w:val="center"/>
            <w:hideMark/>
          </w:tcPr>
          <w:p w14:paraId="3FA41FC2"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线下付现</w:t>
            </w:r>
          </w:p>
        </w:tc>
        <w:tc>
          <w:tcPr>
            <w:tcW w:w="746" w:type="pct"/>
            <w:vMerge/>
            <w:vAlign w:val="center"/>
            <w:hideMark/>
          </w:tcPr>
          <w:p w14:paraId="16631D09"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783" w:type="pct"/>
            <w:shd w:val="clear" w:color="000000" w:fill="FFFFFF"/>
            <w:noWrap/>
            <w:vAlign w:val="center"/>
            <w:hideMark/>
          </w:tcPr>
          <w:p w14:paraId="735DA7A6"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未付结、已付结</w:t>
            </w:r>
          </w:p>
        </w:tc>
        <w:tc>
          <w:tcPr>
            <w:tcW w:w="1957" w:type="pct"/>
            <w:shd w:val="clear" w:color="000000" w:fill="FFFFFF"/>
            <w:vAlign w:val="center"/>
            <w:hideMark/>
          </w:tcPr>
          <w:p w14:paraId="6AF59326" w14:textId="77777777" w:rsidR="000519D7" w:rsidRPr="000519D7" w:rsidRDefault="000519D7" w:rsidP="000519D7">
            <w:pPr>
              <w:widowControl/>
              <w:spacing w:line="240" w:lineRule="auto"/>
              <w:jc w:val="left"/>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已付结：调度费已支付，行程费已结算</w:t>
            </w:r>
            <w:r w:rsidRPr="000519D7">
              <w:rPr>
                <w:rFonts w:asciiTheme="minorEastAsia" w:hAnsiTheme="minorEastAsia" w:cs="宋体" w:hint="eastAsia"/>
                <w:color w:val="000000"/>
                <w:kern w:val="0"/>
                <w:szCs w:val="21"/>
              </w:rPr>
              <w:br/>
              <w:t>未付结：</w:t>
            </w:r>
            <w:r w:rsidRPr="000519D7">
              <w:rPr>
                <w:rFonts w:asciiTheme="minorEastAsia" w:hAnsiTheme="minorEastAsia" w:cs="宋体" w:hint="eastAsia"/>
                <w:color w:val="000000"/>
                <w:kern w:val="0"/>
                <w:szCs w:val="21"/>
              </w:rPr>
              <w:br/>
              <w:t>（1）调度费未支付，行程费已结算；</w:t>
            </w:r>
            <w:r w:rsidRPr="000519D7">
              <w:rPr>
                <w:rFonts w:asciiTheme="minorEastAsia" w:hAnsiTheme="minorEastAsia" w:cs="宋体" w:hint="eastAsia"/>
                <w:color w:val="000000"/>
                <w:kern w:val="0"/>
                <w:szCs w:val="21"/>
              </w:rPr>
              <w:br/>
              <w:t>（2）调度费已支付，行程费未结算；</w:t>
            </w:r>
            <w:r w:rsidRPr="000519D7">
              <w:rPr>
                <w:rFonts w:asciiTheme="minorEastAsia" w:hAnsiTheme="minorEastAsia" w:cs="宋体" w:hint="eastAsia"/>
                <w:color w:val="000000"/>
                <w:kern w:val="0"/>
                <w:szCs w:val="21"/>
              </w:rPr>
              <w:br/>
              <w:t>（3）调度费未支付，行程费未结算；</w:t>
            </w:r>
          </w:p>
        </w:tc>
      </w:tr>
      <w:tr w:rsidR="000519D7" w:rsidRPr="000519D7" w14:paraId="198A0D83" w14:textId="77777777" w:rsidTr="000519D7">
        <w:trPr>
          <w:trHeight w:val="840"/>
        </w:trPr>
        <w:tc>
          <w:tcPr>
            <w:tcW w:w="426" w:type="pct"/>
            <w:vMerge/>
            <w:vAlign w:val="center"/>
            <w:hideMark/>
          </w:tcPr>
          <w:p w14:paraId="28AD20BD"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662" w:type="pct"/>
            <w:vMerge/>
            <w:vAlign w:val="center"/>
            <w:hideMark/>
          </w:tcPr>
          <w:p w14:paraId="14CDC396"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426" w:type="pct"/>
            <w:shd w:val="clear" w:color="000000" w:fill="FFFFFF"/>
            <w:noWrap/>
            <w:vAlign w:val="center"/>
            <w:hideMark/>
          </w:tcPr>
          <w:p w14:paraId="34D50B90"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在线支付</w:t>
            </w:r>
          </w:p>
        </w:tc>
        <w:tc>
          <w:tcPr>
            <w:tcW w:w="746" w:type="pct"/>
            <w:vMerge/>
            <w:vAlign w:val="center"/>
            <w:hideMark/>
          </w:tcPr>
          <w:p w14:paraId="6C296462" w14:textId="77777777" w:rsidR="000519D7" w:rsidRPr="000519D7" w:rsidRDefault="000519D7" w:rsidP="000519D7">
            <w:pPr>
              <w:widowControl/>
              <w:spacing w:line="240" w:lineRule="auto"/>
              <w:jc w:val="left"/>
              <w:rPr>
                <w:rFonts w:asciiTheme="minorEastAsia" w:hAnsiTheme="minorEastAsia" w:cs="宋体"/>
                <w:color w:val="000000"/>
                <w:kern w:val="0"/>
                <w:szCs w:val="21"/>
              </w:rPr>
            </w:pPr>
          </w:p>
        </w:tc>
        <w:tc>
          <w:tcPr>
            <w:tcW w:w="783" w:type="pct"/>
            <w:shd w:val="clear" w:color="000000" w:fill="FFFFFF"/>
            <w:noWrap/>
            <w:vAlign w:val="center"/>
            <w:hideMark/>
          </w:tcPr>
          <w:p w14:paraId="0AFCF1F9" w14:textId="77777777" w:rsidR="000519D7" w:rsidRPr="000519D7" w:rsidRDefault="000519D7" w:rsidP="000519D7">
            <w:pPr>
              <w:widowControl/>
              <w:spacing w:line="240" w:lineRule="auto"/>
              <w:jc w:val="center"/>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未支付、已支付</w:t>
            </w:r>
          </w:p>
        </w:tc>
        <w:tc>
          <w:tcPr>
            <w:tcW w:w="1957" w:type="pct"/>
            <w:shd w:val="clear" w:color="000000" w:fill="FFFFFF"/>
            <w:vAlign w:val="center"/>
            <w:hideMark/>
          </w:tcPr>
          <w:p w14:paraId="24DBA65D" w14:textId="77777777" w:rsidR="000519D7" w:rsidRPr="000519D7" w:rsidRDefault="000519D7" w:rsidP="000519D7">
            <w:pPr>
              <w:widowControl/>
              <w:spacing w:line="240" w:lineRule="auto"/>
              <w:jc w:val="left"/>
              <w:rPr>
                <w:rFonts w:asciiTheme="minorEastAsia" w:hAnsiTheme="minorEastAsia" w:cs="宋体"/>
                <w:color w:val="000000"/>
                <w:kern w:val="0"/>
                <w:szCs w:val="21"/>
              </w:rPr>
            </w:pPr>
            <w:r w:rsidRPr="000519D7">
              <w:rPr>
                <w:rFonts w:asciiTheme="minorEastAsia" w:hAnsiTheme="minorEastAsia" w:cs="宋体" w:hint="eastAsia"/>
                <w:color w:val="000000"/>
                <w:kern w:val="0"/>
                <w:szCs w:val="21"/>
              </w:rPr>
              <w:t>已支付：调度费和行程费已支付；</w:t>
            </w:r>
            <w:r w:rsidRPr="000519D7">
              <w:rPr>
                <w:rFonts w:asciiTheme="minorEastAsia" w:hAnsiTheme="minorEastAsia" w:cs="宋体" w:hint="eastAsia"/>
                <w:color w:val="000000"/>
                <w:kern w:val="0"/>
                <w:szCs w:val="21"/>
              </w:rPr>
              <w:br/>
              <w:t>未支付：调度费和行程费未支付；</w:t>
            </w:r>
          </w:p>
        </w:tc>
      </w:tr>
    </w:tbl>
    <w:p w14:paraId="3008A7A8" w14:textId="77777777" w:rsidR="000A4123" w:rsidRPr="000519D7" w:rsidRDefault="000A4123" w:rsidP="000A4123"/>
    <w:p w14:paraId="7F8C6409" w14:textId="6191F2EF" w:rsidR="003E008E" w:rsidRDefault="003E008E" w:rsidP="003E008E">
      <w:pPr>
        <w:pStyle w:val="af2"/>
        <w:keepNext/>
      </w:pPr>
      <w:r>
        <w:t xml:space="preserve">Table </w:t>
      </w:r>
      <w:r w:rsidR="00124658">
        <w:fldChar w:fldCharType="begin"/>
      </w:r>
      <w:r w:rsidR="00124658">
        <w:instrText xml:space="preserve"> SEQ Table \* ARABIC </w:instrText>
      </w:r>
      <w:r w:rsidR="00124658">
        <w:fldChar w:fldCharType="separate"/>
      </w:r>
      <w:r w:rsidR="008B68F1">
        <w:rPr>
          <w:noProof/>
        </w:rPr>
        <w:t>6</w:t>
      </w:r>
      <w:r w:rsidR="00124658">
        <w:rPr>
          <w:noProof/>
        </w:rPr>
        <w:fldChar w:fldCharType="end"/>
      </w:r>
      <w:r>
        <w:rPr>
          <w:rFonts w:hint="eastAsia"/>
        </w:rPr>
        <w:t xml:space="preserve"> </w:t>
      </w:r>
      <w:r>
        <w:rPr>
          <w:rFonts w:hint="eastAsia"/>
        </w:rPr>
        <w:t>公共业务规则</w:t>
      </w:r>
      <w:r w:rsidR="009821C8">
        <w:rPr>
          <w:rFonts w:hint="eastAsia"/>
        </w:rPr>
        <w:t>清单</w:t>
      </w:r>
    </w:p>
    <w:tbl>
      <w:tblPr>
        <w:tblStyle w:val="af1"/>
        <w:tblW w:w="0" w:type="auto"/>
        <w:tblLayout w:type="fixed"/>
        <w:tblLook w:val="04A0" w:firstRow="1" w:lastRow="0" w:firstColumn="1" w:lastColumn="0" w:noHBand="0" w:noVBand="1"/>
      </w:tblPr>
      <w:tblGrid>
        <w:gridCol w:w="817"/>
        <w:gridCol w:w="2552"/>
        <w:gridCol w:w="6593"/>
      </w:tblGrid>
      <w:tr w:rsidR="0004301C" w:rsidRPr="00A65E0C" w14:paraId="45BB0299" w14:textId="77777777" w:rsidTr="006C78C4">
        <w:trPr>
          <w:trHeight w:val="567"/>
        </w:trPr>
        <w:tc>
          <w:tcPr>
            <w:tcW w:w="817" w:type="dxa"/>
            <w:shd w:val="clear" w:color="auto" w:fill="D9D9D9" w:themeFill="background1" w:themeFillShade="D9"/>
            <w:vAlign w:val="center"/>
          </w:tcPr>
          <w:p w14:paraId="47E69A11" w14:textId="77777777" w:rsidR="00A65E0C" w:rsidRPr="00A65E0C" w:rsidRDefault="00A65E0C" w:rsidP="006C78C4">
            <w:pPr>
              <w:jc w:val="center"/>
              <w:rPr>
                <w:rFonts w:ascii="Times New Roman" w:hAnsi="Times New Roman" w:cs="Times New Roman"/>
              </w:rPr>
            </w:pPr>
            <w:r w:rsidRPr="00A65E0C">
              <w:rPr>
                <w:rFonts w:ascii="Times New Roman" w:hAnsi="Times New Roman" w:cs="Times New Roman"/>
              </w:rPr>
              <w:t>序号</w:t>
            </w:r>
          </w:p>
        </w:tc>
        <w:tc>
          <w:tcPr>
            <w:tcW w:w="2552" w:type="dxa"/>
            <w:shd w:val="clear" w:color="auto" w:fill="D9D9D9" w:themeFill="background1" w:themeFillShade="D9"/>
            <w:vAlign w:val="center"/>
          </w:tcPr>
          <w:p w14:paraId="74B14E1F" w14:textId="77777777" w:rsidR="00A65E0C" w:rsidRPr="00A65E0C" w:rsidRDefault="00A65E0C" w:rsidP="00202EAD">
            <w:pPr>
              <w:jc w:val="center"/>
              <w:rPr>
                <w:rFonts w:ascii="Times New Roman" w:hAnsi="Times New Roman" w:cs="Times New Roman"/>
              </w:rPr>
            </w:pPr>
            <w:r w:rsidRPr="00A65E0C">
              <w:rPr>
                <w:rFonts w:ascii="Times New Roman" w:hAnsi="Times New Roman" w:cs="Times New Roman"/>
              </w:rPr>
              <w:t>规则名称</w:t>
            </w:r>
          </w:p>
        </w:tc>
        <w:tc>
          <w:tcPr>
            <w:tcW w:w="6593" w:type="dxa"/>
            <w:shd w:val="clear" w:color="auto" w:fill="D9D9D9" w:themeFill="background1" w:themeFillShade="D9"/>
            <w:vAlign w:val="center"/>
          </w:tcPr>
          <w:p w14:paraId="510EF432" w14:textId="77777777" w:rsidR="00A65E0C" w:rsidRPr="00A65E0C" w:rsidRDefault="00A65E0C" w:rsidP="00A65E0C">
            <w:pPr>
              <w:jc w:val="center"/>
              <w:rPr>
                <w:rFonts w:ascii="Times New Roman" w:hAnsi="Times New Roman" w:cs="Times New Roman"/>
              </w:rPr>
            </w:pPr>
            <w:r w:rsidRPr="00A65E0C">
              <w:rPr>
                <w:rFonts w:ascii="Times New Roman" w:hAnsi="Times New Roman" w:cs="Times New Roman"/>
              </w:rPr>
              <w:t>规则描述</w:t>
            </w:r>
          </w:p>
        </w:tc>
      </w:tr>
      <w:tr w:rsidR="006C78C4" w:rsidRPr="00A65E0C" w14:paraId="295CFDB3" w14:textId="77777777" w:rsidTr="00202EAD">
        <w:trPr>
          <w:trHeight w:val="908"/>
        </w:trPr>
        <w:tc>
          <w:tcPr>
            <w:tcW w:w="817" w:type="dxa"/>
            <w:vAlign w:val="center"/>
          </w:tcPr>
          <w:p w14:paraId="325F78A8" w14:textId="77777777" w:rsidR="006C78C4" w:rsidRPr="00A65E0C" w:rsidRDefault="006C78C4" w:rsidP="006C78C4">
            <w:pPr>
              <w:pStyle w:val="af0"/>
              <w:numPr>
                <w:ilvl w:val="0"/>
                <w:numId w:val="4"/>
              </w:numPr>
              <w:ind w:firstLineChars="0"/>
              <w:jc w:val="center"/>
              <w:rPr>
                <w:rFonts w:ascii="Times New Roman" w:hAnsi="Times New Roman"/>
              </w:rPr>
            </w:pPr>
          </w:p>
        </w:tc>
        <w:tc>
          <w:tcPr>
            <w:tcW w:w="2552" w:type="dxa"/>
            <w:vAlign w:val="center"/>
          </w:tcPr>
          <w:p w14:paraId="13A48D0A" w14:textId="77777777" w:rsidR="006C78C4" w:rsidRPr="008F20B6" w:rsidRDefault="00D35AE6" w:rsidP="00202EAD">
            <w:pPr>
              <w:jc w:val="left"/>
              <w:rPr>
                <w:rFonts w:asciiTheme="minorEastAsia" w:hAnsiTheme="minorEastAsia" w:cs="Times New Roman"/>
                <w:rPrChange w:id="28" w:author="ethink wang" w:date="2017-02-06T09:34:00Z">
                  <w:rPr>
                    <w:rFonts w:asciiTheme="minorEastAsia" w:hAnsiTheme="minorEastAsia" w:cs="Times New Roman"/>
                    <w:color w:val="FF0000"/>
                  </w:rPr>
                </w:rPrChange>
              </w:rPr>
            </w:pPr>
            <w:r w:rsidRPr="00D35AE6">
              <w:rPr>
                <w:rFonts w:asciiTheme="minorEastAsia" w:hAnsiTheme="minorEastAsia" w:cs="Times New Roman" w:hint="eastAsia"/>
                <w:rPrChange w:id="29" w:author="ethink wang" w:date="2017-02-06T09:34:00Z">
                  <w:rPr>
                    <w:rFonts w:asciiTheme="minorEastAsia" w:hAnsiTheme="minorEastAsia" w:cs="Times New Roman" w:hint="eastAsia"/>
                    <w:color w:val="FF0000"/>
                  </w:rPr>
                </w:rPrChange>
              </w:rPr>
              <w:t>时间</w:t>
            </w:r>
            <w:ins w:id="30" w:author="ethink wang" w:date="2017-02-06T09:35:00Z">
              <w:r w:rsidR="008F20B6">
                <w:rPr>
                  <w:rFonts w:asciiTheme="minorEastAsia" w:hAnsiTheme="minorEastAsia" w:cs="Times New Roman" w:hint="eastAsia"/>
                </w:rPr>
                <w:t>显示</w:t>
              </w:r>
            </w:ins>
            <w:r w:rsidRPr="00D35AE6">
              <w:rPr>
                <w:rFonts w:asciiTheme="minorEastAsia" w:hAnsiTheme="minorEastAsia" w:cs="Times New Roman" w:hint="eastAsia"/>
                <w:rPrChange w:id="31" w:author="ethink wang" w:date="2017-02-06T09:34:00Z">
                  <w:rPr>
                    <w:rFonts w:asciiTheme="minorEastAsia" w:hAnsiTheme="minorEastAsia" w:cs="Times New Roman" w:hint="eastAsia"/>
                    <w:color w:val="FF0000"/>
                  </w:rPr>
                </w:rPrChange>
              </w:rPr>
              <w:t>格式</w:t>
            </w:r>
          </w:p>
        </w:tc>
        <w:tc>
          <w:tcPr>
            <w:tcW w:w="6593" w:type="dxa"/>
            <w:vAlign w:val="center"/>
          </w:tcPr>
          <w:p w14:paraId="2AC38177" w14:textId="77777777" w:rsidR="00B230B5" w:rsidRPr="008F20B6" w:rsidRDefault="00D35AE6" w:rsidP="00B230B5">
            <w:pPr>
              <w:widowControl/>
              <w:spacing w:line="240" w:lineRule="auto"/>
              <w:jc w:val="left"/>
              <w:rPr>
                <w:rFonts w:asciiTheme="minorEastAsia" w:hAnsiTheme="minorEastAsia" w:cs="Times New Roman"/>
                <w:rPrChange w:id="32" w:author="ethink wang" w:date="2017-02-06T09:34:00Z">
                  <w:rPr>
                    <w:rFonts w:asciiTheme="minorEastAsia" w:hAnsiTheme="minorEastAsia" w:cs="Times New Roman"/>
                    <w:color w:val="FF0000"/>
                  </w:rPr>
                </w:rPrChange>
              </w:rPr>
            </w:pPr>
            <w:r w:rsidRPr="00D35AE6">
              <w:rPr>
                <w:rFonts w:asciiTheme="minorEastAsia" w:hAnsiTheme="minorEastAsia" w:cs="Times New Roman" w:hint="eastAsia"/>
                <w:rPrChange w:id="33" w:author="ethink wang" w:date="2017-02-06T09:34:00Z">
                  <w:rPr>
                    <w:rFonts w:asciiTheme="minorEastAsia" w:hAnsiTheme="minorEastAsia" w:cs="Times New Roman" w:hint="eastAsia"/>
                    <w:color w:val="FF0000"/>
                  </w:rPr>
                </w:rPrChange>
              </w:rPr>
              <w:t>格式：</w:t>
            </w:r>
            <w:r w:rsidRPr="00D35AE6">
              <w:rPr>
                <w:rFonts w:asciiTheme="minorEastAsia" w:hAnsiTheme="minorEastAsia" w:cs="Times New Roman"/>
                <w:rPrChange w:id="34" w:author="ethink wang" w:date="2017-02-06T09:34:00Z">
                  <w:rPr>
                    <w:rFonts w:asciiTheme="minorEastAsia" w:hAnsiTheme="minorEastAsia" w:cs="Times New Roman"/>
                    <w:color w:val="FF0000"/>
                  </w:rPr>
                </w:rPrChange>
              </w:rPr>
              <w:t>YY-MM-DD HH</w:t>
            </w:r>
            <w:r w:rsidRPr="00D35AE6">
              <w:rPr>
                <w:rFonts w:asciiTheme="minorEastAsia" w:hAnsiTheme="minorEastAsia" w:cs="Times New Roman" w:hint="eastAsia"/>
                <w:rPrChange w:id="35" w:author="ethink wang" w:date="2017-02-06T09:34:00Z">
                  <w:rPr>
                    <w:rFonts w:asciiTheme="minorEastAsia" w:hAnsiTheme="minorEastAsia" w:cs="Times New Roman" w:hint="eastAsia"/>
                    <w:color w:val="FF0000"/>
                  </w:rPr>
                </w:rPrChange>
              </w:rPr>
              <w:t>：</w:t>
            </w:r>
            <w:r w:rsidRPr="00D35AE6">
              <w:rPr>
                <w:rFonts w:asciiTheme="minorEastAsia" w:hAnsiTheme="minorEastAsia" w:cs="Times New Roman"/>
                <w:rPrChange w:id="36" w:author="ethink wang" w:date="2017-02-06T09:34:00Z">
                  <w:rPr>
                    <w:rFonts w:asciiTheme="minorEastAsia" w:hAnsiTheme="minorEastAsia" w:cs="Times New Roman"/>
                    <w:color w:val="FF0000"/>
                  </w:rPr>
                </w:rPrChange>
              </w:rPr>
              <w:t>MM</w:t>
            </w:r>
            <w:r w:rsidRPr="00D35AE6">
              <w:rPr>
                <w:rFonts w:asciiTheme="minorEastAsia" w:hAnsiTheme="minorEastAsia" w:cs="Times New Roman" w:hint="eastAsia"/>
                <w:rPrChange w:id="37" w:author="ethink wang" w:date="2017-02-06T09:34:00Z">
                  <w:rPr>
                    <w:rFonts w:asciiTheme="minorEastAsia" w:hAnsiTheme="minorEastAsia" w:cs="Times New Roman" w:hint="eastAsia"/>
                    <w:color w:val="FF0000"/>
                  </w:rPr>
                </w:rPrChange>
              </w:rPr>
              <w:t>：</w:t>
            </w:r>
            <w:r w:rsidRPr="00D35AE6">
              <w:rPr>
                <w:rFonts w:asciiTheme="minorEastAsia" w:hAnsiTheme="minorEastAsia" w:cs="Times New Roman"/>
                <w:rPrChange w:id="38" w:author="ethink wang" w:date="2017-02-06T09:34:00Z">
                  <w:rPr>
                    <w:rFonts w:asciiTheme="minorEastAsia" w:hAnsiTheme="minorEastAsia" w:cs="Times New Roman"/>
                    <w:color w:val="FF0000"/>
                  </w:rPr>
                </w:rPrChange>
              </w:rPr>
              <w:t>SS</w:t>
            </w:r>
          </w:p>
          <w:p w14:paraId="294A7AFD" w14:textId="77777777" w:rsidR="006C78C4" w:rsidRPr="008F20B6" w:rsidRDefault="00D35AE6" w:rsidP="00B230B5">
            <w:pPr>
              <w:widowControl/>
              <w:spacing w:line="240" w:lineRule="auto"/>
              <w:jc w:val="left"/>
              <w:rPr>
                <w:rFonts w:asciiTheme="minorEastAsia" w:hAnsiTheme="minorEastAsia" w:cs="Times New Roman"/>
                <w:rPrChange w:id="39" w:author="ethink wang" w:date="2017-02-06T09:34:00Z">
                  <w:rPr>
                    <w:rFonts w:asciiTheme="minorEastAsia" w:hAnsiTheme="minorEastAsia" w:cs="Times New Roman"/>
                    <w:color w:val="FF0000"/>
                  </w:rPr>
                </w:rPrChange>
              </w:rPr>
            </w:pPr>
            <w:r w:rsidRPr="00D35AE6">
              <w:rPr>
                <w:rFonts w:asciiTheme="minorEastAsia" w:hAnsiTheme="minorEastAsia" w:cs="Times New Roman" w:hint="eastAsia"/>
                <w:rPrChange w:id="40" w:author="ethink wang" w:date="2017-02-06T09:34:00Z">
                  <w:rPr>
                    <w:rFonts w:asciiTheme="minorEastAsia" w:hAnsiTheme="minorEastAsia" w:cs="Times New Roman" w:hint="eastAsia"/>
                    <w:color w:val="FF0000"/>
                  </w:rPr>
                </w:rPrChange>
              </w:rPr>
              <w:t>示例：</w:t>
            </w:r>
            <w:r w:rsidRPr="00D35AE6">
              <w:rPr>
                <w:rFonts w:asciiTheme="minorEastAsia" w:hAnsiTheme="minorEastAsia" w:cs="Times New Roman"/>
                <w:rPrChange w:id="41" w:author="ethink wang" w:date="2017-02-06T09:34:00Z">
                  <w:rPr>
                    <w:rFonts w:asciiTheme="minorEastAsia" w:hAnsiTheme="minorEastAsia" w:cs="Times New Roman"/>
                    <w:color w:val="FF0000"/>
                  </w:rPr>
                </w:rPrChange>
              </w:rPr>
              <w:t>2016-07-20 18:50:40</w:t>
            </w:r>
            <w:r w:rsidRPr="00D35AE6">
              <w:rPr>
                <w:rFonts w:asciiTheme="minorEastAsia" w:hAnsiTheme="minorEastAsia" w:cs="Times New Roman" w:hint="eastAsia"/>
                <w:rPrChange w:id="42" w:author="ethink wang" w:date="2017-02-06T09:34:00Z">
                  <w:rPr>
                    <w:rFonts w:asciiTheme="minorEastAsia" w:hAnsiTheme="minorEastAsia" w:cs="Times New Roman" w:hint="eastAsia"/>
                    <w:color w:val="FF0000"/>
                  </w:rPr>
                </w:rPrChange>
              </w:rPr>
              <w:t>，</w:t>
            </w:r>
            <w:r w:rsidRPr="00D35AE6">
              <w:rPr>
                <w:rFonts w:asciiTheme="minorEastAsia" w:hAnsiTheme="minorEastAsia" w:cs="Times New Roman"/>
                <w:rPrChange w:id="43" w:author="ethink wang" w:date="2017-02-06T09:34:00Z">
                  <w:rPr>
                    <w:rFonts w:asciiTheme="minorEastAsia" w:hAnsiTheme="minorEastAsia" w:cs="Times New Roman"/>
                    <w:color w:val="FF0000"/>
                  </w:rPr>
                </w:rPrChange>
              </w:rPr>
              <w:t>2017-01-12 9:20</w:t>
            </w:r>
          </w:p>
        </w:tc>
      </w:tr>
      <w:tr w:rsidR="006C78C4" w:rsidRPr="00A65E0C" w14:paraId="21654301" w14:textId="77777777" w:rsidTr="006C78C4">
        <w:tc>
          <w:tcPr>
            <w:tcW w:w="817" w:type="dxa"/>
            <w:vAlign w:val="center"/>
          </w:tcPr>
          <w:p w14:paraId="6F7D81EF" w14:textId="77777777" w:rsidR="006C78C4" w:rsidRPr="00A65E0C" w:rsidRDefault="006C78C4" w:rsidP="006C78C4">
            <w:pPr>
              <w:pStyle w:val="af0"/>
              <w:numPr>
                <w:ilvl w:val="0"/>
                <w:numId w:val="4"/>
              </w:numPr>
              <w:ind w:firstLineChars="0"/>
              <w:jc w:val="center"/>
              <w:rPr>
                <w:rFonts w:ascii="Times New Roman" w:hAnsi="Times New Roman"/>
              </w:rPr>
            </w:pPr>
          </w:p>
        </w:tc>
        <w:tc>
          <w:tcPr>
            <w:tcW w:w="2552" w:type="dxa"/>
            <w:vAlign w:val="center"/>
          </w:tcPr>
          <w:p w14:paraId="3CEE99B9" w14:textId="77777777" w:rsidR="006C78C4" w:rsidRDefault="009E5AAA" w:rsidP="00202EAD">
            <w:pPr>
              <w:jc w:val="left"/>
              <w:rPr>
                <w:rFonts w:ascii="Times New Roman" w:hAnsi="Times New Roman" w:cs="Times New Roman"/>
              </w:rPr>
            </w:pPr>
            <w:r>
              <w:rPr>
                <w:rFonts w:ascii="Times New Roman" w:hAnsi="Times New Roman" w:cs="Times New Roman"/>
              </w:rPr>
              <w:t>金额精确位数</w:t>
            </w:r>
          </w:p>
        </w:tc>
        <w:tc>
          <w:tcPr>
            <w:tcW w:w="6593" w:type="dxa"/>
            <w:vAlign w:val="center"/>
          </w:tcPr>
          <w:p w14:paraId="288C1744" w14:textId="77777777" w:rsidR="006C78C4" w:rsidRPr="002E5370" w:rsidRDefault="009E5AAA" w:rsidP="00202EAD">
            <w:pPr>
              <w:jc w:val="left"/>
              <w:rPr>
                <w:rFonts w:ascii="Times New Roman" w:hAnsi="Times New Roman" w:cs="Times New Roman"/>
              </w:rPr>
            </w:pPr>
            <w:r>
              <w:rPr>
                <w:rFonts w:ascii="Times New Roman" w:hAnsi="Times New Roman" w:cs="Times New Roman"/>
              </w:rPr>
              <w:t>所有涉及到金额</w:t>
            </w:r>
            <w:ins w:id="44" w:author="ethink wang" w:date="2017-02-06T09:37:00Z">
              <w:r w:rsidR="00C61B29">
                <w:rPr>
                  <w:rFonts w:ascii="Times New Roman" w:hAnsi="Times New Roman" w:cs="Times New Roman"/>
                </w:rPr>
                <w:t>数据</w:t>
              </w:r>
            </w:ins>
            <w:del w:id="45" w:author="ethink wang" w:date="2017-02-06T09:36:00Z">
              <w:r w:rsidDel="00C61B29">
                <w:rPr>
                  <w:rFonts w:ascii="Times New Roman" w:hAnsi="Times New Roman" w:cs="Times New Roman" w:hint="eastAsia"/>
                </w:rPr>
                <w:delText>位置</w:delText>
              </w:r>
            </w:del>
            <w:ins w:id="46" w:author="ethink wang" w:date="2017-02-06T09:36:00Z">
              <w:r w:rsidR="00C61B29">
                <w:rPr>
                  <w:rFonts w:ascii="Times New Roman" w:hAnsi="Times New Roman" w:cs="Times New Roman" w:hint="eastAsia"/>
                </w:rPr>
                <w:t>存储</w:t>
              </w:r>
              <w:r w:rsidR="00C61B29">
                <w:rPr>
                  <w:rFonts w:ascii="Times New Roman" w:hAnsi="Times New Roman" w:cs="Times New Roman"/>
                </w:rPr>
                <w:t>及显示</w:t>
              </w:r>
            </w:ins>
            <w:r>
              <w:rPr>
                <w:rFonts w:ascii="Times New Roman" w:hAnsi="Times New Roman" w:cs="Times New Roman"/>
              </w:rPr>
              <w:t>均保留一位小数</w:t>
            </w:r>
          </w:p>
        </w:tc>
      </w:tr>
      <w:tr w:rsidR="005171D0" w:rsidRPr="00A65E0C" w14:paraId="3F334D12" w14:textId="77777777" w:rsidTr="006C78C4">
        <w:tc>
          <w:tcPr>
            <w:tcW w:w="817" w:type="dxa"/>
            <w:vAlign w:val="center"/>
          </w:tcPr>
          <w:p w14:paraId="44C832CA" w14:textId="77777777" w:rsidR="005171D0" w:rsidRPr="00A65E0C" w:rsidRDefault="005171D0" w:rsidP="006C78C4">
            <w:pPr>
              <w:pStyle w:val="af0"/>
              <w:numPr>
                <w:ilvl w:val="0"/>
                <w:numId w:val="4"/>
              </w:numPr>
              <w:ind w:firstLineChars="0"/>
              <w:jc w:val="center"/>
              <w:rPr>
                <w:rFonts w:ascii="Times New Roman" w:hAnsi="Times New Roman"/>
              </w:rPr>
            </w:pPr>
          </w:p>
        </w:tc>
        <w:tc>
          <w:tcPr>
            <w:tcW w:w="2552" w:type="dxa"/>
            <w:vAlign w:val="center"/>
          </w:tcPr>
          <w:p w14:paraId="4F51366A" w14:textId="77777777" w:rsidR="005171D0" w:rsidRDefault="008F20B6" w:rsidP="00202EAD">
            <w:pPr>
              <w:jc w:val="left"/>
              <w:rPr>
                <w:rFonts w:ascii="Times New Roman" w:hAnsi="Times New Roman" w:cs="Times New Roman"/>
              </w:rPr>
            </w:pPr>
            <w:ins w:id="47" w:author="ethink wang" w:date="2017-02-06T09:33:00Z">
              <w:r>
                <w:rPr>
                  <w:rFonts w:ascii="Times New Roman" w:hAnsi="Times New Roman" w:cs="Times New Roman"/>
                </w:rPr>
                <w:t>数据</w:t>
              </w:r>
            </w:ins>
            <w:del w:id="48" w:author="ethink wang" w:date="2017-02-06T09:33:00Z">
              <w:r w:rsidR="009E5AAA" w:rsidDel="008F20B6">
                <w:rPr>
                  <w:rFonts w:ascii="Times New Roman" w:hAnsi="Times New Roman" w:cs="Times New Roman"/>
                </w:rPr>
                <w:delText>金额</w:delText>
              </w:r>
            </w:del>
            <w:r w:rsidR="009E5AAA">
              <w:rPr>
                <w:rFonts w:ascii="Times New Roman" w:hAnsi="Times New Roman" w:cs="Times New Roman"/>
              </w:rPr>
              <w:t>保密性</w:t>
            </w:r>
          </w:p>
        </w:tc>
        <w:tc>
          <w:tcPr>
            <w:tcW w:w="6593" w:type="dxa"/>
            <w:vAlign w:val="center"/>
          </w:tcPr>
          <w:p w14:paraId="79A161D6" w14:textId="77777777" w:rsidR="005171D0" w:rsidRPr="002E5370" w:rsidRDefault="009E5AAA" w:rsidP="00202EAD">
            <w:pPr>
              <w:jc w:val="left"/>
              <w:rPr>
                <w:rFonts w:ascii="Times New Roman" w:hAnsi="Times New Roman" w:cs="Times New Roman"/>
              </w:rPr>
            </w:pPr>
            <w:r>
              <w:rPr>
                <w:rFonts w:ascii="Times New Roman" w:hAnsi="Times New Roman" w:cs="Times New Roman"/>
              </w:rPr>
              <w:t>所有涉及金额</w:t>
            </w:r>
            <w:del w:id="49" w:author="ethink wang" w:date="2017-02-06T10:03:00Z">
              <w:r w:rsidDel="00552E02">
                <w:rPr>
                  <w:rFonts w:ascii="Times New Roman" w:hAnsi="Times New Roman" w:cs="Times New Roman"/>
                </w:rPr>
                <w:delText>的</w:delText>
              </w:r>
            </w:del>
            <w:del w:id="50" w:author="ethink wang" w:date="2017-02-06T09:37:00Z">
              <w:r w:rsidDel="00C61B29">
                <w:rPr>
                  <w:rFonts w:ascii="Times New Roman" w:hAnsi="Times New Roman" w:cs="Times New Roman" w:hint="eastAsia"/>
                </w:rPr>
                <w:delText>位置</w:delText>
              </w:r>
            </w:del>
            <w:ins w:id="51" w:author="ethink wang" w:date="2017-02-06T09:37:00Z">
              <w:r w:rsidR="00C61B29">
                <w:rPr>
                  <w:rFonts w:ascii="Times New Roman" w:hAnsi="Times New Roman" w:cs="Times New Roman" w:hint="eastAsia"/>
                </w:rPr>
                <w:t>数据</w:t>
              </w:r>
            </w:ins>
            <w:r>
              <w:rPr>
                <w:rFonts w:ascii="Times New Roman" w:hAnsi="Times New Roman" w:cs="Times New Roman"/>
              </w:rPr>
              <w:t>后台</w:t>
            </w:r>
            <w:ins w:id="52" w:author="ethink wang" w:date="2017-02-06T09:38:00Z">
              <w:r w:rsidR="00C61B29">
                <w:rPr>
                  <w:rFonts w:ascii="Times New Roman" w:hAnsi="Times New Roman" w:cs="Times New Roman"/>
                </w:rPr>
                <w:t>存储</w:t>
              </w:r>
            </w:ins>
            <w:r>
              <w:rPr>
                <w:rFonts w:ascii="Times New Roman" w:hAnsi="Times New Roman" w:cs="Times New Roman"/>
              </w:rPr>
              <w:t>均需做加密处理</w:t>
            </w:r>
          </w:p>
        </w:tc>
      </w:tr>
      <w:tr w:rsidR="009E5AAA" w:rsidRPr="00A65E0C" w14:paraId="3B23F27D" w14:textId="77777777" w:rsidTr="006C78C4">
        <w:tc>
          <w:tcPr>
            <w:tcW w:w="817" w:type="dxa"/>
            <w:vAlign w:val="center"/>
          </w:tcPr>
          <w:p w14:paraId="2E208EF8" w14:textId="77777777" w:rsidR="009E5AAA" w:rsidRPr="00A65E0C" w:rsidRDefault="009E5AAA" w:rsidP="006C78C4">
            <w:pPr>
              <w:pStyle w:val="af0"/>
              <w:numPr>
                <w:ilvl w:val="0"/>
                <w:numId w:val="4"/>
              </w:numPr>
              <w:ind w:firstLineChars="0"/>
              <w:jc w:val="center"/>
              <w:rPr>
                <w:rFonts w:ascii="Times New Roman" w:hAnsi="Times New Roman"/>
              </w:rPr>
            </w:pPr>
          </w:p>
        </w:tc>
        <w:tc>
          <w:tcPr>
            <w:tcW w:w="2552" w:type="dxa"/>
            <w:vAlign w:val="center"/>
          </w:tcPr>
          <w:p w14:paraId="32199B5C" w14:textId="77777777" w:rsidR="009E5AAA" w:rsidRDefault="00CC0999" w:rsidP="00202EAD">
            <w:pPr>
              <w:jc w:val="left"/>
              <w:rPr>
                <w:rFonts w:ascii="Times New Roman" w:hAnsi="Times New Roman" w:cs="Times New Roman"/>
              </w:rPr>
            </w:pPr>
            <w:r>
              <w:rPr>
                <w:rFonts w:ascii="Times New Roman" w:hAnsi="Times New Roman" w:cs="Times New Roman" w:hint="eastAsia"/>
              </w:rPr>
              <w:t>断网</w:t>
            </w:r>
            <w:ins w:id="53" w:author="ethink wang" w:date="2017-02-06T09:41:00Z">
              <w:r w:rsidR="00C61B29">
                <w:rPr>
                  <w:rFonts w:ascii="Times New Roman" w:hAnsi="Times New Roman" w:cs="Times New Roman" w:hint="eastAsia"/>
                </w:rPr>
                <w:t>通用</w:t>
              </w:r>
            </w:ins>
            <w:r>
              <w:rPr>
                <w:rFonts w:ascii="Times New Roman" w:hAnsi="Times New Roman" w:cs="Times New Roman" w:hint="eastAsia"/>
              </w:rPr>
              <w:t>提示</w:t>
            </w:r>
          </w:p>
        </w:tc>
        <w:tc>
          <w:tcPr>
            <w:tcW w:w="6593" w:type="dxa"/>
            <w:vAlign w:val="center"/>
          </w:tcPr>
          <w:p w14:paraId="1B69D50B" w14:textId="77777777" w:rsidR="00CC0999" w:rsidRDefault="00C61B29" w:rsidP="00202EAD">
            <w:pPr>
              <w:jc w:val="left"/>
              <w:rPr>
                <w:rFonts w:ascii="Times New Roman" w:hAnsi="Times New Roman" w:cs="Times New Roman"/>
              </w:rPr>
            </w:pPr>
            <w:ins w:id="54" w:author="ethink wang" w:date="2017-02-06T09:38:00Z">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ins>
            <w:del w:id="55" w:author="ethink wang" w:date="2017-02-06T09:38:00Z">
              <w:r w:rsidR="00CC0999" w:rsidDel="00C61B29">
                <w:rPr>
                  <w:rFonts w:ascii="Times New Roman" w:hAnsi="Times New Roman" w:cs="Times New Roman" w:hint="eastAsia"/>
                </w:rPr>
                <w:delText>1</w:delText>
              </w:r>
            </w:del>
            <w:r w:rsidR="00CC0999">
              <w:rPr>
                <w:rFonts w:ascii="Times New Roman" w:hAnsi="Times New Roman" w:cs="Times New Roman" w:hint="eastAsia"/>
              </w:rPr>
              <w:t xml:space="preserve"> </w:t>
            </w:r>
            <w:r w:rsidR="00CC0999">
              <w:rPr>
                <w:rFonts w:ascii="Times New Roman" w:hAnsi="Times New Roman" w:cs="Times New Roman" w:hint="eastAsia"/>
              </w:rPr>
              <w:t>移动端</w:t>
            </w:r>
          </w:p>
          <w:p w14:paraId="461EB873" w14:textId="77777777" w:rsidR="006F1F53" w:rsidRDefault="006F1F53" w:rsidP="00202EAD">
            <w:pPr>
              <w:jc w:val="left"/>
              <w:rPr>
                <w:rFonts w:ascii="Times New Roman" w:hAnsi="Times New Roman" w:cs="Times New Roman"/>
              </w:rPr>
            </w:pPr>
            <w:r>
              <w:rPr>
                <w:rFonts w:ascii="Times New Roman" w:hAnsi="Times New Roman" w:cs="Times New Roman"/>
              </w:rPr>
              <w:t>点击</w:t>
            </w:r>
            <w:r w:rsidR="006061A4">
              <w:rPr>
                <w:rFonts w:ascii="Times New Roman" w:hAnsi="Times New Roman" w:cs="Times New Roman"/>
              </w:rPr>
              <w:t>加载新页面</w:t>
            </w:r>
            <w:r w:rsidR="006061A4">
              <w:rPr>
                <w:rFonts w:ascii="Times New Roman" w:hAnsi="Times New Roman" w:cs="Times New Roman" w:hint="eastAsia"/>
              </w:rPr>
              <w:t>，</w:t>
            </w:r>
            <w:del w:id="56" w:author="ethink wang" w:date="2017-02-06T09:42:00Z">
              <w:r w:rsidR="006061A4" w:rsidDel="00C61B29">
                <w:rPr>
                  <w:rFonts w:ascii="Times New Roman" w:hAnsi="Times New Roman" w:cs="Times New Roman"/>
                </w:rPr>
                <w:delText>显</w:delText>
              </w:r>
            </w:del>
            <w:r w:rsidR="000D34F6">
              <w:rPr>
                <w:rFonts w:ascii="Times New Roman" w:hAnsi="Times New Roman" w:cs="Times New Roman" w:hint="eastAsia"/>
              </w:rPr>
              <w:t>浮窗提示</w:t>
            </w:r>
            <w:ins w:id="57" w:author="ethink wang" w:date="2017-02-06T09:42:00Z">
              <w:r w:rsidR="00C61B29">
                <w:rPr>
                  <w:rFonts w:ascii="Times New Roman" w:hAnsi="Times New Roman" w:cs="Times New Roman" w:hint="eastAsia"/>
                </w:rPr>
                <w:t>，</w:t>
              </w:r>
            </w:ins>
            <w:r w:rsidR="000D34F6">
              <w:rPr>
                <w:rFonts w:ascii="Times New Roman" w:hAnsi="Times New Roman" w:cs="Times New Roman" w:hint="eastAsia"/>
              </w:rPr>
              <w:t>文案“网络</w:t>
            </w:r>
            <w:ins w:id="58" w:author="ethink wang" w:date="2017-02-06T10:06:00Z">
              <w:r w:rsidR="00426C25">
                <w:rPr>
                  <w:rFonts w:ascii="Times New Roman" w:hAnsi="Times New Roman" w:cs="Times New Roman"/>
                </w:rPr>
                <w:t>连</w:t>
              </w:r>
            </w:ins>
            <w:del w:id="59" w:author="ethink wang" w:date="2017-02-06T10:06:00Z">
              <w:r w:rsidR="000D34F6" w:rsidDel="00426C25">
                <w:rPr>
                  <w:rFonts w:ascii="Times New Roman" w:hAnsi="Times New Roman" w:cs="Times New Roman" w:hint="eastAsia"/>
                </w:rPr>
                <w:delText>链</w:delText>
              </w:r>
            </w:del>
            <w:r w:rsidR="000D34F6">
              <w:rPr>
                <w:rFonts w:ascii="Times New Roman" w:hAnsi="Times New Roman" w:cs="Times New Roman" w:hint="eastAsia"/>
              </w:rPr>
              <w:t>接已断开，请检查”</w:t>
            </w:r>
          </w:p>
          <w:p w14:paraId="2396E91F" w14:textId="77777777" w:rsidR="00CC0999" w:rsidRDefault="00C61B29" w:rsidP="00202EAD">
            <w:pPr>
              <w:jc w:val="left"/>
              <w:rPr>
                <w:rFonts w:ascii="Times New Roman" w:hAnsi="Times New Roman" w:cs="Times New Roman"/>
              </w:rPr>
            </w:pPr>
            <w:ins w:id="60" w:author="ethink wang" w:date="2017-02-06T09:38:00Z">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ins>
            <w:del w:id="61" w:author="ethink wang" w:date="2017-02-06T09:38:00Z">
              <w:r w:rsidR="00CC0999" w:rsidDel="00C61B29">
                <w:rPr>
                  <w:rFonts w:ascii="Times New Roman" w:hAnsi="Times New Roman" w:cs="Times New Roman" w:hint="eastAsia"/>
                </w:rPr>
                <w:delText>2</w:delText>
              </w:r>
            </w:del>
            <w:r w:rsidR="00CC0999">
              <w:rPr>
                <w:rFonts w:ascii="Times New Roman" w:hAnsi="Times New Roman" w:cs="Times New Roman"/>
              </w:rPr>
              <w:t xml:space="preserve"> </w:t>
            </w:r>
            <w:r w:rsidR="00CC0999">
              <w:rPr>
                <w:rFonts w:ascii="Times New Roman" w:hAnsi="Times New Roman" w:cs="Times New Roman" w:hint="eastAsia"/>
              </w:rPr>
              <w:t>Web</w:t>
            </w:r>
            <w:r w:rsidR="00CC0999">
              <w:rPr>
                <w:rFonts w:ascii="Times New Roman" w:hAnsi="Times New Roman" w:cs="Times New Roman" w:hint="eastAsia"/>
              </w:rPr>
              <w:t>端</w:t>
            </w:r>
          </w:p>
          <w:p w14:paraId="6F7A1FD4" w14:textId="77777777" w:rsidR="0005797C" w:rsidRDefault="0005797C" w:rsidP="00C61B29">
            <w:pPr>
              <w:jc w:val="left"/>
              <w:rPr>
                <w:rFonts w:ascii="Times New Roman" w:hAnsi="Times New Roman" w:cs="Times New Roman"/>
              </w:rPr>
            </w:pPr>
            <w:r>
              <w:rPr>
                <w:rFonts w:ascii="Times New Roman" w:hAnsi="Times New Roman" w:cs="Times New Roman" w:hint="eastAsia"/>
              </w:rPr>
              <w:t>执行操作时，若断网，则操作失败，</w:t>
            </w:r>
            <w:ins w:id="62" w:author="ethink wang" w:date="2017-02-06T09:42:00Z">
              <w:r w:rsidR="00C61B29">
                <w:rPr>
                  <w:rFonts w:ascii="Times New Roman" w:hAnsi="Times New Roman" w:cs="Times New Roman" w:hint="eastAsia"/>
                </w:rPr>
                <w:t>浮窗提示</w:t>
              </w:r>
            </w:ins>
            <w:del w:id="63" w:author="ethink wang" w:date="2017-02-06T09:41:00Z">
              <w:r w:rsidDel="00C61B29">
                <w:rPr>
                  <w:rFonts w:ascii="Times New Roman" w:hAnsi="Times New Roman" w:cs="Times New Roman" w:hint="eastAsia"/>
                </w:rPr>
                <w:delText>提示</w:delText>
              </w:r>
            </w:del>
            <w:del w:id="64" w:author="ethink wang" w:date="2017-02-06T09:40:00Z">
              <w:r w:rsidDel="00C61B29">
                <w:rPr>
                  <w:rFonts w:ascii="Times New Roman" w:hAnsi="Times New Roman" w:cs="Times New Roman" w:hint="eastAsia"/>
                </w:rPr>
                <w:delText>断网通用浮窗提示</w:delText>
              </w:r>
            </w:del>
            <w:r w:rsidR="000D34F6">
              <w:rPr>
                <w:rFonts w:ascii="Times New Roman" w:hAnsi="Times New Roman" w:cs="Times New Roman" w:hint="eastAsia"/>
              </w:rPr>
              <w:t>，文案为“网络</w:t>
            </w:r>
            <w:ins w:id="65" w:author="ethink wang" w:date="2017-02-06T10:06:00Z">
              <w:r w:rsidR="00426C25">
                <w:rPr>
                  <w:rFonts w:ascii="Times New Roman" w:hAnsi="Times New Roman" w:cs="Times New Roman"/>
                </w:rPr>
                <w:t>连</w:t>
              </w:r>
            </w:ins>
            <w:del w:id="66" w:author="ethink wang" w:date="2017-02-06T10:06:00Z">
              <w:r w:rsidR="000D34F6" w:rsidDel="00426C25">
                <w:rPr>
                  <w:rFonts w:ascii="Times New Roman" w:hAnsi="Times New Roman" w:cs="Times New Roman" w:hint="eastAsia"/>
                </w:rPr>
                <w:delText>链</w:delText>
              </w:r>
            </w:del>
            <w:r w:rsidR="000D34F6">
              <w:rPr>
                <w:rFonts w:ascii="Times New Roman" w:hAnsi="Times New Roman" w:cs="Times New Roman" w:hint="eastAsia"/>
              </w:rPr>
              <w:t>接已断开，请检查”</w:t>
            </w:r>
            <w:ins w:id="67" w:author="ethink wang" w:date="2017-02-06T09:42:00Z">
              <w:r w:rsidR="00C61B29">
                <w:rPr>
                  <w:rFonts w:ascii="Times New Roman" w:hAnsi="Times New Roman" w:cs="Times New Roman" w:hint="eastAsia"/>
                </w:rPr>
                <w:t>，显示位置</w:t>
              </w:r>
            </w:ins>
            <w:ins w:id="68" w:author="ethink wang" w:date="2017-02-06T09:43:00Z">
              <w:r w:rsidR="00C61B29">
                <w:rPr>
                  <w:rFonts w:ascii="Times New Roman" w:hAnsi="Times New Roman" w:cs="Times New Roman" w:hint="eastAsia"/>
                </w:rPr>
                <w:t>：</w:t>
              </w:r>
            </w:ins>
            <w:ins w:id="69" w:author="ethink wang" w:date="2017-02-06T10:04:00Z">
              <w:r w:rsidR="00552E02">
                <w:rPr>
                  <w:rFonts w:ascii="Times New Roman" w:hAnsi="Times New Roman" w:cs="Times New Roman" w:hint="eastAsia"/>
                </w:rPr>
                <w:t>默认为</w:t>
              </w:r>
            </w:ins>
            <w:ins w:id="70" w:author="ethink wang" w:date="2017-02-06T09:43:00Z">
              <w:r w:rsidR="00C61B29">
                <w:rPr>
                  <w:rFonts w:ascii="Times New Roman" w:hAnsi="Times New Roman" w:cs="Times New Roman" w:hint="eastAsia"/>
                </w:rPr>
                <w:t>当前操作</w:t>
              </w:r>
            </w:ins>
            <w:ins w:id="71" w:author="ethink wang" w:date="2017-02-06T10:04:00Z">
              <w:r w:rsidR="00552E02">
                <w:rPr>
                  <w:rFonts w:ascii="Times New Roman" w:hAnsi="Times New Roman" w:cs="Times New Roman" w:hint="eastAsia"/>
                </w:rPr>
                <w:t>视窗正中央</w:t>
              </w:r>
            </w:ins>
            <w:ins w:id="72" w:author="ethink wang" w:date="2017-02-06T09:43:00Z">
              <w:r w:rsidR="00C61B29">
                <w:rPr>
                  <w:rFonts w:ascii="Times New Roman" w:hAnsi="Times New Roman" w:cs="Times New Roman" w:hint="eastAsia"/>
                </w:rPr>
                <w:t>。</w:t>
              </w:r>
            </w:ins>
          </w:p>
        </w:tc>
      </w:tr>
      <w:tr w:rsidR="00D20DFB" w:rsidRPr="00170772" w14:paraId="656F3463" w14:textId="77777777" w:rsidTr="006C78C4">
        <w:tc>
          <w:tcPr>
            <w:tcW w:w="817" w:type="dxa"/>
            <w:vAlign w:val="center"/>
          </w:tcPr>
          <w:p w14:paraId="6499BD59" w14:textId="77777777" w:rsidR="00D20DFB" w:rsidRPr="00A65E0C" w:rsidRDefault="00D20DFB" w:rsidP="006C78C4">
            <w:pPr>
              <w:pStyle w:val="af0"/>
              <w:numPr>
                <w:ilvl w:val="0"/>
                <w:numId w:val="4"/>
              </w:numPr>
              <w:ind w:firstLineChars="0"/>
              <w:jc w:val="center"/>
              <w:rPr>
                <w:rFonts w:ascii="Times New Roman" w:hAnsi="Times New Roman"/>
              </w:rPr>
            </w:pPr>
          </w:p>
        </w:tc>
        <w:tc>
          <w:tcPr>
            <w:tcW w:w="2552" w:type="dxa"/>
            <w:vAlign w:val="center"/>
          </w:tcPr>
          <w:p w14:paraId="7901EBD3" w14:textId="77777777" w:rsidR="00D20DFB" w:rsidRDefault="00D20DFB" w:rsidP="00202EAD">
            <w:pPr>
              <w:jc w:val="left"/>
              <w:rPr>
                <w:rFonts w:ascii="Times New Roman" w:hAnsi="Times New Roman" w:cs="Times New Roman"/>
              </w:rPr>
            </w:pPr>
            <w:r>
              <w:rPr>
                <w:rFonts w:ascii="Times New Roman" w:hAnsi="Times New Roman" w:cs="Times New Roman"/>
              </w:rPr>
              <w:t>手机号码校验</w:t>
            </w:r>
            <w:r w:rsidR="00170772">
              <w:rPr>
                <w:rFonts w:ascii="Times New Roman" w:hAnsi="Times New Roman" w:cs="Times New Roman"/>
              </w:rPr>
              <w:t>规则</w:t>
            </w:r>
          </w:p>
        </w:tc>
        <w:tc>
          <w:tcPr>
            <w:tcW w:w="6593" w:type="dxa"/>
            <w:vAlign w:val="center"/>
          </w:tcPr>
          <w:p w14:paraId="59C0FE74" w14:textId="77777777" w:rsidR="00D20DFB" w:rsidRDefault="00170772" w:rsidP="00202EAD">
            <w:pPr>
              <w:jc w:val="left"/>
              <w:rPr>
                <w:rFonts w:ascii="Times New Roman" w:hAnsi="Times New Roman" w:cs="Times New Roman"/>
              </w:rPr>
            </w:pPr>
            <w:r>
              <w:rPr>
                <w:rFonts w:ascii="Times New Roman" w:hAnsi="Times New Roman" w:cs="Times New Roman" w:hint="eastAsia"/>
              </w:rPr>
              <w:t>1</w:t>
            </w:r>
            <w:ins w:id="73" w:author="ethink wang" w:date="2017-02-06T10:07:00Z">
              <w:r w:rsidR="00C67BD0">
                <w:rPr>
                  <w:rFonts w:ascii="Times New Roman" w:hAnsi="Times New Roman" w:cs="Times New Roman" w:hint="eastAsia"/>
                </w:rPr>
                <w:t>、</w:t>
              </w:r>
            </w:ins>
            <w:r>
              <w:rPr>
                <w:rFonts w:ascii="Times New Roman" w:hAnsi="Times New Roman" w:cs="Times New Roman" w:hint="eastAsia"/>
              </w:rPr>
              <w:t xml:space="preserve"> </w:t>
            </w: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位必须为</w:t>
            </w:r>
            <w:r>
              <w:rPr>
                <w:rFonts w:ascii="Times New Roman" w:hAnsi="Times New Roman" w:cs="Times New Roman" w:hint="eastAsia"/>
              </w:rPr>
              <w:t>1</w:t>
            </w:r>
            <w:ins w:id="74" w:author="ethink wang" w:date="2017-02-06T10:08:00Z">
              <w:r w:rsidR="0041195B">
                <w:rPr>
                  <w:rFonts w:ascii="Times New Roman" w:hAnsi="Times New Roman" w:cs="Times New Roman" w:hint="eastAsia"/>
                </w:rPr>
                <w:t>；</w:t>
              </w:r>
            </w:ins>
          </w:p>
          <w:p w14:paraId="5BEE8B45" w14:textId="77777777" w:rsidR="00170772" w:rsidRDefault="00170772" w:rsidP="00170772">
            <w:pPr>
              <w:jc w:val="left"/>
              <w:rPr>
                <w:rFonts w:ascii="Times New Roman" w:hAnsi="Times New Roman"/>
              </w:rPr>
            </w:pPr>
            <w:r w:rsidRPr="00170772">
              <w:rPr>
                <w:rFonts w:ascii="Times New Roman" w:hAnsi="Times New Roman" w:cs="Times New Roman"/>
              </w:rPr>
              <w:t>2</w:t>
            </w:r>
            <w:ins w:id="75" w:author="ethink wang" w:date="2017-02-06T10:07:00Z">
              <w:r w:rsidR="00C67BD0">
                <w:rPr>
                  <w:rFonts w:ascii="Times New Roman" w:hAnsi="Times New Roman" w:cs="Times New Roman" w:hint="eastAsia"/>
                </w:rPr>
                <w:t>、</w:t>
              </w:r>
            </w:ins>
            <w:r>
              <w:rPr>
                <w:rFonts w:ascii="Times New Roman" w:hAnsi="Times New Roman"/>
              </w:rPr>
              <w:t xml:space="preserve"> </w:t>
            </w:r>
            <w:r w:rsidRPr="00170772">
              <w:rPr>
                <w:rFonts w:ascii="Times New Roman" w:hAnsi="Times New Roman"/>
              </w:rPr>
              <w:t>第</w:t>
            </w:r>
            <w:r w:rsidRPr="00170772">
              <w:rPr>
                <w:rFonts w:ascii="Times New Roman" w:hAnsi="Times New Roman"/>
              </w:rPr>
              <w:t>2</w:t>
            </w:r>
            <w:r w:rsidRPr="00170772">
              <w:rPr>
                <w:rFonts w:ascii="Times New Roman" w:hAnsi="Times New Roman"/>
              </w:rPr>
              <w:t>位必须为</w:t>
            </w:r>
            <w:r w:rsidRPr="00170772">
              <w:rPr>
                <w:rFonts w:ascii="Times New Roman" w:hAnsi="Times New Roman" w:hint="eastAsia"/>
              </w:rPr>
              <w:t>{</w:t>
            </w:r>
            <w:r>
              <w:rPr>
                <w:rFonts w:ascii="Times New Roman" w:hAnsi="Times New Roman"/>
              </w:rPr>
              <w:t>3</w:t>
            </w:r>
            <w:r>
              <w:rPr>
                <w:rFonts w:ascii="Times New Roman" w:hAnsi="Times New Roman" w:hint="eastAsia"/>
              </w:rPr>
              <w:t>，</w:t>
            </w:r>
            <w:r>
              <w:rPr>
                <w:rFonts w:ascii="Times New Roman" w:hAnsi="Times New Roman" w:hint="eastAsia"/>
              </w:rPr>
              <w:t>4</w:t>
            </w:r>
            <w:r>
              <w:rPr>
                <w:rFonts w:ascii="Times New Roman" w:hAnsi="Times New Roman" w:hint="eastAsia"/>
              </w:rPr>
              <w:t>，</w:t>
            </w:r>
            <w:r>
              <w:rPr>
                <w:rFonts w:ascii="Times New Roman" w:hAnsi="Times New Roman" w:hint="eastAsia"/>
              </w:rPr>
              <w:t>5</w:t>
            </w:r>
            <w:r>
              <w:rPr>
                <w:rFonts w:ascii="Times New Roman" w:hAnsi="Times New Roman" w:hint="eastAsia"/>
              </w:rPr>
              <w:t>，</w:t>
            </w:r>
            <w:r>
              <w:rPr>
                <w:rFonts w:ascii="Times New Roman" w:hAnsi="Times New Roman" w:hint="eastAsia"/>
              </w:rPr>
              <w:t>7</w:t>
            </w:r>
            <w:r>
              <w:rPr>
                <w:rFonts w:ascii="Times New Roman" w:hAnsi="Times New Roman" w:hint="eastAsia"/>
              </w:rPr>
              <w:t>，</w:t>
            </w:r>
            <w:r>
              <w:rPr>
                <w:rFonts w:ascii="Times New Roman" w:hAnsi="Times New Roman" w:hint="eastAsia"/>
              </w:rPr>
              <w:t>8</w:t>
            </w:r>
            <w:r w:rsidRPr="00170772">
              <w:rPr>
                <w:rFonts w:ascii="Times New Roman" w:hAnsi="Times New Roman" w:hint="eastAsia"/>
              </w:rPr>
              <w:t>}</w:t>
            </w:r>
            <w:r w:rsidRPr="00170772">
              <w:rPr>
                <w:rFonts w:ascii="Times New Roman" w:hAnsi="Times New Roman" w:hint="eastAsia"/>
              </w:rPr>
              <w:t>的子集</w:t>
            </w:r>
            <w:ins w:id="76" w:author="ethink wang" w:date="2017-02-06T10:08:00Z">
              <w:r w:rsidR="0041195B">
                <w:rPr>
                  <w:rFonts w:ascii="Times New Roman" w:hAnsi="Times New Roman" w:hint="eastAsia"/>
                </w:rPr>
                <w:t>；</w:t>
              </w:r>
            </w:ins>
          </w:p>
          <w:p w14:paraId="6961BBD1" w14:textId="77777777" w:rsidR="00170772" w:rsidRPr="00170772" w:rsidRDefault="00170772" w:rsidP="00CA1038">
            <w:r>
              <w:t>3</w:t>
            </w:r>
            <w:ins w:id="77" w:author="ethink wang" w:date="2017-02-06T10:07:00Z">
              <w:r w:rsidR="00C67BD0">
                <w:rPr>
                  <w:rFonts w:hint="eastAsia"/>
                </w:rPr>
                <w:t>、</w:t>
              </w:r>
            </w:ins>
            <w:r>
              <w:t xml:space="preserve"> </w:t>
            </w:r>
            <w:r>
              <w:rPr>
                <w:rFonts w:hint="eastAsia"/>
              </w:rPr>
              <w:t>前</w:t>
            </w:r>
            <w:r>
              <w:rPr>
                <w:rFonts w:hint="eastAsia"/>
              </w:rPr>
              <w:t>3</w:t>
            </w:r>
            <w:r>
              <w:rPr>
                <w:rFonts w:hint="eastAsia"/>
              </w:rPr>
              <w:t>位</w:t>
            </w:r>
            <w:r>
              <w:t>必须为</w:t>
            </w:r>
            <w:r>
              <w:rPr>
                <w:rFonts w:hint="eastAsia"/>
              </w:rPr>
              <w:t>{</w:t>
            </w:r>
            <w:r>
              <w:t xml:space="preserve"> 134</w:t>
            </w:r>
            <w:r>
              <w:rPr>
                <w:rFonts w:hint="eastAsia"/>
              </w:rPr>
              <w:t>，</w:t>
            </w:r>
            <w:r>
              <w:t>135</w:t>
            </w:r>
            <w:r>
              <w:rPr>
                <w:rFonts w:hint="eastAsia"/>
              </w:rPr>
              <w:t>，</w:t>
            </w:r>
            <w:r>
              <w:rPr>
                <w:rFonts w:hint="eastAsia"/>
              </w:rPr>
              <w:t xml:space="preserve"> </w:t>
            </w:r>
            <w:r>
              <w:t>136</w:t>
            </w:r>
            <w:r>
              <w:rPr>
                <w:rFonts w:hint="eastAsia"/>
              </w:rPr>
              <w:t>，</w:t>
            </w:r>
            <w:r>
              <w:t xml:space="preserve"> 137</w:t>
            </w:r>
            <w:r>
              <w:rPr>
                <w:rFonts w:hint="eastAsia"/>
              </w:rPr>
              <w:t>，</w:t>
            </w:r>
            <w:r>
              <w:t xml:space="preserve"> 138</w:t>
            </w:r>
            <w:r>
              <w:rPr>
                <w:rFonts w:hint="eastAsia"/>
              </w:rPr>
              <w:t>，</w:t>
            </w:r>
            <w:r>
              <w:t xml:space="preserve"> 139</w:t>
            </w:r>
            <w:r>
              <w:rPr>
                <w:rFonts w:hint="eastAsia"/>
              </w:rPr>
              <w:t>，</w:t>
            </w:r>
            <w:r>
              <w:t xml:space="preserve"> 147</w:t>
            </w:r>
            <w:r>
              <w:rPr>
                <w:rFonts w:hint="eastAsia"/>
              </w:rPr>
              <w:t>，</w:t>
            </w:r>
            <w:r>
              <w:t xml:space="preserve"> 150</w:t>
            </w:r>
            <w:r>
              <w:rPr>
                <w:rFonts w:hint="eastAsia"/>
              </w:rPr>
              <w:t>，</w:t>
            </w:r>
            <w:r>
              <w:t xml:space="preserve"> 151</w:t>
            </w:r>
            <w:r>
              <w:rPr>
                <w:rFonts w:hint="eastAsia"/>
              </w:rPr>
              <w:t>，</w:t>
            </w:r>
            <w:r>
              <w:t xml:space="preserve"> 152</w:t>
            </w:r>
            <w:r>
              <w:rPr>
                <w:rFonts w:hint="eastAsia"/>
              </w:rPr>
              <w:t>，</w:t>
            </w:r>
            <w:r>
              <w:t xml:space="preserve"> 157</w:t>
            </w:r>
            <w:r>
              <w:rPr>
                <w:rFonts w:hint="eastAsia"/>
              </w:rPr>
              <w:t>，</w:t>
            </w:r>
            <w:r>
              <w:t xml:space="preserve"> 158</w:t>
            </w:r>
            <w:r>
              <w:rPr>
                <w:rFonts w:hint="eastAsia"/>
              </w:rPr>
              <w:t>，</w:t>
            </w:r>
            <w:r>
              <w:t xml:space="preserve"> 159</w:t>
            </w:r>
            <w:r>
              <w:rPr>
                <w:rFonts w:hint="eastAsia"/>
              </w:rPr>
              <w:t>，</w:t>
            </w:r>
            <w:r>
              <w:t xml:space="preserve"> 178</w:t>
            </w:r>
            <w:r>
              <w:rPr>
                <w:rFonts w:hint="eastAsia"/>
              </w:rPr>
              <w:t>，</w:t>
            </w:r>
            <w:r>
              <w:t xml:space="preserve"> 182</w:t>
            </w:r>
            <w:r>
              <w:rPr>
                <w:rFonts w:hint="eastAsia"/>
              </w:rPr>
              <w:t>，</w:t>
            </w:r>
            <w:r>
              <w:t xml:space="preserve"> 183</w:t>
            </w:r>
            <w:r>
              <w:rPr>
                <w:rFonts w:hint="eastAsia"/>
              </w:rPr>
              <w:t>，</w:t>
            </w:r>
            <w:r>
              <w:t xml:space="preserve"> 184</w:t>
            </w:r>
            <w:r>
              <w:rPr>
                <w:rFonts w:hint="eastAsia"/>
              </w:rPr>
              <w:t>，</w:t>
            </w:r>
            <w:r>
              <w:t>187</w:t>
            </w:r>
            <w:r>
              <w:rPr>
                <w:rFonts w:hint="eastAsia"/>
              </w:rPr>
              <w:t>，</w:t>
            </w:r>
            <w:r>
              <w:t xml:space="preserve"> 188</w:t>
            </w:r>
            <w:r>
              <w:rPr>
                <w:rFonts w:hint="eastAsia"/>
              </w:rPr>
              <w:t>，</w:t>
            </w:r>
            <w:r>
              <w:t xml:space="preserve"> 130</w:t>
            </w:r>
            <w:r>
              <w:rPr>
                <w:rFonts w:hint="eastAsia"/>
              </w:rPr>
              <w:t>，</w:t>
            </w:r>
            <w:r>
              <w:t xml:space="preserve"> 131</w:t>
            </w:r>
            <w:r>
              <w:rPr>
                <w:rFonts w:hint="eastAsia"/>
              </w:rPr>
              <w:t>，</w:t>
            </w:r>
            <w:r>
              <w:t xml:space="preserve"> 132</w:t>
            </w:r>
            <w:r>
              <w:rPr>
                <w:rFonts w:hint="eastAsia"/>
              </w:rPr>
              <w:t>，</w:t>
            </w:r>
            <w:r>
              <w:t xml:space="preserve"> 145</w:t>
            </w:r>
            <w:r>
              <w:rPr>
                <w:rFonts w:hint="eastAsia"/>
              </w:rPr>
              <w:t>，</w:t>
            </w:r>
            <w:r>
              <w:t xml:space="preserve"> 155</w:t>
            </w:r>
            <w:r>
              <w:rPr>
                <w:rFonts w:hint="eastAsia"/>
              </w:rPr>
              <w:t>，</w:t>
            </w:r>
            <w:r>
              <w:t xml:space="preserve"> 156</w:t>
            </w:r>
            <w:r>
              <w:rPr>
                <w:rFonts w:hint="eastAsia"/>
              </w:rPr>
              <w:t>，</w:t>
            </w:r>
            <w:r>
              <w:t xml:space="preserve"> 171</w:t>
            </w:r>
            <w:r>
              <w:rPr>
                <w:rFonts w:hint="eastAsia"/>
              </w:rPr>
              <w:t>，</w:t>
            </w:r>
            <w:r>
              <w:t xml:space="preserve"> 175</w:t>
            </w:r>
            <w:r>
              <w:rPr>
                <w:rFonts w:hint="eastAsia"/>
              </w:rPr>
              <w:t>，</w:t>
            </w:r>
            <w:r>
              <w:t xml:space="preserve"> 176</w:t>
            </w:r>
            <w:r>
              <w:rPr>
                <w:rFonts w:hint="eastAsia"/>
              </w:rPr>
              <w:t>，</w:t>
            </w:r>
            <w:r>
              <w:t xml:space="preserve"> 185</w:t>
            </w:r>
            <w:r>
              <w:rPr>
                <w:rFonts w:hint="eastAsia"/>
              </w:rPr>
              <w:t>，</w:t>
            </w:r>
            <w:r>
              <w:t xml:space="preserve"> 186</w:t>
            </w:r>
            <w:r>
              <w:rPr>
                <w:rFonts w:hint="eastAsia"/>
              </w:rPr>
              <w:t>，</w:t>
            </w:r>
            <w:r>
              <w:t xml:space="preserve"> 133</w:t>
            </w:r>
            <w:r>
              <w:rPr>
                <w:rFonts w:hint="eastAsia"/>
              </w:rPr>
              <w:t>，</w:t>
            </w:r>
            <w:r>
              <w:t xml:space="preserve"> 149</w:t>
            </w:r>
            <w:r>
              <w:rPr>
                <w:rFonts w:hint="eastAsia"/>
              </w:rPr>
              <w:t>，</w:t>
            </w:r>
            <w:r>
              <w:t xml:space="preserve"> 153</w:t>
            </w:r>
            <w:r>
              <w:rPr>
                <w:rFonts w:hint="eastAsia"/>
              </w:rPr>
              <w:t>，</w:t>
            </w:r>
            <w:r>
              <w:t xml:space="preserve"> 173</w:t>
            </w:r>
            <w:r w:rsidR="00CA1038">
              <w:rPr>
                <w:rFonts w:hint="eastAsia"/>
              </w:rPr>
              <w:t>，</w:t>
            </w:r>
            <w:r>
              <w:t>177</w:t>
            </w:r>
            <w:r w:rsidR="00CA1038">
              <w:rPr>
                <w:rFonts w:hint="eastAsia"/>
              </w:rPr>
              <w:t>，</w:t>
            </w:r>
            <w:r>
              <w:t xml:space="preserve"> 180</w:t>
            </w:r>
            <w:r w:rsidR="00CA1038">
              <w:rPr>
                <w:rFonts w:hint="eastAsia"/>
              </w:rPr>
              <w:t>，</w:t>
            </w:r>
            <w:r>
              <w:t xml:space="preserve"> 181</w:t>
            </w:r>
            <w:r w:rsidR="00CA1038">
              <w:rPr>
                <w:rFonts w:hint="eastAsia"/>
              </w:rPr>
              <w:t>，</w:t>
            </w:r>
            <w:r>
              <w:t xml:space="preserve"> 189</w:t>
            </w:r>
            <w:r w:rsidR="00CA1038">
              <w:rPr>
                <w:rFonts w:hint="eastAsia"/>
              </w:rPr>
              <w:t>，</w:t>
            </w:r>
            <w:r>
              <w:t xml:space="preserve"> 170</w:t>
            </w:r>
            <w:r>
              <w:rPr>
                <w:rFonts w:hint="eastAsia"/>
              </w:rPr>
              <w:t xml:space="preserve"> }</w:t>
            </w:r>
            <w:r>
              <w:rPr>
                <w:rFonts w:hint="eastAsia"/>
              </w:rPr>
              <w:t>的子集</w:t>
            </w:r>
          </w:p>
        </w:tc>
      </w:tr>
      <w:tr w:rsidR="00E3448F" w:rsidRPr="00A65E0C" w14:paraId="19309CC9" w14:textId="77777777" w:rsidTr="006C78C4">
        <w:tc>
          <w:tcPr>
            <w:tcW w:w="817" w:type="dxa"/>
            <w:vAlign w:val="center"/>
          </w:tcPr>
          <w:p w14:paraId="7639B6A4" w14:textId="77777777" w:rsidR="00E3448F" w:rsidRPr="00A65E0C" w:rsidRDefault="00E3448F" w:rsidP="00E3448F">
            <w:pPr>
              <w:pStyle w:val="af0"/>
              <w:numPr>
                <w:ilvl w:val="0"/>
                <w:numId w:val="4"/>
              </w:numPr>
              <w:ind w:firstLineChars="0"/>
              <w:jc w:val="center"/>
              <w:rPr>
                <w:rFonts w:ascii="Times New Roman" w:hAnsi="Times New Roman"/>
              </w:rPr>
            </w:pPr>
          </w:p>
        </w:tc>
        <w:tc>
          <w:tcPr>
            <w:tcW w:w="2552" w:type="dxa"/>
            <w:vAlign w:val="center"/>
          </w:tcPr>
          <w:p w14:paraId="1F20BB60" w14:textId="18F85C1C" w:rsidR="00E3448F" w:rsidRPr="00E3448F" w:rsidRDefault="00E3448F" w:rsidP="00E3448F">
            <w:pPr>
              <w:jc w:val="left"/>
              <w:rPr>
                <w:rFonts w:ascii="Times New Roman" w:hAnsi="Times New Roman" w:cs="Times New Roman"/>
                <w:color w:val="000000" w:themeColor="text1"/>
              </w:rPr>
            </w:pPr>
            <w:r w:rsidRPr="00E3448F">
              <w:rPr>
                <w:rFonts w:ascii="Times New Roman" w:hAnsi="Times New Roman" w:cs="Times New Roman" w:hint="eastAsia"/>
                <w:color w:val="000000" w:themeColor="text1"/>
              </w:rPr>
              <w:t>弱</w:t>
            </w:r>
            <w:r w:rsidRPr="00E3448F">
              <w:rPr>
                <w:rFonts w:ascii="Times New Roman" w:hAnsi="Times New Roman" w:cs="Times New Roman"/>
                <w:color w:val="000000" w:themeColor="text1"/>
              </w:rPr>
              <w:t>提示要求</w:t>
            </w:r>
          </w:p>
        </w:tc>
        <w:tc>
          <w:tcPr>
            <w:tcW w:w="6593" w:type="dxa"/>
            <w:vAlign w:val="center"/>
          </w:tcPr>
          <w:p w14:paraId="18B27ADB" w14:textId="77777777" w:rsidR="00E3448F" w:rsidRPr="00E3448F" w:rsidRDefault="00E3448F" w:rsidP="00E3448F">
            <w:pPr>
              <w:jc w:val="left"/>
              <w:rPr>
                <w:rFonts w:ascii="Times New Roman" w:hAnsi="Times New Roman" w:cs="Times New Roman"/>
                <w:color w:val="000000" w:themeColor="text1"/>
              </w:rPr>
            </w:pPr>
            <w:r w:rsidRPr="00E3448F">
              <w:rPr>
                <w:rFonts w:ascii="Times New Roman" w:hAnsi="Times New Roman" w:cs="Times New Roman" w:hint="eastAsia"/>
                <w:color w:val="000000" w:themeColor="text1"/>
              </w:rPr>
              <w:t xml:space="preserve">1 </w:t>
            </w:r>
            <w:r w:rsidRPr="00E3448F">
              <w:rPr>
                <w:rFonts w:ascii="Times New Roman" w:hAnsi="Times New Roman" w:cs="Times New Roman" w:hint="eastAsia"/>
                <w:color w:val="000000" w:themeColor="text1"/>
              </w:rPr>
              <w:t>输入框内弱提示：采用浅灰字体，参照</w:t>
            </w:r>
            <w:r w:rsidRPr="00E3448F">
              <w:rPr>
                <w:rFonts w:ascii="Times New Roman" w:hAnsi="Times New Roman" w:cs="Times New Roman" w:hint="eastAsia"/>
                <w:color w:val="000000" w:themeColor="text1"/>
              </w:rPr>
              <w:t>UI</w:t>
            </w:r>
            <w:r w:rsidRPr="00E3448F">
              <w:rPr>
                <w:rFonts w:ascii="Times New Roman" w:hAnsi="Times New Roman" w:cs="Times New Roman" w:hint="eastAsia"/>
                <w:color w:val="000000" w:themeColor="text1"/>
              </w:rPr>
              <w:t>效果图，输入内容后消失</w:t>
            </w:r>
          </w:p>
          <w:p w14:paraId="45C106D9" w14:textId="0DA6F84B" w:rsidR="00E3448F" w:rsidRPr="00E3448F" w:rsidRDefault="00E3448F" w:rsidP="00E3448F">
            <w:pPr>
              <w:jc w:val="left"/>
              <w:rPr>
                <w:rFonts w:ascii="Times New Roman" w:hAnsi="Times New Roman" w:cs="Times New Roman"/>
                <w:color w:val="000000" w:themeColor="text1"/>
              </w:rPr>
            </w:pPr>
            <w:r w:rsidRPr="00E3448F">
              <w:rPr>
                <w:rFonts w:ascii="Times New Roman" w:hAnsi="Times New Roman" w:cs="Times New Roman"/>
                <w:color w:val="000000" w:themeColor="text1"/>
              </w:rPr>
              <w:t>2</w:t>
            </w:r>
            <w:r w:rsidRPr="00E3448F">
              <w:rPr>
                <w:rFonts w:ascii="Times New Roman" w:hAnsi="Times New Roman" w:cs="Times New Roman"/>
                <w:color w:val="000000" w:themeColor="text1"/>
              </w:rPr>
              <w:t>输入错误或必填项未填写的弱提示</w:t>
            </w:r>
            <w:r w:rsidRPr="00E3448F">
              <w:rPr>
                <w:rFonts w:ascii="Times New Roman" w:hAnsi="Times New Roman" w:cs="Times New Roman" w:hint="eastAsia"/>
                <w:color w:val="000000" w:themeColor="text1"/>
              </w:rPr>
              <w:t>：</w:t>
            </w:r>
            <w:r w:rsidR="00DB0792">
              <w:rPr>
                <w:rFonts w:ascii="Times New Roman" w:hAnsi="Times New Roman" w:cs="Times New Roman" w:hint="eastAsia"/>
                <w:color w:val="000000" w:themeColor="text1"/>
              </w:rPr>
              <w:t>显示在输入框下方，</w:t>
            </w:r>
            <w:r>
              <w:rPr>
                <w:rFonts w:ascii="Times New Roman" w:hAnsi="Times New Roman" w:cs="Times New Roman" w:hint="eastAsia"/>
                <w:color w:val="000000" w:themeColor="text1"/>
              </w:rPr>
              <w:t>采</w:t>
            </w:r>
            <w:r w:rsidRPr="00E3448F">
              <w:rPr>
                <w:rFonts w:ascii="Times New Roman" w:hAnsi="Times New Roman" w:cs="Times New Roman" w:hint="eastAsia"/>
                <w:color w:val="000000" w:themeColor="text1"/>
              </w:rPr>
              <w:t>用红色字体，参照</w:t>
            </w:r>
            <w:r w:rsidRPr="00E3448F">
              <w:rPr>
                <w:rFonts w:ascii="Times New Roman" w:hAnsi="Times New Roman" w:cs="Times New Roman" w:hint="eastAsia"/>
                <w:color w:val="000000" w:themeColor="text1"/>
              </w:rPr>
              <w:t>UI</w:t>
            </w:r>
            <w:r w:rsidRPr="00E3448F">
              <w:rPr>
                <w:rFonts w:ascii="Times New Roman" w:hAnsi="Times New Roman" w:cs="Times New Roman" w:hint="eastAsia"/>
                <w:color w:val="000000" w:themeColor="text1"/>
              </w:rPr>
              <w:t>效果图，</w:t>
            </w:r>
            <w:r w:rsidRPr="00E3448F">
              <w:rPr>
                <w:rFonts w:ascii="Times New Roman" w:hAnsi="Times New Roman" w:cs="Times New Roman"/>
                <w:color w:val="000000" w:themeColor="text1"/>
              </w:rPr>
              <w:t>重新输入内容后消失</w:t>
            </w:r>
            <w:r w:rsidRPr="00E3448F">
              <w:rPr>
                <w:rStyle w:val="afe"/>
                <w:color w:val="000000" w:themeColor="text1"/>
              </w:rPr>
              <w:commentReference w:id="78"/>
            </w:r>
          </w:p>
        </w:tc>
      </w:tr>
      <w:tr w:rsidR="00560DCF" w:rsidRPr="00A65E0C" w14:paraId="527F05FB" w14:textId="77777777" w:rsidTr="006C78C4">
        <w:tc>
          <w:tcPr>
            <w:tcW w:w="817" w:type="dxa"/>
            <w:vAlign w:val="center"/>
          </w:tcPr>
          <w:p w14:paraId="78FB7859" w14:textId="77777777" w:rsidR="00560DCF" w:rsidRPr="00A65E0C" w:rsidRDefault="00560DCF" w:rsidP="006C78C4">
            <w:pPr>
              <w:pStyle w:val="af0"/>
              <w:numPr>
                <w:ilvl w:val="0"/>
                <w:numId w:val="4"/>
              </w:numPr>
              <w:ind w:firstLineChars="0"/>
              <w:jc w:val="center"/>
              <w:rPr>
                <w:rFonts w:ascii="Times New Roman" w:hAnsi="Times New Roman"/>
              </w:rPr>
            </w:pPr>
          </w:p>
        </w:tc>
        <w:tc>
          <w:tcPr>
            <w:tcW w:w="2552" w:type="dxa"/>
            <w:vAlign w:val="center"/>
          </w:tcPr>
          <w:p w14:paraId="6244EA69" w14:textId="77777777" w:rsidR="00560DCF" w:rsidRDefault="00560DCF" w:rsidP="00202EAD">
            <w:pPr>
              <w:jc w:val="left"/>
              <w:rPr>
                <w:rFonts w:ascii="Times New Roman" w:hAnsi="Times New Roman" w:cs="Times New Roman"/>
              </w:rPr>
            </w:pPr>
            <w:r>
              <w:rPr>
                <w:rFonts w:ascii="Times New Roman" w:hAnsi="Times New Roman" w:cs="Times New Roman" w:hint="eastAsia"/>
              </w:rPr>
              <w:t>城市</w:t>
            </w:r>
            <w:r w:rsidR="005B15DE">
              <w:rPr>
                <w:rFonts w:ascii="Times New Roman" w:hAnsi="Times New Roman" w:cs="Times New Roman" w:hint="eastAsia"/>
              </w:rPr>
              <w:t>选择</w:t>
            </w:r>
            <w:r>
              <w:rPr>
                <w:rFonts w:ascii="Times New Roman" w:hAnsi="Times New Roman" w:cs="Times New Roman" w:hint="eastAsia"/>
              </w:rPr>
              <w:t>控件</w:t>
            </w:r>
            <w:r>
              <w:rPr>
                <w:rFonts w:ascii="Times New Roman" w:hAnsi="Times New Roman" w:cs="Times New Roman" w:hint="eastAsia"/>
              </w:rPr>
              <w:t>1</w:t>
            </w:r>
          </w:p>
        </w:tc>
        <w:tc>
          <w:tcPr>
            <w:tcW w:w="6593" w:type="dxa"/>
            <w:vAlign w:val="center"/>
          </w:tcPr>
          <w:p w14:paraId="08E1B68F" w14:textId="77777777" w:rsidR="0041195B" w:rsidRDefault="0041195B" w:rsidP="00202EAD">
            <w:pPr>
              <w:jc w:val="left"/>
              <w:rPr>
                <w:ins w:id="79" w:author="ethink wang" w:date="2017-02-06T10:11:00Z"/>
                <w:rFonts w:ascii="Times New Roman" w:hAnsi="Times New Roman" w:cs="Times New Roman"/>
              </w:rPr>
            </w:pPr>
            <w:ins w:id="80" w:author="ethink wang" w:date="2017-02-06T10:11:00Z">
              <w:r>
                <w:rPr>
                  <w:rFonts w:ascii="Times New Roman" w:hAnsi="Times New Roman" w:cs="Times New Roman"/>
                </w:rPr>
                <w:t>业务弱关联</w:t>
              </w:r>
              <w:r>
                <w:rPr>
                  <w:rFonts w:ascii="Times New Roman" w:hAnsi="Times New Roman" w:cs="Times New Roman" w:hint="eastAsia"/>
                </w:rPr>
                <w:t>，</w:t>
              </w:r>
              <w:r>
                <w:rPr>
                  <w:rFonts w:ascii="Times New Roman" w:hAnsi="Times New Roman" w:cs="Times New Roman"/>
                </w:rPr>
                <w:t>城市</w:t>
              </w:r>
            </w:ins>
            <w:ins w:id="81" w:author="ethink wang" w:date="2017-02-06T10:12:00Z">
              <w:r>
                <w:rPr>
                  <w:rFonts w:ascii="Times New Roman" w:hAnsi="Times New Roman" w:cs="Times New Roman"/>
                </w:rPr>
                <w:t>选择控件</w:t>
              </w:r>
              <w:r>
                <w:rPr>
                  <w:rFonts w:ascii="Times New Roman" w:hAnsi="Times New Roman" w:cs="Times New Roman" w:hint="eastAsia"/>
                </w:rPr>
                <w:t>：</w:t>
              </w:r>
            </w:ins>
            <w:ins w:id="82" w:author="ethink wang" w:date="2017-02-06T10:14:00Z">
              <w:r w:rsidR="00E91004">
                <w:rPr>
                  <w:rFonts w:ascii="Times New Roman" w:hAnsi="Times New Roman" w:cs="Times New Roman" w:hint="eastAsia"/>
                </w:rPr>
                <w:t>即城市数据范围为全国城市字典</w:t>
              </w:r>
            </w:ins>
          </w:p>
          <w:p w14:paraId="56253B74" w14:textId="77777777" w:rsidR="00560DCF" w:rsidRDefault="00560DCF" w:rsidP="00E91004">
            <w:pPr>
              <w:jc w:val="left"/>
              <w:rPr>
                <w:ins w:id="83" w:author="ethink wang" w:date="2017-02-06T10:18:00Z"/>
                <w:rFonts w:ascii="Times New Roman" w:hAnsi="Times New Roman" w:cs="Times New Roman"/>
              </w:rPr>
            </w:pPr>
            <w:del w:id="84" w:author="ethink wang" w:date="2017-02-06T10:15:00Z">
              <w:r w:rsidDel="00E91004">
                <w:rPr>
                  <w:rFonts w:ascii="Times New Roman" w:hAnsi="Times New Roman" w:cs="Times New Roman" w:hint="eastAsia"/>
                </w:rPr>
                <w:lastRenderedPageBreak/>
                <w:delText>全国</w:delText>
              </w:r>
              <w:r w:rsidDel="00E91004">
                <w:rPr>
                  <w:rFonts w:ascii="Times New Roman" w:hAnsi="Times New Roman" w:cs="Times New Roman"/>
                </w:rPr>
                <w:delText>城市字典选择</w:delText>
              </w:r>
              <w:r w:rsidR="004B412B" w:rsidDel="00E91004">
                <w:rPr>
                  <w:rFonts w:ascii="Times New Roman" w:hAnsi="Times New Roman" w:cs="Times New Roman" w:hint="eastAsia"/>
                </w:rPr>
                <w:delText>城市时使用，</w:delText>
              </w:r>
            </w:del>
            <w:r w:rsidR="004B412B">
              <w:rPr>
                <w:rFonts w:ascii="Times New Roman" w:hAnsi="Times New Roman" w:cs="Times New Roman" w:hint="eastAsia"/>
              </w:rPr>
              <w:t>样式参照</w:t>
            </w:r>
            <w:r w:rsidR="004B412B">
              <w:rPr>
                <w:rFonts w:ascii="Times New Roman" w:hAnsi="Times New Roman" w:cs="Times New Roman" w:hint="eastAsia"/>
              </w:rPr>
              <w:t>C-02</w:t>
            </w:r>
          </w:p>
          <w:p w14:paraId="6D66B11F" w14:textId="77777777" w:rsidR="00AE1474" w:rsidRDefault="00AE1474" w:rsidP="00E91004">
            <w:pPr>
              <w:jc w:val="left"/>
              <w:rPr>
                <w:ins w:id="85" w:author="ethink wang" w:date="2017-02-06T10:20:00Z"/>
                <w:rFonts w:ascii="Times New Roman" w:hAnsi="Times New Roman" w:cs="Times New Roman"/>
              </w:rPr>
            </w:pPr>
            <w:ins w:id="86" w:author="ethink wang" w:date="2017-02-06T10:19:00Z">
              <w:r>
                <w:rPr>
                  <w:rFonts w:ascii="Times New Roman" w:hAnsi="Times New Roman" w:cs="Times New Roman"/>
                </w:rPr>
                <w:t>1</w:t>
              </w:r>
              <w:r>
                <w:rPr>
                  <w:rFonts w:ascii="Times New Roman" w:hAnsi="Times New Roman" w:cs="Times New Roman" w:hint="eastAsia"/>
                </w:rPr>
                <w:t>、</w:t>
              </w:r>
              <w:r>
                <w:rPr>
                  <w:rFonts w:ascii="Times New Roman" w:hAnsi="Times New Roman" w:cs="Times New Roman"/>
                </w:rPr>
                <w:t>省级</w:t>
              </w:r>
              <w:r>
                <w:rPr>
                  <w:rFonts w:ascii="Times New Roman" w:hAnsi="Times New Roman" w:cs="Times New Roman" w:hint="eastAsia"/>
                </w:rPr>
                <w:t>（含省、自治区、直辖市）：</w:t>
              </w:r>
            </w:ins>
            <w:ins w:id="87" w:author="ethink wang" w:date="2017-02-06T10:46:00Z">
              <w:r w:rsidR="00E30813">
                <w:rPr>
                  <w:rFonts w:ascii="Times New Roman" w:hAnsi="Times New Roman" w:cs="Times New Roman" w:hint="eastAsia"/>
                </w:rPr>
                <w:t>直辖市</w:t>
              </w:r>
            </w:ins>
            <w:ins w:id="88" w:author="ethink wang" w:date="2017-02-06T10:49:00Z">
              <w:r w:rsidR="00E30813">
                <w:rPr>
                  <w:rFonts w:ascii="Times New Roman" w:hAnsi="Times New Roman" w:cs="Times New Roman" w:hint="eastAsia"/>
                </w:rPr>
                <w:t>依次</w:t>
              </w:r>
            </w:ins>
            <w:ins w:id="89" w:author="ethink wang" w:date="2017-02-06T10:47:00Z">
              <w:r w:rsidR="00E30813">
                <w:rPr>
                  <w:rFonts w:ascii="Times New Roman" w:hAnsi="Times New Roman" w:cs="Times New Roman" w:hint="eastAsia"/>
                </w:rPr>
                <w:t>（北京、天津、上海、重庆）</w:t>
              </w:r>
            </w:ins>
            <w:ins w:id="90" w:author="ethink wang" w:date="2017-02-06T10:49:00Z">
              <w:r w:rsidR="00E30813">
                <w:rPr>
                  <w:rFonts w:ascii="Times New Roman" w:hAnsi="Times New Roman" w:cs="Times New Roman" w:hint="eastAsia"/>
                </w:rPr>
                <w:t>排列</w:t>
              </w:r>
            </w:ins>
            <w:ins w:id="91" w:author="ethink wang" w:date="2017-02-06T10:46:00Z">
              <w:r w:rsidR="00E30813">
                <w:rPr>
                  <w:rFonts w:ascii="Times New Roman" w:hAnsi="Times New Roman" w:cs="Times New Roman" w:hint="eastAsia"/>
                </w:rPr>
                <w:t>，再按省和自治区</w:t>
              </w:r>
            </w:ins>
            <w:ins w:id="92" w:author="ethink wang" w:date="2017-02-06T10:19:00Z">
              <w:r>
                <w:rPr>
                  <w:rFonts w:ascii="Times New Roman" w:hAnsi="Times New Roman" w:cs="Times New Roman" w:hint="eastAsia"/>
                </w:rPr>
                <w:t>首字母</w:t>
              </w:r>
            </w:ins>
            <w:ins w:id="93" w:author="ethink wang" w:date="2017-02-06T10:20:00Z">
              <w:r>
                <w:rPr>
                  <w:rFonts w:ascii="Times New Roman" w:hAnsi="Times New Roman" w:cs="Times New Roman" w:hint="eastAsia"/>
                </w:rPr>
                <w:t>A-Z</w:t>
              </w:r>
              <w:r>
                <w:rPr>
                  <w:rFonts w:ascii="Times New Roman" w:hAnsi="Times New Roman" w:cs="Times New Roman" w:hint="eastAsia"/>
                </w:rPr>
                <w:t>顺序排列；</w:t>
              </w:r>
            </w:ins>
          </w:p>
          <w:p w14:paraId="17A5E641" w14:textId="23B45A4F" w:rsidR="00AE1474" w:rsidRPr="00AE1474" w:rsidRDefault="00AE1474" w:rsidP="00E3448F">
            <w:pPr>
              <w:jc w:val="left"/>
              <w:rPr>
                <w:rFonts w:ascii="Times New Roman" w:hAnsi="Times New Roman" w:cs="Times New Roman"/>
              </w:rPr>
            </w:pPr>
            <w:ins w:id="94" w:author="ethink wang" w:date="2017-02-06T10:20:00Z">
              <w:r>
                <w:rPr>
                  <w:rFonts w:ascii="Times New Roman" w:hAnsi="Times New Roman" w:cs="Times New Roman"/>
                </w:rPr>
                <w:t>2</w:t>
              </w:r>
              <w:r>
                <w:rPr>
                  <w:rFonts w:ascii="Times New Roman" w:hAnsi="Times New Roman" w:cs="Times New Roman" w:hint="eastAsia"/>
                </w:rPr>
                <w:t>、</w:t>
              </w:r>
            </w:ins>
            <w:ins w:id="95" w:author="ethink wang" w:date="2017-02-06T10:23:00Z">
              <w:r w:rsidR="005937D9">
                <w:rPr>
                  <w:rFonts w:ascii="Times New Roman" w:hAnsi="Times New Roman" w:cs="Times New Roman" w:hint="eastAsia"/>
                </w:rPr>
                <w:t>市级（省或自治区所辖市）：</w:t>
              </w:r>
            </w:ins>
            <w:ins w:id="96" w:author="ethink wang" w:date="2017-02-06T10:47:00Z">
              <w:r w:rsidR="00E30813">
                <w:rPr>
                  <w:rFonts w:ascii="Times New Roman" w:hAnsi="Times New Roman" w:cs="Times New Roman" w:hint="eastAsia"/>
                </w:rPr>
                <w:t>省会城市</w:t>
              </w:r>
            </w:ins>
            <w:ins w:id="97" w:author="ethink wang" w:date="2017-02-06T10:48:00Z">
              <w:r w:rsidR="00E30813">
                <w:rPr>
                  <w:rFonts w:ascii="Times New Roman" w:hAnsi="Times New Roman" w:cs="Times New Roman" w:hint="eastAsia"/>
                </w:rPr>
                <w:t>显示第一位</w:t>
              </w:r>
            </w:ins>
            <w:ins w:id="98" w:author="ethink wang" w:date="2017-02-06T10:47:00Z">
              <w:r w:rsidR="00E30813">
                <w:rPr>
                  <w:rFonts w:ascii="Times New Roman" w:hAnsi="Times New Roman" w:cs="Times New Roman" w:hint="eastAsia"/>
                </w:rPr>
                <w:t>，其他市</w:t>
              </w:r>
            </w:ins>
            <w:ins w:id="99" w:author="ethink wang" w:date="2017-02-06T10:23:00Z">
              <w:r w:rsidR="005937D9">
                <w:rPr>
                  <w:rFonts w:ascii="Times New Roman" w:hAnsi="Times New Roman" w:cs="Times New Roman" w:hint="eastAsia"/>
                </w:rPr>
                <w:t>按首字母</w:t>
              </w:r>
              <w:r w:rsidR="005937D9">
                <w:rPr>
                  <w:rFonts w:ascii="Times New Roman" w:hAnsi="Times New Roman" w:cs="Times New Roman" w:hint="eastAsia"/>
                </w:rPr>
                <w:t>A-Z</w:t>
              </w:r>
              <w:r w:rsidR="005937D9">
                <w:rPr>
                  <w:rFonts w:ascii="Times New Roman" w:hAnsi="Times New Roman" w:cs="Times New Roman" w:hint="eastAsia"/>
                </w:rPr>
                <w:t>顺序</w:t>
              </w:r>
            </w:ins>
            <w:ins w:id="100" w:author="ethink wang" w:date="2017-02-06T10:50:00Z">
              <w:r w:rsidR="0019214E">
                <w:rPr>
                  <w:rFonts w:ascii="Times New Roman" w:hAnsi="Times New Roman" w:cs="Times New Roman" w:hint="eastAsia"/>
                </w:rPr>
                <w:t>排列</w:t>
              </w:r>
            </w:ins>
            <w:ins w:id="101" w:author="ethink wang" w:date="2017-02-06T10:23:00Z">
              <w:r w:rsidR="005937D9">
                <w:rPr>
                  <w:rFonts w:ascii="Times New Roman" w:hAnsi="Times New Roman" w:cs="Times New Roman" w:hint="eastAsia"/>
                </w:rPr>
                <w:t>。</w:t>
              </w:r>
            </w:ins>
          </w:p>
        </w:tc>
      </w:tr>
      <w:tr w:rsidR="00E3448F" w:rsidRPr="00A65E0C" w14:paraId="2BEB7695" w14:textId="77777777" w:rsidTr="006C78C4">
        <w:trPr>
          <w:ins w:id="102" w:author="ethink wang" w:date="2017-02-06T10:12:00Z"/>
        </w:trPr>
        <w:tc>
          <w:tcPr>
            <w:tcW w:w="817" w:type="dxa"/>
            <w:vAlign w:val="center"/>
          </w:tcPr>
          <w:p w14:paraId="6E155B20" w14:textId="77777777" w:rsidR="00E3448F" w:rsidRPr="00A65E0C" w:rsidRDefault="00E3448F" w:rsidP="00E3448F">
            <w:pPr>
              <w:pStyle w:val="af0"/>
              <w:numPr>
                <w:ilvl w:val="0"/>
                <w:numId w:val="4"/>
              </w:numPr>
              <w:ind w:firstLineChars="0"/>
              <w:jc w:val="center"/>
              <w:rPr>
                <w:ins w:id="103" w:author="ethink wang" w:date="2017-02-06T10:12:00Z"/>
                <w:rFonts w:ascii="Times New Roman" w:hAnsi="Times New Roman"/>
              </w:rPr>
            </w:pPr>
          </w:p>
        </w:tc>
        <w:tc>
          <w:tcPr>
            <w:tcW w:w="2552" w:type="dxa"/>
            <w:vAlign w:val="center"/>
          </w:tcPr>
          <w:p w14:paraId="4455DEE0" w14:textId="74F86C7D" w:rsidR="00E3448F" w:rsidRPr="00E3448F" w:rsidRDefault="00E3448F" w:rsidP="00E3448F">
            <w:pPr>
              <w:jc w:val="left"/>
              <w:rPr>
                <w:ins w:id="104" w:author="ethink wang" w:date="2017-02-06T10:12:00Z"/>
                <w:rFonts w:ascii="Times New Roman" w:hAnsi="Times New Roman" w:cs="Times New Roman"/>
                <w:color w:val="000000" w:themeColor="text1"/>
              </w:rPr>
            </w:pPr>
            <w:r w:rsidRPr="00E3448F">
              <w:rPr>
                <w:rFonts w:ascii="Times New Roman" w:hAnsi="Times New Roman" w:cs="Times New Roman" w:hint="eastAsia"/>
                <w:color w:val="000000" w:themeColor="text1"/>
              </w:rPr>
              <w:t>城市选择控件</w:t>
            </w:r>
            <w:r w:rsidRPr="00E3448F">
              <w:rPr>
                <w:rFonts w:ascii="Times New Roman" w:hAnsi="Times New Roman" w:cs="Times New Roman" w:hint="eastAsia"/>
                <w:color w:val="000000" w:themeColor="text1"/>
              </w:rPr>
              <w:t>2</w:t>
            </w:r>
          </w:p>
        </w:tc>
        <w:tc>
          <w:tcPr>
            <w:tcW w:w="6593" w:type="dxa"/>
            <w:vAlign w:val="center"/>
          </w:tcPr>
          <w:p w14:paraId="07FD26D9" w14:textId="77777777" w:rsidR="00E3448F" w:rsidRPr="00E3448F" w:rsidRDefault="00E3448F" w:rsidP="00E3448F">
            <w:pPr>
              <w:jc w:val="left"/>
              <w:rPr>
                <w:ins w:id="105" w:author="ethink wang" w:date="2017-02-06T10:14:00Z"/>
                <w:rFonts w:ascii="Times New Roman" w:hAnsi="Times New Roman" w:cs="Times New Roman"/>
                <w:color w:val="000000" w:themeColor="text1"/>
              </w:rPr>
            </w:pPr>
            <w:ins w:id="106" w:author="ethink wang" w:date="2017-02-06T10:13:00Z">
              <w:r w:rsidRPr="00E3448F">
                <w:rPr>
                  <w:rFonts w:ascii="Times New Roman" w:hAnsi="Times New Roman" w:cs="Times New Roman"/>
                  <w:color w:val="000000" w:themeColor="text1"/>
                </w:rPr>
                <w:t>业务强关联</w:t>
              </w:r>
              <w:r w:rsidRPr="00E3448F">
                <w:rPr>
                  <w:rFonts w:ascii="Times New Roman" w:hAnsi="Times New Roman" w:cs="Times New Roman" w:hint="eastAsia"/>
                  <w:color w:val="000000" w:themeColor="text1"/>
                </w:rPr>
                <w:t>，</w:t>
              </w:r>
              <w:r w:rsidRPr="00E3448F">
                <w:rPr>
                  <w:rFonts w:ascii="Times New Roman" w:hAnsi="Times New Roman" w:cs="Times New Roman"/>
                  <w:color w:val="000000" w:themeColor="text1"/>
                </w:rPr>
                <w:t>城市选择控件</w:t>
              </w:r>
              <w:r w:rsidRPr="00E3448F">
                <w:rPr>
                  <w:rFonts w:ascii="Times New Roman" w:hAnsi="Times New Roman" w:cs="Times New Roman" w:hint="eastAsia"/>
                  <w:color w:val="000000" w:themeColor="text1"/>
                </w:rPr>
                <w:t>：</w:t>
              </w:r>
              <w:r w:rsidRPr="00E3448F">
                <w:rPr>
                  <w:rFonts w:ascii="Times New Roman" w:hAnsi="Times New Roman" w:cs="Times New Roman"/>
                  <w:color w:val="000000" w:themeColor="text1"/>
                </w:rPr>
                <w:t>即城市数据范围</w:t>
              </w:r>
            </w:ins>
            <w:ins w:id="107" w:author="ethink wang" w:date="2017-02-06T10:14:00Z">
              <w:r w:rsidRPr="00E3448F">
                <w:rPr>
                  <w:rFonts w:ascii="Times New Roman" w:hAnsi="Times New Roman" w:cs="Times New Roman"/>
                  <w:color w:val="000000" w:themeColor="text1"/>
                </w:rPr>
                <w:t>取决于业务开展</w:t>
              </w:r>
            </w:ins>
            <w:ins w:id="108" w:author="ethink wang" w:date="2017-02-06T10:24:00Z">
              <w:r w:rsidRPr="00E3448F">
                <w:rPr>
                  <w:rFonts w:ascii="Times New Roman" w:hAnsi="Times New Roman" w:cs="Times New Roman"/>
                  <w:color w:val="000000" w:themeColor="text1"/>
                </w:rPr>
                <w:t>城市</w:t>
              </w:r>
            </w:ins>
          </w:p>
          <w:p w14:paraId="7A3C818F" w14:textId="15C7F813" w:rsidR="00E3448F" w:rsidRPr="00E3448F" w:rsidRDefault="00E3448F" w:rsidP="00E3448F">
            <w:pPr>
              <w:jc w:val="left"/>
              <w:rPr>
                <w:rFonts w:ascii="Times New Roman" w:hAnsi="Times New Roman" w:cs="Times New Roman"/>
                <w:color w:val="000000" w:themeColor="text1"/>
              </w:rPr>
            </w:pPr>
            <w:ins w:id="109" w:author="ethink wang" w:date="2017-02-06T10:14:00Z">
              <w:r w:rsidRPr="00E3448F">
                <w:rPr>
                  <w:rFonts w:ascii="Times New Roman" w:hAnsi="Times New Roman" w:cs="Times New Roman"/>
                  <w:color w:val="000000" w:themeColor="text1"/>
                </w:rPr>
                <w:t>样式参照</w:t>
              </w:r>
            </w:ins>
            <w:r w:rsidRPr="00E3448F">
              <w:rPr>
                <w:rFonts w:ascii="Times New Roman" w:hAnsi="Times New Roman" w:cs="Times New Roman" w:hint="eastAsia"/>
                <w:color w:val="000000" w:themeColor="text1"/>
              </w:rPr>
              <w:t>C-02-</w:t>
            </w:r>
            <w:r w:rsidRPr="00E3448F">
              <w:rPr>
                <w:rFonts w:ascii="Times New Roman" w:hAnsi="Times New Roman" w:cs="Times New Roman"/>
                <w:color w:val="000000" w:themeColor="text1"/>
              </w:rPr>
              <w:t>01</w:t>
            </w:r>
          </w:p>
          <w:p w14:paraId="0AD5174C" w14:textId="7E4352CA" w:rsidR="00E3448F" w:rsidRPr="00E3448F" w:rsidRDefault="00E3448F" w:rsidP="00E3448F">
            <w:pPr>
              <w:jc w:val="left"/>
              <w:rPr>
                <w:ins w:id="110" w:author="ethink wang" w:date="2017-02-06T10:12:00Z"/>
                <w:rFonts w:ascii="Times New Roman" w:hAnsi="Times New Roman" w:cs="Times New Roman"/>
                <w:color w:val="000000" w:themeColor="text1"/>
              </w:rPr>
            </w:pPr>
            <w:r w:rsidRPr="00E3448F">
              <w:rPr>
                <w:rFonts w:ascii="Times New Roman" w:hAnsi="Times New Roman" w:cs="Times New Roman"/>
                <w:color w:val="000000" w:themeColor="text1"/>
              </w:rPr>
              <w:t>根据城市的首字母进行</w:t>
            </w:r>
            <w:r w:rsidRPr="00E3448F">
              <w:rPr>
                <w:rFonts w:ascii="Times New Roman" w:hAnsi="Times New Roman" w:cs="Times New Roman" w:hint="eastAsia"/>
                <w:color w:val="000000" w:themeColor="text1"/>
              </w:rPr>
              <w:t>分标签页，即“</w:t>
            </w:r>
            <w:r w:rsidRPr="00E3448F">
              <w:rPr>
                <w:rFonts w:ascii="Times New Roman" w:hAnsi="Times New Roman" w:cs="Times New Roman" w:hint="eastAsia"/>
                <w:color w:val="000000" w:themeColor="text1"/>
              </w:rPr>
              <w:t>ABCDE</w:t>
            </w:r>
            <w:r w:rsidRPr="00E3448F">
              <w:rPr>
                <w:rFonts w:ascii="Times New Roman" w:hAnsi="Times New Roman" w:cs="Times New Roman" w:hint="eastAsia"/>
                <w:color w:val="000000" w:themeColor="text1"/>
              </w:rPr>
              <w:t>”“</w:t>
            </w:r>
            <w:r w:rsidRPr="00E3448F">
              <w:rPr>
                <w:rFonts w:ascii="Times New Roman" w:hAnsi="Times New Roman" w:cs="Times New Roman" w:hint="eastAsia"/>
                <w:color w:val="000000" w:themeColor="text1"/>
              </w:rPr>
              <w:t>FGHIJ</w:t>
            </w:r>
            <w:r w:rsidRPr="00E3448F">
              <w:rPr>
                <w:rFonts w:ascii="Times New Roman" w:hAnsi="Times New Roman" w:cs="Times New Roman" w:hint="eastAsia"/>
                <w:color w:val="000000" w:themeColor="text1"/>
              </w:rPr>
              <w:t>”“</w:t>
            </w:r>
            <w:r w:rsidRPr="00E3448F">
              <w:rPr>
                <w:rFonts w:ascii="Times New Roman" w:hAnsi="Times New Roman" w:cs="Times New Roman" w:hint="eastAsia"/>
                <w:color w:val="000000" w:themeColor="text1"/>
              </w:rPr>
              <w:t>KLMNO</w:t>
            </w:r>
            <w:r w:rsidRPr="00E3448F">
              <w:rPr>
                <w:rFonts w:ascii="Times New Roman" w:hAnsi="Times New Roman" w:cs="Times New Roman" w:hint="eastAsia"/>
                <w:color w:val="000000" w:themeColor="text1"/>
              </w:rPr>
              <w:t>”“</w:t>
            </w:r>
            <w:r w:rsidRPr="00E3448F">
              <w:rPr>
                <w:rFonts w:ascii="Times New Roman" w:hAnsi="Times New Roman" w:cs="Times New Roman" w:hint="eastAsia"/>
                <w:color w:val="000000" w:themeColor="text1"/>
              </w:rPr>
              <w:t>PQRST</w:t>
            </w:r>
            <w:r w:rsidRPr="00E3448F">
              <w:rPr>
                <w:rFonts w:ascii="Times New Roman" w:hAnsi="Times New Roman" w:cs="Times New Roman" w:hint="eastAsia"/>
                <w:color w:val="000000" w:themeColor="text1"/>
              </w:rPr>
              <w:t>”“</w:t>
            </w:r>
            <w:r w:rsidRPr="00E3448F">
              <w:rPr>
                <w:rFonts w:ascii="Times New Roman" w:hAnsi="Times New Roman" w:cs="Times New Roman" w:hint="eastAsia"/>
                <w:color w:val="000000" w:themeColor="text1"/>
              </w:rPr>
              <w:t>UVWXYZ</w:t>
            </w:r>
            <w:r w:rsidRPr="00E3448F">
              <w:rPr>
                <w:rFonts w:ascii="Times New Roman" w:hAnsi="Times New Roman" w:cs="Times New Roman" w:hint="eastAsia"/>
                <w:color w:val="000000" w:themeColor="text1"/>
              </w:rPr>
              <w:t>”</w:t>
            </w:r>
            <w:r w:rsidRPr="00E3448F">
              <w:rPr>
                <w:rFonts w:ascii="Times New Roman" w:hAnsi="Times New Roman" w:cs="Times New Roman" w:hint="eastAsia"/>
                <w:color w:val="000000" w:themeColor="text1"/>
              </w:rPr>
              <w:t>,</w:t>
            </w:r>
            <w:r w:rsidRPr="00E3448F">
              <w:rPr>
                <w:rFonts w:ascii="Times New Roman" w:hAnsi="Times New Roman" w:cs="Times New Roman" w:hint="eastAsia"/>
                <w:color w:val="000000" w:themeColor="text1"/>
              </w:rPr>
              <w:t>同标签下根据首字母的字母顺序排列，首字母相同的城市排序不做限制</w:t>
            </w:r>
            <w:r w:rsidRPr="00E3448F">
              <w:rPr>
                <w:rStyle w:val="afe"/>
                <w:color w:val="000000" w:themeColor="text1"/>
              </w:rPr>
              <w:commentReference w:id="111"/>
            </w:r>
          </w:p>
        </w:tc>
      </w:tr>
      <w:tr w:rsidR="006F744D" w:rsidRPr="00A65E0C" w14:paraId="21E5DDCB" w14:textId="77777777" w:rsidTr="006C78C4">
        <w:tc>
          <w:tcPr>
            <w:tcW w:w="817" w:type="dxa"/>
            <w:vAlign w:val="center"/>
          </w:tcPr>
          <w:p w14:paraId="0330FFE9" w14:textId="77777777" w:rsidR="006F744D" w:rsidRPr="00A65E0C" w:rsidRDefault="006F744D" w:rsidP="006C78C4">
            <w:pPr>
              <w:pStyle w:val="af0"/>
              <w:numPr>
                <w:ilvl w:val="0"/>
                <w:numId w:val="4"/>
              </w:numPr>
              <w:ind w:firstLineChars="0"/>
              <w:jc w:val="center"/>
              <w:rPr>
                <w:rFonts w:ascii="Times New Roman" w:hAnsi="Times New Roman"/>
              </w:rPr>
            </w:pPr>
          </w:p>
        </w:tc>
        <w:tc>
          <w:tcPr>
            <w:tcW w:w="2552" w:type="dxa"/>
            <w:vAlign w:val="center"/>
          </w:tcPr>
          <w:p w14:paraId="09D62F97" w14:textId="77777777" w:rsidR="006F744D" w:rsidRDefault="006F744D" w:rsidP="00202EAD">
            <w:pPr>
              <w:jc w:val="left"/>
              <w:rPr>
                <w:rFonts w:ascii="Times New Roman" w:hAnsi="Times New Roman" w:cs="Times New Roman"/>
              </w:rPr>
            </w:pPr>
            <w:r>
              <w:rPr>
                <w:rFonts w:ascii="Times New Roman" w:hAnsi="Times New Roman" w:cs="Times New Roman" w:hint="eastAsia"/>
              </w:rPr>
              <w:t>银行卡校验规则</w:t>
            </w:r>
          </w:p>
        </w:tc>
        <w:tc>
          <w:tcPr>
            <w:tcW w:w="6593" w:type="dxa"/>
            <w:vAlign w:val="center"/>
          </w:tcPr>
          <w:p w14:paraId="78EC7232" w14:textId="77777777" w:rsidR="006F744D" w:rsidRDefault="0019214E" w:rsidP="00202EAD">
            <w:pPr>
              <w:jc w:val="left"/>
              <w:rPr>
                <w:rFonts w:ascii="Times New Roman" w:hAnsi="Times New Roman" w:cs="Times New Roman"/>
              </w:rPr>
            </w:pPr>
            <w:ins w:id="112" w:author="ethink wang" w:date="2017-02-06T10:53:00Z">
              <w:r>
                <w:rPr>
                  <w:rFonts w:ascii="Times New Roman" w:hAnsi="Times New Roman" w:cs="Times New Roman"/>
                </w:rPr>
                <w:t>待仁伟补充</w:t>
              </w:r>
            </w:ins>
          </w:p>
        </w:tc>
      </w:tr>
      <w:tr w:rsidR="008404B2" w:rsidRPr="00A65E0C" w14:paraId="66361DD1" w14:textId="77777777" w:rsidTr="006C78C4">
        <w:tc>
          <w:tcPr>
            <w:tcW w:w="817" w:type="dxa"/>
            <w:vAlign w:val="center"/>
          </w:tcPr>
          <w:p w14:paraId="0A7A8632" w14:textId="77777777" w:rsidR="008404B2" w:rsidRPr="00A65E0C" w:rsidRDefault="008404B2" w:rsidP="006C78C4">
            <w:pPr>
              <w:pStyle w:val="af0"/>
              <w:numPr>
                <w:ilvl w:val="0"/>
                <w:numId w:val="4"/>
              </w:numPr>
              <w:ind w:firstLineChars="0"/>
              <w:jc w:val="center"/>
              <w:rPr>
                <w:rFonts w:ascii="Times New Roman" w:hAnsi="Times New Roman"/>
              </w:rPr>
            </w:pPr>
          </w:p>
        </w:tc>
        <w:tc>
          <w:tcPr>
            <w:tcW w:w="2552" w:type="dxa"/>
            <w:vAlign w:val="center"/>
          </w:tcPr>
          <w:p w14:paraId="197AF0A7" w14:textId="77777777" w:rsidR="008404B2" w:rsidRDefault="008404B2" w:rsidP="00202EAD">
            <w:pPr>
              <w:jc w:val="left"/>
              <w:rPr>
                <w:rFonts w:ascii="Times New Roman" w:hAnsi="Times New Roman" w:cs="Times New Roman"/>
              </w:rPr>
            </w:pPr>
            <w:r>
              <w:rPr>
                <w:rFonts w:ascii="Times New Roman" w:hAnsi="Times New Roman" w:cs="Times New Roman" w:hint="eastAsia"/>
              </w:rPr>
              <w:t>租赁端、机构端列表</w:t>
            </w:r>
          </w:p>
        </w:tc>
        <w:tc>
          <w:tcPr>
            <w:tcW w:w="6593" w:type="dxa"/>
            <w:vAlign w:val="center"/>
          </w:tcPr>
          <w:p w14:paraId="1C6EEAE5" w14:textId="77777777" w:rsidR="008404B2" w:rsidRDefault="008404B2" w:rsidP="00202EAD">
            <w:pPr>
              <w:jc w:val="left"/>
              <w:rPr>
                <w:rFonts w:ascii="Times New Roman" w:hAnsi="Times New Roman" w:cs="Times New Roman"/>
              </w:rPr>
            </w:pPr>
            <w:r>
              <w:rPr>
                <w:rFonts w:ascii="Times New Roman" w:hAnsi="Times New Roman" w:cs="Times New Roman"/>
              </w:rPr>
              <w:t>每页显示</w:t>
            </w:r>
            <w:r>
              <w:rPr>
                <w:rFonts w:ascii="Times New Roman" w:hAnsi="Times New Roman" w:cs="Times New Roman" w:hint="eastAsia"/>
              </w:rPr>
              <w:t>10</w:t>
            </w:r>
            <w:r>
              <w:rPr>
                <w:rFonts w:ascii="Times New Roman" w:hAnsi="Times New Roman" w:cs="Times New Roman" w:hint="eastAsia"/>
              </w:rPr>
              <w:t>项，分页控件与一期相同</w:t>
            </w:r>
          </w:p>
        </w:tc>
      </w:tr>
      <w:tr w:rsidR="008F54CE" w:rsidRPr="00A65E0C" w14:paraId="02228254" w14:textId="77777777" w:rsidTr="006C78C4">
        <w:tc>
          <w:tcPr>
            <w:tcW w:w="817" w:type="dxa"/>
            <w:vAlign w:val="center"/>
          </w:tcPr>
          <w:p w14:paraId="4522D7D5" w14:textId="77777777" w:rsidR="008F54CE" w:rsidRPr="00A65E0C" w:rsidRDefault="008F54CE" w:rsidP="006C78C4">
            <w:pPr>
              <w:pStyle w:val="af0"/>
              <w:numPr>
                <w:ilvl w:val="0"/>
                <w:numId w:val="4"/>
              </w:numPr>
              <w:ind w:firstLineChars="0"/>
              <w:jc w:val="center"/>
              <w:rPr>
                <w:rFonts w:ascii="Times New Roman" w:hAnsi="Times New Roman"/>
              </w:rPr>
            </w:pPr>
          </w:p>
        </w:tc>
        <w:tc>
          <w:tcPr>
            <w:tcW w:w="2552" w:type="dxa"/>
            <w:vAlign w:val="center"/>
          </w:tcPr>
          <w:p w14:paraId="64BED859" w14:textId="77777777" w:rsidR="008F54CE" w:rsidRDefault="008F54CE" w:rsidP="00202EAD">
            <w:pPr>
              <w:jc w:val="left"/>
              <w:rPr>
                <w:rFonts w:ascii="Times New Roman" w:hAnsi="Times New Roman" w:cs="Times New Roman"/>
              </w:rPr>
            </w:pPr>
            <w:r>
              <w:rPr>
                <w:rFonts w:ascii="Times New Roman" w:hAnsi="Times New Roman" w:cs="Times New Roman" w:hint="eastAsia"/>
              </w:rPr>
              <w:t>报表管理中统计的订单状态</w:t>
            </w:r>
          </w:p>
        </w:tc>
        <w:tc>
          <w:tcPr>
            <w:tcW w:w="6593" w:type="dxa"/>
            <w:vAlign w:val="center"/>
          </w:tcPr>
          <w:p w14:paraId="087EC399" w14:textId="77777777" w:rsidR="008F54CE" w:rsidRDefault="008F54CE" w:rsidP="00202EAD">
            <w:pPr>
              <w:jc w:val="left"/>
              <w:rPr>
                <w:rFonts w:ascii="Times New Roman" w:hAnsi="Times New Roman" w:cs="Times New Roman"/>
              </w:rPr>
            </w:pPr>
            <w:r>
              <w:rPr>
                <w:rFonts w:ascii="Times New Roman" w:hAnsi="Times New Roman" w:cs="Times New Roman"/>
              </w:rPr>
              <w:t>统计的为行程结束的订单</w:t>
            </w:r>
            <w:r>
              <w:rPr>
                <w:rFonts w:ascii="Times New Roman" w:hAnsi="Times New Roman" w:cs="Times New Roman" w:hint="eastAsia"/>
              </w:rPr>
              <w:t>，</w:t>
            </w:r>
            <w:r w:rsidR="00D35AE6" w:rsidRPr="00D35AE6">
              <w:rPr>
                <w:rFonts w:ascii="Times New Roman" w:hAnsi="Times New Roman" w:cs="Times New Roman" w:hint="eastAsia"/>
                <w:b/>
                <w:rPrChange w:id="113" w:author="ethink wang" w:date="2017-02-06T10:51:00Z">
                  <w:rPr>
                    <w:rFonts w:ascii="Times New Roman" w:hAnsi="Times New Roman" w:cs="Times New Roman" w:hint="eastAsia"/>
                  </w:rPr>
                </w:rPrChange>
              </w:rPr>
              <w:t>网约车的行程结束</w:t>
            </w:r>
            <w:r>
              <w:rPr>
                <w:rFonts w:ascii="Times New Roman" w:hAnsi="Times New Roman" w:cs="Times New Roman" w:hint="eastAsia"/>
              </w:rPr>
              <w:t>即司机点击“行程结束”；</w:t>
            </w:r>
            <w:r w:rsidR="00D35AE6" w:rsidRPr="00D35AE6">
              <w:rPr>
                <w:rFonts w:ascii="Times New Roman" w:hAnsi="Times New Roman" w:cs="Times New Roman" w:hint="eastAsia"/>
                <w:b/>
                <w:rPrChange w:id="114" w:author="ethink wang" w:date="2017-02-06T10:51:00Z">
                  <w:rPr>
                    <w:rFonts w:ascii="Times New Roman" w:hAnsi="Times New Roman" w:cs="Times New Roman" w:hint="eastAsia"/>
                  </w:rPr>
                </w:rPrChange>
              </w:rPr>
              <w:t>出租车行程结束</w:t>
            </w:r>
            <w:r>
              <w:rPr>
                <w:rFonts w:ascii="Times New Roman" w:hAnsi="Times New Roman" w:cs="Times New Roman" w:hint="eastAsia"/>
              </w:rPr>
              <w:t>为司机填写并成功提交行程费用之后的订单。</w:t>
            </w:r>
          </w:p>
        </w:tc>
      </w:tr>
      <w:tr w:rsidR="003122C0" w:rsidRPr="00A65E0C" w14:paraId="3DABDC53" w14:textId="77777777" w:rsidTr="006C78C4">
        <w:tc>
          <w:tcPr>
            <w:tcW w:w="817" w:type="dxa"/>
            <w:vAlign w:val="center"/>
          </w:tcPr>
          <w:p w14:paraId="00EE7768" w14:textId="77777777" w:rsidR="003122C0" w:rsidRPr="00A65E0C" w:rsidRDefault="003122C0" w:rsidP="006C78C4">
            <w:pPr>
              <w:pStyle w:val="af0"/>
              <w:numPr>
                <w:ilvl w:val="0"/>
                <w:numId w:val="4"/>
              </w:numPr>
              <w:ind w:firstLineChars="0"/>
              <w:jc w:val="center"/>
              <w:rPr>
                <w:rFonts w:ascii="Times New Roman" w:hAnsi="Times New Roman"/>
              </w:rPr>
            </w:pPr>
          </w:p>
        </w:tc>
        <w:tc>
          <w:tcPr>
            <w:tcW w:w="2552" w:type="dxa"/>
            <w:vAlign w:val="center"/>
          </w:tcPr>
          <w:p w14:paraId="57678EAC" w14:textId="77777777" w:rsidR="003122C0" w:rsidRDefault="003122C0" w:rsidP="00202EAD">
            <w:pPr>
              <w:jc w:val="left"/>
              <w:rPr>
                <w:rFonts w:ascii="Times New Roman" w:hAnsi="Times New Roman" w:cs="Times New Roman"/>
              </w:rPr>
            </w:pPr>
            <w:r>
              <w:rPr>
                <w:rFonts w:ascii="Times New Roman" w:hAnsi="Times New Roman" w:cs="Times New Roman" w:hint="eastAsia"/>
              </w:rPr>
              <w:t>查询匹配度说明</w:t>
            </w:r>
          </w:p>
        </w:tc>
        <w:tc>
          <w:tcPr>
            <w:tcW w:w="6593" w:type="dxa"/>
            <w:vAlign w:val="center"/>
          </w:tcPr>
          <w:p w14:paraId="3AD94EAB" w14:textId="77777777" w:rsidR="003122C0" w:rsidRDefault="0019214E" w:rsidP="00202EAD">
            <w:pPr>
              <w:jc w:val="left"/>
              <w:rPr>
                <w:rFonts w:ascii="Times New Roman" w:hAnsi="Times New Roman" w:cs="Times New Roman"/>
              </w:rPr>
            </w:pPr>
            <w:ins w:id="115" w:author="ethink wang" w:date="2017-02-06T10:51:00Z">
              <w:r>
                <w:rPr>
                  <w:rFonts w:ascii="Times New Roman" w:hAnsi="Times New Roman" w:cs="Times New Roman"/>
                </w:rPr>
                <w:t>未</w:t>
              </w:r>
            </w:ins>
            <w:del w:id="116" w:author="ethink wang" w:date="2017-02-06T10:51:00Z">
              <w:r w:rsidR="003122C0" w:rsidDel="0019214E">
                <w:rPr>
                  <w:rFonts w:ascii="Times New Roman" w:hAnsi="Times New Roman" w:cs="Times New Roman"/>
                </w:rPr>
                <w:delText>为</w:delText>
              </w:r>
            </w:del>
            <w:r w:rsidR="003122C0">
              <w:rPr>
                <w:rFonts w:ascii="Times New Roman" w:hAnsi="Times New Roman" w:cs="Times New Roman"/>
              </w:rPr>
              <w:t>明确要求使用精确匹配的查询</w:t>
            </w:r>
            <w:r w:rsidR="003122C0">
              <w:rPr>
                <w:rFonts w:ascii="Times New Roman" w:hAnsi="Times New Roman" w:cs="Times New Roman" w:hint="eastAsia"/>
              </w:rPr>
              <w:t>，</w:t>
            </w:r>
            <w:r w:rsidR="003122C0">
              <w:rPr>
                <w:rFonts w:ascii="Times New Roman" w:hAnsi="Times New Roman" w:cs="Times New Roman"/>
              </w:rPr>
              <w:t>均为默认模糊匹配</w:t>
            </w:r>
          </w:p>
        </w:tc>
      </w:tr>
      <w:tr w:rsidR="00D64857" w:rsidRPr="00A65E0C" w14:paraId="69AFE06A" w14:textId="77777777" w:rsidTr="006C78C4">
        <w:tc>
          <w:tcPr>
            <w:tcW w:w="817" w:type="dxa"/>
            <w:vAlign w:val="center"/>
          </w:tcPr>
          <w:p w14:paraId="05302CB4" w14:textId="77777777" w:rsidR="00D64857" w:rsidRPr="00A65E0C" w:rsidRDefault="00D64857" w:rsidP="006C78C4">
            <w:pPr>
              <w:pStyle w:val="af0"/>
              <w:numPr>
                <w:ilvl w:val="0"/>
                <w:numId w:val="4"/>
              </w:numPr>
              <w:ind w:firstLineChars="0"/>
              <w:jc w:val="center"/>
              <w:rPr>
                <w:rFonts w:ascii="Times New Roman" w:hAnsi="Times New Roman"/>
              </w:rPr>
            </w:pPr>
          </w:p>
        </w:tc>
        <w:tc>
          <w:tcPr>
            <w:tcW w:w="2552" w:type="dxa"/>
            <w:vAlign w:val="center"/>
          </w:tcPr>
          <w:p w14:paraId="242FB2FC" w14:textId="77777777" w:rsidR="00D64857" w:rsidRDefault="00D64857" w:rsidP="00202EAD">
            <w:pPr>
              <w:jc w:val="left"/>
              <w:rPr>
                <w:rFonts w:ascii="Times New Roman" w:hAnsi="Times New Roman" w:cs="Times New Roman"/>
              </w:rPr>
            </w:pPr>
            <w:r>
              <w:rPr>
                <w:rFonts w:ascii="Times New Roman" w:hAnsi="Times New Roman" w:cs="Times New Roman" w:hint="eastAsia"/>
              </w:rPr>
              <w:t>联想输入框</w:t>
            </w:r>
          </w:p>
        </w:tc>
        <w:tc>
          <w:tcPr>
            <w:tcW w:w="6593" w:type="dxa"/>
            <w:vAlign w:val="center"/>
          </w:tcPr>
          <w:p w14:paraId="54F22CDC" w14:textId="77777777" w:rsidR="00D64857" w:rsidRDefault="00D64857" w:rsidP="00202EAD">
            <w:pPr>
              <w:jc w:val="left"/>
              <w:rPr>
                <w:rFonts w:ascii="Times New Roman" w:hAnsi="Times New Roman" w:cs="Times New Roman"/>
              </w:rPr>
            </w:pPr>
            <w:r>
              <w:rPr>
                <w:rFonts w:ascii="Times New Roman" w:hAnsi="Times New Roman" w:cs="Times New Roman"/>
              </w:rPr>
              <w:t>模糊查询</w:t>
            </w:r>
            <w:r>
              <w:rPr>
                <w:rFonts w:ascii="Times New Roman" w:hAnsi="Times New Roman" w:cs="Times New Roman" w:hint="eastAsia"/>
              </w:rPr>
              <w:t>，</w:t>
            </w:r>
            <w:r>
              <w:rPr>
                <w:rFonts w:ascii="Times New Roman" w:hAnsi="Times New Roman" w:cs="Times New Roman"/>
              </w:rPr>
              <w:t>根据输入内容检索最接近的匹配项</w:t>
            </w:r>
            <w:r>
              <w:rPr>
                <w:rFonts w:ascii="Times New Roman" w:hAnsi="Times New Roman" w:cs="Times New Roman" w:hint="eastAsia"/>
              </w:rPr>
              <w:t>，</w:t>
            </w:r>
            <w:r>
              <w:rPr>
                <w:rFonts w:ascii="Times New Roman" w:hAnsi="Times New Roman" w:cs="Times New Roman"/>
              </w:rPr>
              <w:t>显示最多不超过</w:t>
            </w:r>
            <w:r>
              <w:rPr>
                <w:rFonts w:ascii="Times New Roman" w:hAnsi="Times New Roman" w:cs="Times New Roman" w:hint="eastAsia"/>
              </w:rPr>
              <w:t>8</w:t>
            </w:r>
            <w:r>
              <w:rPr>
                <w:rFonts w:ascii="Times New Roman" w:hAnsi="Times New Roman" w:cs="Times New Roman" w:hint="eastAsia"/>
              </w:rPr>
              <w:t>个，超过后显示滚动条</w:t>
            </w:r>
          </w:p>
        </w:tc>
      </w:tr>
      <w:tr w:rsidR="000D34F6" w:rsidRPr="00A65E0C" w14:paraId="7DF82075" w14:textId="77777777" w:rsidTr="006C78C4">
        <w:tc>
          <w:tcPr>
            <w:tcW w:w="817" w:type="dxa"/>
            <w:vAlign w:val="center"/>
          </w:tcPr>
          <w:p w14:paraId="1939BA3D" w14:textId="77777777" w:rsidR="000D34F6" w:rsidRPr="00A65E0C" w:rsidRDefault="000D34F6" w:rsidP="006C78C4">
            <w:pPr>
              <w:pStyle w:val="af0"/>
              <w:numPr>
                <w:ilvl w:val="0"/>
                <w:numId w:val="4"/>
              </w:numPr>
              <w:ind w:firstLineChars="0"/>
              <w:jc w:val="center"/>
              <w:rPr>
                <w:rFonts w:ascii="Times New Roman" w:hAnsi="Times New Roman"/>
              </w:rPr>
            </w:pPr>
          </w:p>
        </w:tc>
        <w:tc>
          <w:tcPr>
            <w:tcW w:w="2552" w:type="dxa"/>
            <w:vAlign w:val="center"/>
          </w:tcPr>
          <w:p w14:paraId="56AA76D2" w14:textId="77777777" w:rsidR="000D34F6" w:rsidRDefault="000D34F6" w:rsidP="00202EAD">
            <w:pPr>
              <w:jc w:val="left"/>
              <w:rPr>
                <w:rFonts w:ascii="Times New Roman" w:hAnsi="Times New Roman" w:cs="Times New Roman"/>
              </w:rPr>
            </w:pPr>
            <w:r>
              <w:rPr>
                <w:rFonts w:ascii="Times New Roman" w:hAnsi="Times New Roman" w:cs="Times New Roman" w:hint="eastAsia"/>
              </w:rPr>
              <w:t>提现编号</w:t>
            </w:r>
          </w:p>
        </w:tc>
        <w:tc>
          <w:tcPr>
            <w:tcW w:w="6593" w:type="dxa"/>
            <w:vAlign w:val="center"/>
          </w:tcPr>
          <w:p w14:paraId="649D4D20" w14:textId="77777777" w:rsidR="00246C18" w:rsidRPr="00444F0F" w:rsidRDefault="00D35AE6" w:rsidP="00246C18">
            <w:pPr>
              <w:widowControl/>
              <w:spacing w:line="360" w:lineRule="atLeast"/>
              <w:jc w:val="left"/>
              <w:rPr>
                <w:ins w:id="117" w:author="ethink wang" w:date="2017-02-06T11:13:00Z"/>
                <w:rFonts w:ascii="Times New Roman" w:hAnsi="Times New Roman" w:cs="Times New Roman"/>
                <w:color w:val="000000"/>
                <w:kern w:val="0"/>
                <w:sz w:val="28"/>
                <w:szCs w:val="23"/>
                <w:rPrChange w:id="118" w:author="ethink wang" w:date="2017-02-06T11:15:00Z">
                  <w:rPr>
                    <w:ins w:id="119" w:author="ethink wang" w:date="2017-02-06T11:13:00Z"/>
                    <w:rFonts w:ascii="Helvetica" w:eastAsia="宋体" w:hAnsi="Helvetica" w:cs="宋体"/>
                    <w:color w:val="000000"/>
                    <w:kern w:val="0"/>
                    <w:sz w:val="23"/>
                    <w:szCs w:val="23"/>
                  </w:rPr>
                </w:rPrChange>
              </w:rPr>
            </w:pPr>
            <w:ins w:id="120" w:author="ethink wang" w:date="2017-02-06T11:13:00Z">
              <w:r w:rsidRPr="00D35AE6">
                <w:rPr>
                  <w:rFonts w:ascii="Times New Roman" w:hAnsi="Times New Roman" w:cs="Times New Roman"/>
                  <w:color w:val="7F7F7F"/>
                  <w:kern w:val="0"/>
                  <w:szCs w:val="18"/>
                  <w:rPrChange w:id="121" w:author="ethink wang" w:date="2017-02-06T11:15:00Z">
                    <w:rPr>
                      <w:rFonts w:ascii="华文中宋" w:eastAsia="华文中宋" w:hAnsi="华文中宋" w:cs="宋体"/>
                      <w:color w:val="7F7F7F"/>
                      <w:kern w:val="0"/>
                      <w:sz w:val="18"/>
                      <w:szCs w:val="18"/>
                    </w:rPr>
                  </w:rPrChange>
                </w:rPr>
                <w:t>提现编号规则：</w:t>
              </w:r>
            </w:ins>
          </w:p>
          <w:p w14:paraId="01A4A19D" w14:textId="77777777" w:rsidR="00246C18" w:rsidRPr="00444F0F" w:rsidRDefault="00D35AE6" w:rsidP="00246C18">
            <w:pPr>
              <w:widowControl/>
              <w:numPr>
                <w:ilvl w:val="0"/>
                <w:numId w:val="83"/>
              </w:numPr>
              <w:spacing w:line="360" w:lineRule="atLeast"/>
              <w:ind w:left="0"/>
              <w:jc w:val="left"/>
              <w:rPr>
                <w:ins w:id="122" w:author="ethink wang" w:date="2017-02-06T11:13:00Z"/>
                <w:rFonts w:ascii="Times New Roman" w:hAnsi="Times New Roman" w:cs="Times New Roman"/>
                <w:color w:val="000000"/>
                <w:kern w:val="0"/>
                <w:sz w:val="28"/>
                <w:szCs w:val="23"/>
                <w:rPrChange w:id="123" w:author="ethink wang" w:date="2017-02-06T11:15:00Z">
                  <w:rPr>
                    <w:ins w:id="124" w:author="ethink wang" w:date="2017-02-06T11:13:00Z"/>
                    <w:rFonts w:ascii="Helvetica" w:eastAsia="宋体" w:hAnsi="Helvetica" w:cs="宋体"/>
                    <w:color w:val="000000"/>
                    <w:kern w:val="0"/>
                    <w:sz w:val="23"/>
                    <w:szCs w:val="23"/>
                  </w:rPr>
                </w:rPrChange>
              </w:rPr>
            </w:pPr>
            <w:ins w:id="125" w:author="ethink wang" w:date="2017-02-06T11:13:00Z">
              <w:r w:rsidRPr="00D35AE6">
                <w:rPr>
                  <w:rFonts w:ascii="Times New Roman" w:hAnsi="Times New Roman" w:cs="Times New Roman"/>
                  <w:color w:val="7F7F7F"/>
                  <w:kern w:val="0"/>
                  <w:szCs w:val="18"/>
                  <w:rPrChange w:id="126" w:author="ethink wang" w:date="2017-02-06T11:15:00Z">
                    <w:rPr>
                      <w:rFonts w:ascii="华文中宋" w:eastAsia="华文中宋" w:hAnsi="华文中宋" w:cs="宋体"/>
                      <w:color w:val="7F7F7F"/>
                      <w:kern w:val="0"/>
                      <w:sz w:val="18"/>
                      <w:szCs w:val="18"/>
                    </w:rPr>
                  </w:rPrChange>
                </w:rPr>
                <w:t>1</w:t>
              </w:r>
              <w:r w:rsidRPr="00D35AE6">
                <w:rPr>
                  <w:rFonts w:ascii="Times New Roman" w:hAnsi="Times New Roman" w:cs="Times New Roman" w:hint="eastAsia"/>
                  <w:color w:val="7F7F7F"/>
                  <w:kern w:val="0"/>
                  <w:szCs w:val="18"/>
                  <w:rPrChange w:id="127" w:author="ethink wang" w:date="2017-02-06T11:15:00Z">
                    <w:rPr>
                      <w:rFonts w:ascii="华文中宋" w:eastAsia="华文中宋" w:hAnsi="华文中宋" w:cs="宋体" w:hint="eastAsia"/>
                      <w:color w:val="7F7F7F"/>
                      <w:kern w:val="0"/>
                      <w:sz w:val="18"/>
                      <w:szCs w:val="18"/>
                    </w:rPr>
                  </w:rPrChange>
                </w:rPr>
                <w:t>、提现编号：申请来源</w:t>
              </w:r>
              <w:r w:rsidRPr="00D35AE6">
                <w:rPr>
                  <w:rFonts w:ascii="Times New Roman" w:hAnsi="Times New Roman" w:cs="Times New Roman"/>
                  <w:color w:val="7F7F7F"/>
                  <w:kern w:val="0"/>
                  <w:szCs w:val="18"/>
                  <w:rPrChange w:id="128" w:author="ethink wang" w:date="2017-02-06T11:15:00Z">
                    <w:rPr>
                      <w:rFonts w:ascii="华文中宋" w:eastAsia="华文中宋" w:hAnsi="华文中宋" w:cs="宋体"/>
                      <w:color w:val="7F7F7F"/>
                      <w:kern w:val="0"/>
                      <w:sz w:val="18"/>
                      <w:szCs w:val="18"/>
                    </w:rPr>
                  </w:rPrChange>
                </w:rPr>
                <w:t>+</w:t>
              </w:r>
              <w:r w:rsidRPr="00D35AE6">
                <w:rPr>
                  <w:rFonts w:ascii="Times New Roman" w:hAnsi="Times New Roman" w:cs="Times New Roman" w:hint="eastAsia"/>
                  <w:color w:val="7F7F7F"/>
                  <w:kern w:val="0"/>
                  <w:szCs w:val="18"/>
                  <w:rPrChange w:id="129" w:author="ethink wang" w:date="2017-02-06T11:15:00Z">
                    <w:rPr>
                      <w:rFonts w:ascii="华文中宋" w:eastAsia="华文中宋" w:hAnsi="华文中宋" w:cs="宋体" w:hint="eastAsia"/>
                      <w:color w:val="7F7F7F"/>
                      <w:kern w:val="0"/>
                      <w:sz w:val="18"/>
                      <w:szCs w:val="18"/>
                    </w:rPr>
                  </w:rPrChange>
                </w:rPr>
                <w:t>申请日期</w:t>
              </w:r>
              <w:r w:rsidRPr="00D35AE6">
                <w:rPr>
                  <w:rFonts w:ascii="Times New Roman" w:hAnsi="Times New Roman" w:cs="Times New Roman"/>
                  <w:color w:val="7F7F7F"/>
                  <w:kern w:val="0"/>
                  <w:szCs w:val="18"/>
                  <w:rPrChange w:id="130" w:author="ethink wang" w:date="2017-02-06T11:15:00Z">
                    <w:rPr>
                      <w:rFonts w:ascii="华文中宋" w:eastAsia="华文中宋" w:hAnsi="华文中宋" w:cs="宋体"/>
                      <w:color w:val="7F7F7F"/>
                      <w:kern w:val="0"/>
                      <w:sz w:val="18"/>
                      <w:szCs w:val="18"/>
                    </w:rPr>
                  </w:rPrChange>
                </w:rPr>
                <w:t>+</w:t>
              </w:r>
              <w:r w:rsidRPr="00D35AE6">
                <w:rPr>
                  <w:rFonts w:ascii="Times New Roman" w:hAnsi="Times New Roman" w:cs="Times New Roman" w:hint="eastAsia"/>
                  <w:color w:val="7F7F7F"/>
                  <w:kern w:val="0"/>
                  <w:szCs w:val="18"/>
                  <w:rPrChange w:id="131" w:author="ethink wang" w:date="2017-02-06T11:15:00Z">
                    <w:rPr>
                      <w:rFonts w:ascii="华文中宋" w:eastAsia="华文中宋" w:hAnsi="华文中宋" w:cs="宋体" w:hint="eastAsia"/>
                      <w:color w:val="7F7F7F"/>
                      <w:kern w:val="0"/>
                      <w:sz w:val="18"/>
                      <w:szCs w:val="18"/>
                    </w:rPr>
                  </w:rPrChange>
                </w:rPr>
                <w:t>申请流水，示例：</w:t>
              </w:r>
              <w:r w:rsidRPr="00D35AE6">
                <w:rPr>
                  <w:rFonts w:ascii="Times New Roman" w:hAnsi="Times New Roman" w:cs="Times New Roman"/>
                  <w:color w:val="7F7F7F"/>
                  <w:kern w:val="0"/>
                  <w:szCs w:val="18"/>
                  <w:rPrChange w:id="132" w:author="ethink wang" w:date="2017-02-06T11:15:00Z">
                    <w:rPr>
                      <w:rFonts w:ascii="华文中宋" w:eastAsia="华文中宋" w:hAnsi="华文中宋" w:cs="宋体"/>
                      <w:color w:val="7F7F7F"/>
                      <w:kern w:val="0"/>
                      <w:sz w:val="18"/>
                      <w:szCs w:val="18"/>
                    </w:rPr>
                  </w:rPrChange>
                </w:rPr>
                <w:t>J1601011800001</w:t>
              </w:r>
              <w:r w:rsidRPr="00D35AE6">
                <w:rPr>
                  <w:rFonts w:ascii="Times New Roman" w:hAnsi="Times New Roman" w:cs="Times New Roman" w:hint="eastAsia"/>
                  <w:color w:val="7F7F7F"/>
                  <w:kern w:val="0"/>
                  <w:szCs w:val="18"/>
                  <w:rPrChange w:id="133" w:author="ethink wang" w:date="2017-02-06T11:15:00Z">
                    <w:rPr>
                      <w:rFonts w:ascii="华文中宋" w:eastAsia="华文中宋" w:hAnsi="华文中宋" w:cs="宋体" w:hint="eastAsia"/>
                      <w:color w:val="7F7F7F"/>
                      <w:kern w:val="0"/>
                      <w:sz w:val="18"/>
                      <w:szCs w:val="18"/>
                    </w:rPr>
                  </w:rPrChange>
                </w:rPr>
                <w:t>，合计</w:t>
              </w:r>
              <w:r w:rsidRPr="00D35AE6">
                <w:rPr>
                  <w:rFonts w:ascii="Times New Roman" w:hAnsi="Times New Roman" w:cs="Times New Roman"/>
                  <w:color w:val="7F7F7F"/>
                  <w:kern w:val="0"/>
                  <w:szCs w:val="18"/>
                  <w:rPrChange w:id="134" w:author="ethink wang" w:date="2017-02-06T11:15:00Z">
                    <w:rPr>
                      <w:rFonts w:ascii="华文中宋" w:eastAsia="华文中宋" w:hAnsi="华文中宋" w:cs="宋体"/>
                      <w:color w:val="7F7F7F"/>
                      <w:kern w:val="0"/>
                      <w:sz w:val="18"/>
                      <w:szCs w:val="18"/>
                    </w:rPr>
                  </w:rPrChange>
                </w:rPr>
                <w:t>14</w:t>
              </w:r>
              <w:r w:rsidRPr="00D35AE6">
                <w:rPr>
                  <w:rFonts w:ascii="Times New Roman" w:hAnsi="Times New Roman" w:cs="Times New Roman" w:hint="eastAsia"/>
                  <w:color w:val="7F7F7F"/>
                  <w:kern w:val="0"/>
                  <w:szCs w:val="18"/>
                  <w:rPrChange w:id="135" w:author="ethink wang" w:date="2017-02-06T11:15:00Z">
                    <w:rPr>
                      <w:rFonts w:ascii="华文中宋" w:eastAsia="华文中宋" w:hAnsi="华文中宋" w:cs="宋体" w:hint="eastAsia"/>
                      <w:color w:val="7F7F7F"/>
                      <w:kern w:val="0"/>
                      <w:sz w:val="18"/>
                      <w:szCs w:val="18"/>
                    </w:rPr>
                  </w:rPrChange>
                </w:rPr>
                <w:t>位字符；</w:t>
              </w:r>
            </w:ins>
          </w:p>
          <w:p w14:paraId="23D8C779" w14:textId="77777777" w:rsidR="00246C18" w:rsidRPr="00444F0F" w:rsidRDefault="00D35AE6" w:rsidP="00246C18">
            <w:pPr>
              <w:widowControl/>
              <w:numPr>
                <w:ilvl w:val="0"/>
                <w:numId w:val="83"/>
              </w:numPr>
              <w:spacing w:line="360" w:lineRule="atLeast"/>
              <w:ind w:left="0"/>
              <w:jc w:val="left"/>
              <w:rPr>
                <w:ins w:id="136" w:author="ethink wang" w:date="2017-02-06T11:13:00Z"/>
                <w:rFonts w:ascii="Times New Roman" w:hAnsi="Times New Roman" w:cs="Times New Roman"/>
                <w:color w:val="000000"/>
                <w:kern w:val="0"/>
                <w:sz w:val="28"/>
                <w:szCs w:val="23"/>
                <w:rPrChange w:id="137" w:author="ethink wang" w:date="2017-02-06T11:15:00Z">
                  <w:rPr>
                    <w:ins w:id="138" w:author="ethink wang" w:date="2017-02-06T11:13:00Z"/>
                    <w:rFonts w:ascii="Helvetica" w:eastAsia="宋体" w:hAnsi="Helvetica" w:cs="宋体"/>
                    <w:color w:val="000000"/>
                    <w:kern w:val="0"/>
                    <w:sz w:val="23"/>
                    <w:szCs w:val="23"/>
                  </w:rPr>
                </w:rPrChange>
              </w:rPr>
            </w:pPr>
            <w:ins w:id="139" w:author="ethink wang" w:date="2017-02-06T11:13:00Z">
              <w:r w:rsidRPr="00D35AE6">
                <w:rPr>
                  <w:rFonts w:ascii="Times New Roman" w:hAnsi="Times New Roman" w:cs="Times New Roman"/>
                  <w:color w:val="7F7F7F"/>
                  <w:kern w:val="0"/>
                  <w:szCs w:val="18"/>
                  <w:rPrChange w:id="140" w:author="ethink wang" w:date="2017-02-06T11:15:00Z">
                    <w:rPr>
                      <w:rFonts w:ascii="华文中宋" w:eastAsia="华文中宋" w:hAnsi="华文中宋" w:cs="宋体"/>
                      <w:color w:val="7F7F7F"/>
                      <w:kern w:val="0"/>
                      <w:sz w:val="18"/>
                      <w:szCs w:val="18"/>
                    </w:rPr>
                  </w:rPrChange>
                </w:rPr>
                <w:t>2</w:t>
              </w:r>
              <w:r w:rsidRPr="00D35AE6">
                <w:rPr>
                  <w:rFonts w:ascii="Times New Roman" w:hAnsi="Times New Roman" w:cs="Times New Roman" w:hint="eastAsia"/>
                  <w:color w:val="7F7F7F"/>
                  <w:kern w:val="0"/>
                  <w:szCs w:val="18"/>
                  <w:rPrChange w:id="141" w:author="ethink wang" w:date="2017-02-06T11:15:00Z">
                    <w:rPr>
                      <w:rFonts w:ascii="华文中宋" w:eastAsia="华文中宋" w:hAnsi="华文中宋" w:cs="宋体" w:hint="eastAsia"/>
                      <w:color w:val="7F7F7F"/>
                      <w:kern w:val="0"/>
                      <w:sz w:val="18"/>
                      <w:szCs w:val="18"/>
                    </w:rPr>
                  </w:rPrChange>
                </w:rPr>
                <w:t>、申请来源：乘客端：</w:t>
              </w:r>
              <w:r w:rsidRPr="00D35AE6">
                <w:rPr>
                  <w:rFonts w:ascii="Times New Roman" w:hAnsi="Times New Roman" w:cs="Times New Roman"/>
                  <w:color w:val="7F7F7F"/>
                  <w:kern w:val="0"/>
                  <w:szCs w:val="18"/>
                  <w:rPrChange w:id="142" w:author="ethink wang" w:date="2017-02-06T11:15:00Z">
                    <w:rPr>
                      <w:rFonts w:ascii="华文中宋" w:eastAsia="华文中宋" w:hAnsi="华文中宋" w:cs="宋体"/>
                      <w:color w:val="7F7F7F"/>
                      <w:kern w:val="0"/>
                      <w:sz w:val="18"/>
                      <w:szCs w:val="18"/>
                    </w:rPr>
                  </w:rPrChange>
                </w:rPr>
                <w:t>C</w:t>
              </w:r>
              <w:r w:rsidRPr="00D35AE6">
                <w:rPr>
                  <w:rFonts w:ascii="Times New Roman" w:hAnsi="Times New Roman" w:cs="Times New Roman"/>
                  <w:color w:val="7F7F7F"/>
                  <w:kern w:val="0"/>
                  <w:szCs w:val="18"/>
                  <w:rPrChange w:id="143" w:author="ethink wang" w:date="2017-02-06T11:15:00Z">
                    <w:rPr>
                      <w:rFonts w:ascii="华文中宋" w:eastAsia="华文中宋" w:hAnsi="华文中宋" w:cs="宋体"/>
                      <w:color w:val="7F7F7F"/>
                      <w:kern w:val="0"/>
                      <w:sz w:val="18"/>
                      <w:szCs w:val="18"/>
                    </w:rPr>
                  </w:rPrChange>
                </w:rPr>
                <w:t>；司机端：</w:t>
              </w:r>
              <w:r w:rsidRPr="00D35AE6">
                <w:rPr>
                  <w:rFonts w:ascii="Times New Roman" w:hAnsi="Times New Roman" w:cs="Times New Roman"/>
                  <w:color w:val="7F7F7F"/>
                  <w:kern w:val="0"/>
                  <w:szCs w:val="18"/>
                  <w:rPrChange w:id="144" w:author="ethink wang" w:date="2017-02-06T11:15:00Z">
                    <w:rPr>
                      <w:rFonts w:ascii="华文中宋" w:eastAsia="华文中宋" w:hAnsi="华文中宋" w:cs="宋体"/>
                      <w:color w:val="7F7F7F"/>
                      <w:kern w:val="0"/>
                      <w:sz w:val="18"/>
                      <w:szCs w:val="18"/>
                    </w:rPr>
                  </w:rPrChange>
                </w:rPr>
                <w:t xml:space="preserve">S </w:t>
              </w:r>
              <w:r w:rsidRPr="00D35AE6">
                <w:rPr>
                  <w:rFonts w:ascii="Times New Roman" w:hAnsi="Times New Roman" w:cs="Times New Roman"/>
                  <w:color w:val="7F7F7F"/>
                  <w:kern w:val="0"/>
                  <w:szCs w:val="18"/>
                  <w:rPrChange w:id="145" w:author="ethink wang" w:date="2017-02-06T11:15:00Z">
                    <w:rPr>
                      <w:rFonts w:ascii="华文中宋" w:eastAsia="华文中宋" w:hAnsi="华文中宋" w:cs="宋体"/>
                      <w:color w:val="7F7F7F"/>
                      <w:kern w:val="0"/>
                      <w:sz w:val="18"/>
                      <w:szCs w:val="18"/>
                    </w:rPr>
                  </w:rPrChange>
                </w:rPr>
                <w:t>；机构端：</w:t>
              </w:r>
              <w:r w:rsidRPr="00D35AE6">
                <w:rPr>
                  <w:rFonts w:ascii="Times New Roman" w:hAnsi="Times New Roman" w:cs="Times New Roman"/>
                  <w:color w:val="7F7F7F"/>
                  <w:kern w:val="0"/>
                  <w:szCs w:val="18"/>
                  <w:rPrChange w:id="146" w:author="ethink wang" w:date="2017-02-06T11:15:00Z">
                    <w:rPr>
                      <w:rFonts w:ascii="华文中宋" w:eastAsia="华文中宋" w:hAnsi="华文中宋" w:cs="宋体"/>
                      <w:color w:val="7F7F7F"/>
                      <w:kern w:val="0"/>
                      <w:sz w:val="18"/>
                      <w:szCs w:val="18"/>
                    </w:rPr>
                  </w:rPrChange>
                </w:rPr>
                <w:t>J</w:t>
              </w:r>
              <w:r w:rsidRPr="00D35AE6">
                <w:rPr>
                  <w:rFonts w:ascii="Times New Roman" w:hAnsi="Times New Roman" w:cs="Times New Roman"/>
                  <w:color w:val="7F7F7F"/>
                  <w:kern w:val="0"/>
                  <w:szCs w:val="18"/>
                  <w:rPrChange w:id="147" w:author="ethink wang" w:date="2017-02-06T11:15:00Z">
                    <w:rPr>
                      <w:rFonts w:ascii="华文中宋" w:eastAsia="华文中宋" w:hAnsi="华文中宋" w:cs="宋体"/>
                      <w:color w:val="7F7F7F"/>
                      <w:kern w:val="0"/>
                      <w:sz w:val="18"/>
                      <w:szCs w:val="18"/>
                    </w:rPr>
                  </w:rPrChange>
                </w:rPr>
                <w:t>；</w:t>
              </w:r>
            </w:ins>
          </w:p>
          <w:p w14:paraId="4E6932B7" w14:textId="77777777" w:rsidR="00246C18" w:rsidRPr="00444F0F" w:rsidRDefault="00D35AE6" w:rsidP="00246C18">
            <w:pPr>
              <w:widowControl/>
              <w:numPr>
                <w:ilvl w:val="0"/>
                <w:numId w:val="83"/>
              </w:numPr>
              <w:spacing w:line="360" w:lineRule="atLeast"/>
              <w:ind w:left="0"/>
              <w:jc w:val="left"/>
              <w:rPr>
                <w:ins w:id="148" w:author="ethink wang" w:date="2017-02-06T11:13:00Z"/>
                <w:rFonts w:ascii="Times New Roman" w:hAnsi="Times New Roman" w:cs="Times New Roman"/>
                <w:color w:val="000000"/>
                <w:kern w:val="0"/>
                <w:sz w:val="28"/>
                <w:szCs w:val="23"/>
                <w:rPrChange w:id="149" w:author="ethink wang" w:date="2017-02-06T11:15:00Z">
                  <w:rPr>
                    <w:ins w:id="150" w:author="ethink wang" w:date="2017-02-06T11:13:00Z"/>
                    <w:rFonts w:ascii="Helvetica" w:eastAsia="宋体" w:hAnsi="Helvetica" w:cs="宋体"/>
                    <w:color w:val="000000"/>
                    <w:kern w:val="0"/>
                    <w:sz w:val="23"/>
                    <w:szCs w:val="23"/>
                  </w:rPr>
                </w:rPrChange>
              </w:rPr>
            </w:pPr>
            <w:ins w:id="151" w:author="ethink wang" w:date="2017-02-06T11:14:00Z">
              <w:r w:rsidRPr="00D35AE6">
                <w:rPr>
                  <w:rFonts w:ascii="Times New Roman" w:hAnsi="Times New Roman" w:cs="Times New Roman"/>
                  <w:color w:val="7F7F7F"/>
                  <w:kern w:val="0"/>
                  <w:szCs w:val="18"/>
                  <w:rPrChange w:id="152" w:author="ethink wang" w:date="2017-02-06T11:15:00Z">
                    <w:rPr>
                      <w:rFonts w:ascii="华文中宋" w:eastAsia="华文中宋" w:hAnsi="华文中宋" w:cs="宋体"/>
                      <w:color w:val="7F7F7F"/>
                      <w:kern w:val="0"/>
                      <w:sz w:val="18"/>
                      <w:szCs w:val="18"/>
                    </w:rPr>
                  </w:rPrChange>
                </w:rPr>
                <w:t>3</w:t>
              </w:r>
              <w:r w:rsidRPr="00D35AE6">
                <w:rPr>
                  <w:rFonts w:ascii="Times New Roman" w:hAnsi="Times New Roman" w:cs="Times New Roman" w:hint="eastAsia"/>
                  <w:color w:val="7F7F7F"/>
                  <w:kern w:val="0"/>
                  <w:szCs w:val="18"/>
                  <w:rPrChange w:id="153" w:author="ethink wang" w:date="2017-02-06T11:15:00Z">
                    <w:rPr>
                      <w:rFonts w:ascii="华文中宋" w:eastAsia="华文中宋" w:hAnsi="华文中宋" w:cs="宋体" w:hint="eastAsia"/>
                      <w:color w:val="7F7F7F"/>
                      <w:kern w:val="0"/>
                      <w:sz w:val="18"/>
                      <w:szCs w:val="18"/>
                    </w:rPr>
                  </w:rPrChange>
                </w:rPr>
                <w:t>、</w:t>
              </w:r>
            </w:ins>
            <w:ins w:id="154" w:author="ethink wang" w:date="2017-02-06T11:13:00Z">
              <w:r w:rsidRPr="00D35AE6">
                <w:rPr>
                  <w:rFonts w:ascii="Times New Roman" w:hAnsi="Times New Roman" w:cs="Times New Roman"/>
                  <w:color w:val="7F7F7F"/>
                  <w:kern w:val="0"/>
                  <w:szCs w:val="18"/>
                  <w:rPrChange w:id="155" w:author="ethink wang" w:date="2017-02-06T11:15:00Z">
                    <w:rPr>
                      <w:rFonts w:ascii="华文中宋" w:eastAsia="华文中宋" w:hAnsi="华文中宋" w:cs="宋体"/>
                      <w:color w:val="7F7F7F"/>
                      <w:kern w:val="0"/>
                      <w:sz w:val="18"/>
                      <w:szCs w:val="18"/>
                    </w:rPr>
                  </w:rPrChange>
                </w:rPr>
                <w:t>申请日期：年月日时，示例：</w:t>
              </w:r>
              <w:r w:rsidRPr="00D35AE6">
                <w:rPr>
                  <w:rFonts w:ascii="Times New Roman" w:hAnsi="Times New Roman" w:cs="Times New Roman"/>
                  <w:color w:val="7F7F7F"/>
                  <w:kern w:val="0"/>
                  <w:szCs w:val="18"/>
                  <w:rPrChange w:id="156" w:author="ethink wang" w:date="2017-02-06T11:15:00Z">
                    <w:rPr>
                      <w:rFonts w:ascii="华文中宋" w:eastAsia="华文中宋" w:hAnsi="华文中宋" w:cs="宋体"/>
                      <w:color w:val="7F7F7F"/>
                      <w:kern w:val="0"/>
                      <w:sz w:val="18"/>
                      <w:szCs w:val="18"/>
                    </w:rPr>
                  </w:rPrChange>
                </w:rPr>
                <w:t>16010118</w:t>
              </w:r>
              <w:r w:rsidRPr="00D35AE6">
                <w:rPr>
                  <w:rFonts w:ascii="Times New Roman" w:hAnsi="Times New Roman" w:cs="Times New Roman"/>
                  <w:color w:val="7F7F7F"/>
                  <w:kern w:val="0"/>
                  <w:szCs w:val="18"/>
                  <w:rPrChange w:id="157" w:author="ethink wang" w:date="2017-02-06T11:15:00Z">
                    <w:rPr>
                      <w:rFonts w:ascii="华文中宋" w:eastAsia="华文中宋" w:hAnsi="华文中宋" w:cs="宋体"/>
                      <w:color w:val="7F7F7F"/>
                      <w:kern w:val="0"/>
                      <w:sz w:val="18"/>
                      <w:szCs w:val="18"/>
                    </w:rPr>
                  </w:rPrChange>
                </w:rPr>
                <w:t>，即</w:t>
              </w:r>
              <w:r w:rsidRPr="00D35AE6">
                <w:rPr>
                  <w:rFonts w:ascii="Times New Roman" w:hAnsi="Times New Roman" w:cs="Times New Roman"/>
                  <w:color w:val="7F7F7F"/>
                  <w:kern w:val="0"/>
                  <w:szCs w:val="18"/>
                  <w:rPrChange w:id="158" w:author="ethink wang" w:date="2017-02-06T11:15:00Z">
                    <w:rPr>
                      <w:rFonts w:ascii="华文中宋" w:eastAsia="华文中宋" w:hAnsi="华文中宋" w:cs="宋体"/>
                      <w:color w:val="7F7F7F"/>
                      <w:kern w:val="0"/>
                      <w:sz w:val="18"/>
                      <w:szCs w:val="18"/>
                    </w:rPr>
                  </w:rPrChange>
                </w:rPr>
                <w:t>16</w:t>
              </w:r>
              <w:r w:rsidRPr="00D35AE6">
                <w:rPr>
                  <w:rFonts w:ascii="Times New Roman" w:hAnsi="Times New Roman" w:cs="Times New Roman"/>
                  <w:color w:val="7F7F7F"/>
                  <w:kern w:val="0"/>
                  <w:szCs w:val="18"/>
                  <w:rPrChange w:id="159" w:author="ethink wang" w:date="2017-02-06T11:15:00Z">
                    <w:rPr>
                      <w:rFonts w:ascii="华文中宋" w:eastAsia="华文中宋" w:hAnsi="华文中宋" w:cs="宋体"/>
                      <w:color w:val="7F7F7F"/>
                      <w:kern w:val="0"/>
                      <w:sz w:val="18"/>
                      <w:szCs w:val="18"/>
                    </w:rPr>
                  </w:rPrChange>
                </w:rPr>
                <w:t>年</w:t>
              </w:r>
              <w:r w:rsidRPr="00D35AE6">
                <w:rPr>
                  <w:rFonts w:ascii="Times New Roman" w:hAnsi="Times New Roman" w:cs="Times New Roman"/>
                  <w:color w:val="7F7F7F"/>
                  <w:kern w:val="0"/>
                  <w:szCs w:val="18"/>
                  <w:rPrChange w:id="160" w:author="ethink wang" w:date="2017-02-06T11:15:00Z">
                    <w:rPr>
                      <w:rFonts w:ascii="华文中宋" w:eastAsia="华文中宋" w:hAnsi="华文中宋" w:cs="宋体"/>
                      <w:color w:val="7F7F7F"/>
                      <w:kern w:val="0"/>
                      <w:sz w:val="18"/>
                      <w:szCs w:val="18"/>
                    </w:rPr>
                  </w:rPrChange>
                </w:rPr>
                <w:t>1</w:t>
              </w:r>
              <w:r w:rsidRPr="00D35AE6">
                <w:rPr>
                  <w:rFonts w:ascii="Times New Roman" w:hAnsi="Times New Roman" w:cs="Times New Roman"/>
                  <w:color w:val="7F7F7F"/>
                  <w:kern w:val="0"/>
                  <w:szCs w:val="18"/>
                  <w:rPrChange w:id="161" w:author="ethink wang" w:date="2017-02-06T11:15:00Z">
                    <w:rPr>
                      <w:rFonts w:ascii="华文中宋" w:eastAsia="华文中宋" w:hAnsi="华文中宋" w:cs="宋体"/>
                      <w:color w:val="7F7F7F"/>
                      <w:kern w:val="0"/>
                      <w:sz w:val="18"/>
                      <w:szCs w:val="18"/>
                    </w:rPr>
                  </w:rPrChange>
                </w:rPr>
                <w:t>月</w:t>
              </w:r>
              <w:r w:rsidRPr="00D35AE6">
                <w:rPr>
                  <w:rFonts w:ascii="Times New Roman" w:hAnsi="Times New Roman" w:cs="Times New Roman"/>
                  <w:color w:val="7F7F7F"/>
                  <w:kern w:val="0"/>
                  <w:szCs w:val="18"/>
                  <w:rPrChange w:id="162" w:author="ethink wang" w:date="2017-02-06T11:15:00Z">
                    <w:rPr>
                      <w:rFonts w:ascii="华文中宋" w:eastAsia="华文中宋" w:hAnsi="华文中宋" w:cs="宋体"/>
                      <w:color w:val="7F7F7F"/>
                      <w:kern w:val="0"/>
                      <w:sz w:val="18"/>
                      <w:szCs w:val="18"/>
                    </w:rPr>
                  </w:rPrChange>
                </w:rPr>
                <w:t>1</w:t>
              </w:r>
              <w:r w:rsidRPr="00D35AE6">
                <w:rPr>
                  <w:rFonts w:ascii="Times New Roman" w:hAnsi="Times New Roman" w:cs="Times New Roman"/>
                  <w:color w:val="7F7F7F"/>
                  <w:kern w:val="0"/>
                  <w:szCs w:val="18"/>
                  <w:rPrChange w:id="163" w:author="ethink wang" w:date="2017-02-06T11:15:00Z">
                    <w:rPr>
                      <w:rFonts w:ascii="华文中宋" w:eastAsia="华文中宋" w:hAnsi="华文中宋" w:cs="宋体"/>
                      <w:color w:val="7F7F7F"/>
                      <w:kern w:val="0"/>
                      <w:sz w:val="18"/>
                      <w:szCs w:val="18"/>
                    </w:rPr>
                  </w:rPrChange>
                </w:rPr>
                <w:t>日</w:t>
              </w:r>
              <w:r w:rsidRPr="00D35AE6">
                <w:rPr>
                  <w:rFonts w:ascii="Times New Roman" w:hAnsi="Times New Roman" w:cs="Times New Roman"/>
                  <w:color w:val="7F7F7F"/>
                  <w:kern w:val="0"/>
                  <w:szCs w:val="18"/>
                  <w:rPrChange w:id="164" w:author="ethink wang" w:date="2017-02-06T11:15:00Z">
                    <w:rPr>
                      <w:rFonts w:ascii="华文中宋" w:eastAsia="华文中宋" w:hAnsi="华文中宋" w:cs="宋体"/>
                      <w:color w:val="7F7F7F"/>
                      <w:kern w:val="0"/>
                      <w:sz w:val="18"/>
                      <w:szCs w:val="18"/>
                    </w:rPr>
                  </w:rPrChange>
                </w:rPr>
                <w:t>18</w:t>
              </w:r>
              <w:r w:rsidRPr="00D35AE6">
                <w:rPr>
                  <w:rFonts w:ascii="Times New Roman" w:hAnsi="Times New Roman" w:cs="Times New Roman"/>
                  <w:color w:val="7F7F7F"/>
                  <w:kern w:val="0"/>
                  <w:szCs w:val="18"/>
                  <w:rPrChange w:id="165" w:author="ethink wang" w:date="2017-02-06T11:15:00Z">
                    <w:rPr>
                      <w:rFonts w:ascii="华文中宋" w:eastAsia="华文中宋" w:hAnsi="华文中宋" w:cs="宋体"/>
                      <w:color w:val="7F7F7F"/>
                      <w:kern w:val="0"/>
                      <w:sz w:val="18"/>
                      <w:szCs w:val="18"/>
                    </w:rPr>
                  </w:rPrChange>
                </w:rPr>
                <w:t>时；</w:t>
              </w:r>
            </w:ins>
          </w:p>
          <w:p w14:paraId="34CB7FF1" w14:textId="77777777" w:rsidR="005E3DB5" w:rsidRDefault="00D35AE6">
            <w:pPr>
              <w:widowControl/>
              <w:numPr>
                <w:ilvl w:val="0"/>
                <w:numId w:val="83"/>
              </w:numPr>
              <w:spacing w:line="360" w:lineRule="atLeast"/>
              <w:ind w:left="0"/>
              <w:jc w:val="left"/>
              <w:rPr>
                <w:rFonts w:ascii="Helvetica" w:eastAsia="宋体" w:hAnsi="Helvetica" w:cs="宋体"/>
                <w:color w:val="000000"/>
                <w:kern w:val="0"/>
                <w:sz w:val="23"/>
                <w:szCs w:val="23"/>
                <w:rPrChange w:id="166" w:author="ethink wang" w:date="2017-02-06T11:14:00Z">
                  <w:rPr>
                    <w:rFonts w:ascii="Times New Roman" w:hAnsi="Times New Roman" w:cs="Times New Roman"/>
                  </w:rPr>
                </w:rPrChange>
              </w:rPr>
              <w:pPrChange w:id="167" w:author="ethink wang" w:date="2017-02-06T11:14:00Z">
                <w:pPr>
                  <w:jc w:val="left"/>
                </w:pPr>
              </w:pPrChange>
            </w:pPr>
            <w:ins w:id="168" w:author="ethink wang" w:date="2017-02-06T11:14:00Z">
              <w:r w:rsidRPr="00D35AE6">
                <w:rPr>
                  <w:rFonts w:ascii="Times New Roman" w:hAnsi="Times New Roman" w:cs="Times New Roman"/>
                  <w:color w:val="7F7F7F"/>
                  <w:kern w:val="0"/>
                  <w:szCs w:val="18"/>
                  <w:rPrChange w:id="169" w:author="ethink wang" w:date="2017-02-06T11:15:00Z">
                    <w:rPr>
                      <w:rFonts w:ascii="华文中宋" w:eastAsia="华文中宋" w:hAnsi="华文中宋" w:cs="宋体"/>
                      <w:color w:val="7F7F7F"/>
                      <w:kern w:val="0"/>
                      <w:sz w:val="18"/>
                      <w:szCs w:val="18"/>
                    </w:rPr>
                  </w:rPrChange>
                </w:rPr>
                <w:t>4</w:t>
              </w:r>
              <w:r w:rsidRPr="00D35AE6">
                <w:rPr>
                  <w:rFonts w:ascii="Times New Roman" w:hAnsi="Times New Roman" w:cs="Times New Roman" w:hint="eastAsia"/>
                  <w:color w:val="7F7F7F"/>
                  <w:kern w:val="0"/>
                  <w:szCs w:val="18"/>
                  <w:rPrChange w:id="170" w:author="ethink wang" w:date="2017-02-06T11:15:00Z">
                    <w:rPr>
                      <w:rFonts w:ascii="华文中宋" w:eastAsia="华文中宋" w:hAnsi="华文中宋" w:cs="宋体" w:hint="eastAsia"/>
                      <w:color w:val="7F7F7F"/>
                      <w:kern w:val="0"/>
                      <w:sz w:val="18"/>
                      <w:szCs w:val="18"/>
                    </w:rPr>
                  </w:rPrChange>
                </w:rPr>
                <w:t>、</w:t>
              </w:r>
            </w:ins>
            <w:ins w:id="171" w:author="ethink wang" w:date="2017-02-06T11:13:00Z">
              <w:r w:rsidRPr="00D35AE6">
                <w:rPr>
                  <w:rFonts w:ascii="Times New Roman" w:hAnsi="Times New Roman" w:cs="Times New Roman"/>
                  <w:color w:val="7F7F7F"/>
                  <w:kern w:val="0"/>
                  <w:szCs w:val="18"/>
                  <w:rPrChange w:id="172" w:author="ethink wang" w:date="2017-02-06T11:15:00Z">
                    <w:rPr>
                      <w:rFonts w:ascii="华文中宋" w:eastAsia="华文中宋" w:hAnsi="华文中宋" w:cs="宋体"/>
                      <w:color w:val="7F7F7F"/>
                      <w:kern w:val="0"/>
                      <w:sz w:val="18"/>
                      <w:szCs w:val="18"/>
                    </w:rPr>
                  </w:rPrChange>
                </w:rPr>
                <w:t>申请流水：五位数字，示例</w:t>
              </w:r>
              <w:r w:rsidRPr="00D35AE6">
                <w:rPr>
                  <w:rFonts w:ascii="Times New Roman" w:hAnsi="Times New Roman" w:cs="Times New Roman"/>
                  <w:color w:val="7F7F7F"/>
                  <w:kern w:val="0"/>
                  <w:szCs w:val="18"/>
                  <w:rPrChange w:id="173" w:author="ethink wang" w:date="2017-02-06T11:15:00Z">
                    <w:rPr>
                      <w:rFonts w:ascii="华文中宋" w:eastAsia="华文中宋" w:hAnsi="华文中宋" w:cs="宋体"/>
                      <w:color w:val="7F7F7F"/>
                      <w:kern w:val="0"/>
                      <w:sz w:val="18"/>
                      <w:szCs w:val="18"/>
                    </w:rPr>
                  </w:rPrChange>
                </w:rPr>
                <w:t>00001</w:t>
              </w:r>
              <w:r w:rsidRPr="00D35AE6">
                <w:rPr>
                  <w:rFonts w:ascii="Times New Roman" w:hAnsi="Times New Roman" w:cs="Times New Roman"/>
                  <w:color w:val="7F7F7F"/>
                  <w:kern w:val="0"/>
                  <w:szCs w:val="18"/>
                  <w:rPrChange w:id="174" w:author="ethink wang" w:date="2017-02-06T11:15:00Z">
                    <w:rPr>
                      <w:rFonts w:ascii="华文中宋" w:eastAsia="华文中宋" w:hAnsi="华文中宋" w:cs="宋体"/>
                      <w:color w:val="7F7F7F"/>
                      <w:kern w:val="0"/>
                      <w:sz w:val="18"/>
                      <w:szCs w:val="18"/>
                    </w:rPr>
                  </w:rPrChange>
                </w:rPr>
                <w:t>，即第一单；</w:t>
              </w:r>
            </w:ins>
          </w:p>
        </w:tc>
      </w:tr>
      <w:tr w:rsidR="00AF6CA8" w:rsidRPr="00375AC1" w14:paraId="5CDF7709" w14:textId="77777777" w:rsidTr="006C78C4">
        <w:tc>
          <w:tcPr>
            <w:tcW w:w="817" w:type="dxa"/>
            <w:vAlign w:val="center"/>
          </w:tcPr>
          <w:p w14:paraId="04500081" w14:textId="77777777" w:rsidR="00AF6CA8" w:rsidRPr="00375AC1" w:rsidRDefault="00AF6CA8" w:rsidP="00AF6CA8">
            <w:pPr>
              <w:pStyle w:val="af0"/>
              <w:numPr>
                <w:ilvl w:val="0"/>
                <w:numId w:val="4"/>
              </w:numPr>
              <w:ind w:firstLineChars="0"/>
              <w:jc w:val="center"/>
              <w:rPr>
                <w:rFonts w:ascii="Times New Roman" w:hAnsi="Times New Roman"/>
                <w:color w:val="000000" w:themeColor="text1"/>
              </w:rPr>
            </w:pPr>
          </w:p>
        </w:tc>
        <w:tc>
          <w:tcPr>
            <w:tcW w:w="2552" w:type="dxa"/>
            <w:vAlign w:val="center"/>
          </w:tcPr>
          <w:p w14:paraId="0C301993" w14:textId="1E7D7E34" w:rsidR="00AF6CA8" w:rsidRPr="00375AC1" w:rsidRDefault="00AF6CA8" w:rsidP="00AF6CA8">
            <w:pPr>
              <w:jc w:val="left"/>
              <w:rPr>
                <w:rFonts w:ascii="Times New Roman" w:hAnsi="Times New Roman" w:cs="Times New Roman"/>
                <w:color w:val="000000" w:themeColor="text1"/>
              </w:rPr>
            </w:pPr>
            <w:r>
              <w:rPr>
                <w:rFonts w:ascii="Times New Roman" w:hAnsi="Times New Roman" w:cs="Times New Roman" w:hint="eastAsia"/>
              </w:rPr>
              <w:t>司机查询控件</w:t>
            </w:r>
          </w:p>
        </w:tc>
        <w:tc>
          <w:tcPr>
            <w:tcW w:w="6593" w:type="dxa"/>
            <w:vAlign w:val="center"/>
          </w:tcPr>
          <w:p w14:paraId="2C51E589" w14:textId="180796B5" w:rsidR="00AF6CA8" w:rsidRPr="00375AC1" w:rsidRDefault="00AF6CA8" w:rsidP="00AF6CA8">
            <w:pPr>
              <w:widowControl/>
              <w:spacing w:line="360" w:lineRule="atLeast"/>
              <w:jc w:val="left"/>
              <w:rPr>
                <w:rFonts w:ascii="Times New Roman" w:hAnsi="Times New Roman" w:cs="Times New Roman"/>
                <w:color w:val="000000" w:themeColor="text1"/>
                <w:kern w:val="0"/>
                <w:szCs w:val="18"/>
              </w:rPr>
            </w:pPr>
            <w:r>
              <w:rPr>
                <w:rFonts w:hint="eastAsia"/>
              </w:rPr>
              <w:t>采用联想输入框，通过姓名和手机号查询；</w:t>
            </w:r>
          </w:p>
        </w:tc>
      </w:tr>
      <w:tr w:rsidR="00AF6CA8" w:rsidRPr="00375AC1" w14:paraId="0229C5FA" w14:textId="77777777" w:rsidTr="006C78C4">
        <w:tc>
          <w:tcPr>
            <w:tcW w:w="817" w:type="dxa"/>
            <w:vAlign w:val="center"/>
          </w:tcPr>
          <w:p w14:paraId="7BD828BB" w14:textId="77777777" w:rsidR="00AF6CA8" w:rsidRPr="00375AC1" w:rsidRDefault="00AF6CA8" w:rsidP="00AF6CA8">
            <w:pPr>
              <w:pStyle w:val="af0"/>
              <w:numPr>
                <w:ilvl w:val="0"/>
                <w:numId w:val="4"/>
              </w:numPr>
              <w:ind w:firstLineChars="0"/>
              <w:jc w:val="center"/>
              <w:rPr>
                <w:rFonts w:ascii="Times New Roman" w:hAnsi="Times New Roman"/>
                <w:color w:val="000000" w:themeColor="text1"/>
              </w:rPr>
            </w:pPr>
          </w:p>
        </w:tc>
        <w:tc>
          <w:tcPr>
            <w:tcW w:w="2552" w:type="dxa"/>
            <w:vAlign w:val="center"/>
          </w:tcPr>
          <w:p w14:paraId="2E9F8825" w14:textId="447AEBA1" w:rsidR="00AF6CA8" w:rsidRPr="00375AC1" w:rsidRDefault="00AF6CA8" w:rsidP="00AF6CA8">
            <w:pPr>
              <w:jc w:val="left"/>
              <w:rPr>
                <w:rFonts w:ascii="Times New Roman" w:hAnsi="Times New Roman" w:cs="Times New Roman"/>
                <w:color w:val="000000" w:themeColor="text1"/>
              </w:rPr>
            </w:pPr>
            <w:r>
              <w:rPr>
                <w:rFonts w:ascii="Times New Roman" w:hAnsi="Times New Roman" w:cs="Times New Roman" w:hint="eastAsia"/>
              </w:rPr>
              <w:t>订单号</w:t>
            </w:r>
          </w:p>
        </w:tc>
        <w:tc>
          <w:tcPr>
            <w:tcW w:w="6593" w:type="dxa"/>
            <w:vAlign w:val="center"/>
          </w:tcPr>
          <w:p w14:paraId="3936B0CF" w14:textId="3AAE646B" w:rsidR="00AF6CA8" w:rsidRDefault="00AF6CA8" w:rsidP="00AF6CA8">
            <w:pPr>
              <w:widowControl/>
              <w:spacing w:line="360" w:lineRule="atLeast"/>
              <w:jc w:val="left"/>
            </w:pPr>
            <w:r>
              <w:rPr>
                <w:rFonts w:ascii="Times New Roman" w:hAnsi="Times New Roman" w:cs="Times New Roman" w:hint="eastAsia"/>
              </w:rPr>
              <w:t>模糊匹配，采用联想输入框，只能输入字母和数字（一期同步更新）</w:t>
            </w:r>
          </w:p>
        </w:tc>
      </w:tr>
      <w:tr w:rsidR="00AF6CA8" w:rsidRPr="00375AC1" w14:paraId="6B96EDC4" w14:textId="77777777" w:rsidTr="006C78C4">
        <w:tc>
          <w:tcPr>
            <w:tcW w:w="817" w:type="dxa"/>
            <w:vAlign w:val="center"/>
          </w:tcPr>
          <w:p w14:paraId="1CB9CCD9" w14:textId="77777777" w:rsidR="00AF6CA8" w:rsidRPr="00375AC1" w:rsidRDefault="00AF6CA8" w:rsidP="00AF6CA8">
            <w:pPr>
              <w:pStyle w:val="af0"/>
              <w:numPr>
                <w:ilvl w:val="0"/>
                <w:numId w:val="4"/>
              </w:numPr>
              <w:ind w:firstLineChars="0"/>
              <w:jc w:val="center"/>
              <w:rPr>
                <w:rFonts w:ascii="Times New Roman" w:hAnsi="Times New Roman"/>
                <w:color w:val="000000" w:themeColor="text1"/>
              </w:rPr>
            </w:pPr>
          </w:p>
        </w:tc>
        <w:tc>
          <w:tcPr>
            <w:tcW w:w="2552" w:type="dxa"/>
            <w:vAlign w:val="center"/>
          </w:tcPr>
          <w:p w14:paraId="1EF46638" w14:textId="4F4F2A0C" w:rsidR="00AF6CA8" w:rsidRPr="00375AC1" w:rsidRDefault="00AF6CA8" w:rsidP="00AF6CA8">
            <w:pPr>
              <w:jc w:val="left"/>
              <w:rPr>
                <w:rFonts w:ascii="Times New Roman" w:hAnsi="Times New Roman" w:cs="Times New Roman"/>
                <w:color w:val="000000" w:themeColor="text1"/>
              </w:rPr>
            </w:pPr>
            <w:r>
              <w:rPr>
                <w:rFonts w:ascii="Times New Roman" w:hAnsi="Times New Roman" w:cs="Times New Roman" w:hint="eastAsia"/>
              </w:rPr>
              <w:t>工号</w:t>
            </w:r>
          </w:p>
        </w:tc>
        <w:tc>
          <w:tcPr>
            <w:tcW w:w="6593" w:type="dxa"/>
            <w:vAlign w:val="center"/>
          </w:tcPr>
          <w:p w14:paraId="21022D77" w14:textId="2B0CEBA6" w:rsidR="00AF6CA8" w:rsidRDefault="00AF6CA8" w:rsidP="00AF6CA8">
            <w:pPr>
              <w:widowControl/>
              <w:spacing w:line="360" w:lineRule="atLeast"/>
              <w:jc w:val="left"/>
            </w:pPr>
            <w:r>
              <w:rPr>
                <w:rFonts w:ascii="Times New Roman" w:hAnsi="Times New Roman" w:cs="Times New Roman" w:hint="eastAsia"/>
              </w:rPr>
              <w:t>模糊匹配，采用联想输入框，只能输入字母和数字</w:t>
            </w:r>
          </w:p>
        </w:tc>
      </w:tr>
      <w:tr w:rsidR="00AF6CA8" w:rsidRPr="00375AC1" w14:paraId="5BDFE3B7" w14:textId="77777777" w:rsidTr="006C78C4">
        <w:tc>
          <w:tcPr>
            <w:tcW w:w="817" w:type="dxa"/>
            <w:vAlign w:val="center"/>
          </w:tcPr>
          <w:p w14:paraId="3EC0DB7D" w14:textId="77777777" w:rsidR="00AF6CA8" w:rsidRPr="00375AC1" w:rsidRDefault="00AF6CA8" w:rsidP="00AF6CA8">
            <w:pPr>
              <w:pStyle w:val="af0"/>
              <w:numPr>
                <w:ilvl w:val="0"/>
                <w:numId w:val="4"/>
              </w:numPr>
              <w:ind w:firstLineChars="0"/>
              <w:jc w:val="center"/>
              <w:rPr>
                <w:rFonts w:ascii="Times New Roman" w:hAnsi="Times New Roman"/>
                <w:color w:val="000000" w:themeColor="text1"/>
              </w:rPr>
            </w:pPr>
          </w:p>
        </w:tc>
        <w:tc>
          <w:tcPr>
            <w:tcW w:w="2552" w:type="dxa"/>
            <w:vAlign w:val="center"/>
          </w:tcPr>
          <w:p w14:paraId="07B1211B" w14:textId="29B8F840" w:rsidR="00AF6CA8" w:rsidRPr="00375AC1" w:rsidRDefault="00AF6CA8" w:rsidP="00AF6CA8">
            <w:pPr>
              <w:jc w:val="left"/>
              <w:rPr>
                <w:rFonts w:ascii="Times New Roman" w:hAnsi="Times New Roman" w:cs="Times New Roman"/>
                <w:color w:val="000000" w:themeColor="text1"/>
              </w:rPr>
            </w:pPr>
            <w:r>
              <w:rPr>
                <w:rFonts w:ascii="Times New Roman" w:hAnsi="Times New Roman" w:cs="Times New Roman" w:hint="eastAsia"/>
              </w:rPr>
              <w:t>下单人</w:t>
            </w:r>
          </w:p>
        </w:tc>
        <w:tc>
          <w:tcPr>
            <w:tcW w:w="6593" w:type="dxa"/>
            <w:vAlign w:val="center"/>
          </w:tcPr>
          <w:p w14:paraId="314FC25B" w14:textId="3EED3C56" w:rsidR="00AF6CA8" w:rsidRDefault="00AF6CA8" w:rsidP="00AF6CA8">
            <w:pPr>
              <w:widowControl/>
              <w:spacing w:line="360" w:lineRule="atLeast"/>
              <w:jc w:val="left"/>
            </w:pPr>
            <w:r>
              <w:rPr>
                <w:rFonts w:ascii="Times New Roman" w:hAnsi="Times New Roman" w:cs="Times New Roman" w:hint="eastAsia"/>
              </w:rPr>
              <w:t>采用联想输入框，通过姓名和手机号查询（一期同步更新）</w:t>
            </w:r>
          </w:p>
        </w:tc>
      </w:tr>
      <w:tr w:rsidR="00AF6CA8" w:rsidRPr="00375AC1" w14:paraId="074D2F9D" w14:textId="77777777" w:rsidTr="006C78C4">
        <w:tc>
          <w:tcPr>
            <w:tcW w:w="817" w:type="dxa"/>
            <w:vAlign w:val="center"/>
          </w:tcPr>
          <w:p w14:paraId="1F2B9DAF" w14:textId="77777777" w:rsidR="00AF6CA8" w:rsidRPr="00375AC1" w:rsidRDefault="00AF6CA8" w:rsidP="00AF6CA8">
            <w:pPr>
              <w:pStyle w:val="af0"/>
              <w:numPr>
                <w:ilvl w:val="0"/>
                <w:numId w:val="4"/>
              </w:numPr>
              <w:ind w:firstLineChars="0"/>
              <w:jc w:val="center"/>
              <w:rPr>
                <w:rFonts w:ascii="Times New Roman" w:hAnsi="Times New Roman"/>
                <w:color w:val="000000" w:themeColor="text1"/>
              </w:rPr>
            </w:pPr>
          </w:p>
        </w:tc>
        <w:tc>
          <w:tcPr>
            <w:tcW w:w="2552" w:type="dxa"/>
            <w:vAlign w:val="center"/>
          </w:tcPr>
          <w:p w14:paraId="674D0C4D" w14:textId="209505ED" w:rsidR="00AF6CA8" w:rsidRPr="00375AC1" w:rsidRDefault="00AF6CA8" w:rsidP="00AF6CA8">
            <w:pPr>
              <w:jc w:val="left"/>
              <w:rPr>
                <w:rFonts w:ascii="Times New Roman" w:hAnsi="Times New Roman" w:cs="Times New Roman"/>
                <w:color w:val="000000" w:themeColor="text1"/>
              </w:rPr>
            </w:pPr>
            <w:r>
              <w:rPr>
                <w:rFonts w:ascii="Times New Roman" w:hAnsi="Times New Roman" w:cs="Times New Roman" w:hint="eastAsia"/>
              </w:rPr>
              <w:t>清空</w:t>
            </w:r>
          </w:p>
        </w:tc>
        <w:tc>
          <w:tcPr>
            <w:tcW w:w="6593" w:type="dxa"/>
            <w:vAlign w:val="center"/>
          </w:tcPr>
          <w:p w14:paraId="11DDDBFD" w14:textId="10111850" w:rsidR="00AF6CA8" w:rsidRDefault="00AF6CA8" w:rsidP="00AF6CA8">
            <w:pPr>
              <w:widowControl/>
              <w:spacing w:line="360" w:lineRule="atLeast"/>
              <w:jc w:val="left"/>
            </w:pPr>
            <w:r>
              <w:rPr>
                <w:rFonts w:ascii="Times New Roman" w:hAnsi="Times New Roman" w:cs="Times New Roman" w:hint="eastAsia"/>
              </w:rPr>
              <w:t>点击后</w:t>
            </w:r>
            <w:r>
              <w:t>查询条件和列表</w:t>
            </w:r>
            <w:ins w:id="175" w:author="ethink wang" w:date="2017-02-08T10:38:00Z">
              <w:r>
                <w:t>置为初始化</w:t>
              </w:r>
            </w:ins>
            <w:ins w:id="176" w:author="ethink wang" w:date="2017-02-08T10:40:00Z">
              <w:r>
                <w:t>状态</w:t>
              </w:r>
            </w:ins>
          </w:p>
        </w:tc>
      </w:tr>
      <w:tr w:rsidR="00AF6CA8" w:rsidRPr="00375AC1" w14:paraId="459110B4" w14:textId="77777777" w:rsidTr="006C78C4">
        <w:tc>
          <w:tcPr>
            <w:tcW w:w="817" w:type="dxa"/>
            <w:vAlign w:val="center"/>
          </w:tcPr>
          <w:p w14:paraId="585D22CA" w14:textId="77777777" w:rsidR="00AF6CA8" w:rsidRPr="00375AC1" w:rsidRDefault="00AF6CA8" w:rsidP="00AF6CA8">
            <w:pPr>
              <w:pStyle w:val="af0"/>
              <w:numPr>
                <w:ilvl w:val="0"/>
                <w:numId w:val="4"/>
              </w:numPr>
              <w:ind w:firstLineChars="0"/>
              <w:jc w:val="center"/>
              <w:rPr>
                <w:rFonts w:ascii="Times New Roman" w:hAnsi="Times New Roman"/>
                <w:color w:val="000000" w:themeColor="text1"/>
              </w:rPr>
            </w:pPr>
          </w:p>
        </w:tc>
        <w:tc>
          <w:tcPr>
            <w:tcW w:w="2552" w:type="dxa"/>
            <w:vAlign w:val="center"/>
          </w:tcPr>
          <w:p w14:paraId="080C93E6" w14:textId="7ADE65EA" w:rsidR="00AF6CA8" w:rsidRPr="00375AC1" w:rsidRDefault="00AF6CA8" w:rsidP="00AF6CA8">
            <w:pPr>
              <w:jc w:val="left"/>
              <w:rPr>
                <w:rFonts w:ascii="Times New Roman" w:hAnsi="Times New Roman" w:cs="Times New Roman"/>
                <w:color w:val="000000" w:themeColor="text1"/>
              </w:rPr>
            </w:pPr>
            <w:r>
              <w:rPr>
                <w:rFonts w:ascii="Times New Roman" w:hAnsi="Times New Roman" w:cs="Times New Roman" w:hint="eastAsia"/>
              </w:rPr>
              <w:t>用车时间查询控件</w:t>
            </w:r>
            <w:r>
              <w:rPr>
                <w:rFonts w:ascii="Times New Roman" w:hAnsi="Times New Roman" w:cs="Times New Roman" w:hint="eastAsia"/>
              </w:rPr>
              <w:t>1</w:t>
            </w:r>
          </w:p>
        </w:tc>
        <w:tc>
          <w:tcPr>
            <w:tcW w:w="6593" w:type="dxa"/>
            <w:vAlign w:val="center"/>
          </w:tcPr>
          <w:p w14:paraId="6592A356" w14:textId="40F8AC55" w:rsidR="00AF6CA8" w:rsidRDefault="00AF6CA8" w:rsidP="00AF6CA8">
            <w:pPr>
              <w:widowControl/>
              <w:spacing w:line="360" w:lineRule="atLeast"/>
              <w:jc w:val="left"/>
            </w:pPr>
            <w:r>
              <w:rPr>
                <w:rFonts w:ascii="Times New Roman" w:hAnsi="Times New Roman" w:cs="Times New Roman" w:hint="eastAsia"/>
              </w:rPr>
              <w:t>精确到天，</w:t>
            </w:r>
            <w:ins w:id="177" w:author="ethink wang" w:date="2017-02-08T10:46:00Z">
              <w:r>
                <w:rPr>
                  <w:rFonts w:hint="eastAsia"/>
                </w:rPr>
                <w:t>可选择</w:t>
              </w:r>
            </w:ins>
            <w:ins w:id="178" w:author="ethink wang" w:date="2017-02-08T10:47:00Z">
              <w:r>
                <w:rPr>
                  <w:rFonts w:hint="eastAsia"/>
                </w:rPr>
                <w:t>输入</w:t>
              </w:r>
            </w:ins>
            <w:r>
              <w:rPr>
                <w:rFonts w:hint="eastAsia"/>
              </w:rPr>
              <w:t>天</w:t>
            </w:r>
            <w:ins w:id="179" w:author="ethink wang" w:date="2017-02-08T10:47:00Z">
              <w:r>
                <w:rPr>
                  <w:rFonts w:hint="eastAsia"/>
                </w:rPr>
                <w:t>最小刻度，即</w:t>
              </w:r>
            </w:ins>
            <w:r>
              <w:rPr>
                <w:rFonts w:hint="eastAsia"/>
              </w:rPr>
              <w:t>每一天</w:t>
            </w:r>
          </w:p>
        </w:tc>
      </w:tr>
      <w:tr w:rsidR="00AF6CA8" w:rsidRPr="00375AC1" w14:paraId="54EBED6A" w14:textId="77777777" w:rsidTr="006C78C4">
        <w:tc>
          <w:tcPr>
            <w:tcW w:w="817" w:type="dxa"/>
            <w:vAlign w:val="center"/>
          </w:tcPr>
          <w:p w14:paraId="6C6BCC79" w14:textId="77777777" w:rsidR="00AF6CA8" w:rsidRPr="00375AC1" w:rsidRDefault="00AF6CA8" w:rsidP="00AF6CA8">
            <w:pPr>
              <w:pStyle w:val="af0"/>
              <w:numPr>
                <w:ilvl w:val="0"/>
                <w:numId w:val="4"/>
              </w:numPr>
              <w:ind w:firstLineChars="0"/>
              <w:jc w:val="center"/>
              <w:rPr>
                <w:rFonts w:ascii="Times New Roman" w:hAnsi="Times New Roman"/>
                <w:color w:val="000000" w:themeColor="text1"/>
              </w:rPr>
            </w:pPr>
          </w:p>
        </w:tc>
        <w:tc>
          <w:tcPr>
            <w:tcW w:w="2552" w:type="dxa"/>
            <w:vAlign w:val="center"/>
          </w:tcPr>
          <w:p w14:paraId="7E9037B6" w14:textId="1EF80921" w:rsidR="00AF6CA8" w:rsidRPr="00375AC1" w:rsidRDefault="00AF6CA8" w:rsidP="00AF6CA8">
            <w:pPr>
              <w:jc w:val="left"/>
              <w:rPr>
                <w:rFonts w:ascii="Times New Roman" w:hAnsi="Times New Roman" w:cs="Times New Roman"/>
                <w:color w:val="000000" w:themeColor="text1"/>
              </w:rPr>
            </w:pPr>
            <w:r>
              <w:rPr>
                <w:rFonts w:ascii="Times New Roman" w:hAnsi="Times New Roman" w:cs="Times New Roman" w:hint="eastAsia"/>
              </w:rPr>
              <w:t>用车时间查询控件</w:t>
            </w:r>
            <w:r>
              <w:rPr>
                <w:rFonts w:ascii="Times New Roman" w:hAnsi="Times New Roman" w:cs="Times New Roman" w:hint="eastAsia"/>
              </w:rPr>
              <w:t>2</w:t>
            </w:r>
          </w:p>
        </w:tc>
        <w:tc>
          <w:tcPr>
            <w:tcW w:w="6593" w:type="dxa"/>
            <w:vAlign w:val="center"/>
          </w:tcPr>
          <w:p w14:paraId="7DB647C3" w14:textId="2C82FF12" w:rsidR="00AF6CA8" w:rsidRDefault="00AF6CA8" w:rsidP="00AF6CA8">
            <w:pPr>
              <w:widowControl/>
              <w:spacing w:line="360" w:lineRule="atLeast"/>
              <w:jc w:val="left"/>
            </w:pPr>
            <w:r>
              <w:rPr>
                <w:rFonts w:hint="eastAsia"/>
              </w:rPr>
              <w:t>精确到分钟，</w:t>
            </w:r>
            <w:ins w:id="180" w:author="ethink wang" w:date="2017-02-08T10:46:00Z">
              <w:r>
                <w:rPr>
                  <w:rFonts w:hint="eastAsia"/>
                </w:rPr>
                <w:t>可选择</w:t>
              </w:r>
            </w:ins>
            <w:ins w:id="181" w:author="ethink wang" w:date="2017-02-08T10:47:00Z">
              <w:r>
                <w:rPr>
                  <w:rFonts w:hint="eastAsia"/>
                </w:rPr>
                <w:t>输入分钟最小刻度，即每一分钟</w:t>
              </w:r>
            </w:ins>
          </w:p>
        </w:tc>
      </w:tr>
      <w:tr w:rsidR="00C71CB5" w:rsidRPr="00375AC1" w14:paraId="0E253E97" w14:textId="77777777" w:rsidTr="006C78C4">
        <w:tc>
          <w:tcPr>
            <w:tcW w:w="817" w:type="dxa"/>
            <w:vAlign w:val="center"/>
          </w:tcPr>
          <w:p w14:paraId="24435432" w14:textId="77777777" w:rsidR="00C71CB5" w:rsidRPr="00375AC1" w:rsidRDefault="00C71CB5" w:rsidP="00C71CB5">
            <w:pPr>
              <w:pStyle w:val="af0"/>
              <w:numPr>
                <w:ilvl w:val="0"/>
                <w:numId w:val="4"/>
              </w:numPr>
              <w:ind w:firstLineChars="0"/>
              <w:jc w:val="center"/>
              <w:rPr>
                <w:rFonts w:ascii="Times New Roman" w:hAnsi="Times New Roman"/>
                <w:color w:val="000000" w:themeColor="text1"/>
              </w:rPr>
            </w:pPr>
          </w:p>
        </w:tc>
        <w:tc>
          <w:tcPr>
            <w:tcW w:w="2552" w:type="dxa"/>
            <w:vAlign w:val="center"/>
          </w:tcPr>
          <w:p w14:paraId="4601C620" w14:textId="402BE8ED" w:rsidR="00C71CB5" w:rsidRPr="00375AC1" w:rsidRDefault="001603EA" w:rsidP="00C71CB5">
            <w:pPr>
              <w:jc w:val="left"/>
              <w:rPr>
                <w:rFonts w:ascii="Times New Roman" w:hAnsi="Times New Roman" w:cs="Times New Roman"/>
                <w:color w:val="000000" w:themeColor="text1"/>
              </w:rPr>
            </w:pPr>
            <w:r>
              <w:rPr>
                <w:rFonts w:ascii="Times New Roman" w:hAnsi="Times New Roman" w:cs="Times New Roman" w:hint="eastAsia"/>
                <w:color w:val="000000" w:themeColor="text1"/>
              </w:rPr>
              <w:t>司机信息字段</w:t>
            </w:r>
          </w:p>
        </w:tc>
        <w:tc>
          <w:tcPr>
            <w:tcW w:w="6593" w:type="dxa"/>
            <w:vAlign w:val="center"/>
          </w:tcPr>
          <w:p w14:paraId="4D1A89CC" w14:textId="6D42223F" w:rsidR="00C71CB5" w:rsidRDefault="001603EA" w:rsidP="00C71CB5">
            <w:pPr>
              <w:widowControl/>
              <w:spacing w:line="360" w:lineRule="atLeast"/>
              <w:jc w:val="left"/>
            </w:pPr>
            <w:r>
              <w:rPr>
                <w:rFonts w:hint="eastAsia"/>
              </w:rPr>
              <w:t>由司机姓名和司机手机号两个字段拼合，中间采用空格分隔，如</w:t>
            </w:r>
            <w:r w:rsidR="002A4D22">
              <w:rPr>
                <w:rFonts w:hint="eastAsia"/>
              </w:rPr>
              <w:t>“王大雷</w:t>
            </w:r>
            <w:r w:rsidR="002A4D22">
              <w:rPr>
                <w:rFonts w:hint="eastAsia"/>
              </w:rPr>
              <w:t xml:space="preserve"> 13554899896</w:t>
            </w:r>
            <w:r w:rsidR="002A4D22">
              <w:rPr>
                <w:rFonts w:hint="eastAsia"/>
              </w:rPr>
              <w:t>”</w:t>
            </w:r>
          </w:p>
        </w:tc>
      </w:tr>
      <w:tr w:rsidR="00C71CB5" w:rsidRPr="00375AC1" w14:paraId="67047291" w14:textId="77777777" w:rsidTr="006C78C4">
        <w:tc>
          <w:tcPr>
            <w:tcW w:w="817" w:type="dxa"/>
            <w:vAlign w:val="center"/>
          </w:tcPr>
          <w:p w14:paraId="3A6FE7A1" w14:textId="77777777" w:rsidR="00C71CB5" w:rsidRPr="00375AC1" w:rsidRDefault="00C71CB5" w:rsidP="00C71CB5">
            <w:pPr>
              <w:pStyle w:val="af0"/>
              <w:numPr>
                <w:ilvl w:val="0"/>
                <w:numId w:val="4"/>
              </w:numPr>
              <w:ind w:firstLineChars="0"/>
              <w:jc w:val="center"/>
              <w:rPr>
                <w:rFonts w:ascii="Times New Roman" w:hAnsi="Times New Roman"/>
                <w:color w:val="000000" w:themeColor="text1"/>
              </w:rPr>
            </w:pPr>
          </w:p>
        </w:tc>
        <w:tc>
          <w:tcPr>
            <w:tcW w:w="2552" w:type="dxa"/>
            <w:vAlign w:val="center"/>
          </w:tcPr>
          <w:p w14:paraId="7215D72A" w14:textId="0F4E3DAC" w:rsidR="00C71CB5" w:rsidRPr="002A4D22" w:rsidRDefault="002426ED" w:rsidP="00C71CB5">
            <w:pPr>
              <w:jc w:val="left"/>
              <w:rPr>
                <w:rFonts w:ascii="Times New Roman" w:hAnsi="Times New Roman" w:cs="Times New Roman"/>
                <w:color w:val="000000" w:themeColor="text1"/>
              </w:rPr>
            </w:pPr>
            <w:r>
              <w:rPr>
                <w:rFonts w:ascii="Times New Roman" w:hAnsi="Times New Roman" w:cs="Times New Roman" w:hint="eastAsia"/>
                <w:color w:val="000000" w:themeColor="text1"/>
              </w:rPr>
              <w:t>同一用户未结束服务</w:t>
            </w:r>
            <w:r w:rsidR="009A056E">
              <w:rPr>
                <w:rFonts w:ascii="Times New Roman" w:hAnsi="Times New Roman" w:cs="Times New Roman" w:hint="eastAsia"/>
                <w:color w:val="000000" w:themeColor="text1"/>
              </w:rPr>
              <w:t>和待确费的订单总数不可超过</w:t>
            </w:r>
            <w:r w:rsidR="009A056E">
              <w:rPr>
                <w:rFonts w:ascii="Times New Roman" w:hAnsi="Times New Roman" w:cs="Times New Roman" w:hint="eastAsia"/>
                <w:color w:val="000000" w:themeColor="text1"/>
              </w:rPr>
              <w:t>5</w:t>
            </w:r>
            <w:r w:rsidR="009A056E">
              <w:rPr>
                <w:rFonts w:ascii="Times New Roman" w:hAnsi="Times New Roman" w:cs="Times New Roman" w:hint="eastAsia"/>
                <w:color w:val="000000" w:themeColor="text1"/>
              </w:rPr>
              <w:t>单</w:t>
            </w:r>
          </w:p>
        </w:tc>
        <w:tc>
          <w:tcPr>
            <w:tcW w:w="6593" w:type="dxa"/>
            <w:vAlign w:val="center"/>
          </w:tcPr>
          <w:p w14:paraId="07B5A545" w14:textId="77777777" w:rsidR="009A056E" w:rsidRDefault="009A056E" w:rsidP="009A056E">
            <w:pPr>
              <w:widowControl/>
              <w:spacing w:line="360" w:lineRule="atLeast"/>
              <w:jc w:val="left"/>
            </w:pPr>
            <w:r>
              <w:rPr>
                <w:rFonts w:hint="eastAsia"/>
              </w:rPr>
              <w:t>用户最多存在</w:t>
            </w:r>
            <w:r>
              <w:rPr>
                <w:rFonts w:hint="eastAsia"/>
              </w:rPr>
              <w:t xml:space="preserve"> 5 </w:t>
            </w:r>
            <w:r>
              <w:rPr>
                <w:rFonts w:hint="eastAsia"/>
              </w:rPr>
              <w:t>个订单（订单状态为待出发、已出发、已抵达、服务</w:t>
            </w:r>
          </w:p>
          <w:p w14:paraId="4AEC51A1" w14:textId="390AE976" w:rsidR="00C71CB5" w:rsidRDefault="009A056E" w:rsidP="009A056E">
            <w:pPr>
              <w:widowControl/>
              <w:spacing w:line="360" w:lineRule="atLeast"/>
              <w:jc w:val="left"/>
            </w:pPr>
            <w:r>
              <w:rPr>
                <w:rFonts w:hint="eastAsia"/>
              </w:rPr>
              <w:t>中、待确费），若继续下单，则弹窗提醒“当前订单数已超限（</w:t>
            </w:r>
            <w:r>
              <w:rPr>
                <w:rFonts w:hint="eastAsia"/>
              </w:rPr>
              <w:t xml:space="preserve">5 </w:t>
            </w:r>
            <w:r>
              <w:rPr>
                <w:rFonts w:hint="eastAsia"/>
              </w:rPr>
              <w:t>个），不可继续下单”。乘客端因公个人垫付、因私用车，不分租赁公司，满</w:t>
            </w:r>
            <w:r>
              <w:rPr>
                <w:rFonts w:hint="eastAsia"/>
              </w:rPr>
              <w:t xml:space="preserve"> 5 </w:t>
            </w:r>
            <w:r>
              <w:rPr>
                <w:rFonts w:hint="eastAsia"/>
              </w:rPr>
              <w:t>个即不能下单。如果租赁端电话下单，则该租赁公司订单满</w:t>
            </w:r>
            <w:r>
              <w:rPr>
                <w:rFonts w:hint="eastAsia"/>
              </w:rPr>
              <w:t xml:space="preserve"> 5 </w:t>
            </w:r>
            <w:r>
              <w:rPr>
                <w:rFonts w:hint="eastAsia"/>
              </w:rPr>
              <w:t>单，不能继续下单。运管端电话下单，满</w:t>
            </w:r>
            <w:r>
              <w:rPr>
                <w:rFonts w:hint="eastAsia"/>
              </w:rPr>
              <w:t xml:space="preserve"> 5 </w:t>
            </w:r>
            <w:r>
              <w:rPr>
                <w:rFonts w:hint="eastAsia"/>
              </w:rPr>
              <w:t>单不能继续下单。包括网约车订单和出租车订单</w:t>
            </w:r>
          </w:p>
        </w:tc>
      </w:tr>
      <w:tr w:rsidR="00AF6CA8" w:rsidRPr="00375AC1" w14:paraId="3E988223" w14:textId="77777777" w:rsidTr="006C78C4">
        <w:tc>
          <w:tcPr>
            <w:tcW w:w="817" w:type="dxa"/>
            <w:vAlign w:val="center"/>
          </w:tcPr>
          <w:p w14:paraId="057B4864" w14:textId="77777777" w:rsidR="00AF6CA8" w:rsidRPr="00375AC1" w:rsidRDefault="00AF6CA8" w:rsidP="00C71CB5">
            <w:pPr>
              <w:pStyle w:val="af0"/>
              <w:numPr>
                <w:ilvl w:val="0"/>
                <w:numId w:val="4"/>
              </w:numPr>
              <w:ind w:firstLineChars="0"/>
              <w:jc w:val="center"/>
              <w:rPr>
                <w:rFonts w:ascii="Times New Roman" w:hAnsi="Times New Roman"/>
                <w:color w:val="000000" w:themeColor="text1"/>
              </w:rPr>
            </w:pPr>
          </w:p>
        </w:tc>
        <w:tc>
          <w:tcPr>
            <w:tcW w:w="2552" w:type="dxa"/>
            <w:vAlign w:val="center"/>
          </w:tcPr>
          <w:p w14:paraId="6594DFAB" w14:textId="502C2B35" w:rsidR="00AF6CA8" w:rsidRPr="00375AC1" w:rsidRDefault="00947F38" w:rsidP="00C71CB5">
            <w:pPr>
              <w:jc w:val="left"/>
              <w:rPr>
                <w:rFonts w:ascii="Times New Roman" w:hAnsi="Times New Roman" w:cs="Times New Roman"/>
                <w:color w:val="000000" w:themeColor="text1"/>
              </w:rPr>
            </w:pPr>
            <w:r>
              <w:rPr>
                <w:rFonts w:ascii="Times New Roman" w:hAnsi="Times New Roman" w:cs="Times New Roman" w:hint="eastAsia"/>
                <w:color w:val="000000" w:themeColor="text1"/>
              </w:rPr>
              <w:t>订单</w:t>
            </w:r>
            <w:r w:rsidR="00E853A9">
              <w:rPr>
                <w:rFonts w:ascii="Times New Roman" w:hAnsi="Times New Roman" w:cs="Times New Roman" w:hint="eastAsia"/>
                <w:color w:val="000000" w:themeColor="text1"/>
              </w:rPr>
              <w:t>编号流水</w:t>
            </w:r>
          </w:p>
        </w:tc>
        <w:tc>
          <w:tcPr>
            <w:tcW w:w="6593" w:type="dxa"/>
            <w:vAlign w:val="center"/>
          </w:tcPr>
          <w:p w14:paraId="1B559DEE" w14:textId="014BE3BF" w:rsidR="00AF6CA8" w:rsidRDefault="00E853A9" w:rsidP="00C71CB5">
            <w:pPr>
              <w:widowControl/>
              <w:spacing w:line="360" w:lineRule="atLeast"/>
              <w:jc w:val="left"/>
            </w:pPr>
            <w:r>
              <w:rPr>
                <w:rFonts w:hint="eastAsia"/>
              </w:rPr>
              <w:t>字母前缀相同的网约车订单和出租车订单共用流水号</w:t>
            </w:r>
          </w:p>
        </w:tc>
      </w:tr>
      <w:tr w:rsidR="00AF6CA8" w:rsidRPr="00375AC1" w14:paraId="1A8090A3" w14:textId="77777777" w:rsidTr="006C78C4">
        <w:tc>
          <w:tcPr>
            <w:tcW w:w="817" w:type="dxa"/>
            <w:vAlign w:val="center"/>
          </w:tcPr>
          <w:p w14:paraId="70A943FE" w14:textId="77777777" w:rsidR="00AF6CA8" w:rsidRPr="00375AC1" w:rsidRDefault="00AF6CA8" w:rsidP="00C71CB5">
            <w:pPr>
              <w:pStyle w:val="af0"/>
              <w:numPr>
                <w:ilvl w:val="0"/>
                <w:numId w:val="4"/>
              </w:numPr>
              <w:ind w:firstLineChars="0"/>
              <w:jc w:val="center"/>
              <w:rPr>
                <w:rFonts w:ascii="Times New Roman" w:hAnsi="Times New Roman"/>
                <w:color w:val="000000" w:themeColor="text1"/>
              </w:rPr>
            </w:pPr>
          </w:p>
        </w:tc>
        <w:tc>
          <w:tcPr>
            <w:tcW w:w="2552" w:type="dxa"/>
            <w:vAlign w:val="center"/>
          </w:tcPr>
          <w:p w14:paraId="28A25E69" w14:textId="188CB965" w:rsidR="00AF6CA8" w:rsidRPr="00375AC1" w:rsidRDefault="00EE3A03" w:rsidP="00C71CB5">
            <w:pPr>
              <w:jc w:val="left"/>
              <w:rPr>
                <w:rFonts w:ascii="Times New Roman" w:hAnsi="Times New Roman" w:cs="Times New Roman"/>
                <w:color w:val="000000" w:themeColor="text1"/>
              </w:rPr>
            </w:pPr>
            <w:r>
              <w:rPr>
                <w:rFonts w:ascii="Times New Roman" w:hAnsi="Times New Roman" w:cs="Times New Roman" w:hint="eastAsia"/>
                <w:color w:val="000000" w:themeColor="text1"/>
              </w:rPr>
              <w:t>订单来源</w:t>
            </w:r>
            <w:r>
              <w:rPr>
                <w:rFonts w:ascii="Times New Roman" w:hAnsi="Times New Roman" w:cs="Times New Roman" w:hint="eastAsia"/>
                <w:color w:val="000000" w:themeColor="text1"/>
              </w:rPr>
              <w:t>1</w:t>
            </w:r>
          </w:p>
        </w:tc>
        <w:tc>
          <w:tcPr>
            <w:tcW w:w="6593" w:type="dxa"/>
            <w:vAlign w:val="center"/>
          </w:tcPr>
          <w:p w14:paraId="26BF12BD" w14:textId="2DFEC07F" w:rsidR="00A96480" w:rsidRDefault="00EE3A03" w:rsidP="00C71CB5">
            <w:pPr>
              <w:widowControl/>
              <w:spacing w:line="360" w:lineRule="atLeast"/>
              <w:jc w:val="left"/>
            </w:pPr>
            <w:r>
              <w:rPr>
                <w:rFonts w:hint="eastAsia"/>
              </w:rPr>
              <w:t>租赁端机构订单管理</w:t>
            </w:r>
            <w:r w:rsidR="00A96480">
              <w:rPr>
                <w:rFonts w:hint="eastAsia"/>
              </w:rPr>
              <w:t>：</w:t>
            </w:r>
          </w:p>
          <w:p w14:paraId="0BF45130" w14:textId="72EA2D69" w:rsidR="00AF6CA8" w:rsidRDefault="00A96480" w:rsidP="00C71CB5">
            <w:pPr>
              <w:widowControl/>
              <w:spacing w:line="360" w:lineRule="atLeast"/>
              <w:jc w:val="left"/>
            </w:pPr>
            <w:r>
              <w:t>1</w:t>
            </w:r>
            <w:r>
              <w:rPr>
                <w:rFonts w:hint="eastAsia"/>
              </w:rPr>
              <w:t>、“订单来源”</w:t>
            </w:r>
            <w:r w:rsidR="00EE3A03">
              <w:rPr>
                <w:rFonts w:hint="eastAsia"/>
              </w:rPr>
              <w:t>查询下拉框</w:t>
            </w:r>
            <w:r w:rsidR="00BE3857">
              <w:rPr>
                <w:rFonts w:hint="eastAsia"/>
              </w:rPr>
              <w:t>包括“全部”</w:t>
            </w:r>
            <w:r w:rsidR="00925225">
              <w:rPr>
                <w:rFonts w:hint="eastAsia"/>
              </w:rPr>
              <w:t xml:space="preserve"> </w:t>
            </w:r>
            <w:r w:rsidR="00BE3857">
              <w:rPr>
                <w:rFonts w:hint="eastAsia"/>
              </w:rPr>
              <w:t>“乘客端</w:t>
            </w:r>
            <w:r w:rsidR="00766030">
              <w:rPr>
                <w:rFonts w:hint="eastAsia"/>
              </w:rPr>
              <w:t>｜</w:t>
            </w:r>
            <w:r w:rsidR="00BE3857">
              <w:rPr>
                <w:rFonts w:hint="eastAsia"/>
              </w:rPr>
              <w:t>因公”</w:t>
            </w:r>
            <w:r w:rsidR="00925225">
              <w:rPr>
                <w:rFonts w:hint="eastAsia"/>
              </w:rPr>
              <w:t>“机构端”“租赁端”</w:t>
            </w:r>
            <w:r w:rsidR="00BE3857">
              <w:rPr>
                <w:rFonts w:hint="eastAsia"/>
              </w:rPr>
              <w:t>，默认“全部”</w:t>
            </w:r>
          </w:p>
          <w:p w14:paraId="1D4159DC" w14:textId="1E62307D" w:rsidR="00BE3857" w:rsidRDefault="00BE3857" w:rsidP="00BE3857">
            <w:pPr>
              <w:widowControl/>
              <w:spacing w:line="360" w:lineRule="atLeast"/>
              <w:jc w:val="left"/>
            </w:pPr>
            <w:r>
              <w:t>2</w:t>
            </w:r>
            <w:r>
              <w:rPr>
                <w:rFonts w:hint="eastAsia"/>
              </w:rPr>
              <w:t>、列表</w:t>
            </w:r>
            <w:r>
              <w:rPr>
                <w:rFonts w:hint="eastAsia"/>
              </w:rPr>
              <w:t xml:space="preserve"> </w:t>
            </w:r>
            <w:r>
              <w:rPr>
                <w:rFonts w:hint="eastAsia"/>
              </w:rPr>
              <w:t>“订单来源”列，来源包括“乘客端</w:t>
            </w:r>
            <w:r w:rsidR="00766030">
              <w:rPr>
                <w:rFonts w:hint="eastAsia"/>
              </w:rPr>
              <w:t>｜</w:t>
            </w:r>
            <w:r w:rsidR="00925225">
              <w:rPr>
                <w:rFonts w:hint="eastAsia"/>
              </w:rPr>
              <w:t>因公”“机构端”</w:t>
            </w:r>
            <w:r>
              <w:rPr>
                <w:rFonts w:hint="eastAsia"/>
              </w:rPr>
              <w:t>“</w:t>
            </w:r>
            <w:r w:rsidR="00925225">
              <w:rPr>
                <w:rFonts w:hint="eastAsia"/>
              </w:rPr>
              <w:t>租赁端</w:t>
            </w:r>
            <w:r>
              <w:rPr>
                <w:rFonts w:hint="eastAsia"/>
              </w:rPr>
              <w:t>”</w:t>
            </w:r>
          </w:p>
          <w:p w14:paraId="780CB4CA" w14:textId="287AD7EE" w:rsidR="00BE3857" w:rsidRPr="00BE3857" w:rsidRDefault="00BE3857" w:rsidP="00BE3857">
            <w:pPr>
              <w:widowControl/>
              <w:spacing w:line="360" w:lineRule="atLeast"/>
              <w:jc w:val="left"/>
            </w:pPr>
            <w:r>
              <w:t>3</w:t>
            </w:r>
            <w:r>
              <w:rPr>
                <w:rFonts w:hint="eastAsia"/>
              </w:rPr>
              <w:t>、</w:t>
            </w:r>
            <w:r w:rsidR="00A96480">
              <w:rPr>
                <w:rFonts w:hint="eastAsia"/>
              </w:rPr>
              <w:t>中间间隔</w:t>
            </w:r>
            <w:r>
              <w:rPr>
                <w:rFonts w:hint="eastAsia"/>
              </w:rPr>
              <w:t>格式为“空格</w:t>
            </w:r>
            <w:r>
              <w:rPr>
                <w:rFonts w:hint="eastAsia"/>
              </w:rPr>
              <w:t>+</w:t>
            </w:r>
            <w:r w:rsidR="00766030">
              <w:rPr>
                <w:rFonts w:hint="eastAsia"/>
              </w:rPr>
              <w:t>｜</w:t>
            </w:r>
            <w:r>
              <w:rPr>
                <w:rFonts w:hint="eastAsia"/>
              </w:rPr>
              <w:t>+</w:t>
            </w:r>
            <w:r>
              <w:rPr>
                <w:rFonts w:hint="eastAsia"/>
              </w:rPr>
              <w:t>空格”</w:t>
            </w:r>
          </w:p>
        </w:tc>
      </w:tr>
      <w:tr w:rsidR="00AF6CA8" w:rsidRPr="00375AC1" w14:paraId="61E3F4D2" w14:textId="77777777" w:rsidTr="006C78C4">
        <w:tc>
          <w:tcPr>
            <w:tcW w:w="817" w:type="dxa"/>
            <w:vAlign w:val="center"/>
          </w:tcPr>
          <w:p w14:paraId="26556212" w14:textId="77777777" w:rsidR="00AF6CA8" w:rsidRPr="00375AC1" w:rsidRDefault="00AF6CA8" w:rsidP="00C71CB5">
            <w:pPr>
              <w:pStyle w:val="af0"/>
              <w:numPr>
                <w:ilvl w:val="0"/>
                <w:numId w:val="4"/>
              </w:numPr>
              <w:ind w:firstLineChars="0"/>
              <w:jc w:val="center"/>
              <w:rPr>
                <w:rFonts w:ascii="Times New Roman" w:hAnsi="Times New Roman"/>
                <w:color w:val="000000" w:themeColor="text1"/>
              </w:rPr>
            </w:pPr>
          </w:p>
        </w:tc>
        <w:tc>
          <w:tcPr>
            <w:tcW w:w="2552" w:type="dxa"/>
            <w:vAlign w:val="center"/>
          </w:tcPr>
          <w:p w14:paraId="34A01406" w14:textId="1A785C67" w:rsidR="00AF6CA8" w:rsidRPr="00375AC1" w:rsidRDefault="00A96480" w:rsidP="00C71CB5">
            <w:pPr>
              <w:jc w:val="left"/>
              <w:rPr>
                <w:rFonts w:ascii="Times New Roman" w:hAnsi="Times New Roman" w:cs="Times New Roman"/>
                <w:color w:val="000000" w:themeColor="text1"/>
              </w:rPr>
            </w:pPr>
            <w:r>
              <w:rPr>
                <w:rFonts w:ascii="Times New Roman" w:hAnsi="Times New Roman" w:cs="Times New Roman" w:hint="eastAsia"/>
                <w:color w:val="000000" w:themeColor="text1"/>
              </w:rPr>
              <w:t>订单来源</w:t>
            </w:r>
            <w:r>
              <w:rPr>
                <w:rFonts w:ascii="Times New Roman" w:hAnsi="Times New Roman" w:cs="Times New Roman" w:hint="eastAsia"/>
                <w:color w:val="000000" w:themeColor="text1"/>
              </w:rPr>
              <w:t>2</w:t>
            </w:r>
          </w:p>
        </w:tc>
        <w:tc>
          <w:tcPr>
            <w:tcW w:w="6593" w:type="dxa"/>
            <w:vAlign w:val="center"/>
          </w:tcPr>
          <w:p w14:paraId="55D886CD" w14:textId="77777777" w:rsidR="00AF6CA8" w:rsidRDefault="00A96480" w:rsidP="00C71CB5">
            <w:pPr>
              <w:widowControl/>
              <w:spacing w:line="360" w:lineRule="atLeast"/>
              <w:jc w:val="left"/>
            </w:pPr>
            <w:r>
              <w:rPr>
                <w:rFonts w:hint="eastAsia"/>
              </w:rPr>
              <w:t>租赁端个人订单管理</w:t>
            </w:r>
            <w:r w:rsidR="008665E7">
              <w:rPr>
                <w:rFonts w:hint="eastAsia"/>
              </w:rPr>
              <w:t>：</w:t>
            </w:r>
          </w:p>
          <w:p w14:paraId="3C1ED7E7" w14:textId="2AB8DDEF" w:rsidR="008665E7" w:rsidRDefault="008665E7" w:rsidP="008665E7">
            <w:pPr>
              <w:widowControl/>
              <w:spacing w:line="360" w:lineRule="atLeast"/>
              <w:jc w:val="left"/>
            </w:pPr>
            <w:r>
              <w:t>1</w:t>
            </w:r>
            <w:r>
              <w:rPr>
                <w:rFonts w:hint="eastAsia"/>
              </w:rPr>
              <w:t>、“订单来源”查询下拉框包括“全部”“乘客端</w:t>
            </w:r>
            <w:r w:rsidR="00766030">
              <w:rPr>
                <w:rFonts w:hint="eastAsia"/>
              </w:rPr>
              <w:t>｜</w:t>
            </w:r>
            <w:r>
              <w:rPr>
                <w:rFonts w:hint="eastAsia"/>
              </w:rPr>
              <w:t>因公”</w:t>
            </w:r>
            <w:r w:rsidR="00766030">
              <w:rPr>
                <w:rFonts w:hint="eastAsia"/>
              </w:rPr>
              <w:t xml:space="preserve"> </w:t>
            </w:r>
            <w:r w:rsidR="00766030">
              <w:rPr>
                <w:rFonts w:hint="eastAsia"/>
              </w:rPr>
              <w:t>“乘客端</w:t>
            </w:r>
            <w:r w:rsidR="00E45675">
              <w:rPr>
                <w:rFonts w:hint="eastAsia"/>
              </w:rPr>
              <w:t>｜</w:t>
            </w:r>
            <w:r w:rsidR="00766030">
              <w:rPr>
                <w:rFonts w:hint="eastAsia"/>
              </w:rPr>
              <w:t>因公”</w:t>
            </w:r>
            <w:r>
              <w:rPr>
                <w:rFonts w:hint="eastAsia"/>
              </w:rPr>
              <w:t>“乘客端</w:t>
            </w:r>
            <w:r w:rsidR="00766030">
              <w:rPr>
                <w:rFonts w:hint="eastAsia"/>
              </w:rPr>
              <w:t>｜</w:t>
            </w:r>
            <w:r>
              <w:rPr>
                <w:rFonts w:hint="eastAsia"/>
              </w:rPr>
              <w:t>因私”</w:t>
            </w:r>
            <w:r w:rsidR="00925225">
              <w:rPr>
                <w:rFonts w:hint="eastAsia"/>
              </w:rPr>
              <w:t>“租赁端</w:t>
            </w:r>
            <w:r w:rsidR="00766030">
              <w:rPr>
                <w:rFonts w:hint="eastAsia"/>
              </w:rPr>
              <w:t>｜因公</w:t>
            </w:r>
            <w:r w:rsidR="00925225">
              <w:rPr>
                <w:rFonts w:hint="eastAsia"/>
              </w:rPr>
              <w:t>”</w:t>
            </w:r>
            <w:r w:rsidR="00766030">
              <w:rPr>
                <w:rFonts w:hint="eastAsia"/>
              </w:rPr>
              <w:t>“租赁端｜因</w:t>
            </w:r>
            <w:r w:rsidR="00E45675">
              <w:rPr>
                <w:rFonts w:hint="eastAsia"/>
              </w:rPr>
              <w:t>私</w:t>
            </w:r>
            <w:r w:rsidR="00766030">
              <w:rPr>
                <w:rFonts w:hint="eastAsia"/>
              </w:rPr>
              <w:t>”</w:t>
            </w:r>
            <w:r>
              <w:rPr>
                <w:rFonts w:hint="eastAsia"/>
              </w:rPr>
              <w:t>，默认“全部”</w:t>
            </w:r>
          </w:p>
          <w:p w14:paraId="3A59842F" w14:textId="77777777" w:rsidR="00E45675" w:rsidRDefault="008665E7" w:rsidP="008665E7">
            <w:pPr>
              <w:widowControl/>
              <w:spacing w:line="360" w:lineRule="atLeast"/>
              <w:jc w:val="left"/>
            </w:pPr>
            <w:r>
              <w:t>2</w:t>
            </w:r>
            <w:r>
              <w:rPr>
                <w:rFonts w:hint="eastAsia"/>
              </w:rPr>
              <w:t>、列表</w:t>
            </w:r>
            <w:r>
              <w:rPr>
                <w:rFonts w:hint="eastAsia"/>
              </w:rPr>
              <w:t xml:space="preserve"> </w:t>
            </w:r>
            <w:r>
              <w:rPr>
                <w:rFonts w:hint="eastAsia"/>
              </w:rPr>
              <w:t>“订单来源”列，来源包括</w:t>
            </w:r>
            <w:r w:rsidR="00E45675">
              <w:rPr>
                <w:rFonts w:hint="eastAsia"/>
              </w:rPr>
              <w:t>“乘客端｜因公”</w:t>
            </w:r>
            <w:r w:rsidR="00E45675">
              <w:rPr>
                <w:rFonts w:hint="eastAsia"/>
              </w:rPr>
              <w:t xml:space="preserve"> </w:t>
            </w:r>
            <w:r w:rsidR="00E45675">
              <w:rPr>
                <w:rFonts w:hint="eastAsia"/>
              </w:rPr>
              <w:t>“乘客端｜因公”“乘客端｜因私”“租赁端｜因公”“租赁端｜因私”</w:t>
            </w:r>
          </w:p>
          <w:p w14:paraId="7C2CE897" w14:textId="48068A5D" w:rsidR="008665E7" w:rsidRDefault="008665E7" w:rsidP="008665E7">
            <w:pPr>
              <w:widowControl/>
              <w:spacing w:line="360" w:lineRule="atLeast"/>
              <w:jc w:val="left"/>
            </w:pPr>
            <w:r>
              <w:t>3</w:t>
            </w:r>
            <w:r>
              <w:rPr>
                <w:rFonts w:hint="eastAsia"/>
              </w:rPr>
              <w:t>、中间间隔格式为“空格</w:t>
            </w:r>
            <w:r>
              <w:rPr>
                <w:rFonts w:hint="eastAsia"/>
              </w:rPr>
              <w:t>+|+</w:t>
            </w:r>
            <w:r>
              <w:rPr>
                <w:rFonts w:hint="eastAsia"/>
              </w:rPr>
              <w:t>空格”</w:t>
            </w:r>
          </w:p>
        </w:tc>
      </w:tr>
      <w:tr w:rsidR="00AF6CA8" w:rsidRPr="00375AC1" w14:paraId="0E1DE583" w14:textId="77777777" w:rsidTr="006C78C4">
        <w:tc>
          <w:tcPr>
            <w:tcW w:w="817" w:type="dxa"/>
            <w:vAlign w:val="center"/>
          </w:tcPr>
          <w:p w14:paraId="58C0BF7F" w14:textId="77777777" w:rsidR="00AF6CA8" w:rsidRPr="00375AC1" w:rsidRDefault="00AF6CA8" w:rsidP="00C71CB5">
            <w:pPr>
              <w:pStyle w:val="af0"/>
              <w:numPr>
                <w:ilvl w:val="0"/>
                <w:numId w:val="4"/>
              </w:numPr>
              <w:ind w:firstLineChars="0"/>
              <w:jc w:val="center"/>
              <w:rPr>
                <w:rFonts w:ascii="Times New Roman" w:hAnsi="Times New Roman"/>
                <w:color w:val="000000" w:themeColor="text1"/>
              </w:rPr>
            </w:pPr>
          </w:p>
        </w:tc>
        <w:tc>
          <w:tcPr>
            <w:tcW w:w="2552" w:type="dxa"/>
            <w:vAlign w:val="center"/>
          </w:tcPr>
          <w:p w14:paraId="757F56A8" w14:textId="6C0B9843" w:rsidR="00AF6CA8" w:rsidRPr="00375AC1" w:rsidRDefault="00A96480" w:rsidP="00C71CB5">
            <w:pPr>
              <w:jc w:val="left"/>
              <w:rPr>
                <w:rFonts w:ascii="Times New Roman" w:hAnsi="Times New Roman" w:cs="Times New Roman"/>
                <w:color w:val="000000" w:themeColor="text1"/>
              </w:rPr>
            </w:pPr>
            <w:r>
              <w:rPr>
                <w:rFonts w:ascii="Times New Roman" w:hAnsi="Times New Roman" w:cs="Times New Roman" w:hint="eastAsia"/>
                <w:color w:val="000000" w:themeColor="text1"/>
              </w:rPr>
              <w:t>订单来源</w:t>
            </w:r>
            <w:r>
              <w:rPr>
                <w:rFonts w:ascii="Times New Roman" w:hAnsi="Times New Roman" w:cs="Times New Roman" w:hint="eastAsia"/>
                <w:color w:val="000000" w:themeColor="text1"/>
              </w:rPr>
              <w:t>3</w:t>
            </w:r>
          </w:p>
        </w:tc>
        <w:tc>
          <w:tcPr>
            <w:tcW w:w="6593" w:type="dxa"/>
            <w:vAlign w:val="center"/>
          </w:tcPr>
          <w:p w14:paraId="09CA51D0" w14:textId="7E147E4A" w:rsidR="00AF6CA8" w:rsidRDefault="00766030" w:rsidP="00C71CB5">
            <w:pPr>
              <w:widowControl/>
              <w:spacing w:line="360" w:lineRule="atLeast"/>
              <w:jc w:val="left"/>
            </w:pPr>
            <w:r>
              <w:t>1</w:t>
            </w:r>
            <w:r>
              <w:rPr>
                <w:rFonts w:hint="eastAsia"/>
              </w:rPr>
              <w:t>、</w:t>
            </w:r>
            <w:r w:rsidR="00A96480">
              <w:t>toC</w:t>
            </w:r>
            <w:r w:rsidR="00A96480">
              <w:rPr>
                <w:rFonts w:hint="eastAsia"/>
              </w:rPr>
              <w:t>订单管理网约车订单</w:t>
            </w:r>
            <w:r w:rsidR="008665E7">
              <w:rPr>
                <w:rFonts w:hint="eastAsia"/>
              </w:rPr>
              <w:t>：</w:t>
            </w:r>
          </w:p>
          <w:p w14:paraId="02197144" w14:textId="5B69614D" w:rsidR="00766030" w:rsidRDefault="00766030" w:rsidP="00766030">
            <w:pPr>
              <w:widowControl/>
              <w:spacing w:line="360" w:lineRule="atLeast"/>
              <w:jc w:val="left"/>
            </w:pPr>
            <w:r>
              <w:rPr>
                <w:rFonts w:hint="eastAsia"/>
              </w:rPr>
              <w:t>（</w:t>
            </w:r>
            <w:r>
              <w:rPr>
                <w:rFonts w:hint="eastAsia"/>
              </w:rPr>
              <w:t>1</w:t>
            </w:r>
            <w:r>
              <w:rPr>
                <w:rFonts w:hint="eastAsia"/>
              </w:rPr>
              <w:t>）“订单来源”查询下拉框包括“全部”“乘客端</w:t>
            </w:r>
            <w:r>
              <w:rPr>
                <w:rFonts w:hint="eastAsia"/>
              </w:rPr>
              <w:t xml:space="preserve"> |</w:t>
            </w:r>
            <w:r>
              <w:t xml:space="preserve"> </w:t>
            </w:r>
            <w:r>
              <w:rPr>
                <w:rFonts w:hint="eastAsia"/>
              </w:rPr>
              <w:t>个人”“运管端”，默认“全部”</w:t>
            </w:r>
          </w:p>
          <w:p w14:paraId="0114A669" w14:textId="11A26F51" w:rsidR="00766030" w:rsidRPr="00E45675" w:rsidRDefault="00766030" w:rsidP="00766030">
            <w:pPr>
              <w:widowControl/>
              <w:spacing w:line="360" w:lineRule="atLeast"/>
              <w:jc w:val="left"/>
            </w:pPr>
            <w:r>
              <w:rPr>
                <w:rFonts w:hint="eastAsia"/>
              </w:rPr>
              <w:t>（</w:t>
            </w:r>
            <w:r>
              <w:rPr>
                <w:rFonts w:hint="eastAsia"/>
              </w:rPr>
              <w:t>2</w:t>
            </w:r>
            <w:r>
              <w:rPr>
                <w:rFonts w:hint="eastAsia"/>
              </w:rPr>
              <w:t>）列表</w:t>
            </w:r>
            <w:r>
              <w:rPr>
                <w:rFonts w:hint="eastAsia"/>
              </w:rPr>
              <w:t xml:space="preserve"> </w:t>
            </w:r>
            <w:r>
              <w:rPr>
                <w:rFonts w:hint="eastAsia"/>
              </w:rPr>
              <w:t>“订单来源”列，来源包括“乘客端</w:t>
            </w:r>
            <w:r>
              <w:rPr>
                <w:rFonts w:hint="eastAsia"/>
              </w:rPr>
              <w:t xml:space="preserve"> |</w:t>
            </w:r>
            <w:r>
              <w:t xml:space="preserve"> </w:t>
            </w:r>
            <w:r>
              <w:rPr>
                <w:rFonts w:hint="eastAsia"/>
              </w:rPr>
              <w:t>个人”“运管端”</w:t>
            </w:r>
          </w:p>
          <w:p w14:paraId="594E6884" w14:textId="20812653" w:rsidR="00A96480" w:rsidRDefault="00766030" w:rsidP="00C71CB5">
            <w:pPr>
              <w:widowControl/>
              <w:spacing w:line="360" w:lineRule="atLeast"/>
              <w:jc w:val="left"/>
            </w:pPr>
            <w:r>
              <w:t>2</w:t>
            </w:r>
            <w:r>
              <w:rPr>
                <w:rFonts w:hint="eastAsia"/>
              </w:rPr>
              <w:t>、</w:t>
            </w:r>
            <w:r w:rsidR="00A96480">
              <w:t>to</w:t>
            </w:r>
            <w:r w:rsidR="00A96480">
              <w:rPr>
                <w:rFonts w:hint="eastAsia"/>
              </w:rPr>
              <w:t>C</w:t>
            </w:r>
            <w:r w:rsidR="00A96480">
              <w:rPr>
                <w:rFonts w:hint="eastAsia"/>
              </w:rPr>
              <w:t>订单管理出租车订单</w:t>
            </w:r>
          </w:p>
          <w:p w14:paraId="64ECB9C0" w14:textId="3A670BB8" w:rsidR="00766030" w:rsidRDefault="00766030" w:rsidP="00766030">
            <w:pPr>
              <w:widowControl/>
              <w:spacing w:line="360" w:lineRule="atLeast"/>
              <w:jc w:val="left"/>
            </w:pPr>
            <w:r>
              <w:rPr>
                <w:rFonts w:hint="eastAsia"/>
              </w:rPr>
              <w:t>（</w:t>
            </w:r>
            <w:r>
              <w:rPr>
                <w:rFonts w:hint="eastAsia"/>
              </w:rPr>
              <w:t>1</w:t>
            </w:r>
            <w:r>
              <w:rPr>
                <w:rFonts w:hint="eastAsia"/>
              </w:rPr>
              <w:t>）“订单来源”查询下拉框包括“全部”“乘客端</w:t>
            </w:r>
            <w:r>
              <w:rPr>
                <w:rFonts w:hint="eastAsia"/>
              </w:rPr>
              <w:t xml:space="preserve"> |</w:t>
            </w:r>
            <w:r>
              <w:t xml:space="preserve"> </w:t>
            </w:r>
            <w:r>
              <w:rPr>
                <w:rFonts w:hint="eastAsia"/>
              </w:rPr>
              <w:t>个人”“运管端”，默认“全部”</w:t>
            </w:r>
          </w:p>
          <w:p w14:paraId="689EE05A" w14:textId="59322195" w:rsidR="00766030" w:rsidRDefault="00766030" w:rsidP="00766030">
            <w:pPr>
              <w:widowControl/>
              <w:spacing w:line="360" w:lineRule="atLeast"/>
              <w:jc w:val="left"/>
            </w:pPr>
            <w:r>
              <w:rPr>
                <w:rFonts w:hint="eastAsia"/>
              </w:rPr>
              <w:t>（</w:t>
            </w:r>
            <w:r>
              <w:rPr>
                <w:rFonts w:hint="eastAsia"/>
              </w:rPr>
              <w:t>2</w:t>
            </w:r>
            <w:r>
              <w:rPr>
                <w:rFonts w:hint="eastAsia"/>
              </w:rPr>
              <w:t>）列表</w:t>
            </w:r>
            <w:r>
              <w:rPr>
                <w:rFonts w:hint="eastAsia"/>
              </w:rPr>
              <w:t xml:space="preserve"> </w:t>
            </w:r>
            <w:r>
              <w:rPr>
                <w:rFonts w:hint="eastAsia"/>
              </w:rPr>
              <w:t>“订单来源”列，来源包括“乘客端</w:t>
            </w:r>
            <w:r>
              <w:rPr>
                <w:rFonts w:hint="eastAsia"/>
              </w:rPr>
              <w:t xml:space="preserve"> |</w:t>
            </w:r>
            <w:r>
              <w:t xml:space="preserve"> </w:t>
            </w:r>
            <w:r>
              <w:rPr>
                <w:rFonts w:hint="eastAsia"/>
              </w:rPr>
              <w:t>个人”“运管端”</w:t>
            </w:r>
          </w:p>
          <w:p w14:paraId="312C5DF9" w14:textId="254249D8" w:rsidR="00766030" w:rsidRPr="00766030" w:rsidRDefault="00E45675" w:rsidP="00C71CB5">
            <w:pPr>
              <w:widowControl/>
              <w:spacing w:line="360" w:lineRule="atLeast"/>
              <w:jc w:val="left"/>
            </w:pPr>
            <w:r>
              <w:rPr>
                <w:rFonts w:hint="eastAsia"/>
              </w:rPr>
              <w:t>3</w:t>
            </w:r>
            <w:r>
              <w:rPr>
                <w:rFonts w:hint="eastAsia"/>
              </w:rPr>
              <w:t>、</w:t>
            </w:r>
            <w:r w:rsidR="00766030">
              <w:rPr>
                <w:rFonts w:hint="eastAsia"/>
              </w:rPr>
              <w:t>中间间隔格式为“空格</w:t>
            </w:r>
            <w:r w:rsidR="00766030">
              <w:rPr>
                <w:rFonts w:hint="eastAsia"/>
              </w:rPr>
              <w:t>+|+</w:t>
            </w:r>
            <w:r w:rsidR="00766030">
              <w:rPr>
                <w:rFonts w:hint="eastAsia"/>
              </w:rPr>
              <w:t>空格”</w:t>
            </w:r>
          </w:p>
        </w:tc>
      </w:tr>
      <w:tr w:rsidR="00587884" w:rsidRPr="00375AC1" w14:paraId="1794EDE9" w14:textId="77777777" w:rsidTr="006C78C4">
        <w:tc>
          <w:tcPr>
            <w:tcW w:w="817" w:type="dxa"/>
            <w:vAlign w:val="center"/>
          </w:tcPr>
          <w:p w14:paraId="0A81B546" w14:textId="77777777" w:rsidR="00587884" w:rsidRPr="00375AC1" w:rsidRDefault="00587884" w:rsidP="00C71CB5">
            <w:pPr>
              <w:pStyle w:val="af0"/>
              <w:numPr>
                <w:ilvl w:val="0"/>
                <w:numId w:val="4"/>
              </w:numPr>
              <w:ind w:firstLineChars="0"/>
              <w:jc w:val="center"/>
              <w:rPr>
                <w:rFonts w:ascii="Times New Roman" w:hAnsi="Times New Roman"/>
                <w:color w:val="000000" w:themeColor="text1"/>
              </w:rPr>
            </w:pPr>
          </w:p>
        </w:tc>
        <w:tc>
          <w:tcPr>
            <w:tcW w:w="2552" w:type="dxa"/>
            <w:vAlign w:val="center"/>
          </w:tcPr>
          <w:p w14:paraId="2D13F61A" w14:textId="0742676A" w:rsidR="00587884" w:rsidRDefault="00587884" w:rsidP="00C71CB5">
            <w:pPr>
              <w:jc w:val="left"/>
              <w:rPr>
                <w:rFonts w:ascii="Times New Roman" w:hAnsi="Times New Roman" w:cs="Times New Roman"/>
                <w:color w:val="000000" w:themeColor="text1"/>
              </w:rPr>
            </w:pPr>
            <w:r>
              <w:rPr>
                <w:rFonts w:ascii="Times New Roman" w:hAnsi="Times New Roman" w:cs="Times New Roman" w:hint="eastAsia"/>
                <w:color w:val="000000" w:themeColor="text1"/>
              </w:rPr>
              <w:t>订单来源</w:t>
            </w:r>
            <w:r>
              <w:rPr>
                <w:rFonts w:ascii="Times New Roman" w:hAnsi="Times New Roman" w:cs="Times New Roman" w:hint="eastAsia"/>
                <w:color w:val="000000" w:themeColor="text1"/>
              </w:rPr>
              <w:t>4</w:t>
            </w:r>
          </w:p>
        </w:tc>
        <w:tc>
          <w:tcPr>
            <w:tcW w:w="6593" w:type="dxa"/>
            <w:vAlign w:val="center"/>
          </w:tcPr>
          <w:p w14:paraId="522F11CF" w14:textId="118494D9" w:rsidR="00587884" w:rsidRDefault="00587884" w:rsidP="00C71CB5">
            <w:pPr>
              <w:widowControl/>
              <w:spacing w:line="360" w:lineRule="atLeast"/>
              <w:jc w:val="left"/>
            </w:pPr>
            <w:r>
              <w:rPr>
                <w:rFonts w:hint="eastAsia"/>
              </w:rPr>
              <w:t>运管端网约车订单管理</w:t>
            </w:r>
            <w:r w:rsidR="00E45675">
              <w:rPr>
                <w:rFonts w:hint="eastAsia"/>
              </w:rPr>
              <w:t>：</w:t>
            </w:r>
          </w:p>
          <w:p w14:paraId="36CF8B9B" w14:textId="39E7E6C3" w:rsidR="00E45675" w:rsidRDefault="00E45675" w:rsidP="00E45675">
            <w:pPr>
              <w:widowControl/>
              <w:spacing w:line="360" w:lineRule="atLeast"/>
              <w:jc w:val="left"/>
            </w:pPr>
            <w:r>
              <w:rPr>
                <w:rFonts w:hint="eastAsia"/>
              </w:rPr>
              <w:t>1</w:t>
            </w:r>
            <w:r>
              <w:rPr>
                <w:rFonts w:hint="eastAsia"/>
              </w:rPr>
              <w:t>、“订单来源”查询下拉框包括“全部”“乘客端</w:t>
            </w:r>
            <w:r>
              <w:rPr>
                <w:rFonts w:hint="eastAsia"/>
              </w:rPr>
              <w:t xml:space="preserve"> |</w:t>
            </w:r>
            <w:r>
              <w:t xml:space="preserve"> </w:t>
            </w:r>
            <w:r>
              <w:rPr>
                <w:rFonts w:hint="eastAsia"/>
              </w:rPr>
              <w:t>个人”“运管端”，默认“全部”</w:t>
            </w:r>
          </w:p>
          <w:p w14:paraId="532B861C" w14:textId="4AE1366B" w:rsidR="00E45675" w:rsidRDefault="00E45675" w:rsidP="00E45675">
            <w:pPr>
              <w:widowControl/>
              <w:spacing w:line="360" w:lineRule="atLeast"/>
              <w:jc w:val="left"/>
            </w:pPr>
            <w:r>
              <w:rPr>
                <w:rFonts w:hint="eastAsia"/>
              </w:rPr>
              <w:t>2</w:t>
            </w:r>
            <w:r>
              <w:rPr>
                <w:rFonts w:hint="eastAsia"/>
              </w:rPr>
              <w:t>、列表</w:t>
            </w:r>
            <w:r>
              <w:rPr>
                <w:rFonts w:hint="eastAsia"/>
              </w:rPr>
              <w:t xml:space="preserve"> </w:t>
            </w:r>
            <w:r>
              <w:rPr>
                <w:rFonts w:hint="eastAsia"/>
              </w:rPr>
              <w:t>“订单来源”列，来源包括“乘客端</w:t>
            </w:r>
            <w:r>
              <w:rPr>
                <w:rFonts w:hint="eastAsia"/>
              </w:rPr>
              <w:t xml:space="preserve"> |</w:t>
            </w:r>
            <w:r>
              <w:t xml:space="preserve"> </w:t>
            </w:r>
            <w:r>
              <w:rPr>
                <w:rFonts w:hint="eastAsia"/>
              </w:rPr>
              <w:t>个人”“运管端”</w:t>
            </w:r>
          </w:p>
          <w:p w14:paraId="71D51BB5" w14:textId="46482080" w:rsidR="00E45675" w:rsidRPr="00E45675" w:rsidRDefault="00E45675" w:rsidP="00C71CB5">
            <w:pPr>
              <w:widowControl/>
              <w:spacing w:line="360" w:lineRule="atLeast"/>
              <w:jc w:val="left"/>
            </w:pPr>
            <w:r>
              <w:rPr>
                <w:rFonts w:hint="eastAsia"/>
              </w:rPr>
              <w:t>3</w:t>
            </w:r>
            <w:r>
              <w:rPr>
                <w:rFonts w:hint="eastAsia"/>
              </w:rPr>
              <w:t>、“乘客端</w:t>
            </w:r>
            <w:r>
              <w:rPr>
                <w:rFonts w:hint="eastAsia"/>
              </w:rPr>
              <w:t xml:space="preserve"> |</w:t>
            </w:r>
            <w:r>
              <w:t xml:space="preserve"> </w:t>
            </w:r>
            <w:r>
              <w:rPr>
                <w:rFonts w:hint="eastAsia"/>
              </w:rPr>
              <w:t>个人”，中间间隔格式为“空格</w:t>
            </w:r>
            <w:r>
              <w:rPr>
                <w:rFonts w:hint="eastAsia"/>
              </w:rPr>
              <w:t>+|+</w:t>
            </w:r>
            <w:r>
              <w:rPr>
                <w:rFonts w:hint="eastAsia"/>
              </w:rPr>
              <w:t>空格”</w:t>
            </w:r>
          </w:p>
        </w:tc>
      </w:tr>
      <w:tr w:rsidR="00587884" w:rsidRPr="00375AC1" w14:paraId="0D37713E" w14:textId="77777777" w:rsidTr="006C78C4">
        <w:tc>
          <w:tcPr>
            <w:tcW w:w="817" w:type="dxa"/>
            <w:vAlign w:val="center"/>
          </w:tcPr>
          <w:p w14:paraId="13099154" w14:textId="77777777" w:rsidR="00587884" w:rsidRPr="00375AC1" w:rsidRDefault="00587884" w:rsidP="00C71CB5">
            <w:pPr>
              <w:pStyle w:val="af0"/>
              <w:numPr>
                <w:ilvl w:val="0"/>
                <w:numId w:val="4"/>
              </w:numPr>
              <w:ind w:firstLineChars="0"/>
              <w:jc w:val="center"/>
              <w:rPr>
                <w:rFonts w:ascii="Times New Roman" w:hAnsi="Times New Roman"/>
                <w:color w:val="000000" w:themeColor="text1"/>
              </w:rPr>
            </w:pPr>
          </w:p>
        </w:tc>
        <w:tc>
          <w:tcPr>
            <w:tcW w:w="2552" w:type="dxa"/>
            <w:vAlign w:val="center"/>
          </w:tcPr>
          <w:p w14:paraId="7118FA83" w14:textId="23987627" w:rsidR="00587884" w:rsidRDefault="00587884" w:rsidP="00C71CB5">
            <w:pPr>
              <w:jc w:val="left"/>
              <w:rPr>
                <w:rFonts w:ascii="Times New Roman" w:hAnsi="Times New Roman" w:cs="Times New Roman"/>
                <w:color w:val="000000" w:themeColor="text1"/>
              </w:rPr>
            </w:pPr>
            <w:r>
              <w:rPr>
                <w:rFonts w:ascii="Times New Roman" w:hAnsi="Times New Roman" w:cs="Times New Roman" w:hint="eastAsia"/>
                <w:color w:val="000000" w:themeColor="text1"/>
              </w:rPr>
              <w:t>订单管理</w:t>
            </w:r>
            <w:r>
              <w:rPr>
                <w:rFonts w:ascii="Times New Roman" w:hAnsi="Times New Roman" w:cs="Times New Roman" w:hint="eastAsia"/>
                <w:color w:val="000000" w:themeColor="text1"/>
              </w:rPr>
              <w:t>5</w:t>
            </w:r>
          </w:p>
        </w:tc>
        <w:tc>
          <w:tcPr>
            <w:tcW w:w="6593" w:type="dxa"/>
            <w:vAlign w:val="center"/>
          </w:tcPr>
          <w:p w14:paraId="1F0F3869" w14:textId="31832CC8" w:rsidR="00587884" w:rsidRDefault="00587884" w:rsidP="00C71CB5">
            <w:pPr>
              <w:widowControl/>
              <w:spacing w:line="360" w:lineRule="atLeast"/>
              <w:jc w:val="left"/>
            </w:pPr>
            <w:r>
              <w:rPr>
                <w:rFonts w:hint="eastAsia"/>
              </w:rPr>
              <w:t>云管端出租车订单管理</w:t>
            </w:r>
            <w:r w:rsidR="00E45675">
              <w:rPr>
                <w:rFonts w:hint="eastAsia"/>
              </w:rPr>
              <w:t>：</w:t>
            </w:r>
          </w:p>
          <w:p w14:paraId="7416ED89" w14:textId="6B63D435" w:rsidR="00E45675" w:rsidRDefault="00E45675" w:rsidP="00E45675">
            <w:pPr>
              <w:widowControl/>
              <w:spacing w:line="360" w:lineRule="atLeast"/>
              <w:jc w:val="left"/>
            </w:pPr>
            <w:r>
              <w:rPr>
                <w:rFonts w:hint="eastAsia"/>
              </w:rPr>
              <w:lastRenderedPageBreak/>
              <w:t>1</w:t>
            </w:r>
            <w:r>
              <w:rPr>
                <w:rFonts w:hint="eastAsia"/>
              </w:rPr>
              <w:t>、“订单来源”查询下拉框包括“全部”“乘客端</w:t>
            </w:r>
            <w:r>
              <w:rPr>
                <w:rFonts w:hint="eastAsia"/>
              </w:rPr>
              <w:t xml:space="preserve"> |</w:t>
            </w:r>
            <w:r>
              <w:t xml:space="preserve"> </w:t>
            </w:r>
            <w:r>
              <w:rPr>
                <w:rFonts w:hint="eastAsia"/>
              </w:rPr>
              <w:t>个人”“运管端”，默认“全部”</w:t>
            </w:r>
          </w:p>
          <w:p w14:paraId="2EA3894C" w14:textId="7D026875" w:rsidR="00E45675" w:rsidRDefault="00E45675" w:rsidP="00E45675">
            <w:pPr>
              <w:widowControl/>
              <w:spacing w:line="360" w:lineRule="atLeast"/>
              <w:jc w:val="left"/>
            </w:pPr>
            <w:r>
              <w:rPr>
                <w:rFonts w:hint="eastAsia"/>
              </w:rPr>
              <w:t>2</w:t>
            </w:r>
            <w:r>
              <w:rPr>
                <w:rFonts w:hint="eastAsia"/>
              </w:rPr>
              <w:t>、列表</w:t>
            </w:r>
            <w:r>
              <w:rPr>
                <w:rFonts w:hint="eastAsia"/>
              </w:rPr>
              <w:t xml:space="preserve"> </w:t>
            </w:r>
            <w:r>
              <w:rPr>
                <w:rFonts w:hint="eastAsia"/>
              </w:rPr>
              <w:t>“订单来源”列，来源包括“乘客端</w:t>
            </w:r>
            <w:r>
              <w:rPr>
                <w:rFonts w:hint="eastAsia"/>
              </w:rPr>
              <w:t xml:space="preserve"> |</w:t>
            </w:r>
            <w:r>
              <w:t xml:space="preserve"> </w:t>
            </w:r>
            <w:r>
              <w:rPr>
                <w:rFonts w:hint="eastAsia"/>
              </w:rPr>
              <w:t>个人”“运管端”</w:t>
            </w:r>
          </w:p>
          <w:p w14:paraId="664F59DD" w14:textId="52D6EB12" w:rsidR="00E45675" w:rsidRDefault="00E45675" w:rsidP="00E45675">
            <w:pPr>
              <w:widowControl/>
              <w:spacing w:line="360" w:lineRule="atLeast"/>
              <w:jc w:val="left"/>
            </w:pPr>
            <w:r>
              <w:rPr>
                <w:rFonts w:hint="eastAsia"/>
              </w:rPr>
              <w:t>3</w:t>
            </w:r>
            <w:r>
              <w:rPr>
                <w:rFonts w:hint="eastAsia"/>
              </w:rPr>
              <w:t>、中间间隔格式为“空格</w:t>
            </w:r>
            <w:r>
              <w:rPr>
                <w:rFonts w:hint="eastAsia"/>
              </w:rPr>
              <w:t>+|+</w:t>
            </w:r>
            <w:r>
              <w:rPr>
                <w:rFonts w:hint="eastAsia"/>
              </w:rPr>
              <w:t>空格”</w:t>
            </w:r>
          </w:p>
        </w:tc>
      </w:tr>
      <w:tr w:rsidR="000519D7" w:rsidRPr="00375AC1" w14:paraId="36077944" w14:textId="77777777" w:rsidTr="006C78C4">
        <w:tc>
          <w:tcPr>
            <w:tcW w:w="817" w:type="dxa"/>
            <w:vAlign w:val="center"/>
          </w:tcPr>
          <w:p w14:paraId="7C9CE6D0" w14:textId="77777777" w:rsidR="000519D7" w:rsidRPr="00375AC1" w:rsidRDefault="000519D7" w:rsidP="000519D7">
            <w:pPr>
              <w:pStyle w:val="af0"/>
              <w:numPr>
                <w:ilvl w:val="0"/>
                <w:numId w:val="4"/>
              </w:numPr>
              <w:ind w:firstLineChars="0"/>
              <w:jc w:val="center"/>
              <w:rPr>
                <w:rFonts w:ascii="Times New Roman" w:hAnsi="Times New Roman"/>
                <w:color w:val="000000" w:themeColor="text1"/>
              </w:rPr>
            </w:pPr>
          </w:p>
        </w:tc>
        <w:tc>
          <w:tcPr>
            <w:tcW w:w="2552" w:type="dxa"/>
            <w:vAlign w:val="center"/>
          </w:tcPr>
          <w:p w14:paraId="2A4FC65B" w14:textId="1AA372C5" w:rsidR="000519D7" w:rsidRDefault="000519D7" w:rsidP="000519D7">
            <w:pPr>
              <w:jc w:val="left"/>
              <w:rPr>
                <w:rFonts w:ascii="Times New Roman" w:hAnsi="Times New Roman" w:cs="Times New Roman"/>
                <w:color w:val="000000" w:themeColor="text1"/>
              </w:rPr>
            </w:pPr>
            <w:r w:rsidRPr="005669E2">
              <w:rPr>
                <w:rFonts w:ascii="Times New Roman" w:hAnsi="Times New Roman" w:hint="eastAsia"/>
              </w:rPr>
              <w:t>信息确认弹窗</w:t>
            </w:r>
          </w:p>
        </w:tc>
        <w:tc>
          <w:tcPr>
            <w:tcW w:w="6593" w:type="dxa"/>
            <w:vAlign w:val="center"/>
          </w:tcPr>
          <w:p w14:paraId="652DE291" w14:textId="77777777" w:rsidR="000519D7" w:rsidRPr="005669E2" w:rsidRDefault="000519D7" w:rsidP="000519D7">
            <w:pPr>
              <w:rPr>
                <w:rFonts w:ascii="Times New Roman" w:hAnsi="Times New Roman"/>
              </w:rPr>
            </w:pPr>
            <w:r w:rsidRPr="005669E2">
              <w:rPr>
                <w:rFonts w:ascii="Times New Roman" w:hAnsi="Times New Roman" w:hint="eastAsia"/>
              </w:rPr>
              <w:t>用于强提示，用户查看后点击确定，返回原界面。</w:t>
            </w:r>
          </w:p>
          <w:p w14:paraId="2C59BC3A" w14:textId="77777777" w:rsidR="000519D7" w:rsidRPr="005669E2" w:rsidRDefault="006D30B7" w:rsidP="000519D7">
            <w:pPr>
              <w:keepNext/>
              <w:jc w:val="center"/>
            </w:pPr>
            <w:r>
              <w:rPr>
                <w:noProof/>
              </w:rPr>
              <w:pict w14:anchorId="0B76B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0" o:spid="_x0000_i1025" type="#_x0000_t75" style="width:195.6pt;height:108.6pt;visibility:visible">
                  <v:imagedata r:id="rId18" o:title=""/>
                </v:shape>
              </w:pict>
            </w:r>
          </w:p>
          <w:p w14:paraId="51795039" w14:textId="5242DD22" w:rsidR="000519D7" w:rsidRDefault="000519D7" w:rsidP="000519D7">
            <w:pPr>
              <w:widowControl/>
              <w:spacing w:line="360" w:lineRule="atLeast"/>
              <w:jc w:val="center"/>
            </w:pPr>
            <w:bookmarkStart w:id="182" w:name="_Ref457031155"/>
            <w:bookmarkStart w:id="183" w:name="_Ref457033263"/>
            <w:r w:rsidRPr="005669E2">
              <w:t xml:space="preserve">Figure </w:t>
            </w:r>
            <w:r w:rsidR="00124658">
              <w:fldChar w:fldCharType="begin"/>
            </w:r>
            <w:r w:rsidR="00124658">
              <w:instrText xml:space="preserve"> SEQ Figure \* ARABIC </w:instrText>
            </w:r>
            <w:r w:rsidR="00124658">
              <w:fldChar w:fldCharType="separate"/>
            </w:r>
            <w:r w:rsidR="008B68F1">
              <w:rPr>
                <w:noProof/>
              </w:rPr>
              <w:t>1</w:t>
            </w:r>
            <w:r w:rsidR="00124658">
              <w:rPr>
                <w:noProof/>
              </w:rPr>
              <w:fldChar w:fldCharType="end"/>
            </w:r>
            <w:bookmarkEnd w:id="182"/>
            <w:r w:rsidRPr="005669E2">
              <w:rPr>
                <w:noProof/>
              </w:rPr>
              <w:t>信息确认弹窗</w:t>
            </w:r>
            <w:bookmarkEnd w:id="183"/>
          </w:p>
        </w:tc>
      </w:tr>
      <w:tr w:rsidR="000519D7" w:rsidRPr="00375AC1" w14:paraId="2952BBC7" w14:textId="77777777" w:rsidTr="006C78C4">
        <w:tc>
          <w:tcPr>
            <w:tcW w:w="817" w:type="dxa"/>
            <w:vAlign w:val="center"/>
          </w:tcPr>
          <w:p w14:paraId="2347589D" w14:textId="77777777" w:rsidR="000519D7" w:rsidRPr="00375AC1" w:rsidRDefault="000519D7" w:rsidP="000519D7">
            <w:pPr>
              <w:pStyle w:val="af0"/>
              <w:numPr>
                <w:ilvl w:val="0"/>
                <w:numId w:val="4"/>
              </w:numPr>
              <w:ind w:firstLineChars="0"/>
              <w:jc w:val="center"/>
              <w:rPr>
                <w:rFonts w:ascii="Times New Roman" w:hAnsi="Times New Roman"/>
                <w:color w:val="000000" w:themeColor="text1"/>
              </w:rPr>
            </w:pPr>
          </w:p>
        </w:tc>
        <w:tc>
          <w:tcPr>
            <w:tcW w:w="2552" w:type="dxa"/>
            <w:vAlign w:val="center"/>
          </w:tcPr>
          <w:p w14:paraId="031F4BD7" w14:textId="3F843007" w:rsidR="000519D7" w:rsidRPr="005669E2" w:rsidRDefault="000519D7" w:rsidP="000519D7">
            <w:pPr>
              <w:jc w:val="left"/>
              <w:rPr>
                <w:rFonts w:ascii="Times New Roman" w:hAnsi="Times New Roman"/>
              </w:rPr>
            </w:pPr>
            <w:r w:rsidRPr="005669E2">
              <w:rPr>
                <w:rFonts w:ascii="Times New Roman" w:hAnsi="Times New Roman" w:hint="eastAsia"/>
              </w:rPr>
              <w:t>操作确认弹窗</w:t>
            </w:r>
          </w:p>
        </w:tc>
        <w:tc>
          <w:tcPr>
            <w:tcW w:w="6593" w:type="dxa"/>
            <w:vAlign w:val="center"/>
          </w:tcPr>
          <w:p w14:paraId="476E694A" w14:textId="77777777" w:rsidR="000519D7" w:rsidRPr="005669E2" w:rsidRDefault="000519D7" w:rsidP="000519D7">
            <w:pPr>
              <w:keepNext/>
              <w:jc w:val="left"/>
              <w:rPr>
                <w:rFonts w:ascii="Times New Roman" w:hAnsi="Times New Roman"/>
              </w:rPr>
            </w:pPr>
            <w:r w:rsidRPr="005669E2">
              <w:rPr>
                <w:rFonts w:ascii="Times New Roman" w:hAnsi="Times New Roman" w:hint="eastAsia"/>
              </w:rPr>
              <w:t>用户操作确认提示，点击确定，所确认操作执行，取消则返回原页面</w:t>
            </w:r>
          </w:p>
          <w:p w14:paraId="71CA0B3B" w14:textId="77777777" w:rsidR="000519D7" w:rsidRPr="005669E2" w:rsidRDefault="006D30B7" w:rsidP="000519D7">
            <w:pPr>
              <w:keepNext/>
              <w:jc w:val="center"/>
            </w:pPr>
            <w:r>
              <w:rPr>
                <w:noProof/>
              </w:rPr>
              <w:pict w14:anchorId="4D33631F">
                <v:shape id="图片 230" o:spid="_x0000_i1026" type="#_x0000_t75" style="width:201pt;height:112.2pt;visibility:visible">
                  <v:imagedata r:id="rId19" o:title=""/>
                </v:shape>
              </w:pict>
            </w:r>
          </w:p>
          <w:p w14:paraId="62AD318C" w14:textId="1C05EC85" w:rsidR="000519D7" w:rsidRPr="005669E2" w:rsidRDefault="000519D7" w:rsidP="000519D7">
            <w:pPr>
              <w:jc w:val="center"/>
              <w:rPr>
                <w:rFonts w:ascii="Times New Roman" w:hAnsi="Times New Roman"/>
              </w:rPr>
            </w:pPr>
            <w:bookmarkStart w:id="184" w:name="_Ref457047036"/>
            <w:r w:rsidRPr="005669E2">
              <w:t xml:space="preserve">Figure </w:t>
            </w:r>
            <w:r w:rsidR="00124658">
              <w:fldChar w:fldCharType="begin"/>
            </w:r>
            <w:r w:rsidR="00124658">
              <w:instrText xml:space="preserve"> SEQ Figure \* ARABIC </w:instrText>
            </w:r>
            <w:r w:rsidR="00124658">
              <w:fldChar w:fldCharType="separate"/>
            </w:r>
            <w:r w:rsidR="008B68F1">
              <w:rPr>
                <w:noProof/>
              </w:rPr>
              <w:t>2</w:t>
            </w:r>
            <w:r w:rsidR="00124658">
              <w:rPr>
                <w:noProof/>
              </w:rPr>
              <w:fldChar w:fldCharType="end"/>
            </w:r>
            <w:r w:rsidRPr="005669E2">
              <w:t>操作确认窗</w:t>
            </w:r>
            <w:bookmarkEnd w:id="184"/>
          </w:p>
        </w:tc>
      </w:tr>
      <w:tr w:rsidR="000519D7" w:rsidRPr="00375AC1" w14:paraId="5B95EB4A" w14:textId="77777777" w:rsidTr="006C78C4">
        <w:tc>
          <w:tcPr>
            <w:tcW w:w="817" w:type="dxa"/>
            <w:vAlign w:val="center"/>
          </w:tcPr>
          <w:p w14:paraId="4C97C8B4" w14:textId="77777777" w:rsidR="000519D7" w:rsidRPr="00375AC1" w:rsidRDefault="000519D7" w:rsidP="000519D7">
            <w:pPr>
              <w:pStyle w:val="af0"/>
              <w:numPr>
                <w:ilvl w:val="0"/>
                <w:numId w:val="4"/>
              </w:numPr>
              <w:ind w:firstLineChars="0"/>
              <w:jc w:val="center"/>
              <w:rPr>
                <w:rFonts w:ascii="Times New Roman" w:hAnsi="Times New Roman"/>
                <w:color w:val="000000" w:themeColor="text1"/>
              </w:rPr>
            </w:pPr>
          </w:p>
        </w:tc>
        <w:tc>
          <w:tcPr>
            <w:tcW w:w="2552" w:type="dxa"/>
            <w:vAlign w:val="center"/>
          </w:tcPr>
          <w:p w14:paraId="75FB821F" w14:textId="68E225B6" w:rsidR="000519D7" w:rsidRPr="005669E2" w:rsidRDefault="000519D7" w:rsidP="000519D7">
            <w:pPr>
              <w:jc w:val="left"/>
              <w:rPr>
                <w:rFonts w:ascii="Times New Roman" w:hAnsi="Times New Roman"/>
              </w:rPr>
            </w:pPr>
            <w:r w:rsidRPr="005669E2">
              <w:rPr>
                <w:rFonts w:ascii="Times New Roman" w:hAnsi="Times New Roman" w:hint="eastAsia"/>
              </w:rPr>
              <w:t>输入框</w:t>
            </w:r>
          </w:p>
        </w:tc>
        <w:tc>
          <w:tcPr>
            <w:tcW w:w="6593" w:type="dxa"/>
            <w:vAlign w:val="center"/>
          </w:tcPr>
          <w:p w14:paraId="5C69C96B" w14:textId="77777777" w:rsidR="000519D7" w:rsidRDefault="000519D7" w:rsidP="000519D7">
            <w:pPr>
              <w:numPr>
                <w:ilvl w:val="0"/>
                <w:numId w:val="89"/>
              </w:numPr>
              <w:rPr>
                <w:noProof/>
              </w:rPr>
            </w:pPr>
            <w:r w:rsidRPr="005669E2">
              <w:rPr>
                <w:rFonts w:ascii="Times New Roman" w:hAnsi="Times New Roman" w:hint="eastAsia"/>
              </w:rPr>
              <w:t>文本框有输入字符</w:t>
            </w:r>
            <w:r>
              <w:rPr>
                <w:rFonts w:hint="eastAsia"/>
                <w:noProof/>
              </w:rPr>
              <w:t>后清空弱提示（如果有弱提示）</w:t>
            </w:r>
            <w:r w:rsidRPr="005669E2">
              <w:rPr>
                <w:rFonts w:ascii="Times New Roman" w:hAnsi="Times New Roman" w:hint="eastAsia"/>
              </w:rPr>
              <w:t>，出现叉号按钮，点击按钮清空输入的字符；</w:t>
            </w:r>
          </w:p>
          <w:p w14:paraId="6160E4B6" w14:textId="77777777" w:rsidR="000519D7" w:rsidRPr="00AC61C0" w:rsidRDefault="000519D7" w:rsidP="000519D7">
            <w:pPr>
              <w:numPr>
                <w:ilvl w:val="0"/>
                <w:numId w:val="89"/>
              </w:numPr>
              <w:rPr>
                <w:noProof/>
              </w:rPr>
            </w:pPr>
            <w:r w:rsidRPr="005669E2">
              <w:rPr>
                <w:rFonts w:ascii="Times New Roman" w:hAnsi="Times New Roman" w:hint="eastAsia"/>
              </w:rPr>
              <w:t>文本框失去焦点时，缩起键盘，叉号按钮消失</w:t>
            </w:r>
          </w:p>
          <w:p w14:paraId="5D3307F6" w14:textId="77777777" w:rsidR="000519D7" w:rsidRPr="005669E2" w:rsidRDefault="006D30B7" w:rsidP="000519D7">
            <w:pPr>
              <w:jc w:val="center"/>
              <w:rPr>
                <w:noProof/>
              </w:rPr>
            </w:pPr>
            <w:r>
              <w:rPr>
                <w:noProof/>
              </w:rPr>
              <w:pict w14:anchorId="46CD9740">
                <v:shape id="图片 405" o:spid="_x0000_i1027" type="#_x0000_t75" style="width:169.2pt;height:55.2pt;visibility:visible">
                  <v:imagedata r:id="rId20" o:title=""/>
                </v:shape>
              </w:pict>
            </w:r>
          </w:p>
          <w:p w14:paraId="09C54D26" w14:textId="77777777" w:rsidR="000519D7" w:rsidRPr="005669E2" w:rsidRDefault="006D30B7" w:rsidP="000519D7">
            <w:pPr>
              <w:jc w:val="center"/>
              <w:rPr>
                <w:noProof/>
              </w:rPr>
            </w:pPr>
            <w:r>
              <w:rPr>
                <w:noProof/>
              </w:rPr>
              <w:pict w14:anchorId="58304DD0">
                <v:shape id="图片 404" o:spid="_x0000_i1028" type="#_x0000_t75" style="width:167.4pt;height:82.8pt;visibility:visible">
                  <v:imagedata r:id="rId21" o:title=""/>
                </v:shape>
              </w:pict>
            </w:r>
          </w:p>
          <w:p w14:paraId="4CBBCC35" w14:textId="712D6A0B" w:rsidR="000519D7" w:rsidRPr="005669E2" w:rsidRDefault="006D30B7" w:rsidP="000519D7">
            <w:pPr>
              <w:keepNext/>
              <w:jc w:val="left"/>
              <w:rPr>
                <w:rFonts w:ascii="Times New Roman" w:hAnsi="Times New Roman"/>
              </w:rPr>
            </w:pPr>
            <w:r>
              <w:rPr>
                <w:noProof/>
              </w:rPr>
              <w:lastRenderedPageBreak/>
              <w:pict w14:anchorId="5025FD0D">
                <v:shape id="图片 403" o:spid="_x0000_i1029" type="#_x0000_t75" style="width:164.4pt;height:83.4pt;visibility:visible">
                  <v:imagedata r:id="rId22" o:title=""/>
                </v:shape>
              </w:pict>
            </w:r>
          </w:p>
        </w:tc>
      </w:tr>
      <w:tr w:rsidR="00902CAE" w:rsidRPr="00902CAE" w14:paraId="401AC8C0" w14:textId="77777777" w:rsidTr="006C78C4">
        <w:tc>
          <w:tcPr>
            <w:tcW w:w="817" w:type="dxa"/>
            <w:vAlign w:val="center"/>
          </w:tcPr>
          <w:p w14:paraId="09A174BB" w14:textId="77777777" w:rsidR="00902CAE" w:rsidRPr="00375AC1" w:rsidRDefault="00902CAE" w:rsidP="00902CAE">
            <w:pPr>
              <w:pStyle w:val="af0"/>
              <w:numPr>
                <w:ilvl w:val="0"/>
                <w:numId w:val="4"/>
              </w:numPr>
              <w:ind w:firstLineChars="0"/>
              <w:jc w:val="center"/>
              <w:rPr>
                <w:rFonts w:ascii="Times New Roman" w:hAnsi="Times New Roman"/>
                <w:color w:val="000000" w:themeColor="text1"/>
              </w:rPr>
            </w:pPr>
          </w:p>
        </w:tc>
        <w:tc>
          <w:tcPr>
            <w:tcW w:w="2552" w:type="dxa"/>
            <w:vAlign w:val="center"/>
          </w:tcPr>
          <w:p w14:paraId="1207D851" w14:textId="4E85C78F" w:rsidR="00902CAE" w:rsidRPr="005669E2" w:rsidRDefault="00902CAE" w:rsidP="00902CAE">
            <w:pPr>
              <w:jc w:val="left"/>
              <w:rPr>
                <w:rFonts w:ascii="Times New Roman" w:hAnsi="Times New Roman"/>
              </w:rPr>
            </w:pPr>
            <w:r w:rsidRPr="005669E2">
              <w:rPr>
                <w:rFonts w:ascii="Times New Roman" w:hAnsi="Times New Roman" w:hint="eastAsia"/>
              </w:rPr>
              <w:t>基础文案说明</w:t>
            </w:r>
          </w:p>
        </w:tc>
        <w:tc>
          <w:tcPr>
            <w:tcW w:w="6593" w:type="dxa"/>
            <w:vAlign w:val="center"/>
          </w:tcPr>
          <w:p w14:paraId="7D458F6A" w14:textId="77777777" w:rsidR="00902CAE" w:rsidRPr="005669E2" w:rsidRDefault="00902CAE" w:rsidP="00902CAE">
            <w:pPr>
              <w:rPr>
                <w:noProof/>
              </w:rPr>
            </w:pPr>
            <w:r w:rsidRPr="005669E2">
              <w:rPr>
                <w:rFonts w:ascii="宋体" w:hAnsi="宋体" w:cs="宋体" w:hint="eastAsia"/>
                <w:noProof/>
              </w:rPr>
              <w:t>如果界面上文案不一致的，统一按照本规则执行</w:t>
            </w:r>
            <w:r w:rsidRPr="005669E2">
              <w:rPr>
                <w:rFonts w:hint="eastAsia"/>
                <w:noProof/>
              </w:rPr>
              <w:t>。</w:t>
            </w:r>
          </w:p>
          <w:p w14:paraId="709BC6DF" w14:textId="27D9B746" w:rsidR="00902CAE" w:rsidRDefault="00902CAE" w:rsidP="00902CAE">
            <w:pPr>
              <w:rPr>
                <w:noProof/>
              </w:rPr>
            </w:pPr>
            <w:r>
              <w:rPr>
                <w:rFonts w:hint="eastAsia"/>
                <w:noProof/>
              </w:rPr>
              <w:t>1</w:t>
            </w:r>
            <w:r>
              <w:rPr>
                <w:rFonts w:hint="eastAsia"/>
                <w:noProof/>
              </w:rPr>
              <w:t>、手机号，界面上出现</w:t>
            </w:r>
            <w:r>
              <w:rPr>
                <w:noProof/>
              </w:rPr>
              <w:t>“</w:t>
            </w:r>
            <w:r>
              <w:rPr>
                <w:rFonts w:hint="eastAsia"/>
                <w:noProof/>
              </w:rPr>
              <w:t>手机号</w:t>
            </w:r>
            <w:r>
              <w:rPr>
                <w:noProof/>
              </w:rPr>
              <w:t>”</w:t>
            </w:r>
            <w:r>
              <w:rPr>
                <w:rFonts w:hint="eastAsia"/>
                <w:noProof/>
              </w:rPr>
              <w:t>、</w:t>
            </w:r>
            <w:r>
              <w:rPr>
                <w:noProof/>
              </w:rPr>
              <w:t>“</w:t>
            </w:r>
            <w:r>
              <w:rPr>
                <w:rFonts w:hint="eastAsia"/>
                <w:noProof/>
              </w:rPr>
              <w:t>手机号码</w:t>
            </w:r>
            <w:r>
              <w:rPr>
                <w:noProof/>
              </w:rPr>
              <w:t>”</w:t>
            </w:r>
            <w:r>
              <w:rPr>
                <w:rFonts w:hint="eastAsia"/>
                <w:noProof/>
              </w:rPr>
              <w:t>字样的，统一用</w:t>
            </w:r>
            <w:r>
              <w:rPr>
                <w:noProof/>
              </w:rPr>
              <w:t>“</w:t>
            </w:r>
            <w:r>
              <w:rPr>
                <w:rFonts w:hint="eastAsia"/>
                <w:noProof/>
              </w:rPr>
              <w:t>手机号码</w:t>
            </w:r>
            <w:r>
              <w:rPr>
                <w:noProof/>
              </w:rPr>
              <w:t>”</w:t>
            </w:r>
            <w:r>
              <w:rPr>
                <w:rFonts w:hint="eastAsia"/>
                <w:noProof/>
              </w:rPr>
              <w:t>代替。</w:t>
            </w:r>
          </w:p>
          <w:p w14:paraId="52025F9C" w14:textId="243D1EAB" w:rsidR="00902CAE" w:rsidRPr="00902CAE" w:rsidRDefault="00902CAE" w:rsidP="00902CAE">
            <w:pPr>
              <w:rPr>
                <w:noProof/>
              </w:rPr>
            </w:pPr>
            <w:r>
              <w:rPr>
                <w:rFonts w:hint="eastAsia"/>
                <w:noProof/>
              </w:rPr>
              <w:t>2</w:t>
            </w:r>
            <w:r>
              <w:rPr>
                <w:rFonts w:hint="eastAsia"/>
                <w:noProof/>
              </w:rPr>
              <w:t>、性别：只有两个选项男</w:t>
            </w:r>
            <w:r>
              <w:rPr>
                <w:noProof/>
              </w:rPr>
              <w:t>/</w:t>
            </w:r>
            <w:r>
              <w:rPr>
                <w:rFonts w:hint="eastAsia"/>
                <w:noProof/>
              </w:rPr>
              <w:t>女</w:t>
            </w:r>
          </w:p>
        </w:tc>
      </w:tr>
      <w:tr w:rsidR="00902CAE" w:rsidRPr="00902CAE" w14:paraId="0E267FF8" w14:textId="77777777" w:rsidTr="006C78C4">
        <w:tc>
          <w:tcPr>
            <w:tcW w:w="817" w:type="dxa"/>
            <w:vAlign w:val="center"/>
          </w:tcPr>
          <w:p w14:paraId="7B606D7D" w14:textId="77777777" w:rsidR="00902CAE" w:rsidRPr="00375AC1" w:rsidRDefault="00902CAE" w:rsidP="00902CAE">
            <w:pPr>
              <w:pStyle w:val="af0"/>
              <w:numPr>
                <w:ilvl w:val="0"/>
                <w:numId w:val="4"/>
              </w:numPr>
              <w:ind w:firstLineChars="0"/>
              <w:jc w:val="center"/>
              <w:rPr>
                <w:rFonts w:ascii="Times New Roman" w:hAnsi="Times New Roman"/>
                <w:color w:val="000000" w:themeColor="text1"/>
              </w:rPr>
            </w:pPr>
          </w:p>
        </w:tc>
        <w:tc>
          <w:tcPr>
            <w:tcW w:w="2552" w:type="dxa"/>
            <w:vAlign w:val="center"/>
          </w:tcPr>
          <w:p w14:paraId="3D5554C4" w14:textId="66A3673C" w:rsidR="00902CAE" w:rsidRPr="005669E2" w:rsidRDefault="00902CAE" w:rsidP="00902CAE">
            <w:pPr>
              <w:jc w:val="left"/>
              <w:rPr>
                <w:rFonts w:ascii="Times New Roman" w:hAnsi="Times New Roman"/>
              </w:rPr>
            </w:pPr>
            <w:r w:rsidRPr="005669E2">
              <w:rPr>
                <w:rFonts w:hint="eastAsia"/>
              </w:rPr>
              <w:t>分钟</w:t>
            </w:r>
            <w:r w:rsidRPr="005669E2">
              <w:t>/</w:t>
            </w:r>
            <w:r w:rsidRPr="005669E2">
              <w:rPr>
                <w:rFonts w:hint="eastAsia"/>
              </w:rPr>
              <w:t>金额</w:t>
            </w:r>
            <w:r w:rsidRPr="005669E2">
              <w:t>/</w:t>
            </w:r>
            <w:r w:rsidRPr="005669E2">
              <w:rPr>
                <w:rFonts w:hint="eastAsia"/>
              </w:rPr>
              <w:t>公里数</w:t>
            </w:r>
          </w:p>
        </w:tc>
        <w:tc>
          <w:tcPr>
            <w:tcW w:w="6593" w:type="dxa"/>
            <w:vAlign w:val="center"/>
          </w:tcPr>
          <w:p w14:paraId="0DA1AAEA" w14:textId="25BC58AB" w:rsidR="00902CAE" w:rsidRPr="005669E2" w:rsidRDefault="00902CAE" w:rsidP="00902CAE">
            <w:pPr>
              <w:rPr>
                <w:rFonts w:ascii="宋体" w:hAnsi="宋体" w:cs="宋体"/>
                <w:noProof/>
              </w:rPr>
            </w:pPr>
            <w:r w:rsidRPr="005669E2">
              <w:rPr>
                <w:rFonts w:ascii="宋体" w:hAnsi="宋体" w:cs="宋体" w:hint="eastAsia"/>
                <w:noProof/>
              </w:rPr>
              <w:t>服务器与</w:t>
            </w:r>
            <w:r w:rsidRPr="005669E2">
              <w:rPr>
                <w:noProof/>
              </w:rPr>
              <w:t>APP</w:t>
            </w:r>
            <w:r w:rsidRPr="005669E2">
              <w:rPr>
                <w:rFonts w:ascii="宋体" w:hAnsi="宋体" w:cs="宋体" w:hint="eastAsia"/>
                <w:noProof/>
              </w:rPr>
              <w:t>计算预估时长都统一精确到整数分钟，公里数最多小数点</w:t>
            </w:r>
            <w:r w:rsidRPr="005669E2">
              <w:rPr>
                <w:noProof/>
              </w:rPr>
              <w:t>1</w:t>
            </w:r>
            <w:r w:rsidRPr="005669E2">
              <w:rPr>
                <w:rFonts w:ascii="宋体" w:hAnsi="宋体" w:cs="宋体" w:hint="eastAsia"/>
                <w:noProof/>
              </w:rPr>
              <w:t>位，支持整数、小数</w:t>
            </w:r>
            <w:r w:rsidRPr="005669E2">
              <w:rPr>
                <w:noProof/>
              </w:rPr>
              <w:t>1</w:t>
            </w:r>
            <w:r w:rsidRPr="005669E2">
              <w:rPr>
                <w:rFonts w:ascii="宋体" w:hAnsi="宋体" w:cs="宋体" w:hint="eastAsia"/>
                <w:noProof/>
              </w:rPr>
              <w:t>位显示，金额数精确到小数</w:t>
            </w:r>
            <w:r w:rsidRPr="005669E2">
              <w:rPr>
                <w:noProof/>
              </w:rPr>
              <w:t>1</w:t>
            </w:r>
            <w:r w:rsidRPr="005669E2">
              <w:rPr>
                <w:rFonts w:hint="eastAsia"/>
                <w:noProof/>
              </w:rPr>
              <w:t>位</w:t>
            </w:r>
          </w:p>
        </w:tc>
      </w:tr>
      <w:tr w:rsidR="00902CAE" w:rsidRPr="00902CAE" w14:paraId="38F9A907" w14:textId="77777777" w:rsidTr="006C78C4">
        <w:tc>
          <w:tcPr>
            <w:tcW w:w="817" w:type="dxa"/>
            <w:vAlign w:val="center"/>
          </w:tcPr>
          <w:p w14:paraId="081DE268" w14:textId="77777777" w:rsidR="00902CAE" w:rsidRPr="00375AC1" w:rsidRDefault="00902CAE" w:rsidP="00902CAE">
            <w:pPr>
              <w:pStyle w:val="af0"/>
              <w:numPr>
                <w:ilvl w:val="0"/>
                <w:numId w:val="4"/>
              </w:numPr>
              <w:ind w:firstLineChars="0"/>
              <w:jc w:val="center"/>
              <w:rPr>
                <w:rFonts w:ascii="Times New Roman" w:hAnsi="Times New Roman"/>
                <w:color w:val="000000" w:themeColor="text1"/>
              </w:rPr>
            </w:pPr>
          </w:p>
        </w:tc>
        <w:tc>
          <w:tcPr>
            <w:tcW w:w="2552" w:type="dxa"/>
            <w:vAlign w:val="center"/>
          </w:tcPr>
          <w:p w14:paraId="7D8351F2" w14:textId="3400CB68" w:rsidR="00902CAE" w:rsidRPr="005669E2" w:rsidRDefault="00902CAE" w:rsidP="00902CAE">
            <w:pPr>
              <w:jc w:val="left"/>
              <w:rPr>
                <w:rFonts w:ascii="Times New Roman" w:hAnsi="Times New Roman"/>
              </w:rPr>
            </w:pPr>
            <w:r w:rsidRPr="005669E2">
              <w:rPr>
                <w:rFonts w:ascii="Times New Roman" w:hAnsi="Times New Roman"/>
              </w:rPr>
              <w:t>浮窗提示</w:t>
            </w:r>
          </w:p>
        </w:tc>
        <w:tc>
          <w:tcPr>
            <w:tcW w:w="6593" w:type="dxa"/>
            <w:vAlign w:val="center"/>
          </w:tcPr>
          <w:p w14:paraId="0C1B1F51" w14:textId="77777777" w:rsidR="00902CAE" w:rsidRPr="005669E2" w:rsidRDefault="00902CAE" w:rsidP="00902CAE">
            <w:pPr>
              <w:rPr>
                <w:rFonts w:ascii="Times New Roman" w:hAnsi="Times New Roman"/>
              </w:rPr>
            </w:pPr>
            <w:r w:rsidRPr="005669E2">
              <w:rPr>
                <w:rFonts w:ascii="Times New Roman" w:hAnsi="Times New Roman"/>
              </w:rPr>
              <w:t>半透明，短提示，自动消失，位于页面中心。</w:t>
            </w:r>
            <w:r w:rsidRPr="005669E2">
              <w:rPr>
                <w:rFonts w:ascii="Times New Roman" w:hAnsi="Times New Roman" w:hint="eastAsia"/>
              </w:rPr>
              <w:t>显示时间为</w:t>
            </w:r>
            <w:r w:rsidRPr="005669E2">
              <w:rPr>
                <w:rFonts w:ascii="Times New Roman" w:hAnsi="Times New Roman" w:hint="eastAsia"/>
              </w:rPr>
              <w:t>1</w:t>
            </w:r>
            <w:r w:rsidRPr="005669E2">
              <w:rPr>
                <w:rFonts w:ascii="Times New Roman" w:hAnsi="Times New Roman"/>
              </w:rPr>
              <w:t>.5</w:t>
            </w:r>
            <w:r w:rsidRPr="005669E2">
              <w:rPr>
                <w:rFonts w:ascii="Times New Roman" w:hAnsi="Times New Roman" w:hint="eastAsia"/>
              </w:rPr>
              <w:t>秒。</w:t>
            </w:r>
          </w:p>
          <w:p w14:paraId="078D21FF" w14:textId="77777777" w:rsidR="00902CAE" w:rsidRPr="005669E2" w:rsidRDefault="006D30B7" w:rsidP="00902CAE">
            <w:pPr>
              <w:keepNext/>
              <w:jc w:val="center"/>
            </w:pPr>
            <w:r>
              <w:rPr>
                <w:noProof/>
              </w:rPr>
              <w:pict w14:anchorId="1D882C60">
                <v:shape id="图片 233" o:spid="_x0000_i1030" type="#_x0000_t75" style="width:147.6pt;height:79.2pt;visibility:visible">
                  <v:imagedata r:id="rId23" o:title=""/>
                </v:shape>
              </w:pict>
            </w:r>
          </w:p>
          <w:p w14:paraId="31EBAA86" w14:textId="63642630" w:rsidR="00902CAE" w:rsidRPr="005669E2" w:rsidRDefault="00902CAE" w:rsidP="00902CAE">
            <w:pPr>
              <w:jc w:val="center"/>
              <w:rPr>
                <w:rFonts w:ascii="宋体" w:hAnsi="宋体" w:cs="宋体"/>
                <w:noProof/>
              </w:rPr>
            </w:pPr>
            <w:bookmarkStart w:id="185" w:name="_Ref457058313"/>
            <w:r w:rsidRPr="005669E2">
              <w:t xml:space="preserve">Figure </w:t>
            </w:r>
            <w:fldSimple w:instr=" SEQ Figure \* ARABIC ">
              <w:r w:rsidR="008B68F1">
                <w:rPr>
                  <w:noProof/>
                </w:rPr>
                <w:t>3</w:t>
              </w:r>
            </w:fldSimple>
            <w:r w:rsidRPr="005669E2">
              <w:t>浮窗提示</w:t>
            </w:r>
            <w:bookmarkEnd w:id="185"/>
          </w:p>
        </w:tc>
      </w:tr>
      <w:tr w:rsidR="00902CAE" w:rsidRPr="00902CAE" w14:paraId="67394368" w14:textId="77777777" w:rsidTr="006C78C4">
        <w:tc>
          <w:tcPr>
            <w:tcW w:w="817" w:type="dxa"/>
            <w:vAlign w:val="center"/>
          </w:tcPr>
          <w:p w14:paraId="544077B5" w14:textId="77777777" w:rsidR="00902CAE" w:rsidRPr="00375AC1" w:rsidRDefault="00902CAE" w:rsidP="00902CAE">
            <w:pPr>
              <w:pStyle w:val="af0"/>
              <w:numPr>
                <w:ilvl w:val="0"/>
                <w:numId w:val="4"/>
              </w:numPr>
              <w:ind w:firstLineChars="0"/>
              <w:jc w:val="center"/>
              <w:rPr>
                <w:rFonts w:ascii="Times New Roman" w:hAnsi="Times New Roman"/>
                <w:color w:val="000000" w:themeColor="text1"/>
              </w:rPr>
            </w:pPr>
          </w:p>
        </w:tc>
        <w:tc>
          <w:tcPr>
            <w:tcW w:w="2552" w:type="dxa"/>
            <w:vAlign w:val="center"/>
          </w:tcPr>
          <w:p w14:paraId="483D37E4" w14:textId="21E28A52" w:rsidR="00902CAE" w:rsidRPr="00902CAE" w:rsidRDefault="00902CAE" w:rsidP="00902CAE">
            <w:pPr>
              <w:jc w:val="left"/>
              <w:rPr>
                <w:rFonts w:ascii="Times New Roman" w:hAnsi="Times New Roman"/>
                <w:color w:val="000000" w:themeColor="text1"/>
              </w:rPr>
            </w:pPr>
            <w:r w:rsidRPr="00902CAE">
              <w:rPr>
                <w:rFonts w:hint="eastAsia"/>
                <w:noProof/>
                <w:color w:val="000000" w:themeColor="text1"/>
              </w:rPr>
              <w:t>航班号</w:t>
            </w:r>
          </w:p>
        </w:tc>
        <w:tc>
          <w:tcPr>
            <w:tcW w:w="6593" w:type="dxa"/>
            <w:vAlign w:val="center"/>
          </w:tcPr>
          <w:p w14:paraId="6F95F733" w14:textId="0AE12AF5" w:rsidR="00902CAE" w:rsidRPr="00902CAE" w:rsidRDefault="00902CAE" w:rsidP="00902CAE">
            <w:pPr>
              <w:rPr>
                <w:rFonts w:ascii="宋体" w:hAnsi="宋体" w:cs="宋体"/>
                <w:noProof/>
                <w:color w:val="000000" w:themeColor="text1"/>
              </w:rPr>
            </w:pPr>
            <w:r w:rsidRPr="00902CAE">
              <w:rPr>
                <w:rFonts w:hint="eastAsia"/>
                <w:noProof/>
                <w:color w:val="000000" w:themeColor="text1"/>
              </w:rPr>
              <w:t>航班号只能为字母和数字，同时做位数校验，只能</w:t>
            </w:r>
            <w:r w:rsidRPr="00902CAE">
              <w:rPr>
                <w:rFonts w:hint="eastAsia"/>
                <w:noProof/>
                <w:color w:val="000000" w:themeColor="text1"/>
              </w:rPr>
              <w:t>5</w:t>
            </w:r>
            <w:r w:rsidRPr="00902CAE">
              <w:rPr>
                <w:rFonts w:hint="eastAsia"/>
                <w:noProof/>
                <w:color w:val="000000" w:themeColor="text1"/>
              </w:rPr>
              <w:t>位或</w:t>
            </w:r>
            <w:r w:rsidRPr="00902CAE">
              <w:rPr>
                <w:rFonts w:hint="eastAsia"/>
                <w:noProof/>
                <w:color w:val="000000" w:themeColor="text1"/>
              </w:rPr>
              <w:t>6</w:t>
            </w:r>
            <w:r w:rsidRPr="00902CAE">
              <w:rPr>
                <w:rFonts w:hint="eastAsia"/>
                <w:noProof/>
                <w:color w:val="000000" w:themeColor="text1"/>
              </w:rPr>
              <w:t>位。</w:t>
            </w:r>
          </w:p>
        </w:tc>
      </w:tr>
      <w:tr w:rsidR="00902CAE" w:rsidRPr="00902CAE" w14:paraId="630E7553" w14:textId="77777777" w:rsidTr="006C78C4">
        <w:tc>
          <w:tcPr>
            <w:tcW w:w="817" w:type="dxa"/>
            <w:vAlign w:val="center"/>
          </w:tcPr>
          <w:p w14:paraId="0041BA70" w14:textId="77777777" w:rsidR="00902CAE" w:rsidRPr="00375AC1" w:rsidRDefault="00902CAE" w:rsidP="00902CAE">
            <w:pPr>
              <w:pStyle w:val="af0"/>
              <w:numPr>
                <w:ilvl w:val="0"/>
                <w:numId w:val="4"/>
              </w:numPr>
              <w:ind w:firstLineChars="0"/>
              <w:jc w:val="center"/>
              <w:rPr>
                <w:rFonts w:ascii="Times New Roman" w:hAnsi="Times New Roman"/>
                <w:color w:val="000000" w:themeColor="text1"/>
              </w:rPr>
            </w:pPr>
          </w:p>
        </w:tc>
        <w:tc>
          <w:tcPr>
            <w:tcW w:w="2552" w:type="dxa"/>
            <w:vAlign w:val="center"/>
          </w:tcPr>
          <w:p w14:paraId="749A0ED6" w14:textId="0CFFC39D" w:rsidR="00902CAE" w:rsidRPr="00902CAE" w:rsidRDefault="00902CAE" w:rsidP="00902CAE">
            <w:pPr>
              <w:jc w:val="left"/>
              <w:rPr>
                <w:rFonts w:ascii="Times New Roman" w:hAnsi="Times New Roman"/>
                <w:color w:val="000000" w:themeColor="text1"/>
              </w:rPr>
            </w:pPr>
            <w:r w:rsidRPr="00902CAE">
              <w:rPr>
                <w:noProof/>
                <w:color w:val="000000" w:themeColor="text1"/>
              </w:rPr>
              <w:t>时长统计</w:t>
            </w:r>
          </w:p>
        </w:tc>
        <w:tc>
          <w:tcPr>
            <w:tcW w:w="6593" w:type="dxa"/>
            <w:vAlign w:val="center"/>
          </w:tcPr>
          <w:p w14:paraId="553811C4" w14:textId="4B001CE6" w:rsidR="00902CAE" w:rsidRPr="00902CAE" w:rsidRDefault="00902CAE" w:rsidP="00902CAE">
            <w:pPr>
              <w:rPr>
                <w:rFonts w:ascii="宋体" w:hAnsi="宋体" w:cs="宋体"/>
                <w:noProof/>
                <w:color w:val="000000" w:themeColor="text1"/>
              </w:rPr>
            </w:pPr>
            <w:r w:rsidRPr="00902CAE">
              <w:rPr>
                <w:rFonts w:hint="eastAsia"/>
                <w:noProof/>
                <w:color w:val="000000" w:themeColor="text1"/>
              </w:rPr>
              <w:t>计费时长、行驶时长向上取舍，不足</w:t>
            </w:r>
            <w:r w:rsidRPr="00902CAE">
              <w:rPr>
                <w:rFonts w:hint="eastAsia"/>
                <w:noProof/>
                <w:color w:val="000000" w:themeColor="text1"/>
              </w:rPr>
              <w:t>1</w:t>
            </w:r>
            <w:r w:rsidRPr="00902CAE">
              <w:rPr>
                <w:rFonts w:hint="eastAsia"/>
                <w:noProof/>
                <w:color w:val="000000" w:themeColor="text1"/>
              </w:rPr>
              <w:t>分钟部分按</w:t>
            </w:r>
            <w:r w:rsidRPr="00902CAE">
              <w:rPr>
                <w:rFonts w:hint="eastAsia"/>
                <w:noProof/>
                <w:color w:val="000000" w:themeColor="text1"/>
              </w:rPr>
              <w:t>1</w:t>
            </w:r>
            <w:r w:rsidRPr="00902CAE">
              <w:rPr>
                <w:rFonts w:hint="eastAsia"/>
                <w:noProof/>
                <w:color w:val="000000" w:themeColor="text1"/>
              </w:rPr>
              <w:t>分钟算</w:t>
            </w:r>
          </w:p>
        </w:tc>
      </w:tr>
    </w:tbl>
    <w:p w14:paraId="33021587" w14:textId="0F877FF3" w:rsidR="00E45114" w:rsidRDefault="00E45114" w:rsidP="00E45114">
      <w:pPr>
        <w:pStyle w:val="2"/>
      </w:pPr>
      <w:bookmarkStart w:id="186" w:name="_Toc457829190"/>
      <w:bookmarkStart w:id="187" w:name="_Toc474764484"/>
      <w:r>
        <w:rPr>
          <w:rFonts w:hint="eastAsia"/>
        </w:rPr>
        <w:t>乘客端功能需求</w:t>
      </w:r>
      <w:bookmarkEnd w:id="186"/>
      <w:bookmarkEnd w:id="187"/>
    </w:p>
    <w:p w14:paraId="228A3CB7" w14:textId="77777777" w:rsidR="00E3448F" w:rsidRDefault="00E3448F" w:rsidP="00E3448F">
      <w:pPr>
        <w:pStyle w:val="3"/>
        <w:rPr>
          <w:rFonts w:ascii="宋体" w:eastAsia="宋体" w:hAnsi="宋体" w:cs="宋体"/>
        </w:rPr>
      </w:pPr>
      <w:bookmarkStart w:id="188" w:name="_Toc474764485"/>
      <w:r>
        <w:rPr>
          <w:rFonts w:ascii="宋体" w:eastAsia="宋体" w:hAnsi="宋体" w:cs="宋体"/>
        </w:rPr>
        <w:t>首页</w:t>
      </w:r>
      <w:bookmarkEnd w:id="188"/>
    </w:p>
    <w:p w14:paraId="2C47EF68" w14:textId="6F8FFB4A" w:rsidR="00E3448F" w:rsidRDefault="00E3448F" w:rsidP="00E3448F">
      <w:pPr>
        <w:pStyle w:val="4"/>
      </w:pPr>
      <w:bookmarkStart w:id="189" w:name="_Toc474764486"/>
      <w:r>
        <w:t>用例描述</w:t>
      </w:r>
      <w:bookmarkEnd w:id="189"/>
    </w:p>
    <w:p w14:paraId="01A83E39" w14:textId="45627F77" w:rsidR="00E3448F" w:rsidRPr="00E3448F" w:rsidRDefault="00E3448F" w:rsidP="00E3448F">
      <w:r>
        <w:rPr>
          <w:rFonts w:hint="eastAsia"/>
        </w:rPr>
        <w:t xml:space="preserve">  </w:t>
      </w:r>
      <w:r>
        <w:rPr>
          <w:rFonts w:hint="eastAsia"/>
        </w:rPr>
        <w:t>描述首页的页面规则及操作规则。</w:t>
      </w:r>
    </w:p>
    <w:p w14:paraId="5EB821BA" w14:textId="77777777" w:rsidR="00E3448F" w:rsidRDefault="00E3448F" w:rsidP="00E3448F">
      <w:pPr>
        <w:pStyle w:val="4"/>
      </w:pPr>
      <w:bookmarkStart w:id="190" w:name="_Toc474764487"/>
      <w:r>
        <w:t>元素规则</w:t>
      </w:r>
      <w:bookmarkEnd w:id="190"/>
    </w:p>
    <w:tbl>
      <w:tblPr>
        <w:tblStyle w:val="af1"/>
        <w:tblW w:w="0" w:type="auto"/>
        <w:tblLook w:val="04A0" w:firstRow="1" w:lastRow="0" w:firstColumn="1" w:lastColumn="0" w:noHBand="0" w:noVBand="1"/>
      </w:tblPr>
      <w:tblGrid>
        <w:gridCol w:w="1027"/>
        <w:gridCol w:w="1131"/>
        <w:gridCol w:w="5480"/>
        <w:gridCol w:w="2324"/>
      </w:tblGrid>
      <w:tr w:rsidR="00E3448F" w:rsidRPr="00753787" w14:paraId="5E968A25" w14:textId="77777777" w:rsidTr="00930CAA">
        <w:trPr>
          <w:trHeight w:val="567"/>
        </w:trPr>
        <w:tc>
          <w:tcPr>
            <w:tcW w:w="959" w:type="dxa"/>
            <w:shd w:val="clear" w:color="auto" w:fill="D9D9D9" w:themeFill="background1" w:themeFillShade="D9"/>
            <w:vAlign w:val="center"/>
          </w:tcPr>
          <w:p w14:paraId="58F2B835" w14:textId="77777777" w:rsidR="00E3448F" w:rsidRPr="00753787" w:rsidRDefault="00E3448F" w:rsidP="00930CAA">
            <w:pPr>
              <w:jc w:val="center"/>
              <w:rPr>
                <w:b/>
              </w:rPr>
            </w:pPr>
            <w:r>
              <w:rPr>
                <w:rFonts w:hint="eastAsia"/>
                <w:b/>
              </w:rPr>
              <w:t>页面</w:t>
            </w:r>
          </w:p>
        </w:tc>
        <w:tc>
          <w:tcPr>
            <w:tcW w:w="1134" w:type="dxa"/>
            <w:shd w:val="clear" w:color="auto" w:fill="D9D9D9" w:themeFill="background1" w:themeFillShade="D9"/>
            <w:vAlign w:val="center"/>
          </w:tcPr>
          <w:p w14:paraId="7291A8B6" w14:textId="77777777" w:rsidR="00E3448F" w:rsidRPr="00753787" w:rsidRDefault="00E3448F" w:rsidP="00930CAA">
            <w:pPr>
              <w:jc w:val="center"/>
              <w:rPr>
                <w:b/>
              </w:rPr>
            </w:pPr>
            <w:r w:rsidRPr="00753787">
              <w:rPr>
                <w:b/>
              </w:rPr>
              <w:t>元素名称</w:t>
            </w:r>
          </w:p>
        </w:tc>
        <w:tc>
          <w:tcPr>
            <w:tcW w:w="5528" w:type="dxa"/>
            <w:shd w:val="clear" w:color="auto" w:fill="D9D9D9" w:themeFill="background1" w:themeFillShade="D9"/>
            <w:vAlign w:val="center"/>
          </w:tcPr>
          <w:p w14:paraId="590237B1" w14:textId="77777777" w:rsidR="00E3448F" w:rsidRPr="00753787" w:rsidRDefault="00E3448F" w:rsidP="00930CAA">
            <w:pPr>
              <w:jc w:val="center"/>
              <w:rPr>
                <w:b/>
              </w:rPr>
            </w:pPr>
            <w:r w:rsidRPr="00753787">
              <w:rPr>
                <w:b/>
              </w:rPr>
              <w:t>描述</w:t>
            </w:r>
          </w:p>
        </w:tc>
        <w:tc>
          <w:tcPr>
            <w:tcW w:w="2341" w:type="dxa"/>
            <w:shd w:val="clear" w:color="auto" w:fill="D9D9D9" w:themeFill="background1" w:themeFillShade="D9"/>
            <w:vAlign w:val="center"/>
          </w:tcPr>
          <w:p w14:paraId="451F5898" w14:textId="77777777" w:rsidR="00E3448F" w:rsidRPr="00753787" w:rsidRDefault="00E3448F" w:rsidP="00930CAA">
            <w:pPr>
              <w:ind w:leftChars="-253" w:left="-531"/>
              <w:jc w:val="center"/>
              <w:rPr>
                <w:b/>
              </w:rPr>
            </w:pPr>
            <w:r>
              <w:rPr>
                <w:rFonts w:hint="eastAsia"/>
                <w:b/>
              </w:rPr>
              <w:t>异常处理</w:t>
            </w:r>
          </w:p>
        </w:tc>
      </w:tr>
      <w:tr w:rsidR="00E3448F" w14:paraId="686AD746" w14:textId="77777777" w:rsidTr="00930CAA">
        <w:trPr>
          <w:trHeight w:val="1980"/>
        </w:trPr>
        <w:tc>
          <w:tcPr>
            <w:tcW w:w="959" w:type="dxa"/>
            <w:vMerge w:val="restart"/>
            <w:vAlign w:val="center"/>
          </w:tcPr>
          <w:p w14:paraId="503E9FDB" w14:textId="77777777" w:rsidR="00E3448F" w:rsidRDefault="00E3448F" w:rsidP="00930CAA">
            <w:pPr>
              <w:jc w:val="center"/>
            </w:pPr>
            <w:r w:rsidRPr="000E0D04">
              <w:rPr>
                <w:rFonts w:hint="eastAsia"/>
              </w:rPr>
              <w:lastRenderedPageBreak/>
              <w:t>Ⅰ</w:t>
            </w:r>
            <w:r w:rsidRPr="000E0D04">
              <w:rPr>
                <w:rFonts w:hint="eastAsia"/>
              </w:rPr>
              <w:t>-</w:t>
            </w:r>
            <w:r>
              <w:t>D</w:t>
            </w:r>
            <w:r w:rsidRPr="000E0D04">
              <w:rPr>
                <w:rFonts w:hint="eastAsia"/>
              </w:rPr>
              <w:t>-0</w:t>
            </w:r>
            <w:r>
              <w:t>1(01)</w:t>
            </w:r>
          </w:p>
        </w:tc>
        <w:tc>
          <w:tcPr>
            <w:tcW w:w="1134" w:type="dxa"/>
            <w:vAlign w:val="center"/>
          </w:tcPr>
          <w:p w14:paraId="0D877C6A" w14:textId="77777777" w:rsidR="00E3448F" w:rsidRDefault="00E3448F" w:rsidP="00930CAA">
            <w:pPr>
              <w:jc w:val="left"/>
            </w:pPr>
            <w:r>
              <w:rPr>
                <w:rFonts w:hint="eastAsia"/>
              </w:rPr>
              <w:t>说明</w:t>
            </w:r>
          </w:p>
        </w:tc>
        <w:tc>
          <w:tcPr>
            <w:tcW w:w="5528" w:type="dxa"/>
            <w:vAlign w:val="center"/>
          </w:tcPr>
          <w:p w14:paraId="21BC988B" w14:textId="77777777" w:rsidR="00E3448F" w:rsidRDefault="00E3448F" w:rsidP="00930CAA">
            <w:r>
              <w:rPr>
                <w:rFonts w:hint="eastAsia"/>
              </w:rPr>
              <w:t>1</w:t>
            </w:r>
            <w:r>
              <w:rPr>
                <w:rFonts w:hint="eastAsia"/>
              </w:rPr>
              <w:t>、个人用户首页，</w:t>
            </w:r>
            <w:r w:rsidRPr="0012757F">
              <w:rPr>
                <w:rFonts w:hint="eastAsia"/>
                <w:b/>
              </w:rPr>
              <w:t>默认显示网约车业务</w:t>
            </w:r>
            <w:r>
              <w:rPr>
                <w:rFonts w:hint="eastAsia"/>
              </w:rPr>
              <w:t>，如页面</w:t>
            </w:r>
            <w:r w:rsidRPr="000E0D04">
              <w:rPr>
                <w:rFonts w:hint="eastAsia"/>
              </w:rPr>
              <w:t>Ⅰ</w:t>
            </w:r>
            <w:r w:rsidRPr="000E0D04">
              <w:rPr>
                <w:rFonts w:hint="eastAsia"/>
              </w:rPr>
              <w:t>-</w:t>
            </w:r>
            <w:r>
              <w:t>D</w:t>
            </w:r>
            <w:r w:rsidRPr="000E0D04">
              <w:rPr>
                <w:rFonts w:hint="eastAsia"/>
              </w:rPr>
              <w:t>-0</w:t>
            </w:r>
            <w:r>
              <w:t>1</w:t>
            </w:r>
            <w:r w:rsidRPr="000E0D04">
              <w:t xml:space="preserve"> </w:t>
            </w:r>
            <w:r>
              <w:t>(01)</w:t>
            </w:r>
            <w:r>
              <w:rPr>
                <w:rFonts w:hint="eastAsia"/>
              </w:rPr>
              <w:t>。点击“出租车”，则切换至出租车业务，同时周边显示车辆须同步刷新为对应服务车企的出租车。反之，点击“网约车”，则切换至网约车业务，同时周边显示车辆须同步刷新为对应服务车企的网约车。</w:t>
            </w:r>
          </w:p>
          <w:p w14:paraId="5B34E283" w14:textId="77777777" w:rsidR="00E3448F" w:rsidRDefault="00E3448F" w:rsidP="00930CAA">
            <w:r>
              <w:t>2</w:t>
            </w:r>
            <w:r>
              <w:rPr>
                <w:rFonts w:hint="eastAsia"/>
              </w:rPr>
              <w:t>、</w:t>
            </w:r>
            <w:r>
              <w:t>在</w:t>
            </w:r>
            <w:r w:rsidRPr="000E0D04">
              <w:rPr>
                <w:rFonts w:hint="eastAsia"/>
              </w:rPr>
              <w:t>Ⅰ</w:t>
            </w:r>
            <w:r w:rsidRPr="000E0D04">
              <w:rPr>
                <w:rFonts w:hint="eastAsia"/>
              </w:rPr>
              <w:t>-</w:t>
            </w:r>
            <w:r>
              <w:t>D</w:t>
            </w:r>
            <w:r w:rsidRPr="000E0D04">
              <w:rPr>
                <w:rFonts w:hint="eastAsia"/>
              </w:rPr>
              <w:t>-0</w:t>
            </w:r>
            <w:r>
              <w:t>1</w:t>
            </w:r>
            <w:r w:rsidRPr="000E0D04">
              <w:t xml:space="preserve"> </w:t>
            </w:r>
            <w:r>
              <w:t>(01)</w:t>
            </w:r>
            <w:r>
              <w:rPr>
                <w:rFonts w:hint="eastAsia"/>
              </w:rPr>
              <w:t>、</w:t>
            </w:r>
            <w:r w:rsidRPr="000E0D04">
              <w:rPr>
                <w:rFonts w:hint="eastAsia"/>
              </w:rPr>
              <w:t>Ⅰ</w:t>
            </w:r>
            <w:r w:rsidRPr="000E0D04">
              <w:rPr>
                <w:rFonts w:hint="eastAsia"/>
              </w:rPr>
              <w:t>-</w:t>
            </w:r>
            <w:r>
              <w:t>D</w:t>
            </w:r>
            <w:r w:rsidRPr="000E0D04">
              <w:rPr>
                <w:rFonts w:hint="eastAsia"/>
              </w:rPr>
              <w:t>-0</w:t>
            </w:r>
            <w:r>
              <w:t>1</w:t>
            </w:r>
            <w:r w:rsidRPr="000E0D04">
              <w:t xml:space="preserve"> </w:t>
            </w:r>
            <w:r>
              <w:t>(02)</w:t>
            </w:r>
            <w:r>
              <w:t>页面时</w:t>
            </w:r>
            <w:r>
              <w:rPr>
                <w:rFonts w:hint="eastAsia"/>
              </w:rPr>
              <w:t>，可</w:t>
            </w:r>
            <w:r>
              <w:t>免登录执行以下操作</w:t>
            </w:r>
            <w:r>
              <w:rPr>
                <w:rFonts w:hint="eastAsia"/>
              </w:rPr>
              <w:t>：</w:t>
            </w:r>
          </w:p>
          <w:p w14:paraId="16E2A983" w14:textId="77777777" w:rsidR="00E3448F" w:rsidRDefault="00E3448F" w:rsidP="00930CAA">
            <w:r>
              <w:rPr>
                <w:rFonts w:hint="eastAsia"/>
              </w:rPr>
              <w:t>(1)</w:t>
            </w:r>
            <w:r>
              <w:rPr>
                <w:rFonts w:hint="eastAsia"/>
              </w:rPr>
              <w:t>切换车企；</w:t>
            </w:r>
          </w:p>
          <w:p w14:paraId="108DCBFA" w14:textId="77777777" w:rsidR="00E3448F" w:rsidRDefault="00E3448F" w:rsidP="00930CAA">
            <w:r>
              <w:rPr>
                <w:rFonts w:hint="eastAsia"/>
              </w:rPr>
              <w:t>(</w:t>
            </w:r>
            <w:r>
              <w:t>2</w:t>
            </w:r>
            <w:r>
              <w:rPr>
                <w:rFonts w:hint="eastAsia"/>
              </w:rPr>
              <w:t>)</w:t>
            </w:r>
            <w:r>
              <w:t>拖动地图</w:t>
            </w:r>
            <w:r>
              <w:rPr>
                <w:rFonts w:hint="eastAsia"/>
              </w:rPr>
              <w:t>；</w:t>
            </w:r>
          </w:p>
          <w:p w14:paraId="2AD6F0F1" w14:textId="77777777" w:rsidR="00E3448F" w:rsidRDefault="00E3448F" w:rsidP="00930CAA">
            <w:r>
              <w:rPr>
                <w:rFonts w:hint="eastAsia"/>
              </w:rPr>
              <w:t>(</w:t>
            </w:r>
            <w:r>
              <w:t>3)</w:t>
            </w:r>
            <w:r>
              <w:t>切换网约车与出租车</w:t>
            </w:r>
            <w:r>
              <w:rPr>
                <w:rFonts w:hint="eastAsia"/>
              </w:rPr>
              <w:t>业务；</w:t>
            </w:r>
          </w:p>
          <w:p w14:paraId="12E60D18" w14:textId="77777777" w:rsidR="00E3448F" w:rsidRDefault="00E3448F" w:rsidP="00930CAA">
            <w:r>
              <w:rPr>
                <w:rFonts w:hint="eastAsia"/>
              </w:rPr>
              <w:t>(</w:t>
            </w:r>
            <w:r>
              <w:t>4</w:t>
            </w:r>
            <w:r>
              <w:rPr>
                <w:rFonts w:hint="eastAsia"/>
              </w:rPr>
              <w:t>)</w:t>
            </w:r>
            <w:r>
              <w:rPr>
                <w:rFonts w:hint="eastAsia"/>
              </w:rPr>
              <w:t>点击“约车”“接机”“送机”“下单叫车”等用车业务按键。</w:t>
            </w:r>
          </w:p>
          <w:p w14:paraId="1E910665" w14:textId="77777777" w:rsidR="00E3448F" w:rsidRDefault="00E3448F" w:rsidP="00930CAA">
            <w:r>
              <w:t>而须登录方可执行以下</w:t>
            </w:r>
            <w:r>
              <w:rPr>
                <w:rFonts w:hint="eastAsia"/>
              </w:rPr>
              <w:t>操作，</w:t>
            </w:r>
            <w:r>
              <w:t>未登录状态则</w:t>
            </w:r>
            <w:r>
              <w:rPr>
                <w:rFonts w:hint="eastAsia"/>
              </w:rPr>
              <w:t>弹出登录弹窗</w:t>
            </w:r>
            <w:r w:rsidRPr="000E0D04">
              <w:rPr>
                <w:rFonts w:hint="eastAsia"/>
              </w:rPr>
              <w:t>Ⅰ</w:t>
            </w:r>
            <w:r w:rsidRPr="000E0D04">
              <w:rPr>
                <w:rFonts w:hint="eastAsia"/>
              </w:rPr>
              <w:t>-A-02</w:t>
            </w:r>
            <w:r w:rsidRPr="000E0D04">
              <w:t xml:space="preserve"> </w:t>
            </w:r>
            <w:r>
              <w:t>(01)</w:t>
            </w:r>
            <w:r>
              <w:rPr>
                <w:rFonts w:hint="eastAsia"/>
              </w:rPr>
              <w:t>：</w:t>
            </w:r>
          </w:p>
          <w:p w14:paraId="3CAF1EC4" w14:textId="77777777" w:rsidR="00E3448F" w:rsidRDefault="00E3448F" w:rsidP="00930CAA">
            <w:r>
              <w:t>(1)</w:t>
            </w:r>
            <w:r>
              <w:t>点击左侧边栏更多按键</w:t>
            </w:r>
            <w:r>
              <w:rPr>
                <w:rFonts w:hint="eastAsia"/>
              </w:rPr>
              <w:t>；</w:t>
            </w:r>
          </w:p>
          <w:p w14:paraId="253C2962" w14:textId="77777777" w:rsidR="00E3448F" w:rsidRDefault="00E3448F" w:rsidP="00930CAA">
            <w:r>
              <w:rPr>
                <w:rFonts w:hint="eastAsia"/>
              </w:rPr>
              <w:t>(2)</w:t>
            </w:r>
            <w:r>
              <w:t>点击右上方消息按键</w:t>
            </w:r>
            <w:r>
              <w:rPr>
                <w:rFonts w:hint="eastAsia"/>
              </w:rPr>
              <w:t>；</w:t>
            </w:r>
          </w:p>
          <w:p w14:paraId="100C68D3" w14:textId="77777777" w:rsidR="00E3448F" w:rsidRPr="00471F07" w:rsidRDefault="00E3448F" w:rsidP="00930CAA">
            <w:r>
              <w:rPr>
                <w:rFonts w:hint="eastAsia"/>
              </w:rPr>
              <w:t>3</w:t>
            </w:r>
            <w:r>
              <w:rPr>
                <w:rFonts w:hint="eastAsia"/>
              </w:rPr>
              <w:t>、</w:t>
            </w:r>
            <w:r>
              <w:t>GPS</w:t>
            </w:r>
            <w:r>
              <w:t>检测</w:t>
            </w:r>
            <w:r>
              <w:rPr>
                <w:rFonts w:hint="eastAsia"/>
              </w:rPr>
              <w:t>、</w:t>
            </w:r>
            <w:r>
              <w:t>未支付订单检测</w:t>
            </w:r>
            <w:r>
              <w:rPr>
                <w:rFonts w:hint="eastAsia"/>
              </w:rPr>
              <w:t>、</w:t>
            </w:r>
            <w:r>
              <w:t>行程中订单检测等一期已有内容均做保留</w:t>
            </w:r>
            <w:r>
              <w:rPr>
                <w:rFonts w:hint="eastAsia"/>
              </w:rPr>
              <w:t>。检测范围除原网约车订单外，还需增加出租车订单的检测</w:t>
            </w:r>
          </w:p>
        </w:tc>
        <w:tc>
          <w:tcPr>
            <w:tcW w:w="2341" w:type="dxa"/>
            <w:vAlign w:val="center"/>
          </w:tcPr>
          <w:p w14:paraId="471E206C" w14:textId="77777777" w:rsidR="00E3448F" w:rsidRDefault="00E3448F" w:rsidP="00930CAA">
            <w:r>
              <w:rPr>
                <w:rFonts w:hint="eastAsia"/>
              </w:rPr>
              <w:t>1</w:t>
            </w:r>
            <w:r>
              <w:rPr>
                <w:rFonts w:hint="eastAsia"/>
              </w:rPr>
              <w:t>、</w:t>
            </w:r>
            <w:r>
              <w:t>若在本页面断网</w:t>
            </w:r>
            <w:r>
              <w:rPr>
                <w:rFonts w:hint="eastAsia"/>
              </w:rPr>
              <w:t>，执行需要向后台请求数据的操作时，</w:t>
            </w:r>
            <w:r>
              <w:t>显示通用断网提示浮窗</w:t>
            </w:r>
          </w:p>
          <w:p w14:paraId="69CEAACB" w14:textId="77777777" w:rsidR="00E3448F" w:rsidRDefault="00E3448F" w:rsidP="00930CAA">
            <w:r>
              <w:rPr>
                <w:rFonts w:hint="eastAsia"/>
              </w:rPr>
              <w:t>2</w:t>
            </w:r>
            <w:r>
              <w:rPr>
                <w:rFonts w:hint="eastAsia"/>
              </w:rPr>
              <w:t>、“</w:t>
            </w:r>
            <w:r>
              <w:t>网约车</w:t>
            </w:r>
            <w:r>
              <w:rPr>
                <w:rFonts w:hint="eastAsia"/>
              </w:rPr>
              <w:t>”栏位一直存在，其中“约车”“接机”“送机”等用车业务按键的显示与一期相同，根据当前城市的计费规则显示。</w:t>
            </w:r>
          </w:p>
          <w:p w14:paraId="387B2C9A" w14:textId="77777777" w:rsidR="00E3448F" w:rsidRPr="00F92EC4" w:rsidRDefault="00E3448F" w:rsidP="00930CAA">
            <w:r>
              <w:t>3</w:t>
            </w:r>
            <w:r>
              <w:rPr>
                <w:rFonts w:hint="eastAsia"/>
              </w:rPr>
              <w:t>、“出租车”栏位一直存在，“下单叫车”按键一直存在，入口不做规则限制</w:t>
            </w:r>
          </w:p>
        </w:tc>
      </w:tr>
      <w:tr w:rsidR="00E3448F" w14:paraId="123D69C3" w14:textId="77777777" w:rsidTr="00930CAA">
        <w:trPr>
          <w:trHeight w:val="1980"/>
        </w:trPr>
        <w:tc>
          <w:tcPr>
            <w:tcW w:w="959" w:type="dxa"/>
            <w:vMerge/>
            <w:vAlign w:val="center"/>
          </w:tcPr>
          <w:p w14:paraId="65D195A2" w14:textId="77777777" w:rsidR="00E3448F" w:rsidRPr="000E0D04" w:rsidRDefault="00E3448F" w:rsidP="00930CAA">
            <w:pPr>
              <w:jc w:val="center"/>
            </w:pPr>
          </w:p>
        </w:tc>
        <w:tc>
          <w:tcPr>
            <w:tcW w:w="1134" w:type="dxa"/>
            <w:vAlign w:val="center"/>
          </w:tcPr>
          <w:p w14:paraId="346655B3" w14:textId="77777777" w:rsidR="00E3448F" w:rsidRDefault="00E3448F" w:rsidP="00930CAA">
            <w:pPr>
              <w:jc w:val="left"/>
            </w:pPr>
            <w:r>
              <w:rPr>
                <w:rFonts w:hint="eastAsia"/>
              </w:rPr>
              <w:t>地图</w:t>
            </w:r>
          </w:p>
        </w:tc>
        <w:tc>
          <w:tcPr>
            <w:tcW w:w="5528" w:type="dxa"/>
            <w:vAlign w:val="center"/>
          </w:tcPr>
          <w:p w14:paraId="54F27271" w14:textId="77777777" w:rsidR="00E3448F" w:rsidRDefault="00E3448F" w:rsidP="00930CAA">
            <w:r>
              <w:rPr>
                <w:rFonts w:hint="eastAsia"/>
              </w:rPr>
              <w:t>显示周边车辆</w:t>
            </w:r>
          </w:p>
          <w:p w14:paraId="741D3EA7" w14:textId="77777777" w:rsidR="00E3448F" w:rsidRDefault="00E3448F" w:rsidP="00930CAA">
            <w:pPr>
              <w:jc w:val="left"/>
            </w:pPr>
            <w:r>
              <w:t>1</w:t>
            </w:r>
            <w:r>
              <w:rPr>
                <w:rFonts w:hint="eastAsia"/>
              </w:rPr>
              <w:t>、车辆来源限为所选服务车企及服务业务（网约车、出租车）对应车辆；</w:t>
            </w:r>
          </w:p>
          <w:p w14:paraId="20F97233" w14:textId="77777777" w:rsidR="00E3448F" w:rsidRDefault="00E3448F" w:rsidP="00930CAA">
            <w:r>
              <w:t>2</w:t>
            </w:r>
            <w:r>
              <w:rPr>
                <w:rFonts w:hint="eastAsia"/>
              </w:rPr>
              <w:t>、周边条件：出租车业务以图钉定位地点为中心</w:t>
            </w:r>
            <w:r>
              <w:t>3</w:t>
            </w:r>
            <w:r w:rsidRPr="0012757F">
              <w:rPr>
                <w:rFonts w:hint="eastAsia"/>
              </w:rPr>
              <w:t>公里范围以内</w:t>
            </w:r>
            <w:r>
              <w:rPr>
                <w:rFonts w:hint="eastAsia"/>
              </w:rPr>
              <w:t>。网约车业务与一期规则相同，不作变更。</w:t>
            </w:r>
          </w:p>
        </w:tc>
        <w:tc>
          <w:tcPr>
            <w:tcW w:w="2341" w:type="dxa"/>
            <w:vAlign w:val="center"/>
          </w:tcPr>
          <w:p w14:paraId="1C9EC6CD" w14:textId="77777777" w:rsidR="00E3448F" w:rsidRPr="00F604BF" w:rsidRDefault="00E3448F" w:rsidP="00930CAA">
            <w:r>
              <w:rPr>
                <w:rFonts w:hint="eastAsia"/>
              </w:rPr>
              <w:t>拖动地图，再次向后台请求数据时，</w:t>
            </w:r>
            <w:r>
              <w:t>若断网</w:t>
            </w:r>
            <w:r>
              <w:rPr>
                <w:rFonts w:hint="eastAsia"/>
              </w:rPr>
              <w:t>，</w:t>
            </w:r>
            <w:r>
              <w:t>显示通用断网提示浮窗</w:t>
            </w:r>
          </w:p>
        </w:tc>
      </w:tr>
      <w:tr w:rsidR="00E3448F" w14:paraId="50A9D43A" w14:textId="77777777" w:rsidTr="00930CAA">
        <w:tc>
          <w:tcPr>
            <w:tcW w:w="959" w:type="dxa"/>
            <w:vMerge/>
            <w:vAlign w:val="center"/>
          </w:tcPr>
          <w:p w14:paraId="590F15A9" w14:textId="77777777" w:rsidR="00E3448F" w:rsidRPr="00382B7D" w:rsidRDefault="00E3448F" w:rsidP="00930CAA">
            <w:pPr>
              <w:jc w:val="center"/>
            </w:pPr>
          </w:p>
        </w:tc>
        <w:tc>
          <w:tcPr>
            <w:tcW w:w="1134" w:type="dxa"/>
            <w:vAlign w:val="center"/>
          </w:tcPr>
          <w:p w14:paraId="32BEDA99" w14:textId="77777777" w:rsidR="00E3448F" w:rsidRDefault="00E3448F" w:rsidP="00930CAA">
            <w:pPr>
              <w:jc w:val="left"/>
            </w:pPr>
            <w:r>
              <w:rPr>
                <w:rFonts w:hint="eastAsia"/>
              </w:rPr>
              <w:t>下单叫车</w:t>
            </w:r>
          </w:p>
        </w:tc>
        <w:tc>
          <w:tcPr>
            <w:tcW w:w="5528" w:type="dxa"/>
            <w:vAlign w:val="center"/>
          </w:tcPr>
          <w:p w14:paraId="5ED4F021" w14:textId="77777777" w:rsidR="00E3448F" w:rsidRDefault="00E3448F" w:rsidP="00930CAA">
            <w:pPr>
              <w:pStyle w:val="af0"/>
              <w:ind w:firstLineChars="0" w:firstLine="0"/>
            </w:pPr>
            <w:r>
              <w:t>点击</w:t>
            </w:r>
            <w:r>
              <w:rPr>
                <w:rFonts w:hint="eastAsia"/>
              </w:rPr>
              <w:t>后，跳转至现在用车界面</w:t>
            </w:r>
            <w:r w:rsidRPr="00C477F4">
              <w:rPr>
                <w:rFonts w:hint="eastAsia"/>
              </w:rPr>
              <w:t>Ⅰ</w:t>
            </w:r>
            <w:r w:rsidRPr="00C477F4">
              <w:rPr>
                <w:rFonts w:hint="eastAsia"/>
              </w:rPr>
              <w:t>-C-01</w:t>
            </w:r>
            <w:r>
              <w:rPr>
                <w:rFonts w:hint="eastAsia"/>
              </w:rPr>
              <w:t>（</w:t>
            </w:r>
            <w:r>
              <w:rPr>
                <w:rFonts w:hint="eastAsia"/>
              </w:rPr>
              <w:t>01</w:t>
            </w:r>
            <w:r>
              <w:rPr>
                <w:rFonts w:hint="eastAsia"/>
              </w:rPr>
              <w:t>）</w:t>
            </w:r>
          </w:p>
        </w:tc>
        <w:tc>
          <w:tcPr>
            <w:tcW w:w="2341" w:type="dxa"/>
            <w:vAlign w:val="center"/>
          </w:tcPr>
          <w:p w14:paraId="2A0D05F2" w14:textId="77777777" w:rsidR="00E3448F" w:rsidRPr="00054E2A" w:rsidRDefault="00E3448F" w:rsidP="00930CAA">
            <w:r>
              <w:t>断网时</w:t>
            </w:r>
            <w:r>
              <w:rPr>
                <w:rFonts w:hint="eastAsia"/>
              </w:rPr>
              <w:t>，点击</w:t>
            </w:r>
            <w:r>
              <w:t>显示通用断网提示浮窗</w:t>
            </w:r>
            <w:r>
              <w:rPr>
                <w:rFonts w:hint="eastAsia"/>
              </w:rPr>
              <w:t>；</w:t>
            </w:r>
            <w:r w:rsidRPr="00054E2A">
              <w:t xml:space="preserve"> </w:t>
            </w:r>
          </w:p>
        </w:tc>
      </w:tr>
      <w:tr w:rsidR="00E3448F" w14:paraId="00C934E1" w14:textId="77777777" w:rsidTr="00930CAA">
        <w:tc>
          <w:tcPr>
            <w:tcW w:w="959" w:type="dxa"/>
            <w:vMerge/>
            <w:vAlign w:val="center"/>
          </w:tcPr>
          <w:p w14:paraId="1E3FA192" w14:textId="77777777" w:rsidR="00E3448F" w:rsidRDefault="00E3448F" w:rsidP="00930CAA">
            <w:pPr>
              <w:jc w:val="center"/>
            </w:pPr>
          </w:p>
        </w:tc>
        <w:tc>
          <w:tcPr>
            <w:tcW w:w="1134" w:type="dxa"/>
            <w:vAlign w:val="center"/>
          </w:tcPr>
          <w:p w14:paraId="0A26121E" w14:textId="77777777" w:rsidR="00E3448F" w:rsidRDefault="00E3448F" w:rsidP="00930CAA">
            <w:pPr>
              <w:jc w:val="left"/>
            </w:pPr>
            <w:r>
              <w:rPr>
                <w:rFonts w:hint="eastAsia"/>
              </w:rPr>
              <w:t>侧边栏</w:t>
            </w:r>
          </w:p>
        </w:tc>
        <w:tc>
          <w:tcPr>
            <w:tcW w:w="5528" w:type="dxa"/>
            <w:vAlign w:val="center"/>
          </w:tcPr>
          <w:p w14:paraId="7191C596" w14:textId="77777777" w:rsidR="00E3448F" w:rsidRDefault="00E3448F" w:rsidP="00930CAA">
            <w:pPr>
              <w:pStyle w:val="af0"/>
              <w:ind w:firstLineChars="0" w:firstLine="0"/>
            </w:pPr>
            <w:r>
              <w:rPr>
                <w:rFonts w:hint="eastAsia"/>
              </w:rPr>
              <w:t>点击左侧滑出侧边栏</w:t>
            </w:r>
          </w:p>
        </w:tc>
        <w:tc>
          <w:tcPr>
            <w:tcW w:w="2341" w:type="dxa"/>
            <w:vAlign w:val="center"/>
          </w:tcPr>
          <w:p w14:paraId="005610A5" w14:textId="77777777" w:rsidR="00E3448F" w:rsidRDefault="00E3448F" w:rsidP="00930CAA">
            <w:r>
              <w:t>断网时</w:t>
            </w:r>
            <w:r>
              <w:rPr>
                <w:rFonts w:hint="eastAsia"/>
              </w:rPr>
              <w:t>，</w:t>
            </w:r>
            <w:r>
              <w:t>点击无效</w:t>
            </w:r>
            <w:r>
              <w:rPr>
                <w:rFonts w:hint="eastAsia"/>
              </w:rPr>
              <w:t>，</w:t>
            </w:r>
            <w:r>
              <w:t>显示通用断网提示浮窗</w:t>
            </w:r>
          </w:p>
        </w:tc>
      </w:tr>
      <w:tr w:rsidR="00E3448F" w14:paraId="65E68938" w14:textId="77777777" w:rsidTr="00930CAA">
        <w:tc>
          <w:tcPr>
            <w:tcW w:w="959" w:type="dxa"/>
            <w:vMerge/>
            <w:vAlign w:val="center"/>
          </w:tcPr>
          <w:p w14:paraId="41FE524A" w14:textId="77777777" w:rsidR="00E3448F" w:rsidRDefault="00E3448F" w:rsidP="00930CAA">
            <w:pPr>
              <w:jc w:val="center"/>
            </w:pPr>
          </w:p>
        </w:tc>
        <w:tc>
          <w:tcPr>
            <w:tcW w:w="1134" w:type="dxa"/>
            <w:vAlign w:val="center"/>
          </w:tcPr>
          <w:p w14:paraId="54A7ABB9" w14:textId="77777777" w:rsidR="00E3448F" w:rsidRDefault="00E3448F" w:rsidP="00930CAA">
            <w:pPr>
              <w:jc w:val="left"/>
            </w:pPr>
            <w:r>
              <w:rPr>
                <w:rFonts w:hint="eastAsia"/>
              </w:rPr>
              <w:t>我的消息</w:t>
            </w:r>
          </w:p>
        </w:tc>
        <w:tc>
          <w:tcPr>
            <w:tcW w:w="5528" w:type="dxa"/>
            <w:vAlign w:val="center"/>
          </w:tcPr>
          <w:p w14:paraId="3F73B844" w14:textId="77777777" w:rsidR="00E3448F" w:rsidRDefault="00E3448F" w:rsidP="00930CAA">
            <w:pPr>
              <w:pStyle w:val="af0"/>
              <w:ind w:firstLineChars="0" w:firstLine="0"/>
            </w:pPr>
            <w:r>
              <w:rPr>
                <w:rFonts w:hint="eastAsia"/>
              </w:rPr>
              <w:t>点击进入我的消息中心</w:t>
            </w:r>
          </w:p>
        </w:tc>
        <w:tc>
          <w:tcPr>
            <w:tcW w:w="2341" w:type="dxa"/>
            <w:vAlign w:val="center"/>
          </w:tcPr>
          <w:p w14:paraId="5570DD4C" w14:textId="77777777" w:rsidR="00E3448F" w:rsidRDefault="00E3448F" w:rsidP="00930CAA">
            <w:r>
              <w:t>断网时</w:t>
            </w:r>
            <w:r>
              <w:rPr>
                <w:rFonts w:hint="eastAsia"/>
              </w:rPr>
              <w:t>，点击无效，</w:t>
            </w:r>
            <w:r>
              <w:t>显</w:t>
            </w:r>
            <w:r>
              <w:lastRenderedPageBreak/>
              <w:t>示通用断网提示浮窗</w:t>
            </w:r>
          </w:p>
        </w:tc>
      </w:tr>
      <w:tr w:rsidR="00E3448F" w14:paraId="34525F31" w14:textId="77777777" w:rsidTr="00930CAA">
        <w:tc>
          <w:tcPr>
            <w:tcW w:w="959" w:type="dxa"/>
            <w:vMerge/>
            <w:vAlign w:val="center"/>
          </w:tcPr>
          <w:p w14:paraId="582B16AA" w14:textId="77777777" w:rsidR="00E3448F" w:rsidRDefault="00E3448F" w:rsidP="00930CAA">
            <w:pPr>
              <w:jc w:val="center"/>
            </w:pPr>
          </w:p>
        </w:tc>
        <w:tc>
          <w:tcPr>
            <w:tcW w:w="1134" w:type="dxa"/>
            <w:vAlign w:val="center"/>
          </w:tcPr>
          <w:p w14:paraId="08115220" w14:textId="77777777" w:rsidR="00E3448F" w:rsidRDefault="00E3448F" w:rsidP="00930CAA">
            <w:pPr>
              <w:jc w:val="left"/>
            </w:pPr>
            <w:r>
              <w:rPr>
                <w:rFonts w:hint="eastAsia"/>
              </w:rPr>
              <w:t>服务车企</w:t>
            </w:r>
            <w:r>
              <w:rPr>
                <w:rFonts w:ascii="宋体" w:eastAsia="宋体" w:hAnsi="宋体" w:hint="eastAsia"/>
              </w:rPr>
              <w:t>·</w:t>
            </w:r>
            <w:r>
              <w:t>全部</w:t>
            </w:r>
          </w:p>
        </w:tc>
        <w:tc>
          <w:tcPr>
            <w:tcW w:w="5528" w:type="dxa"/>
            <w:vAlign w:val="center"/>
          </w:tcPr>
          <w:p w14:paraId="1B884B5A" w14:textId="77777777" w:rsidR="00E3448F" w:rsidRDefault="00E3448F" w:rsidP="00930CAA">
            <w:pPr>
              <w:pStyle w:val="af0"/>
              <w:ind w:firstLineChars="0" w:firstLine="0"/>
            </w:pPr>
            <w:r>
              <w:rPr>
                <w:rFonts w:hint="eastAsia"/>
              </w:rPr>
              <w:t>1</w:t>
            </w:r>
            <w:r>
              <w:rPr>
                <w:rFonts w:hint="eastAsia"/>
              </w:rPr>
              <w:t>、当前提供服务的车企，“全部”意为所有加入</w:t>
            </w:r>
            <w:r>
              <w:rPr>
                <w:rFonts w:hint="eastAsia"/>
              </w:rPr>
              <w:t>to</w:t>
            </w:r>
            <w:r>
              <w:t>C</w:t>
            </w:r>
            <w:r>
              <w:rPr>
                <w:rFonts w:hint="eastAsia"/>
              </w:rPr>
              <w:t>业务</w:t>
            </w:r>
            <w:r>
              <w:t>的租赁公司</w:t>
            </w:r>
            <w:r>
              <w:rPr>
                <w:rFonts w:hint="eastAsia"/>
              </w:rPr>
              <w:t>；</w:t>
            </w:r>
          </w:p>
          <w:p w14:paraId="56BF783C" w14:textId="77777777" w:rsidR="00E3448F" w:rsidRPr="00420E2D" w:rsidRDefault="00E3448F" w:rsidP="00930CAA">
            <w:r>
              <w:t>2</w:t>
            </w:r>
            <w:r>
              <w:rPr>
                <w:rFonts w:hint="eastAsia"/>
              </w:rPr>
              <w:t>、</w:t>
            </w:r>
            <w:r>
              <w:t>服务车企登录成功默认为</w:t>
            </w:r>
            <w:r>
              <w:rPr>
                <w:rFonts w:hint="eastAsia"/>
              </w:rPr>
              <w:t>“全部”</w:t>
            </w:r>
            <w:r w:rsidDel="00886302">
              <w:rPr>
                <w:rFonts w:hint="eastAsia"/>
              </w:rPr>
              <w:t xml:space="preserve"> </w:t>
            </w:r>
          </w:p>
        </w:tc>
        <w:tc>
          <w:tcPr>
            <w:tcW w:w="2341" w:type="dxa"/>
            <w:vAlign w:val="center"/>
          </w:tcPr>
          <w:p w14:paraId="0A748D03" w14:textId="77777777" w:rsidR="00E3448F" w:rsidRPr="002E7F15" w:rsidRDefault="00E3448F" w:rsidP="00930CAA"/>
        </w:tc>
      </w:tr>
      <w:tr w:rsidR="00E3448F" w14:paraId="275B9BB6" w14:textId="77777777" w:rsidTr="00930CAA">
        <w:tc>
          <w:tcPr>
            <w:tcW w:w="959" w:type="dxa"/>
            <w:vMerge/>
            <w:vAlign w:val="center"/>
          </w:tcPr>
          <w:p w14:paraId="571AAFFE" w14:textId="77777777" w:rsidR="00E3448F" w:rsidRDefault="00E3448F" w:rsidP="00930CAA">
            <w:pPr>
              <w:jc w:val="center"/>
            </w:pPr>
          </w:p>
        </w:tc>
        <w:tc>
          <w:tcPr>
            <w:tcW w:w="1134" w:type="dxa"/>
            <w:vAlign w:val="center"/>
          </w:tcPr>
          <w:p w14:paraId="35DE9145" w14:textId="77777777" w:rsidR="00E3448F" w:rsidRDefault="00E3448F" w:rsidP="00930CAA">
            <w:pPr>
              <w:jc w:val="left"/>
            </w:pPr>
            <w:r>
              <w:rPr>
                <w:rFonts w:hint="eastAsia"/>
              </w:rPr>
              <w:t>切换</w:t>
            </w:r>
          </w:p>
        </w:tc>
        <w:tc>
          <w:tcPr>
            <w:tcW w:w="5528" w:type="dxa"/>
            <w:vAlign w:val="center"/>
          </w:tcPr>
          <w:p w14:paraId="3677D06B" w14:textId="77777777" w:rsidR="00E3448F" w:rsidRDefault="00E3448F" w:rsidP="00930CAA">
            <w:pPr>
              <w:pStyle w:val="af0"/>
              <w:ind w:firstLineChars="0" w:firstLine="0"/>
            </w:pPr>
            <w:r>
              <w:rPr>
                <w:rFonts w:hint="eastAsia"/>
              </w:rPr>
              <w:t>点击跳转至选择服务车企页面</w:t>
            </w:r>
            <w:r w:rsidRPr="000E0D04">
              <w:rPr>
                <w:rFonts w:hint="eastAsia"/>
              </w:rPr>
              <w:t>Ⅰ</w:t>
            </w:r>
            <w:r w:rsidRPr="000E0D04">
              <w:rPr>
                <w:rFonts w:hint="eastAsia"/>
              </w:rPr>
              <w:t>-</w:t>
            </w:r>
            <w:r>
              <w:t>D</w:t>
            </w:r>
            <w:r w:rsidRPr="000E0D04">
              <w:rPr>
                <w:rFonts w:hint="eastAsia"/>
              </w:rPr>
              <w:t>-02</w:t>
            </w:r>
            <w:r w:rsidRPr="000E0D04">
              <w:t xml:space="preserve"> </w:t>
            </w:r>
            <w:r>
              <w:t>(10)</w:t>
            </w:r>
          </w:p>
        </w:tc>
        <w:tc>
          <w:tcPr>
            <w:tcW w:w="2341" w:type="dxa"/>
            <w:vAlign w:val="center"/>
          </w:tcPr>
          <w:p w14:paraId="2D83763C" w14:textId="77777777" w:rsidR="00E3448F" w:rsidRDefault="00E3448F" w:rsidP="00930CAA"/>
        </w:tc>
      </w:tr>
    </w:tbl>
    <w:p w14:paraId="5C444B2B" w14:textId="1F56F2CD" w:rsidR="00E3448F" w:rsidRPr="00E3448F" w:rsidRDefault="00E3448F" w:rsidP="00E3448F"/>
    <w:p w14:paraId="72009A9B" w14:textId="77777777" w:rsidR="00E45114" w:rsidRDefault="001569C6" w:rsidP="00E45114">
      <w:pPr>
        <w:pStyle w:val="3"/>
        <w:rPr>
          <w:rFonts w:ascii="宋体" w:eastAsia="宋体" w:hAnsi="宋体" w:cs="宋体"/>
        </w:rPr>
      </w:pPr>
      <w:bookmarkStart w:id="191" w:name="_Toc474764488"/>
      <w:r>
        <w:rPr>
          <w:rFonts w:ascii="宋体" w:eastAsia="宋体" w:hAnsi="宋体" w:cs="宋体" w:hint="eastAsia"/>
        </w:rPr>
        <w:t>注册</w:t>
      </w:r>
      <w:r w:rsidR="009C6A51">
        <w:rPr>
          <w:rFonts w:ascii="宋体" w:eastAsia="宋体" w:hAnsi="宋体" w:cs="宋体" w:hint="eastAsia"/>
        </w:rPr>
        <w:t>登录</w:t>
      </w:r>
      <w:bookmarkEnd w:id="191"/>
    </w:p>
    <w:p w14:paraId="1C381FDA" w14:textId="77777777" w:rsidR="00382B7D" w:rsidRDefault="00E45114" w:rsidP="00382B7D">
      <w:pPr>
        <w:pStyle w:val="4"/>
      </w:pPr>
      <w:bookmarkStart w:id="192" w:name="_Toc457829192"/>
      <w:bookmarkStart w:id="193" w:name="_Toc474764489"/>
      <w:r>
        <w:rPr>
          <w:rFonts w:hint="eastAsia"/>
        </w:rPr>
        <w:t>业务流程</w:t>
      </w:r>
      <w:bookmarkEnd w:id="192"/>
      <w:bookmarkEnd w:id="193"/>
    </w:p>
    <w:p w14:paraId="302AA545" w14:textId="59A1AB02" w:rsidR="00382B7D" w:rsidRPr="00382B7D" w:rsidRDefault="00382B7D" w:rsidP="00382B7D">
      <w:r>
        <w:rPr>
          <w:rFonts w:hint="eastAsia"/>
        </w:rPr>
        <w:t>参见流程图</w:t>
      </w:r>
      <w:r>
        <w:rPr>
          <w:rFonts w:hint="eastAsia"/>
        </w:rPr>
        <w:t>F-01</w:t>
      </w:r>
      <w:r w:rsidR="00DB0792">
        <w:rPr>
          <w:rFonts w:hint="eastAsia"/>
        </w:rPr>
        <w:t>、</w:t>
      </w:r>
      <w:r w:rsidR="00DB0792">
        <w:rPr>
          <w:rFonts w:hint="eastAsia"/>
        </w:rPr>
        <w:t>F-02</w:t>
      </w:r>
      <w:r w:rsidR="00DB0792">
        <w:rPr>
          <w:rFonts w:hint="eastAsia"/>
        </w:rPr>
        <w:t>、</w:t>
      </w:r>
      <w:r w:rsidR="00DB0792">
        <w:t>F-03</w:t>
      </w:r>
      <w:r w:rsidR="00DB0792">
        <w:rPr>
          <w:rFonts w:hint="eastAsia"/>
        </w:rPr>
        <w:t>、</w:t>
      </w:r>
      <w:r w:rsidR="00DB0792">
        <w:rPr>
          <w:rFonts w:hint="eastAsia"/>
        </w:rPr>
        <w:t>F-04</w:t>
      </w:r>
      <w:r>
        <w:rPr>
          <w:rFonts w:hint="eastAsia"/>
        </w:rPr>
        <w:t>。</w:t>
      </w:r>
    </w:p>
    <w:p w14:paraId="6F130EF2" w14:textId="77777777" w:rsidR="00E45114" w:rsidRPr="009A14C5" w:rsidRDefault="001569C6" w:rsidP="00E45114">
      <w:pPr>
        <w:pStyle w:val="4"/>
      </w:pPr>
      <w:bookmarkStart w:id="194" w:name="_Toc474764490"/>
      <w:r>
        <w:rPr>
          <w:rFonts w:hint="eastAsia"/>
        </w:rPr>
        <w:t>用户登录</w:t>
      </w:r>
      <w:bookmarkEnd w:id="194"/>
    </w:p>
    <w:p w14:paraId="493153AC" w14:textId="77777777" w:rsidR="00E45114" w:rsidRDefault="00E45114" w:rsidP="00E45114">
      <w:pPr>
        <w:pStyle w:val="5"/>
      </w:pPr>
      <w:bookmarkStart w:id="195" w:name="_Toc457829194"/>
      <w:r>
        <w:rPr>
          <w:rFonts w:hint="eastAsia"/>
        </w:rPr>
        <w:t>用例描述</w:t>
      </w:r>
      <w:bookmarkEnd w:id="195"/>
    </w:p>
    <w:p w14:paraId="06507822" w14:textId="257A2B2C" w:rsidR="00E3448F" w:rsidRPr="005A2910" w:rsidRDefault="00E3448F" w:rsidP="005A2910">
      <w:pPr>
        <w:pStyle w:val="af0"/>
        <w:ind w:firstLineChars="0" w:firstLine="0"/>
        <w:rPr>
          <w:rFonts w:ascii="宋体" w:hAnsi="宋体" w:cs="宋体"/>
        </w:rPr>
      </w:pPr>
      <w:bookmarkStart w:id="196" w:name="_Toc457829196"/>
      <w:r>
        <w:rPr>
          <w:rFonts w:hint="eastAsia"/>
        </w:rPr>
        <w:t>本</w:t>
      </w:r>
      <w:r w:rsidRPr="00E3448F">
        <w:rPr>
          <w:color w:val="000000" w:themeColor="text1"/>
        </w:rPr>
        <w:t>用例用于描述</w:t>
      </w:r>
      <w:r w:rsidRPr="00E3448F">
        <w:rPr>
          <w:rFonts w:hint="eastAsia"/>
          <w:color w:val="000000" w:themeColor="text1"/>
        </w:rPr>
        <w:t>用户首次、非首次进入后，进行登录及静默登录的情景。其中，静默登录有效期限为</w:t>
      </w:r>
      <w:r w:rsidRPr="00E3448F">
        <w:rPr>
          <w:rFonts w:hint="eastAsia"/>
          <w:color w:val="000000" w:themeColor="text1"/>
        </w:rPr>
        <w:t>7</w:t>
      </w:r>
      <w:r w:rsidRPr="00E3448F">
        <w:rPr>
          <w:rFonts w:hint="eastAsia"/>
          <w:color w:val="000000" w:themeColor="text1"/>
        </w:rPr>
        <w:t>天。保存最后一次成功登录的帐号及密码。密码变动、重复登录（被挤下线）等操作均会使静默登录失效。静默登录失效后，再次进入</w:t>
      </w:r>
      <w:r w:rsidRPr="00E3448F">
        <w:rPr>
          <w:rFonts w:hint="eastAsia"/>
          <w:color w:val="000000" w:themeColor="text1"/>
        </w:rPr>
        <w:t>APP</w:t>
      </w:r>
      <w:r w:rsidRPr="00E3448F">
        <w:rPr>
          <w:rFonts w:hint="eastAsia"/>
          <w:color w:val="000000" w:themeColor="text1"/>
        </w:rPr>
        <w:t>时，进入用户类型选择页面Ⅰ</w:t>
      </w:r>
      <w:r w:rsidRPr="00E3448F">
        <w:rPr>
          <w:rFonts w:hint="eastAsia"/>
          <w:color w:val="000000" w:themeColor="text1"/>
        </w:rPr>
        <w:t>-A-01</w:t>
      </w:r>
      <w:r w:rsidRPr="00E3448F">
        <w:rPr>
          <w:color w:val="000000" w:themeColor="text1"/>
        </w:rPr>
        <w:t xml:space="preserve"> (01) </w:t>
      </w:r>
      <w:r w:rsidR="005A2910">
        <w:rPr>
          <w:rFonts w:hint="eastAsia"/>
          <w:color w:val="000000" w:themeColor="text1"/>
        </w:rPr>
        <w:t>，选择后进入</w:t>
      </w:r>
      <w:r w:rsidR="005A2910">
        <w:rPr>
          <w:rFonts w:ascii="宋体" w:hAnsi="宋体" w:cs="宋体"/>
        </w:rPr>
        <w:t>机构用户首次登录页面</w:t>
      </w:r>
      <w:r w:rsidR="005A2910">
        <w:rPr>
          <w:rFonts w:ascii="宋体" w:hAnsi="宋体" w:cs="宋体" w:hint="eastAsia"/>
        </w:rPr>
        <w:t>或</w:t>
      </w:r>
      <w:r w:rsidR="005A2910">
        <w:rPr>
          <w:rFonts w:ascii="宋体" w:hAnsi="宋体" w:cs="宋体"/>
        </w:rPr>
        <w:t>个人用户首次登录页面</w:t>
      </w:r>
      <w:r w:rsidR="00C9650D">
        <w:rPr>
          <w:rFonts w:ascii="宋体" w:hAnsi="宋体" w:cs="宋体" w:hint="eastAsia"/>
        </w:rPr>
        <w:t>。</w:t>
      </w:r>
    </w:p>
    <w:p w14:paraId="03D9C1B5" w14:textId="77777777" w:rsidR="00E45114" w:rsidRDefault="00E45114" w:rsidP="00E45114">
      <w:pPr>
        <w:pStyle w:val="5"/>
      </w:pPr>
      <w:r>
        <w:rPr>
          <w:rFonts w:hint="eastAsia"/>
        </w:rPr>
        <w:t>元素</w:t>
      </w:r>
      <w:bookmarkEnd w:id="196"/>
      <w:r w:rsidR="00CB79CB">
        <w:rPr>
          <w:rFonts w:hint="eastAsia"/>
        </w:rPr>
        <w:t>规则</w:t>
      </w:r>
    </w:p>
    <w:p w14:paraId="53E8E6A3" w14:textId="31AB7FC2" w:rsidR="00216153" w:rsidRDefault="00216153" w:rsidP="00216153">
      <w:pPr>
        <w:pStyle w:val="af2"/>
        <w:keepNext/>
      </w:pPr>
      <w:r>
        <w:t xml:space="preserve">Table </w:t>
      </w:r>
      <w:r w:rsidR="00124658">
        <w:fldChar w:fldCharType="begin"/>
      </w:r>
      <w:r w:rsidR="00124658">
        <w:instrText xml:space="preserve"> SEQ Table \* ARABIC </w:instrText>
      </w:r>
      <w:r w:rsidR="00124658">
        <w:fldChar w:fldCharType="separate"/>
      </w:r>
      <w:r w:rsidR="008B68F1">
        <w:rPr>
          <w:noProof/>
        </w:rPr>
        <w:t>7</w:t>
      </w:r>
      <w:r w:rsidR="00124658">
        <w:rPr>
          <w:noProof/>
        </w:rPr>
        <w:fldChar w:fldCharType="end"/>
      </w:r>
      <w:r>
        <w:t>机构用户登录</w:t>
      </w:r>
    </w:p>
    <w:tbl>
      <w:tblPr>
        <w:tblStyle w:val="af1"/>
        <w:tblW w:w="0" w:type="auto"/>
        <w:tblLook w:val="04A0" w:firstRow="1" w:lastRow="0" w:firstColumn="1" w:lastColumn="0" w:noHBand="0" w:noVBand="1"/>
      </w:tblPr>
      <w:tblGrid>
        <w:gridCol w:w="959"/>
        <w:gridCol w:w="1134"/>
        <w:gridCol w:w="5528"/>
        <w:gridCol w:w="2341"/>
      </w:tblGrid>
      <w:tr w:rsidR="006061A4" w:rsidRPr="00753787" w14:paraId="2C663B9A" w14:textId="77777777" w:rsidTr="007714CB">
        <w:trPr>
          <w:trHeight w:val="567"/>
        </w:trPr>
        <w:tc>
          <w:tcPr>
            <w:tcW w:w="959" w:type="dxa"/>
            <w:shd w:val="clear" w:color="auto" w:fill="D9D9D9" w:themeFill="background1" w:themeFillShade="D9"/>
            <w:vAlign w:val="center"/>
          </w:tcPr>
          <w:p w14:paraId="28E4E9A9" w14:textId="77777777" w:rsidR="006061A4" w:rsidRPr="00753787" w:rsidRDefault="006061A4" w:rsidP="00370A55">
            <w:pPr>
              <w:jc w:val="center"/>
              <w:rPr>
                <w:b/>
              </w:rPr>
            </w:pPr>
            <w:r>
              <w:rPr>
                <w:rFonts w:hint="eastAsia"/>
                <w:b/>
              </w:rPr>
              <w:t>页面</w:t>
            </w:r>
          </w:p>
        </w:tc>
        <w:tc>
          <w:tcPr>
            <w:tcW w:w="1134" w:type="dxa"/>
            <w:shd w:val="clear" w:color="auto" w:fill="D9D9D9" w:themeFill="background1" w:themeFillShade="D9"/>
            <w:vAlign w:val="center"/>
          </w:tcPr>
          <w:p w14:paraId="70E4C831" w14:textId="77777777" w:rsidR="006061A4" w:rsidRPr="00753787" w:rsidRDefault="006061A4" w:rsidP="00370A55">
            <w:pPr>
              <w:jc w:val="center"/>
              <w:rPr>
                <w:b/>
              </w:rPr>
            </w:pPr>
            <w:r w:rsidRPr="00753787">
              <w:rPr>
                <w:b/>
              </w:rPr>
              <w:t>元素名称</w:t>
            </w:r>
          </w:p>
        </w:tc>
        <w:tc>
          <w:tcPr>
            <w:tcW w:w="5528" w:type="dxa"/>
            <w:shd w:val="clear" w:color="auto" w:fill="D9D9D9" w:themeFill="background1" w:themeFillShade="D9"/>
            <w:vAlign w:val="center"/>
          </w:tcPr>
          <w:p w14:paraId="13E0EACD" w14:textId="77777777" w:rsidR="006061A4" w:rsidRPr="00753787" w:rsidRDefault="006061A4" w:rsidP="00370A55">
            <w:pPr>
              <w:jc w:val="center"/>
              <w:rPr>
                <w:b/>
              </w:rPr>
            </w:pPr>
            <w:r w:rsidRPr="00753787">
              <w:rPr>
                <w:b/>
              </w:rPr>
              <w:t>描述</w:t>
            </w:r>
          </w:p>
        </w:tc>
        <w:tc>
          <w:tcPr>
            <w:tcW w:w="2341" w:type="dxa"/>
            <w:shd w:val="clear" w:color="auto" w:fill="D9D9D9" w:themeFill="background1" w:themeFillShade="D9"/>
            <w:vAlign w:val="center"/>
          </w:tcPr>
          <w:p w14:paraId="369C7CA3" w14:textId="77777777" w:rsidR="006061A4" w:rsidRPr="00753787" w:rsidRDefault="006061A4" w:rsidP="00370A55">
            <w:pPr>
              <w:ind w:leftChars="-253" w:left="-531"/>
              <w:jc w:val="center"/>
              <w:rPr>
                <w:b/>
              </w:rPr>
            </w:pPr>
            <w:r>
              <w:rPr>
                <w:rFonts w:hint="eastAsia"/>
                <w:b/>
              </w:rPr>
              <w:t>异常处理</w:t>
            </w:r>
          </w:p>
        </w:tc>
      </w:tr>
      <w:tr w:rsidR="006061A4" w14:paraId="19915341" w14:textId="77777777" w:rsidTr="004455B1">
        <w:trPr>
          <w:trHeight w:val="952"/>
        </w:trPr>
        <w:tc>
          <w:tcPr>
            <w:tcW w:w="959" w:type="dxa"/>
            <w:vMerge w:val="restart"/>
            <w:vAlign w:val="center"/>
          </w:tcPr>
          <w:p w14:paraId="69095A3C" w14:textId="77777777" w:rsidR="006061A4" w:rsidRDefault="000E0D04" w:rsidP="00D60453">
            <w:pPr>
              <w:jc w:val="center"/>
            </w:pPr>
            <w:r w:rsidRPr="000E0D04">
              <w:rPr>
                <w:rFonts w:hint="eastAsia"/>
              </w:rPr>
              <w:t>Ⅰ</w:t>
            </w:r>
            <w:r w:rsidR="00641C5B">
              <w:rPr>
                <w:rFonts w:hint="eastAsia"/>
              </w:rPr>
              <w:t>-A-01</w:t>
            </w:r>
            <w:r w:rsidRPr="000E0D04">
              <w:t xml:space="preserve"> </w:t>
            </w:r>
            <w:r w:rsidR="00D60453">
              <w:t>(01)</w:t>
            </w:r>
          </w:p>
        </w:tc>
        <w:tc>
          <w:tcPr>
            <w:tcW w:w="1134" w:type="dxa"/>
            <w:vAlign w:val="center"/>
          </w:tcPr>
          <w:p w14:paraId="26D7A117" w14:textId="77777777" w:rsidR="006061A4" w:rsidRDefault="003206F2" w:rsidP="000E0D04">
            <w:r>
              <w:rPr>
                <w:rFonts w:hint="eastAsia"/>
              </w:rPr>
              <w:t>说明</w:t>
            </w:r>
          </w:p>
        </w:tc>
        <w:tc>
          <w:tcPr>
            <w:tcW w:w="5528" w:type="dxa"/>
            <w:vAlign w:val="center"/>
          </w:tcPr>
          <w:p w14:paraId="394BBB69" w14:textId="77777777" w:rsidR="000E0D04" w:rsidRPr="00054E2A" w:rsidRDefault="000E0D04" w:rsidP="0052662D">
            <w:r>
              <w:rPr>
                <w:rFonts w:hint="eastAsia"/>
              </w:rPr>
              <w:t>APP</w:t>
            </w:r>
            <w:r w:rsidR="0052662D">
              <w:rPr>
                <w:rFonts w:hint="eastAsia"/>
              </w:rPr>
              <w:t>安装后，未成功登录过时，在引导页、广告页之后显示本页面</w:t>
            </w:r>
          </w:p>
        </w:tc>
        <w:tc>
          <w:tcPr>
            <w:tcW w:w="2341" w:type="dxa"/>
            <w:vAlign w:val="center"/>
          </w:tcPr>
          <w:p w14:paraId="29616CA2" w14:textId="77777777" w:rsidR="006061A4" w:rsidRPr="00054E2A" w:rsidRDefault="00652A51" w:rsidP="00652A51">
            <w:r>
              <w:t>若在本页面断网</w:t>
            </w:r>
            <w:r>
              <w:rPr>
                <w:rFonts w:hint="eastAsia"/>
              </w:rPr>
              <w:t>，</w:t>
            </w:r>
            <w:r>
              <w:t>显示通用断网提示浮窗</w:t>
            </w:r>
          </w:p>
        </w:tc>
      </w:tr>
      <w:tr w:rsidR="006061A4" w14:paraId="06403CB3" w14:textId="77777777" w:rsidTr="007714CB">
        <w:tc>
          <w:tcPr>
            <w:tcW w:w="959" w:type="dxa"/>
            <w:vMerge/>
            <w:vAlign w:val="center"/>
          </w:tcPr>
          <w:p w14:paraId="77339444" w14:textId="77777777" w:rsidR="006061A4" w:rsidRPr="00382B7D" w:rsidRDefault="006061A4" w:rsidP="00370A55">
            <w:pPr>
              <w:jc w:val="center"/>
            </w:pPr>
          </w:p>
        </w:tc>
        <w:tc>
          <w:tcPr>
            <w:tcW w:w="1134" w:type="dxa"/>
            <w:vAlign w:val="center"/>
          </w:tcPr>
          <w:p w14:paraId="10CBE2A0" w14:textId="77777777" w:rsidR="006061A4" w:rsidRDefault="000E0D04" w:rsidP="00370A55">
            <w:pPr>
              <w:jc w:val="center"/>
            </w:pPr>
            <w:r>
              <w:rPr>
                <w:rFonts w:hint="eastAsia"/>
              </w:rPr>
              <w:t>机构用户</w:t>
            </w:r>
          </w:p>
        </w:tc>
        <w:tc>
          <w:tcPr>
            <w:tcW w:w="5528" w:type="dxa"/>
            <w:vAlign w:val="center"/>
          </w:tcPr>
          <w:p w14:paraId="78C1D995" w14:textId="77777777" w:rsidR="006061A4" w:rsidRDefault="000E0D04" w:rsidP="000E0D04">
            <w:pPr>
              <w:pStyle w:val="af0"/>
              <w:ind w:firstLineChars="0" w:firstLine="0"/>
            </w:pPr>
            <w:r>
              <w:t>点击</w:t>
            </w:r>
            <w:r w:rsidR="0013333F">
              <w:rPr>
                <w:rFonts w:hint="eastAsia"/>
              </w:rPr>
              <w:t>后，跳转至</w:t>
            </w:r>
            <w:r w:rsidR="0052662D">
              <w:rPr>
                <w:rFonts w:hint="eastAsia"/>
              </w:rPr>
              <w:t>机构</w:t>
            </w:r>
            <w:r>
              <w:t>用户首次</w:t>
            </w:r>
            <w:r w:rsidR="0052662D">
              <w:t>密码</w:t>
            </w:r>
            <w:r>
              <w:t>登录页面</w:t>
            </w:r>
            <w:r w:rsidR="005D01BA" w:rsidRPr="000E0D04">
              <w:rPr>
                <w:rFonts w:hint="eastAsia"/>
              </w:rPr>
              <w:t>Ⅰ</w:t>
            </w:r>
            <w:r w:rsidR="005D01BA" w:rsidRPr="000E0D04">
              <w:rPr>
                <w:rFonts w:hint="eastAsia"/>
              </w:rPr>
              <w:t>-A-0</w:t>
            </w:r>
            <w:r w:rsidR="005D01BA">
              <w:t>1</w:t>
            </w:r>
            <w:r w:rsidR="005D01BA" w:rsidRPr="000E0D04">
              <w:t xml:space="preserve"> </w:t>
            </w:r>
            <w:r w:rsidR="005D01BA">
              <w:t>(02)</w:t>
            </w:r>
          </w:p>
        </w:tc>
        <w:tc>
          <w:tcPr>
            <w:tcW w:w="2341" w:type="dxa"/>
            <w:vAlign w:val="center"/>
          </w:tcPr>
          <w:p w14:paraId="3FC51194" w14:textId="77777777" w:rsidR="006061A4" w:rsidRPr="00054E2A" w:rsidRDefault="0052662D" w:rsidP="00370A55">
            <w:r>
              <w:t>断网时</w:t>
            </w:r>
            <w:r>
              <w:rPr>
                <w:rFonts w:hint="eastAsia"/>
              </w:rPr>
              <w:t>，</w:t>
            </w:r>
            <w:r>
              <w:t>点击有效</w:t>
            </w:r>
          </w:p>
        </w:tc>
      </w:tr>
      <w:tr w:rsidR="006061A4" w14:paraId="74ECB665" w14:textId="77777777" w:rsidTr="007714CB">
        <w:tc>
          <w:tcPr>
            <w:tcW w:w="959" w:type="dxa"/>
            <w:vMerge/>
            <w:vAlign w:val="center"/>
          </w:tcPr>
          <w:p w14:paraId="69656203" w14:textId="77777777" w:rsidR="006061A4" w:rsidRDefault="006061A4" w:rsidP="00370A55">
            <w:pPr>
              <w:jc w:val="center"/>
            </w:pPr>
          </w:p>
        </w:tc>
        <w:tc>
          <w:tcPr>
            <w:tcW w:w="1134" w:type="dxa"/>
            <w:vAlign w:val="center"/>
          </w:tcPr>
          <w:p w14:paraId="716DF5C3" w14:textId="77777777" w:rsidR="006061A4" w:rsidRDefault="000E0D04" w:rsidP="00370A55">
            <w:pPr>
              <w:jc w:val="center"/>
            </w:pPr>
            <w:r>
              <w:rPr>
                <w:rFonts w:hint="eastAsia"/>
              </w:rPr>
              <w:t>个人用户</w:t>
            </w:r>
          </w:p>
        </w:tc>
        <w:tc>
          <w:tcPr>
            <w:tcW w:w="5528" w:type="dxa"/>
            <w:vAlign w:val="center"/>
          </w:tcPr>
          <w:p w14:paraId="227A3087" w14:textId="77777777" w:rsidR="006061A4" w:rsidRDefault="0052662D" w:rsidP="0013333F">
            <w:pPr>
              <w:pStyle w:val="af0"/>
              <w:ind w:firstLineChars="0" w:firstLine="0"/>
            </w:pPr>
            <w:r>
              <w:t>点击</w:t>
            </w:r>
            <w:r w:rsidR="0013333F">
              <w:t>后</w:t>
            </w:r>
            <w:r w:rsidR="0013333F">
              <w:rPr>
                <w:rFonts w:hint="eastAsia"/>
              </w:rPr>
              <w:t>，</w:t>
            </w:r>
            <w:r w:rsidR="0013333F">
              <w:t>跳转至</w:t>
            </w:r>
            <w:r>
              <w:rPr>
                <w:rFonts w:hint="eastAsia"/>
              </w:rPr>
              <w:t>个人</w:t>
            </w:r>
            <w:r>
              <w:t>用户</w:t>
            </w:r>
            <w:r>
              <w:rPr>
                <w:rFonts w:hint="eastAsia"/>
              </w:rPr>
              <w:t>首页</w:t>
            </w:r>
            <w:r w:rsidR="00C477F4" w:rsidRPr="000E0D04">
              <w:rPr>
                <w:rFonts w:hint="eastAsia"/>
              </w:rPr>
              <w:t>Ⅰ</w:t>
            </w:r>
            <w:r w:rsidR="00C477F4" w:rsidRPr="000E0D04">
              <w:rPr>
                <w:rFonts w:hint="eastAsia"/>
              </w:rPr>
              <w:t>-A-02</w:t>
            </w:r>
            <w:r w:rsidR="00C477F4" w:rsidRPr="000E0D04">
              <w:t xml:space="preserve"> </w:t>
            </w:r>
            <w:r w:rsidR="00C477F4">
              <w:t>(01)</w:t>
            </w:r>
          </w:p>
        </w:tc>
        <w:tc>
          <w:tcPr>
            <w:tcW w:w="2341" w:type="dxa"/>
            <w:vAlign w:val="center"/>
          </w:tcPr>
          <w:p w14:paraId="44A47A18" w14:textId="77777777" w:rsidR="006061A4" w:rsidRDefault="0052662D" w:rsidP="00370A55">
            <w:r>
              <w:t>断网时</w:t>
            </w:r>
            <w:r>
              <w:rPr>
                <w:rFonts w:hint="eastAsia"/>
              </w:rPr>
              <w:t>，</w:t>
            </w:r>
            <w:r>
              <w:t>点击有效</w:t>
            </w:r>
          </w:p>
        </w:tc>
      </w:tr>
      <w:tr w:rsidR="0013333F" w14:paraId="74E5DC46" w14:textId="77777777" w:rsidTr="007714CB">
        <w:tc>
          <w:tcPr>
            <w:tcW w:w="959" w:type="dxa"/>
            <w:vMerge w:val="restart"/>
            <w:vAlign w:val="center"/>
          </w:tcPr>
          <w:p w14:paraId="381E2C11" w14:textId="77777777" w:rsidR="0013333F" w:rsidRDefault="0013333F" w:rsidP="00641C5B">
            <w:pPr>
              <w:jc w:val="center"/>
            </w:pPr>
            <w:bookmarkStart w:id="197" w:name="OLE_LINK3"/>
            <w:bookmarkStart w:id="198" w:name="OLE_LINK4"/>
            <w:bookmarkStart w:id="199" w:name="OLE_LINK5"/>
            <w:bookmarkStart w:id="200" w:name="OLE_LINK6"/>
            <w:r w:rsidRPr="000E0D04">
              <w:rPr>
                <w:rFonts w:hint="eastAsia"/>
              </w:rPr>
              <w:t>Ⅰ</w:t>
            </w:r>
            <w:r w:rsidRPr="000E0D04">
              <w:rPr>
                <w:rFonts w:hint="eastAsia"/>
              </w:rPr>
              <w:t>-A-0</w:t>
            </w:r>
            <w:r w:rsidR="00641C5B">
              <w:t>1</w:t>
            </w:r>
            <w:r w:rsidRPr="000E0D04">
              <w:t xml:space="preserve"> </w:t>
            </w:r>
            <w:r>
              <w:lastRenderedPageBreak/>
              <w:t>(02)</w:t>
            </w:r>
            <w:bookmarkEnd w:id="197"/>
            <w:bookmarkEnd w:id="198"/>
            <w:bookmarkEnd w:id="199"/>
            <w:bookmarkEnd w:id="200"/>
          </w:p>
        </w:tc>
        <w:tc>
          <w:tcPr>
            <w:tcW w:w="1134" w:type="dxa"/>
            <w:vAlign w:val="center"/>
          </w:tcPr>
          <w:p w14:paraId="788D46E3" w14:textId="77777777" w:rsidR="0013333F" w:rsidRDefault="003206F2" w:rsidP="003206F2">
            <w:r>
              <w:rPr>
                <w:rFonts w:hint="eastAsia"/>
              </w:rPr>
              <w:lastRenderedPageBreak/>
              <w:t>说明</w:t>
            </w:r>
          </w:p>
        </w:tc>
        <w:tc>
          <w:tcPr>
            <w:tcW w:w="5528" w:type="dxa"/>
            <w:vAlign w:val="center"/>
          </w:tcPr>
          <w:p w14:paraId="5EE573F0" w14:textId="77777777" w:rsidR="0013333F" w:rsidRDefault="0013333F" w:rsidP="00370A55">
            <w:pPr>
              <w:pStyle w:val="af0"/>
              <w:ind w:firstLineChars="0" w:firstLine="0"/>
            </w:pPr>
            <w:r>
              <w:t>相比一期首次密码登录</w:t>
            </w:r>
            <w:r>
              <w:rPr>
                <w:rFonts w:hint="eastAsia"/>
              </w:rPr>
              <w:t>，</w:t>
            </w:r>
            <w:r w:rsidR="00D35AE6" w:rsidRPr="00D35AE6">
              <w:rPr>
                <w:rFonts w:hint="eastAsia"/>
                <w:b/>
                <w:rPrChange w:id="201" w:author="ethink wang" w:date="2017-02-06T11:20:00Z">
                  <w:rPr>
                    <w:rFonts w:hint="eastAsia"/>
                  </w:rPr>
                </w:rPrChange>
              </w:rPr>
              <w:t>增加“切换用户类型”按键</w:t>
            </w:r>
            <w:r w:rsidR="002E31F4">
              <w:rPr>
                <w:rFonts w:hint="eastAsia"/>
              </w:rPr>
              <w:t>，</w:t>
            </w:r>
            <w:r w:rsidR="00D35AE6" w:rsidRPr="00D35AE6">
              <w:rPr>
                <w:rFonts w:hint="eastAsia"/>
                <w:b/>
                <w:rPrChange w:id="202" w:author="ethink wang" w:date="2017-02-06T11:20:00Z">
                  <w:rPr>
                    <w:rFonts w:hint="eastAsia"/>
                  </w:rPr>
                </w:rPrChange>
              </w:rPr>
              <w:t>去</w:t>
            </w:r>
            <w:r w:rsidR="00D35AE6" w:rsidRPr="00D35AE6">
              <w:rPr>
                <w:rFonts w:hint="eastAsia"/>
                <w:b/>
                <w:rPrChange w:id="203" w:author="ethink wang" w:date="2017-02-06T11:20:00Z">
                  <w:rPr>
                    <w:rFonts w:hint="eastAsia"/>
                  </w:rPr>
                </w:rPrChange>
              </w:rPr>
              <w:lastRenderedPageBreak/>
              <w:t>掉“忘记密码”按键</w:t>
            </w:r>
          </w:p>
        </w:tc>
        <w:tc>
          <w:tcPr>
            <w:tcW w:w="2341" w:type="dxa"/>
            <w:vAlign w:val="center"/>
          </w:tcPr>
          <w:p w14:paraId="239DB999" w14:textId="77777777" w:rsidR="0013333F" w:rsidRDefault="0013333F" w:rsidP="00370A55"/>
        </w:tc>
      </w:tr>
      <w:tr w:rsidR="0013333F" w14:paraId="28FC2655" w14:textId="77777777" w:rsidTr="007714CB">
        <w:tc>
          <w:tcPr>
            <w:tcW w:w="959" w:type="dxa"/>
            <w:vMerge/>
            <w:vAlign w:val="center"/>
          </w:tcPr>
          <w:p w14:paraId="31406463" w14:textId="77777777" w:rsidR="0013333F" w:rsidRDefault="0013333F" w:rsidP="00370A55">
            <w:pPr>
              <w:jc w:val="center"/>
            </w:pPr>
          </w:p>
        </w:tc>
        <w:tc>
          <w:tcPr>
            <w:tcW w:w="1134" w:type="dxa"/>
            <w:vAlign w:val="center"/>
          </w:tcPr>
          <w:p w14:paraId="0E5806A8" w14:textId="77777777" w:rsidR="0013333F" w:rsidRDefault="0013333F" w:rsidP="007714CB">
            <w:r>
              <w:t>切换用户类型</w:t>
            </w:r>
          </w:p>
        </w:tc>
        <w:tc>
          <w:tcPr>
            <w:tcW w:w="5528" w:type="dxa"/>
            <w:vAlign w:val="center"/>
          </w:tcPr>
          <w:p w14:paraId="62040297" w14:textId="77777777" w:rsidR="0013333F" w:rsidRDefault="0013333F" w:rsidP="00370A55">
            <w:pPr>
              <w:pStyle w:val="af0"/>
              <w:ind w:firstLineChars="0" w:firstLine="0"/>
            </w:pPr>
            <w:r>
              <w:t>点击后</w:t>
            </w:r>
            <w:r>
              <w:rPr>
                <w:rFonts w:hint="eastAsia"/>
              </w:rPr>
              <w:t>，</w:t>
            </w:r>
            <w:r>
              <w:t>跳转至个人用户首页</w:t>
            </w:r>
            <w:r w:rsidR="00C477F4" w:rsidRPr="000E0D04">
              <w:rPr>
                <w:rFonts w:hint="eastAsia"/>
              </w:rPr>
              <w:t>Ⅰ</w:t>
            </w:r>
            <w:r w:rsidR="00C477F4" w:rsidRPr="000E0D04">
              <w:rPr>
                <w:rFonts w:hint="eastAsia"/>
              </w:rPr>
              <w:t>-A-02</w:t>
            </w:r>
            <w:r w:rsidR="00C477F4" w:rsidRPr="000E0D04">
              <w:t xml:space="preserve"> </w:t>
            </w:r>
            <w:r w:rsidR="00C477F4">
              <w:t>(01)</w:t>
            </w:r>
          </w:p>
        </w:tc>
        <w:tc>
          <w:tcPr>
            <w:tcW w:w="2341" w:type="dxa"/>
            <w:vAlign w:val="center"/>
          </w:tcPr>
          <w:p w14:paraId="4EE45776" w14:textId="77777777" w:rsidR="0013333F" w:rsidRDefault="0013333F" w:rsidP="00370A55">
            <w:r>
              <w:t>断网时</w:t>
            </w:r>
            <w:r>
              <w:rPr>
                <w:rFonts w:hint="eastAsia"/>
              </w:rPr>
              <w:t>，</w:t>
            </w:r>
            <w:r>
              <w:t>点击有效</w:t>
            </w:r>
          </w:p>
        </w:tc>
      </w:tr>
      <w:tr w:rsidR="0013333F" w14:paraId="1905F53F" w14:textId="77777777" w:rsidTr="007714CB">
        <w:tc>
          <w:tcPr>
            <w:tcW w:w="959" w:type="dxa"/>
            <w:vMerge w:val="restart"/>
            <w:vAlign w:val="center"/>
          </w:tcPr>
          <w:p w14:paraId="6C5743E6" w14:textId="77777777" w:rsidR="0013333F" w:rsidRDefault="0013333F" w:rsidP="00641C5B">
            <w:pPr>
              <w:jc w:val="center"/>
            </w:pPr>
            <w:r w:rsidRPr="000E0D04">
              <w:rPr>
                <w:rFonts w:hint="eastAsia"/>
              </w:rPr>
              <w:t>Ⅰ</w:t>
            </w:r>
            <w:r w:rsidRPr="000E0D04">
              <w:rPr>
                <w:rFonts w:hint="eastAsia"/>
              </w:rPr>
              <w:t>-A-0</w:t>
            </w:r>
            <w:r w:rsidR="00641C5B">
              <w:t>1</w:t>
            </w:r>
            <w:r w:rsidRPr="000E0D04">
              <w:t xml:space="preserve"> </w:t>
            </w:r>
            <w:r>
              <w:t>(03)</w:t>
            </w:r>
          </w:p>
        </w:tc>
        <w:tc>
          <w:tcPr>
            <w:tcW w:w="1134" w:type="dxa"/>
            <w:vAlign w:val="center"/>
          </w:tcPr>
          <w:p w14:paraId="6AD4B128" w14:textId="77777777" w:rsidR="0013333F" w:rsidRDefault="003206F2" w:rsidP="003206F2">
            <w:r>
              <w:rPr>
                <w:rFonts w:hint="eastAsia"/>
              </w:rPr>
              <w:t>说明</w:t>
            </w:r>
          </w:p>
        </w:tc>
        <w:tc>
          <w:tcPr>
            <w:tcW w:w="5528" w:type="dxa"/>
            <w:vAlign w:val="center"/>
          </w:tcPr>
          <w:p w14:paraId="7C9D4D3B" w14:textId="77777777" w:rsidR="0013333F" w:rsidRDefault="0013333F" w:rsidP="0013333F">
            <w:pPr>
              <w:pStyle w:val="af0"/>
              <w:ind w:firstLineChars="0" w:firstLine="0"/>
            </w:pPr>
            <w:r>
              <w:t>相比一期首次</w:t>
            </w:r>
            <w:r w:rsidR="00C0047C">
              <w:rPr>
                <w:rFonts w:hint="eastAsia"/>
              </w:rPr>
              <w:t>验证码</w:t>
            </w:r>
            <w:r>
              <w:t>登录</w:t>
            </w:r>
            <w:r>
              <w:rPr>
                <w:rFonts w:hint="eastAsia"/>
              </w:rPr>
              <w:t>，</w:t>
            </w:r>
            <w:r w:rsidR="00D35AE6" w:rsidRPr="00D35AE6">
              <w:rPr>
                <w:rFonts w:hint="eastAsia"/>
                <w:b/>
                <w:rPrChange w:id="204" w:author="ethink wang" w:date="2017-02-06T11:20:00Z">
                  <w:rPr>
                    <w:rFonts w:hint="eastAsia"/>
                  </w:rPr>
                </w:rPrChange>
              </w:rPr>
              <w:t>增加“切换用户类型”按键</w:t>
            </w:r>
          </w:p>
        </w:tc>
        <w:tc>
          <w:tcPr>
            <w:tcW w:w="2341" w:type="dxa"/>
            <w:vAlign w:val="center"/>
          </w:tcPr>
          <w:p w14:paraId="39A8BA75" w14:textId="77777777" w:rsidR="0013333F" w:rsidRDefault="0013333F" w:rsidP="0013333F"/>
        </w:tc>
      </w:tr>
      <w:tr w:rsidR="0013333F" w14:paraId="37EAED5A" w14:textId="77777777" w:rsidTr="007714CB">
        <w:tc>
          <w:tcPr>
            <w:tcW w:w="959" w:type="dxa"/>
            <w:vMerge/>
            <w:vAlign w:val="center"/>
          </w:tcPr>
          <w:p w14:paraId="149E2417" w14:textId="77777777" w:rsidR="0013333F" w:rsidRPr="000E0D04" w:rsidRDefault="0013333F" w:rsidP="0013333F">
            <w:pPr>
              <w:jc w:val="center"/>
            </w:pPr>
          </w:p>
        </w:tc>
        <w:tc>
          <w:tcPr>
            <w:tcW w:w="1134" w:type="dxa"/>
            <w:vAlign w:val="center"/>
          </w:tcPr>
          <w:p w14:paraId="11DB54A9" w14:textId="77777777" w:rsidR="0013333F" w:rsidRDefault="0013333F" w:rsidP="00C31ABE">
            <w:pPr>
              <w:jc w:val="left"/>
            </w:pPr>
            <w:r>
              <w:t>切换用户类型</w:t>
            </w:r>
          </w:p>
        </w:tc>
        <w:tc>
          <w:tcPr>
            <w:tcW w:w="5528" w:type="dxa"/>
            <w:vAlign w:val="center"/>
          </w:tcPr>
          <w:p w14:paraId="264B83C1" w14:textId="77777777" w:rsidR="0013333F" w:rsidRDefault="0013333F" w:rsidP="0013333F">
            <w:pPr>
              <w:pStyle w:val="af0"/>
              <w:ind w:firstLineChars="0" w:firstLine="0"/>
            </w:pPr>
            <w:r>
              <w:t>点击后</w:t>
            </w:r>
            <w:r>
              <w:rPr>
                <w:rFonts w:hint="eastAsia"/>
              </w:rPr>
              <w:t>，</w:t>
            </w:r>
            <w:r>
              <w:t>跳转至个人用户首页</w:t>
            </w:r>
            <w:r w:rsidR="00C477F4" w:rsidRPr="000E0D04">
              <w:rPr>
                <w:rFonts w:hint="eastAsia"/>
              </w:rPr>
              <w:t>Ⅰ</w:t>
            </w:r>
            <w:r w:rsidR="00C477F4" w:rsidRPr="000E0D04">
              <w:rPr>
                <w:rFonts w:hint="eastAsia"/>
              </w:rPr>
              <w:t>-A-02</w:t>
            </w:r>
            <w:r w:rsidR="00C477F4" w:rsidRPr="000E0D04">
              <w:t xml:space="preserve"> </w:t>
            </w:r>
            <w:r w:rsidR="00C477F4">
              <w:t>(01)</w:t>
            </w:r>
          </w:p>
        </w:tc>
        <w:tc>
          <w:tcPr>
            <w:tcW w:w="2341" w:type="dxa"/>
            <w:vAlign w:val="center"/>
          </w:tcPr>
          <w:p w14:paraId="3A0A4AF8" w14:textId="77777777" w:rsidR="0013333F" w:rsidRDefault="0013333F" w:rsidP="0013333F">
            <w:r>
              <w:t>断网时</w:t>
            </w:r>
            <w:r>
              <w:rPr>
                <w:rFonts w:hint="eastAsia"/>
              </w:rPr>
              <w:t>，</w:t>
            </w:r>
            <w:r>
              <w:t>点击有效</w:t>
            </w:r>
          </w:p>
        </w:tc>
      </w:tr>
      <w:tr w:rsidR="00C0047C" w14:paraId="19AC3728" w14:textId="77777777" w:rsidTr="007714CB">
        <w:tc>
          <w:tcPr>
            <w:tcW w:w="959" w:type="dxa"/>
            <w:vMerge w:val="restart"/>
            <w:vAlign w:val="center"/>
          </w:tcPr>
          <w:p w14:paraId="4AA066B1" w14:textId="77777777" w:rsidR="00C0047C" w:rsidRPr="000E0D04" w:rsidRDefault="00C0047C" w:rsidP="00641C5B">
            <w:pPr>
              <w:jc w:val="center"/>
            </w:pPr>
            <w:r w:rsidRPr="000E0D04">
              <w:rPr>
                <w:rFonts w:hint="eastAsia"/>
              </w:rPr>
              <w:t>Ⅰ</w:t>
            </w:r>
            <w:r w:rsidRPr="000E0D04">
              <w:rPr>
                <w:rFonts w:hint="eastAsia"/>
              </w:rPr>
              <w:t>-A-0</w:t>
            </w:r>
            <w:r w:rsidR="00641C5B">
              <w:t>1</w:t>
            </w:r>
            <w:r w:rsidRPr="000E0D04">
              <w:t xml:space="preserve"> </w:t>
            </w:r>
            <w:r>
              <w:t>(04)</w:t>
            </w:r>
          </w:p>
        </w:tc>
        <w:tc>
          <w:tcPr>
            <w:tcW w:w="1134" w:type="dxa"/>
            <w:vAlign w:val="center"/>
          </w:tcPr>
          <w:p w14:paraId="06907BB5" w14:textId="77777777" w:rsidR="00C0047C" w:rsidRDefault="003206F2" w:rsidP="003206F2">
            <w:r>
              <w:rPr>
                <w:rFonts w:hint="eastAsia"/>
              </w:rPr>
              <w:t>说明</w:t>
            </w:r>
          </w:p>
        </w:tc>
        <w:tc>
          <w:tcPr>
            <w:tcW w:w="5528" w:type="dxa"/>
            <w:vAlign w:val="center"/>
          </w:tcPr>
          <w:p w14:paraId="6FE67557" w14:textId="77777777" w:rsidR="00C0047C" w:rsidRDefault="00C0047C" w:rsidP="00C0047C">
            <w:pPr>
              <w:pStyle w:val="af0"/>
              <w:ind w:firstLineChars="0" w:firstLine="0"/>
            </w:pPr>
            <w:r>
              <w:t>相比一期非首次密码登录</w:t>
            </w:r>
            <w:r>
              <w:rPr>
                <w:rFonts w:hint="eastAsia"/>
              </w:rPr>
              <w:t>，</w:t>
            </w:r>
            <w:r w:rsidR="00D35AE6" w:rsidRPr="00D35AE6">
              <w:rPr>
                <w:rFonts w:hint="eastAsia"/>
                <w:b/>
                <w:rPrChange w:id="205" w:author="ethink wang" w:date="2017-02-06T11:21:00Z">
                  <w:rPr>
                    <w:rFonts w:hint="eastAsia"/>
                  </w:rPr>
                </w:rPrChange>
              </w:rPr>
              <w:t>增加“切换用户类型”按键</w:t>
            </w:r>
            <w:r w:rsidR="002E31F4">
              <w:rPr>
                <w:rFonts w:hint="eastAsia"/>
              </w:rPr>
              <w:t>，</w:t>
            </w:r>
            <w:r w:rsidR="00D35AE6" w:rsidRPr="00D35AE6">
              <w:rPr>
                <w:rFonts w:hint="eastAsia"/>
                <w:b/>
                <w:rPrChange w:id="206" w:author="ethink wang" w:date="2017-02-06T11:21:00Z">
                  <w:rPr>
                    <w:rFonts w:hint="eastAsia"/>
                  </w:rPr>
                </w:rPrChange>
              </w:rPr>
              <w:t>去掉“忘记密码”按键</w:t>
            </w:r>
          </w:p>
        </w:tc>
        <w:tc>
          <w:tcPr>
            <w:tcW w:w="2341" w:type="dxa"/>
            <w:vAlign w:val="center"/>
          </w:tcPr>
          <w:p w14:paraId="77307959" w14:textId="77777777" w:rsidR="00C0047C" w:rsidRDefault="00C0047C" w:rsidP="00C0047C"/>
        </w:tc>
      </w:tr>
      <w:tr w:rsidR="00C0047C" w14:paraId="3FFB136F" w14:textId="77777777" w:rsidTr="007714CB">
        <w:tc>
          <w:tcPr>
            <w:tcW w:w="959" w:type="dxa"/>
            <w:vMerge/>
            <w:vAlign w:val="center"/>
          </w:tcPr>
          <w:p w14:paraId="7ECCBBB0" w14:textId="77777777" w:rsidR="00C0047C" w:rsidRPr="000E0D04" w:rsidRDefault="00C0047C" w:rsidP="00C0047C">
            <w:pPr>
              <w:jc w:val="center"/>
            </w:pPr>
          </w:p>
        </w:tc>
        <w:tc>
          <w:tcPr>
            <w:tcW w:w="1134" w:type="dxa"/>
            <w:vAlign w:val="center"/>
          </w:tcPr>
          <w:p w14:paraId="0F495E0E" w14:textId="77777777" w:rsidR="00C0047C" w:rsidRDefault="00C0047C" w:rsidP="003206F2">
            <w:pPr>
              <w:jc w:val="left"/>
            </w:pPr>
            <w:r>
              <w:t>切换用户类型</w:t>
            </w:r>
          </w:p>
        </w:tc>
        <w:tc>
          <w:tcPr>
            <w:tcW w:w="5528" w:type="dxa"/>
            <w:vAlign w:val="center"/>
          </w:tcPr>
          <w:p w14:paraId="0CA9F02B" w14:textId="77777777" w:rsidR="00C0047C" w:rsidRDefault="00C0047C" w:rsidP="00C0047C">
            <w:pPr>
              <w:pStyle w:val="af0"/>
              <w:ind w:firstLineChars="0" w:firstLine="0"/>
            </w:pPr>
            <w:r>
              <w:t>点击后</w:t>
            </w:r>
            <w:r>
              <w:rPr>
                <w:rFonts w:hint="eastAsia"/>
              </w:rPr>
              <w:t>，</w:t>
            </w:r>
            <w:r>
              <w:t>跳转至个人用户首页</w:t>
            </w:r>
            <w:r w:rsidR="00C477F4" w:rsidRPr="000E0D04">
              <w:rPr>
                <w:rFonts w:hint="eastAsia"/>
              </w:rPr>
              <w:t>Ⅰ</w:t>
            </w:r>
            <w:r w:rsidR="00C477F4" w:rsidRPr="000E0D04">
              <w:rPr>
                <w:rFonts w:hint="eastAsia"/>
              </w:rPr>
              <w:t>-A-02</w:t>
            </w:r>
            <w:r w:rsidR="00C477F4" w:rsidRPr="000E0D04">
              <w:t xml:space="preserve"> </w:t>
            </w:r>
            <w:r w:rsidR="00C477F4">
              <w:t>(01)</w:t>
            </w:r>
          </w:p>
        </w:tc>
        <w:tc>
          <w:tcPr>
            <w:tcW w:w="2341" w:type="dxa"/>
            <w:vAlign w:val="center"/>
          </w:tcPr>
          <w:p w14:paraId="6E6F541F" w14:textId="77777777" w:rsidR="00C0047C" w:rsidRDefault="00C0047C" w:rsidP="00C0047C">
            <w:r>
              <w:t>断网时</w:t>
            </w:r>
            <w:r>
              <w:rPr>
                <w:rFonts w:hint="eastAsia"/>
              </w:rPr>
              <w:t>，</w:t>
            </w:r>
            <w:r>
              <w:t>点击有效</w:t>
            </w:r>
          </w:p>
        </w:tc>
      </w:tr>
      <w:tr w:rsidR="00C0047C" w14:paraId="5266BD0C" w14:textId="77777777" w:rsidTr="007714CB">
        <w:tc>
          <w:tcPr>
            <w:tcW w:w="959" w:type="dxa"/>
            <w:vMerge w:val="restart"/>
            <w:vAlign w:val="center"/>
          </w:tcPr>
          <w:p w14:paraId="1E257200" w14:textId="77777777" w:rsidR="00C0047C" w:rsidRPr="000E0D04" w:rsidRDefault="00C0047C" w:rsidP="00641C5B">
            <w:pPr>
              <w:jc w:val="center"/>
            </w:pPr>
            <w:r w:rsidRPr="000E0D04">
              <w:rPr>
                <w:rFonts w:hint="eastAsia"/>
              </w:rPr>
              <w:t>Ⅰ</w:t>
            </w:r>
            <w:r w:rsidRPr="000E0D04">
              <w:rPr>
                <w:rFonts w:hint="eastAsia"/>
              </w:rPr>
              <w:t>-A-0</w:t>
            </w:r>
            <w:r w:rsidR="00641C5B">
              <w:t>1</w:t>
            </w:r>
            <w:r w:rsidRPr="000E0D04">
              <w:t xml:space="preserve"> </w:t>
            </w:r>
            <w:r>
              <w:t>(05)</w:t>
            </w:r>
          </w:p>
        </w:tc>
        <w:tc>
          <w:tcPr>
            <w:tcW w:w="1134" w:type="dxa"/>
            <w:vAlign w:val="center"/>
          </w:tcPr>
          <w:p w14:paraId="1D933A53" w14:textId="77777777" w:rsidR="00C0047C" w:rsidRDefault="003206F2" w:rsidP="003206F2">
            <w:r>
              <w:rPr>
                <w:rFonts w:hint="eastAsia"/>
              </w:rPr>
              <w:t>说明</w:t>
            </w:r>
          </w:p>
        </w:tc>
        <w:tc>
          <w:tcPr>
            <w:tcW w:w="5528" w:type="dxa"/>
            <w:vAlign w:val="center"/>
          </w:tcPr>
          <w:p w14:paraId="34315134" w14:textId="77777777" w:rsidR="00C0047C" w:rsidRDefault="00C0047C" w:rsidP="00C0047C">
            <w:pPr>
              <w:pStyle w:val="af0"/>
              <w:ind w:firstLineChars="0" w:firstLine="0"/>
            </w:pPr>
            <w:r>
              <w:t>相比一期非首次</w:t>
            </w:r>
            <w:r>
              <w:rPr>
                <w:rFonts w:hint="eastAsia"/>
              </w:rPr>
              <w:t>验证码</w:t>
            </w:r>
            <w:r>
              <w:t>登录</w:t>
            </w:r>
            <w:r>
              <w:rPr>
                <w:rFonts w:hint="eastAsia"/>
              </w:rPr>
              <w:t>，</w:t>
            </w:r>
            <w:r w:rsidR="00D35AE6" w:rsidRPr="00D35AE6">
              <w:rPr>
                <w:rFonts w:hint="eastAsia"/>
                <w:b/>
                <w:rPrChange w:id="207" w:author="ethink wang" w:date="2017-02-06T11:21:00Z">
                  <w:rPr>
                    <w:rFonts w:hint="eastAsia"/>
                  </w:rPr>
                </w:rPrChange>
              </w:rPr>
              <w:t>增加“切换用户类型”按键</w:t>
            </w:r>
          </w:p>
        </w:tc>
        <w:tc>
          <w:tcPr>
            <w:tcW w:w="2341" w:type="dxa"/>
            <w:vAlign w:val="center"/>
          </w:tcPr>
          <w:p w14:paraId="63050391" w14:textId="77777777" w:rsidR="00C0047C" w:rsidRDefault="00C0047C" w:rsidP="00C0047C"/>
        </w:tc>
      </w:tr>
      <w:tr w:rsidR="00C0047C" w14:paraId="518ED650" w14:textId="77777777" w:rsidTr="007714CB">
        <w:tc>
          <w:tcPr>
            <w:tcW w:w="959" w:type="dxa"/>
            <w:vMerge/>
            <w:vAlign w:val="center"/>
          </w:tcPr>
          <w:p w14:paraId="4A6F5A5D" w14:textId="77777777" w:rsidR="00C0047C" w:rsidRPr="000E0D04" w:rsidRDefault="00C0047C" w:rsidP="00C0047C">
            <w:pPr>
              <w:jc w:val="center"/>
            </w:pPr>
          </w:p>
        </w:tc>
        <w:tc>
          <w:tcPr>
            <w:tcW w:w="1134" w:type="dxa"/>
            <w:vAlign w:val="center"/>
          </w:tcPr>
          <w:p w14:paraId="2CEA75EE" w14:textId="77777777" w:rsidR="00C0047C" w:rsidRDefault="00C0047C" w:rsidP="003206F2">
            <w:pPr>
              <w:jc w:val="left"/>
            </w:pPr>
            <w:r>
              <w:t>切换用户类型</w:t>
            </w:r>
          </w:p>
        </w:tc>
        <w:tc>
          <w:tcPr>
            <w:tcW w:w="5528" w:type="dxa"/>
            <w:vAlign w:val="center"/>
          </w:tcPr>
          <w:p w14:paraId="39BB04A0" w14:textId="77777777" w:rsidR="00C0047C" w:rsidRDefault="00C0047C" w:rsidP="00C0047C">
            <w:pPr>
              <w:pStyle w:val="af0"/>
              <w:ind w:firstLineChars="0" w:firstLine="0"/>
            </w:pPr>
            <w:r>
              <w:t>点击后</w:t>
            </w:r>
            <w:r>
              <w:rPr>
                <w:rFonts w:hint="eastAsia"/>
              </w:rPr>
              <w:t>，</w:t>
            </w:r>
            <w:r>
              <w:t>跳转至个人用户首页</w:t>
            </w:r>
            <w:r w:rsidR="00C477F4" w:rsidRPr="000E0D04">
              <w:rPr>
                <w:rFonts w:hint="eastAsia"/>
              </w:rPr>
              <w:t>Ⅰ</w:t>
            </w:r>
            <w:r w:rsidR="00C477F4" w:rsidRPr="000E0D04">
              <w:rPr>
                <w:rFonts w:hint="eastAsia"/>
              </w:rPr>
              <w:t>-A-02</w:t>
            </w:r>
            <w:r w:rsidR="00C477F4" w:rsidRPr="000E0D04">
              <w:t xml:space="preserve"> </w:t>
            </w:r>
            <w:r w:rsidR="00C477F4">
              <w:t>(01)</w:t>
            </w:r>
          </w:p>
        </w:tc>
        <w:tc>
          <w:tcPr>
            <w:tcW w:w="2341" w:type="dxa"/>
            <w:vAlign w:val="center"/>
          </w:tcPr>
          <w:p w14:paraId="56AD4DCF" w14:textId="77777777" w:rsidR="00C0047C" w:rsidRDefault="00C0047C" w:rsidP="00C0047C">
            <w:r>
              <w:t>断网时</w:t>
            </w:r>
            <w:r>
              <w:rPr>
                <w:rFonts w:hint="eastAsia"/>
              </w:rPr>
              <w:t>，</w:t>
            </w:r>
            <w:r>
              <w:t>点击有效</w:t>
            </w:r>
          </w:p>
        </w:tc>
      </w:tr>
    </w:tbl>
    <w:p w14:paraId="6FC0AC47" w14:textId="77777777" w:rsidR="002E31F4" w:rsidRDefault="002E31F4" w:rsidP="002E31F4"/>
    <w:p w14:paraId="4D9E0B3D" w14:textId="463BCB47" w:rsidR="002E31F4" w:rsidRDefault="002E31F4" w:rsidP="002E31F4">
      <w:pPr>
        <w:pStyle w:val="af2"/>
        <w:keepNext/>
      </w:pPr>
      <w:r>
        <w:t xml:space="preserve">Table </w:t>
      </w:r>
      <w:r w:rsidR="00124658">
        <w:fldChar w:fldCharType="begin"/>
      </w:r>
      <w:r w:rsidR="00124658">
        <w:instrText xml:space="preserve"> SEQ Table \* ARABIC </w:instrText>
      </w:r>
      <w:r w:rsidR="00124658">
        <w:fldChar w:fldCharType="separate"/>
      </w:r>
      <w:r w:rsidR="008B68F1">
        <w:rPr>
          <w:noProof/>
        </w:rPr>
        <w:t>8</w:t>
      </w:r>
      <w:r w:rsidR="00124658">
        <w:rPr>
          <w:noProof/>
        </w:rPr>
        <w:fldChar w:fldCharType="end"/>
      </w:r>
      <w:r>
        <w:t>个人用户注册登录</w:t>
      </w:r>
    </w:p>
    <w:tbl>
      <w:tblPr>
        <w:tblStyle w:val="af1"/>
        <w:tblW w:w="0" w:type="auto"/>
        <w:tblLook w:val="04A0" w:firstRow="1" w:lastRow="0" w:firstColumn="1" w:lastColumn="0" w:noHBand="0" w:noVBand="1"/>
      </w:tblPr>
      <w:tblGrid>
        <w:gridCol w:w="959"/>
        <w:gridCol w:w="1134"/>
        <w:gridCol w:w="5528"/>
        <w:gridCol w:w="2341"/>
      </w:tblGrid>
      <w:tr w:rsidR="002E31F4" w:rsidRPr="00753787" w14:paraId="0D2C21BD" w14:textId="77777777" w:rsidTr="008A4CF7">
        <w:trPr>
          <w:trHeight w:val="567"/>
        </w:trPr>
        <w:tc>
          <w:tcPr>
            <w:tcW w:w="959" w:type="dxa"/>
            <w:shd w:val="clear" w:color="auto" w:fill="D9D9D9" w:themeFill="background1" w:themeFillShade="D9"/>
            <w:vAlign w:val="center"/>
          </w:tcPr>
          <w:p w14:paraId="43220F48" w14:textId="77777777" w:rsidR="002E31F4" w:rsidRPr="00753787" w:rsidRDefault="002E31F4" w:rsidP="008A4CF7">
            <w:pPr>
              <w:jc w:val="center"/>
              <w:rPr>
                <w:b/>
              </w:rPr>
            </w:pPr>
            <w:r>
              <w:rPr>
                <w:rFonts w:hint="eastAsia"/>
                <w:b/>
              </w:rPr>
              <w:t>页面</w:t>
            </w:r>
          </w:p>
        </w:tc>
        <w:tc>
          <w:tcPr>
            <w:tcW w:w="1134" w:type="dxa"/>
            <w:shd w:val="clear" w:color="auto" w:fill="D9D9D9" w:themeFill="background1" w:themeFillShade="D9"/>
            <w:vAlign w:val="center"/>
          </w:tcPr>
          <w:p w14:paraId="0CB11B1F" w14:textId="77777777" w:rsidR="002E31F4" w:rsidRPr="00753787" w:rsidRDefault="002E31F4" w:rsidP="008A4CF7">
            <w:pPr>
              <w:jc w:val="center"/>
              <w:rPr>
                <w:b/>
              </w:rPr>
            </w:pPr>
            <w:r w:rsidRPr="00753787">
              <w:rPr>
                <w:b/>
              </w:rPr>
              <w:t>元素名称</w:t>
            </w:r>
          </w:p>
        </w:tc>
        <w:tc>
          <w:tcPr>
            <w:tcW w:w="5528" w:type="dxa"/>
            <w:shd w:val="clear" w:color="auto" w:fill="D9D9D9" w:themeFill="background1" w:themeFillShade="D9"/>
            <w:vAlign w:val="center"/>
          </w:tcPr>
          <w:p w14:paraId="016A1F33" w14:textId="77777777" w:rsidR="002E31F4" w:rsidRPr="00753787" w:rsidRDefault="002E31F4" w:rsidP="008A4CF7">
            <w:pPr>
              <w:jc w:val="center"/>
              <w:rPr>
                <w:b/>
              </w:rPr>
            </w:pPr>
            <w:r w:rsidRPr="00753787">
              <w:rPr>
                <w:b/>
              </w:rPr>
              <w:t>描述</w:t>
            </w:r>
          </w:p>
        </w:tc>
        <w:tc>
          <w:tcPr>
            <w:tcW w:w="2341" w:type="dxa"/>
            <w:shd w:val="clear" w:color="auto" w:fill="D9D9D9" w:themeFill="background1" w:themeFillShade="D9"/>
            <w:vAlign w:val="center"/>
          </w:tcPr>
          <w:p w14:paraId="5F3B9E13" w14:textId="77777777" w:rsidR="002E31F4" w:rsidRPr="00753787" w:rsidRDefault="002E31F4" w:rsidP="008A4CF7">
            <w:pPr>
              <w:ind w:leftChars="-253" w:left="-531"/>
              <w:jc w:val="center"/>
              <w:rPr>
                <w:b/>
              </w:rPr>
            </w:pPr>
            <w:r>
              <w:rPr>
                <w:rFonts w:hint="eastAsia"/>
                <w:b/>
              </w:rPr>
              <w:t>异常处理</w:t>
            </w:r>
          </w:p>
        </w:tc>
      </w:tr>
      <w:tr w:rsidR="004275BB" w14:paraId="198483B7" w14:textId="77777777" w:rsidTr="008A4CF7">
        <w:tc>
          <w:tcPr>
            <w:tcW w:w="959" w:type="dxa"/>
            <w:vMerge w:val="restart"/>
            <w:vAlign w:val="center"/>
          </w:tcPr>
          <w:p w14:paraId="3F0A4027" w14:textId="52F50559" w:rsidR="00704D8E" w:rsidRDefault="004275BB" w:rsidP="00704D8E">
            <w:pPr>
              <w:jc w:val="center"/>
            </w:pPr>
            <w:bookmarkStart w:id="208" w:name="OLE_LINK7"/>
            <w:bookmarkStart w:id="209" w:name="OLE_LINK8"/>
            <w:bookmarkStart w:id="210" w:name="OLE_LINK9"/>
            <w:bookmarkStart w:id="211" w:name="OLE_LINK10"/>
            <w:bookmarkStart w:id="212" w:name="OLE_LINK27"/>
            <w:bookmarkStart w:id="213" w:name="OLE_LINK28"/>
            <w:bookmarkStart w:id="214" w:name="OLE_LINK29"/>
            <w:r w:rsidRPr="000E0D04">
              <w:rPr>
                <w:rFonts w:hint="eastAsia"/>
              </w:rPr>
              <w:t>Ⅰ</w:t>
            </w:r>
            <w:r w:rsidRPr="000E0D04">
              <w:rPr>
                <w:rFonts w:hint="eastAsia"/>
              </w:rPr>
              <w:t>-A-02</w:t>
            </w:r>
            <w:r w:rsidRPr="000E0D04">
              <w:t xml:space="preserve"> </w:t>
            </w:r>
            <w:r>
              <w:t>(0</w:t>
            </w:r>
            <w:r w:rsidR="001F1689">
              <w:t>1</w:t>
            </w:r>
            <w:r>
              <w:t>)</w:t>
            </w:r>
            <w:bookmarkEnd w:id="208"/>
            <w:bookmarkEnd w:id="209"/>
            <w:bookmarkEnd w:id="210"/>
            <w:bookmarkEnd w:id="211"/>
            <w:bookmarkEnd w:id="212"/>
            <w:bookmarkEnd w:id="213"/>
            <w:bookmarkEnd w:id="214"/>
          </w:p>
        </w:tc>
        <w:tc>
          <w:tcPr>
            <w:tcW w:w="1134" w:type="dxa"/>
            <w:vAlign w:val="center"/>
          </w:tcPr>
          <w:p w14:paraId="074BF382" w14:textId="77777777" w:rsidR="004275BB" w:rsidRDefault="004275BB" w:rsidP="003206F2">
            <w:pPr>
              <w:jc w:val="left"/>
            </w:pPr>
            <w:r>
              <w:rPr>
                <w:rFonts w:hint="eastAsia"/>
              </w:rPr>
              <w:t>说明</w:t>
            </w:r>
          </w:p>
        </w:tc>
        <w:tc>
          <w:tcPr>
            <w:tcW w:w="5528" w:type="dxa"/>
            <w:vAlign w:val="center"/>
          </w:tcPr>
          <w:p w14:paraId="07C985D1" w14:textId="77777777" w:rsidR="00886302" w:rsidRDefault="00886302" w:rsidP="00C768F9">
            <w:pPr>
              <w:pStyle w:val="af0"/>
              <w:ind w:firstLineChars="0" w:firstLine="0"/>
              <w:rPr>
                <w:ins w:id="215" w:author="ethink wang" w:date="2017-02-06T13:55:00Z"/>
              </w:rPr>
            </w:pPr>
            <w:ins w:id="216" w:author="ethink wang" w:date="2017-02-06T13:54:00Z">
              <w:r>
                <w:t>执行业务操作时</w:t>
              </w:r>
              <w:r>
                <w:rPr>
                  <w:rFonts w:hint="eastAsia"/>
                </w:rPr>
                <w:t>，</w:t>
              </w:r>
              <w:r>
                <w:t>须进行登录判断</w:t>
              </w:r>
              <w:r>
                <w:rPr>
                  <w:rFonts w:hint="eastAsia"/>
                </w:rPr>
                <w:t>。</w:t>
              </w:r>
              <w:r>
                <w:t>如</w:t>
              </w:r>
            </w:ins>
            <w:ins w:id="217" w:author="ethink wang" w:date="2017-02-06T13:55:00Z">
              <w:r>
                <w:t>处于未登录状态</w:t>
              </w:r>
              <w:r>
                <w:rPr>
                  <w:rFonts w:hint="eastAsia"/>
                </w:rPr>
                <w:t>，</w:t>
              </w:r>
              <w:r>
                <w:t>则</w:t>
              </w:r>
            </w:ins>
            <w:r w:rsidR="004275BB">
              <w:t>弱提示</w:t>
            </w:r>
            <w:r w:rsidR="004275BB">
              <w:rPr>
                <w:rFonts w:hint="eastAsia"/>
              </w:rPr>
              <w:t>“请输入手机号码”</w:t>
            </w:r>
            <w:del w:id="218" w:author="ethink wang" w:date="2017-02-06T13:38:00Z">
              <w:r w:rsidR="004275BB" w:rsidDel="003D403A">
                <w:rPr>
                  <w:rFonts w:hint="eastAsia"/>
                </w:rPr>
                <w:delText xml:space="preserve"> </w:delText>
              </w:r>
            </w:del>
            <w:r w:rsidR="008330F0">
              <w:rPr>
                <w:rFonts w:hint="eastAsia"/>
              </w:rPr>
              <w:t>。</w:t>
            </w:r>
          </w:p>
          <w:p w14:paraId="591F5042" w14:textId="77777777" w:rsidR="004275BB" w:rsidRDefault="008330F0" w:rsidP="00C768F9">
            <w:pPr>
              <w:pStyle w:val="af0"/>
              <w:ind w:firstLineChars="0" w:firstLine="0"/>
            </w:pPr>
            <w:r>
              <w:rPr>
                <w:rFonts w:hint="eastAsia"/>
              </w:rPr>
              <w:t>进入页面，默认弹出数字键盘，不可</w:t>
            </w:r>
            <w:del w:id="219" w:author="ethink wang" w:date="2017-02-06T13:56:00Z">
              <w:r w:rsidDel="00886302">
                <w:rPr>
                  <w:rFonts w:hint="eastAsia"/>
                </w:rPr>
                <w:delText>正当</w:delText>
              </w:r>
            </w:del>
            <w:ins w:id="220" w:author="ethink wang" w:date="2017-02-06T13:56:00Z">
              <w:r w:rsidR="00886302">
                <w:rPr>
                  <w:rFonts w:hint="eastAsia"/>
                </w:rPr>
                <w:t>遮挡</w:t>
              </w:r>
            </w:ins>
            <w:r>
              <w:rPr>
                <w:rFonts w:hint="eastAsia"/>
              </w:rPr>
              <w:t>弹窗，</w:t>
            </w:r>
            <w:r w:rsidR="000D0154">
              <w:rPr>
                <w:rFonts w:hint="eastAsia"/>
              </w:rPr>
              <w:t>关闭数字键盘，弹窗居中显示。</w:t>
            </w:r>
            <w:r w:rsidR="000D0154">
              <w:rPr>
                <w:rFonts w:hint="eastAsia"/>
                <w:color w:val="000000"/>
                <w:sz w:val="22"/>
              </w:rPr>
              <w:t>光标在密码输入框闪动。</w:t>
            </w:r>
          </w:p>
        </w:tc>
        <w:tc>
          <w:tcPr>
            <w:tcW w:w="2341" w:type="dxa"/>
            <w:vAlign w:val="center"/>
          </w:tcPr>
          <w:p w14:paraId="2156C9B2" w14:textId="77777777" w:rsidR="004275BB" w:rsidRPr="00C768F9" w:rsidRDefault="004275BB" w:rsidP="008A4CF7"/>
        </w:tc>
      </w:tr>
      <w:tr w:rsidR="004275BB" w14:paraId="7DE699D4" w14:textId="77777777" w:rsidTr="008A4CF7">
        <w:tc>
          <w:tcPr>
            <w:tcW w:w="959" w:type="dxa"/>
            <w:vMerge/>
            <w:vAlign w:val="center"/>
          </w:tcPr>
          <w:p w14:paraId="0BBDB2FD" w14:textId="77777777" w:rsidR="004275BB" w:rsidRPr="000E0D04" w:rsidRDefault="004275BB" w:rsidP="008A4CF7">
            <w:pPr>
              <w:jc w:val="center"/>
            </w:pPr>
          </w:p>
        </w:tc>
        <w:tc>
          <w:tcPr>
            <w:tcW w:w="1134" w:type="dxa"/>
            <w:vAlign w:val="center"/>
          </w:tcPr>
          <w:p w14:paraId="07884D89" w14:textId="77777777" w:rsidR="004275BB" w:rsidRDefault="004275BB" w:rsidP="003206F2">
            <w:pPr>
              <w:jc w:val="left"/>
            </w:pPr>
            <w:r>
              <w:rPr>
                <w:rFonts w:hint="eastAsia"/>
              </w:rPr>
              <w:t>手机号码输入框</w:t>
            </w:r>
          </w:p>
        </w:tc>
        <w:tc>
          <w:tcPr>
            <w:tcW w:w="5528" w:type="dxa"/>
            <w:vAlign w:val="center"/>
          </w:tcPr>
          <w:p w14:paraId="13132809" w14:textId="77777777" w:rsidR="000D0154" w:rsidRDefault="000D0154" w:rsidP="004275BB">
            <w:pPr>
              <w:rPr>
                <w:rFonts w:ascii="Calibri" w:eastAsia="宋体" w:hAnsi="Calibri" w:cs="Times New Roman"/>
              </w:rPr>
            </w:pPr>
            <w:r>
              <w:rPr>
                <w:rFonts w:ascii="Calibri" w:eastAsia="宋体" w:hAnsi="Calibri" w:cs="Times New Roman"/>
              </w:rPr>
              <w:t>只能输入数字</w:t>
            </w:r>
          </w:p>
          <w:p w14:paraId="60F39BA3" w14:textId="77777777" w:rsidR="004275BB" w:rsidRDefault="004275BB" w:rsidP="004275BB">
            <w:r w:rsidRPr="004275BB">
              <w:rPr>
                <w:rFonts w:ascii="Calibri" w:eastAsia="宋体" w:hAnsi="Calibri" w:cs="Times New Roman" w:hint="eastAsia"/>
              </w:rPr>
              <w:t>1</w:t>
            </w:r>
            <w:del w:id="221" w:author="ethink wang" w:date="2017-02-06T13:57:00Z">
              <w:r w:rsidDel="00886302">
                <w:rPr>
                  <w:rFonts w:ascii="Calibri" w:eastAsia="宋体" w:hAnsi="Calibri" w:cs="Times New Roman" w:hint="eastAsia"/>
                </w:rPr>
                <w:delText xml:space="preserve"> </w:delText>
              </w:r>
            </w:del>
            <w:ins w:id="222" w:author="ethink wang" w:date="2017-02-06T13:57:00Z">
              <w:r w:rsidR="00886302">
                <w:rPr>
                  <w:rFonts w:ascii="Calibri" w:eastAsia="宋体" w:hAnsi="Calibri" w:cs="Times New Roman" w:hint="eastAsia"/>
                </w:rPr>
                <w:t>、</w:t>
              </w:r>
            </w:ins>
            <w:r w:rsidR="00170772">
              <w:rPr>
                <w:rFonts w:hint="eastAsia"/>
              </w:rPr>
              <w:t>可输入</w:t>
            </w:r>
            <w:r w:rsidR="00170772">
              <w:rPr>
                <w:rFonts w:hint="eastAsia"/>
              </w:rPr>
              <w:t>11</w:t>
            </w:r>
            <w:r w:rsidR="00170772">
              <w:rPr>
                <w:rFonts w:hint="eastAsia"/>
              </w:rPr>
              <w:t>位</w:t>
            </w:r>
            <w:r>
              <w:rPr>
                <w:rFonts w:hint="eastAsia"/>
              </w:rPr>
              <w:t>，</w:t>
            </w:r>
            <w:r w:rsidR="00170772">
              <w:rPr>
                <w:rFonts w:hint="eastAsia"/>
              </w:rPr>
              <w:t>超过</w:t>
            </w:r>
            <w:r>
              <w:rPr>
                <w:rFonts w:hint="eastAsia"/>
              </w:rPr>
              <w:t>不可继续输入</w:t>
            </w:r>
          </w:p>
          <w:p w14:paraId="7CA6A928" w14:textId="77777777" w:rsidR="004275BB" w:rsidRDefault="004275BB" w:rsidP="004275BB">
            <w:r>
              <w:rPr>
                <w:rFonts w:hint="eastAsia"/>
              </w:rPr>
              <w:t>2</w:t>
            </w:r>
            <w:ins w:id="223" w:author="ethink wang" w:date="2017-02-06T13:57:00Z">
              <w:r w:rsidR="00886302">
                <w:rPr>
                  <w:rFonts w:hint="eastAsia"/>
                </w:rPr>
                <w:t>、</w:t>
              </w:r>
            </w:ins>
            <w:del w:id="224" w:author="ethink wang" w:date="2017-02-06T13:57:00Z">
              <w:r w:rsidDel="00886302">
                <w:rPr>
                  <w:rFonts w:hint="eastAsia"/>
                </w:rPr>
                <w:delText xml:space="preserve"> </w:delText>
              </w:r>
            </w:del>
            <w:r>
              <w:rPr>
                <w:rFonts w:hint="eastAsia"/>
              </w:rPr>
              <w:t>输入时，对手机号码进行格式校验</w:t>
            </w:r>
            <w:r w:rsidR="000D0154">
              <w:rPr>
                <w:rFonts w:hint="eastAsia"/>
              </w:rPr>
              <w:t>，校验方法参照公共规则</w:t>
            </w:r>
          </w:p>
          <w:p w14:paraId="20B467C8" w14:textId="77777777" w:rsidR="004275BB" w:rsidDel="00BD008C" w:rsidRDefault="004275BB" w:rsidP="004275BB">
            <w:pPr>
              <w:rPr>
                <w:del w:id="225" w:author="ethink wang" w:date="2017-02-06T14:06:00Z"/>
              </w:rPr>
            </w:pPr>
            <w:del w:id="226" w:author="ethink wang" w:date="2017-02-06T14:06:00Z">
              <w:r w:rsidDel="00BD008C">
                <w:rPr>
                  <w:rFonts w:hint="eastAsia"/>
                </w:rPr>
                <w:delText>3</w:delText>
              </w:r>
            </w:del>
            <w:del w:id="227" w:author="ethink wang" w:date="2017-02-06T13:57:00Z">
              <w:r w:rsidDel="00886302">
                <w:rPr>
                  <w:rFonts w:hint="eastAsia"/>
                </w:rPr>
                <w:delText xml:space="preserve"> </w:delText>
              </w:r>
            </w:del>
            <w:del w:id="228" w:author="ethink wang" w:date="2017-02-06T14:06:00Z">
              <w:r w:rsidDel="00BD008C">
                <w:rPr>
                  <w:rFonts w:hint="eastAsia"/>
                </w:rPr>
                <w:delText>满</w:delText>
              </w:r>
              <w:r w:rsidDel="00BD008C">
                <w:rPr>
                  <w:rFonts w:hint="eastAsia"/>
                </w:rPr>
                <w:delText>11</w:delText>
              </w:r>
              <w:r w:rsidDel="00BD008C">
                <w:rPr>
                  <w:rFonts w:hint="eastAsia"/>
                </w:rPr>
                <w:delText>位后，进行</w:delText>
              </w:r>
            </w:del>
            <w:del w:id="229" w:author="ethink wang" w:date="2017-02-06T13:59:00Z">
              <w:r w:rsidR="00D35AE6" w:rsidRPr="00D35AE6">
                <w:rPr>
                  <w:rFonts w:hint="eastAsia"/>
                  <w:b/>
                  <w:rPrChange w:id="230" w:author="ethink wang" w:date="2017-02-06T13:58:00Z">
                    <w:rPr>
                      <w:rFonts w:hint="eastAsia"/>
                    </w:rPr>
                  </w:rPrChange>
                </w:rPr>
                <w:delText>实名认证</w:delText>
              </w:r>
            </w:del>
            <w:del w:id="231" w:author="ethink wang" w:date="2017-02-06T14:06:00Z">
              <w:r w:rsidR="00D35AE6" w:rsidRPr="00D35AE6">
                <w:rPr>
                  <w:rFonts w:hint="eastAsia"/>
                  <w:b/>
                  <w:rPrChange w:id="232" w:author="ethink wang" w:date="2017-02-06T13:58:00Z">
                    <w:rPr>
                      <w:rFonts w:hint="eastAsia"/>
                    </w:rPr>
                  </w:rPrChange>
                </w:rPr>
                <w:delText>校验</w:delText>
              </w:r>
            </w:del>
          </w:p>
          <w:p w14:paraId="43FE2E0F" w14:textId="77777777" w:rsidR="005E3DB5" w:rsidRDefault="00170772">
            <w:pPr>
              <w:pPrChange w:id="233" w:author="ethink wang" w:date="2017-02-06T14:06:00Z">
                <w:pPr>
                  <w:pStyle w:val="af0"/>
                  <w:ind w:firstLineChars="0" w:firstLine="0"/>
                </w:pPr>
              </w:pPrChange>
            </w:pPr>
            <w:del w:id="234" w:author="ethink wang" w:date="2017-02-06T14:06:00Z">
              <w:r w:rsidDel="00BD008C">
                <w:rPr>
                  <w:rFonts w:hint="eastAsia"/>
                </w:rPr>
                <w:delText>4</w:delText>
              </w:r>
            </w:del>
            <w:ins w:id="235" w:author="ethink wang" w:date="2017-02-06T14:06:00Z">
              <w:r w:rsidR="00BD008C">
                <w:t>3</w:t>
              </w:r>
            </w:ins>
            <w:ins w:id="236" w:author="ethink wang" w:date="2017-02-06T13:57:00Z">
              <w:r w:rsidR="00886302">
                <w:rPr>
                  <w:rFonts w:hint="eastAsia"/>
                </w:rPr>
                <w:t>、</w:t>
              </w:r>
            </w:ins>
            <w:r w:rsidR="004275BB">
              <w:t>输入</w:t>
            </w:r>
            <w:r w:rsidR="005F282A">
              <w:t>字符后</w:t>
            </w:r>
            <w:r w:rsidR="004275BB">
              <w:rPr>
                <w:rFonts w:hint="eastAsia"/>
              </w:rPr>
              <w:t>，</w:t>
            </w:r>
            <w:r w:rsidR="004275BB">
              <w:t>后面出现删除按键</w:t>
            </w:r>
            <w:r w:rsidR="004275BB">
              <w:rPr>
                <w:rFonts w:hint="eastAsia"/>
              </w:rPr>
              <w:t>，</w:t>
            </w:r>
            <w:r w:rsidR="004275BB">
              <w:t>点击全删已有内容</w:t>
            </w:r>
            <w:r w:rsidR="005F282A">
              <w:rPr>
                <w:rFonts w:hint="eastAsia"/>
              </w:rPr>
              <w:t>，</w:t>
            </w:r>
            <w:r w:rsidR="005F282A">
              <w:t>失去焦点后</w:t>
            </w:r>
            <w:r w:rsidR="005F282A">
              <w:rPr>
                <w:rFonts w:hint="eastAsia"/>
              </w:rPr>
              <w:t>，</w:t>
            </w:r>
            <w:r w:rsidR="005F282A">
              <w:t>隐藏</w:t>
            </w:r>
          </w:p>
          <w:p w14:paraId="0939DD74" w14:textId="77777777" w:rsidR="00704D8E" w:rsidRDefault="00704D8E" w:rsidP="00704D8E">
            <w:pPr>
              <w:pStyle w:val="af0"/>
              <w:ind w:firstLineChars="0" w:firstLine="0"/>
            </w:pPr>
            <w:del w:id="237" w:author="ethink wang" w:date="2017-02-06T14:07:00Z">
              <w:r w:rsidDel="00BD008C">
                <w:rPr>
                  <w:rFonts w:hint="eastAsia"/>
                </w:rPr>
                <w:delText xml:space="preserve">5 </w:delText>
              </w:r>
            </w:del>
            <w:ins w:id="238" w:author="ethink wang" w:date="2017-02-06T14:07:00Z">
              <w:r w:rsidR="00BD008C">
                <w:t>4</w:t>
              </w:r>
              <w:r w:rsidR="00BD008C">
                <w:rPr>
                  <w:rFonts w:hint="eastAsia"/>
                </w:rPr>
                <w:t>、</w:t>
              </w:r>
            </w:ins>
            <w:r>
              <w:rPr>
                <w:rFonts w:hint="eastAsia"/>
              </w:rPr>
              <w:t>手机号码按照</w:t>
            </w:r>
            <w:r>
              <w:rPr>
                <w:rFonts w:hint="eastAsia"/>
              </w:rPr>
              <w:t>3</w:t>
            </w:r>
            <w:r>
              <w:rPr>
                <w:rFonts w:hint="eastAsia"/>
              </w:rPr>
              <w:t>位</w:t>
            </w:r>
            <w:r>
              <w:rPr>
                <w:rFonts w:hint="eastAsia"/>
              </w:rPr>
              <w:t>+</w:t>
            </w:r>
            <w:r>
              <w:t>4</w:t>
            </w:r>
            <w:r>
              <w:t>位</w:t>
            </w:r>
            <w:r>
              <w:rPr>
                <w:rFonts w:hint="eastAsia"/>
              </w:rPr>
              <w:t>+</w:t>
            </w:r>
            <w:r>
              <w:t>4</w:t>
            </w:r>
            <w:r>
              <w:t>位显示</w:t>
            </w:r>
            <w:r>
              <w:rPr>
                <w:rFonts w:hint="eastAsia"/>
              </w:rPr>
              <w:t>，</w:t>
            </w:r>
            <w:r>
              <w:t>中间添加空格</w:t>
            </w:r>
          </w:p>
        </w:tc>
        <w:tc>
          <w:tcPr>
            <w:tcW w:w="2341" w:type="dxa"/>
            <w:vAlign w:val="center"/>
          </w:tcPr>
          <w:p w14:paraId="0BF1631E" w14:textId="77777777" w:rsidR="00170772" w:rsidRDefault="004275BB" w:rsidP="008A4CF7">
            <w:r>
              <w:rPr>
                <w:rFonts w:hint="eastAsia"/>
              </w:rPr>
              <w:t>校验</w:t>
            </w:r>
            <w:r w:rsidR="00421049">
              <w:rPr>
                <w:rFonts w:hint="eastAsia"/>
              </w:rPr>
              <w:t>未</w:t>
            </w:r>
            <w:r>
              <w:rPr>
                <w:rFonts w:hint="eastAsia"/>
              </w:rPr>
              <w:t>通过时</w:t>
            </w:r>
            <w:r w:rsidR="00170772">
              <w:rPr>
                <w:rFonts w:hint="eastAsia"/>
              </w:rPr>
              <w:t>：</w:t>
            </w:r>
          </w:p>
          <w:p w14:paraId="6F954E5E" w14:textId="658CF07B" w:rsidR="00170772" w:rsidRDefault="00170772" w:rsidP="008A4CF7">
            <w:r>
              <w:t>1</w:t>
            </w:r>
            <w:ins w:id="239" w:author="ethink wang" w:date="2017-02-06T14:07:00Z">
              <w:r w:rsidR="00BD008C">
                <w:rPr>
                  <w:rFonts w:hint="eastAsia"/>
                </w:rPr>
                <w:t>、</w:t>
              </w:r>
            </w:ins>
            <w:r>
              <w:rPr>
                <w:rFonts w:hint="eastAsia"/>
              </w:rPr>
              <w:t>格式校验</w:t>
            </w:r>
            <w:r w:rsidR="004275BB">
              <w:rPr>
                <w:rFonts w:hint="eastAsia"/>
              </w:rPr>
              <w:t>提示“手机号码错误”</w:t>
            </w:r>
            <w:ins w:id="240" w:author="ethink wang" w:date="2017-02-06T14:09:00Z">
              <w:r w:rsidR="00A620E7">
                <w:rPr>
                  <w:rFonts w:hint="eastAsia"/>
                </w:rPr>
                <w:t>；</w:t>
              </w:r>
            </w:ins>
            <w:del w:id="241" w:author="ethink wang" w:date="2017-02-06T14:03:00Z">
              <w:r w:rsidDel="002F0B95">
                <w:rPr>
                  <w:rFonts w:hint="eastAsia"/>
                </w:rPr>
                <w:delText>实名校验提示</w:delText>
              </w:r>
              <w:r w:rsidR="004275BB" w:rsidDel="002F0B95">
                <w:rPr>
                  <w:rFonts w:hint="eastAsia"/>
                </w:rPr>
                <w:delText>“手机号码未实名认证”</w:delText>
              </w:r>
            </w:del>
          </w:p>
          <w:p w14:paraId="4DEC50DA" w14:textId="75ECD81C" w:rsidR="004275BB" w:rsidRDefault="00170772" w:rsidP="008A4CF7">
            <w:del w:id="242" w:author="ethink wang" w:date="2017-02-06T14:07:00Z">
              <w:r w:rsidDel="00BD008C">
                <w:delText>3</w:delText>
              </w:r>
            </w:del>
            <w:ins w:id="243" w:author="ethink wang" w:date="2017-02-06T14:07:00Z">
              <w:r w:rsidR="00BD008C">
                <w:t>2</w:t>
              </w:r>
              <w:r w:rsidR="00BD008C">
                <w:rPr>
                  <w:rFonts w:hint="eastAsia"/>
                </w:rPr>
                <w:t>、</w:t>
              </w:r>
            </w:ins>
            <w:r w:rsidR="004275BB">
              <w:rPr>
                <w:rFonts w:hint="eastAsia"/>
              </w:rPr>
              <w:t>样式如</w:t>
            </w:r>
            <w:r w:rsidR="004275BB" w:rsidRPr="000E0D04">
              <w:rPr>
                <w:rFonts w:hint="eastAsia"/>
              </w:rPr>
              <w:t>Ⅰ</w:t>
            </w:r>
            <w:r w:rsidR="004275BB" w:rsidRPr="000E0D04">
              <w:rPr>
                <w:rFonts w:hint="eastAsia"/>
              </w:rPr>
              <w:t>-A-02</w:t>
            </w:r>
            <w:r w:rsidR="004275BB" w:rsidRPr="000E0D04">
              <w:t xml:space="preserve"> </w:t>
            </w:r>
            <w:r w:rsidR="002C6142">
              <w:t>(0</w:t>
            </w:r>
            <w:r w:rsidR="001F1689">
              <w:t>2</w:t>
            </w:r>
            <w:r w:rsidR="004275BB">
              <w:t>)</w:t>
            </w:r>
          </w:p>
        </w:tc>
      </w:tr>
      <w:tr w:rsidR="004275BB" w14:paraId="1E54EA54" w14:textId="77777777" w:rsidTr="008A4CF7">
        <w:tc>
          <w:tcPr>
            <w:tcW w:w="959" w:type="dxa"/>
            <w:vMerge/>
            <w:vAlign w:val="center"/>
          </w:tcPr>
          <w:p w14:paraId="12A843AB" w14:textId="77777777" w:rsidR="004275BB" w:rsidRPr="000E0D04" w:rsidRDefault="004275BB" w:rsidP="008A4CF7">
            <w:pPr>
              <w:jc w:val="center"/>
            </w:pPr>
          </w:p>
        </w:tc>
        <w:tc>
          <w:tcPr>
            <w:tcW w:w="1134" w:type="dxa"/>
            <w:vAlign w:val="center"/>
          </w:tcPr>
          <w:p w14:paraId="5C38AF17" w14:textId="77777777" w:rsidR="004275BB" w:rsidRPr="00C768F9" w:rsidRDefault="004275BB" w:rsidP="003206F2">
            <w:pPr>
              <w:jc w:val="left"/>
            </w:pPr>
            <w:r>
              <w:t>下一步</w:t>
            </w:r>
          </w:p>
        </w:tc>
        <w:tc>
          <w:tcPr>
            <w:tcW w:w="5528" w:type="dxa"/>
            <w:vAlign w:val="center"/>
          </w:tcPr>
          <w:p w14:paraId="05A1F980" w14:textId="77777777" w:rsidR="004275BB" w:rsidRDefault="004275BB" w:rsidP="002D1CD0">
            <w:pPr>
              <w:pStyle w:val="af0"/>
              <w:ind w:firstLineChars="0" w:firstLine="0"/>
            </w:pPr>
            <w:r>
              <w:rPr>
                <w:rFonts w:hint="eastAsia"/>
              </w:rPr>
              <w:t>点击，判断手机号是否注册</w:t>
            </w:r>
            <w:ins w:id="244" w:author="ethink wang" w:date="2017-02-06T14:07:00Z">
              <w:r w:rsidR="00BD008C">
                <w:rPr>
                  <w:rFonts w:hint="eastAsia"/>
                </w:rPr>
                <w:t>和</w:t>
              </w:r>
            </w:ins>
            <w:ins w:id="245" w:author="ethink wang" w:date="2017-02-06T14:08:00Z">
              <w:r w:rsidR="00A620E7">
                <w:rPr>
                  <w:rFonts w:hint="eastAsia"/>
                </w:rPr>
                <w:t>实名认证校验</w:t>
              </w:r>
            </w:ins>
            <w:r>
              <w:rPr>
                <w:rFonts w:hint="eastAsia"/>
              </w:rPr>
              <w:t>：</w:t>
            </w:r>
          </w:p>
          <w:p w14:paraId="31ED4572" w14:textId="4A0D49D7" w:rsidR="004275BB" w:rsidRDefault="004275BB" w:rsidP="002D1CD0">
            <w:pPr>
              <w:pStyle w:val="af0"/>
              <w:ind w:firstLineChars="0" w:firstLine="0"/>
            </w:pPr>
            <w:r>
              <w:rPr>
                <w:rFonts w:hint="eastAsia"/>
              </w:rPr>
              <w:lastRenderedPageBreak/>
              <w:t>1</w:t>
            </w:r>
            <w:del w:id="246" w:author="ethink wang" w:date="2017-02-06T14:00:00Z">
              <w:r w:rsidDel="002F0B95">
                <w:rPr>
                  <w:rFonts w:hint="eastAsia"/>
                </w:rPr>
                <w:delText xml:space="preserve"> </w:delText>
              </w:r>
            </w:del>
            <w:ins w:id="247" w:author="ethink wang" w:date="2017-02-06T14:00:00Z">
              <w:r w:rsidR="002F0B95">
                <w:rPr>
                  <w:rFonts w:hint="eastAsia"/>
                </w:rPr>
                <w:t>、</w:t>
              </w:r>
            </w:ins>
            <w:ins w:id="248" w:author="ethink wang" w:date="2017-02-06T14:08:00Z">
              <w:r w:rsidR="00A620E7">
                <w:rPr>
                  <w:rFonts w:hint="eastAsia"/>
                </w:rPr>
                <w:t>若</w:t>
              </w:r>
            </w:ins>
            <w:r>
              <w:rPr>
                <w:rFonts w:hint="eastAsia"/>
              </w:rPr>
              <w:t>已注册，则关闭弹窗，显示</w:t>
            </w:r>
            <w:bookmarkStart w:id="249" w:name="OLE_LINK11"/>
            <w:r w:rsidRPr="000E0D04">
              <w:rPr>
                <w:rFonts w:hint="eastAsia"/>
              </w:rPr>
              <w:t>Ⅰ</w:t>
            </w:r>
            <w:r w:rsidRPr="000E0D04">
              <w:rPr>
                <w:rFonts w:hint="eastAsia"/>
              </w:rPr>
              <w:t>-A-02</w:t>
            </w:r>
            <w:r w:rsidRPr="000E0D04">
              <w:t xml:space="preserve"> </w:t>
            </w:r>
            <w:r w:rsidR="002C6142">
              <w:t>(1</w:t>
            </w:r>
            <w:r w:rsidR="001F1689">
              <w:t>2</w:t>
            </w:r>
            <w:r>
              <w:t>)</w:t>
            </w:r>
            <w:bookmarkEnd w:id="249"/>
            <w:r>
              <w:t>页面弹窗</w:t>
            </w:r>
          </w:p>
          <w:p w14:paraId="768DE4C0" w14:textId="0D0AF7D5" w:rsidR="004275BB" w:rsidRPr="002F0B95" w:rsidRDefault="004275BB" w:rsidP="00963B24">
            <w:r>
              <w:rPr>
                <w:rFonts w:hint="eastAsia"/>
              </w:rPr>
              <w:t>2</w:t>
            </w:r>
            <w:del w:id="250" w:author="ethink wang" w:date="2017-02-06T14:00:00Z">
              <w:r w:rsidDel="002F0B95">
                <w:rPr>
                  <w:rFonts w:hint="eastAsia"/>
                </w:rPr>
                <w:delText xml:space="preserve"> </w:delText>
              </w:r>
            </w:del>
            <w:ins w:id="251" w:author="ethink wang" w:date="2017-02-06T14:00:00Z">
              <w:r w:rsidR="002F0B95">
                <w:rPr>
                  <w:rFonts w:hint="eastAsia"/>
                </w:rPr>
                <w:t>、</w:t>
              </w:r>
            </w:ins>
            <w:ins w:id="252" w:author="ethink wang" w:date="2017-02-06T14:08:00Z">
              <w:r w:rsidR="00A620E7">
                <w:rPr>
                  <w:rFonts w:hint="eastAsia"/>
                </w:rPr>
                <w:t>若</w:t>
              </w:r>
            </w:ins>
            <w:r>
              <w:rPr>
                <w:rFonts w:hint="eastAsia"/>
              </w:rPr>
              <w:t>未注册，</w:t>
            </w:r>
            <w:ins w:id="253" w:author="ethink wang" w:date="2017-02-06T14:01:00Z">
              <w:r w:rsidR="002F0B95">
                <w:rPr>
                  <w:rFonts w:hint="eastAsia"/>
                </w:rPr>
                <w:t>则进行实名认证校验，</w:t>
              </w:r>
            </w:ins>
            <w:ins w:id="254" w:author="ethink wang" w:date="2017-02-06T14:02:00Z">
              <w:r w:rsidR="002F0B95">
                <w:rPr>
                  <w:rFonts w:hint="eastAsia"/>
                </w:rPr>
                <w:t>如认证通过</w:t>
              </w:r>
            </w:ins>
            <w:r>
              <w:rPr>
                <w:rFonts w:hint="eastAsia"/>
              </w:rPr>
              <w:t>则关闭弹窗，显示</w:t>
            </w:r>
            <w:r w:rsidRPr="000E0D04">
              <w:rPr>
                <w:rFonts w:hint="eastAsia"/>
              </w:rPr>
              <w:t>Ⅰ</w:t>
            </w:r>
            <w:r w:rsidRPr="000E0D04">
              <w:rPr>
                <w:rFonts w:hint="eastAsia"/>
              </w:rPr>
              <w:t>-A-02</w:t>
            </w:r>
            <w:r w:rsidRPr="000E0D04">
              <w:t xml:space="preserve"> </w:t>
            </w:r>
            <w:r>
              <w:t>(0</w:t>
            </w:r>
            <w:r w:rsidR="001F1689">
              <w:t>3</w:t>
            </w:r>
            <w:r>
              <w:t>)</w:t>
            </w:r>
            <w:r>
              <w:t>页面弹窗</w:t>
            </w:r>
            <w:r w:rsidR="00963B24">
              <w:rPr>
                <w:rFonts w:hint="eastAsia"/>
              </w:rPr>
              <w:t>，</w:t>
            </w:r>
            <w:r w:rsidR="00963B24">
              <w:t>并</w:t>
            </w:r>
            <w:del w:id="255" w:author="ethink wang" w:date="2017-02-06T14:08:00Z">
              <w:r w:rsidR="00963B24" w:rsidDel="00A620E7">
                <w:rPr>
                  <w:rFonts w:hint="eastAsia"/>
                </w:rPr>
                <w:delText xml:space="preserve">4 </w:delText>
              </w:r>
            </w:del>
            <w:commentRangeStart w:id="256"/>
            <w:r w:rsidR="00963B24" w:rsidRPr="00963B24">
              <w:rPr>
                <w:rFonts w:hint="eastAsia"/>
                <w:color w:val="FF0000"/>
              </w:rPr>
              <w:t>发送短信至填写的手机号，文案参照“消息、短信文案规范”</w:t>
            </w:r>
            <w:commentRangeEnd w:id="256"/>
            <w:r w:rsidR="00963B24" w:rsidRPr="00963B24">
              <w:rPr>
                <w:rStyle w:val="afe"/>
                <w:color w:val="FF0000"/>
              </w:rPr>
              <w:commentReference w:id="256"/>
            </w:r>
            <w:ins w:id="257" w:author="ethink wang" w:date="2017-02-06T14:03:00Z">
              <w:r w:rsidR="002F0B95">
                <w:rPr>
                  <w:rFonts w:hint="eastAsia"/>
                  <w:color w:val="FF0000"/>
                </w:rPr>
                <w:t>。</w:t>
              </w:r>
            </w:ins>
          </w:p>
        </w:tc>
        <w:tc>
          <w:tcPr>
            <w:tcW w:w="2341" w:type="dxa"/>
            <w:vAlign w:val="center"/>
          </w:tcPr>
          <w:p w14:paraId="3C8D9EC0" w14:textId="77777777" w:rsidR="004275BB" w:rsidRDefault="002F0B95" w:rsidP="0099464F">
            <w:pPr>
              <w:rPr>
                <w:ins w:id="258" w:author="ethink wang" w:date="2017-02-06T14:03:00Z"/>
              </w:rPr>
            </w:pPr>
            <w:ins w:id="259" w:author="ethink wang" w:date="2017-02-06T14:03:00Z">
              <w:r>
                <w:rPr>
                  <w:rFonts w:hint="eastAsia"/>
                </w:rPr>
                <w:lastRenderedPageBreak/>
                <w:t>1</w:t>
              </w:r>
              <w:r>
                <w:rPr>
                  <w:rFonts w:hint="eastAsia"/>
                </w:rPr>
                <w:t>、</w:t>
              </w:r>
            </w:ins>
            <w:r w:rsidR="004275BB">
              <w:t>手机号填写</w:t>
            </w:r>
            <w:r w:rsidR="004275BB">
              <w:rPr>
                <w:rFonts w:hint="eastAsia"/>
              </w:rPr>
              <w:t>不完整、</w:t>
            </w:r>
            <w:r w:rsidR="004275BB">
              <w:rPr>
                <w:rFonts w:hint="eastAsia"/>
              </w:rPr>
              <w:lastRenderedPageBreak/>
              <w:t>格式错误及未实名认证时，按键不可点击</w:t>
            </w:r>
          </w:p>
          <w:p w14:paraId="200FEF1D" w14:textId="77777777" w:rsidR="002F0B95" w:rsidRDefault="002F0B95" w:rsidP="0099464F">
            <w:ins w:id="260" w:author="ethink wang" w:date="2017-02-06T14:03:00Z">
              <w:r>
                <w:t>2</w:t>
              </w:r>
              <w:r>
                <w:rPr>
                  <w:rFonts w:hint="eastAsia"/>
                </w:rPr>
                <w:t>、实名校验失败，则提示</w:t>
              </w:r>
              <w:r w:rsidR="00A620E7">
                <w:rPr>
                  <w:rFonts w:hint="eastAsia"/>
                </w:rPr>
                <w:t>“</w:t>
              </w:r>
            </w:ins>
            <w:ins w:id="261" w:author="ethink wang" w:date="2017-02-06T14:10:00Z">
              <w:r w:rsidR="00A620E7">
                <w:rPr>
                  <w:rFonts w:hint="eastAsia"/>
                </w:rPr>
                <w:t>该</w:t>
              </w:r>
            </w:ins>
            <w:ins w:id="262" w:author="ethink wang" w:date="2017-02-06T14:03:00Z">
              <w:r>
                <w:rPr>
                  <w:rFonts w:hint="eastAsia"/>
                </w:rPr>
                <w:t>号码未实名认证</w:t>
              </w:r>
            </w:ins>
            <w:ins w:id="263" w:author="ethink wang" w:date="2017-02-06T14:04:00Z">
              <w:r>
                <w:rPr>
                  <w:rFonts w:hint="eastAsia"/>
                </w:rPr>
                <w:t>，请更换其他号码</w:t>
              </w:r>
            </w:ins>
            <w:ins w:id="264" w:author="ethink wang" w:date="2017-02-06T14:03:00Z">
              <w:r>
                <w:rPr>
                  <w:rFonts w:hint="eastAsia"/>
                </w:rPr>
                <w:t>”</w:t>
              </w:r>
            </w:ins>
          </w:p>
        </w:tc>
      </w:tr>
      <w:tr w:rsidR="004275BB" w14:paraId="511015A7" w14:textId="77777777" w:rsidTr="008A4CF7">
        <w:tc>
          <w:tcPr>
            <w:tcW w:w="959" w:type="dxa"/>
            <w:vMerge/>
            <w:vAlign w:val="center"/>
          </w:tcPr>
          <w:p w14:paraId="3AAE543C" w14:textId="77777777" w:rsidR="004275BB" w:rsidRPr="000E0D04" w:rsidRDefault="004275BB" w:rsidP="008A4CF7">
            <w:pPr>
              <w:jc w:val="center"/>
            </w:pPr>
          </w:p>
        </w:tc>
        <w:tc>
          <w:tcPr>
            <w:tcW w:w="1134" w:type="dxa"/>
            <w:vAlign w:val="center"/>
          </w:tcPr>
          <w:p w14:paraId="4CE252B8" w14:textId="77777777" w:rsidR="004275BB" w:rsidRDefault="004275BB" w:rsidP="003206F2">
            <w:pPr>
              <w:jc w:val="left"/>
            </w:pPr>
            <w:r>
              <w:t>关闭</w:t>
            </w:r>
          </w:p>
        </w:tc>
        <w:tc>
          <w:tcPr>
            <w:tcW w:w="5528" w:type="dxa"/>
            <w:vAlign w:val="center"/>
          </w:tcPr>
          <w:p w14:paraId="218C3D47" w14:textId="77777777" w:rsidR="004275BB" w:rsidRDefault="004275BB" w:rsidP="002D1CD0">
            <w:pPr>
              <w:pStyle w:val="af0"/>
              <w:ind w:firstLineChars="0" w:firstLine="0"/>
            </w:pPr>
            <w:r>
              <w:rPr>
                <w:rFonts w:hint="eastAsia"/>
              </w:rPr>
              <w:t>点击右上角关闭按键，关闭弹窗</w:t>
            </w:r>
          </w:p>
        </w:tc>
        <w:tc>
          <w:tcPr>
            <w:tcW w:w="2341" w:type="dxa"/>
            <w:vAlign w:val="center"/>
          </w:tcPr>
          <w:p w14:paraId="1C179DDE" w14:textId="77777777" w:rsidR="004275BB" w:rsidRDefault="004275BB" w:rsidP="0099464F"/>
        </w:tc>
      </w:tr>
      <w:tr w:rsidR="002B2920" w14:paraId="0A02B124" w14:textId="77777777" w:rsidTr="008A4CF7">
        <w:tc>
          <w:tcPr>
            <w:tcW w:w="959" w:type="dxa"/>
            <w:vMerge w:val="restart"/>
            <w:vAlign w:val="center"/>
          </w:tcPr>
          <w:p w14:paraId="711B96DC" w14:textId="5FA3EE74" w:rsidR="002B2920" w:rsidRPr="000E0D04" w:rsidRDefault="002B2920" w:rsidP="00704D8E">
            <w:pPr>
              <w:jc w:val="center"/>
            </w:pPr>
            <w:bookmarkStart w:id="265" w:name="OLE_LINK15"/>
            <w:bookmarkStart w:id="266" w:name="OLE_LINK16"/>
            <w:bookmarkStart w:id="267" w:name="OLE_LINK17"/>
            <w:bookmarkStart w:id="268" w:name="OLE_LINK18"/>
            <w:bookmarkStart w:id="269" w:name="OLE_LINK19"/>
            <w:bookmarkStart w:id="270" w:name="OLE_LINK20"/>
            <w:bookmarkStart w:id="271" w:name="OLE_LINK21"/>
            <w:r w:rsidRPr="000E0D04">
              <w:rPr>
                <w:rFonts w:hint="eastAsia"/>
              </w:rPr>
              <w:t>Ⅰ</w:t>
            </w:r>
            <w:r w:rsidRPr="000E0D04">
              <w:rPr>
                <w:rFonts w:hint="eastAsia"/>
              </w:rPr>
              <w:t>-A-02</w:t>
            </w:r>
            <w:r w:rsidRPr="000E0D04">
              <w:t xml:space="preserve"> </w:t>
            </w:r>
            <w:r>
              <w:t>(0</w:t>
            </w:r>
            <w:r w:rsidR="001F1689">
              <w:t>3</w:t>
            </w:r>
            <w:r>
              <w:t>)</w:t>
            </w:r>
            <w:bookmarkEnd w:id="265"/>
            <w:bookmarkEnd w:id="266"/>
            <w:bookmarkEnd w:id="267"/>
            <w:bookmarkEnd w:id="268"/>
            <w:bookmarkEnd w:id="269"/>
            <w:bookmarkEnd w:id="270"/>
            <w:bookmarkEnd w:id="271"/>
          </w:p>
        </w:tc>
        <w:tc>
          <w:tcPr>
            <w:tcW w:w="1134" w:type="dxa"/>
            <w:vAlign w:val="center"/>
          </w:tcPr>
          <w:p w14:paraId="4A77650A" w14:textId="77777777" w:rsidR="002B2920" w:rsidRPr="004C4FA3" w:rsidRDefault="002B2920" w:rsidP="003206F2">
            <w:pPr>
              <w:jc w:val="left"/>
            </w:pPr>
            <w:r>
              <w:t>说明</w:t>
            </w:r>
          </w:p>
        </w:tc>
        <w:tc>
          <w:tcPr>
            <w:tcW w:w="5528" w:type="dxa"/>
            <w:vAlign w:val="center"/>
          </w:tcPr>
          <w:p w14:paraId="616C18DB" w14:textId="4A75061E" w:rsidR="002B2920" w:rsidRDefault="00D06D70" w:rsidP="00704D8E">
            <w:pPr>
              <w:pStyle w:val="af0"/>
              <w:ind w:firstLineChars="0" w:firstLine="0"/>
            </w:pPr>
            <w:r>
              <w:t>进入页面</w:t>
            </w:r>
            <w:r>
              <w:rPr>
                <w:rFonts w:hint="eastAsia"/>
              </w:rPr>
              <w:t>，</w:t>
            </w:r>
            <w:r>
              <w:t>默认弹出数字输入键盘</w:t>
            </w:r>
            <w:r>
              <w:rPr>
                <w:rFonts w:hint="eastAsia"/>
              </w:rPr>
              <w:t>，</w:t>
            </w:r>
            <w:r>
              <w:t>不可遮挡弹窗</w:t>
            </w:r>
            <w:r>
              <w:rPr>
                <w:rFonts w:hint="eastAsia"/>
              </w:rPr>
              <w:t>；关闭键盘，则弹窗居中显示。</w:t>
            </w:r>
            <w:r w:rsidR="002B2920">
              <w:t>显示</w:t>
            </w:r>
            <w:r w:rsidR="002B2920">
              <w:rPr>
                <w:rFonts w:hint="eastAsia"/>
              </w:rPr>
              <w:t>60</w:t>
            </w:r>
            <w:r w:rsidR="002B2920">
              <w:rPr>
                <w:rFonts w:hint="eastAsia"/>
              </w:rPr>
              <w:t>秒倒计时，倒计时完毕后，显示“重新发送”，如</w:t>
            </w:r>
            <w:r w:rsidR="002B2920" w:rsidRPr="000E0D04">
              <w:rPr>
                <w:rFonts w:hint="eastAsia"/>
              </w:rPr>
              <w:t>Ⅰ</w:t>
            </w:r>
            <w:r w:rsidR="002B2920" w:rsidRPr="000E0D04">
              <w:rPr>
                <w:rFonts w:hint="eastAsia"/>
              </w:rPr>
              <w:t>-A-02</w:t>
            </w:r>
            <w:r w:rsidR="002B2920" w:rsidRPr="000E0D04">
              <w:t xml:space="preserve"> </w:t>
            </w:r>
            <w:r w:rsidR="002B2920">
              <w:t>(0</w:t>
            </w:r>
            <w:r w:rsidR="001F1689">
              <w:t>4</w:t>
            </w:r>
            <w:r w:rsidR="002B2920">
              <w:t>)</w:t>
            </w:r>
            <w:r w:rsidR="002B2920">
              <w:rPr>
                <w:rFonts w:hint="eastAsia"/>
              </w:rPr>
              <w:t>，</w:t>
            </w:r>
            <w:r w:rsidR="002B2920">
              <w:t>点击后重新显示倒计时页面</w:t>
            </w:r>
          </w:p>
        </w:tc>
        <w:tc>
          <w:tcPr>
            <w:tcW w:w="2341" w:type="dxa"/>
            <w:vAlign w:val="center"/>
          </w:tcPr>
          <w:p w14:paraId="0B027CCD" w14:textId="77777777" w:rsidR="00B57148" w:rsidDel="003D4AAC" w:rsidRDefault="00D06D70" w:rsidP="00BD6851">
            <w:pPr>
              <w:rPr>
                <w:del w:id="272" w:author="ethink wang" w:date="2017-02-06T14:31:00Z"/>
              </w:rPr>
            </w:pPr>
            <w:del w:id="273" w:author="ethink wang" w:date="2017-02-06T14:31:00Z">
              <w:r w:rsidDel="003D4AAC">
                <w:delText>在倒计时时</w:delText>
              </w:r>
              <w:r w:rsidDel="003D4AAC">
                <w:rPr>
                  <w:rFonts w:hint="eastAsia"/>
                </w:rPr>
                <w:delText>，</w:delText>
              </w:r>
              <w:r w:rsidDel="003D4AAC">
                <w:delText>关闭弹窗</w:delText>
              </w:r>
              <w:r w:rsidR="00B57148" w:rsidDel="003D4AAC">
                <w:rPr>
                  <w:rFonts w:hint="eastAsia"/>
                </w:rPr>
                <w:delText>：</w:delText>
              </w:r>
            </w:del>
          </w:p>
          <w:p w14:paraId="797A85E2" w14:textId="77777777" w:rsidR="00BD6851" w:rsidDel="003D4AAC" w:rsidRDefault="00B57148" w:rsidP="00BD6851">
            <w:pPr>
              <w:rPr>
                <w:del w:id="274" w:author="ethink wang" w:date="2017-02-06T14:31:00Z"/>
              </w:rPr>
            </w:pPr>
            <w:del w:id="275" w:author="ethink wang" w:date="2017-02-06T14:31:00Z">
              <w:r w:rsidDel="003D4AAC">
                <w:rPr>
                  <w:rFonts w:hint="eastAsia"/>
                </w:rPr>
                <w:delText>1</w:delText>
              </w:r>
            </w:del>
            <w:del w:id="276" w:author="ethink wang" w:date="2017-02-06T14:21:00Z">
              <w:r w:rsidDel="003D4AAC">
                <w:rPr>
                  <w:rFonts w:hint="eastAsia"/>
                </w:rPr>
                <w:delText xml:space="preserve"> </w:delText>
              </w:r>
            </w:del>
            <w:del w:id="277" w:author="ethink wang" w:date="2017-02-06T14:31:00Z">
              <w:r w:rsidR="00D06D70" w:rsidDel="003D4AAC">
                <w:rPr>
                  <w:rFonts w:hint="eastAsia"/>
                </w:rPr>
                <w:delText>再次</w:delText>
              </w:r>
              <w:r w:rsidR="00BD6851" w:rsidDel="003D4AAC">
                <w:rPr>
                  <w:rFonts w:hint="eastAsia"/>
                </w:rPr>
                <w:delText>输入相同手机号，提交成功时：</w:delText>
              </w:r>
            </w:del>
          </w:p>
          <w:p w14:paraId="6C6F1EE4" w14:textId="77777777" w:rsidR="00BD6851" w:rsidDel="003D4AAC" w:rsidRDefault="00BD6851" w:rsidP="00BD6851">
            <w:pPr>
              <w:rPr>
                <w:del w:id="278" w:author="ethink wang" w:date="2017-02-06T14:31:00Z"/>
              </w:rPr>
            </w:pPr>
            <w:del w:id="279" w:author="ethink wang" w:date="2017-02-06T14:31:00Z">
              <w:r w:rsidDel="003D4AAC">
                <w:rPr>
                  <w:rFonts w:hint="eastAsia"/>
                </w:rPr>
                <w:delText>若在</w:delText>
              </w:r>
              <w:r w:rsidDel="003D4AAC">
                <w:rPr>
                  <w:rFonts w:hint="eastAsia"/>
                </w:rPr>
                <w:delText>60s</w:delText>
              </w:r>
              <w:r w:rsidDel="003D4AAC">
                <w:rPr>
                  <w:rFonts w:hint="eastAsia"/>
                </w:rPr>
                <w:delText>内，则继续原倒计时，不重新发送验证码；若超过</w:delText>
              </w:r>
              <w:r w:rsidDel="003D4AAC">
                <w:rPr>
                  <w:rFonts w:hint="eastAsia"/>
                </w:rPr>
                <w:delText>60s</w:delText>
              </w:r>
              <w:r w:rsidDel="003D4AAC">
                <w:rPr>
                  <w:rFonts w:hint="eastAsia"/>
                </w:rPr>
                <w:delText>，重新发送验证码并重新倒计时</w:delText>
              </w:r>
            </w:del>
          </w:p>
          <w:p w14:paraId="7E011154" w14:textId="77777777" w:rsidR="00B57148" w:rsidRPr="00D06D70" w:rsidRDefault="00B57148" w:rsidP="00BD6851">
            <w:del w:id="280" w:author="ethink wang" w:date="2017-02-06T14:31:00Z">
              <w:r w:rsidDel="003D4AAC">
                <w:rPr>
                  <w:rFonts w:hint="eastAsia"/>
                </w:rPr>
                <w:delText>2</w:delText>
              </w:r>
            </w:del>
            <w:del w:id="281" w:author="ethink wang" w:date="2017-02-06T14:21:00Z">
              <w:r w:rsidDel="003D4AAC">
                <w:rPr>
                  <w:rFonts w:hint="eastAsia"/>
                </w:rPr>
                <w:delText xml:space="preserve"> </w:delText>
              </w:r>
            </w:del>
            <w:del w:id="282" w:author="ethink wang" w:date="2017-02-06T14:31:00Z">
              <w:r w:rsidDel="003D4AAC">
                <w:rPr>
                  <w:rFonts w:hint="eastAsia"/>
                </w:rPr>
                <w:delText>输入不同的手机号码，提交成功时，不管是否在</w:delText>
              </w:r>
              <w:r w:rsidDel="003D4AAC">
                <w:rPr>
                  <w:rFonts w:hint="eastAsia"/>
                </w:rPr>
                <w:delText>60s</w:delText>
              </w:r>
              <w:r w:rsidDel="003D4AAC">
                <w:rPr>
                  <w:rFonts w:hint="eastAsia"/>
                </w:rPr>
                <w:delText>内，均发送验证码</w:delText>
              </w:r>
            </w:del>
          </w:p>
        </w:tc>
      </w:tr>
      <w:tr w:rsidR="002B2920" w14:paraId="4C464CEB" w14:textId="77777777" w:rsidTr="008A4CF7">
        <w:tc>
          <w:tcPr>
            <w:tcW w:w="959" w:type="dxa"/>
            <w:vMerge/>
            <w:vAlign w:val="center"/>
          </w:tcPr>
          <w:p w14:paraId="24525BAA" w14:textId="77777777" w:rsidR="002B2920" w:rsidRPr="000E0D04" w:rsidRDefault="002B2920" w:rsidP="008A4CF7">
            <w:pPr>
              <w:jc w:val="center"/>
            </w:pPr>
          </w:p>
        </w:tc>
        <w:tc>
          <w:tcPr>
            <w:tcW w:w="1134" w:type="dxa"/>
            <w:vAlign w:val="center"/>
          </w:tcPr>
          <w:p w14:paraId="06935B55" w14:textId="77777777" w:rsidR="002B2920" w:rsidRDefault="002B2920" w:rsidP="005F282A">
            <w:pPr>
              <w:jc w:val="left"/>
            </w:pPr>
            <w:r>
              <w:t>验证码输入框</w:t>
            </w:r>
          </w:p>
        </w:tc>
        <w:tc>
          <w:tcPr>
            <w:tcW w:w="5528" w:type="dxa"/>
            <w:vAlign w:val="center"/>
          </w:tcPr>
          <w:p w14:paraId="5E2385CC" w14:textId="77777777" w:rsidR="002B2920" w:rsidRPr="0099332D" w:rsidRDefault="002B2920" w:rsidP="008A4CF7">
            <w:pPr>
              <w:pStyle w:val="af0"/>
              <w:ind w:firstLineChars="0" w:firstLine="0"/>
            </w:pPr>
            <w:r>
              <w:t>最多可输入</w:t>
            </w:r>
            <w:r>
              <w:rPr>
                <w:rFonts w:hint="eastAsia"/>
              </w:rPr>
              <w:t>4</w:t>
            </w:r>
            <w:r>
              <w:rPr>
                <w:rFonts w:hint="eastAsia"/>
              </w:rPr>
              <w:t>位</w:t>
            </w:r>
            <w:r w:rsidR="00AC4C6B">
              <w:rPr>
                <w:rFonts w:hint="eastAsia"/>
              </w:rPr>
              <w:t>，只能输入数字</w:t>
            </w:r>
          </w:p>
        </w:tc>
        <w:tc>
          <w:tcPr>
            <w:tcW w:w="2341" w:type="dxa"/>
            <w:vAlign w:val="center"/>
          </w:tcPr>
          <w:p w14:paraId="13D0CC9D" w14:textId="77777777" w:rsidR="002B2920" w:rsidRDefault="00AC4C6B" w:rsidP="008A4CF7">
            <w:r>
              <w:t>超过</w:t>
            </w:r>
            <w:r>
              <w:rPr>
                <w:rFonts w:hint="eastAsia"/>
              </w:rPr>
              <w:t>4</w:t>
            </w:r>
            <w:r>
              <w:rPr>
                <w:rFonts w:hint="eastAsia"/>
              </w:rPr>
              <w:t>位不可输入</w:t>
            </w:r>
          </w:p>
        </w:tc>
      </w:tr>
      <w:tr w:rsidR="002B2920" w14:paraId="7EEACC41" w14:textId="77777777" w:rsidTr="008A4CF7">
        <w:tc>
          <w:tcPr>
            <w:tcW w:w="959" w:type="dxa"/>
            <w:vMerge/>
            <w:vAlign w:val="center"/>
          </w:tcPr>
          <w:p w14:paraId="4001C1D1" w14:textId="77777777" w:rsidR="002B2920" w:rsidRPr="000E0D04" w:rsidRDefault="002B2920" w:rsidP="008A4CF7">
            <w:pPr>
              <w:jc w:val="center"/>
            </w:pPr>
          </w:p>
        </w:tc>
        <w:tc>
          <w:tcPr>
            <w:tcW w:w="1134" w:type="dxa"/>
            <w:vAlign w:val="center"/>
          </w:tcPr>
          <w:p w14:paraId="1E753EBA" w14:textId="77777777" w:rsidR="002B2920" w:rsidRDefault="002B2920" w:rsidP="005F282A">
            <w:pPr>
              <w:jc w:val="left"/>
            </w:pPr>
            <w:r>
              <w:t>个人用户协议条款</w:t>
            </w:r>
          </w:p>
        </w:tc>
        <w:tc>
          <w:tcPr>
            <w:tcW w:w="5528" w:type="dxa"/>
            <w:vAlign w:val="center"/>
          </w:tcPr>
          <w:p w14:paraId="12F42A35" w14:textId="77777777" w:rsidR="002B2920" w:rsidRDefault="002B2920" w:rsidP="00316119">
            <w:pPr>
              <w:pStyle w:val="af0"/>
              <w:ind w:firstLineChars="0" w:firstLine="0"/>
            </w:pPr>
            <w:r>
              <w:t>点击图标位置</w:t>
            </w:r>
            <w:r>
              <w:rPr>
                <w:rFonts w:hint="eastAsia"/>
              </w:rPr>
              <w:t>，</w:t>
            </w:r>
            <w:r>
              <w:t>图标显示选中状态</w:t>
            </w:r>
            <w:r>
              <w:rPr>
                <w:rFonts w:hint="eastAsia"/>
              </w:rPr>
              <w:t>；</w:t>
            </w:r>
            <w:r>
              <w:t>再次点击</w:t>
            </w:r>
            <w:r>
              <w:rPr>
                <w:rFonts w:hint="eastAsia"/>
              </w:rPr>
              <w:t>，</w:t>
            </w:r>
            <w:r>
              <w:t>变为非选中状态</w:t>
            </w:r>
            <w:r w:rsidR="00BF33A6">
              <w:rPr>
                <w:rFonts w:hint="eastAsia"/>
              </w:rPr>
              <w:t>。</w:t>
            </w:r>
            <w:r w:rsidR="00BF33A6">
              <w:t>点击文字</w:t>
            </w:r>
            <w:del w:id="283" w:author="ethink wang" w:date="2017-02-06T14:35:00Z">
              <w:r w:rsidR="00BF33A6" w:rsidDel="00316119">
                <w:rPr>
                  <w:rFonts w:hint="eastAsia"/>
                </w:rPr>
                <w:delText xml:space="preserve"> </w:delText>
              </w:r>
            </w:del>
            <w:r w:rsidR="00BF33A6">
              <w:rPr>
                <w:rFonts w:hint="eastAsia"/>
              </w:rPr>
              <w:t>，跳转至</w:t>
            </w:r>
            <w:ins w:id="284" w:author="ethink wang" w:date="2017-02-06T14:39:00Z">
              <w:r w:rsidR="00316119">
                <w:rPr>
                  <w:rFonts w:hint="eastAsia"/>
                </w:rPr>
                <w:t>“用户协议”</w:t>
              </w:r>
            </w:ins>
            <w:del w:id="285" w:author="ethink wang" w:date="2017-02-06T14:39:00Z">
              <w:r w:rsidR="00BF33A6" w:rsidDel="00316119">
                <w:rPr>
                  <w:rFonts w:hint="eastAsia"/>
                </w:rPr>
                <w:delText>协议</w:delText>
              </w:r>
            </w:del>
            <w:r w:rsidR="00BF33A6">
              <w:rPr>
                <w:rFonts w:hint="eastAsia"/>
              </w:rPr>
              <w:t>详情</w:t>
            </w:r>
            <w:r w:rsidR="00522791">
              <w:rPr>
                <w:rFonts w:hint="eastAsia"/>
              </w:rPr>
              <w:t>页</w:t>
            </w:r>
            <w:r w:rsidR="00522791">
              <w:rPr>
                <w:rFonts w:hint="eastAsia"/>
              </w:rPr>
              <w:t>(</w:t>
            </w:r>
            <w:r w:rsidR="00BF33A6">
              <w:rPr>
                <w:rFonts w:hint="eastAsia"/>
              </w:rPr>
              <w:t>同一期</w:t>
            </w:r>
            <w:r w:rsidR="00522791">
              <w:rPr>
                <w:rFonts w:hint="eastAsia"/>
              </w:rPr>
              <w:t>)</w:t>
            </w:r>
          </w:p>
        </w:tc>
        <w:tc>
          <w:tcPr>
            <w:tcW w:w="2341" w:type="dxa"/>
            <w:vAlign w:val="center"/>
          </w:tcPr>
          <w:p w14:paraId="3C03F56B" w14:textId="77777777" w:rsidR="002B2920" w:rsidRDefault="002B2920" w:rsidP="008A4CF7"/>
        </w:tc>
      </w:tr>
      <w:tr w:rsidR="002B2920" w14:paraId="5687142F" w14:textId="77777777" w:rsidTr="008A4CF7">
        <w:tc>
          <w:tcPr>
            <w:tcW w:w="959" w:type="dxa"/>
            <w:vMerge/>
            <w:vAlign w:val="center"/>
          </w:tcPr>
          <w:p w14:paraId="10AAD745" w14:textId="77777777" w:rsidR="002B2920" w:rsidRPr="000E0D04" w:rsidRDefault="002B2920" w:rsidP="008A4CF7">
            <w:pPr>
              <w:jc w:val="center"/>
            </w:pPr>
          </w:p>
        </w:tc>
        <w:tc>
          <w:tcPr>
            <w:tcW w:w="1134" w:type="dxa"/>
            <w:vAlign w:val="center"/>
          </w:tcPr>
          <w:p w14:paraId="05113D13" w14:textId="77777777" w:rsidR="002B2920" w:rsidRDefault="002B2920" w:rsidP="005F282A">
            <w:pPr>
              <w:jc w:val="left"/>
            </w:pPr>
            <w:r>
              <w:t>登录</w:t>
            </w:r>
          </w:p>
        </w:tc>
        <w:tc>
          <w:tcPr>
            <w:tcW w:w="5528" w:type="dxa"/>
            <w:vAlign w:val="center"/>
          </w:tcPr>
          <w:p w14:paraId="0160AE90" w14:textId="77777777" w:rsidR="002B2920" w:rsidRDefault="002B2920" w:rsidP="00421049">
            <w:pPr>
              <w:pStyle w:val="af0"/>
              <w:ind w:firstLineChars="0" w:firstLine="0"/>
            </w:pPr>
            <w:r>
              <w:rPr>
                <w:rFonts w:hint="eastAsia"/>
              </w:rPr>
              <w:t>1</w:t>
            </w:r>
            <w:del w:id="286" w:author="ethink wang" w:date="2017-02-06T14:41:00Z">
              <w:r w:rsidDel="00D75AB5">
                <w:rPr>
                  <w:rFonts w:hint="eastAsia"/>
                </w:rPr>
                <w:delText xml:space="preserve"> </w:delText>
              </w:r>
            </w:del>
            <w:ins w:id="287" w:author="ethink wang" w:date="2017-02-06T14:41:00Z">
              <w:r w:rsidR="00D75AB5">
                <w:rPr>
                  <w:rFonts w:hint="eastAsia"/>
                </w:rPr>
                <w:t>、</w:t>
              </w:r>
            </w:ins>
            <w:r>
              <w:t>未输入验证码或未选中</w:t>
            </w:r>
            <w:r>
              <w:rPr>
                <w:rFonts w:hint="eastAsia"/>
              </w:rPr>
              <w:t>“个人用户协议条款时”，按键不可点击</w:t>
            </w:r>
          </w:p>
          <w:p w14:paraId="751587AD" w14:textId="66675769" w:rsidR="002B2920" w:rsidRDefault="002B2920" w:rsidP="00421049">
            <w:pPr>
              <w:pStyle w:val="af0"/>
              <w:ind w:firstLineChars="0" w:firstLine="0"/>
              <w:rPr>
                <w:ins w:id="288" w:author="ethink wang" w:date="2017-02-06T14:34:00Z"/>
              </w:rPr>
            </w:pPr>
            <w:r>
              <w:rPr>
                <w:rFonts w:hint="eastAsia"/>
              </w:rPr>
              <w:t>2</w:t>
            </w:r>
            <w:del w:id="289" w:author="ethink wang" w:date="2017-02-06T14:41:00Z">
              <w:r w:rsidDel="00D75AB5">
                <w:rPr>
                  <w:rFonts w:hint="eastAsia"/>
                </w:rPr>
                <w:delText xml:space="preserve"> </w:delText>
              </w:r>
            </w:del>
            <w:ins w:id="290" w:author="ethink wang" w:date="2017-02-06T14:41:00Z">
              <w:r w:rsidR="00D75AB5">
                <w:rPr>
                  <w:rFonts w:hint="eastAsia"/>
                </w:rPr>
                <w:t>、</w:t>
              </w:r>
            </w:ins>
            <w:r>
              <w:t>点击</w:t>
            </w:r>
            <w:r>
              <w:rPr>
                <w:rFonts w:hint="eastAsia"/>
              </w:rPr>
              <w:t>，</w:t>
            </w:r>
            <w:r>
              <w:t>对验证码进行</w:t>
            </w:r>
            <w:ins w:id="291" w:author="ethink wang" w:date="2017-02-06T14:32:00Z">
              <w:r w:rsidR="00A5437C">
                <w:t>正确性和有效性</w:t>
              </w:r>
            </w:ins>
            <w:r>
              <w:t>校验</w:t>
            </w:r>
            <w:r>
              <w:rPr>
                <w:rFonts w:hint="eastAsia"/>
              </w:rPr>
              <w:t>，验证</w:t>
            </w:r>
            <w:ins w:id="292" w:author="ethink wang" w:date="2017-02-06T14:34:00Z">
              <w:r w:rsidR="00A5437C">
                <w:rPr>
                  <w:rFonts w:hint="eastAsia"/>
                </w:rPr>
                <w:t>均</w:t>
              </w:r>
            </w:ins>
            <w:r>
              <w:t>通过</w:t>
            </w:r>
            <w:ins w:id="293" w:author="ethink wang" w:date="2017-02-06T14:34:00Z">
              <w:r w:rsidR="00A5437C">
                <w:rPr>
                  <w:rFonts w:hint="eastAsia"/>
                </w:rPr>
                <w:t>（即正确且未失效）</w:t>
              </w:r>
            </w:ins>
            <w:r>
              <w:rPr>
                <w:rFonts w:hint="eastAsia"/>
              </w:rPr>
              <w:t>，</w:t>
            </w:r>
            <w:ins w:id="294" w:author="ethink wang" w:date="2017-02-06T14:34:00Z">
              <w:r w:rsidR="00A5437C">
                <w:rPr>
                  <w:rFonts w:hint="eastAsia"/>
                </w:rPr>
                <w:t>则</w:t>
              </w:r>
            </w:ins>
            <w:r>
              <w:t>进入</w:t>
            </w:r>
            <w:r w:rsidRPr="000E0D04">
              <w:rPr>
                <w:rFonts w:hint="eastAsia"/>
              </w:rPr>
              <w:t>Ⅰ</w:t>
            </w:r>
            <w:r w:rsidRPr="000E0D04">
              <w:rPr>
                <w:rFonts w:hint="eastAsia"/>
              </w:rPr>
              <w:t>-A-02</w:t>
            </w:r>
            <w:r w:rsidRPr="000E0D04">
              <w:t xml:space="preserve"> </w:t>
            </w:r>
            <w:r>
              <w:t>(0</w:t>
            </w:r>
            <w:r w:rsidR="001F1689">
              <w:t>6</w:t>
            </w:r>
            <w:r>
              <w:t>)</w:t>
            </w:r>
          </w:p>
          <w:p w14:paraId="5602EEFC" w14:textId="77777777" w:rsidR="00A5437C" w:rsidRPr="00A5437C" w:rsidRDefault="00A5437C" w:rsidP="00421049">
            <w:pPr>
              <w:pStyle w:val="af0"/>
              <w:ind w:firstLineChars="0" w:firstLine="0"/>
            </w:pPr>
            <w:ins w:id="295" w:author="ethink wang" w:date="2017-02-06T14:34:00Z">
              <w:r>
                <w:t>3</w:t>
              </w:r>
              <w:r>
                <w:rPr>
                  <w:rFonts w:hint="eastAsia"/>
                </w:rPr>
                <w:t>、</w:t>
              </w:r>
              <w:r>
                <w:t>验证码有效期为</w:t>
              </w:r>
              <w:r>
                <w:rPr>
                  <w:rFonts w:hint="eastAsia"/>
                </w:rPr>
                <w:t>10</w:t>
              </w:r>
            </w:ins>
            <w:ins w:id="296" w:author="ethink wang" w:date="2017-02-06T14:35:00Z">
              <w:r>
                <w:rPr>
                  <w:rFonts w:hint="eastAsia"/>
                </w:rPr>
                <w:t>分钟</w:t>
              </w:r>
            </w:ins>
          </w:p>
        </w:tc>
        <w:tc>
          <w:tcPr>
            <w:tcW w:w="2341" w:type="dxa"/>
            <w:vAlign w:val="center"/>
          </w:tcPr>
          <w:p w14:paraId="49971795" w14:textId="77777777" w:rsidR="002B2920" w:rsidRDefault="002B2920" w:rsidP="008A4CF7">
            <w:r>
              <w:t>验证未通过</w:t>
            </w:r>
            <w:r>
              <w:rPr>
                <w:rFonts w:hint="eastAsia"/>
              </w:rPr>
              <w:t>提示原因：</w:t>
            </w:r>
          </w:p>
          <w:p w14:paraId="44708765" w14:textId="6BB81C73" w:rsidR="002B2920" w:rsidRDefault="002B2920" w:rsidP="008A4CF7">
            <w:pPr>
              <w:rPr>
                <w:ins w:id="297" w:author="ethink wang" w:date="2017-02-06T14:33:00Z"/>
              </w:rPr>
            </w:pPr>
            <w:r>
              <w:rPr>
                <w:rFonts w:hint="eastAsia"/>
              </w:rPr>
              <w:t>1</w:t>
            </w:r>
            <w:del w:id="298" w:author="ethink wang" w:date="2017-02-06T14:33:00Z">
              <w:r w:rsidDel="00A5437C">
                <w:rPr>
                  <w:rFonts w:hint="eastAsia"/>
                </w:rPr>
                <w:delText xml:space="preserve"> </w:delText>
              </w:r>
            </w:del>
            <w:ins w:id="299" w:author="ethink wang" w:date="2017-02-06T14:33:00Z">
              <w:r w:rsidR="00A5437C">
                <w:rPr>
                  <w:rFonts w:hint="eastAsia"/>
                </w:rPr>
                <w:t>、</w:t>
              </w:r>
            </w:ins>
            <w:r>
              <w:rPr>
                <w:rFonts w:hint="eastAsia"/>
              </w:rPr>
              <w:t>验证码错误，提示文案“请输入正确的验证码”，样式参照</w:t>
            </w:r>
            <w:r w:rsidRPr="000E0D04">
              <w:rPr>
                <w:rFonts w:hint="eastAsia"/>
              </w:rPr>
              <w:t>Ⅰ</w:t>
            </w:r>
            <w:r w:rsidRPr="000E0D04">
              <w:rPr>
                <w:rFonts w:hint="eastAsia"/>
              </w:rPr>
              <w:t>-A-02</w:t>
            </w:r>
            <w:r w:rsidRPr="000E0D04">
              <w:t xml:space="preserve"> </w:t>
            </w:r>
            <w:r>
              <w:t>(0</w:t>
            </w:r>
            <w:r w:rsidR="001F1689">
              <w:t>5</w:t>
            </w:r>
            <w:r>
              <w:t>)</w:t>
            </w:r>
          </w:p>
          <w:p w14:paraId="2C07067C" w14:textId="77777777" w:rsidR="00A5437C" w:rsidRDefault="00A5437C" w:rsidP="008A4CF7">
            <w:ins w:id="300" w:author="ethink wang" w:date="2017-02-06T14:33:00Z">
              <w:r>
                <w:rPr>
                  <w:rFonts w:hint="eastAsia"/>
                </w:rPr>
                <w:t>2</w:t>
              </w:r>
              <w:r>
                <w:rPr>
                  <w:rFonts w:hint="eastAsia"/>
                </w:rPr>
                <w:t>、验证码失效，提示文</w:t>
              </w:r>
              <w:r>
                <w:rPr>
                  <w:rFonts w:hint="eastAsia"/>
                </w:rPr>
                <w:lastRenderedPageBreak/>
                <w:t>案“验证码</w:t>
              </w:r>
            </w:ins>
            <w:ins w:id="301" w:author="ethink wang" w:date="2017-02-06T15:41:00Z">
              <w:r w:rsidR="00521D20">
                <w:rPr>
                  <w:rFonts w:hint="eastAsia"/>
                </w:rPr>
                <w:t>已</w:t>
              </w:r>
            </w:ins>
            <w:ins w:id="302" w:author="ethink wang" w:date="2017-02-06T14:33:00Z">
              <w:r>
                <w:rPr>
                  <w:rFonts w:hint="eastAsia"/>
                </w:rPr>
                <w:t>失效，请重新获取验证码”；</w:t>
              </w:r>
            </w:ins>
          </w:p>
          <w:p w14:paraId="24907FE4" w14:textId="77777777" w:rsidR="002B2920" w:rsidRPr="00D07FEE" w:rsidRDefault="002B2920" w:rsidP="00CE40AA">
            <w:del w:id="303" w:author="ethink wang" w:date="2017-02-06T14:34:00Z">
              <w:r w:rsidDel="00A5437C">
                <w:delText xml:space="preserve">2 </w:delText>
              </w:r>
            </w:del>
            <w:ins w:id="304" w:author="ethink wang" w:date="2017-02-06T14:34:00Z">
              <w:r w:rsidR="00A5437C">
                <w:t>3</w:t>
              </w:r>
              <w:r w:rsidR="00A5437C">
                <w:rPr>
                  <w:rFonts w:hint="eastAsia"/>
                </w:rPr>
                <w:t>、</w:t>
              </w:r>
            </w:ins>
            <w:r>
              <w:t>断网</w:t>
            </w:r>
            <w:r>
              <w:rPr>
                <w:rFonts w:hint="eastAsia"/>
              </w:rPr>
              <w:t>时，点击</w:t>
            </w:r>
            <w:r>
              <w:t>显示通用</w:t>
            </w:r>
            <w:bookmarkStart w:id="305" w:name="OLE_LINK30"/>
            <w:bookmarkStart w:id="306" w:name="OLE_LINK31"/>
            <w:bookmarkStart w:id="307" w:name="OLE_LINK32"/>
            <w:bookmarkStart w:id="308" w:name="OLE_LINK33"/>
            <w:bookmarkStart w:id="309" w:name="OLE_LINK34"/>
            <w:bookmarkStart w:id="310" w:name="OLE_LINK35"/>
            <w:r>
              <w:t>断网提示浮窗</w:t>
            </w:r>
            <w:bookmarkEnd w:id="305"/>
            <w:bookmarkEnd w:id="306"/>
            <w:bookmarkEnd w:id="307"/>
            <w:bookmarkEnd w:id="308"/>
            <w:bookmarkEnd w:id="309"/>
            <w:bookmarkEnd w:id="310"/>
          </w:p>
        </w:tc>
      </w:tr>
      <w:tr w:rsidR="009B0306" w:rsidRPr="00F20DFA" w14:paraId="12FB4EB7" w14:textId="77777777" w:rsidTr="008A4CF7">
        <w:tc>
          <w:tcPr>
            <w:tcW w:w="959" w:type="dxa"/>
            <w:vMerge w:val="restart"/>
            <w:vAlign w:val="center"/>
          </w:tcPr>
          <w:p w14:paraId="171E3E6C" w14:textId="27E604C9" w:rsidR="009B0306" w:rsidRPr="000E0D04" w:rsidRDefault="009B0306" w:rsidP="00D75AB5">
            <w:pPr>
              <w:jc w:val="center"/>
            </w:pPr>
            <w:bookmarkStart w:id="311" w:name="OLE_LINK22"/>
            <w:bookmarkStart w:id="312" w:name="OLE_LINK23"/>
            <w:bookmarkStart w:id="313" w:name="OLE_LINK24"/>
            <w:bookmarkStart w:id="314" w:name="OLE_LINK25"/>
            <w:bookmarkStart w:id="315" w:name="OLE_LINK26"/>
            <w:r w:rsidRPr="000E0D04">
              <w:rPr>
                <w:rFonts w:hint="eastAsia"/>
              </w:rPr>
              <w:lastRenderedPageBreak/>
              <w:t>Ⅰ</w:t>
            </w:r>
            <w:r w:rsidRPr="000E0D04">
              <w:rPr>
                <w:rFonts w:hint="eastAsia"/>
              </w:rPr>
              <w:t>-A-02</w:t>
            </w:r>
            <w:r w:rsidRPr="000E0D04">
              <w:t xml:space="preserve"> </w:t>
            </w:r>
            <w:r>
              <w:t>(</w:t>
            </w:r>
            <w:del w:id="316" w:author="ethink wang" w:date="2017-02-06T14:49:00Z">
              <w:r w:rsidDel="00D75AB5">
                <w:delText>08</w:delText>
              </w:r>
            </w:del>
            <w:ins w:id="317" w:author="ethink wang" w:date="2017-02-06T14:49:00Z">
              <w:r w:rsidR="00D75AB5">
                <w:t>0</w:t>
              </w:r>
            </w:ins>
            <w:r w:rsidR="001F1689">
              <w:t>5</w:t>
            </w:r>
            <w:r>
              <w:t>)</w:t>
            </w:r>
            <w:bookmarkEnd w:id="311"/>
            <w:bookmarkEnd w:id="312"/>
            <w:bookmarkEnd w:id="313"/>
            <w:bookmarkEnd w:id="314"/>
            <w:bookmarkEnd w:id="315"/>
          </w:p>
        </w:tc>
        <w:tc>
          <w:tcPr>
            <w:tcW w:w="1134" w:type="dxa"/>
            <w:vAlign w:val="center"/>
          </w:tcPr>
          <w:p w14:paraId="7E4D658F" w14:textId="77777777" w:rsidR="009B0306" w:rsidRDefault="009B0306" w:rsidP="005F282A">
            <w:pPr>
              <w:jc w:val="left"/>
            </w:pPr>
            <w:r>
              <w:t>说明</w:t>
            </w:r>
          </w:p>
        </w:tc>
        <w:tc>
          <w:tcPr>
            <w:tcW w:w="5528" w:type="dxa"/>
            <w:vAlign w:val="center"/>
          </w:tcPr>
          <w:p w14:paraId="7A3E2538" w14:textId="6B98F70E" w:rsidR="009B0306" w:rsidRDefault="009B0306" w:rsidP="00D75AB5">
            <w:pPr>
              <w:pStyle w:val="af0"/>
              <w:ind w:firstLineChars="0" w:firstLine="0"/>
            </w:pPr>
            <w:r>
              <w:rPr>
                <w:rFonts w:hint="eastAsia"/>
              </w:rPr>
              <w:t>初始进入页面，光标在上栏输入框闪动，同时</w:t>
            </w:r>
            <w:r w:rsidR="002E4AAB">
              <w:rPr>
                <w:rFonts w:hint="eastAsia"/>
              </w:rPr>
              <w:t>弹出</w:t>
            </w:r>
            <w:r>
              <w:rPr>
                <w:rFonts w:hint="eastAsia"/>
              </w:rPr>
              <w:t>英文输入键盘，键盘不可遮挡弹窗；收起键盘后，弹窗居中显示</w:t>
            </w:r>
            <w:r w:rsidR="000F7E0B">
              <w:rPr>
                <w:rFonts w:hint="eastAsia"/>
              </w:rPr>
              <w:t>，如</w:t>
            </w:r>
            <w:r w:rsidR="000F7E0B" w:rsidRPr="000E0D04">
              <w:rPr>
                <w:rFonts w:hint="eastAsia"/>
              </w:rPr>
              <w:t>Ⅰ</w:t>
            </w:r>
            <w:r w:rsidR="000F7E0B" w:rsidRPr="000E0D04">
              <w:rPr>
                <w:rFonts w:hint="eastAsia"/>
              </w:rPr>
              <w:t>-A-02</w:t>
            </w:r>
            <w:r w:rsidR="000F7E0B" w:rsidRPr="000E0D04">
              <w:t xml:space="preserve"> </w:t>
            </w:r>
            <w:r w:rsidR="000F7E0B">
              <w:t>(</w:t>
            </w:r>
            <w:del w:id="318" w:author="ethink wang" w:date="2017-02-06T14:49:00Z">
              <w:r w:rsidR="000F7E0B" w:rsidDel="00D75AB5">
                <w:delText>09</w:delText>
              </w:r>
            </w:del>
            <w:ins w:id="319" w:author="ethink wang" w:date="2017-02-06T14:49:00Z">
              <w:r w:rsidR="00D75AB5">
                <w:t>0</w:t>
              </w:r>
            </w:ins>
            <w:r w:rsidR="001F1689">
              <w:t>6</w:t>
            </w:r>
            <w:r w:rsidR="000F7E0B">
              <w:t>)</w:t>
            </w:r>
            <w:r w:rsidR="002E4AAB">
              <w:rPr>
                <w:rFonts w:hint="eastAsia"/>
              </w:rPr>
              <w:t xml:space="preserve"> </w:t>
            </w:r>
          </w:p>
        </w:tc>
        <w:tc>
          <w:tcPr>
            <w:tcW w:w="2341" w:type="dxa"/>
            <w:vAlign w:val="center"/>
          </w:tcPr>
          <w:p w14:paraId="3D26C25D" w14:textId="77777777" w:rsidR="009B0306" w:rsidRDefault="009B0306" w:rsidP="008A4CF7"/>
        </w:tc>
      </w:tr>
      <w:tr w:rsidR="009B0306" w:rsidRPr="00F20DFA" w14:paraId="6781BE48" w14:textId="77777777" w:rsidTr="008A4CF7">
        <w:tc>
          <w:tcPr>
            <w:tcW w:w="959" w:type="dxa"/>
            <w:vMerge/>
            <w:vAlign w:val="center"/>
          </w:tcPr>
          <w:p w14:paraId="4E078FA8" w14:textId="77777777" w:rsidR="009B0306" w:rsidRPr="000E0D04" w:rsidRDefault="009B0306" w:rsidP="008A4CF7">
            <w:pPr>
              <w:jc w:val="center"/>
            </w:pPr>
          </w:p>
        </w:tc>
        <w:tc>
          <w:tcPr>
            <w:tcW w:w="1134" w:type="dxa"/>
            <w:vAlign w:val="center"/>
          </w:tcPr>
          <w:p w14:paraId="131EFD52" w14:textId="77777777" w:rsidR="009B0306" w:rsidRDefault="009B0306" w:rsidP="005F282A">
            <w:pPr>
              <w:jc w:val="left"/>
            </w:pPr>
            <w:r>
              <w:t>上栏输入框</w:t>
            </w:r>
          </w:p>
        </w:tc>
        <w:tc>
          <w:tcPr>
            <w:tcW w:w="5528" w:type="dxa"/>
            <w:vAlign w:val="center"/>
          </w:tcPr>
          <w:p w14:paraId="26E8EBBD" w14:textId="77777777" w:rsidR="009B0306" w:rsidRDefault="009B0306" w:rsidP="00421049">
            <w:pPr>
              <w:pStyle w:val="af0"/>
              <w:ind w:firstLineChars="0" w:firstLine="0"/>
            </w:pPr>
            <w:r>
              <w:rPr>
                <w:rFonts w:hint="eastAsia"/>
              </w:rPr>
              <w:t>弱提示“</w:t>
            </w:r>
            <w:r>
              <w:rPr>
                <w:rFonts w:hint="eastAsia"/>
              </w:rPr>
              <w:t>6~</w:t>
            </w:r>
            <w:r>
              <w:t>16</w:t>
            </w:r>
            <w:r>
              <w:t>位字母</w:t>
            </w:r>
            <w:r>
              <w:rPr>
                <w:rFonts w:hint="eastAsia"/>
              </w:rPr>
              <w:t>、</w:t>
            </w:r>
            <w:r>
              <w:t>字符</w:t>
            </w:r>
            <w:r>
              <w:rPr>
                <w:rFonts w:hint="eastAsia"/>
              </w:rPr>
              <w:t>、</w:t>
            </w:r>
            <w:r>
              <w:t>数字</w:t>
            </w:r>
            <w:r>
              <w:rPr>
                <w:rFonts w:hint="eastAsia"/>
              </w:rPr>
              <w:t>”</w:t>
            </w:r>
          </w:p>
        </w:tc>
        <w:tc>
          <w:tcPr>
            <w:tcW w:w="2341" w:type="dxa"/>
            <w:vAlign w:val="center"/>
          </w:tcPr>
          <w:p w14:paraId="50A866EF" w14:textId="77777777" w:rsidR="009B0306" w:rsidRDefault="002E4AAB" w:rsidP="008A4CF7">
            <w:r>
              <w:rPr>
                <w:rFonts w:hint="eastAsia"/>
              </w:rPr>
              <w:t>超过</w:t>
            </w:r>
            <w:r w:rsidR="009B0306">
              <w:rPr>
                <w:rFonts w:hint="eastAsia"/>
              </w:rPr>
              <w:t>16</w:t>
            </w:r>
            <w:r w:rsidR="009B0306">
              <w:rPr>
                <w:rFonts w:hint="eastAsia"/>
              </w:rPr>
              <w:t>位之后，不可继续输入</w:t>
            </w:r>
          </w:p>
        </w:tc>
      </w:tr>
      <w:tr w:rsidR="009B0306" w:rsidRPr="00F20DFA" w14:paraId="57925C5F" w14:textId="77777777" w:rsidTr="008A4CF7">
        <w:tc>
          <w:tcPr>
            <w:tcW w:w="959" w:type="dxa"/>
            <w:vMerge/>
            <w:vAlign w:val="center"/>
          </w:tcPr>
          <w:p w14:paraId="776DB9BA" w14:textId="77777777" w:rsidR="009B0306" w:rsidRPr="000E0D04" w:rsidRDefault="009B0306" w:rsidP="008A4CF7">
            <w:pPr>
              <w:jc w:val="center"/>
            </w:pPr>
          </w:p>
        </w:tc>
        <w:tc>
          <w:tcPr>
            <w:tcW w:w="1134" w:type="dxa"/>
            <w:vAlign w:val="center"/>
          </w:tcPr>
          <w:p w14:paraId="477B1226" w14:textId="77777777" w:rsidR="009B0306" w:rsidRDefault="009B0306" w:rsidP="005F282A">
            <w:pPr>
              <w:jc w:val="left"/>
            </w:pPr>
            <w:r>
              <w:rPr>
                <w:rFonts w:hint="eastAsia"/>
              </w:rPr>
              <w:t>下栏输入框</w:t>
            </w:r>
          </w:p>
        </w:tc>
        <w:tc>
          <w:tcPr>
            <w:tcW w:w="5528" w:type="dxa"/>
            <w:vAlign w:val="center"/>
          </w:tcPr>
          <w:p w14:paraId="57742620" w14:textId="77777777" w:rsidR="009B0306" w:rsidRDefault="009B0306" w:rsidP="00421049">
            <w:pPr>
              <w:pStyle w:val="af0"/>
              <w:ind w:firstLineChars="0" w:firstLine="0"/>
            </w:pPr>
            <w:r>
              <w:rPr>
                <w:rFonts w:hint="eastAsia"/>
              </w:rPr>
              <w:t>弱提示“请再次输入密码”</w:t>
            </w:r>
          </w:p>
        </w:tc>
        <w:tc>
          <w:tcPr>
            <w:tcW w:w="2341" w:type="dxa"/>
            <w:vAlign w:val="center"/>
          </w:tcPr>
          <w:p w14:paraId="1DE7902A" w14:textId="77777777" w:rsidR="009B0306" w:rsidRDefault="002E4AAB" w:rsidP="008A4CF7">
            <w:r>
              <w:rPr>
                <w:rFonts w:hint="eastAsia"/>
              </w:rPr>
              <w:t>超过</w:t>
            </w:r>
            <w:r w:rsidR="009B0306">
              <w:rPr>
                <w:rFonts w:hint="eastAsia"/>
              </w:rPr>
              <w:t>16</w:t>
            </w:r>
            <w:r w:rsidR="009B0306">
              <w:rPr>
                <w:rFonts w:hint="eastAsia"/>
              </w:rPr>
              <w:t>位之后，不可继续输入</w:t>
            </w:r>
          </w:p>
        </w:tc>
      </w:tr>
      <w:tr w:rsidR="009B0306" w:rsidRPr="00F20DFA" w14:paraId="20ACD186" w14:textId="77777777" w:rsidTr="008A4CF7">
        <w:tc>
          <w:tcPr>
            <w:tcW w:w="959" w:type="dxa"/>
            <w:vMerge/>
            <w:vAlign w:val="center"/>
          </w:tcPr>
          <w:p w14:paraId="24EE7C6F" w14:textId="77777777" w:rsidR="009B0306" w:rsidRPr="000E0D04" w:rsidRDefault="009B0306" w:rsidP="008A4CF7">
            <w:pPr>
              <w:jc w:val="center"/>
            </w:pPr>
          </w:p>
        </w:tc>
        <w:tc>
          <w:tcPr>
            <w:tcW w:w="1134" w:type="dxa"/>
            <w:vAlign w:val="center"/>
          </w:tcPr>
          <w:p w14:paraId="6C287295" w14:textId="77777777" w:rsidR="009B0306" w:rsidRDefault="009B0306" w:rsidP="005F282A">
            <w:pPr>
              <w:jc w:val="left"/>
            </w:pPr>
            <w:r>
              <w:rPr>
                <w:rFonts w:hint="eastAsia"/>
              </w:rPr>
              <w:t>确定</w:t>
            </w:r>
          </w:p>
        </w:tc>
        <w:tc>
          <w:tcPr>
            <w:tcW w:w="5528" w:type="dxa"/>
            <w:vAlign w:val="center"/>
          </w:tcPr>
          <w:p w14:paraId="66C0AA2C" w14:textId="77777777" w:rsidR="009B0306" w:rsidRDefault="000F7E0B" w:rsidP="00421049">
            <w:pPr>
              <w:pStyle w:val="af0"/>
              <w:ind w:firstLineChars="0" w:firstLine="0"/>
            </w:pPr>
            <w:r>
              <w:rPr>
                <w:rFonts w:hint="eastAsia"/>
              </w:rPr>
              <w:t>点击对密码进行校验，显示“提交中”</w:t>
            </w:r>
            <w:r>
              <w:rPr>
                <w:rFonts w:hint="eastAsia"/>
              </w:rPr>
              <w:t>gif</w:t>
            </w:r>
            <w:r>
              <w:rPr>
                <w:rFonts w:hint="eastAsia"/>
              </w:rPr>
              <w:t>图片</w:t>
            </w:r>
          </w:p>
          <w:p w14:paraId="084D577E" w14:textId="193D06CF" w:rsidR="009B0306" w:rsidRDefault="009B0306" w:rsidP="00421049">
            <w:pPr>
              <w:pStyle w:val="af0"/>
              <w:ind w:firstLineChars="0" w:firstLine="0"/>
            </w:pPr>
            <w:r>
              <w:rPr>
                <w:rFonts w:hint="eastAsia"/>
              </w:rPr>
              <w:t>1</w:t>
            </w:r>
            <w:del w:id="320" w:author="ethink wang" w:date="2017-02-06T14:55:00Z">
              <w:r w:rsidDel="0063246C">
                <w:rPr>
                  <w:rFonts w:hint="eastAsia"/>
                </w:rPr>
                <w:delText xml:space="preserve"> </w:delText>
              </w:r>
            </w:del>
            <w:ins w:id="321" w:author="ethink wang" w:date="2017-02-06T14:55:00Z">
              <w:r w:rsidR="0063246C">
                <w:rPr>
                  <w:rFonts w:hint="eastAsia"/>
                </w:rPr>
                <w:t>、</w:t>
              </w:r>
            </w:ins>
            <w:r>
              <w:rPr>
                <w:rFonts w:hint="eastAsia"/>
              </w:rPr>
              <w:t>通过校验，关闭弹窗</w:t>
            </w:r>
            <w:r w:rsidR="000F7E0B">
              <w:rPr>
                <w:rFonts w:hint="eastAsia"/>
              </w:rPr>
              <w:t>，同时浮窗提示“密码设置成功”</w:t>
            </w:r>
            <w:r w:rsidR="00EB1274">
              <w:rPr>
                <w:rFonts w:hint="eastAsia"/>
              </w:rPr>
              <w:t>，</w:t>
            </w:r>
            <w:bookmarkStart w:id="322" w:name="OLE_LINK36"/>
            <w:bookmarkStart w:id="323" w:name="OLE_LINK37"/>
            <w:bookmarkStart w:id="324" w:name="OLE_LINK38"/>
            <w:r w:rsidR="00EB1274">
              <w:rPr>
                <w:rFonts w:hint="eastAsia"/>
              </w:rPr>
              <w:t>如</w:t>
            </w:r>
            <w:r w:rsidR="00EB1274" w:rsidRPr="000E0D04">
              <w:rPr>
                <w:rFonts w:hint="eastAsia"/>
              </w:rPr>
              <w:t>Ⅰ</w:t>
            </w:r>
            <w:r w:rsidR="00EB1274" w:rsidRPr="000E0D04">
              <w:rPr>
                <w:rFonts w:hint="eastAsia"/>
              </w:rPr>
              <w:t>-A-02</w:t>
            </w:r>
            <w:r w:rsidR="00EB1274" w:rsidRPr="000E0D04">
              <w:t xml:space="preserve"> </w:t>
            </w:r>
            <w:r w:rsidR="00EB1274">
              <w:t>(</w:t>
            </w:r>
            <w:r w:rsidR="001F1689">
              <w:t>09</w:t>
            </w:r>
            <w:r w:rsidR="00EB1274">
              <w:t>)</w:t>
            </w:r>
            <w:bookmarkEnd w:id="322"/>
            <w:bookmarkEnd w:id="323"/>
            <w:bookmarkEnd w:id="324"/>
          </w:p>
          <w:p w14:paraId="1A2239C5" w14:textId="77777777" w:rsidR="009B0306" w:rsidRDefault="009B0306" w:rsidP="00421049">
            <w:pPr>
              <w:pStyle w:val="af0"/>
              <w:ind w:firstLineChars="0" w:firstLine="0"/>
            </w:pPr>
            <w:r>
              <w:rPr>
                <w:rFonts w:hint="eastAsia"/>
              </w:rPr>
              <w:t>2</w:t>
            </w:r>
            <w:del w:id="325" w:author="ethink wang" w:date="2017-02-06T14:55:00Z">
              <w:r w:rsidDel="0063246C">
                <w:rPr>
                  <w:rFonts w:hint="eastAsia"/>
                </w:rPr>
                <w:delText xml:space="preserve"> </w:delText>
              </w:r>
            </w:del>
            <w:ins w:id="326" w:author="ethink wang" w:date="2017-02-06T14:55:00Z">
              <w:r w:rsidR="0063246C">
                <w:rPr>
                  <w:rFonts w:hint="eastAsia"/>
                </w:rPr>
                <w:t>、</w:t>
              </w:r>
            </w:ins>
            <w:r>
              <w:rPr>
                <w:rFonts w:hint="eastAsia"/>
              </w:rPr>
              <w:t>未通过校验，给出提示信息，留在弹窗页面</w:t>
            </w:r>
          </w:p>
        </w:tc>
        <w:tc>
          <w:tcPr>
            <w:tcW w:w="2341" w:type="dxa"/>
            <w:vAlign w:val="center"/>
          </w:tcPr>
          <w:p w14:paraId="2E0EE880" w14:textId="77777777" w:rsidR="009B0306" w:rsidRPr="0063246C" w:rsidRDefault="00D35AE6" w:rsidP="008A4CF7">
            <w:pPr>
              <w:rPr>
                <w:rPrChange w:id="327" w:author="ethink wang" w:date="2017-02-06T14:54:00Z">
                  <w:rPr>
                    <w:color w:val="FF0000"/>
                  </w:rPr>
                </w:rPrChange>
              </w:rPr>
            </w:pPr>
            <w:r w:rsidRPr="00D35AE6">
              <w:rPr>
                <w:rFonts w:hint="eastAsia"/>
                <w:rPrChange w:id="328" w:author="ethink wang" w:date="2017-02-06T14:54:00Z">
                  <w:rPr>
                    <w:rFonts w:hint="eastAsia"/>
                    <w:color w:val="FF0000"/>
                  </w:rPr>
                </w:rPrChange>
              </w:rPr>
              <w:t>未通过校验原因：</w:t>
            </w:r>
          </w:p>
          <w:p w14:paraId="0CFA373E" w14:textId="77777777" w:rsidR="009B0306" w:rsidRPr="0063246C" w:rsidRDefault="00D35AE6" w:rsidP="008A4CF7">
            <w:pPr>
              <w:rPr>
                <w:rPrChange w:id="329" w:author="ethink wang" w:date="2017-02-06T14:54:00Z">
                  <w:rPr>
                    <w:color w:val="FF0000"/>
                  </w:rPr>
                </w:rPrChange>
              </w:rPr>
            </w:pPr>
            <w:r w:rsidRPr="00D35AE6">
              <w:rPr>
                <w:rPrChange w:id="330" w:author="ethink wang" w:date="2017-02-06T14:54:00Z">
                  <w:rPr>
                    <w:color w:val="FF0000"/>
                  </w:rPr>
                </w:rPrChange>
              </w:rPr>
              <w:t>1</w:t>
            </w:r>
            <w:ins w:id="331" w:author="ethink wang" w:date="2017-02-06T14:53:00Z">
              <w:r w:rsidRPr="00D35AE6">
                <w:rPr>
                  <w:rFonts w:hint="eastAsia"/>
                  <w:rPrChange w:id="332" w:author="ethink wang" w:date="2017-02-06T14:54:00Z">
                    <w:rPr>
                      <w:rFonts w:hint="eastAsia"/>
                      <w:color w:val="FF0000"/>
                    </w:rPr>
                  </w:rPrChange>
                </w:rPr>
                <w:t>、</w:t>
              </w:r>
            </w:ins>
            <w:del w:id="333" w:author="ethink wang" w:date="2017-02-06T14:53:00Z">
              <w:r w:rsidRPr="00D35AE6">
                <w:rPr>
                  <w:rPrChange w:id="334" w:author="ethink wang" w:date="2017-02-06T14:54:00Z">
                    <w:rPr>
                      <w:color w:val="FF0000"/>
                    </w:rPr>
                  </w:rPrChange>
                </w:rPr>
                <w:delText xml:space="preserve"> </w:delText>
              </w:r>
            </w:del>
            <w:r w:rsidRPr="00D35AE6">
              <w:rPr>
                <w:rFonts w:hint="eastAsia"/>
                <w:rPrChange w:id="335" w:author="ethink wang" w:date="2017-02-06T14:54:00Z">
                  <w:rPr>
                    <w:rFonts w:hint="eastAsia"/>
                    <w:color w:val="FF0000"/>
                  </w:rPr>
                </w:rPrChange>
              </w:rPr>
              <w:t>断网，显示断网通用提示</w:t>
            </w:r>
          </w:p>
          <w:p w14:paraId="7625F699" w14:textId="0FB56CA5" w:rsidR="009B0306" w:rsidRPr="0063246C" w:rsidRDefault="00D35AE6" w:rsidP="000C192B">
            <w:pPr>
              <w:rPr>
                <w:rPrChange w:id="336" w:author="ethink wang" w:date="2017-02-06T14:54:00Z">
                  <w:rPr>
                    <w:color w:val="FF0000"/>
                  </w:rPr>
                </w:rPrChange>
              </w:rPr>
            </w:pPr>
            <w:r w:rsidRPr="00D35AE6">
              <w:rPr>
                <w:rPrChange w:id="337" w:author="ethink wang" w:date="2017-02-06T14:54:00Z">
                  <w:rPr>
                    <w:color w:val="FF0000"/>
                  </w:rPr>
                </w:rPrChange>
              </w:rPr>
              <w:t>2</w:t>
            </w:r>
            <w:del w:id="338" w:author="ethink wang" w:date="2017-02-06T14:53:00Z">
              <w:r w:rsidRPr="00D35AE6">
                <w:rPr>
                  <w:rPrChange w:id="339" w:author="ethink wang" w:date="2017-02-06T14:54:00Z">
                    <w:rPr>
                      <w:color w:val="FF0000"/>
                    </w:rPr>
                  </w:rPrChange>
                </w:rPr>
                <w:delText xml:space="preserve"> </w:delText>
              </w:r>
            </w:del>
            <w:ins w:id="340" w:author="ethink wang" w:date="2017-02-06T14:53:00Z">
              <w:r w:rsidRPr="00D35AE6">
                <w:rPr>
                  <w:rFonts w:hint="eastAsia"/>
                  <w:rPrChange w:id="341" w:author="ethink wang" w:date="2017-02-06T14:54:00Z">
                    <w:rPr>
                      <w:rFonts w:hint="eastAsia"/>
                      <w:color w:val="FF0000"/>
                    </w:rPr>
                  </w:rPrChange>
                </w:rPr>
                <w:t>、</w:t>
              </w:r>
            </w:ins>
            <w:r w:rsidRPr="00D35AE6">
              <w:rPr>
                <w:rFonts w:hint="eastAsia"/>
                <w:rPrChange w:id="342" w:author="ethink wang" w:date="2017-02-06T14:54:00Z">
                  <w:rPr>
                    <w:rFonts w:hint="eastAsia"/>
                    <w:color w:val="FF0000"/>
                  </w:rPr>
                </w:rPrChange>
              </w:rPr>
              <w:t>密码格式有问题，提示“密码格式错误”样式</w:t>
            </w:r>
            <w:del w:id="343" w:author="ethink wang" w:date="2017-02-06T14:55:00Z">
              <w:r w:rsidRPr="00D35AE6">
                <w:rPr>
                  <w:rFonts w:hint="eastAsia"/>
                  <w:rPrChange w:id="344" w:author="ethink wang" w:date="2017-02-06T14:54:00Z">
                    <w:rPr>
                      <w:rFonts w:hint="eastAsia"/>
                      <w:color w:val="FF0000"/>
                    </w:rPr>
                  </w:rPrChange>
                </w:rPr>
                <w:delText>如</w:delText>
              </w:r>
            </w:del>
            <w:r w:rsidRPr="00D35AE6">
              <w:rPr>
                <w:rFonts w:hint="eastAsia"/>
                <w:rPrChange w:id="345" w:author="ethink wang" w:date="2017-02-06T14:54:00Z">
                  <w:rPr>
                    <w:rFonts w:hint="eastAsia"/>
                    <w:color w:val="FF0000"/>
                  </w:rPr>
                </w:rPrChange>
              </w:rPr>
              <w:t>如Ⅰ</w:t>
            </w:r>
            <w:r w:rsidRPr="00D35AE6">
              <w:rPr>
                <w:rPrChange w:id="346" w:author="ethink wang" w:date="2017-02-06T14:54:00Z">
                  <w:rPr>
                    <w:color w:val="FF0000"/>
                  </w:rPr>
                </w:rPrChange>
              </w:rPr>
              <w:t>-A-02 (</w:t>
            </w:r>
            <w:r w:rsidR="001F1689">
              <w:t>08</w:t>
            </w:r>
            <w:r w:rsidRPr="00D35AE6">
              <w:rPr>
                <w:rPrChange w:id="347" w:author="ethink wang" w:date="2017-02-06T14:54:00Z">
                  <w:rPr>
                    <w:color w:val="FF0000"/>
                  </w:rPr>
                </w:rPrChange>
              </w:rPr>
              <w:t>)</w:t>
            </w:r>
          </w:p>
          <w:p w14:paraId="29724AD0" w14:textId="77777777" w:rsidR="009B0306" w:rsidRPr="000C192B" w:rsidRDefault="00D35AE6" w:rsidP="000C192B">
            <w:r w:rsidRPr="00D35AE6">
              <w:rPr>
                <w:rPrChange w:id="348" w:author="ethink wang" w:date="2017-02-06T14:54:00Z">
                  <w:rPr>
                    <w:color w:val="FF0000"/>
                  </w:rPr>
                </w:rPrChange>
              </w:rPr>
              <w:t>3</w:t>
            </w:r>
            <w:del w:id="349" w:author="ethink wang" w:date="2017-02-06T14:53:00Z">
              <w:r w:rsidRPr="00D35AE6">
                <w:rPr>
                  <w:rPrChange w:id="350" w:author="ethink wang" w:date="2017-02-06T14:54:00Z">
                    <w:rPr>
                      <w:color w:val="FF0000"/>
                    </w:rPr>
                  </w:rPrChange>
                </w:rPr>
                <w:delText xml:space="preserve"> </w:delText>
              </w:r>
            </w:del>
            <w:ins w:id="351" w:author="ethink wang" w:date="2017-02-06T14:53:00Z">
              <w:r w:rsidRPr="00D35AE6">
                <w:rPr>
                  <w:rFonts w:hint="eastAsia"/>
                  <w:rPrChange w:id="352" w:author="ethink wang" w:date="2017-02-06T14:54:00Z">
                    <w:rPr>
                      <w:rFonts w:hint="eastAsia"/>
                      <w:color w:val="FF0000"/>
                    </w:rPr>
                  </w:rPrChange>
                </w:rPr>
                <w:t>、</w:t>
              </w:r>
            </w:ins>
            <w:r w:rsidRPr="00D35AE6">
              <w:rPr>
                <w:rFonts w:hint="eastAsia"/>
                <w:rPrChange w:id="353" w:author="ethink wang" w:date="2017-02-06T14:54:00Z">
                  <w:rPr>
                    <w:rFonts w:hint="eastAsia"/>
                    <w:color w:val="FF0000"/>
                  </w:rPr>
                </w:rPrChange>
              </w:rPr>
              <w:t>两次输入的密码不同，提示“两次密码不一致”</w:t>
            </w:r>
          </w:p>
        </w:tc>
      </w:tr>
      <w:tr w:rsidR="009B0306" w:rsidRPr="00F20DFA" w14:paraId="71BB82AD" w14:textId="77777777" w:rsidTr="008A4CF7">
        <w:tc>
          <w:tcPr>
            <w:tcW w:w="959" w:type="dxa"/>
            <w:vMerge/>
            <w:vAlign w:val="center"/>
          </w:tcPr>
          <w:p w14:paraId="20EED1DB" w14:textId="77777777" w:rsidR="009B0306" w:rsidRPr="000E0D04" w:rsidRDefault="009B0306" w:rsidP="008A4CF7">
            <w:pPr>
              <w:jc w:val="center"/>
            </w:pPr>
          </w:p>
        </w:tc>
        <w:tc>
          <w:tcPr>
            <w:tcW w:w="1134" w:type="dxa"/>
            <w:vAlign w:val="center"/>
          </w:tcPr>
          <w:p w14:paraId="04F57FAD" w14:textId="77777777" w:rsidR="009B0306" w:rsidRDefault="009B0306" w:rsidP="005F282A">
            <w:pPr>
              <w:jc w:val="left"/>
            </w:pPr>
            <w:r>
              <w:rPr>
                <w:rFonts w:hint="eastAsia"/>
              </w:rPr>
              <w:t>关闭</w:t>
            </w:r>
          </w:p>
        </w:tc>
        <w:tc>
          <w:tcPr>
            <w:tcW w:w="5528" w:type="dxa"/>
            <w:vAlign w:val="center"/>
          </w:tcPr>
          <w:p w14:paraId="592FBD67" w14:textId="77777777" w:rsidR="009B0306" w:rsidRDefault="009B0306" w:rsidP="00421049">
            <w:pPr>
              <w:pStyle w:val="af0"/>
              <w:ind w:firstLineChars="0" w:firstLine="0"/>
            </w:pPr>
            <w:r>
              <w:rPr>
                <w:rFonts w:hint="eastAsia"/>
              </w:rPr>
              <w:t>点击关闭弹窗</w:t>
            </w:r>
          </w:p>
        </w:tc>
        <w:tc>
          <w:tcPr>
            <w:tcW w:w="2341" w:type="dxa"/>
            <w:vAlign w:val="center"/>
          </w:tcPr>
          <w:p w14:paraId="1782030B" w14:textId="77777777" w:rsidR="009B0306" w:rsidRDefault="009B0306" w:rsidP="008A4CF7"/>
        </w:tc>
      </w:tr>
      <w:tr w:rsidR="00EB1274" w:rsidRPr="00F20DFA" w14:paraId="7DB2B392" w14:textId="77777777" w:rsidTr="008A4CF7">
        <w:tc>
          <w:tcPr>
            <w:tcW w:w="959" w:type="dxa"/>
            <w:vMerge w:val="restart"/>
            <w:vAlign w:val="center"/>
          </w:tcPr>
          <w:p w14:paraId="41912434" w14:textId="280A9883" w:rsidR="00EB1274" w:rsidRPr="000E0D04" w:rsidRDefault="00EB1274" w:rsidP="0063246C">
            <w:pPr>
              <w:jc w:val="center"/>
            </w:pPr>
            <w:r w:rsidRPr="000E0D04">
              <w:rPr>
                <w:rFonts w:hint="eastAsia"/>
              </w:rPr>
              <w:t>Ⅰ</w:t>
            </w:r>
            <w:r w:rsidRPr="000E0D04">
              <w:rPr>
                <w:rFonts w:hint="eastAsia"/>
              </w:rPr>
              <w:t>-A-02</w:t>
            </w:r>
            <w:r w:rsidRPr="000E0D04">
              <w:t xml:space="preserve"> </w:t>
            </w:r>
            <w:r>
              <w:t>(</w:t>
            </w:r>
            <w:del w:id="354" w:author="ethink wang" w:date="2017-02-06T14:56:00Z">
              <w:r w:rsidDel="0063246C">
                <w:delText>12</w:delText>
              </w:r>
            </w:del>
            <w:r w:rsidR="001F1689">
              <w:t>08</w:t>
            </w:r>
            <w:r>
              <w:t>)</w:t>
            </w:r>
          </w:p>
        </w:tc>
        <w:tc>
          <w:tcPr>
            <w:tcW w:w="1134" w:type="dxa"/>
            <w:vAlign w:val="center"/>
          </w:tcPr>
          <w:p w14:paraId="7826B461" w14:textId="77777777" w:rsidR="00EB1274" w:rsidRDefault="00EB1274" w:rsidP="005F282A">
            <w:pPr>
              <w:jc w:val="left"/>
            </w:pPr>
            <w:r>
              <w:t>说明</w:t>
            </w:r>
          </w:p>
        </w:tc>
        <w:tc>
          <w:tcPr>
            <w:tcW w:w="5528" w:type="dxa"/>
            <w:vAlign w:val="center"/>
          </w:tcPr>
          <w:p w14:paraId="7FE2F71A" w14:textId="77777777" w:rsidR="00EB1274" w:rsidRDefault="00EB1274" w:rsidP="00CE715D">
            <w:pPr>
              <w:pStyle w:val="af0"/>
              <w:ind w:firstLineChars="0" w:firstLine="0"/>
              <w:rPr>
                <w:color w:val="000000"/>
                <w:sz w:val="22"/>
              </w:rPr>
            </w:pPr>
            <w:r>
              <w:rPr>
                <w:rFonts w:hint="eastAsia"/>
                <w:color w:val="000000"/>
                <w:sz w:val="22"/>
              </w:rPr>
              <w:t>列表选项</w:t>
            </w:r>
            <w:ins w:id="355" w:author="ethink wang" w:date="2017-02-06T15:03:00Z">
              <w:r w:rsidR="00AB7397">
                <w:rPr>
                  <w:rFonts w:hint="eastAsia"/>
                  <w:color w:val="000000"/>
                  <w:sz w:val="22"/>
                </w:rPr>
                <w:t>，</w:t>
              </w:r>
            </w:ins>
            <w:r>
              <w:rPr>
                <w:rFonts w:hint="eastAsia"/>
                <w:color w:val="000000"/>
                <w:sz w:val="22"/>
              </w:rPr>
              <w:t>取自</w:t>
            </w:r>
            <w:ins w:id="356" w:author="ethink wang" w:date="2017-02-06T15:00:00Z">
              <w:r w:rsidR="0063246C">
                <w:rPr>
                  <w:rFonts w:hint="eastAsia"/>
                  <w:color w:val="000000"/>
                  <w:sz w:val="22"/>
                </w:rPr>
                <w:t>当前</w:t>
              </w:r>
            </w:ins>
            <w:r>
              <w:rPr>
                <w:rFonts w:hint="eastAsia"/>
                <w:color w:val="000000"/>
                <w:sz w:val="22"/>
              </w:rPr>
              <w:t>加入</w:t>
            </w:r>
            <w:r>
              <w:rPr>
                <w:rFonts w:hint="eastAsia"/>
                <w:color w:val="000000"/>
                <w:sz w:val="22"/>
              </w:rPr>
              <w:t>toC</w:t>
            </w:r>
            <w:r>
              <w:rPr>
                <w:rFonts w:hint="eastAsia"/>
                <w:color w:val="000000"/>
                <w:sz w:val="22"/>
              </w:rPr>
              <w:t>业务</w:t>
            </w:r>
            <w:del w:id="357" w:author="ethink wang" w:date="2017-02-06T15:00:00Z">
              <w:r w:rsidDel="0063246C">
                <w:rPr>
                  <w:rFonts w:hint="eastAsia"/>
                  <w:color w:val="000000"/>
                  <w:sz w:val="22"/>
                </w:rPr>
                <w:delText>并提供服务车辆的</w:delText>
              </w:r>
            </w:del>
            <w:r>
              <w:rPr>
                <w:rFonts w:hint="eastAsia"/>
                <w:color w:val="000000"/>
                <w:sz w:val="22"/>
              </w:rPr>
              <w:t>租赁公司</w:t>
            </w:r>
            <w:ins w:id="358" w:author="ethink wang" w:date="2017-02-06T15:02:00Z">
              <w:r w:rsidR="00AB7397">
                <w:rPr>
                  <w:rFonts w:hint="eastAsia"/>
                  <w:color w:val="000000"/>
                  <w:sz w:val="22"/>
                </w:rPr>
                <w:t>的简称</w:t>
              </w:r>
            </w:ins>
            <w:ins w:id="359" w:author="ethink wang" w:date="2017-02-06T15:03:00Z">
              <w:r w:rsidR="00AB7397">
                <w:rPr>
                  <w:rFonts w:hint="eastAsia"/>
                  <w:color w:val="000000"/>
                  <w:sz w:val="22"/>
                </w:rPr>
                <w:t>和平台公司简称，其中平台公司为运管端</w:t>
              </w:r>
            </w:ins>
            <w:ins w:id="360" w:author="ethink wang" w:date="2017-02-06T15:04:00Z">
              <w:r w:rsidR="00AB7397">
                <w:rPr>
                  <w:rFonts w:hint="eastAsia"/>
                  <w:color w:val="000000"/>
                  <w:sz w:val="22"/>
                </w:rPr>
                <w:t>运营方简称【</w:t>
              </w:r>
            </w:ins>
            <w:ins w:id="361" w:author="ethink wang" w:date="2017-02-06T15:07:00Z">
              <w:r w:rsidR="00AB7397">
                <w:rPr>
                  <w:rFonts w:hint="eastAsia"/>
                  <w:color w:val="000000"/>
                  <w:sz w:val="22"/>
                </w:rPr>
                <w:t>参见运管端“系统设置</w:t>
              </w:r>
              <w:r w:rsidR="00AB7397">
                <w:rPr>
                  <w:rFonts w:hint="eastAsia"/>
                  <w:color w:val="000000"/>
                  <w:sz w:val="22"/>
                </w:rPr>
                <w:t>-</w:t>
              </w:r>
              <w:r w:rsidR="00AB7397">
                <w:rPr>
                  <w:rFonts w:hint="eastAsia"/>
                  <w:color w:val="000000"/>
                  <w:sz w:val="22"/>
                </w:rPr>
                <w:t>信息设置”</w:t>
              </w:r>
            </w:ins>
            <w:ins w:id="362" w:author="ethink wang" w:date="2017-02-06T15:04:00Z">
              <w:r w:rsidR="00AB7397">
                <w:rPr>
                  <w:rFonts w:hint="eastAsia"/>
                  <w:color w:val="000000"/>
                  <w:sz w:val="22"/>
                </w:rPr>
                <w:t>】</w:t>
              </w:r>
            </w:ins>
          </w:p>
          <w:p w14:paraId="412EA90A" w14:textId="77777777" w:rsidR="00EB1274" w:rsidDel="00AB7397" w:rsidRDefault="00EB1274" w:rsidP="00CE715D">
            <w:pPr>
              <w:pStyle w:val="af0"/>
              <w:ind w:firstLineChars="0" w:firstLine="0"/>
              <w:rPr>
                <w:del w:id="363" w:author="ethink wang" w:date="2017-02-06T15:02:00Z"/>
                <w:color w:val="000000"/>
                <w:sz w:val="22"/>
              </w:rPr>
            </w:pPr>
            <w:r>
              <w:rPr>
                <w:rFonts w:hint="eastAsia"/>
                <w:color w:val="000000"/>
                <w:sz w:val="22"/>
              </w:rPr>
              <w:t>1</w:t>
            </w:r>
            <w:del w:id="364" w:author="ethink wang" w:date="2017-02-06T14:57:00Z">
              <w:r w:rsidDel="0063246C">
                <w:rPr>
                  <w:rFonts w:hint="eastAsia"/>
                  <w:color w:val="000000"/>
                  <w:sz w:val="22"/>
                </w:rPr>
                <w:delText xml:space="preserve"> </w:delText>
              </w:r>
            </w:del>
            <w:ins w:id="365" w:author="ethink wang" w:date="2017-02-06T14:57:00Z">
              <w:r w:rsidR="0063246C">
                <w:rPr>
                  <w:rFonts w:hint="eastAsia"/>
                  <w:color w:val="000000"/>
                  <w:sz w:val="22"/>
                </w:rPr>
                <w:t>、</w:t>
              </w:r>
            </w:ins>
            <w:r>
              <w:rPr>
                <w:rFonts w:hint="eastAsia"/>
                <w:color w:val="000000"/>
                <w:sz w:val="22"/>
              </w:rPr>
              <w:t>“全部”即为</w:t>
            </w:r>
            <w:ins w:id="366" w:author="ethink wang" w:date="2017-02-06T15:01:00Z">
              <w:r w:rsidR="00AB7397">
                <w:rPr>
                  <w:rFonts w:hint="eastAsia"/>
                  <w:color w:val="000000"/>
                  <w:sz w:val="22"/>
                </w:rPr>
                <w:t>加入</w:t>
              </w:r>
              <w:r w:rsidR="00AB7397">
                <w:rPr>
                  <w:rFonts w:hint="eastAsia"/>
                  <w:color w:val="000000"/>
                  <w:sz w:val="22"/>
                </w:rPr>
                <w:t>to</w:t>
              </w:r>
              <w:r w:rsidR="00AB7397">
                <w:rPr>
                  <w:color w:val="000000"/>
                  <w:sz w:val="22"/>
                </w:rPr>
                <w:t>C</w:t>
              </w:r>
            </w:ins>
            <w:r>
              <w:rPr>
                <w:rFonts w:hint="eastAsia"/>
                <w:color w:val="000000"/>
                <w:sz w:val="22"/>
              </w:rPr>
              <w:t>所有</w:t>
            </w:r>
            <w:del w:id="367" w:author="ethink wang" w:date="2017-02-06T15:01:00Z">
              <w:r w:rsidDel="00AB7397">
                <w:rPr>
                  <w:rFonts w:hint="eastAsia"/>
                  <w:color w:val="000000"/>
                  <w:sz w:val="22"/>
                </w:rPr>
                <w:delText>符合条件的</w:delText>
              </w:r>
            </w:del>
            <w:r>
              <w:rPr>
                <w:rFonts w:hint="eastAsia"/>
                <w:color w:val="000000"/>
                <w:sz w:val="22"/>
              </w:rPr>
              <w:t>租赁公司</w:t>
            </w:r>
            <w:ins w:id="368" w:author="ethink wang" w:date="2017-02-06T15:01:00Z">
              <w:r w:rsidR="00AB7397">
                <w:rPr>
                  <w:rFonts w:hint="eastAsia"/>
                  <w:color w:val="000000"/>
                  <w:sz w:val="22"/>
                </w:rPr>
                <w:t>和平台公司；</w:t>
              </w:r>
            </w:ins>
          </w:p>
          <w:p w14:paraId="3617C391" w14:textId="77777777" w:rsidR="005E3DB5" w:rsidRDefault="00EB1274">
            <w:pPr>
              <w:pStyle w:val="af0"/>
              <w:ind w:firstLineChars="0" w:firstLine="0"/>
              <w:rPr>
                <w:del w:id="369" w:author="ethink wang" w:date="2017-02-06T15:02:00Z"/>
              </w:rPr>
              <w:pPrChange w:id="370" w:author="ethink wang" w:date="2017-02-06T15:02:00Z">
                <w:pPr/>
              </w:pPrChange>
            </w:pPr>
            <w:del w:id="371" w:author="ethink wang" w:date="2017-02-06T15:02:00Z">
              <w:r w:rsidRPr="00CE715D" w:rsidDel="00AB7397">
                <w:rPr>
                  <w:rFonts w:hint="eastAsia"/>
                </w:rPr>
                <w:delText>2</w:delText>
              </w:r>
            </w:del>
            <w:del w:id="372" w:author="ethink wang" w:date="2017-02-06T14:57:00Z">
              <w:r w:rsidDel="0063246C">
                <w:rPr>
                  <w:rFonts w:hint="eastAsia"/>
                </w:rPr>
                <w:delText xml:space="preserve"> </w:delText>
              </w:r>
            </w:del>
            <w:del w:id="373" w:author="ethink wang" w:date="2017-02-06T15:02:00Z">
              <w:r w:rsidRPr="00CE715D" w:rsidDel="00AB7397">
                <w:rPr>
                  <w:rFonts w:hint="eastAsia"/>
                </w:rPr>
                <w:delText>根据入口不同，加载提供网约车服务车辆或出租车服务车辆的租赁公司列表</w:delText>
              </w:r>
            </w:del>
          </w:p>
          <w:p w14:paraId="48B670D6" w14:textId="77777777" w:rsidR="00EB1274" w:rsidRDefault="00EB1274" w:rsidP="00EE2027">
            <w:del w:id="374" w:author="ethink wang" w:date="2017-02-06T15:08:00Z">
              <w:r w:rsidDel="00680B53">
                <w:rPr>
                  <w:rFonts w:hint="eastAsia"/>
                </w:rPr>
                <w:delText>3</w:delText>
              </w:r>
            </w:del>
            <w:ins w:id="375" w:author="ethink wang" w:date="2017-02-06T15:08:00Z">
              <w:r w:rsidR="00680B53">
                <w:t>2</w:t>
              </w:r>
            </w:ins>
            <w:del w:id="376" w:author="ethink wang" w:date="2017-02-06T14:57:00Z">
              <w:r w:rsidDel="0063246C">
                <w:rPr>
                  <w:rFonts w:hint="eastAsia"/>
                </w:rPr>
                <w:delText xml:space="preserve"> </w:delText>
              </w:r>
            </w:del>
            <w:ins w:id="377" w:author="ethink wang" w:date="2017-02-06T14:57:00Z">
              <w:r w:rsidR="0063246C">
                <w:rPr>
                  <w:rFonts w:hint="eastAsia"/>
                </w:rPr>
                <w:t>、</w:t>
              </w:r>
            </w:ins>
            <w:r>
              <w:rPr>
                <w:rFonts w:hint="eastAsia"/>
              </w:rPr>
              <w:t>点击列表项，完成选择并跳转至进入本页面时的首页</w:t>
            </w:r>
          </w:p>
          <w:p w14:paraId="1A138F72" w14:textId="77777777" w:rsidR="00EB1274" w:rsidRPr="00EE2027" w:rsidRDefault="00EB1274" w:rsidP="00FF5169">
            <w:del w:id="378" w:author="ethink wang" w:date="2017-02-06T15:08:00Z">
              <w:r w:rsidDel="00680B53">
                <w:lastRenderedPageBreak/>
                <w:delText>4</w:delText>
              </w:r>
            </w:del>
            <w:ins w:id="379" w:author="ethink wang" w:date="2017-02-06T15:08:00Z">
              <w:r w:rsidR="00680B53">
                <w:t>3</w:t>
              </w:r>
            </w:ins>
            <w:del w:id="380" w:author="ethink wang" w:date="2017-02-06T14:57:00Z">
              <w:r w:rsidDel="0063246C">
                <w:rPr>
                  <w:rFonts w:hint="eastAsia"/>
                </w:rPr>
                <w:delText xml:space="preserve"> </w:delText>
              </w:r>
            </w:del>
            <w:ins w:id="381" w:author="ethink wang" w:date="2017-02-06T14:57:00Z">
              <w:r w:rsidR="0063246C">
                <w:rPr>
                  <w:rFonts w:hint="eastAsia"/>
                </w:rPr>
                <w:t>、</w:t>
              </w:r>
            </w:ins>
            <w:ins w:id="382" w:author="ethink wang" w:date="2017-02-06T15:12:00Z">
              <w:r w:rsidR="00FF5169">
                <w:rPr>
                  <w:rFonts w:hint="eastAsia"/>
                </w:rPr>
                <w:t>同步刷新周边服务车辆，加载所选服务车企及服务业务所对应的的车辆</w:t>
              </w:r>
            </w:ins>
            <w:ins w:id="383" w:author="ethink wang" w:date="2017-02-06T15:13:00Z">
              <w:r w:rsidR="00FF5169">
                <w:rPr>
                  <w:rFonts w:hint="eastAsia"/>
                </w:rPr>
                <w:t>信息</w:t>
              </w:r>
            </w:ins>
            <w:del w:id="384" w:author="ethink wang" w:date="2017-02-06T15:12:00Z">
              <w:r w:rsidDel="00FF5169">
                <w:delText>刷新首页并显示所选服务车企</w:delText>
              </w:r>
              <w:r w:rsidDel="00FF5169">
                <w:rPr>
                  <w:rFonts w:hint="eastAsia"/>
                </w:rPr>
                <w:delText>符合首页显示条件</w:delText>
              </w:r>
              <w:r w:rsidDel="00FF5169">
                <w:delText>的车辆</w:delText>
              </w:r>
            </w:del>
          </w:p>
        </w:tc>
        <w:tc>
          <w:tcPr>
            <w:tcW w:w="2341" w:type="dxa"/>
            <w:vAlign w:val="center"/>
          </w:tcPr>
          <w:p w14:paraId="7B72C9C0" w14:textId="77777777" w:rsidR="00EB1274" w:rsidRDefault="00EB1274" w:rsidP="008A4CF7">
            <w:r>
              <w:lastRenderedPageBreak/>
              <w:t>若进入本页面后断网</w:t>
            </w:r>
            <w:r>
              <w:rPr>
                <w:rFonts w:hint="eastAsia"/>
              </w:rPr>
              <w:t>，</w:t>
            </w:r>
            <w:r>
              <w:t>点选列表项时</w:t>
            </w:r>
            <w:r>
              <w:rPr>
                <w:rFonts w:hint="eastAsia"/>
              </w:rPr>
              <w:t>显示</w:t>
            </w:r>
            <w:r>
              <w:t>断网提示浮窗</w:t>
            </w:r>
          </w:p>
        </w:tc>
      </w:tr>
      <w:tr w:rsidR="00EB1274" w:rsidRPr="00F20DFA" w14:paraId="3C10A5A8" w14:textId="77777777" w:rsidTr="008A4CF7">
        <w:tc>
          <w:tcPr>
            <w:tcW w:w="959" w:type="dxa"/>
            <w:vMerge/>
            <w:vAlign w:val="center"/>
          </w:tcPr>
          <w:p w14:paraId="4B9FECBD" w14:textId="77777777" w:rsidR="00EB1274" w:rsidRPr="000E0D04" w:rsidRDefault="00EB1274" w:rsidP="008A4CF7">
            <w:pPr>
              <w:jc w:val="center"/>
            </w:pPr>
          </w:p>
        </w:tc>
        <w:tc>
          <w:tcPr>
            <w:tcW w:w="1134" w:type="dxa"/>
            <w:vAlign w:val="center"/>
          </w:tcPr>
          <w:p w14:paraId="5149DC83" w14:textId="77777777" w:rsidR="00EB1274" w:rsidRDefault="00EB1274" w:rsidP="005F282A">
            <w:pPr>
              <w:jc w:val="left"/>
            </w:pPr>
            <w:r>
              <w:t>返回</w:t>
            </w:r>
          </w:p>
        </w:tc>
        <w:tc>
          <w:tcPr>
            <w:tcW w:w="5528" w:type="dxa"/>
            <w:vAlign w:val="center"/>
          </w:tcPr>
          <w:p w14:paraId="199D5CDE" w14:textId="77777777" w:rsidR="00EB1274" w:rsidRDefault="00EB1274" w:rsidP="00CE715D">
            <w:pPr>
              <w:pStyle w:val="af0"/>
              <w:ind w:firstLineChars="0" w:firstLine="0"/>
              <w:rPr>
                <w:color w:val="000000"/>
                <w:sz w:val="22"/>
              </w:rPr>
            </w:pPr>
            <w:r>
              <w:rPr>
                <w:rFonts w:hint="eastAsia"/>
                <w:color w:val="000000"/>
                <w:sz w:val="22"/>
              </w:rPr>
              <w:t>返回进入本页面时的首页</w:t>
            </w:r>
          </w:p>
        </w:tc>
        <w:tc>
          <w:tcPr>
            <w:tcW w:w="2341" w:type="dxa"/>
            <w:vAlign w:val="center"/>
          </w:tcPr>
          <w:p w14:paraId="45006ADE" w14:textId="77777777" w:rsidR="00EB1274" w:rsidRDefault="00EB1274" w:rsidP="008A4CF7"/>
        </w:tc>
      </w:tr>
      <w:tr w:rsidR="00DF4F83" w:rsidRPr="00F20DFA" w14:paraId="04225D47" w14:textId="77777777" w:rsidTr="008A4CF7">
        <w:tc>
          <w:tcPr>
            <w:tcW w:w="959" w:type="dxa"/>
            <w:vMerge w:val="restart"/>
            <w:vAlign w:val="center"/>
          </w:tcPr>
          <w:p w14:paraId="65B00428" w14:textId="4E8F1EF4" w:rsidR="00DF4F83" w:rsidRPr="000E0D04" w:rsidRDefault="00DF4F83" w:rsidP="008A4CF7">
            <w:pPr>
              <w:jc w:val="center"/>
            </w:pPr>
            <w:bookmarkStart w:id="385" w:name="OLE_LINK42"/>
            <w:bookmarkStart w:id="386" w:name="OLE_LINK43"/>
            <w:bookmarkStart w:id="387" w:name="OLE_LINK44"/>
            <w:bookmarkStart w:id="388" w:name="OLE_LINK45"/>
            <w:bookmarkStart w:id="389" w:name="OLE_LINK46"/>
            <w:bookmarkStart w:id="390" w:name="OLE_LINK47"/>
            <w:bookmarkStart w:id="391" w:name="OLE_LINK48"/>
            <w:bookmarkStart w:id="392" w:name="OLE_LINK49"/>
            <w:r w:rsidRPr="000E0D04">
              <w:rPr>
                <w:rFonts w:hint="eastAsia"/>
              </w:rPr>
              <w:t>Ⅰ</w:t>
            </w:r>
            <w:r w:rsidRPr="000E0D04">
              <w:rPr>
                <w:rFonts w:hint="eastAsia"/>
              </w:rPr>
              <w:t>-A-02</w:t>
            </w:r>
            <w:r w:rsidRPr="000E0D04">
              <w:t xml:space="preserve"> </w:t>
            </w:r>
            <w:r>
              <w:t>(1</w:t>
            </w:r>
            <w:r w:rsidR="001F1689">
              <w:t>2</w:t>
            </w:r>
            <w:r>
              <w:t>)</w:t>
            </w:r>
            <w:bookmarkEnd w:id="385"/>
            <w:bookmarkEnd w:id="386"/>
            <w:bookmarkEnd w:id="387"/>
            <w:bookmarkEnd w:id="388"/>
            <w:bookmarkEnd w:id="389"/>
            <w:bookmarkEnd w:id="390"/>
            <w:bookmarkEnd w:id="391"/>
            <w:bookmarkEnd w:id="392"/>
          </w:p>
        </w:tc>
        <w:tc>
          <w:tcPr>
            <w:tcW w:w="1134" w:type="dxa"/>
            <w:vAlign w:val="center"/>
          </w:tcPr>
          <w:p w14:paraId="2C9C627A" w14:textId="77777777" w:rsidR="00DF4F83" w:rsidRDefault="00DF4F83" w:rsidP="005F282A">
            <w:pPr>
              <w:jc w:val="left"/>
            </w:pPr>
            <w:r>
              <w:t>说明</w:t>
            </w:r>
          </w:p>
        </w:tc>
        <w:tc>
          <w:tcPr>
            <w:tcW w:w="5528" w:type="dxa"/>
            <w:vAlign w:val="center"/>
          </w:tcPr>
          <w:p w14:paraId="067AA409" w14:textId="77777777" w:rsidR="00DF4F83" w:rsidRDefault="00DF4F83" w:rsidP="008330F0">
            <w:pPr>
              <w:pStyle w:val="af0"/>
              <w:ind w:firstLineChars="0" w:firstLine="0"/>
              <w:rPr>
                <w:color w:val="000000"/>
                <w:sz w:val="22"/>
              </w:rPr>
            </w:pPr>
            <w:r>
              <w:rPr>
                <w:rFonts w:hint="eastAsia"/>
                <w:color w:val="000000"/>
                <w:sz w:val="22"/>
              </w:rPr>
              <w:t>进入页面，默认弹出英文输入键盘，不可遮挡弹窗，关闭键盘，则弹窗居中显示。</w:t>
            </w:r>
            <w:bookmarkStart w:id="393" w:name="OLE_LINK39"/>
            <w:bookmarkStart w:id="394" w:name="OLE_LINK40"/>
            <w:bookmarkStart w:id="395" w:name="OLE_LINK41"/>
            <w:r>
              <w:rPr>
                <w:rFonts w:hint="eastAsia"/>
                <w:color w:val="000000"/>
                <w:sz w:val="22"/>
              </w:rPr>
              <w:t>光标在密码输入框闪动</w:t>
            </w:r>
            <w:bookmarkEnd w:id="393"/>
            <w:bookmarkEnd w:id="394"/>
            <w:bookmarkEnd w:id="395"/>
          </w:p>
        </w:tc>
        <w:tc>
          <w:tcPr>
            <w:tcW w:w="2341" w:type="dxa"/>
            <w:vAlign w:val="center"/>
          </w:tcPr>
          <w:p w14:paraId="29F3AC36" w14:textId="77777777" w:rsidR="00DF4F83" w:rsidRDefault="00DF4F83" w:rsidP="008A4CF7"/>
        </w:tc>
      </w:tr>
      <w:tr w:rsidR="00C437A1" w:rsidRPr="00F20DFA" w14:paraId="7DDAC287" w14:textId="77777777" w:rsidTr="008A4CF7">
        <w:tc>
          <w:tcPr>
            <w:tcW w:w="959" w:type="dxa"/>
            <w:vMerge/>
            <w:vAlign w:val="center"/>
          </w:tcPr>
          <w:p w14:paraId="35610F1C" w14:textId="77777777" w:rsidR="00C437A1" w:rsidRPr="000E0D04" w:rsidRDefault="00C437A1" w:rsidP="00C437A1">
            <w:pPr>
              <w:jc w:val="center"/>
            </w:pPr>
          </w:p>
        </w:tc>
        <w:tc>
          <w:tcPr>
            <w:tcW w:w="1134" w:type="dxa"/>
            <w:vAlign w:val="center"/>
          </w:tcPr>
          <w:p w14:paraId="678D865A" w14:textId="77777777" w:rsidR="00C437A1" w:rsidRDefault="00C437A1" w:rsidP="00C437A1">
            <w:pPr>
              <w:jc w:val="left"/>
            </w:pPr>
            <w:r>
              <w:t>密码输入框</w:t>
            </w:r>
          </w:p>
        </w:tc>
        <w:tc>
          <w:tcPr>
            <w:tcW w:w="5528" w:type="dxa"/>
            <w:vAlign w:val="center"/>
          </w:tcPr>
          <w:p w14:paraId="3B681B17" w14:textId="77777777" w:rsidR="00C437A1" w:rsidRDefault="00C437A1" w:rsidP="00C437A1">
            <w:pPr>
              <w:pStyle w:val="af0"/>
              <w:ind w:firstLineChars="0" w:firstLine="0"/>
              <w:rPr>
                <w:color w:val="000000"/>
                <w:sz w:val="22"/>
              </w:rPr>
            </w:pPr>
            <w:r>
              <w:rPr>
                <w:rFonts w:hint="eastAsia"/>
              </w:rPr>
              <w:t>仅可输入英文字母、符号和数字，</w:t>
            </w:r>
            <w:r>
              <w:t>超过</w:t>
            </w:r>
            <w:r>
              <w:rPr>
                <w:rFonts w:hint="eastAsia"/>
              </w:rPr>
              <w:t>16</w:t>
            </w:r>
            <w:r>
              <w:rPr>
                <w:rFonts w:hint="eastAsia"/>
              </w:rPr>
              <w:t>位不可继续输入</w:t>
            </w:r>
          </w:p>
        </w:tc>
        <w:tc>
          <w:tcPr>
            <w:tcW w:w="2341" w:type="dxa"/>
            <w:vAlign w:val="center"/>
          </w:tcPr>
          <w:p w14:paraId="23E40684" w14:textId="77777777" w:rsidR="00C437A1" w:rsidRDefault="00C437A1" w:rsidP="00C437A1"/>
        </w:tc>
      </w:tr>
      <w:tr w:rsidR="00C437A1" w:rsidRPr="00F20DFA" w14:paraId="7AA0F9E6" w14:textId="77777777" w:rsidTr="008A4CF7">
        <w:tc>
          <w:tcPr>
            <w:tcW w:w="959" w:type="dxa"/>
            <w:vMerge/>
            <w:vAlign w:val="center"/>
          </w:tcPr>
          <w:p w14:paraId="4C65A74F" w14:textId="77777777" w:rsidR="00C437A1" w:rsidRPr="000E0D04" w:rsidRDefault="00C437A1" w:rsidP="00C437A1">
            <w:pPr>
              <w:jc w:val="center"/>
            </w:pPr>
          </w:p>
        </w:tc>
        <w:tc>
          <w:tcPr>
            <w:tcW w:w="1134" w:type="dxa"/>
            <w:vAlign w:val="center"/>
          </w:tcPr>
          <w:p w14:paraId="72D05BAF" w14:textId="77777777" w:rsidR="00C437A1" w:rsidRDefault="00C437A1" w:rsidP="00C437A1">
            <w:pPr>
              <w:jc w:val="left"/>
            </w:pPr>
            <w:r>
              <w:t>登录</w:t>
            </w:r>
          </w:p>
        </w:tc>
        <w:tc>
          <w:tcPr>
            <w:tcW w:w="5528" w:type="dxa"/>
            <w:vAlign w:val="center"/>
          </w:tcPr>
          <w:p w14:paraId="3E5A4E8C" w14:textId="77777777" w:rsidR="00C437A1" w:rsidRDefault="00C437A1" w:rsidP="00C437A1">
            <w:pPr>
              <w:pStyle w:val="af0"/>
              <w:ind w:firstLineChars="0" w:firstLine="0"/>
              <w:rPr>
                <w:color w:val="000000"/>
                <w:sz w:val="22"/>
              </w:rPr>
            </w:pPr>
            <w:r>
              <w:rPr>
                <w:rFonts w:hint="eastAsia"/>
                <w:color w:val="000000"/>
                <w:sz w:val="22"/>
              </w:rPr>
              <w:t>点击，加载“提交中”</w:t>
            </w:r>
            <w:r>
              <w:rPr>
                <w:rFonts w:hint="eastAsia"/>
                <w:color w:val="000000"/>
                <w:sz w:val="22"/>
              </w:rPr>
              <w:t>gif</w:t>
            </w:r>
            <w:r>
              <w:rPr>
                <w:rFonts w:hint="eastAsia"/>
                <w:color w:val="000000"/>
                <w:sz w:val="22"/>
              </w:rPr>
              <w:t>动画，并校验密码：</w:t>
            </w:r>
          </w:p>
          <w:p w14:paraId="29842202" w14:textId="77777777" w:rsidR="00C437A1" w:rsidRDefault="00C437A1" w:rsidP="00C437A1">
            <w:pPr>
              <w:pStyle w:val="af0"/>
              <w:ind w:firstLineChars="0" w:firstLine="0"/>
              <w:rPr>
                <w:color w:val="000000"/>
                <w:sz w:val="22"/>
              </w:rPr>
            </w:pPr>
            <w:r>
              <w:rPr>
                <w:rFonts w:hint="eastAsia"/>
                <w:color w:val="000000"/>
                <w:sz w:val="22"/>
              </w:rPr>
              <w:t>1</w:t>
            </w:r>
            <w:del w:id="396" w:author="ethink wang" w:date="2017-02-06T15:31:00Z">
              <w:r w:rsidDel="00753817">
                <w:rPr>
                  <w:rFonts w:hint="eastAsia"/>
                  <w:color w:val="000000"/>
                  <w:sz w:val="22"/>
                </w:rPr>
                <w:delText xml:space="preserve"> </w:delText>
              </w:r>
            </w:del>
            <w:ins w:id="397" w:author="ethink wang" w:date="2017-02-06T15:31:00Z">
              <w:r w:rsidR="00753817">
                <w:rPr>
                  <w:rFonts w:hint="eastAsia"/>
                  <w:color w:val="000000"/>
                  <w:sz w:val="22"/>
                </w:rPr>
                <w:t>、</w:t>
              </w:r>
            </w:ins>
            <w:r>
              <w:rPr>
                <w:rFonts w:hint="eastAsia"/>
                <w:color w:val="000000"/>
                <w:sz w:val="22"/>
              </w:rPr>
              <w:t>校验通过，登录成功，进入原用户期望进入的页面</w:t>
            </w:r>
            <w:ins w:id="398" w:author="ethink wang" w:date="2017-02-06T15:32:00Z">
              <w:r w:rsidR="00753817">
                <w:rPr>
                  <w:rFonts w:hint="eastAsia"/>
                  <w:color w:val="000000"/>
                  <w:sz w:val="22"/>
                </w:rPr>
                <w:t>（即触发登录时</w:t>
              </w:r>
            </w:ins>
            <w:ins w:id="399" w:author="ethink wang" w:date="2017-02-06T15:33:00Z">
              <w:r w:rsidR="00753817">
                <w:rPr>
                  <w:rFonts w:hint="eastAsia"/>
                  <w:color w:val="000000"/>
                  <w:sz w:val="22"/>
                </w:rPr>
                <w:t>的后置页面</w:t>
              </w:r>
            </w:ins>
            <w:ins w:id="400" w:author="ethink wang" w:date="2017-02-06T15:32:00Z">
              <w:r w:rsidR="00753817">
                <w:rPr>
                  <w:rFonts w:hint="eastAsia"/>
                  <w:color w:val="000000"/>
                  <w:sz w:val="22"/>
                </w:rPr>
                <w:t>）</w:t>
              </w:r>
            </w:ins>
            <w:r>
              <w:rPr>
                <w:rFonts w:hint="eastAsia"/>
                <w:color w:val="000000"/>
                <w:sz w:val="22"/>
              </w:rPr>
              <w:t>。</w:t>
            </w:r>
          </w:p>
          <w:p w14:paraId="4D1975B3" w14:textId="77777777" w:rsidR="00C437A1" w:rsidRDefault="00753817" w:rsidP="00C437A1">
            <w:pPr>
              <w:pStyle w:val="af0"/>
              <w:ind w:firstLineChars="0" w:firstLine="0"/>
              <w:rPr>
                <w:color w:val="000000"/>
                <w:sz w:val="22"/>
              </w:rPr>
            </w:pPr>
            <w:ins w:id="401" w:author="ethink wang" w:date="2017-02-06T15:33:00Z">
              <w:r>
                <w:rPr>
                  <w:color w:val="000000"/>
                  <w:sz w:val="22"/>
                </w:rPr>
                <w:t>比如</w:t>
              </w:r>
              <w:r>
                <w:rPr>
                  <w:rFonts w:hint="eastAsia"/>
                  <w:color w:val="000000"/>
                  <w:sz w:val="22"/>
                </w:rPr>
                <w:t>：</w:t>
              </w:r>
            </w:ins>
            <w:del w:id="402" w:author="ethink wang" w:date="2017-02-06T15:33:00Z">
              <w:r w:rsidR="00C437A1" w:rsidDel="00753817">
                <w:rPr>
                  <w:color w:val="000000"/>
                  <w:sz w:val="22"/>
                </w:rPr>
                <w:delText>如</w:delText>
              </w:r>
            </w:del>
            <w:r w:rsidR="00C437A1">
              <w:rPr>
                <w:color w:val="000000"/>
                <w:sz w:val="22"/>
              </w:rPr>
              <w:t>用户点击侧边栏是</w:t>
            </w:r>
            <w:r w:rsidR="00C437A1">
              <w:rPr>
                <w:rFonts w:hint="eastAsia"/>
                <w:color w:val="000000"/>
                <w:sz w:val="22"/>
              </w:rPr>
              <w:t>，</w:t>
            </w:r>
            <w:r w:rsidR="00C437A1">
              <w:rPr>
                <w:color w:val="000000"/>
                <w:sz w:val="22"/>
              </w:rPr>
              <w:t>弹出登录弹窗</w:t>
            </w:r>
            <w:r w:rsidR="00C437A1">
              <w:rPr>
                <w:rFonts w:hint="eastAsia"/>
                <w:color w:val="000000"/>
                <w:sz w:val="22"/>
              </w:rPr>
              <w:t>，</w:t>
            </w:r>
            <w:r w:rsidR="00C437A1">
              <w:rPr>
                <w:color w:val="000000"/>
                <w:sz w:val="22"/>
              </w:rPr>
              <w:t>登录成功后直接进入侧边栏</w:t>
            </w:r>
            <w:r w:rsidR="00C437A1">
              <w:rPr>
                <w:rFonts w:hint="eastAsia"/>
                <w:color w:val="000000"/>
                <w:sz w:val="22"/>
              </w:rPr>
              <w:t>。</w:t>
            </w:r>
          </w:p>
          <w:p w14:paraId="64C53F19" w14:textId="77777777" w:rsidR="00C437A1" w:rsidRDefault="00C437A1" w:rsidP="00C437A1">
            <w:pPr>
              <w:pStyle w:val="af0"/>
              <w:ind w:firstLineChars="0" w:firstLine="0"/>
              <w:rPr>
                <w:color w:val="000000"/>
                <w:sz w:val="22"/>
              </w:rPr>
            </w:pPr>
            <w:r>
              <w:rPr>
                <w:rFonts w:hint="eastAsia"/>
                <w:color w:val="000000"/>
                <w:sz w:val="22"/>
              </w:rPr>
              <w:t>2</w:t>
            </w:r>
            <w:del w:id="403" w:author="ethink wang" w:date="2017-02-06T15:31:00Z">
              <w:r w:rsidDel="00753817">
                <w:rPr>
                  <w:rFonts w:hint="eastAsia"/>
                  <w:color w:val="000000"/>
                  <w:sz w:val="22"/>
                </w:rPr>
                <w:delText xml:space="preserve"> </w:delText>
              </w:r>
            </w:del>
            <w:ins w:id="404" w:author="ethink wang" w:date="2017-02-06T15:31:00Z">
              <w:r w:rsidR="00753817">
                <w:rPr>
                  <w:rFonts w:hint="eastAsia"/>
                  <w:color w:val="000000"/>
                  <w:sz w:val="22"/>
                </w:rPr>
                <w:t>、</w:t>
              </w:r>
            </w:ins>
            <w:r>
              <w:rPr>
                <w:rFonts w:hint="eastAsia"/>
                <w:color w:val="000000"/>
                <w:sz w:val="22"/>
              </w:rPr>
              <w:t>校验未通过，给出错误原因</w:t>
            </w:r>
          </w:p>
        </w:tc>
        <w:tc>
          <w:tcPr>
            <w:tcW w:w="2341" w:type="dxa"/>
            <w:vAlign w:val="center"/>
          </w:tcPr>
          <w:p w14:paraId="7E129192" w14:textId="77777777" w:rsidR="00C437A1" w:rsidRPr="001F1689" w:rsidRDefault="00C437A1" w:rsidP="00C437A1">
            <w:pPr>
              <w:rPr>
                <w:color w:val="000000" w:themeColor="text1"/>
              </w:rPr>
            </w:pPr>
            <w:r w:rsidRPr="001F1689">
              <w:rPr>
                <w:rFonts w:hint="eastAsia"/>
                <w:color w:val="000000" w:themeColor="text1"/>
              </w:rPr>
              <w:t>1</w:t>
            </w:r>
            <w:del w:id="405" w:author="ethink wang" w:date="2017-02-06T15:35:00Z">
              <w:r w:rsidRPr="001F1689" w:rsidDel="00753817">
                <w:rPr>
                  <w:rFonts w:hint="eastAsia"/>
                  <w:color w:val="000000" w:themeColor="text1"/>
                </w:rPr>
                <w:delText xml:space="preserve"> </w:delText>
              </w:r>
            </w:del>
            <w:ins w:id="406" w:author="ethink wang" w:date="2017-02-06T15:35:00Z">
              <w:r w:rsidR="00753817" w:rsidRPr="001F1689">
                <w:rPr>
                  <w:rFonts w:hint="eastAsia"/>
                  <w:color w:val="000000" w:themeColor="text1"/>
                </w:rPr>
                <w:t>、</w:t>
              </w:r>
            </w:ins>
            <w:r w:rsidRPr="001F1689">
              <w:rPr>
                <w:color w:val="000000" w:themeColor="text1"/>
              </w:rPr>
              <w:t>密码输入框</w:t>
            </w:r>
            <w:r w:rsidRPr="001F1689">
              <w:rPr>
                <w:rFonts w:hint="eastAsia"/>
                <w:color w:val="000000" w:themeColor="text1"/>
              </w:rPr>
              <w:t>为空或不足</w:t>
            </w:r>
            <w:r w:rsidRPr="001F1689">
              <w:rPr>
                <w:rFonts w:hint="eastAsia"/>
                <w:color w:val="000000" w:themeColor="text1"/>
              </w:rPr>
              <w:t>6</w:t>
            </w:r>
            <w:r w:rsidRPr="001F1689">
              <w:rPr>
                <w:rFonts w:hint="eastAsia"/>
                <w:color w:val="000000" w:themeColor="text1"/>
              </w:rPr>
              <w:t>位时，</w:t>
            </w:r>
            <w:r w:rsidRPr="001F1689">
              <w:rPr>
                <w:color w:val="000000" w:themeColor="text1"/>
              </w:rPr>
              <w:t>不可点击</w:t>
            </w:r>
          </w:p>
          <w:p w14:paraId="29679908" w14:textId="77777777" w:rsidR="00C437A1" w:rsidRPr="001F1689" w:rsidRDefault="00C437A1" w:rsidP="00C437A1">
            <w:pPr>
              <w:rPr>
                <w:color w:val="000000" w:themeColor="text1"/>
                <w:sz w:val="22"/>
              </w:rPr>
            </w:pPr>
            <w:r w:rsidRPr="001F1689">
              <w:rPr>
                <w:color w:val="000000" w:themeColor="text1"/>
                <w:sz w:val="22"/>
              </w:rPr>
              <w:t>2</w:t>
            </w:r>
            <w:del w:id="407" w:author="ethink wang" w:date="2017-02-06T15:35:00Z">
              <w:r w:rsidRPr="001F1689" w:rsidDel="00753817">
                <w:rPr>
                  <w:rFonts w:hint="eastAsia"/>
                  <w:color w:val="000000" w:themeColor="text1"/>
                  <w:sz w:val="22"/>
                </w:rPr>
                <w:delText xml:space="preserve"> </w:delText>
              </w:r>
            </w:del>
            <w:ins w:id="408" w:author="ethink wang" w:date="2017-02-06T15:35:00Z">
              <w:r w:rsidR="00753817" w:rsidRPr="001F1689">
                <w:rPr>
                  <w:rFonts w:hint="eastAsia"/>
                  <w:color w:val="000000" w:themeColor="text1"/>
                  <w:sz w:val="22"/>
                </w:rPr>
                <w:t>、</w:t>
              </w:r>
            </w:ins>
            <w:r w:rsidRPr="001F1689">
              <w:rPr>
                <w:rFonts w:hint="eastAsia"/>
                <w:color w:val="000000" w:themeColor="text1"/>
                <w:sz w:val="22"/>
              </w:rPr>
              <w:t>校验未通过原因：</w:t>
            </w:r>
          </w:p>
          <w:p w14:paraId="06669FA7" w14:textId="6AF3B792" w:rsidR="00C437A1" w:rsidRPr="001F1689" w:rsidRDefault="00C437A1" w:rsidP="00C437A1">
            <w:pPr>
              <w:rPr>
                <w:color w:val="000000" w:themeColor="text1"/>
                <w:sz w:val="22"/>
              </w:rPr>
            </w:pPr>
            <w:r w:rsidRPr="001F1689">
              <w:rPr>
                <w:rFonts w:hint="eastAsia"/>
                <w:color w:val="000000" w:themeColor="text1"/>
                <w:sz w:val="22"/>
              </w:rPr>
              <w:t xml:space="preserve">(1) </w:t>
            </w:r>
            <w:r w:rsidRPr="001F1689">
              <w:rPr>
                <w:rFonts w:hint="eastAsia"/>
                <w:color w:val="000000" w:themeColor="text1"/>
                <w:sz w:val="22"/>
              </w:rPr>
              <w:t>密码不正确，提示文案“手机号码或密码错误”，样式如</w:t>
            </w:r>
            <w:r w:rsidRPr="001F1689">
              <w:rPr>
                <w:rFonts w:hint="eastAsia"/>
                <w:color w:val="000000" w:themeColor="text1"/>
              </w:rPr>
              <w:t>Ⅰ</w:t>
            </w:r>
            <w:r w:rsidRPr="001F1689">
              <w:rPr>
                <w:rFonts w:hint="eastAsia"/>
                <w:color w:val="000000" w:themeColor="text1"/>
              </w:rPr>
              <w:t>-A-02</w:t>
            </w:r>
            <w:r w:rsidRPr="001F1689">
              <w:rPr>
                <w:color w:val="000000" w:themeColor="text1"/>
              </w:rPr>
              <w:t xml:space="preserve"> (1</w:t>
            </w:r>
            <w:r w:rsidR="001F1689" w:rsidRPr="001F1689">
              <w:rPr>
                <w:color w:val="000000" w:themeColor="text1"/>
              </w:rPr>
              <w:t>3</w:t>
            </w:r>
            <w:r w:rsidRPr="001F1689">
              <w:rPr>
                <w:color w:val="000000" w:themeColor="text1"/>
              </w:rPr>
              <w:t>)</w:t>
            </w:r>
          </w:p>
          <w:p w14:paraId="2A0771AE" w14:textId="77777777" w:rsidR="00C437A1" w:rsidRPr="001F1689" w:rsidRDefault="00C437A1" w:rsidP="00C437A1">
            <w:pPr>
              <w:rPr>
                <w:color w:val="000000" w:themeColor="text1"/>
              </w:rPr>
            </w:pPr>
            <w:r w:rsidRPr="001F1689">
              <w:rPr>
                <w:color w:val="000000" w:themeColor="text1"/>
                <w:sz w:val="22"/>
              </w:rPr>
              <w:t xml:space="preserve">(2) </w:t>
            </w:r>
            <w:r w:rsidRPr="001F1689">
              <w:rPr>
                <w:color w:val="000000" w:themeColor="text1"/>
                <w:sz w:val="22"/>
              </w:rPr>
              <w:t>断网</w:t>
            </w:r>
            <w:r w:rsidRPr="001F1689">
              <w:rPr>
                <w:rFonts w:hint="eastAsia"/>
                <w:color w:val="000000" w:themeColor="text1"/>
                <w:sz w:val="22"/>
              </w:rPr>
              <w:t>，</w:t>
            </w:r>
            <w:r w:rsidRPr="001F1689">
              <w:rPr>
                <w:color w:val="000000" w:themeColor="text1"/>
                <w:sz w:val="22"/>
              </w:rPr>
              <w:t>显示断网通用提示</w:t>
            </w:r>
          </w:p>
        </w:tc>
      </w:tr>
      <w:tr w:rsidR="00C437A1" w:rsidRPr="00F20DFA" w14:paraId="1BDA5724" w14:textId="77777777" w:rsidTr="008A4CF7">
        <w:tc>
          <w:tcPr>
            <w:tcW w:w="959" w:type="dxa"/>
            <w:vMerge/>
            <w:vAlign w:val="center"/>
          </w:tcPr>
          <w:p w14:paraId="0C9FD6A8" w14:textId="77777777" w:rsidR="00C437A1" w:rsidRPr="000E0D04" w:rsidRDefault="00C437A1" w:rsidP="00C437A1">
            <w:pPr>
              <w:jc w:val="center"/>
            </w:pPr>
          </w:p>
        </w:tc>
        <w:tc>
          <w:tcPr>
            <w:tcW w:w="1134" w:type="dxa"/>
            <w:vAlign w:val="center"/>
          </w:tcPr>
          <w:p w14:paraId="6AFAA64C" w14:textId="77777777" w:rsidR="00C437A1" w:rsidRDefault="00C437A1" w:rsidP="00C437A1">
            <w:pPr>
              <w:jc w:val="left"/>
            </w:pPr>
            <w:r>
              <w:t>验证码登录</w:t>
            </w:r>
          </w:p>
        </w:tc>
        <w:tc>
          <w:tcPr>
            <w:tcW w:w="5528" w:type="dxa"/>
            <w:vAlign w:val="center"/>
          </w:tcPr>
          <w:p w14:paraId="2CCAA573" w14:textId="1D32757C" w:rsidR="00C437A1" w:rsidRDefault="00C437A1" w:rsidP="00C437A1">
            <w:pPr>
              <w:pStyle w:val="af0"/>
              <w:ind w:firstLineChars="0" w:firstLine="0"/>
              <w:rPr>
                <w:color w:val="000000"/>
                <w:sz w:val="22"/>
              </w:rPr>
            </w:pPr>
            <w:r>
              <w:rPr>
                <w:rFonts w:hint="eastAsia"/>
                <w:color w:val="000000"/>
                <w:sz w:val="22"/>
              </w:rPr>
              <w:t>点击，关闭本弹窗，弹出</w:t>
            </w:r>
            <w:r w:rsidRPr="000E0D04">
              <w:rPr>
                <w:rFonts w:hint="eastAsia"/>
              </w:rPr>
              <w:t>Ⅰ</w:t>
            </w:r>
            <w:r w:rsidRPr="000E0D04">
              <w:rPr>
                <w:rFonts w:hint="eastAsia"/>
              </w:rPr>
              <w:t>-A-02</w:t>
            </w:r>
            <w:r w:rsidRPr="000E0D04">
              <w:t xml:space="preserve"> </w:t>
            </w:r>
            <w:r>
              <w:t>(1</w:t>
            </w:r>
            <w:r w:rsidR="001F1689">
              <w:t>4</w:t>
            </w:r>
            <w:r>
              <w:t>)</w:t>
            </w:r>
            <w:r>
              <w:t>页面弹窗</w:t>
            </w:r>
          </w:p>
        </w:tc>
        <w:tc>
          <w:tcPr>
            <w:tcW w:w="2341" w:type="dxa"/>
            <w:vAlign w:val="center"/>
          </w:tcPr>
          <w:p w14:paraId="7539FFB8" w14:textId="77777777" w:rsidR="00C437A1" w:rsidRDefault="00C437A1" w:rsidP="00C437A1">
            <w:r>
              <w:rPr>
                <w:rFonts w:hint="eastAsia"/>
              </w:rPr>
              <w:t>1</w:t>
            </w:r>
            <w:del w:id="409" w:author="ethink wang" w:date="2017-02-06T15:35:00Z">
              <w:r w:rsidDel="00753817">
                <w:rPr>
                  <w:rFonts w:hint="eastAsia"/>
                </w:rPr>
                <w:delText xml:space="preserve"> </w:delText>
              </w:r>
            </w:del>
            <w:ins w:id="410" w:author="ethink wang" w:date="2017-02-06T15:35:00Z">
              <w:r w:rsidR="00753817">
                <w:rPr>
                  <w:rFonts w:hint="eastAsia"/>
                </w:rPr>
                <w:t>、</w:t>
              </w:r>
            </w:ins>
            <w:r>
              <w:rPr>
                <w:rFonts w:hint="eastAsia"/>
              </w:rPr>
              <w:t>跳转时，</w:t>
            </w:r>
            <w:ins w:id="411" w:author="ethink wang" w:date="2017-02-06T15:35:00Z">
              <w:r w:rsidR="00753817">
                <w:rPr>
                  <w:rFonts w:hint="eastAsia"/>
                </w:rPr>
                <w:t>如</w:t>
              </w:r>
            </w:ins>
            <w:r>
              <w:rPr>
                <w:rFonts w:hint="eastAsia"/>
              </w:rPr>
              <w:t>手机号码</w:t>
            </w:r>
            <w:ins w:id="412" w:author="ethink wang" w:date="2017-02-06T15:35:00Z">
              <w:r w:rsidR="00753817">
                <w:rPr>
                  <w:rFonts w:hint="eastAsia"/>
                </w:rPr>
                <w:t>不为空，则带入</w:t>
              </w:r>
            </w:ins>
            <w:del w:id="413" w:author="ethink wang" w:date="2017-02-06T15:35:00Z">
              <w:r w:rsidDel="00753817">
                <w:rPr>
                  <w:rFonts w:hint="eastAsia"/>
                </w:rPr>
                <w:delText>带过去</w:delText>
              </w:r>
            </w:del>
          </w:p>
          <w:p w14:paraId="4D1438F8" w14:textId="77777777" w:rsidR="00C437A1" w:rsidRDefault="00C437A1" w:rsidP="00C437A1">
            <w:r>
              <w:rPr>
                <w:rFonts w:hint="eastAsia"/>
              </w:rPr>
              <w:t>2</w:t>
            </w:r>
            <w:del w:id="414" w:author="ethink wang" w:date="2017-02-06T15:35:00Z">
              <w:r w:rsidDel="00753817">
                <w:rPr>
                  <w:rFonts w:hint="eastAsia"/>
                </w:rPr>
                <w:delText xml:space="preserve"> </w:delText>
              </w:r>
            </w:del>
            <w:ins w:id="415" w:author="ethink wang" w:date="2017-02-06T15:35:00Z">
              <w:r w:rsidR="00753817">
                <w:rPr>
                  <w:rFonts w:hint="eastAsia"/>
                </w:rPr>
                <w:t>、</w:t>
              </w:r>
            </w:ins>
            <w:r>
              <w:rPr>
                <w:rFonts w:hint="eastAsia"/>
              </w:rPr>
              <w:t>断网时点击有效</w:t>
            </w:r>
          </w:p>
        </w:tc>
      </w:tr>
      <w:tr w:rsidR="00C437A1" w:rsidRPr="00F20DFA" w14:paraId="40D328DA" w14:textId="77777777" w:rsidTr="008A4CF7">
        <w:tc>
          <w:tcPr>
            <w:tcW w:w="959" w:type="dxa"/>
            <w:vMerge/>
            <w:vAlign w:val="center"/>
          </w:tcPr>
          <w:p w14:paraId="224DB9C6" w14:textId="77777777" w:rsidR="00C437A1" w:rsidRPr="000E0D04" w:rsidRDefault="00C437A1" w:rsidP="00C437A1">
            <w:pPr>
              <w:jc w:val="center"/>
            </w:pPr>
          </w:p>
        </w:tc>
        <w:tc>
          <w:tcPr>
            <w:tcW w:w="1134" w:type="dxa"/>
            <w:vAlign w:val="center"/>
          </w:tcPr>
          <w:p w14:paraId="1ADCB587" w14:textId="77777777" w:rsidR="00C437A1" w:rsidRDefault="00C437A1" w:rsidP="00C437A1">
            <w:pPr>
              <w:jc w:val="left"/>
            </w:pPr>
            <w:r>
              <w:t>手机号码</w:t>
            </w:r>
          </w:p>
        </w:tc>
        <w:tc>
          <w:tcPr>
            <w:tcW w:w="5528" w:type="dxa"/>
            <w:vAlign w:val="center"/>
          </w:tcPr>
          <w:p w14:paraId="202CB24B" w14:textId="478E5635" w:rsidR="00C437A1" w:rsidRDefault="00C437A1" w:rsidP="00C437A1">
            <w:pPr>
              <w:pStyle w:val="af0"/>
              <w:ind w:firstLineChars="0" w:firstLine="0"/>
            </w:pPr>
            <w:r>
              <w:rPr>
                <w:rFonts w:hint="eastAsia"/>
              </w:rPr>
              <w:t>点击，</w:t>
            </w:r>
            <w:bookmarkStart w:id="416" w:name="OLE_LINK50"/>
            <w:bookmarkStart w:id="417" w:name="OLE_LINK51"/>
            <w:bookmarkStart w:id="418" w:name="OLE_LINK52"/>
            <w:r>
              <w:rPr>
                <w:rFonts w:hint="eastAsia"/>
              </w:rPr>
              <w:t>关闭本弹窗，弹出</w:t>
            </w:r>
            <w:r w:rsidRPr="000E0D04">
              <w:rPr>
                <w:rFonts w:hint="eastAsia"/>
              </w:rPr>
              <w:t>Ⅰ</w:t>
            </w:r>
            <w:r w:rsidRPr="000E0D04">
              <w:rPr>
                <w:rFonts w:hint="eastAsia"/>
              </w:rPr>
              <w:t>-A-02</w:t>
            </w:r>
            <w:r w:rsidRPr="000E0D04">
              <w:t xml:space="preserve"> </w:t>
            </w:r>
            <w:r>
              <w:t>(0</w:t>
            </w:r>
            <w:r w:rsidR="001F1689">
              <w:t>1</w:t>
            </w:r>
            <w:r>
              <w:t>)</w:t>
            </w:r>
            <w:r>
              <w:t>页面弹窗</w:t>
            </w:r>
          </w:p>
          <w:bookmarkEnd w:id="416"/>
          <w:bookmarkEnd w:id="417"/>
          <w:bookmarkEnd w:id="418"/>
          <w:p w14:paraId="6DC0AE33" w14:textId="5B59A444" w:rsidR="00C437A1" w:rsidRDefault="00C437A1" w:rsidP="00C437A1">
            <w:pPr>
              <w:pStyle w:val="af0"/>
              <w:ind w:firstLineChars="0" w:firstLine="0"/>
              <w:rPr>
                <w:color w:val="000000"/>
                <w:sz w:val="22"/>
              </w:rPr>
            </w:pPr>
            <w:r>
              <w:t>更改手机号码后</w:t>
            </w:r>
            <w:r>
              <w:rPr>
                <w:rFonts w:hint="eastAsia"/>
              </w:rPr>
              <w:t>，</w:t>
            </w:r>
            <w:r>
              <w:t>点击</w:t>
            </w:r>
            <w:r>
              <w:rPr>
                <w:rFonts w:hint="eastAsia"/>
              </w:rPr>
              <w:t>“下一步”，进入</w:t>
            </w:r>
            <w:r w:rsidRPr="000E0D04">
              <w:rPr>
                <w:rFonts w:hint="eastAsia"/>
              </w:rPr>
              <w:t>Ⅰ</w:t>
            </w:r>
            <w:r w:rsidRPr="000E0D04">
              <w:rPr>
                <w:rFonts w:hint="eastAsia"/>
              </w:rPr>
              <w:t>-A-02</w:t>
            </w:r>
            <w:r w:rsidRPr="000E0D04">
              <w:t xml:space="preserve"> </w:t>
            </w:r>
            <w:r>
              <w:t>(1</w:t>
            </w:r>
            <w:r w:rsidR="001F1689">
              <w:t>2</w:t>
            </w:r>
            <w:r>
              <w:t>)</w:t>
            </w:r>
          </w:p>
        </w:tc>
        <w:tc>
          <w:tcPr>
            <w:tcW w:w="2341" w:type="dxa"/>
            <w:vAlign w:val="center"/>
          </w:tcPr>
          <w:p w14:paraId="13E7DB42" w14:textId="77777777" w:rsidR="00C437A1" w:rsidRDefault="00C437A1" w:rsidP="00C437A1">
            <w:r>
              <w:rPr>
                <w:rFonts w:hint="eastAsia"/>
              </w:rPr>
              <w:t>断网时点击有效</w:t>
            </w:r>
          </w:p>
        </w:tc>
      </w:tr>
      <w:tr w:rsidR="00C437A1" w:rsidRPr="00F20DFA" w14:paraId="02FA854C" w14:textId="77777777" w:rsidTr="008A4CF7">
        <w:tc>
          <w:tcPr>
            <w:tcW w:w="959" w:type="dxa"/>
            <w:vMerge/>
            <w:vAlign w:val="center"/>
          </w:tcPr>
          <w:p w14:paraId="7FD2FDAC" w14:textId="77777777" w:rsidR="00C437A1" w:rsidRPr="000E0D04" w:rsidRDefault="00C437A1" w:rsidP="00C437A1">
            <w:pPr>
              <w:jc w:val="center"/>
            </w:pPr>
          </w:p>
        </w:tc>
        <w:tc>
          <w:tcPr>
            <w:tcW w:w="1134" w:type="dxa"/>
            <w:vAlign w:val="center"/>
          </w:tcPr>
          <w:p w14:paraId="5C5A9E74" w14:textId="77777777" w:rsidR="00C437A1" w:rsidRDefault="00C437A1" w:rsidP="00C437A1">
            <w:pPr>
              <w:jc w:val="left"/>
            </w:pPr>
            <w:r>
              <w:t>关闭</w:t>
            </w:r>
          </w:p>
        </w:tc>
        <w:tc>
          <w:tcPr>
            <w:tcW w:w="5528" w:type="dxa"/>
            <w:vAlign w:val="center"/>
          </w:tcPr>
          <w:p w14:paraId="1B7DA26F" w14:textId="77777777" w:rsidR="00C437A1" w:rsidRDefault="00C437A1" w:rsidP="00C437A1">
            <w:pPr>
              <w:pStyle w:val="af0"/>
              <w:ind w:firstLineChars="0" w:firstLine="0"/>
            </w:pPr>
            <w:r>
              <w:rPr>
                <w:rFonts w:hint="eastAsia"/>
              </w:rPr>
              <w:t>点击关闭弹窗</w:t>
            </w:r>
          </w:p>
        </w:tc>
        <w:tc>
          <w:tcPr>
            <w:tcW w:w="2341" w:type="dxa"/>
            <w:vAlign w:val="center"/>
          </w:tcPr>
          <w:p w14:paraId="3DCD2B14" w14:textId="77777777" w:rsidR="00C437A1" w:rsidRDefault="00C437A1" w:rsidP="00C437A1">
            <w:r>
              <w:rPr>
                <w:rFonts w:hint="eastAsia"/>
              </w:rPr>
              <w:t>断网时点击有效</w:t>
            </w:r>
          </w:p>
        </w:tc>
      </w:tr>
      <w:tr w:rsidR="00C437A1" w:rsidRPr="00F20DFA" w14:paraId="1189F5F9" w14:textId="77777777" w:rsidTr="008A4CF7">
        <w:tc>
          <w:tcPr>
            <w:tcW w:w="959" w:type="dxa"/>
            <w:vMerge w:val="restart"/>
            <w:vAlign w:val="center"/>
          </w:tcPr>
          <w:p w14:paraId="5FD85EB8" w14:textId="1EAA7522" w:rsidR="00C437A1" w:rsidRPr="000E0D04" w:rsidRDefault="00C437A1" w:rsidP="00C437A1">
            <w:pPr>
              <w:jc w:val="center"/>
            </w:pPr>
            <w:r w:rsidRPr="000E0D04">
              <w:rPr>
                <w:rFonts w:hint="eastAsia"/>
              </w:rPr>
              <w:t>Ⅰ</w:t>
            </w:r>
            <w:r w:rsidRPr="000E0D04">
              <w:rPr>
                <w:rFonts w:hint="eastAsia"/>
              </w:rPr>
              <w:t>-A-02</w:t>
            </w:r>
            <w:r w:rsidRPr="000E0D04">
              <w:t xml:space="preserve"> </w:t>
            </w:r>
            <w:r>
              <w:t>(1</w:t>
            </w:r>
            <w:r w:rsidR="001F1689">
              <w:t>4</w:t>
            </w:r>
            <w:r>
              <w:t>)</w:t>
            </w:r>
          </w:p>
        </w:tc>
        <w:tc>
          <w:tcPr>
            <w:tcW w:w="1134" w:type="dxa"/>
            <w:vAlign w:val="center"/>
          </w:tcPr>
          <w:p w14:paraId="0AB695D6" w14:textId="77777777" w:rsidR="00C437A1" w:rsidRDefault="00C437A1" w:rsidP="00C437A1">
            <w:pPr>
              <w:jc w:val="left"/>
            </w:pPr>
            <w:r>
              <w:t>说明</w:t>
            </w:r>
          </w:p>
        </w:tc>
        <w:tc>
          <w:tcPr>
            <w:tcW w:w="5528" w:type="dxa"/>
            <w:vAlign w:val="center"/>
          </w:tcPr>
          <w:p w14:paraId="199EE6D2" w14:textId="77777777" w:rsidR="00C437A1" w:rsidRDefault="00C437A1" w:rsidP="00C437A1">
            <w:pPr>
              <w:pStyle w:val="af0"/>
              <w:ind w:firstLineChars="0" w:firstLine="0"/>
            </w:pPr>
            <w:r>
              <w:rPr>
                <w:rFonts w:hint="eastAsia"/>
              </w:rPr>
              <w:t>默认弹窗居中显示</w:t>
            </w:r>
          </w:p>
        </w:tc>
        <w:tc>
          <w:tcPr>
            <w:tcW w:w="2341" w:type="dxa"/>
            <w:vAlign w:val="center"/>
          </w:tcPr>
          <w:p w14:paraId="0009C2FC" w14:textId="77777777" w:rsidR="00C437A1" w:rsidRDefault="00C437A1" w:rsidP="00C437A1"/>
        </w:tc>
      </w:tr>
      <w:tr w:rsidR="00C437A1" w:rsidRPr="00F20DFA" w14:paraId="0F5EDB62" w14:textId="77777777" w:rsidTr="008A4CF7">
        <w:tc>
          <w:tcPr>
            <w:tcW w:w="959" w:type="dxa"/>
            <w:vMerge/>
            <w:vAlign w:val="center"/>
          </w:tcPr>
          <w:p w14:paraId="74ADFC51" w14:textId="77777777" w:rsidR="00C437A1" w:rsidRPr="000E0D04" w:rsidRDefault="00C437A1" w:rsidP="00C437A1">
            <w:pPr>
              <w:jc w:val="center"/>
            </w:pPr>
          </w:p>
        </w:tc>
        <w:tc>
          <w:tcPr>
            <w:tcW w:w="1134" w:type="dxa"/>
            <w:vAlign w:val="center"/>
          </w:tcPr>
          <w:p w14:paraId="51B59306" w14:textId="77777777" w:rsidR="00C437A1" w:rsidRDefault="00C437A1" w:rsidP="00C437A1">
            <w:pPr>
              <w:jc w:val="left"/>
            </w:pPr>
            <w:r>
              <w:t>验证码输入框</w:t>
            </w:r>
          </w:p>
        </w:tc>
        <w:tc>
          <w:tcPr>
            <w:tcW w:w="5528" w:type="dxa"/>
            <w:vAlign w:val="center"/>
          </w:tcPr>
          <w:p w14:paraId="3DD62EA9" w14:textId="77777777" w:rsidR="00C437A1" w:rsidRDefault="00C437A1" w:rsidP="00C437A1">
            <w:pPr>
              <w:pStyle w:val="af0"/>
              <w:ind w:firstLineChars="0" w:firstLine="0"/>
            </w:pPr>
            <w:r>
              <w:rPr>
                <w:rFonts w:hint="eastAsia"/>
              </w:rPr>
              <w:t>弱提示“请输入验证码”，最多可输入</w:t>
            </w:r>
            <w:r>
              <w:rPr>
                <w:rFonts w:hint="eastAsia"/>
              </w:rPr>
              <w:t>4</w:t>
            </w:r>
            <w:r>
              <w:rPr>
                <w:rFonts w:hint="eastAsia"/>
              </w:rPr>
              <w:t>位数字</w:t>
            </w:r>
          </w:p>
        </w:tc>
        <w:tc>
          <w:tcPr>
            <w:tcW w:w="2341" w:type="dxa"/>
            <w:vAlign w:val="center"/>
          </w:tcPr>
          <w:p w14:paraId="5CC8EF4C" w14:textId="77777777" w:rsidR="00C437A1" w:rsidRDefault="00C437A1" w:rsidP="00C437A1">
            <w:r>
              <w:rPr>
                <w:rFonts w:hint="eastAsia"/>
              </w:rPr>
              <w:t>1</w:t>
            </w:r>
            <w:del w:id="419" w:author="ethink wang" w:date="2017-02-06T15:36:00Z">
              <w:r w:rsidDel="00653EEB">
                <w:rPr>
                  <w:rFonts w:hint="eastAsia"/>
                </w:rPr>
                <w:delText xml:space="preserve"> </w:delText>
              </w:r>
            </w:del>
            <w:ins w:id="420" w:author="ethink wang" w:date="2017-02-06T15:36:00Z">
              <w:r w:rsidR="00653EEB">
                <w:rPr>
                  <w:rFonts w:hint="eastAsia"/>
                </w:rPr>
                <w:t>、</w:t>
              </w:r>
            </w:ins>
            <w:r>
              <w:rPr>
                <w:rFonts w:hint="eastAsia"/>
              </w:rPr>
              <w:t>超过</w:t>
            </w:r>
            <w:r>
              <w:rPr>
                <w:rFonts w:hint="eastAsia"/>
              </w:rPr>
              <w:t>4</w:t>
            </w:r>
            <w:r>
              <w:rPr>
                <w:rFonts w:hint="eastAsia"/>
              </w:rPr>
              <w:t>位不可输入</w:t>
            </w:r>
          </w:p>
          <w:p w14:paraId="239111A6" w14:textId="77777777" w:rsidR="00C437A1" w:rsidRDefault="00C437A1" w:rsidP="00C437A1">
            <w:r>
              <w:rPr>
                <w:rFonts w:hint="eastAsia"/>
              </w:rPr>
              <w:t>2</w:t>
            </w:r>
            <w:del w:id="421" w:author="ethink wang" w:date="2017-02-06T15:36:00Z">
              <w:r w:rsidDel="00653EEB">
                <w:rPr>
                  <w:rFonts w:hint="eastAsia"/>
                </w:rPr>
                <w:delText xml:space="preserve"> </w:delText>
              </w:r>
            </w:del>
            <w:ins w:id="422" w:author="ethink wang" w:date="2017-02-06T15:36:00Z">
              <w:r w:rsidR="00653EEB">
                <w:rPr>
                  <w:rFonts w:hint="eastAsia"/>
                </w:rPr>
                <w:t>、</w:t>
              </w:r>
            </w:ins>
            <w:r>
              <w:rPr>
                <w:rFonts w:hint="eastAsia"/>
              </w:rPr>
              <w:t>未点击“获取验证码”按键之前不可输入</w:t>
            </w:r>
          </w:p>
        </w:tc>
      </w:tr>
      <w:tr w:rsidR="00C437A1" w:rsidRPr="00F20DFA" w14:paraId="5C9359A7" w14:textId="77777777" w:rsidTr="008A4CF7">
        <w:tc>
          <w:tcPr>
            <w:tcW w:w="959" w:type="dxa"/>
            <w:vMerge/>
            <w:vAlign w:val="center"/>
          </w:tcPr>
          <w:p w14:paraId="4512FC6B" w14:textId="77777777" w:rsidR="00C437A1" w:rsidRPr="000E0D04" w:rsidRDefault="00C437A1" w:rsidP="00C437A1">
            <w:pPr>
              <w:jc w:val="center"/>
            </w:pPr>
          </w:p>
        </w:tc>
        <w:tc>
          <w:tcPr>
            <w:tcW w:w="1134" w:type="dxa"/>
            <w:vAlign w:val="center"/>
          </w:tcPr>
          <w:p w14:paraId="046A6918" w14:textId="77777777" w:rsidR="00C437A1" w:rsidRDefault="00C437A1" w:rsidP="00C437A1">
            <w:pPr>
              <w:jc w:val="left"/>
            </w:pPr>
            <w:r>
              <w:t>获取验证</w:t>
            </w:r>
            <w:r>
              <w:lastRenderedPageBreak/>
              <w:t>码</w:t>
            </w:r>
          </w:p>
        </w:tc>
        <w:tc>
          <w:tcPr>
            <w:tcW w:w="5528" w:type="dxa"/>
            <w:vAlign w:val="center"/>
          </w:tcPr>
          <w:p w14:paraId="014E777E" w14:textId="77777777" w:rsidR="00C437A1" w:rsidRDefault="00C437A1" w:rsidP="00C437A1">
            <w:pPr>
              <w:pStyle w:val="af0"/>
              <w:ind w:firstLineChars="0" w:firstLine="0"/>
            </w:pPr>
            <w:r>
              <w:rPr>
                <w:rFonts w:hint="eastAsia"/>
              </w:rPr>
              <w:lastRenderedPageBreak/>
              <w:t>点击后</w:t>
            </w:r>
          </w:p>
          <w:p w14:paraId="3A4AD1F9" w14:textId="66E93003" w:rsidR="00C437A1" w:rsidRDefault="00C437A1" w:rsidP="00C437A1">
            <w:pPr>
              <w:pStyle w:val="af0"/>
              <w:ind w:firstLineChars="0" w:firstLine="0"/>
            </w:pPr>
            <w:r>
              <w:rPr>
                <w:rFonts w:hint="eastAsia"/>
              </w:rPr>
              <w:lastRenderedPageBreak/>
              <w:t>1</w:t>
            </w:r>
            <w:del w:id="423" w:author="ethink wang" w:date="2017-02-06T15:36:00Z">
              <w:r w:rsidDel="00653EEB">
                <w:rPr>
                  <w:rFonts w:hint="eastAsia"/>
                </w:rPr>
                <w:delText xml:space="preserve"> </w:delText>
              </w:r>
            </w:del>
            <w:ins w:id="424" w:author="ethink wang" w:date="2017-02-06T15:36:00Z">
              <w:r w:rsidR="00653EEB">
                <w:rPr>
                  <w:rFonts w:hint="eastAsia"/>
                </w:rPr>
                <w:t>、</w:t>
              </w:r>
            </w:ins>
            <w:r>
              <w:rPr>
                <w:rFonts w:hint="eastAsia"/>
              </w:rPr>
              <w:t>按键变为</w:t>
            </w:r>
            <w:r>
              <w:rPr>
                <w:rFonts w:hint="eastAsia"/>
              </w:rPr>
              <w:t>60</w:t>
            </w:r>
            <w:r>
              <w:rPr>
                <w:rFonts w:hint="eastAsia"/>
              </w:rPr>
              <w:t>秒倒计时，样式如</w:t>
            </w:r>
            <w:r w:rsidRPr="000E0D04">
              <w:rPr>
                <w:rFonts w:hint="eastAsia"/>
              </w:rPr>
              <w:t>Ⅰ</w:t>
            </w:r>
            <w:r w:rsidRPr="000E0D04">
              <w:rPr>
                <w:rFonts w:hint="eastAsia"/>
              </w:rPr>
              <w:t>-A-02</w:t>
            </w:r>
            <w:r w:rsidRPr="000E0D04">
              <w:t xml:space="preserve"> </w:t>
            </w:r>
            <w:r>
              <w:t>(1</w:t>
            </w:r>
            <w:r w:rsidR="001F1689">
              <w:t>5</w:t>
            </w:r>
            <w:r>
              <w:t>)</w:t>
            </w:r>
            <w:r>
              <w:rPr>
                <w:rFonts w:hint="eastAsia"/>
              </w:rPr>
              <w:t>，</w:t>
            </w:r>
            <w:r>
              <w:t>倒计时完毕</w:t>
            </w:r>
            <w:r>
              <w:rPr>
                <w:rFonts w:hint="eastAsia"/>
              </w:rPr>
              <w:t>，</w:t>
            </w:r>
            <w:r>
              <w:t>按键变为</w:t>
            </w:r>
            <w:r>
              <w:rPr>
                <w:rFonts w:hint="eastAsia"/>
              </w:rPr>
              <w:t>“重新发送”</w:t>
            </w:r>
          </w:p>
          <w:p w14:paraId="636615F2" w14:textId="77777777" w:rsidR="00C437A1" w:rsidRDefault="00C437A1" w:rsidP="00C437A1">
            <w:pPr>
              <w:pStyle w:val="af0"/>
              <w:ind w:firstLineChars="0" w:firstLine="0"/>
            </w:pPr>
            <w:r w:rsidRPr="00165E47">
              <w:t>2</w:t>
            </w:r>
            <w:del w:id="425" w:author="ethink wang" w:date="2017-02-06T15:36:00Z">
              <w:r w:rsidDel="00653EEB">
                <w:rPr>
                  <w:rFonts w:hint="eastAsia"/>
                </w:rPr>
                <w:delText xml:space="preserve"> </w:delText>
              </w:r>
            </w:del>
            <w:ins w:id="426" w:author="ethink wang" w:date="2017-02-06T15:36:00Z">
              <w:r w:rsidR="00653EEB">
                <w:rPr>
                  <w:rFonts w:hint="eastAsia"/>
                </w:rPr>
                <w:t>、</w:t>
              </w:r>
            </w:ins>
            <w:r>
              <w:t>浮窗提示</w:t>
            </w:r>
            <w:r>
              <w:rPr>
                <w:rFonts w:hint="eastAsia"/>
              </w:rPr>
              <w:t>，文案为“验证码已发送”</w:t>
            </w:r>
          </w:p>
          <w:p w14:paraId="5E64DE12" w14:textId="77777777" w:rsidR="00C437A1" w:rsidRDefault="00C437A1" w:rsidP="00C437A1">
            <w:r w:rsidRPr="00963B24">
              <w:rPr>
                <w:rFonts w:ascii="Calibri" w:eastAsia="宋体" w:hAnsi="Calibri" w:cs="Times New Roman"/>
              </w:rPr>
              <w:t>3</w:t>
            </w:r>
            <w:del w:id="427" w:author="ethink wang" w:date="2017-02-06T15:36:00Z">
              <w:r w:rsidDel="00653EEB">
                <w:rPr>
                  <w:rFonts w:hint="eastAsia"/>
                </w:rPr>
                <w:delText xml:space="preserve"> </w:delText>
              </w:r>
            </w:del>
            <w:ins w:id="428" w:author="ethink wang" w:date="2017-02-06T15:36:00Z">
              <w:r w:rsidR="00653EEB">
                <w:rPr>
                  <w:rFonts w:hint="eastAsia"/>
                </w:rPr>
                <w:t>、</w:t>
              </w:r>
            </w:ins>
            <w:r>
              <w:t>验证码输入框显示光标</w:t>
            </w:r>
            <w:r>
              <w:rPr>
                <w:rFonts w:hint="eastAsia"/>
              </w:rPr>
              <w:t>，</w:t>
            </w:r>
            <w:r>
              <w:t>弹出数字键盘</w:t>
            </w:r>
          </w:p>
          <w:p w14:paraId="5EA84DBA" w14:textId="77777777" w:rsidR="00C437A1" w:rsidRPr="00963B24" w:rsidDel="00653EEB" w:rsidRDefault="00C437A1" w:rsidP="00C437A1">
            <w:pPr>
              <w:rPr>
                <w:del w:id="429" w:author="ethink wang" w:date="2017-02-06T15:37:00Z"/>
              </w:rPr>
            </w:pPr>
            <w:r>
              <w:rPr>
                <w:rFonts w:hint="eastAsia"/>
              </w:rPr>
              <w:t>4</w:t>
            </w:r>
            <w:del w:id="430" w:author="ethink wang" w:date="2017-02-06T15:36:00Z">
              <w:r w:rsidDel="00653EEB">
                <w:rPr>
                  <w:rFonts w:hint="eastAsia"/>
                </w:rPr>
                <w:delText xml:space="preserve"> </w:delText>
              </w:r>
            </w:del>
            <w:ins w:id="431" w:author="ethink wang" w:date="2017-02-06T15:36:00Z">
              <w:r w:rsidR="00653EEB">
                <w:rPr>
                  <w:rFonts w:hint="eastAsia"/>
                </w:rPr>
                <w:t>、</w:t>
              </w:r>
            </w:ins>
            <w:commentRangeStart w:id="432"/>
            <w:r w:rsidRPr="00963B24">
              <w:rPr>
                <w:rFonts w:hint="eastAsia"/>
                <w:color w:val="FF0000"/>
              </w:rPr>
              <w:t>发送短信至填写的手机号，文案参照“消息、短信文案规范”</w:t>
            </w:r>
            <w:commentRangeEnd w:id="432"/>
            <w:r w:rsidRPr="00963B24">
              <w:rPr>
                <w:rStyle w:val="afe"/>
                <w:color w:val="FF0000"/>
              </w:rPr>
              <w:commentReference w:id="432"/>
            </w:r>
          </w:p>
          <w:p w14:paraId="79BAB5B4" w14:textId="77777777" w:rsidR="00C437A1" w:rsidRPr="00165E47" w:rsidRDefault="00C437A1" w:rsidP="00C437A1">
            <w:del w:id="433" w:author="ethink wang" w:date="2017-02-06T15:37:00Z">
              <w:r w:rsidDel="00653EEB">
                <w:delText>如</w:delText>
              </w:r>
              <w:r w:rsidRPr="000E0D04" w:rsidDel="00653EEB">
                <w:rPr>
                  <w:rFonts w:hint="eastAsia"/>
                </w:rPr>
                <w:delText>Ⅰ</w:delText>
              </w:r>
              <w:r w:rsidRPr="000E0D04" w:rsidDel="00653EEB">
                <w:rPr>
                  <w:rFonts w:hint="eastAsia"/>
                </w:rPr>
                <w:delText>-A-02</w:delText>
              </w:r>
              <w:r w:rsidRPr="000E0D04" w:rsidDel="00653EEB">
                <w:delText xml:space="preserve"> </w:delText>
              </w:r>
              <w:r w:rsidDel="00653EEB">
                <w:delText>(17)</w:delText>
              </w:r>
            </w:del>
          </w:p>
        </w:tc>
        <w:tc>
          <w:tcPr>
            <w:tcW w:w="2341" w:type="dxa"/>
            <w:vAlign w:val="center"/>
          </w:tcPr>
          <w:p w14:paraId="0AD9B221" w14:textId="77777777" w:rsidR="00C437A1" w:rsidRPr="00165E47" w:rsidRDefault="00C437A1" w:rsidP="00C437A1">
            <w:r>
              <w:rPr>
                <w:rFonts w:hint="eastAsia"/>
              </w:rPr>
              <w:lastRenderedPageBreak/>
              <w:t>断网时，点</w:t>
            </w:r>
            <w:r w:rsidRPr="00165E47">
              <w:rPr>
                <w:rFonts w:hint="eastAsia"/>
                <w:color w:val="000000" w:themeColor="text1"/>
              </w:rPr>
              <w:t>击</w:t>
            </w:r>
            <w:r w:rsidRPr="00165E47">
              <w:rPr>
                <w:color w:val="000000" w:themeColor="text1"/>
                <w:sz w:val="22"/>
              </w:rPr>
              <w:t>显示断网</w:t>
            </w:r>
            <w:r w:rsidRPr="00165E47">
              <w:rPr>
                <w:color w:val="000000" w:themeColor="text1"/>
                <w:sz w:val="22"/>
              </w:rPr>
              <w:lastRenderedPageBreak/>
              <w:t>通用提示</w:t>
            </w:r>
          </w:p>
        </w:tc>
      </w:tr>
      <w:tr w:rsidR="00C437A1" w:rsidRPr="00F20DFA" w14:paraId="669F8FDF" w14:textId="77777777" w:rsidTr="008A4CF7">
        <w:tc>
          <w:tcPr>
            <w:tcW w:w="959" w:type="dxa"/>
            <w:vMerge/>
            <w:vAlign w:val="center"/>
          </w:tcPr>
          <w:p w14:paraId="1BE34851" w14:textId="77777777" w:rsidR="00C437A1" w:rsidRPr="000E0D04" w:rsidRDefault="00C437A1" w:rsidP="00C437A1">
            <w:pPr>
              <w:jc w:val="center"/>
            </w:pPr>
          </w:p>
        </w:tc>
        <w:tc>
          <w:tcPr>
            <w:tcW w:w="1134" w:type="dxa"/>
            <w:vAlign w:val="center"/>
          </w:tcPr>
          <w:p w14:paraId="795A0D6F" w14:textId="77777777" w:rsidR="00C437A1" w:rsidRDefault="00C437A1" w:rsidP="00C437A1">
            <w:pPr>
              <w:jc w:val="left"/>
            </w:pPr>
            <w:r>
              <w:t>手机号码</w:t>
            </w:r>
          </w:p>
        </w:tc>
        <w:tc>
          <w:tcPr>
            <w:tcW w:w="5528" w:type="dxa"/>
            <w:vAlign w:val="center"/>
          </w:tcPr>
          <w:p w14:paraId="0EC25C81" w14:textId="10FD50D5" w:rsidR="00C437A1" w:rsidRDefault="00C437A1" w:rsidP="00C437A1">
            <w:pPr>
              <w:pStyle w:val="af0"/>
              <w:ind w:firstLineChars="0" w:firstLine="0"/>
            </w:pPr>
            <w:r>
              <w:rPr>
                <w:rFonts w:hint="eastAsia"/>
              </w:rPr>
              <w:t>点击，关闭本弹窗，弹出</w:t>
            </w:r>
            <w:r w:rsidRPr="000E0D04">
              <w:rPr>
                <w:rFonts w:hint="eastAsia"/>
              </w:rPr>
              <w:t>Ⅰ</w:t>
            </w:r>
            <w:r w:rsidRPr="000E0D04">
              <w:rPr>
                <w:rFonts w:hint="eastAsia"/>
              </w:rPr>
              <w:t>-A-02</w:t>
            </w:r>
            <w:r w:rsidRPr="000E0D04">
              <w:t xml:space="preserve"> </w:t>
            </w:r>
            <w:r>
              <w:t>(0</w:t>
            </w:r>
            <w:r w:rsidR="001F1689">
              <w:t>1</w:t>
            </w:r>
            <w:r>
              <w:t>)</w:t>
            </w:r>
            <w:r>
              <w:t>页面弹窗</w:t>
            </w:r>
          </w:p>
          <w:p w14:paraId="51637A08" w14:textId="77777777" w:rsidR="00C437A1" w:rsidRPr="00582CB5" w:rsidRDefault="00C437A1" w:rsidP="00C437A1">
            <w:pPr>
              <w:pStyle w:val="af0"/>
              <w:ind w:firstLineChars="0" w:firstLine="0"/>
            </w:pPr>
            <w:r>
              <w:rPr>
                <w:rFonts w:hint="eastAsia"/>
              </w:rPr>
              <w:t>更改手机号码后，点击“下一步”，进入本页面</w:t>
            </w:r>
          </w:p>
        </w:tc>
        <w:tc>
          <w:tcPr>
            <w:tcW w:w="2341" w:type="dxa"/>
            <w:vAlign w:val="center"/>
          </w:tcPr>
          <w:p w14:paraId="704D7572" w14:textId="77777777" w:rsidR="00C437A1" w:rsidRDefault="00C437A1" w:rsidP="00C437A1"/>
        </w:tc>
      </w:tr>
      <w:tr w:rsidR="00C437A1" w:rsidRPr="00F20DFA" w14:paraId="21CA9EF1" w14:textId="77777777" w:rsidTr="008A4CF7">
        <w:tc>
          <w:tcPr>
            <w:tcW w:w="959" w:type="dxa"/>
            <w:vMerge/>
            <w:vAlign w:val="center"/>
          </w:tcPr>
          <w:p w14:paraId="125F48CA" w14:textId="77777777" w:rsidR="00C437A1" w:rsidRPr="000E0D04" w:rsidRDefault="00C437A1" w:rsidP="00C437A1">
            <w:pPr>
              <w:jc w:val="center"/>
            </w:pPr>
          </w:p>
        </w:tc>
        <w:tc>
          <w:tcPr>
            <w:tcW w:w="1134" w:type="dxa"/>
            <w:vAlign w:val="center"/>
          </w:tcPr>
          <w:p w14:paraId="6C781AA3" w14:textId="77777777" w:rsidR="00C437A1" w:rsidRDefault="00C437A1" w:rsidP="00C437A1">
            <w:pPr>
              <w:jc w:val="left"/>
            </w:pPr>
            <w:r>
              <w:t>关闭</w:t>
            </w:r>
          </w:p>
        </w:tc>
        <w:tc>
          <w:tcPr>
            <w:tcW w:w="5528" w:type="dxa"/>
            <w:vAlign w:val="center"/>
          </w:tcPr>
          <w:p w14:paraId="56A2D454" w14:textId="77777777" w:rsidR="00C437A1" w:rsidRDefault="00C437A1" w:rsidP="00C437A1">
            <w:pPr>
              <w:pStyle w:val="af0"/>
              <w:ind w:firstLineChars="0" w:firstLine="0"/>
            </w:pPr>
            <w:r>
              <w:rPr>
                <w:rFonts w:hint="eastAsia"/>
              </w:rPr>
              <w:t>点击关闭弹窗</w:t>
            </w:r>
          </w:p>
        </w:tc>
        <w:tc>
          <w:tcPr>
            <w:tcW w:w="2341" w:type="dxa"/>
            <w:vAlign w:val="center"/>
          </w:tcPr>
          <w:p w14:paraId="3FB870C2" w14:textId="77777777" w:rsidR="00C437A1" w:rsidRDefault="00C437A1" w:rsidP="00C437A1">
            <w:r>
              <w:rPr>
                <w:rFonts w:hint="eastAsia"/>
              </w:rPr>
              <w:t>断网时点击有效</w:t>
            </w:r>
          </w:p>
        </w:tc>
      </w:tr>
      <w:tr w:rsidR="00C437A1" w:rsidRPr="00F20DFA" w14:paraId="329B7F12" w14:textId="77777777" w:rsidTr="008A4CF7">
        <w:tc>
          <w:tcPr>
            <w:tcW w:w="959" w:type="dxa"/>
            <w:vMerge/>
            <w:vAlign w:val="center"/>
          </w:tcPr>
          <w:p w14:paraId="75403C91" w14:textId="77777777" w:rsidR="00C437A1" w:rsidRPr="000E0D04" w:rsidRDefault="00C437A1" w:rsidP="00C437A1">
            <w:pPr>
              <w:jc w:val="center"/>
            </w:pPr>
          </w:p>
        </w:tc>
        <w:tc>
          <w:tcPr>
            <w:tcW w:w="1134" w:type="dxa"/>
            <w:vAlign w:val="center"/>
          </w:tcPr>
          <w:p w14:paraId="3C608FA5" w14:textId="77777777" w:rsidR="00C437A1" w:rsidRDefault="00C437A1" w:rsidP="00C437A1">
            <w:pPr>
              <w:jc w:val="left"/>
            </w:pPr>
            <w:r>
              <w:t>登录</w:t>
            </w:r>
          </w:p>
        </w:tc>
        <w:tc>
          <w:tcPr>
            <w:tcW w:w="5528" w:type="dxa"/>
            <w:vAlign w:val="center"/>
          </w:tcPr>
          <w:p w14:paraId="5F738847" w14:textId="77777777" w:rsidR="00C437A1" w:rsidRDefault="00C437A1" w:rsidP="00C437A1">
            <w:pPr>
              <w:pStyle w:val="af0"/>
              <w:ind w:firstLineChars="0" w:firstLine="0"/>
            </w:pPr>
            <w:r>
              <w:rPr>
                <w:rFonts w:hint="eastAsia"/>
              </w:rPr>
              <w:t>点击，进行验证码校验：</w:t>
            </w:r>
          </w:p>
          <w:p w14:paraId="6E3FF5BD" w14:textId="77777777" w:rsidR="00C437A1" w:rsidRDefault="00C437A1" w:rsidP="00C437A1">
            <w:pPr>
              <w:pStyle w:val="af0"/>
              <w:ind w:firstLineChars="0" w:firstLine="0"/>
            </w:pPr>
            <w:r>
              <w:rPr>
                <w:rFonts w:hint="eastAsia"/>
              </w:rPr>
              <w:t>1</w:t>
            </w:r>
            <w:del w:id="434" w:author="ethink wang" w:date="2017-02-06T15:37:00Z">
              <w:r w:rsidDel="00653EEB">
                <w:rPr>
                  <w:rFonts w:hint="eastAsia"/>
                </w:rPr>
                <w:delText xml:space="preserve"> </w:delText>
              </w:r>
            </w:del>
            <w:ins w:id="435" w:author="ethink wang" w:date="2017-02-06T15:37:00Z">
              <w:r w:rsidR="00653EEB">
                <w:rPr>
                  <w:rFonts w:hint="eastAsia"/>
                </w:rPr>
                <w:t>、</w:t>
              </w:r>
            </w:ins>
            <w:r>
              <w:t>校验通过</w:t>
            </w:r>
            <w:r>
              <w:rPr>
                <w:rFonts w:hint="eastAsia"/>
              </w:rPr>
              <w:t>，</w:t>
            </w:r>
            <w:r>
              <w:t>登录成功</w:t>
            </w:r>
            <w:r>
              <w:rPr>
                <w:rFonts w:hint="eastAsia"/>
              </w:rPr>
              <w:t>，</w:t>
            </w:r>
            <w:del w:id="436" w:author="ethink wang" w:date="2017-02-06T15:38:00Z">
              <w:r w:rsidDel="00653EEB">
                <w:delText>进入</w:delText>
              </w:r>
            </w:del>
            <w:ins w:id="437" w:author="ethink wang" w:date="2017-02-06T15:38:00Z">
              <w:r w:rsidR="00653EEB">
                <w:rPr>
                  <w:rFonts w:hint="eastAsia"/>
                  <w:color w:val="000000"/>
                  <w:sz w:val="22"/>
                </w:rPr>
                <w:t>进入原用户期望进入的页面（即触发登录时的后置页面）。</w:t>
              </w:r>
            </w:ins>
            <w:del w:id="438" w:author="ethink wang" w:date="2017-02-06T15:38:00Z">
              <w:r w:rsidDel="00653EEB">
                <w:delText>用户</w:delText>
              </w:r>
            </w:del>
          </w:p>
          <w:p w14:paraId="26C34DB8" w14:textId="2A4365C3" w:rsidR="00C437A1" w:rsidRDefault="00C437A1" w:rsidP="00C437A1">
            <w:pPr>
              <w:pStyle w:val="af0"/>
              <w:ind w:firstLineChars="0" w:firstLine="0"/>
            </w:pPr>
            <w:r>
              <w:rPr>
                <w:rFonts w:hint="eastAsia"/>
              </w:rPr>
              <w:t>2</w:t>
            </w:r>
            <w:ins w:id="439" w:author="ethink wang" w:date="2017-02-06T15:37:00Z">
              <w:r w:rsidR="00653EEB">
                <w:rPr>
                  <w:rFonts w:hint="eastAsia"/>
                </w:rPr>
                <w:t>、</w:t>
              </w:r>
            </w:ins>
            <w:r>
              <w:rPr>
                <w:rFonts w:hint="eastAsia"/>
              </w:rPr>
              <w:t>验证不通过，提示原因，如</w:t>
            </w:r>
            <w:r w:rsidRPr="000E0D04">
              <w:rPr>
                <w:rFonts w:hint="eastAsia"/>
              </w:rPr>
              <w:t>Ⅰ</w:t>
            </w:r>
            <w:r w:rsidRPr="000E0D04">
              <w:rPr>
                <w:rFonts w:hint="eastAsia"/>
              </w:rPr>
              <w:t>-A-02</w:t>
            </w:r>
            <w:r w:rsidRPr="000E0D04">
              <w:t xml:space="preserve"> </w:t>
            </w:r>
            <w:r>
              <w:t>(1</w:t>
            </w:r>
            <w:r w:rsidR="001F1689">
              <w:t>6</w:t>
            </w:r>
            <w:r>
              <w:t>)</w:t>
            </w:r>
            <w:r>
              <w:rPr>
                <w:rFonts w:hint="eastAsia"/>
              </w:rPr>
              <w:t>。</w:t>
            </w:r>
          </w:p>
        </w:tc>
        <w:tc>
          <w:tcPr>
            <w:tcW w:w="2341" w:type="dxa"/>
            <w:vAlign w:val="center"/>
          </w:tcPr>
          <w:p w14:paraId="2D8961A3" w14:textId="77777777" w:rsidR="00C437A1" w:rsidRPr="00653EEB" w:rsidRDefault="00C437A1" w:rsidP="00C437A1">
            <w:pPr>
              <w:rPr>
                <w:rPrChange w:id="440" w:author="ethink wang" w:date="2017-02-06T15:39:00Z">
                  <w:rPr>
                    <w:color w:val="FF0000"/>
                  </w:rPr>
                </w:rPrChange>
              </w:rPr>
            </w:pPr>
            <w:r>
              <w:rPr>
                <w:rFonts w:hint="eastAsia"/>
              </w:rPr>
              <w:t>1</w:t>
            </w:r>
            <w:del w:id="441" w:author="ethink wang" w:date="2017-02-06T15:38:00Z">
              <w:r w:rsidDel="00653EEB">
                <w:rPr>
                  <w:rFonts w:hint="eastAsia"/>
                </w:rPr>
                <w:delText xml:space="preserve"> </w:delText>
              </w:r>
            </w:del>
            <w:ins w:id="442" w:author="ethink wang" w:date="2017-02-06T15:38:00Z">
              <w:r w:rsidR="00653EEB">
                <w:rPr>
                  <w:rFonts w:hint="eastAsia"/>
                </w:rPr>
                <w:t>、</w:t>
              </w:r>
            </w:ins>
            <w:r>
              <w:t>验证码未输入或者输入位数不足</w:t>
            </w:r>
            <w:r>
              <w:rPr>
                <w:rFonts w:hint="eastAsia"/>
              </w:rPr>
              <w:t>4</w:t>
            </w:r>
            <w:r>
              <w:rPr>
                <w:rFonts w:hint="eastAsia"/>
              </w:rPr>
              <w:t>位时，不</w:t>
            </w:r>
            <w:r w:rsidR="00D35AE6" w:rsidRPr="00D35AE6">
              <w:rPr>
                <w:rFonts w:hint="eastAsia"/>
                <w:rPrChange w:id="443" w:author="ethink wang" w:date="2017-02-06T15:39:00Z">
                  <w:rPr>
                    <w:rFonts w:hint="eastAsia"/>
                    <w:color w:val="FF0000"/>
                  </w:rPr>
                </w:rPrChange>
              </w:rPr>
              <w:t>可点击</w:t>
            </w:r>
          </w:p>
          <w:p w14:paraId="0A73833C" w14:textId="77777777" w:rsidR="00C437A1" w:rsidRPr="00653EEB" w:rsidRDefault="00D35AE6" w:rsidP="00C437A1">
            <w:pPr>
              <w:rPr>
                <w:rPrChange w:id="444" w:author="ethink wang" w:date="2017-02-06T15:39:00Z">
                  <w:rPr>
                    <w:color w:val="FF0000"/>
                  </w:rPr>
                </w:rPrChange>
              </w:rPr>
            </w:pPr>
            <w:r w:rsidRPr="00D35AE6">
              <w:rPr>
                <w:rPrChange w:id="445" w:author="ethink wang" w:date="2017-02-06T15:39:00Z">
                  <w:rPr>
                    <w:color w:val="FF0000"/>
                  </w:rPr>
                </w:rPrChange>
              </w:rPr>
              <w:t>2</w:t>
            </w:r>
            <w:ins w:id="446" w:author="ethink wang" w:date="2017-02-06T15:38:00Z">
              <w:r w:rsidRPr="00D35AE6">
                <w:rPr>
                  <w:rFonts w:hint="eastAsia"/>
                  <w:rPrChange w:id="447" w:author="ethink wang" w:date="2017-02-06T15:39:00Z">
                    <w:rPr>
                      <w:rFonts w:hint="eastAsia"/>
                      <w:color w:val="FF0000"/>
                    </w:rPr>
                  </w:rPrChange>
                </w:rPr>
                <w:t>、</w:t>
              </w:r>
            </w:ins>
            <w:r w:rsidRPr="00D35AE6">
              <w:rPr>
                <w:rFonts w:hint="eastAsia"/>
                <w:rPrChange w:id="448" w:author="ethink wang" w:date="2017-02-06T15:39:00Z">
                  <w:rPr>
                    <w:rFonts w:hint="eastAsia"/>
                    <w:color w:val="FF0000"/>
                  </w:rPr>
                </w:rPrChange>
              </w:rPr>
              <w:t>验证不通过原因</w:t>
            </w:r>
          </w:p>
          <w:p w14:paraId="0C7E402F" w14:textId="77777777" w:rsidR="00C437A1" w:rsidRPr="00653EEB" w:rsidRDefault="00D35AE6" w:rsidP="00C437A1">
            <w:pPr>
              <w:rPr>
                <w:ins w:id="449" w:author="ethink wang" w:date="2017-02-06T15:39:00Z"/>
                <w:rPrChange w:id="450" w:author="ethink wang" w:date="2017-02-06T15:39:00Z">
                  <w:rPr>
                    <w:ins w:id="451" w:author="ethink wang" w:date="2017-02-06T15:39:00Z"/>
                    <w:color w:val="FF0000"/>
                  </w:rPr>
                </w:rPrChange>
              </w:rPr>
            </w:pPr>
            <w:r w:rsidRPr="00D35AE6">
              <w:rPr>
                <w:rPrChange w:id="452" w:author="ethink wang" w:date="2017-02-06T15:39:00Z">
                  <w:rPr>
                    <w:color w:val="FF0000"/>
                  </w:rPr>
                </w:rPrChange>
              </w:rPr>
              <w:t>(1)</w:t>
            </w:r>
            <w:r w:rsidRPr="00D35AE6">
              <w:rPr>
                <w:rFonts w:hint="eastAsia"/>
                <w:rPrChange w:id="453" w:author="ethink wang" w:date="2017-02-06T15:39:00Z">
                  <w:rPr>
                    <w:rFonts w:hint="eastAsia"/>
                    <w:color w:val="FF0000"/>
                  </w:rPr>
                </w:rPrChange>
              </w:rPr>
              <w:t>验证码错误，文案为“请输入正确验证码”</w:t>
            </w:r>
          </w:p>
          <w:p w14:paraId="62710511" w14:textId="77777777" w:rsidR="00653EEB" w:rsidRPr="00653EEB" w:rsidRDefault="00653EEB" w:rsidP="00C437A1">
            <w:pPr>
              <w:rPr>
                <w:rPrChange w:id="454" w:author="ethink wang" w:date="2017-02-06T15:39:00Z">
                  <w:rPr>
                    <w:color w:val="FF0000"/>
                  </w:rPr>
                </w:rPrChange>
              </w:rPr>
            </w:pPr>
            <w:ins w:id="455" w:author="ethink wang" w:date="2017-02-06T15:40:00Z">
              <w:r>
                <w:t>(</w:t>
              </w:r>
            </w:ins>
            <w:ins w:id="456" w:author="ethink wang" w:date="2017-02-06T15:39:00Z">
              <w:r w:rsidR="00D35AE6" w:rsidRPr="00D35AE6">
                <w:rPr>
                  <w:rPrChange w:id="457" w:author="ethink wang" w:date="2017-02-06T15:39:00Z">
                    <w:rPr>
                      <w:color w:val="FF0000"/>
                    </w:rPr>
                  </w:rPrChange>
                </w:rPr>
                <w:t>2</w:t>
              </w:r>
              <w:r w:rsidRPr="00521D20">
                <w:rPr>
                  <w:rFonts w:hint="eastAsia"/>
                </w:rPr>
                <w:t>)</w:t>
              </w:r>
              <w:r w:rsidR="00D35AE6" w:rsidRPr="00D35AE6">
                <w:rPr>
                  <w:rFonts w:hint="eastAsia"/>
                  <w:rPrChange w:id="458" w:author="ethink wang" w:date="2017-02-06T15:39:00Z">
                    <w:rPr>
                      <w:rFonts w:hint="eastAsia"/>
                      <w:color w:val="FF0000"/>
                    </w:rPr>
                  </w:rPrChange>
                </w:rPr>
                <w:t>验证码失效，文案为“验证码已失效，请重新获取验证码”</w:t>
              </w:r>
            </w:ins>
          </w:p>
          <w:p w14:paraId="24DC4DA5" w14:textId="77777777" w:rsidR="00C437A1" w:rsidRPr="00B8555F" w:rsidRDefault="00D35AE6" w:rsidP="00653EEB">
            <w:r w:rsidRPr="00D35AE6">
              <w:rPr>
                <w:rPrChange w:id="459" w:author="ethink wang" w:date="2017-02-06T15:39:00Z">
                  <w:rPr>
                    <w:color w:val="FF0000"/>
                  </w:rPr>
                </w:rPrChange>
              </w:rPr>
              <w:t>(</w:t>
            </w:r>
            <w:del w:id="460" w:author="ethink wang" w:date="2017-02-06T15:40:00Z">
              <w:r w:rsidRPr="00D35AE6">
                <w:rPr>
                  <w:rPrChange w:id="461" w:author="ethink wang" w:date="2017-02-06T15:39:00Z">
                    <w:rPr>
                      <w:color w:val="FF0000"/>
                    </w:rPr>
                  </w:rPrChange>
                </w:rPr>
                <w:delText>2</w:delText>
              </w:r>
            </w:del>
            <w:ins w:id="462" w:author="ethink wang" w:date="2017-02-06T15:40:00Z">
              <w:r w:rsidR="00653EEB">
                <w:t>3</w:t>
              </w:r>
            </w:ins>
            <w:r w:rsidRPr="00D35AE6">
              <w:rPr>
                <w:rPrChange w:id="463" w:author="ethink wang" w:date="2017-02-06T15:39:00Z">
                  <w:rPr>
                    <w:color w:val="FF0000"/>
                  </w:rPr>
                </w:rPrChange>
              </w:rPr>
              <w:t>)</w:t>
            </w:r>
            <w:r w:rsidRPr="00D35AE6">
              <w:rPr>
                <w:rFonts w:hint="eastAsia"/>
                <w:rPrChange w:id="464" w:author="ethink wang" w:date="2017-02-06T15:39:00Z">
                  <w:rPr>
                    <w:rFonts w:hint="eastAsia"/>
                    <w:color w:val="FF0000"/>
                  </w:rPr>
                </w:rPrChange>
              </w:rPr>
              <w:t>断网，</w:t>
            </w:r>
            <w:r w:rsidRPr="00D35AE6">
              <w:rPr>
                <w:rFonts w:hint="eastAsia"/>
                <w:sz w:val="22"/>
                <w:rPrChange w:id="465" w:author="ethink wang" w:date="2017-02-06T15:39:00Z">
                  <w:rPr>
                    <w:rFonts w:hint="eastAsia"/>
                    <w:color w:val="FF0000"/>
                    <w:sz w:val="22"/>
                  </w:rPr>
                </w:rPrChange>
              </w:rPr>
              <w:t>显示断网通用提示</w:t>
            </w:r>
          </w:p>
        </w:tc>
      </w:tr>
      <w:tr w:rsidR="00C437A1" w:rsidRPr="00F20DFA" w14:paraId="29965649" w14:textId="77777777" w:rsidTr="008A4CF7">
        <w:tc>
          <w:tcPr>
            <w:tcW w:w="959" w:type="dxa"/>
            <w:vMerge/>
            <w:vAlign w:val="center"/>
          </w:tcPr>
          <w:p w14:paraId="12669DFF" w14:textId="77777777" w:rsidR="00C437A1" w:rsidRPr="000E0D04" w:rsidRDefault="00C437A1" w:rsidP="00C437A1">
            <w:pPr>
              <w:jc w:val="center"/>
            </w:pPr>
          </w:p>
        </w:tc>
        <w:tc>
          <w:tcPr>
            <w:tcW w:w="1134" w:type="dxa"/>
            <w:vAlign w:val="center"/>
          </w:tcPr>
          <w:p w14:paraId="05C80BEB" w14:textId="77777777" w:rsidR="00C437A1" w:rsidRDefault="00C437A1" w:rsidP="00C437A1">
            <w:pPr>
              <w:jc w:val="left"/>
            </w:pPr>
            <w:r>
              <w:t>密码登录</w:t>
            </w:r>
          </w:p>
        </w:tc>
        <w:tc>
          <w:tcPr>
            <w:tcW w:w="5528" w:type="dxa"/>
            <w:vAlign w:val="center"/>
          </w:tcPr>
          <w:p w14:paraId="667DE666" w14:textId="10DD2B73" w:rsidR="00C437A1" w:rsidRDefault="00C437A1" w:rsidP="00C437A1">
            <w:pPr>
              <w:pStyle w:val="af0"/>
              <w:ind w:firstLineChars="0" w:firstLine="0"/>
            </w:pPr>
            <w:r>
              <w:rPr>
                <w:rFonts w:hint="eastAsia"/>
              </w:rPr>
              <w:t>点击跳转至</w:t>
            </w:r>
            <w:r w:rsidRPr="000E0D04">
              <w:rPr>
                <w:rFonts w:hint="eastAsia"/>
              </w:rPr>
              <w:t>Ⅰ</w:t>
            </w:r>
            <w:r w:rsidRPr="000E0D04">
              <w:rPr>
                <w:rFonts w:hint="eastAsia"/>
              </w:rPr>
              <w:t>-A-02</w:t>
            </w:r>
            <w:r w:rsidRPr="000E0D04">
              <w:t xml:space="preserve"> </w:t>
            </w:r>
            <w:r>
              <w:t>(1</w:t>
            </w:r>
            <w:r w:rsidR="001F1689">
              <w:t>2</w:t>
            </w:r>
            <w:r>
              <w:t>)</w:t>
            </w:r>
            <w:r>
              <w:rPr>
                <w:rFonts w:hint="eastAsia"/>
              </w:rPr>
              <w:t>，</w:t>
            </w:r>
            <w:ins w:id="466" w:author="ethink wang" w:date="2017-02-06T15:41:00Z">
              <w:r w:rsidR="00521D20">
                <w:rPr>
                  <w:rFonts w:hint="eastAsia"/>
                </w:rPr>
                <w:t>如</w:t>
              </w:r>
            </w:ins>
            <w:r>
              <w:t>手机号码</w:t>
            </w:r>
            <w:ins w:id="467" w:author="ethink wang" w:date="2017-02-06T15:41:00Z">
              <w:r w:rsidR="00521D20">
                <w:t>不为空</w:t>
              </w:r>
              <w:r w:rsidR="00521D20">
                <w:rPr>
                  <w:rFonts w:hint="eastAsia"/>
                </w:rPr>
                <w:t>，</w:t>
              </w:r>
              <w:r w:rsidR="00521D20">
                <w:t>则</w:t>
              </w:r>
            </w:ins>
            <w:r>
              <w:t>带</w:t>
            </w:r>
            <w:ins w:id="468" w:author="ethink wang" w:date="2017-02-06T15:41:00Z">
              <w:r w:rsidR="00521D20">
                <w:t>入</w:t>
              </w:r>
            </w:ins>
            <w:del w:id="469" w:author="ethink wang" w:date="2017-02-06T15:41:00Z">
              <w:r w:rsidDel="00521D20">
                <w:delText>过去</w:delText>
              </w:r>
            </w:del>
          </w:p>
        </w:tc>
        <w:tc>
          <w:tcPr>
            <w:tcW w:w="2341" w:type="dxa"/>
            <w:vAlign w:val="center"/>
          </w:tcPr>
          <w:p w14:paraId="06FCC175" w14:textId="77777777" w:rsidR="00C437A1" w:rsidRDefault="00C437A1" w:rsidP="00C437A1">
            <w:r>
              <w:rPr>
                <w:rFonts w:hint="eastAsia"/>
              </w:rPr>
              <w:t>若在倒计时状态跳转至“密码登录”页面，再点击“验证码登录”跳转至本页面时，若在</w:t>
            </w:r>
            <w:r>
              <w:rPr>
                <w:rFonts w:hint="eastAsia"/>
              </w:rPr>
              <w:t>60</w:t>
            </w:r>
            <w:r>
              <w:rPr>
                <w:rFonts w:hint="eastAsia"/>
              </w:rPr>
              <w:t>秒倒计时内，则继续显示倒计时，若已超出</w:t>
            </w:r>
            <w:r>
              <w:rPr>
                <w:rFonts w:hint="eastAsia"/>
              </w:rPr>
              <w:t>60</w:t>
            </w:r>
            <w:r>
              <w:rPr>
                <w:rFonts w:hint="eastAsia"/>
              </w:rPr>
              <w:t>秒，则显示“获取验证码”</w:t>
            </w:r>
          </w:p>
        </w:tc>
      </w:tr>
    </w:tbl>
    <w:p w14:paraId="0778EB84" w14:textId="77777777" w:rsidR="006061A4" w:rsidRDefault="00FF16FD" w:rsidP="006B6A83">
      <w:pPr>
        <w:pStyle w:val="3"/>
        <w:rPr>
          <w:rFonts w:ascii="宋体" w:eastAsia="宋体" w:hAnsi="宋体" w:cs="宋体"/>
        </w:rPr>
      </w:pPr>
      <w:bookmarkStart w:id="470" w:name="_Toc474764491"/>
      <w:r w:rsidRPr="00FF16FD">
        <w:rPr>
          <w:rFonts w:ascii="宋体" w:eastAsia="宋体" w:hAnsi="宋体" w:cs="宋体" w:hint="eastAsia"/>
        </w:rPr>
        <w:lastRenderedPageBreak/>
        <w:t>报警</w:t>
      </w:r>
      <w:ins w:id="471" w:author="ethink wang" w:date="2017-02-06T15:43:00Z">
        <w:r w:rsidR="00521D20">
          <w:rPr>
            <w:rFonts w:ascii="宋体" w:eastAsia="宋体" w:hAnsi="宋体" w:cs="宋体"/>
          </w:rPr>
          <w:t>和</w:t>
        </w:r>
      </w:ins>
      <w:del w:id="472" w:author="ethink wang" w:date="2017-02-06T15:43:00Z">
        <w:r w:rsidR="006B6A83" w:rsidDel="00521D20">
          <w:rPr>
            <w:rFonts w:ascii="宋体" w:eastAsia="宋体" w:hAnsi="宋体" w:cs="宋体" w:hint="eastAsia"/>
          </w:rPr>
          <w:delText>、</w:delText>
        </w:r>
      </w:del>
      <w:r w:rsidRPr="00FF16FD">
        <w:rPr>
          <w:rFonts w:ascii="宋体" w:eastAsia="宋体" w:hAnsi="宋体" w:cs="宋体" w:hint="eastAsia"/>
        </w:rPr>
        <w:t>分享</w:t>
      </w:r>
      <w:bookmarkEnd w:id="470"/>
      <w:del w:id="473" w:author="ethink wang" w:date="2017-02-06T15:43:00Z">
        <w:r w:rsidR="00613B6D" w:rsidDel="00521D20">
          <w:rPr>
            <w:rFonts w:ascii="宋体" w:eastAsia="宋体" w:hAnsi="宋体" w:cs="宋体" w:hint="eastAsia"/>
          </w:rPr>
          <w:delText>（机构用户、个人用户）</w:delText>
        </w:r>
      </w:del>
    </w:p>
    <w:p w14:paraId="44EFD4E2" w14:textId="77777777" w:rsidR="006B6A83" w:rsidRDefault="006B6A83" w:rsidP="006B6A83">
      <w:pPr>
        <w:pStyle w:val="4"/>
      </w:pPr>
      <w:bookmarkStart w:id="474" w:name="_Toc474764492"/>
      <w:r>
        <w:t>用例描述</w:t>
      </w:r>
      <w:bookmarkEnd w:id="474"/>
    </w:p>
    <w:p w14:paraId="3FC6C934" w14:textId="77777777" w:rsidR="000A4C46" w:rsidRDefault="000A4C46" w:rsidP="000A4C46">
      <w:pPr>
        <w:ind w:firstLineChars="200" w:firstLine="420"/>
      </w:pPr>
      <w:r>
        <w:t>机构</w:t>
      </w:r>
      <w:r>
        <w:t>/</w:t>
      </w:r>
      <w:r>
        <w:t>个人用户在订单服务中</w:t>
      </w:r>
      <w:r>
        <w:rPr>
          <w:rFonts w:hint="eastAsia"/>
        </w:rPr>
        <w:t>，</w:t>
      </w:r>
      <w:r>
        <w:t>一键发送司机位置及信息发送至租赁公司或运管</w:t>
      </w:r>
      <w:r>
        <w:rPr>
          <w:rFonts w:hint="eastAsia"/>
        </w:rPr>
        <w:t>公司，</w:t>
      </w:r>
      <w:r>
        <w:t>并由租赁公司或运管公司跟进处理</w:t>
      </w:r>
      <w:r>
        <w:rPr>
          <w:rFonts w:hint="eastAsia"/>
        </w:rPr>
        <w:t>。</w:t>
      </w:r>
      <w:r>
        <w:t>用户可以</w:t>
      </w:r>
      <w:r w:rsidR="00D35AE6" w:rsidRPr="00D35AE6">
        <w:rPr>
          <w:rFonts w:hint="eastAsia"/>
          <w:b/>
          <w:rPrChange w:id="475" w:author="ethink wang" w:date="2017-02-06T15:44:00Z">
            <w:rPr>
              <w:rFonts w:hint="eastAsia"/>
              <w:color w:val="FF0000"/>
            </w:rPr>
          </w:rPrChange>
        </w:rPr>
        <w:t>服务中、待付款</w:t>
      </w:r>
      <w:r>
        <w:t>的订单详情页面发起报警</w:t>
      </w:r>
      <w:r>
        <w:rPr>
          <w:rFonts w:hint="eastAsia"/>
        </w:rPr>
        <w:t>。</w:t>
      </w:r>
    </w:p>
    <w:p w14:paraId="4821A755" w14:textId="77777777" w:rsidR="000A4C46" w:rsidRPr="000A4C46" w:rsidRDefault="000A4C46" w:rsidP="000A4C46">
      <w:r>
        <w:t>机构</w:t>
      </w:r>
      <w:r>
        <w:t>/</w:t>
      </w:r>
      <w:r>
        <w:t>个人用户在订单服务中</w:t>
      </w:r>
      <w:r>
        <w:rPr>
          <w:rFonts w:hint="eastAsia"/>
        </w:rPr>
        <w:t>，</w:t>
      </w:r>
      <w:r>
        <w:t>点击分享行程</w:t>
      </w:r>
      <w:r>
        <w:rPr>
          <w:rFonts w:hint="eastAsia"/>
        </w:rPr>
        <w:t>，</w:t>
      </w:r>
      <w:r>
        <w:t>将当前订单的相关信息分享到朋友圈</w:t>
      </w:r>
      <w:r>
        <w:rPr>
          <w:rFonts w:hint="eastAsia"/>
        </w:rPr>
        <w:t>、</w:t>
      </w:r>
      <w:r>
        <w:t>微信好友和</w:t>
      </w:r>
      <w:r>
        <w:t>qq</w:t>
      </w:r>
      <w:r>
        <w:t>好友</w:t>
      </w:r>
      <w:r>
        <w:rPr>
          <w:rFonts w:hint="eastAsia"/>
        </w:rPr>
        <w:t>。</w:t>
      </w:r>
    </w:p>
    <w:p w14:paraId="4E1D40BE" w14:textId="77777777" w:rsidR="00764EF1" w:rsidRDefault="00764EF1" w:rsidP="00764EF1">
      <w:pPr>
        <w:pStyle w:val="4"/>
      </w:pPr>
      <w:bookmarkStart w:id="476" w:name="_Toc474764493"/>
      <w:r>
        <w:t>元素规则</w:t>
      </w:r>
      <w:bookmarkEnd w:id="476"/>
    </w:p>
    <w:tbl>
      <w:tblPr>
        <w:tblStyle w:val="af1"/>
        <w:tblW w:w="0" w:type="auto"/>
        <w:tblLook w:val="04A0" w:firstRow="1" w:lastRow="0" w:firstColumn="1" w:lastColumn="0" w:noHBand="0" w:noVBand="1"/>
      </w:tblPr>
      <w:tblGrid>
        <w:gridCol w:w="1526"/>
        <w:gridCol w:w="1134"/>
        <w:gridCol w:w="4976"/>
        <w:gridCol w:w="2326"/>
      </w:tblGrid>
      <w:tr w:rsidR="000A4C46" w:rsidRPr="00753787" w14:paraId="60938690" w14:textId="77777777" w:rsidTr="00C90968">
        <w:trPr>
          <w:trHeight w:val="567"/>
        </w:trPr>
        <w:tc>
          <w:tcPr>
            <w:tcW w:w="1526" w:type="dxa"/>
            <w:shd w:val="clear" w:color="auto" w:fill="D9D9D9" w:themeFill="background1" w:themeFillShade="D9"/>
            <w:vAlign w:val="center"/>
          </w:tcPr>
          <w:p w14:paraId="5349A332" w14:textId="77777777" w:rsidR="000A4C46" w:rsidRPr="00753787" w:rsidRDefault="000A4C46" w:rsidP="00C90968">
            <w:pPr>
              <w:jc w:val="center"/>
              <w:rPr>
                <w:b/>
              </w:rPr>
            </w:pPr>
            <w:r>
              <w:rPr>
                <w:rFonts w:hint="eastAsia"/>
                <w:b/>
              </w:rPr>
              <w:t>页面</w:t>
            </w:r>
          </w:p>
        </w:tc>
        <w:tc>
          <w:tcPr>
            <w:tcW w:w="1134" w:type="dxa"/>
            <w:shd w:val="clear" w:color="auto" w:fill="D9D9D9" w:themeFill="background1" w:themeFillShade="D9"/>
            <w:vAlign w:val="center"/>
          </w:tcPr>
          <w:p w14:paraId="4B069DC3" w14:textId="77777777" w:rsidR="000A4C46" w:rsidRPr="00753787" w:rsidRDefault="000A4C46" w:rsidP="00C90968">
            <w:pPr>
              <w:jc w:val="center"/>
              <w:rPr>
                <w:b/>
              </w:rPr>
            </w:pPr>
            <w:r w:rsidRPr="00753787">
              <w:rPr>
                <w:b/>
              </w:rPr>
              <w:t>元素名称</w:t>
            </w:r>
          </w:p>
        </w:tc>
        <w:tc>
          <w:tcPr>
            <w:tcW w:w="4976" w:type="dxa"/>
            <w:shd w:val="clear" w:color="auto" w:fill="D9D9D9" w:themeFill="background1" w:themeFillShade="D9"/>
            <w:vAlign w:val="center"/>
          </w:tcPr>
          <w:p w14:paraId="57DF318F" w14:textId="77777777" w:rsidR="000A4C46" w:rsidRPr="00753787" w:rsidRDefault="000A4C46" w:rsidP="00C90968">
            <w:pPr>
              <w:jc w:val="center"/>
              <w:rPr>
                <w:b/>
              </w:rPr>
            </w:pPr>
            <w:r w:rsidRPr="00753787">
              <w:rPr>
                <w:b/>
              </w:rPr>
              <w:t>描述</w:t>
            </w:r>
          </w:p>
        </w:tc>
        <w:tc>
          <w:tcPr>
            <w:tcW w:w="2326" w:type="dxa"/>
            <w:shd w:val="clear" w:color="auto" w:fill="D9D9D9" w:themeFill="background1" w:themeFillShade="D9"/>
            <w:vAlign w:val="center"/>
          </w:tcPr>
          <w:p w14:paraId="287D0E1F" w14:textId="77777777" w:rsidR="000A4C46" w:rsidRPr="00753787" w:rsidRDefault="000A4C46" w:rsidP="00C90968">
            <w:pPr>
              <w:ind w:leftChars="-253" w:left="-531"/>
              <w:jc w:val="center"/>
              <w:rPr>
                <w:b/>
              </w:rPr>
            </w:pPr>
            <w:r>
              <w:rPr>
                <w:rFonts w:hint="eastAsia"/>
                <w:b/>
              </w:rPr>
              <w:t>异常处理</w:t>
            </w:r>
          </w:p>
        </w:tc>
      </w:tr>
      <w:tr w:rsidR="000A4C46" w14:paraId="3BA9623A" w14:textId="77777777" w:rsidTr="00C90968">
        <w:trPr>
          <w:trHeight w:val="1339"/>
        </w:trPr>
        <w:tc>
          <w:tcPr>
            <w:tcW w:w="1526" w:type="dxa"/>
            <w:vAlign w:val="center"/>
          </w:tcPr>
          <w:p w14:paraId="169E3136" w14:textId="77777777" w:rsidR="000A4C46" w:rsidRDefault="000A4C46" w:rsidP="000A4C46">
            <w:pPr>
              <w:jc w:val="center"/>
            </w:pPr>
            <w:r w:rsidRPr="00382B7D">
              <w:rPr>
                <w:rFonts w:hint="eastAsia"/>
              </w:rPr>
              <w:t>Ⅰ</w:t>
            </w:r>
            <w:r w:rsidRPr="00382B7D">
              <w:rPr>
                <w:rFonts w:hint="eastAsia"/>
              </w:rPr>
              <w:t>-</w:t>
            </w:r>
            <w:r>
              <w:t>B</w:t>
            </w:r>
            <w:r w:rsidRPr="00382B7D">
              <w:rPr>
                <w:rFonts w:hint="eastAsia"/>
              </w:rPr>
              <w:t>-0</w:t>
            </w:r>
            <w:r>
              <w:t>1</w:t>
            </w:r>
          </w:p>
        </w:tc>
        <w:tc>
          <w:tcPr>
            <w:tcW w:w="1134" w:type="dxa"/>
            <w:vAlign w:val="center"/>
          </w:tcPr>
          <w:p w14:paraId="4DD29180" w14:textId="77777777" w:rsidR="000A4C46" w:rsidRDefault="00C32882" w:rsidP="00C90968">
            <w:pPr>
              <w:jc w:val="center"/>
            </w:pPr>
            <w:r>
              <w:t>说明</w:t>
            </w:r>
          </w:p>
        </w:tc>
        <w:tc>
          <w:tcPr>
            <w:tcW w:w="4976" w:type="dxa"/>
            <w:vAlign w:val="center"/>
          </w:tcPr>
          <w:p w14:paraId="2224ADC6" w14:textId="77777777" w:rsidR="000A4C46" w:rsidRPr="00054E2A" w:rsidRDefault="00C32882" w:rsidP="000A4C46">
            <w:r>
              <w:t>机构用户</w:t>
            </w:r>
            <w:r>
              <w:rPr>
                <w:rFonts w:hint="eastAsia"/>
              </w:rPr>
              <w:t>、</w:t>
            </w:r>
            <w:r>
              <w:t>个人用户的行程中</w:t>
            </w:r>
            <w:r>
              <w:rPr>
                <w:rFonts w:hint="eastAsia"/>
              </w:rPr>
              <w:t>、</w:t>
            </w:r>
            <w:r>
              <w:t>待付款的订单</w:t>
            </w:r>
            <w:ins w:id="477" w:author="ethink wang" w:date="2017-02-06T15:46:00Z">
              <w:r w:rsidR="0071497F">
                <w:rPr>
                  <w:rFonts w:hint="eastAsia"/>
                </w:rPr>
                <w:t>，</w:t>
              </w:r>
            </w:ins>
            <w:r>
              <w:t>在</w:t>
            </w:r>
            <w:ins w:id="478" w:author="ethink wang" w:date="2017-02-06T15:46:00Z">
              <w:r w:rsidR="0071497F">
                <w:t>订单页面</w:t>
              </w:r>
            </w:ins>
            <w:r>
              <w:t>右上角具有</w:t>
            </w:r>
            <w:r>
              <w:rPr>
                <w:rFonts w:hint="eastAsia"/>
              </w:rPr>
              <w:t>“一键报警”入口，点击进入</w:t>
            </w:r>
            <w:r w:rsidRPr="00382B7D">
              <w:rPr>
                <w:rFonts w:hint="eastAsia"/>
              </w:rPr>
              <w:t>Ⅰ</w:t>
            </w:r>
            <w:r w:rsidRPr="00382B7D">
              <w:rPr>
                <w:rFonts w:hint="eastAsia"/>
              </w:rPr>
              <w:t>-</w:t>
            </w:r>
            <w:r>
              <w:t>B</w:t>
            </w:r>
            <w:r w:rsidRPr="00382B7D">
              <w:rPr>
                <w:rFonts w:hint="eastAsia"/>
              </w:rPr>
              <w:t>-0</w:t>
            </w:r>
            <w:r>
              <w:t>1</w:t>
            </w:r>
            <w:r>
              <w:rPr>
                <w:rFonts w:hint="eastAsia"/>
              </w:rPr>
              <w:t>-</w:t>
            </w:r>
            <w:r>
              <w:t>01</w:t>
            </w:r>
            <w:r>
              <w:t>页面</w:t>
            </w:r>
          </w:p>
        </w:tc>
        <w:tc>
          <w:tcPr>
            <w:tcW w:w="2326" w:type="dxa"/>
            <w:vAlign w:val="center"/>
          </w:tcPr>
          <w:p w14:paraId="742B4956" w14:textId="77777777" w:rsidR="000A4C46" w:rsidRPr="00054E2A" w:rsidRDefault="000A4C46" w:rsidP="00C90968"/>
        </w:tc>
      </w:tr>
      <w:tr w:rsidR="00C32882" w14:paraId="383D8AE1" w14:textId="77777777" w:rsidTr="00C90968">
        <w:trPr>
          <w:trHeight w:val="1339"/>
        </w:trPr>
        <w:tc>
          <w:tcPr>
            <w:tcW w:w="1526" w:type="dxa"/>
            <w:vAlign w:val="center"/>
          </w:tcPr>
          <w:p w14:paraId="6C2A19D1" w14:textId="77777777" w:rsidR="00C32882" w:rsidRPr="00382B7D" w:rsidRDefault="00C32882" w:rsidP="00C32882">
            <w:pPr>
              <w:jc w:val="center"/>
            </w:pPr>
            <w:r w:rsidRPr="00382B7D">
              <w:rPr>
                <w:rFonts w:hint="eastAsia"/>
              </w:rPr>
              <w:t>Ⅰ</w:t>
            </w:r>
            <w:r w:rsidRPr="00382B7D">
              <w:rPr>
                <w:rFonts w:hint="eastAsia"/>
              </w:rPr>
              <w:t>-</w:t>
            </w:r>
            <w:r>
              <w:t>B</w:t>
            </w:r>
            <w:r w:rsidRPr="00382B7D">
              <w:rPr>
                <w:rFonts w:hint="eastAsia"/>
              </w:rPr>
              <w:t>-0</w:t>
            </w:r>
            <w:r>
              <w:t>1</w:t>
            </w:r>
            <w:r>
              <w:rPr>
                <w:rFonts w:hint="eastAsia"/>
              </w:rPr>
              <w:t>-</w:t>
            </w:r>
            <w:r>
              <w:t>01</w:t>
            </w:r>
          </w:p>
        </w:tc>
        <w:tc>
          <w:tcPr>
            <w:tcW w:w="1134" w:type="dxa"/>
            <w:vAlign w:val="center"/>
          </w:tcPr>
          <w:p w14:paraId="262D6375" w14:textId="77777777" w:rsidR="00C32882" w:rsidRDefault="00C32882" w:rsidP="00C32882">
            <w:pPr>
              <w:jc w:val="center"/>
            </w:pPr>
            <w:r>
              <w:rPr>
                <w:rFonts w:hint="eastAsia"/>
              </w:rPr>
              <w:t>一键报警</w:t>
            </w:r>
          </w:p>
        </w:tc>
        <w:tc>
          <w:tcPr>
            <w:tcW w:w="4976" w:type="dxa"/>
            <w:vAlign w:val="center"/>
          </w:tcPr>
          <w:p w14:paraId="364D5526" w14:textId="77777777" w:rsidR="00C32882" w:rsidRDefault="00C32882" w:rsidP="00C32882">
            <w:pPr>
              <w:rPr>
                <w:ins w:id="479" w:author="ethink wang" w:date="2017-02-06T15:57:00Z"/>
              </w:rPr>
            </w:pPr>
            <w:r>
              <w:t>1</w:t>
            </w:r>
            <w:ins w:id="480" w:author="ethink wang" w:date="2017-02-06T15:47:00Z">
              <w:r w:rsidR="0071497F">
                <w:rPr>
                  <w:rFonts w:hint="eastAsia"/>
                </w:rPr>
                <w:t>、</w:t>
              </w:r>
            </w:ins>
            <w:r>
              <w:rPr>
                <w:rFonts w:hint="eastAsia"/>
              </w:rPr>
              <w:t>点击按键弹窗，如</w:t>
            </w:r>
            <w:r w:rsidRPr="00382B7D">
              <w:rPr>
                <w:rFonts w:hint="eastAsia"/>
              </w:rPr>
              <w:t>Ⅰ</w:t>
            </w:r>
            <w:r w:rsidRPr="00382B7D">
              <w:rPr>
                <w:rFonts w:hint="eastAsia"/>
              </w:rPr>
              <w:t>-</w:t>
            </w:r>
            <w:r>
              <w:t>B</w:t>
            </w:r>
            <w:r w:rsidRPr="00382B7D">
              <w:rPr>
                <w:rFonts w:hint="eastAsia"/>
              </w:rPr>
              <w:t>-0</w:t>
            </w:r>
            <w:r>
              <w:t>1</w:t>
            </w:r>
            <w:r>
              <w:rPr>
                <w:rFonts w:hint="eastAsia"/>
              </w:rPr>
              <w:t>-</w:t>
            </w:r>
            <w:r>
              <w:t>01(01)</w:t>
            </w:r>
            <w:r>
              <w:t>页面</w:t>
            </w:r>
            <w:r>
              <w:rPr>
                <w:rFonts w:hint="eastAsia"/>
              </w:rPr>
              <w:t>，点击“取消”，关闭弹窗，点击“确定”，冒泡提示提交中</w:t>
            </w:r>
            <w:r w:rsidRPr="00382B7D">
              <w:rPr>
                <w:rFonts w:hint="eastAsia"/>
              </w:rPr>
              <w:t>Ⅰ</w:t>
            </w:r>
            <w:r w:rsidRPr="00382B7D">
              <w:rPr>
                <w:rFonts w:hint="eastAsia"/>
              </w:rPr>
              <w:t>-</w:t>
            </w:r>
            <w:r>
              <w:t>B</w:t>
            </w:r>
            <w:r w:rsidRPr="00382B7D">
              <w:rPr>
                <w:rFonts w:hint="eastAsia"/>
              </w:rPr>
              <w:t>-0</w:t>
            </w:r>
            <w:r>
              <w:t>4</w:t>
            </w:r>
            <w:r>
              <w:rPr>
                <w:rFonts w:hint="eastAsia"/>
              </w:rPr>
              <w:t>-</w:t>
            </w:r>
            <w:r>
              <w:t>01(02)</w:t>
            </w:r>
            <w:r>
              <w:rPr>
                <w:rFonts w:hint="eastAsia"/>
              </w:rPr>
              <w:t>，如提交成功和失败均冒泡提示，如</w:t>
            </w:r>
            <w:r w:rsidRPr="00382B7D">
              <w:rPr>
                <w:rFonts w:hint="eastAsia"/>
              </w:rPr>
              <w:t>Ⅰ</w:t>
            </w:r>
            <w:r w:rsidRPr="00382B7D">
              <w:rPr>
                <w:rFonts w:hint="eastAsia"/>
              </w:rPr>
              <w:t>-</w:t>
            </w:r>
            <w:r>
              <w:t>B</w:t>
            </w:r>
            <w:r w:rsidRPr="00382B7D">
              <w:rPr>
                <w:rFonts w:hint="eastAsia"/>
              </w:rPr>
              <w:t>-0</w:t>
            </w:r>
            <w:r>
              <w:t>4</w:t>
            </w:r>
            <w:r>
              <w:rPr>
                <w:rFonts w:hint="eastAsia"/>
              </w:rPr>
              <w:t>-</w:t>
            </w:r>
            <w:r>
              <w:t>01(03)</w:t>
            </w:r>
            <w:r>
              <w:rPr>
                <w:rFonts w:hint="eastAsia"/>
              </w:rPr>
              <w:t>、</w:t>
            </w:r>
            <w:r w:rsidRPr="00382B7D">
              <w:rPr>
                <w:rFonts w:hint="eastAsia"/>
              </w:rPr>
              <w:t xml:space="preserve"> </w:t>
            </w:r>
            <w:r w:rsidRPr="00382B7D">
              <w:rPr>
                <w:rFonts w:hint="eastAsia"/>
              </w:rPr>
              <w:t>Ⅰ</w:t>
            </w:r>
            <w:r w:rsidRPr="00382B7D">
              <w:rPr>
                <w:rFonts w:hint="eastAsia"/>
              </w:rPr>
              <w:t>-</w:t>
            </w:r>
            <w:r>
              <w:t>B</w:t>
            </w:r>
            <w:r w:rsidRPr="00382B7D">
              <w:rPr>
                <w:rFonts w:hint="eastAsia"/>
              </w:rPr>
              <w:t>-0</w:t>
            </w:r>
            <w:r>
              <w:t>4</w:t>
            </w:r>
            <w:r>
              <w:rPr>
                <w:rFonts w:hint="eastAsia"/>
              </w:rPr>
              <w:t>-</w:t>
            </w:r>
            <w:r>
              <w:t>01(04)</w:t>
            </w:r>
            <w:r>
              <w:t>页面</w:t>
            </w:r>
            <w:r>
              <w:rPr>
                <w:rFonts w:hint="eastAsia"/>
              </w:rPr>
              <w:t>。</w:t>
            </w:r>
            <w:r>
              <w:t>如果已经提交成功</w:t>
            </w:r>
            <w:r>
              <w:rPr>
                <w:rFonts w:hint="eastAsia"/>
              </w:rPr>
              <w:t>，</w:t>
            </w:r>
            <w:r>
              <w:t>再次点击按键</w:t>
            </w:r>
            <w:r>
              <w:rPr>
                <w:rFonts w:hint="eastAsia"/>
              </w:rPr>
              <w:t>，冒泡提示已提交，如</w:t>
            </w:r>
            <w:r w:rsidRPr="00382B7D">
              <w:rPr>
                <w:rFonts w:hint="eastAsia"/>
              </w:rPr>
              <w:t>Ⅰ</w:t>
            </w:r>
            <w:r w:rsidRPr="00382B7D">
              <w:rPr>
                <w:rFonts w:hint="eastAsia"/>
              </w:rPr>
              <w:t>-</w:t>
            </w:r>
            <w:r>
              <w:t>B</w:t>
            </w:r>
            <w:r w:rsidRPr="00382B7D">
              <w:rPr>
                <w:rFonts w:hint="eastAsia"/>
              </w:rPr>
              <w:t>-0</w:t>
            </w:r>
            <w:r>
              <w:t>4</w:t>
            </w:r>
            <w:r>
              <w:rPr>
                <w:rFonts w:hint="eastAsia"/>
              </w:rPr>
              <w:t>-</w:t>
            </w:r>
            <w:r>
              <w:t>01(05)</w:t>
            </w:r>
            <w:r>
              <w:t>页面</w:t>
            </w:r>
            <w:ins w:id="481" w:author="ethink wang" w:date="2017-02-06T15:57:00Z">
              <w:r w:rsidR="00676052">
                <w:rPr>
                  <w:rFonts w:hint="eastAsia"/>
                </w:rPr>
                <w:t>；</w:t>
              </w:r>
            </w:ins>
          </w:p>
          <w:p w14:paraId="4FC85DE2" w14:textId="77777777" w:rsidR="00676052" w:rsidRDefault="00676052" w:rsidP="00C32882">
            <w:ins w:id="482" w:author="ethink wang" w:date="2017-02-06T15:57:00Z">
              <w:r>
                <w:rPr>
                  <w:rFonts w:hint="eastAsia"/>
                </w:rPr>
                <w:t>2</w:t>
              </w:r>
              <w:r>
                <w:rPr>
                  <w:rFonts w:hint="eastAsia"/>
                </w:rPr>
                <w:t>、重复提交时限为</w:t>
              </w:r>
              <w:r>
                <w:rPr>
                  <w:rFonts w:hint="eastAsia"/>
                </w:rPr>
                <w:t>2</w:t>
              </w:r>
              <w:r>
                <w:rPr>
                  <w:rFonts w:hint="eastAsia"/>
                </w:rPr>
                <w:t>分钟，即</w:t>
              </w:r>
            </w:ins>
            <w:ins w:id="483" w:author="ethink wang" w:date="2017-02-06T16:05:00Z">
              <w:r>
                <w:rPr>
                  <w:rFonts w:hint="eastAsia"/>
                </w:rPr>
                <w:t>在</w:t>
              </w:r>
            </w:ins>
            <w:ins w:id="484" w:author="ethink wang" w:date="2017-02-06T15:58:00Z">
              <w:r>
                <w:rPr>
                  <w:rFonts w:hint="eastAsia"/>
                </w:rPr>
                <w:t>上一次提交</w:t>
              </w:r>
              <w:r>
                <w:rPr>
                  <w:rFonts w:hint="eastAsia"/>
                </w:rPr>
                <w:t>2</w:t>
              </w:r>
              <w:r>
                <w:rPr>
                  <w:rFonts w:hint="eastAsia"/>
                </w:rPr>
                <w:t>分钟内不可重复提交；</w:t>
              </w:r>
            </w:ins>
          </w:p>
          <w:p w14:paraId="54C68117" w14:textId="77777777" w:rsidR="00C32882" w:rsidRDefault="00C32882" w:rsidP="00676052">
            <w:del w:id="485" w:author="ethink wang" w:date="2017-02-06T15:58:00Z">
              <w:r w:rsidDel="00676052">
                <w:rPr>
                  <w:rFonts w:hint="eastAsia"/>
                </w:rPr>
                <w:delText>2</w:delText>
              </w:r>
            </w:del>
            <w:ins w:id="486" w:author="ethink wang" w:date="2017-02-06T15:58:00Z">
              <w:r w:rsidR="00676052">
                <w:t>3</w:t>
              </w:r>
            </w:ins>
            <w:ins w:id="487" w:author="ethink wang" w:date="2017-02-06T15:48:00Z">
              <w:r w:rsidR="0071497F">
                <w:rPr>
                  <w:rFonts w:hint="eastAsia"/>
                </w:rPr>
                <w:t>、</w:t>
              </w:r>
            </w:ins>
            <w:r>
              <w:rPr>
                <w:rFonts w:hint="eastAsia"/>
              </w:rPr>
              <w:t>提交成功，服务器将该订单</w:t>
            </w:r>
            <w:del w:id="488" w:author="ethink wang" w:date="2017-02-06T16:02:00Z">
              <w:r w:rsidDel="00676052">
                <w:rPr>
                  <w:rFonts w:hint="eastAsia"/>
                </w:rPr>
                <w:delText>的相关</w:delText>
              </w:r>
            </w:del>
            <w:r>
              <w:rPr>
                <w:rFonts w:hint="eastAsia"/>
              </w:rPr>
              <w:t>信息和位置信息发送至租赁端或运管端的</w:t>
            </w:r>
            <w:del w:id="489" w:author="ethink wang" w:date="2017-02-06T16:03:00Z">
              <w:r w:rsidDel="00676052">
                <w:rPr>
                  <w:rFonts w:hint="eastAsia"/>
                </w:rPr>
                <w:delText>乘客报警处理</w:delText>
              </w:r>
            </w:del>
            <w:ins w:id="490" w:author="ethink wang" w:date="2017-02-06T16:03:00Z">
              <w:r w:rsidR="00676052">
                <w:rPr>
                  <w:rFonts w:hint="eastAsia"/>
                </w:rPr>
                <w:t>报警管理</w:t>
              </w:r>
            </w:ins>
            <w:r>
              <w:rPr>
                <w:rFonts w:hint="eastAsia"/>
              </w:rPr>
              <w:t>，同时</w:t>
            </w:r>
            <w:del w:id="491" w:author="ethink wang" w:date="2017-02-06T16:08:00Z">
              <w:r w:rsidDel="00BE2355">
                <w:rPr>
                  <w:rFonts w:hint="eastAsia"/>
                </w:rPr>
                <w:delText>发送</w:delText>
              </w:r>
            </w:del>
            <w:commentRangeStart w:id="492"/>
            <w:ins w:id="493" w:author="ethink wang" w:date="2017-02-06T16:08:00Z">
              <w:r w:rsidR="00BE2355">
                <w:rPr>
                  <w:rFonts w:hint="eastAsia"/>
                </w:rPr>
                <w:t>推送</w:t>
              </w:r>
            </w:ins>
            <w:r>
              <w:rPr>
                <w:rFonts w:hint="eastAsia"/>
              </w:rPr>
              <w:t>消息</w:t>
            </w:r>
            <w:commentRangeEnd w:id="492"/>
            <w:r w:rsidR="001B09D9">
              <w:rPr>
                <w:rStyle w:val="afe"/>
              </w:rPr>
              <w:commentReference w:id="492"/>
            </w:r>
            <w:r>
              <w:rPr>
                <w:rFonts w:hint="eastAsia"/>
              </w:rPr>
              <w:t>给租赁端或运管端的</w:t>
            </w:r>
            <w:ins w:id="494" w:author="ethink wang" w:date="2017-02-06T16:14:00Z">
              <w:r w:rsidR="001B09D9">
                <w:rPr>
                  <w:rFonts w:hint="eastAsia"/>
                </w:rPr>
                <w:t>客服人员或</w:t>
              </w:r>
            </w:ins>
            <w:r>
              <w:rPr>
                <w:rFonts w:hint="eastAsia"/>
              </w:rPr>
              <w:t>管理员</w:t>
            </w:r>
            <w:ins w:id="495" w:author="ethink wang" w:date="2017-02-06T16:14:00Z">
              <w:r w:rsidR="001B09D9">
                <w:rPr>
                  <w:rFonts w:hint="eastAsia"/>
                </w:rPr>
                <w:t>（</w:t>
              </w:r>
            </w:ins>
            <w:ins w:id="496" w:author="ethink wang" w:date="2017-02-06T16:19:00Z">
              <w:r w:rsidR="00632216">
                <w:rPr>
                  <w:rFonts w:hint="eastAsia"/>
                </w:rPr>
                <w:t>如客服角色不存在，则推送给超管；如存在，则推送给客服，无需再推送超管</w:t>
              </w:r>
            </w:ins>
            <w:ins w:id="497" w:author="ethink wang" w:date="2017-02-06T16:14:00Z">
              <w:r w:rsidR="001B09D9">
                <w:rPr>
                  <w:rFonts w:hint="eastAsia"/>
                </w:rPr>
                <w:t>）</w:t>
              </w:r>
            </w:ins>
            <w:r>
              <w:rPr>
                <w:rFonts w:hint="eastAsia"/>
              </w:rPr>
              <w:t>。</w:t>
            </w:r>
          </w:p>
        </w:tc>
        <w:tc>
          <w:tcPr>
            <w:tcW w:w="2326" w:type="dxa"/>
            <w:vAlign w:val="center"/>
          </w:tcPr>
          <w:p w14:paraId="5E532EF6" w14:textId="77777777" w:rsidR="00C32882" w:rsidRPr="00054E2A" w:rsidRDefault="00C32882" w:rsidP="00C32882"/>
        </w:tc>
      </w:tr>
      <w:tr w:rsidR="00C32882" w14:paraId="1F6CFB4E" w14:textId="77777777" w:rsidTr="00C90968">
        <w:trPr>
          <w:trHeight w:val="1339"/>
        </w:trPr>
        <w:tc>
          <w:tcPr>
            <w:tcW w:w="1526" w:type="dxa"/>
            <w:vAlign w:val="center"/>
          </w:tcPr>
          <w:p w14:paraId="2C05A8B7" w14:textId="77777777" w:rsidR="00C32882" w:rsidRPr="00382B7D" w:rsidRDefault="00C32882" w:rsidP="00C32882">
            <w:pPr>
              <w:jc w:val="center"/>
            </w:pPr>
            <w:r w:rsidRPr="00382B7D">
              <w:rPr>
                <w:rFonts w:hint="eastAsia"/>
              </w:rPr>
              <w:lastRenderedPageBreak/>
              <w:t>Ⅰ</w:t>
            </w:r>
            <w:r w:rsidRPr="00382B7D">
              <w:rPr>
                <w:rFonts w:hint="eastAsia"/>
              </w:rPr>
              <w:t>-</w:t>
            </w:r>
            <w:r>
              <w:t>B</w:t>
            </w:r>
            <w:r w:rsidRPr="00382B7D">
              <w:rPr>
                <w:rFonts w:hint="eastAsia"/>
              </w:rPr>
              <w:t>-0</w:t>
            </w:r>
            <w:r>
              <w:t>1</w:t>
            </w:r>
          </w:p>
        </w:tc>
        <w:tc>
          <w:tcPr>
            <w:tcW w:w="1134" w:type="dxa"/>
            <w:vAlign w:val="center"/>
          </w:tcPr>
          <w:p w14:paraId="70263930" w14:textId="77777777" w:rsidR="00C32882" w:rsidRDefault="00C32882" w:rsidP="00C32882">
            <w:pPr>
              <w:jc w:val="center"/>
            </w:pPr>
            <w:r>
              <w:t>分享行程</w:t>
            </w:r>
          </w:p>
        </w:tc>
        <w:tc>
          <w:tcPr>
            <w:tcW w:w="4976" w:type="dxa"/>
            <w:vAlign w:val="center"/>
          </w:tcPr>
          <w:p w14:paraId="056CD5EF" w14:textId="77777777" w:rsidR="00C32882" w:rsidRDefault="00C32882" w:rsidP="00C32882">
            <w:pPr>
              <w:jc w:val="left"/>
            </w:pPr>
            <w:r>
              <w:rPr>
                <w:rFonts w:hint="eastAsia"/>
              </w:rPr>
              <w:t>1</w:t>
            </w:r>
            <w:ins w:id="498" w:author="ethink wang" w:date="2017-02-06T16:20:00Z">
              <w:r w:rsidR="00777777">
                <w:rPr>
                  <w:rFonts w:hint="eastAsia"/>
                </w:rPr>
                <w:t>、</w:t>
              </w:r>
            </w:ins>
            <w:r>
              <w:t>点击后</w:t>
            </w:r>
            <w:r>
              <w:rPr>
                <w:rFonts w:hint="eastAsia"/>
              </w:rPr>
              <w:t>，</w:t>
            </w:r>
            <w:r>
              <w:t>弹窗选择分享方式</w:t>
            </w:r>
            <w:r>
              <w:rPr>
                <w:rFonts w:hint="eastAsia"/>
              </w:rPr>
              <w:t>，</w:t>
            </w:r>
            <w:r>
              <w:t>如</w:t>
            </w:r>
            <w:r w:rsidRPr="00382B7D">
              <w:rPr>
                <w:rFonts w:hint="eastAsia"/>
              </w:rPr>
              <w:t>Ⅰ</w:t>
            </w:r>
            <w:r w:rsidRPr="00382B7D">
              <w:rPr>
                <w:rFonts w:hint="eastAsia"/>
              </w:rPr>
              <w:t>-</w:t>
            </w:r>
            <w:r>
              <w:t>B</w:t>
            </w:r>
            <w:r w:rsidRPr="00382B7D">
              <w:rPr>
                <w:rFonts w:hint="eastAsia"/>
              </w:rPr>
              <w:t>-0</w:t>
            </w:r>
            <w:r>
              <w:t>1</w:t>
            </w:r>
            <w:r>
              <w:rPr>
                <w:rFonts w:hint="eastAsia"/>
              </w:rPr>
              <w:t>-</w:t>
            </w:r>
            <w:r>
              <w:t>02(01)</w:t>
            </w:r>
            <w:r>
              <w:t>页面</w:t>
            </w:r>
            <w:r>
              <w:rPr>
                <w:rFonts w:hint="eastAsia"/>
              </w:rPr>
              <w:t>，</w:t>
            </w:r>
            <w:r>
              <w:t>选择后</w:t>
            </w:r>
            <w:r>
              <w:rPr>
                <w:rFonts w:hint="eastAsia"/>
              </w:rPr>
              <w:t>，</w:t>
            </w:r>
            <w:r>
              <w:t>进入三方插件页面</w:t>
            </w:r>
            <w:r>
              <w:rPr>
                <w:rFonts w:hint="eastAsia"/>
              </w:rPr>
              <w:t>，在第三方插件页面完成分享后可以返回至订单详情页面，如</w:t>
            </w:r>
            <w:r w:rsidRPr="00382B7D">
              <w:rPr>
                <w:rFonts w:hint="eastAsia"/>
              </w:rPr>
              <w:t>Ⅰ</w:t>
            </w:r>
            <w:r w:rsidRPr="00382B7D">
              <w:rPr>
                <w:rFonts w:hint="eastAsia"/>
              </w:rPr>
              <w:t>-</w:t>
            </w:r>
            <w:r>
              <w:t>B</w:t>
            </w:r>
            <w:r w:rsidRPr="00382B7D">
              <w:rPr>
                <w:rFonts w:hint="eastAsia"/>
              </w:rPr>
              <w:t>-0</w:t>
            </w:r>
            <w:r>
              <w:t>1</w:t>
            </w:r>
            <w:r>
              <w:rPr>
                <w:rFonts w:hint="eastAsia"/>
              </w:rPr>
              <w:t>-</w:t>
            </w:r>
            <w:r>
              <w:t>02(02)</w:t>
            </w:r>
            <w:r>
              <w:rPr>
                <w:rFonts w:hint="eastAsia"/>
              </w:rPr>
              <w:t>、</w:t>
            </w:r>
            <w:r w:rsidRPr="00382B7D">
              <w:rPr>
                <w:rFonts w:hint="eastAsia"/>
              </w:rPr>
              <w:t>Ⅰ</w:t>
            </w:r>
            <w:r w:rsidRPr="00382B7D">
              <w:rPr>
                <w:rFonts w:hint="eastAsia"/>
              </w:rPr>
              <w:t>-</w:t>
            </w:r>
            <w:r>
              <w:t>B</w:t>
            </w:r>
            <w:r w:rsidRPr="00382B7D">
              <w:rPr>
                <w:rFonts w:hint="eastAsia"/>
              </w:rPr>
              <w:t>-0</w:t>
            </w:r>
            <w:r>
              <w:t>1</w:t>
            </w:r>
            <w:r>
              <w:rPr>
                <w:rFonts w:hint="eastAsia"/>
              </w:rPr>
              <w:t>-</w:t>
            </w:r>
            <w:r>
              <w:t>02(06)</w:t>
            </w:r>
            <w:r>
              <w:rPr>
                <w:rFonts w:hint="eastAsia"/>
              </w:rPr>
              <w:t>、</w:t>
            </w:r>
            <w:r w:rsidRPr="00382B7D">
              <w:rPr>
                <w:rFonts w:hint="eastAsia"/>
              </w:rPr>
              <w:t>Ⅰ</w:t>
            </w:r>
            <w:r w:rsidRPr="00382B7D">
              <w:rPr>
                <w:rFonts w:hint="eastAsia"/>
              </w:rPr>
              <w:t>-</w:t>
            </w:r>
            <w:r>
              <w:t>B</w:t>
            </w:r>
            <w:r w:rsidRPr="00382B7D">
              <w:rPr>
                <w:rFonts w:hint="eastAsia"/>
              </w:rPr>
              <w:t>-0</w:t>
            </w:r>
            <w:r>
              <w:t>1</w:t>
            </w:r>
            <w:r>
              <w:rPr>
                <w:rFonts w:hint="eastAsia"/>
              </w:rPr>
              <w:t>-</w:t>
            </w:r>
            <w:r>
              <w:t>02(07)</w:t>
            </w:r>
            <w:r>
              <w:rPr>
                <w:rFonts w:hint="eastAsia"/>
              </w:rPr>
              <w:t>。</w:t>
            </w:r>
          </w:p>
          <w:p w14:paraId="3B57F017" w14:textId="77777777" w:rsidR="00C32882" w:rsidRDefault="00C32882" w:rsidP="00C32882">
            <w:r>
              <w:t>2</w:t>
            </w:r>
            <w:ins w:id="499" w:author="ethink wang" w:date="2017-02-06T16:20:00Z">
              <w:r w:rsidR="00777777">
                <w:rPr>
                  <w:rFonts w:hint="eastAsia"/>
                </w:rPr>
                <w:t>、</w:t>
              </w:r>
            </w:ins>
            <w:r>
              <w:t>移动端点击分享的链接进入</w:t>
            </w:r>
            <w:r>
              <w:rPr>
                <w:rFonts w:hint="eastAsia"/>
              </w:rPr>
              <w:t>H5</w:t>
            </w:r>
            <w:r>
              <w:rPr>
                <w:rFonts w:hint="eastAsia"/>
              </w:rPr>
              <w:t>页面，如</w:t>
            </w:r>
            <w:r w:rsidRPr="00382B7D">
              <w:rPr>
                <w:rFonts w:hint="eastAsia"/>
              </w:rPr>
              <w:t>Ⅰ</w:t>
            </w:r>
            <w:r w:rsidRPr="00382B7D">
              <w:rPr>
                <w:rFonts w:hint="eastAsia"/>
              </w:rPr>
              <w:t>-</w:t>
            </w:r>
            <w:r>
              <w:t>B</w:t>
            </w:r>
            <w:r w:rsidRPr="00382B7D">
              <w:rPr>
                <w:rFonts w:hint="eastAsia"/>
              </w:rPr>
              <w:t>-0</w:t>
            </w:r>
            <w:r>
              <w:t>1</w:t>
            </w:r>
            <w:r>
              <w:rPr>
                <w:rFonts w:hint="eastAsia"/>
              </w:rPr>
              <w:t>-</w:t>
            </w:r>
            <w:r>
              <w:t>02(03)</w:t>
            </w:r>
          </w:p>
          <w:p w14:paraId="37A27A06" w14:textId="77777777" w:rsidR="00C32882" w:rsidRDefault="00C32882" w:rsidP="00C32882">
            <w:r>
              <w:t>3</w:t>
            </w:r>
            <w:del w:id="500" w:author="ethink wang" w:date="2017-02-06T16:29:00Z">
              <w:r w:rsidDel="001D7C60">
                <w:rPr>
                  <w:rFonts w:hint="eastAsia"/>
                </w:rPr>
                <w:delText xml:space="preserve"> </w:delText>
              </w:r>
            </w:del>
            <w:ins w:id="501" w:author="ethink wang" w:date="2017-02-06T16:29:00Z">
              <w:r w:rsidR="001D7C60">
                <w:rPr>
                  <w:rFonts w:hint="eastAsia"/>
                </w:rPr>
                <w:t>、</w:t>
              </w:r>
            </w:ins>
            <w:r>
              <w:rPr>
                <w:rFonts w:hint="eastAsia"/>
              </w:rPr>
              <w:t>PC</w:t>
            </w:r>
            <w:r>
              <w:rPr>
                <w:rFonts w:hint="eastAsia"/>
              </w:rPr>
              <w:t>端点击分享的链接进入</w:t>
            </w:r>
            <w:r>
              <w:rPr>
                <w:rFonts w:hint="eastAsia"/>
              </w:rPr>
              <w:t>web</w:t>
            </w:r>
            <w:r>
              <w:rPr>
                <w:rFonts w:hint="eastAsia"/>
              </w:rPr>
              <w:t>页面</w:t>
            </w:r>
            <w:r w:rsidRPr="00382B7D">
              <w:rPr>
                <w:rFonts w:hint="eastAsia"/>
              </w:rPr>
              <w:t>Ⅰ</w:t>
            </w:r>
            <w:r w:rsidRPr="00382B7D">
              <w:rPr>
                <w:rFonts w:hint="eastAsia"/>
              </w:rPr>
              <w:t>-</w:t>
            </w:r>
            <w:r>
              <w:t>B</w:t>
            </w:r>
            <w:r w:rsidRPr="00382B7D">
              <w:rPr>
                <w:rFonts w:hint="eastAsia"/>
              </w:rPr>
              <w:t>-0</w:t>
            </w:r>
            <w:r>
              <w:t>1</w:t>
            </w:r>
            <w:r>
              <w:rPr>
                <w:rFonts w:hint="eastAsia"/>
              </w:rPr>
              <w:t>-</w:t>
            </w:r>
            <w:r>
              <w:t>02(05)</w:t>
            </w:r>
          </w:p>
        </w:tc>
        <w:tc>
          <w:tcPr>
            <w:tcW w:w="2326" w:type="dxa"/>
            <w:vAlign w:val="center"/>
          </w:tcPr>
          <w:p w14:paraId="6F2FFF95" w14:textId="77777777" w:rsidR="00C32882" w:rsidRPr="00054E2A" w:rsidRDefault="00C32882" w:rsidP="00C32882"/>
        </w:tc>
      </w:tr>
      <w:tr w:rsidR="00C32882" w14:paraId="28D4149C" w14:textId="77777777" w:rsidTr="00C90968">
        <w:trPr>
          <w:trHeight w:val="1339"/>
        </w:trPr>
        <w:tc>
          <w:tcPr>
            <w:tcW w:w="1526" w:type="dxa"/>
            <w:vMerge w:val="restart"/>
            <w:vAlign w:val="center"/>
          </w:tcPr>
          <w:p w14:paraId="32F1A2B3" w14:textId="77777777" w:rsidR="00C32882" w:rsidRPr="00382B7D" w:rsidRDefault="00C32882" w:rsidP="00C32882">
            <w:pPr>
              <w:jc w:val="center"/>
            </w:pPr>
            <w:r w:rsidRPr="00382B7D">
              <w:rPr>
                <w:rFonts w:hint="eastAsia"/>
              </w:rPr>
              <w:t>Ⅰ</w:t>
            </w:r>
            <w:r w:rsidRPr="00382B7D">
              <w:rPr>
                <w:rFonts w:hint="eastAsia"/>
              </w:rPr>
              <w:t>-</w:t>
            </w:r>
            <w:r>
              <w:t>B</w:t>
            </w:r>
            <w:r w:rsidRPr="00382B7D">
              <w:rPr>
                <w:rFonts w:hint="eastAsia"/>
              </w:rPr>
              <w:t>-</w:t>
            </w:r>
            <w:r>
              <w:t>01</w:t>
            </w:r>
            <w:r>
              <w:rPr>
                <w:rFonts w:hint="eastAsia"/>
              </w:rPr>
              <w:t>-</w:t>
            </w:r>
            <w:r>
              <w:t>02(03</w:t>
            </w:r>
            <w:r>
              <w:rPr>
                <w:rFonts w:hint="eastAsia"/>
              </w:rPr>
              <w:t>)</w:t>
            </w:r>
          </w:p>
        </w:tc>
        <w:tc>
          <w:tcPr>
            <w:tcW w:w="1134" w:type="dxa"/>
            <w:vAlign w:val="center"/>
          </w:tcPr>
          <w:p w14:paraId="7AFB6BD0" w14:textId="77777777" w:rsidR="00C32882" w:rsidRDefault="00C32882" w:rsidP="00C32882">
            <w:pPr>
              <w:jc w:val="center"/>
            </w:pPr>
            <w:r>
              <w:rPr>
                <w:rFonts w:hint="eastAsia"/>
              </w:rPr>
              <w:t>行程未结时</w:t>
            </w:r>
          </w:p>
        </w:tc>
        <w:tc>
          <w:tcPr>
            <w:tcW w:w="4976" w:type="dxa"/>
            <w:vAlign w:val="center"/>
          </w:tcPr>
          <w:p w14:paraId="1A641302" w14:textId="77777777" w:rsidR="00C32882" w:rsidRDefault="00C32882" w:rsidP="00C32882">
            <w:pPr>
              <w:jc w:val="left"/>
            </w:pPr>
            <w:r>
              <w:rPr>
                <w:rFonts w:hint="eastAsia"/>
              </w:rPr>
              <w:t>显示行程的起始点，标注上车时间</w:t>
            </w:r>
            <w:r>
              <w:rPr>
                <w:rFonts w:hint="eastAsia"/>
              </w:rPr>
              <w:t>(</w:t>
            </w:r>
            <w:r>
              <w:rPr>
                <w:rFonts w:hint="eastAsia"/>
              </w:rPr>
              <w:t>开始服务时间</w:t>
            </w:r>
            <w:r>
              <w:rPr>
                <w:rFonts w:hint="eastAsia"/>
              </w:rPr>
              <w:t>)</w:t>
            </w:r>
            <w:r>
              <w:rPr>
                <w:rFonts w:hint="eastAsia"/>
              </w:rPr>
              <w:t>，显示车辆已经行驶的轨迹，并显示车辆当前所在的位置，并每个一定时间推送一次位置，实时刷新。</w:t>
            </w:r>
          </w:p>
        </w:tc>
        <w:tc>
          <w:tcPr>
            <w:tcW w:w="2326" w:type="dxa"/>
            <w:vAlign w:val="center"/>
          </w:tcPr>
          <w:p w14:paraId="0C3A04BA" w14:textId="77777777" w:rsidR="00C32882" w:rsidRPr="00054E2A" w:rsidRDefault="00C32882" w:rsidP="00C32882"/>
        </w:tc>
      </w:tr>
      <w:tr w:rsidR="00C32882" w14:paraId="33C7B499" w14:textId="77777777" w:rsidTr="00C90968">
        <w:trPr>
          <w:trHeight w:val="1339"/>
        </w:trPr>
        <w:tc>
          <w:tcPr>
            <w:tcW w:w="1526" w:type="dxa"/>
            <w:vMerge/>
            <w:vAlign w:val="center"/>
          </w:tcPr>
          <w:p w14:paraId="6B27719F" w14:textId="77777777" w:rsidR="00C32882" w:rsidRPr="00382B7D" w:rsidRDefault="00C32882" w:rsidP="00C32882">
            <w:pPr>
              <w:jc w:val="center"/>
            </w:pPr>
          </w:p>
        </w:tc>
        <w:tc>
          <w:tcPr>
            <w:tcW w:w="1134" w:type="dxa"/>
            <w:vAlign w:val="center"/>
          </w:tcPr>
          <w:p w14:paraId="633ECF81" w14:textId="77777777" w:rsidR="00C32882" w:rsidRDefault="00C32882" w:rsidP="00C32882">
            <w:pPr>
              <w:jc w:val="center"/>
            </w:pPr>
            <w:r>
              <w:rPr>
                <w:rFonts w:hint="eastAsia"/>
              </w:rPr>
              <w:t>行程结束</w:t>
            </w:r>
          </w:p>
        </w:tc>
        <w:tc>
          <w:tcPr>
            <w:tcW w:w="4976" w:type="dxa"/>
            <w:vAlign w:val="center"/>
          </w:tcPr>
          <w:p w14:paraId="7BAB73AF" w14:textId="77777777" w:rsidR="001D7C60" w:rsidRDefault="00C32882" w:rsidP="00C32882">
            <w:pPr>
              <w:jc w:val="left"/>
              <w:rPr>
                <w:ins w:id="502" w:author="ethink wang" w:date="2017-02-06T16:29:00Z"/>
              </w:rPr>
            </w:pPr>
            <w:r>
              <w:rPr>
                <w:rFonts w:hint="eastAsia"/>
              </w:rPr>
              <w:t>显示行程的起始点以及车辆行驶的完整轨迹，标注服务开始及结束的时间。</w:t>
            </w:r>
          </w:p>
          <w:p w14:paraId="7B81E905" w14:textId="77777777" w:rsidR="00C32882" w:rsidRDefault="00C32882" w:rsidP="00C32882">
            <w:pPr>
              <w:jc w:val="left"/>
            </w:pPr>
            <w:r>
              <w:rPr>
                <w:rFonts w:hint="eastAsia"/>
              </w:rPr>
              <w:t>行程结束</w:t>
            </w:r>
            <w:r>
              <w:rPr>
                <w:rFonts w:hint="eastAsia"/>
              </w:rPr>
              <w:t>30</w:t>
            </w:r>
            <w:r>
              <w:rPr>
                <w:rFonts w:hint="eastAsia"/>
              </w:rPr>
              <w:t>分钟后，关闭</w:t>
            </w:r>
            <w:r>
              <w:rPr>
                <w:rFonts w:hint="eastAsia"/>
              </w:rPr>
              <w:t>H5</w:t>
            </w:r>
            <w:r>
              <w:rPr>
                <w:rFonts w:hint="eastAsia"/>
              </w:rPr>
              <w:t>分享页面。</w:t>
            </w:r>
          </w:p>
        </w:tc>
        <w:tc>
          <w:tcPr>
            <w:tcW w:w="2326" w:type="dxa"/>
            <w:vAlign w:val="center"/>
          </w:tcPr>
          <w:p w14:paraId="41D56D1C" w14:textId="77777777" w:rsidR="00C32882" w:rsidRPr="00054E2A" w:rsidRDefault="00C32882" w:rsidP="00C32882"/>
        </w:tc>
      </w:tr>
      <w:tr w:rsidR="00C32882" w14:paraId="287E4953" w14:textId="77777777" w:rsidTr="00C90968">
        <w:trPr>
          <w:trHeight w:val="1339"/>
        </w:trPr>
        <w:tc>
          <w:tcPr>
            <w:tcW w:w="1526" w:type="dxa"/>
            <w:vAlign w:val="center"/>
          </w:tcPr>
          <w:p w14:paraId="0F681ADD" w14:textId="77777777" w:rsidR="00C32882" w:rsidRPr="00382B7D" w:rsidRDefault="00C32882" w:rsidP="00C32882">
            <w:pPr>
              <w:jc w:val="center"/>
            </w:pPr>
            <w:r w:rsidRPr="00382B7D">
              <w:rPr>
                <w:rFonts w:hint="eastAsia"/>
              </w:rPr>
              <w:t>Ⅰ</w:t>
            </w:r>
            <w:r w:rsidRPr="00382B7D">
              <w:rPr>
                <w:rFonts w:hint="eastAsia"/>
              </w:rPr>
              <w:t>-</w:t>
            </w:r>
            <w:r>
              <w:t>B</w:t>
            </w:r>
            <w:r w:rsidRPr="00382B7D">
              <w:rPr>
                <w:rFonts w:hint="eastAsia"/>
              </w:rPr>
              <w:t>-</w:t>
            </w:r>
            <w:r>
              <w:t>01</w:t>
            </w:r>
            <w:r>
              <w:rPr>
                <w:rFonts w:hint="eastAsia"/>
              </w:rPr>
              <w:t>-</w:t>
            </w:r>
            <w:r>
              <w:t>02(05)</w:t>
            </w:r>
          </w:p>
        </w:tc>
        <w:tc>
          <w:tcPr>
            <w:tcW w:w="1134" w:type="dxa"/>
            <w:vAlign w:val="center"/>
          </w:tcPr>
          <w:p w14:paraId="27DB5C7D" w14:textId="77777777" w:rsidR="00C32882" w:rsidRDefault="00C32882" w:rsidP="00C32882">
            <w:pPr>
              <w:jc w:val="center"/>
            </w:pPr>
          </w:p>
        </w:tc>
        <w:tc>
          <w:tcPr>
            <w:tcW w:w="4976" w:type="dxa"/>
            <w:vAlign w:val="center"/>
          </w:tcPr>
          <w:p w14:paraId="2577F6D6" w14:textId="77777777" w:rsidR="00C32882" w:rsidRDefault="00C32882" w:rsidP="00C32882">
            <w:pPr>
              <w:jc w:val="left"/>
            </w:pPr>
            <w:r>
              <w:rPr>
                <w:rFonts w:hint="eastAsia"/>
              </w:rPr>
              <w:t>除页面布局，其他与</w:t>
            </w:r>
            <w:r>
              <w:rPr>
                <w:rFonts w:hint="eastAsia"/>
              </w:rPr>
              <w:t>H5</w:t>
            </w:r>
            <w:r>
              <w:rPr>
                <w:rFonts w:hint="eastAsia"/>
              </w:rPr>
              <w:t>页面相同。</w:t>
            </w:r>
          </w:p>
        </w:tc>
        <w:tc>
          <w:tcPr>
            <w:tcW w:w="2326" w:type="dxa"/>
            <w:vAlign w:val="center"/>
          </w:tcPr>
          <w:p w14:paraId="064537E7" w14:textId="77777777" w:rsidR="00C32882" w:rsidRPr="00054E2A" w:rsidRDefault="00C32882" w:rsidP="00C32882"/>
        </w:tc>
      </w:tr>
    </w:tbl>
    <w:p w14:paraId="44F15651" w14:textId="7FBFE260" w:rsidR="00DB0792" w:rsidRPr="00DB0792" w:rsidRDefault="00FF16FD" w:rsidP="00DB0792">
      <w:pPr>
        <w:pStyle w:val="3"/>
        <w:rPr>
          <w:rFonts w:ascii="宋体" w:eastAsia="宋体" w:hAnsi="宋体" w:cs="宋体"/>
        </w:rPr>
      </w:pPr>
      <w:bookmarkStart w:id="503" w:name="_Toc474764494"/>
      <w:r w:rsidRPr="006B6A83">
        <w:rPr>
          <w:rFonts w:ascii="宋体" w:eastAsia="宋体" w:hAnsi="宋体" w:cs="宋体" w:hint="eastAsia"/>
        </w:rPr>
        <w:t>出租车下单</w:t>
      </w:r>
      <w:bookmarkEnd w:id="503"/>
    </w:p>
    <w:p w14:paraId="2E7923A9" w14:textId="77777777" w:rsidR="00FF16FD" w:rsidRDefault="00FF16FD" w:rsidP="006B6A83">
      <w:pPr>
        <w:pStyle w:val="4"/>
      </w:pPr>
      <w:bookmarkStart w:id="504" w:name="_Toc474764495"/>
      <w:r>
        <w:t>用例描述</w:t>
      </w:r>
      <w:bookmarkEnd w:id="504"/>
    </w:p>
    <w:p w14:paraId="7859C942" w14:textId="77777777" w:rsidR="00FF16FD" w:rsidRDefault="00FF16FD" w:rsidP="00FF16FD">
      <w:r>
        <w:t>本用例用于描述个人用户进行出租车下单</w:t>
      </w:r>
      <w:del w:id="505" w:author="ethink wang" w:date="2017-02-06T16:35:00Z">
        <w:r w:rsidDel="002E263A">
          <w:rPr>
            <w:rFonts w:hint="eastAsia"/>
          </w:rPr>
          <w:delText>是的</w:delText>
        </w:r>
      </w:del>
      <w:ins w:id="506" w:author="ethink wang" w:date="2017-02-06T16:35:00Z">
        <w:r w:rsidR="002E263A">
          <w:rPr>
            <w:rFonts w:hint="eastAsia"/>
          </w:rPr>
          <w:t>相关</w:t>
        </w:r>
      </w:ins>
      <w:r>
        <w:t>业务</w:t>
      </w:r>
      <w:ins w:id="507" w:author="ethink wang" w:date="2017-02-06T16:35:00Z">
        <w:r w:rsidR="002E263A">
          <w:t>规则</w:t>
        </w:r>
      </w:ins>
      <w:r>
        <w:rPr>
          <w:rFonts w:hint="eastAsia"/>
        </w:rPr>
        <w:t>。</w:t>
      </w:r>
    </w:p>
    <w:p w14:paraId="278AD207" w14:textId="77777777" w:rsidR="00FF16FD" w:rsidRDefault="00FF16FD" w:rsidP="006B6A83">
      <w:pPr>
        <w:pStyle w:val="4"/>
      </w:pPr>
      <w:bookmarkStart w:id="508" w:name="_Toc474764496"/>
      <w:r>
        <w:t>元素规则</w:t>
      </w:r>
      <w:bookmarkEnd w:id="508"/>
    </w:p>
    <w:p w14:paraId="13A8237F" w14:textId="5FAB7E0B" w:rsidR="00FF16FD" w:rsidRDefault="00FF16FD" w:rsidP="00FF16FD">
      <w:pPr>
        <w:pStyle w:val="af2"/>
        <w:keepNext/>
      </w:pPr>
      <w:r>
        <w:t xml:space="preserve">Table </w:t>
      </w:r>
      <w:r w:rsidR="00124658">
        <w:fldChar w:fldCharType="begin"/>
      </w:r>
      <w:r w:rsidR="00124658">
        <w:instrText xml:space="preserve"> SEQ Table \* ARABIC </w:instrText>
      </w:r>
      <w:r w:rsidR="00124658">
        <w:fldChar w:fldCharType="separate"/>
      </w:r>
      <w:r w:rsidR="008B68F1">
        <w:rPr>
          <w:noProof/>
        </w:rPr>
        <w:t>9</w:t>
      </w:r>
      <w:r w:rsidR="00124658">
        <w:rPr>
          <w:noProof/>
        </w:rPr>
        <w:fldChar w:fldCharType="end"/>
      </w:r>
      <w:r>
        <w:t>出租车下单</w:t>
      </w:r>
    </w:p>
    <w:tbl>
      <w:tblPr>
        <w:tblStyle w:val="af1"/>
        <w:tblW w:w="0" w:type="auto"/>
        <w:tblLook w:val="04A0" w:firstRow="1" w:lastRow="0" w:firstColumn="1" w:lastColumn="0" w:noHBand="0" w:noVBand="1"/>
      </w:tblPr>
      <w:tblGrid>
        <w:gridCol w:w="959"/>
        <w:gridCol w:w="1134"/>
        <w:gridCol w:w="5528"/>
        <w:gridCol w:w="2341"/>
      </w:tblGrid>
      <w:tr w:rsidR="00FF16FD" w:rsidRPr="00753787" w14:paraId="337FC3D3" w14:textId="77777777" w:rsidTr="00FF16FD">
        <w:trPr>
          <w:trHeight w:val="567"/>
        </w:trPr>
        <w:tc>
          <w:tcPr>
            <w:tcW w:w="959" w:type="dxa"/>
            <w:shd w:val="clear" w:color="auto" w:fill="D9D9D9" w:themeFill="background1" w:themeFillShade="D9"/>
            <w:vAlign w:val="center"/>
          </w:tcPr>
          <w:p w14:paraId="34668785" w14:textId="77777777" w:rsidR="00FF16FD" w:rsidRPr="00753787" w:rsidRDefault="00FF16FD" w:rsidP="00FF16FD">
            <w:pPr>
              <w:jc w:val="center"/>
              <w:rPr>
                <w:b/>
              </w:rPr>
            </w:pPr>
            <w:r>
              <w:rPr>
                <w:rFonts w:hint="eastAsia"/>
                <w:b/>
              </w:rPr>
              <w:t>页面</w:t>
            </w:r>
          </w:p>
        </w:tc>
        <w:tc>
          <w:tcPr>
            <w:tcW w:w="1134" w:type="dxa"/>
            <w:shd w:val="clear" w:color="auto" w:fill="D9D9D9" w:themeFill="background1" w:themeFillShade="D9"/>
            <w:vAlign w:val="center"/>
          </w:tcPr>
          <w:p w14:paraId="5C69BEA0" w14:textId="77777777" w:rsidR="00FF16FD" w:rsidRPr="00753787" w:rsidRDefault="00FF16FD" w:rsidP="00FF16FD">
            <w:pPr>
              <w:jc w:val="center"/>
              <w:rPr>
                <w:b/>
              </w:rPr>
            </w:pPr>
            <w:r w:rsidRPr="00753787">
              <w:rPr>
                <w:b/>
              </w:rPr>
              <w:t>元素名称</w:t>
            </w:r>
          </w:p>
        </w:tc>
        <w:tc>
          <w:tcPr>
            <w:tcW w:w="5528" w:type="dxa"/>
            <w:shd w:val="clear" w:color="auto" w:fill="D9D9D9" w:themeFill="background1" w:themeFillShade="D9"/>
            <w:vAlign w:val="center"/>
          </w:tcPr>
          <w:p w14:paraId="5FC2DAA3" w14:textId="77777777" w:rsidR="00FF16FD" w:rsidRPr="00753787" w:rsidRDefault="00FF16FD" w:rsidP="00FF16FD">
            <w:pPr>
              <w:jc w:val="center"/>
              <w:rPr>
                <w:b/>
              </w:rPr>
            </w:pPr>
            <w:r w:rsidRPr="00753787">
              <w:rPr>
                <w:b/>
              </w:rPr>
              <w:t>描述</w:t>
            </w:r>
          </w:p>
        </w:tc>
        <w:tc>
          <w:tcPr>
            <w:tcW w:w="2341" w:type="dxa"/>
            <w:shd w:val="clear" w:color="auto" w:fill="D9D9D9" w:themeFill="background1" w:themeFillShade="D9"/>
            <w:vAlign w:val="center"/>
          </w:tcPr>
          <w:p w14:paraId="514A893D" w14:textId="77777777" w:rsidR="00FF16FD" w:rsidRPr="00753787" w:rsidRDefault="00FF16FD" w:rsidP="00FF16FD">
            <w:pPr>
              <w:ind w:leftChars="-253" w:left="-531"/>
              <w:jc w:val="center"/>
              <w:rPr>
                <w:b/>
              </w:rPr>
            </w:pPr>
            <w:r>
              <w:rPr>
                <w:rFonts w:hint="eastAsia"/>
                <w:b/>
              </w:rPr>
              <w:t>异常处理</w:t>
            </w:r>
          </w:p>
        </w:tc>
      </w:tr>
      <w:tr w:rsidR="00FF16FD" w14:paraId="043C5BFB" w14:textId="77777777" w:rsidTr="00FF16FD">
        <w:trPr>
          <w:trHeight w:val="1282"/>
        </w:trPr>
        <w:tc>
          <w:tcPr>
            <w:tcW w:w="959" w:type="dxa"/>
            <w:vMerge w:val="restart"/>
            <w:vAlign w:val="center"/>
          </w:tcPr>
          <w:p w14:paraId="47884740" w14:textId="77777777" w:rsidR="00FF16FD" w:rsidRDefault="00FF16FD" w:rsidP="00FF16FD">
            <w:pPr>
              <w:jc w:val="center"/>
            </w:pPr>
            <w:bookmarkStart w:id="509" w:name="OLE_LINK53"/>
            <w:bookmarkStart w:id="510" w:name="OLE_LINK54"/>
            <w:bookmarkStart w:id="511" w:name="OLE_LINK55"/>
            <w:bookmarkStart w:id="512" w:name="OLE_LINK56"/>
            <w:r w:rsidRPr="000E0D04">
              <w:rPr>
                <w:rFonts w:hint="eastAsia"/>
              </w:rPr>
              <w:lastRenderedPageBreak/>
              <w:t>Ⅰ</w:t>
            </w:r>
            <w:r w:rsidRPr="000E0D04">
              <w:rPr>
                <w:rFonts w:hint="eastAsia"/>
              </w:rPr>
              <w:t>-</w:t>
            </w:r>
            <w:r>
              <w:t>C</w:t>
            </w:r>
            <w:r w:rsidRPr="000E0D04">
              <w:rPr>
                <w:rFonts w:hint="eastAsia"/>
              </w:rPr>
              <w:t>-0</w:t>
            </w:r>
            <w:r>
              <w:t>1</w:t>
            </w:r>
            <w:r w:rsidRPr="000E0D04">
              <w:t xml:space="preserve"> </w:t>
            </w:r>
            <w:r>
              <w:t>(01)</w:t>
            </w:r>
            <w:bookmarkEnd w:id="509"/>
            <w:bookmarkEnd w:id="510"/>
            <w:bookmarkEnd w:id="511"/>
            <w:bookmarkEnd w:id="512"/>
          </w:p>
        </w:tc>
        <w:tc>
          <w:tcPr>
            <w:tcW w:w="1134" w:type="dxa"/>
            <w:vAlign w:val="center"/>
          </w:tcPr>
          <w:p w14:paraId="522234AC" w14:textId="77777777" w:rsidR="00FF16FD" w:rsidRDefault="00FF16FD" w:rsidP="00FF16FD">
            <w:pPr>
              <w:jc w:val="left"/>
            </w:pPr>
            <w:r>
              <w:rPr>
                <w:rFonts w:hint="eastAsia"/>
              </w:rPr>
              <w:t>说明</w:t>
            </w:r>
          </w:p>
        </w:tc>
        <w:tc>
          <w:tcPr>
            <w:tcW w:w="5528" w:type="dxa"/>
            <w:vAlign w:val="center"/>
          </w:tcPr>
          <w:p w14:paraId="054B7CD6" w14:textId="77777777" w:rsidR="00FF16FD" w:rsidRPr="00054E2A" w:rsidRDefault="00676AFA" w:rsidP="007F20D7">
            <w:r>
              <w:t>点击</w:t>
            </w:r>
            <w:r>
              <w:rPr>
                <w:rFonts w:hint="eastAsia"/>
              </w:rPr>
              <w:t>“</w:t>
            </w:r>
            <w:r w:rsidR="00275658">
              <w:rPr>
                <w:rFonts w:hint="eastAsia"/>
              </w:rPr>
              <w:t>下单</w:t>
            </w:r>
            <w:r w:rsidR="00275658">
              <w:t>叫车</w:t>
            </w:r>
            <w:r>
              <w:rPr>
                <w:rFonts w:hint="eastAsia"/>
              </w:rPr>
              <w:t>”进入本页面</w:t>
            </w:r>
            <w:r w:rsidR="007F20D7" w:rsidRPr="00054E2A">
              <w:t xml:space="preserve"> </w:t>
            </w:r>
          </w:p>
        </w:tc>
        <w:tc>
          <w:tcPr>
            <w:tcW w:w="2341" w:type="dxa"/>
            <w:vAlign w:val="center"/>
          </w:tcPr>
          <w:p w14:paraId="3C00C2C2" w14:textId="77777777" w:rsidR="00FF16FD" w:rsidRPr="00054E2A" w:rsidRDefault="00FF16FD" w:rsidP="00FF16FD"/>
        </w:tc>
      </w:tr>
      <w:tr w:rsidR="00FF16FD" w14:paraId="03C320B7" w14:textId="77777777" w:rsidTr="00FF16FD">
        <w:trPr>
          <w:trHeight w:val="1980"/>
        </w:trPr>
        <w:tc>
          <w:tcPr>
            <w:tcW w:w="959" w:type="dxa"/>
            <w:vMerge/>
            <w:vAlign w:val="center"/>
          </w:tcPr>
          <w:p w14:paraId="1AA154F2" w14:textId="77777777" w:rsidR="00FF16FD" w:rsidRPr="000E0D04" w:rsidRDefault="00FF16FD" w:rsidP="00FF16FD">
            <w:pPr>
              <w:jc w:val="center"/>
            </w:pPr>
          </w:p>
        </w:tc>
        <w:tc>
          <w:tcPr>
            <w:tcW w:w="1134" w:type="dxa"/>
            <w:vAlign w:val="center"/>
          </w:tcPr>
          <w:p w14:paraId="3A449A90" w14:textId="77777777" w:rsidR="00FF16FD" w:rsidRDefault="00FF16FD" w:rsidP="00FF16FD">
            <w:pPr>
              <w:jc w:val="left"/>
            </w:pPr>
            <w:r>
              <w:rPr>
                <w:rFonts w:hint="eastAsia"/>
              </w:rPr>
              <w:t>乘车人</w:t>
            </w:r>
          </w:p>
        </w:tc>
        <w:tc>
          <w:tcPr>
            <w:tcW w:w="5528" w:type="dxa"/>
            <w:vAlign w:val="center"/>
          </w:tcPr>
          <w:p w14:paraId="74EA4733" w14:textId="77777777" w:rsidR="00FF16FD" w:rsidRDefault="00651B35" w:rsidP="00676AFA">
            <w:ins w:id="513" w:author="ethink wang" w:date="2017-02-06T16:52:00Z">
              <w:r>
                <w:rPr>
                  <w:rFonts w:hint="eastAsia"/>
                </w:rPr>
                <w:t>1</w:t>
              </w:r>
              <w:r>
                <w:rPr>
                  <w:rFonts w:hint="eastAsia"/>
                </w:rPr>
                <w:t>、</w:t>
              </w:r>
            </w:ins>
            <w:r w:rsidR="00676AFA">
              <w:rPr>
                <w:rFonts w:hint="eastAsia"/>
              </w:rPr>
              <w:t>默认</w:t>
            </w:r>
            <w:r w:rsidR="00FF16FD">
              <w:rPr>
                <w:rFonts w:hint="eastAsia"/>
              </w:rPr>
              <w:t>本人乘车，显示下单人</w:t>
            </w:r>
            <w:r w:rsidR="00676AFA">
              <w:rPr>
                <w:rFonts w:hint="eastAsia"/>
              </w:rPr>
              <w:t>手机</w:t>
            </w:r>
            <w:r w:rsidR="00FF16FD">
              <w:rPr>
                <w:rFonts w:hint="eastAsia"/>
              </w:rPr>
              <w:t>号码</w:t>
            </w:r>
          </w:p>
          <w:p w14:paraId="5ABA54E7" w14:textId="77777777" w:rsidR="007F20D7" w:rsidRDefault="00651B35" w:rsidP="00676AFA">
            <w:ins w:id="514" w:author="ethink wang" w:date="2017-02-06T16:52:00Z">
              <w:r>
                <w:rPr>
                  <w:rFonts w:hint="eastAsia"/>
                </w:rPr>
                <w:t>2</w:t>
              </w:r>
              <w:r>
                <w:rPr>
                  <w:rFonts w:hint="eastAsia"/>
                </w:rPr>
                <w:t>、</w:t>
              </w:r>
            </w:ins>
            <w:r w:rsidR="007F20D7">
              <w:rPr>
                <w:rFonts w:hint="eastAsia"/>
              </w:rPr>
              <w:t>若进入</w:t>
            </w:r>
            <w:r w:rsidR="00540021">
              <w:rPr>
                <w:rFonts w:hint="eastAsia"/>
              </w:rPr>
              <w:t>本页面时，</w:t>
            </w:r>
            <w:ins w:id="515" w:author="ethink wang" w:date="2017-02-06T16:39:00Z">
              <w:r w:rsidR="002E263A">
                <w:t>处于未</w:t>
              </w:r>
            </w:ins>
            <w:del w:id="516" w:author="ethink wang" w:date="2017-02-06T16:39:00Z">
              <w:r w:rsidR="00540021" w:rsidDel="002E263A">
                <w:rPr>
                  <w:rFonts w:hint="eastAsia"/>
                </w:rPr>
                <w:delText>没有</w:delText>
              </w:r>
            </w:del>
            <w:r w:rsidR="00540021">
              <w:rPr>
                <w:rFonts w:hint="eastAsia"/>
              </w:rPr>
              <w:t>登录</w:t>
            </w:r>
            <w:ins w:id="517" w:author="ethink wang" w:date="2017-02-06T16:39:00Z">
              <w:r w:rsidR="002E263A">
                <w:rPr>
                  <w:rFonts w:hint="eastAsia"/>
                </w:rPr>
                <w:t>状态</w:t>
              </w:r>
            </w:ins>
            <w:r w:rsidR="00540021">
              <w:rPr>
                <w:rFonts w:hint="eastAsia"/>
              </w:rPr>
              <w:t>，则显示弱提示“请输入乘车人信息”，点击跳转至</w:t>
            </w:r>
            <w:r w:rsidR="00540021" w:rsidRPr="000E0D04">
              <w:rPr>
                <w:rFonts w:hint="eastAsia"/>
              </w:rPr>
              <w:t>Ⅰ</w:t>
            </w:r>
            <w:r w:rsidR="00540021" w:rsidRPr="000E0D04">
              <w:rPr>
                <w:rFonts w:hint="eastAsia"/>
              </w:rPr>
              <w:t>-</w:t>
            </w:r>
            <w:r w:rsidR="00540021">
              <w:t>C</w:t>
            </w:r>
            <w:r w:rsidR="00540021" w:rsidRPr="000E0D04">
              <w:rPr>
                <w:rFonts w:hint="eastAsia"/>
              </w:rPr>
              <w:t>-0</w:t>
            </w:r>
            <w:r w:rsidR="00540021">
              <w:t>1-01</w:t>
            </w:r>
          </w:p>
        </w:tc>
        <w:tc>
          <w:tcPr>
            <w:tcW w:w="2341" w:type="dxa"/>
            <w:vAlign w:val="center"/>
          </w:tcPr>
          <w:p w14:paraId="395818FB" w14:textId="77777777" w:rsidR="00FF16FD" w:rsidRPr="00F604BF" w:rsidRDefault="00FF16FD" w:rsidP="00FF16FD"/>
        </w:tc>
      </w:tr>
      <w:tr w:rsidR="00FF16FD" w14:paraId="03EBCE5D" w14:textId="77777777" w:rsidTr="00FF16FD">
        <w:tc>
          <w:tcPr>
            <w:tcW w:w="959" w:type="dxa"/>
            <w:vMerge/>
            <w:vAlign w:val="center"/>
          </w:tcPr>
          <w:p w14:paraId="6FCAC38D" w14:textId="77777777" w:rsidR="00FF16FD" w:rsidRPr="00382B7D" w:rsidRDefault="00FF16FD" w:rsidP="00FF16FD">
            <w:pPr>
              <w:jc w:val="center"/>
            </w:pPr>
          </w:p>
        </w:tc>
        <w:tc>
          <w:tcPr>
            <w:tcW w:w="1134" w:type="dxa"/>
            <w:vAlign w:val="center"/>
          </w:tcPr>
          <w:p w14:paraId="50BCE578" w14:textId="77777777" w:rsidR="00FF16FD" w:rsidRPr="00676AFA" w:rsidRDefault="00676AFA" w:rsidP="00FF16FD">
            <w:pPr>
              <w:jc w:val="left"/>
            </w:pPr>
            <w:r>
              <w:t>为他人叫车</w:t>
            </w:r>
          </w:p>
        </w:tc>
        <w:tc>
          <w:tcPr>
            <w:tcW w:w="5528" w:type="dxa"/>
            <w:vAlign w:val="center"/>
          </w:tcPr>
          <w:p w14:paraId="79BC0023" w14:textId="77777777" w:rsidR="00FF16FD" w:rsidRDefault="00676AFA" w:rsidP="00FF16FD">
            <w:pPr>
              <w:pStyle w:val="af0"/>
              <w:ind w:firstLineChars="0" w:firstLine="0"/>
            </w:pPr>
            <w:r>
              <w:t>点击进入选择乘车人</w:t>
            </w:r>
            <w:r>
              <w:rPr>
                <w:rFonts w:hint="eastAsia"/>
              </w:rPr>
              <w:t>页面，</w:t>
            </w:r>
            <w:r>
              <w:t>页面</w:t>
            </w:r>
            <w:r w:rsidR="00560DCF">
              <w:rPr>
                <w:rFonts w:hint="eastAsia"/>
              </w:rPr>
              <w:t>及</w:t>
            </w:r>
            <w:r w:rsidR="00560DCF">
              <w:t>规则</w:t>
            </w:r>
            <w:r>
              <w:t>与一期网约车相同</w:t>
            </w:r>
            <w:r w:rsidR="00560DCF">
              <w:rPr>
                <w:rFonts w:hint="eastAsia"/>
              </w:rPr>
              <w:t>，</w:t>
            </w:r>
            <w:r w:rsidR="00560DCF">
              <w:t>如</w:t>
            </w:r>
            <w:r w:rsidR="00560DCF" w:rsidRPr="000E0D04">
              <w:rPr>
                <w:rFonts w:hint="eastAsia"/>
              </w:rPr>
              <w:t>Ⅰ</w:t>
            </w:r>
            <w:r w:rsidR="00560DCF" w:rsidRPr="000E0D04">
              <w:rPr>
                <w:rFonts w:hint="eastAsia"/>
              </w:rPr>
              <w:t>-</w:t>
            </w:r>
            <w:r w:rsidR="00560DCF">
              <w:t>C</w:t>
            </w:r>
            <w:r w:rsidR="00560DCF" w:rsidRPr="000E0D04">
              <w:rPr>
                <w:rFonts w:hint="eastAsia"/>
              </w:rPr>
              <w:t>-0</w:t>
            </w:r>
            <w:r w:rsidR="00560DCF">
              <w:t>1-01</w:t>
            </w:r>
          </w:p>
        </w:tc>
        <w:tc>
          <w:tcPr>
            <w:tcW w:w="2341" w:type="dxa"/>
            <w:vAlign w:val="center"/>
          </w:tcPr>
          <w:p w14:paraId="3C5E2CDC" w14:textId="77777777" w:rsidR="00FF16FD" w:rsidRPr="00054E2A" w:rsidRDefault="00FF16FD" w:rsidP="00FF16FD"/>
        </w:tc>
      </w:tr>
      <w:tr w:rsidR="00FF16FD" w14:paraId="48007165" w14:textId="77777777" w:rsidTr="00FF16FD">
        <w:tc>
          <w:tcPr>
            <w:tcW w:w="959" w:type="dxa"/>
            <w:vMerge/>
            <w:vAlign w:val="center"/>
          </w:tcPr>
          <w:p w14:paraId="0858827B" w14:textId="77777777" w:rsidR="00FF16FD" w:rsidRDefault="00FF16FD" w:rsidP="00FF16FD">
            <w:pPr>
              <w:jc w:val="center"/>
            </w:pPr>
          </w:p>
        </w:tc>
        <w:tc>
          <w:tcPr>
            <w:tcW w:w="1134" w:type="dxa"/>
            <w:vAlign w:val="center"/>
          </w:tcPr>
          <w:p w14:paraId="4692611B" w14:textId="77777777" w:rsidR="00FF16FD" w:rsidRDefault="00676AFA" w:rsidP="00FF16FD">
            <w:pPr>
              <w:jc w:val="left"/>
            </w:pPr>
            <w:r>
              <w:t>上车地址</w:t>
            </w:r>
          </w:p>
        </w:tc>
        <w:tc>
          <w:tcPr>
            <w:tcW w:w="5528" w:type="dxa"/>
            <w:vAlign w:val="center"/>
          </w:tcPr>
          <w:p w14:paraId="78A41A07" w14:textId="77777777" w:rsidR="001E1112" w:rsidRDefault="001E1112" w:rsidP="00FF16FD">
            <w:pPr>
              <w:pStyle w:val="af0"/>
              <w:ind w:firstLineChars="0" w:firstLine="0"/>
              <w:rPr>
                <w:ins w:id="518" w:author="ethink wang" w:date="2017-02-06T16:48:00Z"/>
              </w:rPr>
            </w:pPr>
            <w:ins w:id="519" w:author="ethink wang" w:date="2017-02-06T16:49:00Z">
              <w:r>
                <w:rPr>
                  <w:rFonts w:hint="eastAsia"/>
                </w:rPr>
                <w:t>1</w:t>
              </w:r>
              <w:r>
                <w:rPr>
                  <w:rFonts w:hint="eastAsia"/>
                </w:rPr>
                <w:t>、</w:t>
              </w:r>
            </w:ins>
            <w:r w:rsidR="00676AFA">
              <w:t>默认</w:t>
            </w:r>
            <w:del w:id="520" w:author="ethink wang" w:date="2017-02-06T16:41:00Z">
              <w:r w:rsidR="00676AFA" w:rsidDel="002E263A">
                <w:rPr>
                  <w:rFonts w:hint="eastAsia"/>
                </w:rPr>
                <w:delText>载入</w:delText>
              </w:r>
            </w:del>
            <w:ins w:id="521" w:author="ethink wang" w:date="2017-02-06T16:41:00Z">
              <w:r w:rsidR="002E263A">
                <w:rPr>
                  <w:rFonts w:hint="eastAsia"/>
                </w:rPr>
                <w:t>带入</w:t>
              </w:r>
            </w:ins>
            <w:r w:rsidR="00676AFA">
              <w:t>首页的当前</w:t>
            </w:r>
            <w:ins w:id="522" w:author="ethink wang" w:date="2017-02-06T16:42:00Z">
              <w:r w:rsidR="002E263A">
                <w:t>图钉定位</w:t>
              </w:r>
            </w:ins>
            <w:r w:rsidR="00676AFA">
              <w:t>地址</w:t>
            </w:r>
            <w:r w:rsidR="00676AFA">
              <w:rPr>
                <w:rFonts w:hint="eastAsia"/>
              </w:rPr>
              <w:t>，</w:t>
            </w:r>
            <w:ins w:id="523" w:author="ethink wang" w:date="2017-02-06T16:48:00Z">
              <w:r>
                <w:rPr>
                  <w:rFonts w:hint="eastAsia"/>
                </w:rPr>
                <w:t>但</w:t>
              </w:r>
            </w:ins>
            <w:ins w:id="524" w:author="ethink wang" w:date="2017-02-06T16:49:00Z">
              <w:r>
                <w:rPr>
                  <w:rFonts w:hint="eastAsia"/>
                </w:rPr>
                <w:t>如</w:t>
              </w:r>
            </w:ins>
            <w:ins w:id="525" w:author="ethink wang" w:date="2017-02-06T16:48:00Z">
              <w:r>
                <w:rPr>
                  <w:rFonts w:hint="eastAsia"/>
                </w:rPr>
                <w:t>当前图钉定位城市</w:t>
              </w:r>
            </w:ins>
            <w:ins w:id="526" w:author="ethink wang" w:date="2017-02-06T16:49:00Z">
              <w:r>
                <w:rPr>
                  <w:rFonts w:hint="eastAsia"/>
                </w:rPr>
                <w:t>未开通服务，则定位地址不带入上车地址，</w:t>
              </w:r>
            </w:ins>
            <w:ins w:id="527" w:author="ethink wang" w:date="2017-02-06T16:50:00Z">
              <w:r>
                <w:rPr>
                  <w:rFonts w:hint="eastAsia"/>
                </w:rPr>
                <w:t>此时上车地址栏置为</w:t>
              </w:r>
            </w:ins>
            <w:ins w:id="528" w:author="ethink wang" w:date="2017-02-06T17:25:00Z">
              <w:r w:rsidR="00593BF6">
                <w:rPr>
                  <w:rFonts w:hint="eastAsia"/>
                </w:rPr>
                <w:t>空，</w:t>
              </w:r>
            </w:ins>
            <w:ins w:id="529" w:author="ethink wang" w:date="2017-02-06T16:51:00Z">
              <w:r>
                <w:rPr>
                  <w:rFonts w:hint="eastAsia"/>
                </w:rPr>
                <w:t>弱提示</w:t>
              </w:r>
            </w:ins>
            <w:ins w:id="530" w:author="ethink wang" w:date="2017-02-06T16:52:00Z">
              <w:r w:rsidR="00B867A3">
                <w:rPr>
                  <w:rFonts w:hint="eastAsia"/>
                </w:rPr>
                <w:t>文案</w:t>
              </w:r>
            </w:ins>
            <w:ins w:id="531" w:author="ethink wang" w:date="2017-02-06T16:51:00Z">
              <w:r>
                <w:rPr>
                  <w:rFonts w:hint="eastAsia"/>
                </w:rPr>
                <w:t>“在哪儿上车”</w:t>
              </w:r>
            </w:ins>
          </w:p>
          <w:p w14:paraId="4A877AD9" w14:textId="77777777" w:rsidR="002E263A" w:rsidRDefault="001E1112" w:rsidP="00FF16FD">
            <w:pPr>
              <w:pStyle w:val="af0"/>
              <w:ind w:firstLineChars="0" w:firstLine="0"/>
            </w:pPr>
            <w:ins w:id="532" w:author="ethink wang" w:date="2017-02-06T16:49:00Z">
              <w:r>
                <w:t>2</w:t>
              </w:r>
              <w:r>
                <w:rPr>
                  <w:rFonts w:hint="eastAsia"/>
                </w:rPr>
                <w:t>、</w:t>
              </w:r>
            </w:ins>
            <w:r w:rsidR="00676AFA">
              <w:t>点击</w:t>
            </w:r>
            <w:ins w:id="533" w:author="ethink wang" w:date="2017-02-06T16:48:00Z">
              <w:r>
                <w:t>输入框栏位</w:t>
              </w:r>
              <w:r>
                <w:rPr>
                  <w:rFonts w:hint="eastAsia"/>
                </w:rPr>
                <w:t>，</w:t>
              </w:r>
              <w:r>
                <w:t>则</w:t>
              </w:r>
            </w:ins>
            <w:r w:rsidR="00676AFA">
              <w:t>进入地址选择页面</w:t>
            </w:r>
            <w:r w:rsidR="00676AFA">
              <w:rPr>
                <w:rFonts w:hint="eastAsia"/>
              </w:rPr>
              <w:t>，页面与一期网约车相同</w:t>
            </w:r>
            <w:r w:rsidR="0041123E" w:rsidRPr="000E0D04">
              <w:rPr>
                <w:rFonts w:hint="eastAsia"/>
              </w:rPr>
              <w:t>Ⅰ</w:t>
            </w:r>
            <w:r w:rsidR="0041123E" w:rsidRPr="000E0D04">
              <w:rPr>
                <w:rFonts w:hint="eastAsia"/>
              </w:rPr>
              <w:t>-</w:t>
            </w:r>
            <w:r w:rsidR="0041123E">
              <w:t>C</w:t>
            </w:r>
            <w:r w:rsidR="0041123E" w:rsidRPr="000E0D04">
              <w:rPr>
                <w:rFonts w:hint="eastAsia"/>
              </w:rPr>
              <w:t>-0</w:t>
            </w:r>
            <w:r w:rsidR="0041123E">
              <w:t>1-02</w:t>
            </w:r>
          </w:p>
        </w:tc>
        <w:tc>
          <w:tcPr>
            <w:tcW w:w="2341" w:type="dxa"/>
            <w:vAlign w:val="center"/>
          </w:tcPr>
          <w:p w14:paraId="4A80BDDC" w14:textId="77777777" w:rsidR="00FF16FD" w:rsidRDefault="00FF16FD" w:rsidP="00FF16FD"/>
        </w:tc>
      </w:tr>
      <w:tr w:rsidR="00AC7D14" w14:paraId="5DB4FD03" w14:textId="77777777" w:rsidTr="00FF16FD">
        <w:tc>
          <w:tcPr>
            <w:tcW w:w="959" w:type="dxa"/>
            <w:vMerge/>
            <w:vAlign w:val="center"/>
          </w:tcPr>
          <w:p w14:paraId="540B0CAD" w14:textId="77777777" w:rsidR="00AC7D14" w:rsidRDefault="00AC7D14" w:rsidP="00FF16FD">
            <w:pPr>
              <w:jc w:val="center"/>
            </w:pPr>
          </w:p>
        </w:tc>
        <w:tc>
          <w:tcPr>
            <w:tcW w:w="1134" w:type="dxa"/>
            <w:vAlign w:val="center"/>
          </w:tcPr>
          <w:p w14:paraId="46F232A5" w14:textId="77777777" w:rsidR="00AC7D14" w:rsidRDefault="00AC7D14" w:rsidP="00FF16FD">
            <w:pPr>
              <w:jc w:val="left"/>
            </w:pPr>
            <w:r>
              <w:t>上车城市选择</w:t>
            </w:r>
          </w:p>
        </w:tc>
        <w:tc>
          <w:tcPr>
            <w:tcW w:w="5528" w:type="dxa"/>
            <w:vAlign w:val="center"/>
          </w:tcPr>
          <w:p w14:paraId="548DD010" w14:textId="77777777" w:rsidR="00796C86" w:rsidRDefault="00796C86" w:rsidP="00796C86">
            <w:pPr>
              <w:pStyle w:val="af0"/>
              <w:ind w:firstLineChars="0" w:firstLine="0"/>
            </w:pPr>
            <w:r>
              <w:rPr>
                <w:rFonts w:hint="eastAsia"/>
              </w:rPr>
              <w:t>1</w:t>
            </w:r>
            <w:del w:id="534" w:author="ethink wang" w:date="2017-02-06T16:54:00Z">
              <w:r w:rsidDel="00DF39E6">
                <w:rPr>
                  <w:rFonts w:hint="eastAsia"/>
                </w:rPr>
                <w:delText xml:space="preserve"> </w:delText>
              </w:r>
            </w:del>
            <w:ins w:id="535" w:author="ethink wang" w:date="2017-02-06T16:54:00Z">
              <w:r w:rsidR="00DF39E6">
                <w:rPr>
                  <w:rFonts w:hint="eastAsia"/>
                </w:rPr>
                <w:t>、</w:t>
              </w:r>
            </w:ins>
            <w:r w:rsidR="00B02CC0">
              <w:t>参见页面</w:t>
            </w:r>
            <w:r w:rsidR="00B02CC0" w:rsidRPr="000E0D04">
              <w:rPr>
                <w:rFonts w:hint="eastAsia"/>
              </w:rPr>
              <w:t>Ⅰ</w:t>
            </w:r>
            <w:r w:rsidR="00B02CC0" w:rsidRPr="000E0D04">
              <w:rPr>
                <w:rFonts w:hint="eastAsia"/>
              </w:rPr>
              <w:t>-</w:t>
            </w:r>
            <w:r w:rsidR="00B02CC0">
              <w:t>C</w:t>
            </w:r>
            <w:r w:rsidR="00B02CC0" w:rsidRPr="000E0D04">
              <w:rPr>
                <w:rFonts w:hint="eastAsia"/>
              </w:rPr>
              <w:t>-0</w:t>
            </w:r>
            <w:r w:rsidR="00B02CC0">
              <w:t>1-02</w:t>
            </w:r>
            <w:r w:rsidR="00B02CC0">
              <w:rPr>
                <w:rFonts w:hint="eastAsia"/>
              </w:rPr>
              <w:t>(</w:t>
            </w:r>
            <w:r w:rsidR="00B02CC0">
              <w:t>05</w:t>
            </w:r>
            <w:r w:rsidR="00B02CC0">
              <w:rPr>
                <w:rFonts w:hint="eastAsia"/>
              </w:rPr>
              <w:t>)</w:t>
            </w:r>
            <w:r w:rsidR="00B02CC0">
              <w:rPr>
                <w:rFonts w:hint="eastAsia"/>
              </w:rPr>
              <w:t>，</w:t>
            </w:r>
            <w:r w:rsidR="0051710F">
              <w:t>与一期网约车相同</w:t>
            </w:r>
            <w:r w:rsidR="0051710F">
              <w:rPr>
                <w:rFonts w:hint="eastAsia"/>
              </w:rPr>
              <w:t>。</w:t>
            </w:r>
            <w:r w:rsidR="00CA22FA">
              <w:rPr>
                <w:rFonts w:hint="eastAsia"/>
              </w:rPr>
              <w:t>列表显示</w:t>
            </w:r>
            <w:r w:rsidR="00CA22FA">
              <w:t>所有的</w:t>
            </w:r>
            <w:r w:rsidR="000710E3">
              <w:t>具有</w:t>
            </w:r>
            <w:r w:rsidR="00D35AE6" w:rsidRPr="00D35AE6">
              <w:rPr>
                <w:rFonts w:hint="eastAsia"/>
                <w:b/>
                <w:rPrChange w:id="536" w:author="ethink wang" w:date="2017-02-06T16:47:00Z">
                  <w:rPr>
                    <w:rFonts w:hint="eastAsia"/>
                  </w:rPr>
                </w:rPrChange>
              </w:rPr>
              <w:t>启用派单规则</w:t>
            </w:r>
            <w:r w:rsidR="000710E3">
              <w:t>的城市</w:t>
            </w:r>
            <w:r w:rsidR="000710E3">
              <w:rPr>
                <w:rFonts w:hint="eastAsia"/>
              </w:rPr>
              <w:t>，</w:t>
            </w:r>
            <w:r w:rsidR="0051710F">
              <w:rPr>
                <w:rFonts w:hint="eastAsia"/>
              </w:rPr>
              <w:t>应可</w:t>
            </w:r>
            <w:r w:rsidR="0051710F">
              <w:t>根据输入的</w:t>
            </w:r>
            <w:r w:rsidR="000710E3">
              <w:t>拼音</w:t>
            </w:r>
            <w:del w:id="537" w:author="ethink wang" w:date="2017-02-06T16:55:00Z">
              <w:r w:rsidR="000710E3" w:rsidDel="00DF39E6">
                <w:delText>全拼</w:delText>
              </w:r>
            </w:del>
            <w:r w:rsidR="000710E3">
              <w:t>或汉字进行</w:t>
            </w:r>
            <w:r w:rsidR="0051710F">
              <w:t>实时</w:t>
            </w:r>
            <w:ins w:id="538" w:author="ethink wang" w:date="2017-02-06T16:55:00Z">
              <w:r w:rsidR="00DF39E6">
                <w:t>模糊匹配</w:t>
              </w:r>
            </w:ins>
            <w:r w:rsidR="0051710F">
              <w:t>检索</w:t>
            </w:r>
          </w:p>
          <w:p w14:paraId="5F73D3C5" w14:textId="77777777" w:rsidR="00796C86" w:rsidRDefault="00796C86" w:rsidP="00796C86">
            <w:r w:rsidRPr="00796C86">
              <w:rPr>
                <w:rFonts w:ascii="Calibri" w:eastAsia="宋体" w:hAnsi="Calibri" w:cs="Times New Roman"/>
              </w:rPr>
              <w:t>2</w:t>
            </w:r>
            <w:del w:id="539" w:author="ethink wang" w:date="2017-02-06T16:54:00Z">
              <w:r w:rsidDel="00DF39E6">
                <w:rPr>
                  <w:rFonts w:hint="eastAsia"/>
                </w:rPr>
                <w:delText xml:space="preserve"> </w:delText>
              </w:r>
            </w:del>
            <w:ins w:id="540" w:author="ethink wang" w:date="2017-02-06T16:54:00Z">
              <w:r w:rsidR="00DF39E6">
                <w:rPr>
                  <w:rFonts w:hint="eastAsia"/>
                </w:rPr>
                <w:t>、</w:t>
              </w:r>
            </w:ins>
            <w:r w:rsidR="000710E3">
              <w:t>若所检索的城市</w:t>
            </w:r>
            <w:r w:rsidR="000710E3">
              <w:rPr>
                <w:rFonts w:hint="eastAsia"/>
              </w:rPr>
              <w:t>，</w:t>
            </w:r>
            <w:r>
              <w:rPr>
                <w:rFonts w:hint="eastAsia"/>
              </w:rPr>
              <w:t>不在列表内，</w:t>
            </w:r>
            <w:r>
              <w:t>则提示</w:t>
            </w:r>
            <w:r>
              <w:rPr>
                <w:rFonts w:hint="eastAsia"/>
              </w:rPr>
              <w:t>“</w:t>
            </w:r>
            <w:r>
              <w:t>该城市</w:t>
            </w:r>
            <w:del w:id="541" w:author="ethink wang" w:date="2017-02-06T16:56:00Z">
              <w:r w:rsidDel="00DF39E6">
                <w:rPr>
                  <w:rFonts w:hint="eastAsia"/>
                </w:rPr>
                <w:delText>不提供</w:delText>
              </w:r>
            </w:del>
            <w:ins w:id="542" w:author="ethink wang" w:date="2017-02-06T17:24:00Z">
              <w:r w:rsidR="00593BF6">
                <w:rPr>
                  <w:rFonts w:hint="eastAsia"/>
                </w:rPr>
                <w:t>尚</w:t>
              </w:r>
            </w:ins>
            <w:ins w:id="543" w:author="ethink wang" w:date="2017-02-06T16:56:00Z">
              <w:r w:rsidR="00DF39E6">
                <w:rPr>
                  <w:rFonts w:hint="eastAsia"/>
                </w:rPr>
                <w:t>未开通</w:t>
              </w:r>
            </w:ins>
            <w:r>
              <w:t>服务</w:t>
            </w:r>
            <w:r>
              <w:rPr>
                <w:rFonts w:hint="eastAsia"/>
              </w:rPr>
              <w:t>！”</w:t>
            </w:r>
          </w:p>
          <w:p w14:paraId="79902439" w14:textId="77777777" w:rsidR="00AC7D14" w:rsidRPr="0051710F" w:rsidRDefault="00796C86" w:rsidP="00796C86">
            <w:r>
              <w:t>3</w:t>
            </w:r>
            <w:del w:id="544" w:author="ethink wang" w:date="2017-02-06T16:54:00Z">
              <w:r w:rsidDel="00DF39E6">
                <w:rPr>
                  <w:rFonts w:hint="eastAsia"/>
                </w:rPr>
                <w:delText xml:space="preserve"> </w:delText>
              </w:r>
            </w:del>
            <w:ins w:id="545" w:author="ethink wang" w:date="2017-02-06T16:54:00Z">
              <w:r w:rsidR="00DF39E6">
                <w:rPr>
                  <w:rFonts w:hint="eastAsia"/>
                </w:rPr>
                <w:t>、</w:t>
              </w:r>
            </w:ins>
            <w:r>
              <w:t>若检索</w:t>
            </w:r>
            <w:r w:rsidR="0051710F">
              <w:rPr>
                <w:rFonts w:hint="eastAsia"/>
              </w:rPr>
              <w:t>的</w:t>
            </w:r>
            <w:r>
              <w:t>城市</w:t>
            </w:r>
            <w:r w:rsidR="0051710F">
              <w:rPr>
                <w:rFonts w:hint="eastAsia"/>
              </w:rPr>
              <w:t>在列表内</w:t>
            </w:r>
            <w:r>
              <w:rPr>
                <w:rFonts w:hint="eastAsia"/>
              </w:rPr>
              <w:t>，</w:t>
            </w:r>
            <w:r w:rsidR="0051710F">
              <w:rPr>
                <w:rFonts w:hint="eastAsia"/>
              </w:rPr>
              <w:t>则</w:t>
            </w:r>
            <w:r>
              <w:rPr>
                <w:rFonts w:hint="eastAsia"/>
              </w:rPr>
              <w:t>点击</w:t>
            </w:r>
            <w:r w:rsidR="0051710F">
              <w:rPr>
                <w:rFonts w:hint="eastAsia"/>
              </w:rPr>
              <w:t>城市</w:t>
            </w:r>
            <w:r>
              <w:rPr>
                <w:rFonts w:hint="eastAsia"/>
              </w:rPr>
              <w:t>进入上车地址输入界面</w:t>
            </w:r>
          </w:p>
        </w:tc>
        <w:tc>
          <w:tcPr>
            <w:tcW w:w="2341" w:type="dxa"/>
            <w:vAlign w:val="center"/>
          </w:tcPr>
          <w:p w14:paraId="29CAA1FC" w14:textId="77777777" w:rsidR="00AC7D14" w:rsidRPr="00796C86" w:rsidRDefault="00AC7D14" w:rsidP="00FF16FD"/>
        </w:tc>
      </w:tr>
      <w:tr w:rsidR="00042EA9" w14:paraId="5319A368" w14:textId="77777777" w:rsidTr="00FF16FD">
        <w:tc>
          <w:tcPr>
            <w:tcW w:w="959" w:type="dxa"/>
            <w:vMerge/>
            <w:vAlign w:val="center"/>
          </w:tcPr>
          <w:p w14:paraId="035B4C56" w14:textId="77777777" w:rsidR="00042EA9" w:rsidRDefault="00042EA9" w:rsidP="00042EA9">
            <w:pPr>
              <w:jc w:val="center"/>
            </w:pPr>
          </w:p>
        </w:tc>
        <w:tc>
          <w:tcPr>
            <w:tcW w:w="1134" w:type="dxa"/>
            <w:vAlign w:val="center"/>
          </w:tcPr>
          <w:p w14:paraId="608C3676" w14:textId="77777777" w:rsidR="00042EA9" w:rsidRDefault="00042EA9" w:rsidP="00042EA9">
            <w:pPr>
              <w:jc w:val="left"/>
            </w:pPr>
            <w:r>
              <w:t>下车地址</w:t>
            </w:r>
          </w:p>
        </w:tc>
        <w:tc>
          <w:tcPr>
            <w:tcW w:w="5528" w:type="dxa"/>
            <w:vAlign w:val="center"/>
          </w:tcPr>
          <w:p w14:paraId="7E12480C" w14:textId="77777777" w:rsidR="00042EA9" w:rsidRDefault="00042EA9" w:rsidP="00042EA9">
            <w:pPr>
              <w:pStyle w:val="af0"/>
              <w:ind w:firstLineChars="0" w:firstLine="0"/>
            </w:pPr>
            <w:r>
              <w:t>默认为空</w:t>
            </w:r>
            <w:r>
              <w:rPr>
                <w:rFonts w:hint="eastAsia"/>
              </w:rPr>
              <w:t>，</w:t>
            </w:r>
            <w:r>
              <w:t>弱提示</w:t>
            </w:r>
            <w:r>
              <w:rPr>
                <w:rFonts w:hint="eastAsia"/>
              </w:rPr>
              <w:t>“在哪儿下车”，</w:t>
            </w:r>
            <w:r>
              <w:t>点击进入地址选择页面</w:t>
            </w:r>
            <w:r>
              <w:rPr>
                <w:rFonts w:hint="eastAsia"/>
              </w:rPr>
              <w:t>，页面与一期网约车相同</w:t>
            </w:r>
            <w:r w:rsidRPr="000E0D04">
              <w:rPr>
                <w:rFonts w:hint="eastAsia"/>
              </w:rPr>
              <w:t>Ⅰ</w:t>
            </w:r>
            <w:r w:rsidRPr="000E0D04">
              <w:rPr>
                <w:rFonts w:hint="eastAsia"/>
              </w:rPr>
              <w:t>-</w:t>
            </w:r>
            <w:r>
              <w:t>C</w:t>
            </w:r>
            <w:r w:rsidRPr="000E0D04">
              <w:rPr>
                <w:rFonts w:hint="eastAsia"/>
              </w:rPr>
              <w:t>-0</w:t>
            </w:r>
            <w:r>
              <w:t>1-02</w:t>
            </w:r>
          </w:p>
        </w:tc>
        <w:tc>
          <w:tcPr>
            <w:tcW w:w="2341" w:type="dxa"/>
            <w:vAlign w:val="center"/>
          </w:tcPr>
          <w:p w14:paraId="1E62E5E1" w14:textId="77777777" w:rsidR="00042EA9" w:rsidRDefault="00042EA9" w:rsidP="00042EA9"/>
        </w:tc>
      </w:tr>
      <w:tr w:rsidR="00042EA9" w14:paraId="65850EF0" w14:textId="77777777" w:rsidTr="00FF16FD">
        <w:tc>
          <w:tcPr>
            <w:tcW w:w="959" w:type="dxa"/>
            <w:vMerge/>
            <w:vAlign w:val="center"/>
          </w:tcPr>
          <w:p w14:paraId="199EAF3D" w14:textId="77777777" w:rsidR="00042EA9" w:rsidRDefault="00042EA9" w:rsidP="00042EA9">
            <w:pPr>
              <w:jc w:val="center"/>
            </w:pPr>
          </w:p>
        </w:tc>
        <w:tc>
          <w:tcPr>
            <w:tcW w:w="1134" w:type="dxa"/>
            <w:vAlign w:val="center"/>
          </w:tcPr>
          <w:p w14:paraId="77B5848F" w14:textId="77777777" w:rsidR="00042EA9" w:rsidRDefault="00042EA9" w:rsidP="00042EA9">
            <w:pPr>
              <w:jc w:val="left"/>
            </w:pPr>
            <w:r>
              <w:t>下车城市选择</w:t>
            </w:r>
          </w:p>
        </w:tc>
        <w:tc>
          <w:tcPr>
            <w:tcW w:w="5528" w:type="dxa"/>
            <w:vAlign w:val="center"/>
          </w:tcPr>
          <w:p w14:paraId="09AB5425" w14:textId="77777777" w:rsidR="00042EA9" w:rsidRPr="0051710F" w:rsidRDefault="00796C86" w:rsidP="0051710F">
            <w:pPr>
              <w:pStyle w:val="af0"/>
              <w:ind w:firstLineChars="0" w:firstLine="0"/>
            </w:pPr>
            <w:r>
              <w:t>参见页面</w:t>
            </w:r>
            <w:r w:rsidRPr="000E0D04">
              <w:rPr>
                <w:rFonts w:hint="eastAsia"/>
              </w:rPr>
              <w:t>Ⅰ</w:t>
            </w:r>
            <w:r w:rsidRPr="000E0D04">
              <w:rPr>
                <w:rFonts w:hint="eastAsia"/>
              </w:rPr>
              <w:t>-</w:t>
            </w:r>
            <w:r>
              <w:t>C</w:t>
            </w:r>
            <w:r w:rsidRPr="000E0D04">
              <w:rPr>
                <w:rFonts w:hint="eastAsia"/>
              </w:rPr>
              <w:t>-0</w:t>
            </w:r>
            <w:r>
              <w:t>1-02</w:t>
            </w:r>
            <w:r>
              <w:rPr>
                <w:rFonts w:hint="eastAsia"/>
              </w:rPr>
              <w:t>(</w:t>
            </w:r>
            <w:r>
              <w:t>05</w:t>
            </w:r>
            <w:r>
              <w:rPr>
                <w:rFonts w:hint="eastAsia"/>
              </w:rPr>
              <w:t>)</w:t>
            </w:r>
            <w:r w:rsidR="0051710F">
              <w:rPr>
                <w:rFonts w:hint="eastAsia"/>
              </w:rPr>
              <w:t>，</w:t>
            </w:r>
            <w:r w:rsidR="0051710F">
              <w:t>与网约车一期相同</w:t>
            </w:r>
            <w:r w:rsidR="0051710F">
              <w:rPr>
                <w:rFonts w:hint="eastAsia"/>
              </w:rPr>
              <w:t>。</w:t>
            </w:r>
            <w:r>
              <w:rPr>
                <w:rFonts w:hint="eastAsia"/>
              </w:rPr>
              <w:t>列表显示全国</w:t>
            </w:r>
            <w:r>
              <w:t>城市列表</w:t>
            </w:r>
            <w:r>
              <w:rPr>
                <w:rFonts w:hint="eastAsia"/>
              </w:rPr>
              <w:t>，</w:t>
            </w:r>
            <w:r w:rsidR="0051710F">
              <w:rPr>
                <w:rFonts w:hint="eastAsia"/>
              </w:rPr>
              <w:t>应可</w:t>
            </w:r>
            <w:r w:rsidR="0051710F">
              <w:t>根据输入的拼音全拼或汉字进行实时检索</w:t>
            </w:r>
          </w:p>
        </w:tc>
        <w:tc>
          <w:tcPr>
            <w:tcW w:w="2341" w:type="dxa"/>
            <w:vAlign w:val="center"/>
          </w:tcPr>
          <w:p w14:paraId="0CC7BC07" w14:textId="77777777" w:rsidR="00042EA9" w:rsidRDefault="00042EA9" w:rsidP="00042EA9"/>
        </w:tc>
      </w:tr>
      <w:tr w:rsidR="0051710F" w14:paraId="2A578AC2" w14:textId="77777777" w:rsidTr="00FF16FD">
        <w:tc>
          <w:tcPr>
            <w:tcW w:w="959" w:type="dxa"/>
            <w:vMerge/>
            <w:vAlign w:val="center"/>
          </w:tcPr>
          <w:p w14:paraId="3C9B0872" w14:textId="77777777" w:rsidR="0051710F" w:rsidRDefault="0051710F" w:rsidP="0051710F">
            <w:pPr>
              <w:jc w:val="center"/>
            </w:pPr>
          </w:p>
        </w:tc>
        <w:tc>
          <w:tcPr>
            <w:tcW w:w="1134" w:type="dxa"/>
            <w:vAlign w:val="center"/>
          </w:tcPr>
          <w:p w14:paraId="229FCF8A" w14:textId="77777777" w:rsidR="0051710F" w:rsidRDefault="0051710F" w:rsidP="0051710F">
            <w:pPr>
              <w:jc w:val="left"/>
            </w:pPr>
            <w:r>
              <w:t>用车时间</w:t>
            </w:r>
          </w:p>
        </w:tc>
        <w:tc>
          <w:tcPr>
            <w:tcW w:w="5528" w:type="dxa"/>
            <w:vAlign w:val="center"/>
          </w:tcPr>
          <w:p w14:paraId="67E9979B" w14:textId="3ADDE8F6" w:rsidR="0051710F" w:rsidRDefault="00275658" w:rsidP="0051710F">
            <w:pPr>
              <w:pStyle w:val="af0"/>
              <w:ind w:firstLineChars="0" w:firstLine="0"/>
            </w:pPr>
            <w:r>
              <w:rPr>
                <w:rFonts w:hint="eastAsia"/>
              </w:rPr>
              <w:t>1</w:t>
            </w:r>
            <w:del w:id="546" w:author="ethink wang" w:date="2017-02-06T17:25:00Z">
              <w:r w:rsidDel="00593BF6">
                <w:rPr>
                  <w:rFonts w:hint="eastAsia"/>
                </w:rPr>
                <w:delText xml:space="preserve"> </w:delText>
              </w:r>
            </w:del>
            <w:ins w:id="547" w:author="ethink wang" w:date="2017-02-06T17:25:00Z">
              <w:r w:rsidR="00593BF6">
                <w:rPr>
                  <w:rFonts w:hint="eastAsia"/>
                </w:rPr>
                <w:t>、</w:t>
              </w:r>
            </w:ins>
            <w:r w:rsidR="0051710F">
              <w:t>默认</w:t>
            </w:r>
            <w:ins w:id="548" w:author="ethink wang" w:date="2017-02-06T17:39:00Z">
              <w:r w:rsidR="00BD2F07">
                <w:t>为</w:t>
              </w:r>
            </w:ins>
            <w:r w:rsidR="0051710F">
              <w:t>现在用车</w:t>
            </w:r>
            <w:ins w:id="549" w:author="ethink wang" w:date="2017-02-06T17:39:00Z">
              <w:r w:rsidR="00BD2F07">
                <w:rPr>
                  <w:rFonts w:hint="eastAsia"/>
                </w:rPr>
                <w:t>，</w:t>
              </w:r>
            </w:ins>
            <w:r w:rsidR="0051710F">
              <w:t>如</w:t>
            </w:r>
            <w:r w:rsidR="0051710F" w:rsidRPr="000E0D04">
              <w:rPr>
                <w:rFonts w:hint="eastAsia"/>
              </w:rPr>
              <w:t>Ⅰ</w:t>
            </w:r>
            <w:r w:rsidR="0051710F" w:rsidRPr="000E0D04">
              <w:rPr>
                <w:rFonts w:hint="eastAsia"/>
              </w:rPr>
              <w:t>-</w:t>
            </w:r>
            <w:r w:rsidR="0051710F">
              <w:t>C</w:t>
            </w:r>
            <w:r w:rsidR="0051710F" w:rsidRPr="000E0D04">
              <w:rPr>
                <w:rFonts w:hint="eastAsia"/>
              </w:rPr>
              <w:t>-0</w:t>
            </w:r>
            <w:r w:rsidR="0051710F">
              <w:t>1</w:t>
            </w:r>
            <w:r w:rsidR="0051710F" w:rsidRPr="000E0D04">
              <w:t xml:space="preserve"> </w:t>
            </w:r>
            <w:r w:rsidR="0051710F">
              <w:t>(08)</w:t>
            </w:r>
            <w:r w:rsidR="0051710F">
              <w:rPr>
                <w:rFonts w:hint="eastAsia"/>
              </w:rPr>
              <w:t>，</w:t>
            </w:r>
            <w:r w:rsidR="0051710F">
              <w:t>点击从下方弹出选择时间控件</w:t>
            </w:r>
            <w:r w:rsidR="0051710F">
              <w:rPr>
                <w:rFonts w:hint="eastAsia"/>
              </w:rPr>
              <w:t>，</w:t>
            </w:r>
            <w:r w:rsidR="0051710F">
              <w:t>控件</w:t>
            </w:r>
            <w:r w:rsidR="009A056E">
              <w:rPr>
                <w:rFonts w:hint="eastAsia"/>
              </w:rPr>
              <w:t>样式规则</w:t>
            </w:r>
            <w:r w:rsidR="0051710F">
              <w:t>与一期网约车相同</w:t>
            </w:r>
            <w:r w:rsidR="009A056E">
              <w:rPr>
                <w:rFonts w:hint="eastAsia"/>
              </w:rPr>
              <w:t>（时间取值不同）</w:t>
            </w:r>
          </w:p>
          <w:p w14:paraId="0769F12D" w14:textId="77777777" w:rsidR="00275658" w:rsidRPr="00275658" w:rsidRDefault="00275658" w:rsidP="0051710F">
            <w:pPr>
              <w:pStyle w:val="af0"/>
              <w:ind w:firstLineChars="0" w:firstLine="0"/>
            </w:pPr>
            <w:r>
              <w:lastRenderedPageBreak/>
              <w:t>2</w:t>
            </w:r>
            <w:ins w:id="550" w:author="ethink wang" w:date="2017-02-06T17:26:00Z">
              <w:r w:rsidR="00593BF6">
                <w:rPr>
                  <w:rFonts w:hint="eastAsia"/>
                </w:rPr>
                <w:t>、</w:t>
              </w:r>
            </w:ins>
            <w:del w:id="551" w:author="ethink wang" w:date="2017-02-06T17:26:00Z">
              <w:r w:rsidDel="00593BF6">
                <w:delText xml:space="preserve"> </w:delText>
              </w:r>
            </w:del>
            <w:r>
              <w:t>在时间控件选</w:t>
            </w:r>
            <w:ins w:id="552" w:author="ethink wang" w:date="2017-02-06T17:38:00Z">
              <w:r w:rsidR="00BD2F07">
                <w:t>定</w:t>
              </w:r>
            </w:ins>
            <w:del w:id="553" w:author="ethink wang" w:date="2017-02-06T17:38:00Z">
              <w:r w:rsidDel="00BD2F07">
                <w:delText>择</w:delText>
              </w:r>
            </w:del>
            <w:r>
              <w:t>时间</w:t>
            </w:r>
            <w:r>
              <w:rPr>
                <w:rFonts w:hint="eastAsia"/>
              </w:rPr>
              <w:t>，</w:t>
            </w:r>
            <w:r>
              <w:t>点击确定后</w:t>
            </w:r>
            <w:r>
              <w:rPr>
                <w:rFonts w:hint="eastAsia"/>
              </w:rPr>
              <w:t>，</w:t>
            </w:r>
            <w:r>
              <w:t>判断所选时间与当前时间的差值</w:t>
            </w:r>
            <w:r>
              <w:rPr>
                <w:rFonts w:hint="eastAsia"/>
              </w:rPr>
              <w:t>，</w:t>
            </w:r>
            <w:r>
              <w:t>若</w:t>
            </w:r>
            <w:r w:rsidR="00D35AE6" w:rsidRPr="00D35AE6">
              <w:rPr>
                <w:rFonts w:hint="eastAsia"/>
                <w:b/>
                <w:rPrChange w:id="554" w:author="ethink wang" w:date="2017-02-06T17:30:00Z">
                  <w:rPr>
                    <w:rFonts w:hint="eastAsia"/>
                  </w:rPr>
                </w:rPrChange>
              </w:rPr>
              <w:t>大于等于约车时限</w:t>
            </w:r>
            <w:r>
              <w:rPr>
                <w:rFonts w:hint="eastAsia"/>
              </w:rPr>
              <w:t>，为</w:t>
            </w:r>
            <w:r w:rsidR="00D35AE6" w:rsidRPr="00D35AE6">
              <w:rPr>
                <w:rFonts w:hint="eastAsia"/>
                <w:b/>
                <w:rPrChange w:id="555" w:author="ethink wang" w:date="2017-02-06T17:32:00Z">
                  <w:rPr>
                    <w:rFonts w:hint="eastAsia"/>
                  </w:rPr>
                </w:rPrChange>
              </w:rPr>
              <w:t>预约用车</w:t>
            </w:r>
            <w:r>
              <w:rPr>
                <w:rFonts w:hint="eastAsia"/>
              </w:rPr>
              <w:t>，</w:t>
            </w:r>
            <w:r>
              <w:t>刷新下单页面</w:t>
            </w:r>
            <w:r>
              <w:rPr>
                <w:rFonts w:hint="eastAsia"/>
              </w:rPr>
              <w:t>，</w:t>
            </w:r>
            <w:r w:rsidR="00D35AE6" w:rsidRPr="00D35AE6">
              <w:rPr>
                <w:rFonts w:hint="eastAsia"/>
                <w:b/>
                <w:rPrChange w:id="556" w:author="ethink wang" w:date="2017-02-06T17:32:00Z">
                  <w:rPr>
                    <w:rFonts w:hint="eastAsia"/>
                  </w:rPr>
                </w:rPrChange>
              </w:rPr>
              <w:t>隐藏打表来接</w:t>
            </w:r>
            <w:r>
              <w:rPr>
                <w:rFonts w:hint="eastAsia"/>
              </w:rPr>
              <w:t>；若</w:t>
            </w:r>
            <w:r w:rsidR="00D35AE6" w:rsidRPr="00D35AE6">
              <w:rPr>
                <w:rFonts w:hint="eastAsia"/>
                <w:b/>
                <w:rPrChange w:id="557" w:author="ethink wang" w:date="2017-02-06T17:30:00Z">
                  <w:rPr>
                    <w:rFonts w:hint="eastAsia"/>
                  </w:rPr>
                </w:rPrChange>
              </w:rPr>
              <w:t>小于约车时限</w:t>
            </w:r>
            <w:r>
              <w:rPr>
                <w:rFonts w:hint="eastAsia"/>
              </w:rPr>
              <w:t>，为</w:t>
            </w:r>
            <w:r w:rsidR="00D35AE6" w:rsidRPr="00D35AE6">
              <w:rPr>
                <w:rFonts w:hint="eastAsia"/>
                <w:b/>
                <w:rPrChange w:id="558" w:author="ethink wang" w:date="2017-02-06T17:32:00Z">
                  <w:rPr>
                    <w:rFonts w:hint="eastAsia"/>
                  </w:rPr>
                </w:rPrChange>
              </w:rPr>
              <w:t>即</w:t>
            </w:r>
            <w:ins w:id="559" w:author="ethink wang" w:date="2017-02-06T17:31:00Z">
              <w:r w:rsidR="00D35AE6" w:rsidRPr="00D35AE6">
                <w:rPr>
                  <w:rFonts w:hint="eastAsia"/>
                  <w:b/>
                  <w:rPrChange w:id="560" w:author="ethink wang" w:date="2017-02-06T17:32:00Z">
                    <w:rPr>
                      <w:rFonts w:hint="eastAsia"/>
                    </w:rPr>
                  </w:rPrChange>
                </w:rPr>
                <w:t>刻</w:t>
              </w:r>
            </w:ins>
            <w:del w:id="561" w:author="ethink wang" w:date="2017-02-06T17:31:00Z">
              <w:r w:rsidR="00D35AE6" w:rsidRPr="00D35AE6">
                <w:rPr>
                  <w:rFonts w:hint="eastAsia"/>
                  <w:b/>
                  <w:rPrChange w:id="562" w:author="ethink wang" w:date="2017-02-06T17:32:00Z">
                    <w:rPr>
                      <w:rFonts w:hint="eastAsia"/>
                    </w:rPr>
                  </w:rPrChange>
                </w:rPr>
                <w:delText>可</w:delText>
              </w:r>
            </w:del>
            <w:r w:rsidR="00D35AE6" w:rsidRPr="00D35AE6">
              <w:rPr>
                <w:rFonts w:hint="eastAsia"/>
                <w:b/>
                <w:rPrChange w:id="563" w:author="ethink wang" w:date="2017-02-06T17:32:00Z">
                  <w:rPr>
                    <w:rFonts w:hint="eastAsia"/>
                  </w:rPr>
                </w:rPrChange>
              </w:rPr>
              <w:t>用车</w:t>
            </w:r>
            <w:r>
              <w:rPr>
                <w:rFonts w:hint="eastAsia"/>
              </w:rPr>
              <w:t>，刷新下单页面且</w:t>
            </w:r>
            <w:r w:rsidR="00D35AE6" w:rsidRPr="00D35AE6">
              <w:rPr>
                <w:rFonts w:hint="eastAsia"/>
                <w:b/>
                <w:rPrChange w:id="564" w:author="ethink wang" w:date="2017-02-06T17:32:00Z">
                  <w:rPr>
                    <w:rFonts w:hint="eastAsia"/>
                  </w:rPr>
                </w:rPrChange>
              </w:rPr>
              <w:t>显示打表来接</w:t>
            </w:r>
            <w:r>
              <w:rPr>
                <w:rFonts w:hint="eastAsia"/>
              </w:rPr>
              <w:t>。</w:t>
            </w:r>
          </w:p>
        </w:tc>
        <w:tc>
          <w:tcPr>
            <w:tcW w:w="2341" w:type="dxa"/>
            <w:vAlign w:val="center"/>
          </w:tcPr>
          <w:p w14:paraId="6D07B44D" w14:textId="77777777" w:rsidR="0051710F" w:rsidRDefault="009A056E" w:rsidP="0051710F">
            <w:pPr>
              <w:rPr>
                <w:b/>
                <w:color w:val="000000" w:themeColor="text1"/>
              </w:rPr>
            </w:pPr>
            <w:r>
              <w:rPr>
                <w:rFonts w:hint="eastAsia"/>
              </w:rPr>
              <w:lastRenderedPageBreak/>
              <w:t>1</w:t>
            </w:r>
            <w:r>
              <w:rPr>
                <w:rFonts w:hint="eastAsia"/>
              </w:rPr>
              <w:t>、控件加载的时间起点和日期跨度应取服务器时间</w:t>
            </w:r>
            <w:r w:rsidRPr="009A056E">
              <w:rPr>
                <w:rFonts w:hint="eastAsia"/>
                <w:b/>
                <w:color w:val="000000" w:themeColor="text1"/>
              </w:rPr>
              <w:t>（一期同步更改）</w:t>
            </w:r>
          </w:p>
          <w:p w14:paraId="0655F2FD" w14:textId="2B49CC8F" w:rsidR="009A056E" w:rsidRPr="009A056E" w:rsidRDefault="009A056E" w:rsidP="0051710F">
            <w:r w:rsidRPr="009A056E">
              <w:rPr>
                <w:rFonts w:hint="eastAsia"/>
                <w:color w:val="000000" w:themeColor="text1"/>
              </w:rPr>
              <w:lastRenderedPageBreak/>
              <w:t>2</w:t>
            </w:r>
            <w:r w:rsidRPr="009A056E">
              <w:rPr>
                <w:rFonts w:hint="eastAsia"/>
                <w:color w:val="000000" w:themeColor="text1"/>
              </w:rPr>
              <w:t>、用于对比的“当前时间”应取服务器当前时间</w:t>
            </w:r>
            <w:r w:rsidRPr="009A056E">
              <w:rPr>
                <w:rFonts w:hint="eastAsia"/>
                <w:b/>
                <w:color w:val="000000" w:themeColor="text1"/>
              </w:rPr>
              <w:t>（一期同步更改）</w:t>
            </w:r>
          </w:p>
        </w:tc>
      </w:tr>
      <w:tr w:rsidR="0051710F" w14:paraId="216BC9AD" w14:textId="77777777" w:rsidTr="00FF16FD">
        <w:tc>
          <w:tcPr>
            <w:tcW w:w="959" w:type="dxa"/>
            <w:vMerge/>
            <w:vAlign w:val="center"/>
          </w:tcPr>
          <w:p w14:paraId="7B730CD0" w14:textId="77777777" w:rsidR="0051710F" w:rsidRDefault="0051710F" w:rsidP="0051710F">
            <w:pPr>
              <w:jc w:val="center"/>
            </w:pPr>
          </w:p>
        </w:tc>
        <w:tc>
          <w:tcPr>
            <w:tcW w:w="1134" w:type="dxa"/>
            <w:vAlign w:val="center"/>
          </w:tcPr>
          <w:p w14:paraId="07BF8DB0" w14:textId="77777777" w:rsidR="0051710F" w:rsidRDefault="0051710F" w:rsidP="0051710F">
            <w:pPr>
              <w:jc w:val="left"/>
            </w:pPr>
            <w:r>
              <w:rPr>
                <w:rFonts w:hint="eastAsia"/>
              </w:rPr>
              <w:t>调度费</w:t>
            </w:r>
          </w:p>
        </w:tc>
        <w:tc>
          <w:tcPr>
            <w:tcW w:w="5528" w:type="dxa"/>
            <w:vAlign w:val="center"/>
          </w:tcPr>
          <w:p w14:paraId="5AAB51CF" w14:textId="77777777" w:rsidR="0051710F" w:rsidRDefault="0051710F" w:rsidP="0051710F">
            <w:r>
              <w:rPr>
                <w:rFonts w:hint="eastAsia"/>
              </w:rPr>
              <w:t>默认为</w:t>
            </w:r>
            <w:r>
              <w:rPr>
                <w:rFonts w:hint="eastAsia"/>
              </w:rPr>
              <w:t>0</w:t>
            </w:r>
            <w:r>
              <w:rPr>
                <w:rFonts w:hint="eastAsia"/>
              </w:rPr>
              <w:t>元。点击弹出输入控件，如图</w:t>
            </w:r>
            <w:r w:rsidRPr="000E0D04">
              <w:rPr>
                <w:rFonts w:hint="eastAsia"/>
              </w:rPr>
              <w:t>Ⅰ</w:t>
            </w:r>
            <w:r w:rsidRPr="000E0D04">
              <w:rPr>
                <w:rFonts w:hint="eastAsia"/>
              </w:rPr>
              <w:t>-</w:t>
            </w:r>
            <w:r>
              <w:t>C</w:t>
            </w:r>
            <w:r w:rsidRPr="000E0D04">
              <w:rPr>
                <w:rFonts w:hint="eastAsia"/>
              </w:rPr>
              <w:t>-0</w:t>
            </w:r>
            <w:r>
              <w:t>1</w:t>
            </w:r>
            <w:r w:rsidRPr="000E0D04">
              <w:t xml:space="preserve"> </w:t>
            </w:r>
            <w:r>
              <w:t>(04)</w:t>
            </w:r>
            <w:r>
              <w:rPr>
                <w:rFonts w:hint="eastAsia"/>
              </w:rPr>
              <w:t>，控件带入当前调度费金额，对应金额的按键处于选中状态，重新点选金额按键后，清除原选中按键的选中状态，被选中按键变为选中状态，然后关闭弹窗，调度费变为所选金额。</w:t>
            </w:r>
          </w:p>
          <w:p w14:paraId="796E46DD" w14:textId="77777777" w:rsidR="0051710F" w:rsidRDefault="0051710F" w:rsidP="0051710F">
            <w:r>
              <w:rPr>
                <w:rFonts w:hint="eastAsia"/>
              </w:rPr>
              <w:t>1</w:t>
            </w:r>
            <w:del w:id="565" w:author="ethink wang" w:date="2017-02-06T17:40:00Z">
              <w:r w:rsidDel="00BD2F07">
                <w:rPr>
                  <w:rFonts w:hint="eastAsia"/>
                </w:rPr>
                <w:delText xml:space="preserve"> </w:delText>
              </w:r>
            </w:del>
            <w:ins w:id="566" w:author="ethink wang" w:date="2017-02-06T17:40:00Z">
              <w:r w:rsidR="00BD2F07">
                <w:rPr>
                  <w:rFonts w:hint="eastAsia"/>
                </w:rPr>
                <w:t>、</w:t>
              </w:r>
            </w:ins>
            <w:r>
              <w:rPr>
                <w:rFonts w:hint="eastAsia"/>
              </w:rPr>
              <w:t>调度费为</w:t>
            </w:r>
            <w:r>
              <w:rPr>
                <w:rFonts w:hint="eastAsia"/>
              </w:rPr>
              <w:t>0</w:t>
            </w:r>
            <w:r>
              <w:rPr>
                <w:rFonts w:hint="eastAsia"/>
              </w:rPr>
              <w:t>元</w:t>
            </w:r>
            <w:ins w:id="567" w:author="ethink wang" w:date="2017-02-06T17:40:00Z">
              <w:r w:rsidR="00BD2F07">
                <w:t>时</w:t>
              </w:r>
            </w:ins>
            <w:del w:id="568" w:author="ethink wang" w:date="2017-02-06T17:40:00Z">
              <w:r w:rsidDel="00BD2F07">
                <w:rPr>
                  <w:rFonts w:hint="eastAsia"/>
                </w:rPr>
                <w:delText>是</w:delText>
              </w:r>
            </w:del>
            <w:r>
              <w:rPr>
                <w:rFonts w:hint="eastAsia"/>
              </w:rPr>
              <w:t>，对应按键不打赏</w:t>
            </w:r>
          </w:p>
          <w:p w14:paraId="16A1963B" w14:textId="77777777" w:rsidR="0051710F" w:rsidRPr="00420E2D" w:rsidRDefault="0051710F" w:rsidP="0051710F">
            <w:r>
              <w:rPr>
                <w:rFonts w:hint="eastAsia"/>
              </w:rPr>
              <w:t>2</w:t>
            </w:r>
            <w:del w:id="569" w:author="ethink wang" w:date="2017-02-06T17:40:00Z">
              <w:r w:rsidDel="00BD2F07">
                <w:rPr>
                  <w:rFonts w:hint="eastAsia"/>
                </w:rPr>
                <w:delText xml:space="preserve"> </w:delText>
              </w:r>
            </w:del>
            <w:ins w:id="570" w:author="ethink wang" w:date="2017-02-06T17:40:00Z">
              <w:r w:rsidR="00BD2F07">
                <w:rPr>
                  <w:rFonts w:hint="eastAsia"/>
                </w:rPr>
                <w:t>、</w:t>
              </w:r>
            </w:ins>
            <w:r>
              <w:rPr>
                <w:rFonts w:hint="eastAsia"/>
              </w:rPr>
              <w:t>点击非弹窗区域，关闭弹窗</w:t>
            </w:r>
          </w:p>
        </w:tc>
        <w:tc>
          <w:tcPr>
            <w:tcW w:w="2341" w:type="dxa"/>
            <w:vAlign w:val="center"/>
          </w:tcPr>
          <w:p w14:paraId="500D1858" w14:textId="77777777" w:rsidR="0051710F" w:rsidRPr="002E7F15" w:rsidRDefault="0051710F" w:rsidP="0051710F"/>
        </w:tc>
      </w:tr>
      <w:tr w:rsidR="0051710F" w14:paraId="1E99A1C4" w14:textId="77777777" w:rsidTr="00FF16FD">
        <w:tc>
          <w:tcPr>
            <w:tcW w:w="959" w:type="dxa"/>
            <w:vMerge/>
            <w:vAlign w:val="center"/>
          </w:tcPr>
          <w:p w14:paraId="3F24C64B" w14:textId="77777777" w:rsidR="0051710F" w:rsidRDefault="0051710F" w:rsidP="0051710F">
            <w:pPr>
              <w:jc w:val="center"/>
            </w:pPr>
          </w:p>
        </w:tc>
        <w:tc>
          <w:tcPr>
            <w:tcW w:w="1134" w:type="dxa"/>
            <w:vAlign w:val="center"/>
          </w:tcPr>
          <w:p w14:paraId="00D7F9ED" w14:textId="77777777" w:rsidR="0051710F" w:rsidRDefault="0051710F" w:rsidP="0051710F">
            <w:pPr>
              <w:jc w:val="left"/>
            </w:pPr>
            <w:r>
              <w:rPr>
                <w:rFonts w:hint="eastAsia"/>
              </w:rPr>
              <w:t>打表来接</w:t>
            </w:r>
          </w:p>
        </w:tc>
        <w:tc>
          <w:tcPr>
            <w:tcW w:w="5528" w:type="dxa"/>
            <w:vAlign w:val="center"/>
          </w:tcPr>
          <w:p w14:paraId="789BA1EE" w14:textId="77777777" w:rsidR="0051710F" w:rsidRDefault="0051710F" w:rsidP="0051710F">
            <w:r>
              <w:rPr>
                <w:rFonts w:hint="eastAsia"/>
              </w:rPr>
              <w:t>1</w:t>
            </w:r>
            <w:del w:id="571" w:author="ethink wang" w:date="2017-02-06T17:43:00Z">
              <w:r w:rsidDel="00FE03FE">
                <w:rPr>
                  <w:rFonts w:hint="eastAsia"/>
                </w:rPr>
                <w:delText xml:space="preserve"> </w:delText>
              </w:r>
            </w:del>
            <w:ins w:id="572" w:author="ethink wang" w:date="2017-02-06T17:43:00Z">
              <w:r w:rsidR="00FE03FE">
                <w:rPr>
                  <w:rFonts w:hint="eastAsia"/>
                </w:rPr>
                <w:t>、</w:t>
              </w:r>
            </w:ins>
            <w:r>
              <w:rPr>
                <w:rFonts w:hint="eastAsia"/>
              </w:rPr>
              <w:t>点击选中，在备注内增加“</w:t>
            </w:r>
            <w:r>
              <w:rPr>
                <w:rFonts w:hint="eastAsia"/>
              </w:rPr>
              <w:t>3</w:t>
            </w:r>
            <w:r>
              <w:rPr>
                <w:rFonts w:hint="eastAsia"/>
              </w:rPr>
              <w:t>公里打表来接”，同时“备注”变为“</w:t>
            </w:r>
            <w:r w:rsidR="00F50DF6">
              <w:rPr>
                <w:rFonts w:hint="eastAsia"/>
              </w:rPr>
              <w:t>3</w:t>
            </w:r>
            <w:r w:rsidR="00F50DF6">
              <w:rPr>
                <w:rFonts w:hint="eastAsia"/>
              </w:rPr>
              <w:t>公里打表来接</w:t>
            </w:r>
            <w:r>
              <w:rPr>
                <w:rFonts w:hint="eastAsia"/>
              </w:rPr>
              <w:t>”，再次点击取消选中，取消备注内“</w:t>
            </w:r>
            <w:r>
              <w:rPr>
                <w:rFonts w:hint="eastAsia"/>
              </w:rPr>
              <w:t>3</w:t>
            </w:r>
            <w:r>
              <w:rPr>
                <w:rFonts w:hint="eastAsia"/>
              </w:rPr>
              <w:t>公里达标来接”信息，同时变为“备注”</w:t>
            </w:r>
          </w:p>
          <w:p w14:paraId="05A02772" w14:textId="77777777" w:rsidR="00275658" w:rsidRPr="00275658" w:rsidRDefault="00275658" w:rsidP="00F50DF6">
            <w:r>
              <w:rPr>
                <w:rFonts w:hint="eastAsia"/>
              </w:rPr>
              <w:t>2</w:t>
            </w:r>
            <w:del w:id="573" w:author="ethink wang" w:date="2017-02-06T17:43:00Z">
              <w:r w:rsidDel="00FE03FE">
                <w:rPr>
                  <w:rFonts w:hint="eastAsia"/>
                </w:rPr>
                <w:delText xml:space="preserve"> </w:delText>
              </w:r>
            </w:del>
            <w:ins w:id="574" w:author="ethink wang" w:date="2017-02-06T17:43:00Z">
              <w:r w:rsidR="00FE03FE">
                <w:rPr>
                  <w:rFonts w:hint="eastAsia"/>
                </w:rPr>
                <w:t>、</w:t>
              </w:r>
            </w:ins>
            <w:r w:rsidR="0051710F">
              <w:rPr>
                <w:rFonts w:hint="eastAsia"/>
              </w:rPr>
              <w:t>若在备注中删除“</w:t>
            </w:r>
            <w:r w:rsidR="0051710F">
              <w:rPr>
                <w:rFonts w:hint="eastAsia"/>
              </w:rPr>
              <w:t>3</w:t>
            </w:r>
            <w:r w:rsidR="0051710F">
              <w:rPr>
                <w:rFonts w:hint="eastAsia"/>
              </w:rPr>
              <w:t>公里打表来接”，则打表来接变为未选中状态，</w:t>
            </w:r>
            <w:r w:rsidR="00F50DF6">
              <w:rPr>
                <w:rFonts w:hint="eastAsia"/>
              </w:rPr>
              <w:t>备注栏位</w:t>
            </w:r>
            <w:r w:rsidR="0051710F">
              <w:rPr>
                <w:rFonts w:hint="eastAsia"/>
              </w:rPr>
              <w:t>变为“备注”</w:t>
            </w:r>
          </w:p>
        </w:tc>
        <w:tc>
          <w:tcPr>
            <w:tcW w:w="2341" w:type="dxa"/>
            <w:vAlign w:val="center"/>
          </w:tcPr>
          <w:p w14:paraId="6C15E25B" w14:textId="77777777" w:rsidR="0051710F" w:rsidRPr="008361D7" w:rsidRDefault="00275658" w:rsidP="0051710F">
            <w:del w:id="575" w:author="ethink wang" w:date="2017-02-06T17:53:00Z">
              <w:r w:rsidDel="0082394C">
                <w:rPr>
                  <w:rFonts w:hint="eastAsia"/>
                </w:rPr>
                <w:delText>若备注内已有其他备注内容，则备注的状态不受是否勾选打表来接控制</w:delText>
              </w:r>
            </w:del>
          </w:p>
        </w:tc>
      </w:tr>
      <w:tr w:rsidR="0051710F" w14:paraId="749D755E" w14:textId="77777777" w:rsidTr="00FF16FD">
        <w:tc>
          <w:tcPr>
            <w:tcW w:w="959" w:type="dxa"/>
            <w:vMerge/>
            <w:vAlign w:val="center"/>
          </w:tcPr>
          <w:p w14:paraId="06DF947A" w14:textId="77777777" w:rsidR="0051710F" w:rsidRDefault="0051710F" w:rsidP="0051710F">
            <w:pPr>
              <w:jc w:val="center"/>
            </w:pPr>
          </w:p>
        </w:tc>
        <w:tc>
          <w:tcPr>
            <w:tcW w:w="1134" w:type="dxa"/>
            <w:vAlign w:val="center"/>
          </w:tcPr>
          <w:p w14:paraId="4A4FCF9B" w14:textId="77777777" w:rsidR="0051710F" w:rsidRDefault="0051710F" w:rsidP="0051710F">
            <w:pPr>
              <w:jc w:val="left"/>
            </w:pPr>
            <w:r>
              <w:rPr>
                <w:rFonts w:hint="eastAsia"/>
              </w:rPr>
              <w:t>备注</w:t>
            </w:r>
            <w:r>
              <w:rPr>
                <w:rFonts w:hint="eastAsia"/>
              </w:rPr>
              <w:t>/</w:t>
            </w:r>
            <w:r>
              <w:rPr>
                <w:rFonts w:hint="eastAsia"/>
              </w:rPr>
              <w:t>已备注</w:t>
            </w:r>
          </w:p>
        </w:tc>
        <w:tc>
          <w:tcPr>
            <w:tcW w:w="5528" w:type="dxa"/>
            <w:vAlign w:val="center"/>
          </w:tcPr>
          <w:p w14:paraId="72DC4B7E" w14:textId="77777777" w:rsidR="0051710F" w:rsidRDefault="0051710F" w:rsidP="0051710F">
            <w:r>
              <w:rPr>
                <w:rFonts w:hint="eastAsia"/>
              </w:rPr>
              <w:t>点击进入备注填写页面</w:t>
            </w:r>
            <w:r w:rsidRPr="000E0D04">
              <w:rPr>
                <w:rFonts w:hint="eastAsia"/>
              </w:rPr>
              <w:t>Ⅰ</w:t>
            </w:r>
            <w:r w:rsidRPr="000E0D04">
              <w:rPr>
                <w:rFonts w:hint="eastAsia"/>
              </w:rPr>
              <w:t>-</w:t>
            </w:r>
            <w:r>
              <w:t>C</w:t>
            </w:r>
            <w:r w:rsidRPr="000E0D04">
              <w:rPr>
                <w:rFonts w:hint="eastAsia"/>
              </w:rPr>
              <w:t>-0</w:t>
            </w:r>
            <w:r>
              <w:t>1</w:t>
            </w:r>
            <w:r w:rsidRPr="000E0D04">
              <w:t xml:space="preserve"> </w:t>
            </w:r>
            <w:r>
              <w:t>(01)</w:t>
            </w:r>
            <w:r>
              <w:rPr>
                <w:rFonts w:hint="eastAsia"/>
              </w:rPr>
              <w:t>。若已填写，则加载已填写的备注内容。</w:t>
            </w:r>
          </w:p>
        </w:tc>
        <w:tc>
          <w:tcPr>
            <w:tcW w:w="2341" w:type="dxa"/>
            <w:vAlign w:val="center"/>
          </w:tcPr>
          <w:p w14:paraId="084906FB" w14:textId="77777777" w:rsidR="0051710F" w:rsidRPr="002E7F15" w:rsidRDefault="0051710F" w:rsidP="0051710F"/>
        </w:tc>
      </w:tr>
      <w:tr w:rsidR="0051710F" w14:paraId="711C8B77" w14:textId="77777777" w:rsidTr="00FF16FD">
        <w:tc>
          <w:tcPr>
            <w:tcW w:w="959" w:type="dxa"/>
            <w:vMerge/>
            <w:vAlign w:val="center"/>
          </w:tcPr>
          <w:p w14:paraId="57AC7B1A" w14:textId="77777777" w:rsidR="0051710F" w:rsidRDefault="0051710F" w:rsidP="0051710F">
            <w:pPr>
              <w:jc w:val="center"/>
            </w:pPr>
          </w:p>
        </w:tc>
        <w:tc>
          <w:tcPr>
            <w:tcW w:w="1134" w:type="dxa"/>
            <w:vAlign w:val="center"/>
          </w:tcPr>
          <w:p w14:paraId="0EFB7A47" w14:textId="77777777" w:rsidR="0051710F" w:rsidRDefault="0051710F" w:rsidP="0051710F">
            <w:pPr>
              <w:jc w:val="left"/>
            </w:pPr>
            <w:r>
              <w:rPr>
                <w:rFonts w:hint="eastAsia"/>
              </w:rPr>
              <w:t>支付方式</w:t>
            </w:r>
          </w:p>
        </w:tc>
        <w:tc>
          <w:tcPr>
            <w:tcW w:w="5528" w:type="dxa"/>
            <w:vAlign w:val="center"/>
          </w:tcPr>
          <w:p w14:paraId="608EA37F" w14:textId="77777777" w:rsidR="0051710F" w:rsidRDefault="0051710F" w:rsidP="009E5627">
            <w:r>
              <w:rPr>
                <w:rFonts w:hint="eastAsia"/>
              </w:rPr>
              <w:t>默认“线下付现”，可切换至“在线支付”。这里的支付方式仅针对行程费用</w:t>
            </w:r>
          </w:p>
        </w:tc>
        <w:tc>
          <w:tcPr>
            <w:tcW w:w="2341" w:type="dxa"/>
            <w:vAlign w:val="center"/>
          </w:tcPr>
          <w:p w14:paraId="5B2337B2" w14:textId="77777777" w:rsidR="0051710F" w:rsidRPr="002E7F15" w:rsidRDefault="0051710F" w:rsidP="0051710F"/>
        </w:tc>
      </w:tr>
      <w:tr w:rsidR="0051710F" w14:paraId="05A16C5D" w14:textId="77777777" w:rsidTr="00FF16FD">
        <w:tc>
          <w:tcPr>
            <w:tcW w:w="959" w:type="dxa"/>
            <w:vMerge/>
            <w:vAlign w:val="center"/>
          </w:tcPr>
          <w:p w14:paraId="6F1F5255" w14:textId="77777777" w:rsidR="0051710F" w:rsidRDefault="0051710F" w:rsidP="0051710F">
            <w:pPr>
              <w:jc w:val="center"/>
            </w:pPr>
          </w:p>
        </w:tc>
        <w:tc>
          <w:tcPr>
            <w:tcW w:w="1134" w:type="dxa"/>
            <w:vAlign w:val="center"/>
          </w:tcPr>
          <w:p w14:paraId="1FA67BB2" w14:textId="77777777" w:rsidR="0051710F" w:rsidRPr="00AC7D14" w:rsidRDefault="0051710F" w:rsidP="0051710F">
            <w:pPr>
              <w:jc w:val="left"/>
            </w:pPr>
            <w:r>
              <w:rPr>
                <w:rFonts w:hint="eastAsia"/>
              </w:rPr>
              <w:t>费用预估</w:t>
            </w:r>
          </w:p>
        </w:tc>
        <w:tc>
          <w:tcPr>
            <w:tcW w:w="5528" w:type="dxa"/>
            <w:vAlign w:val="center"/>
          </w:tcPr>
          <w:p w14:paraId="50E41608" w14:textId="77777777" w:rsidR="0051710F" w:rsidRDefault="0051710F" w:rsidP="0051710F">
            <w:r>
              <w:rPr>
                <w:rFonts w:hint="eastAsia"/>
              </w:rPr>
              <w:t>上下车地址填写完毕后，即显示预估金额，金额根据运管端上车地点所在城市启用中的出租车计费规则生成</w:t>
            </w:r>
            <w:r w:rsidR="009941CC">
              <w:rPr>
                <w:rFonts w:hint="eastAsia"/>
              </w:rPr>
              <w:t>，计算公式</w:t>
            </w:r>
            <w:r w:rsidR="00BC373C">
              <w:rPr>
                <w:rFonts w:hint="eastAsia"/>
              </w:rPr>
              <w:t>如下：</w:t>
            </w:r>
          </w:p>
          <w:p w14:paraId="592E1DDA" w14:textId="77777777" w:rsidR="002B0F03" w:rsidRDefault="00B96639" w:rsidP="00B96639">
            <w:r>
              <w:rPr>
                <w:rFonts w:hint="eastAsia"/>
              </w:rPr>
              <w:t xml:space="preserve">(1) </w:t>
            </w:r>
            <w:r w:rsidR="002B0F03">
              <w:rPr>
                <w:rFonts w:hint="eastAsia"/>
              </w:rPr>
              <w:t>预估里程</w:t>
            </w:r>
            <w:r w:rsidR="002B0F03" w:rsidRPr="00B96639">
              <w:rPr>
                <w:rFonts w:asciiTheme="minorEastAsia" w:hAnsiTheme="minorEastAsia" w:hint="eastAsia"/>
              </w:rPr>
              <w:t>≤</w:t>
            </w:r>
            <w:r w:rsidR="002B0F03">
              <w:rPr>
                <w:rFonts w:hint="eastAsia"/>
              </w:rPr>
              <w:t>起租里程</w:t>
            </w:r>
            <w:r w:rsidR="002B0F03">
              <w:rPr>
                <w:rFonts w:hint="eastAsia"/>
              </w:rPr>
              <w:t xml:space="preserve">  </w:t>
            </w:r>
          </w:p>
          <w:p w14:paraId="593C1214" w14:textId="77777777" w:rsidR="00BC373C" w:rsidRDefault="002B0F03" w:rsidP="00B96639">
            <w:r>
              <w:rPr>
                <w:rFonts w:hint="eastAsia"/>
              </w:rPr>
              <w:t>预估费用</w:t>
            </w:r>
            <w:r>
              <w:rPr>
                <w:rFonts w:hint="eastAsia"/>
              </w:rPr>
              <w:t>=</w:t>
            </w:r>
            <w:r>
              <w:rPr>
                <w:rFonts w:hint="eastAsia"/>
              </w:rPr>
              <w:t>起租价</w:t>
            </w:r>
            <w:r>
              <w:rPr>
                <w:rFonts w:hint="eastAsia"/>
              </w:rPr>
              <w:t>+</w:t>
            </w:r>
            <w:r>
              <w:rPr>
                <w:rFonts w:hint="eastAsia"/>
              </w:rPr>
              <w:t>附加费</w:t>
            </w:r>
          </w:p>
          <w:p w14:paraId="708E79F5" w14:textId="77777777" w:rsidR="002B0F03" w:rsidRPr="002B0F03" w:rsidRDefault="00B96639" w:rsidP="00B96639">
            <w:pPr>
              <w:rPr>
                <w:rFonts w:ascii="Calibri" w:hAnsi="Calibri"/>
              </w:rPr>
            </w:pPr>
            <w:r>
              <w:rPr>
                <w:rFonts w:hint="eastAsia"/>
              </w:rPr>
              <w:t>(2)</w:t>
            </w:r>
            <w:r w:rsidR="002B0F03">
              <w:t>起租里程</w:t>
            </w:r>
            <w:r w:rsidR="002B0F03" w:rsidRPr="00B96639">
              <w:rPr>
                <w:rFonts w:ascii="宋体" w:hAnsi="宋体"/>
              </w:rPr>
              <w:t>&lt;预估里程</w:t>
            </w:r>
            <w:r w:rsidR="002B0F03" w:rsidRPr="00B96639">
              <w:rPr>
                <w:rFonts w:asciiTheme="minorEastAsia" w:hAnsiTheme="minorEastAsia" w:hint="eastAsia"/>
              </w:rPr>
              <w:t xml:space="preserve">≤标准里程  </w:t>
            </w:r>
          </w:p>
          <w:p w14:paraId="24E98D0A" w14:textId="77777777" w:rsidR="00B96639" w:rsidRPr="00B96639" w:rsidRDefault="002B0F03" w:rsidP="00B96639">
            <w:pPr>
              <w:rPr>
                <w:rFonts w:asciiTheme="minorEastAsia" w:hAnsiTheme="minorEastAsia"/>
              </w:rPr>
            </w:pPr>
            <w:r w:rsidRPr="00B96639">
              <w:rPr>
                <w:rFonts w:asciiTheme="minorEastAsia" w:hAnsiTheme="minorEastAsia" w:hint="eastAsia"/>
              </w:rPr>
              <w:t>预估费用=起租价+(</w:t>
            </w:r>
            <w:r w:rsidRPr="00B96639">
              <w:rPr>
                <w:rFonts w:asciiTheme="minorEastAsia" w:hAnsiTheme="minorEastAsia"/>
              </w:rPr>
              <w:t>预估里程</w:t>
            </w:r>
            <w:r w:rsidRPr="00B96639">
              <w:rPr>
                <w:rFonts w:asciiTheme="minorEastAsia" w:hAnsiTheme="minorEastAsia" w:hint="eastAsia"/>
              </w:rPr>
              <w:t>-</w:t>
            </w:r>
            <w:r w:rsidRPr="00B96639">
              <w:rPr>
                <w:rFonts w:asciiTheme="minorEastAsia" w:hAnsiTheme="minorEastAsia"/>
              </w:rPr>
              <w:t>起租里程</w:t>
            </w:r>
            <w:r w:rsidRPr="00B96639">
              <w:rPr>
                <w:rFonts w:asciiTheme="minorEastAsia" w:hAnsiTheme="minorEastAsia" w:hint="eastAsia"/>
              </w:rPr>
              <w:t>)*续租价+附加费</w:t>
            </w:r>
          </w:p>
          <w:p w14:paraId="2ED474CD" w14:textId="77777777" w:rsidR="00B96639" w:rsidRDefault="00B96639" w:rsidP="00B96639">
            <w:r>
              <w:rPr>
                <w:rFonts w:hint="eastAsia"/>
              </w:rPr>
              <w:t>(3)</w:t>
            </w:r>
            <w:r>
              <w:t>预估里程</w:t>
            </w:r>
            <w:r>
              <w:rPr>
                <w:rFonts w:hint="eastAsia"/>
              </w:rPr>
              <w:t>&gt;</w:t>
            </w:r>
            <w:r>
              <w:rPr>
                <w:rFonts w:hint="eastAsia"/>
              </w:rPr>
              <w:t>标准里程</w:t>
            </w:r>
          </w:p>
          <w:p w14:paraId="2791B0D8" w14:textId="77777777" w:rsidR="00B96639" w:rsidRDefault="008D697E" w:rsidP="00B96639">
            <w:r>
              <w:t>预估费用</w:t>
            </w:r>
            <w:r>
              <w:rPr>
                <w:rFonts w:hint="eastAsia"/>
              </w:rPr>
              <w:t>=</w:t>
            </w:r>
            <w:r>
              <w:t>起租价</w:t>
            </w:r>
            <w:r>
              <w:rPr>
                <w:rFonts w:hint="eastAsia"/>
              </w:rPr>
              <w:t>+</w:t>
            </w:r>
            <w:r>
              <w:t>(</w:t>
            </w:r>
            <w:r>
              <w:t>标准里程</w:t>
            </w:r>
            <w:r>
              <w:rPr>
                <w:rFonts w:hint="eastAsia"/>
              </w:rPr>
              <w:t>-</w:t>
            </w:r>
            <w:r>
              <w:t>起租里程</w:t>
            </w:r>
            <w:r>
              <w:t>)</w:t>
            </w:r>
            <w:r>
              <w:rPr>
                <w:rFonts w:hint="eastAsia"/>
              </w:rPr>
              <w:t>*</w:t>
            </w:r>
            <w:r>
              <w:rPr>
                <w:rFonts w:hint="eastAsia"/>
              </w:rPr>
              <w:t>续租价</w:t>
            </w:r>
            <w:r>
              <w:rPr>
                <w:rFonts w:hint="eastAsia"/>
              </w:rPr>
              <w:t>+</w:t>
            </w:r>
            <w:r>
              <w:t>(</w:t>
            </w:r>
            <w:r>
              <w:t>预估里程</w:t>
            </w:r>
            <w:r>
              <w:rPr>
                <w:rFonts w:hint="eastAsia"/>
              </w:rPr>
              <w:t>-</w:t>
            </w:r>
            <w:r>
              <w:t>标准里程</w:t>
            </w:r>
            <w:r>
              <w:t>)</w:t>
            </w:r>
            <w:r>
              <w:rPr>
                <w:rFonts w:hint="eastAsia"/>
              </w:rPr>
              <w:t>*</w:t>
            </w:r>
            <w:r>
              <w:t>续租价</w:t>
            </w:r>
            <w:r>
              <w:rPr>
                <w:rFonts w:hint="eastAsia"/>
              </w:rPr>
              <w:t>*</w:t>
            </w:r>
            <w:r>
              <w:t>50</w:t>
            </w:r>
            <w:r>
              <w:rPr>
                <w:rFonts w:hint="eastAsia"/>
              </w:rPr>
              <w:t>%+</w:t>
            </w:r>
            <w:r>
              <w:t>附加费</w:t>
            </w:r>
          </w:p>
          <w:p w14:paraId="1B3A162D" w14:textId="77777777" w:rsidR="008D697E" w:rsidRPr="008D697E" w:rsidRDefault="0069107E" w:rsidP="00B96639">
            <w:pPr>
              <w:rPr>
                <w:rFonts w:asciiTheme="minorEastAsia" w:hAnsiTheme="minorEastAsia"/>
                <w:sz w:val="22"/>
              </w:rPr>
            </w:pPr>
            <w:r>
              <w:lastRenderedPageBreak/>
              <w:t>其中</w:t>
            </w:r>
            <w:r>
              <w:rPr>
                <w:rFonts w:hint="eastAsia"/>
              </w:rPr>
              <w:t>，</w:t>
            </w:r>
            <w:r w:rsidR="008D697E">
              <w:t>预估里程</w:t>
            </w:r>
            <w:r w:rsidR="008D697E">
              <w:rPr>
                <w:rFonts w:hint="eastAsia"/>
              </w:rPr>
              <w:t>：</w:t>
            </w:r>
            <w:r w:rsidR="008D697E">
              <w:t>从乘客上车</w:t>
            </w:r>
            <w:r>
              <w:t>地</w:t>
            </w:r>
            <w:r w:rsidR="008D697E">
              <w:t>到</w:t>
            </w:r>
            <w:r>
              <w:t>下车地按</w:t>
            </w:r>
            <w:r w:rsidR="008D697E">
              <w:t>最佳规划路径</w:t>
            </w:r>
            <w:r>
              <w:t>行驶的</w:t>
            </w:r>
            <w:r w:rsidR="008D697E">
              <w:t>距离</w:t>
            </w:r>
          </w:p>
        </w:tc>
        <w:tc>
          <w:tcPr>
            <w:tcW w:w="2341" w:type="dxa"/>
            <w:vAlign w:val="center"/>
          </w:tcPr>
          <w:p w14:paraId="1E718FAC" w14:textId="77777777" w:rsidR="0051710F" w:rsidRPr="00AC7D14" w:rsidRDefault="0051710F" w:rsidP="0051710F"/>
        </w:tc>
      </w:tr>
      <w:tr w:rsidR="005B4F30" w14:paraId="11199E19" w14:textId="77777777" w:rsidTr="00FF16FD">
        <w:tc>
          <w:tcPr>
            <w:tcW w:w="959" w:type="dxa"/>
            <w:vMerge/>
            <w:vAlign w:val="center"/>
          </w:tcPr>
          <w:p w14:paraId="1CC6EC13" w14:textId="77777777" w:rsidR="005B4F30" w:rsidRDefault="005B4F30" w:rsidP="0051710F">
            <w:pPr>
              <w:jc w:val="center"/>
            </w:pPr>
          </w:p>
        </w:tc>
        <w:tc>
          <w:tcPr>
            <w:tcW w:w="1134" w:type="dxa"/>
            <w:vAlign w:val="center"/>
          </w:tcPr>
          <w:p w14:paraId="165B68E6" w14:textId="77777777" w:rsidR="005B4F30" w:rsidRDefault="005B4F30" w:rsidP="0051710F">
            <w:pPr>
              <w:jc w:val="left"/>
            </w:pPr>
            <w:r>
              <w:rPr>
                <w:rFonts w:hint="eastAsia"/>
              </w:rPr>
              <w:t>提交</w:t>
            </w:r>
          </w:p>
        </w:tc>
        <w:tc>
          <w:tcPr>
            <w:tcW w:w="5528" w:type="dxa"/>
            <w:vAlign w:val="center"/>
          </w:tcPr>
          <w:p w14:paraId="4BD40AC8" w14:textId="77777777" w:rsidR="005B4F30" w:rsidRDefault="005B4F30" w:rsidP="0051710F">
            <w:pPr>
              <w:rPr>
                <w:ins w:id="576" w:author="ethink wang" w:date="2017-02-07T09:55:00Z"/>
                <w:color w:val="000000" w:themeColor="text1"/>
              </w:rPr>
            </w:pPr>
            <w:r>
              <w:rPr>
                <w:rFonts w:hint="eastAsia"/>
              </w:rPr>
              <w:t>1</w:t>
            </w:r>
            <w:ins w:id="577" w:author="ethink wang" w:date="2017-02-07T09:55:00Z">
              <w:r w:rsidR="00F748E2">
                <w:rPr>
                  <w:rFonts w:hint="eastAsia"/>
                  <w:color w:val="000000" w:themeColor="text1"/>
                </w:rPr>
                <w:t>、</w:t>
              </w:r>
            </w:ins>
            <w:del w:id="578" w:author="ethink wang" w:date="2017-02-07T09:55:00Z">
              <w:r w:rsidRPr="00932F24" w:rsidDel="00F748E2">
                <w:rPr>
                  <w:rFonts w:hint="eastAsia"/>
                  <w:color w:val="000000" w:themeColor="text1"/>
                </w:rPr>
                <w:delText xml:space="preserve"> </w:delText>
              </w:r>
            </w:del>
            <w:r w:rsidRPr="00932F24">
              <w:rPr>
                <w:rFonts w:hint="eastAsia"/>
                <w:color w:val="000000" w:themeColor="text1"/>
              </w:rPr>
              <w:t>上下车地址</w:t>
            </w:r>
            <w:r w:rsidR="00EA7299" w:rsidRPr="00932F24">
              <w:rPr>
                <w:rFonts w:hint="eastAsia"/>
                <w:color w:val="000000" w:themeColor="text1"/>
              </w:rPr>
              <w:t>未</w:t>
            </w:r>
            <w:r w:rsidRPr="00932F24">
              <w:rPr>
                <w:rFonts w:hint="eastAsia"/>
                <w:color w:val="000000" w:themeColor="text1"/>
              </w:rPr>
              <w:t>填写时，按键不可点击</w:t>
            </w:r>
          </w:p>
          <w:p w14:paraId="20AE8296" w14:textId="77777777" w:rsidR="00F748E2" w:rsidRPr="00932F24" w:rsidRDefault="00F748E2" w:rsidP="0051710F">
            <w:pPr>
              <w:rPr>
                <w:color w:val="000000" w:themeColor="text1"/>
              </w:rPr>
            </w:pPr>
            <w:ins w:id="579" w:author="ethink wang" w:date="2017-02-07T09:55:00Z">
              <w:r>
                <w:rPr>
                  <w:rFonts w:hint="eastAsia"/>
                  <w:color w:val="000000" w:themeColor="text1"/>
                </w:rPr>
                <w:t>2</w:t>
              </w:r>
              <w:r>
                <w:rPr>
                  <w:rFonts w:hint="eastAsia"/>
                  <w:color w:val="000000" w:themeColor="text1"/>
                </w:rPr>
                <w:t>、</w:t>
              </w:r>
              <w:r>
                <w:rPr>
                  <w:color w:val="000000" w:themeColor="text1"/>
                </w:rPr>
                <w:t>提交时</w:t>
              </w:r>
              <w:r>
                <w:rPr>
                  <w:rFonts w:hint="eastAsia"/>
                  <w:color w:val="000000" w:themeColor="text1"/>
                </w:rPr>
                <w:t>，</w:t>
              </w:r>
              <w:r>
                <w:rPr>
                  <w:color w:val="000000" w:themeColor="text1"/>
                </w:rPr>
                <w:t>判断是否已经登录</w:t>
              </w:r>
              <w:r>
                <w:rPr>
                  <w:rFonts w:hint="eastAsia"/>
                  <w:color w:val="000000" w:themeColor="text1"/>
                </w:rPr>
                <w:t>，</w:t>
              </w:r>
              <w:r>
                <w:rPr>
                  <w:color w:val="000000" w:themeColor="text1"/>
                </w:rPr>
                <w:t>若未登录</w:t>
              </w:r>
              <w:r>
                <w:rPr>
                  <w:rFonts w:hint="eastAsia"/>
                  <w:color w:val="000000" w:themeColor="text1"/>
                </w:rPr>
                <w:t>，</w:t>
              </w:r>
              <w:r>
                <w:rPr>
                  <w:color w:val="000000" w:themeColor="text1"/>
                </w:rPr>
                <w:t>提交失败</w:t>
              </w:r>
              <w:r>
                <w:rPr>
                  <w:rFonts w:hint="eastAsia"/>
                  <w:color w:val="000000" w:themeColor="text1"/>
                </w:rPr>
                <w:t>，</w:t>
              </w:r>
              <w:r>
                <w:rPr>
                  <w:color w:val="000000" w:themeColor="text1"/>
                </w:rPr>
                <w:t>弹出登录弹窗</w:t>
              </w:r>
              <w:r>
                <w:rPr>
                  <w:rFonts w:hint="eastAsia"/>
                  <w:color w:val="000000" w:themeColor="text1"/>
                </w:rPr>
                <w:t>，</w:t>
              </w:r>
              <w:r>
                <w:rPr>
                  <w:color w:val="000000" w:themeColor="text1"/>
                </w:rPr>
                <w:t>登录成功后</w:t>
              </w:r>
              <w:r>
                <w:rPr>
                  <w:rFonts w:hint="eastAsia"/>
                  <w:color w:val="000000" w:themeColor="text1"/>
                </w:rPr>
                <w:t>，</w:t>
              </w:r>
              <w:r>
                <w:rPr>
                  <w:color w:val="000000" w:themeColor="text1"/>
                </w:rPr>
                <w:t>继续提交订单</w:t>
              </w:r>
            </w:ins>
          </w:p>
          <w:p w14:paraId="61D4657E" w14:textId="77777777" w:rsidR="00F748E2" w:rsidRDefault="00932F24" w:rsidP="00932F24">
            <w:pPr>
              <w:rPr>
                <w:ins w:id="580" w:author="ethink wang" w:date="2017-02-07T09:56:00Z"/>
                <w:color w:val="000000" w:themeColor="text1"/>
              </w:rPr>
            </w:pPr>
            <w:del w:id="581" w:author="ethink wang" w:date="2017-02-07T09:55:00Z">
              <w:r w:rsidRPr="00932F24" w:rsidDel="00F748E2">
                <w:rPr>
                  <w:rFonts w:hint="eastAsia"/>
                  <w:color w:val="000000" w:themeColor="text1"/>
                </w:rPr>
                <w:delText>2</w:delText>
              </w:r>
              <w:r w:rsidRPr="00932F24" w:rsidDel="00F748E2">
                <w:rPr>
                  <w:color w:val="000000" w:themeColor="text1"/>
                </w:rPr>
                <w:delText xml:space="preserve"> </w:delText>
              </w:r>
            </w:del>
            <w:ins w:id="582" w:author="ethink wang" w:date="2017-02-07T09:55:00Z">
              <w:r w:rsidR="00F748E2">
                <w:rPr>
                  <w:color w:val="000000" w:themeColor="text1"/>
                </w:rPr>
                <w:t>3</w:t>
              </w:r>
              <w:r w:rsidR="00F748E2">
                <w:rPr>
                  <w:rFonts w:hint="eastAsia"/>
                  <w:color w:val="000000" w:themeColor="text1"/>
                </w:rPr>
                <w:t>、</w:t>
              </w:r>
            </w:ins>
            <w:r w:rsidR="00F57675" w:rsidRPr="00932F24">
              <w:rPr>
                <w:color w:val="000000" w:themeColor="text1"/>
              </w:rPr>
              <w:t>提交时</w:t>
            </w:r>
            <w:r w:rsidR="00F57675" w:rsidRPr="00932F24">
              <w:rPr>
                <w:rFonts w:hint="eastAsia"/>
                <w:color w:val="000000" w:themeColor="text1"/>
              </w:rPr>
              <w:t>，</w:t>
            </w:r>
            <w:ins w:id="583" w:author="ethink wang" w:date="2017-02-07T09:56:00Z">
              <w:r w:rsidR="00F748E2">
                <w:rPr>
                  <w:rFonts w:hint="eastAsia"/>
                  <w:color w:val="000000" w:themeColor="text1"/>
                </w:rPr>
                <w:t>执行以下检测：</w:t>
              </w:r>
            </w:ins>
          </w:p>
          <w:p w14:paraId="2C468B09" w14:textId="77777777" w:rsidR="00EA7299" w:rsidRDefault="00F748E2" w:rsidP="00932F24">
            <w:pPr>
              <w:rPr>
                <w:ins w:id="584" w:author="ethink wang" w:date="2017-02-07T09:56:00Z"/>
                <w:color w:val="000000" w:themeColor="text1"/>
              </w:rPr>
            </w:pPr>
            <w:ins w:id="585" w:author="ethink wang" w:date="2017-02-07T09:56:00Z">
              <w:r>
                <w:rPr>
                  <w:rFonts w:hint="eastAsia"/>
                  <w:color w:val="000000" w:themeColor="text1"/>
                </w:rPr>
                <w:t>（</w:t>
              </w:r>
              <w:r>
                <w:rPr>
                  <w:rFonts w:hint="eastAsia"/>
                  <w:color w:val="000000" w:themeColor="text1"/>
                </w:rPr>
                <w:t>1</w:t>
              </w:r>
              <w:r>
                <w:rPr>
                  <w:rFonts w:hint="eastAsia"/>
                  <w:color w:val="000000" w:themeColor="text1"/>
                </w:rPr>
                <w:t>）</w:t>
              </w:r>
            </w:ins>
            <w:r w:rsidR="00F57675" w:rsidRPr="00932F24">
              <w:rPr>
                <w:color w:val="000000" w:themeColor="text1"/>
              </w:rPr>
              <w:t>判断是否存在未支付订单</w:t>
            </w:r>
            <w:r w:rsidR="00F57675" w:rsidRPr="00932F24">
              <w:rPr>
                <w:rFonts w:hint="eastAsia"/>
                <w:color w:val="000000" w:themeColor="text1"/>
              </w:rPr>
              <w:t>，</w:t>
            </w:r>
            <w:r w:rsidR="00F57675" w:rsidRPr="00932F24">
              <w:rPr>
                <w:color w:val="000000" w:themeColor="text1"/>
              </w:rPr>
              <w:t>如果存在则弹窗提示</w:t>
            </w:r>
            <w:r w:rsidR="00F57675" w:rsidRPr="00932F24">
              <w:rPr>
                <w:rFonts w:hint="eastAsia"/>
                <w:color w:val="000000" w:themeColor="text1"/>
              </w:rPr>
              <w:t>“有未支付订单，需要先完成支付才能继续下单”，点击“取消”关闭弹窗，点击</w:t>
            </w:r>
            <w:r w:rsidR="00A653EA" w:rsidRPr="00932F24">
              <w:rPr>
                <w:rFonts w:hint="eastAsia"/>
                <w:color w:val="000000" w:themeColor="text1"/>
              </w:rPr>
              <w:t>“去支付”</w:t>
            </w:r>
            <w:r w:rsidR="00F57675" w:rsidRPr="00932F24">
              <w:rPr>
                <w:rFonts w:hint="eastAsia"/>
                <w:color w:val="000000" w:themeColor="text1"/>
              </w:rPr>
              <w:t>，跳转至</w:t>
            </w:r>
            <w:r w:rsidR="00A653EA" w:rsidRPr="00932F24">
              <w:rPr>
                <w:rFonts w:hint="eastAsia"/>
                <w:color w:val="000000" w:themeColor="text1"/>
              </w:rPr>
              <w:t>“我的行程</w:t>
            </w:r>
            <w:del w:id="586" w:author="ethink wang" w:date="2017-02-07T10:00:00Z">
              <w:r w:rsidR="00A653EA" w:rsidRPr="00932F24" w:rsidDel="00F748E2">
                <w:rPr>
                  <w:rFonts w:hint="eastAsia"/>
                  <w:color w:val="000000" w:themeColor="text1"/>
                </w:rPr>
                <w:delText>页面</w:delText>
              </w:r>
            </w:del>
            <w:r w:rsidR="00A653EA" w:rsidRPr="00932F24">
              <w:rPr>
                <w:rFonts w:hint="eastAsia"/>
                <w:color w:val="000000" w:themeColor="text1"/>
              </w:rPr>
              <w:t>”</w:t>
            </w:r>
            <w:ins w:id="587" w:author="ethink wang" w:date="2017-02-07T10:00:00Z">
              <w:r w:rsidRPr="00932F24">
                <w:rPr>
                  <w:rFonts w:hint="eastAsia"/>
                  <w:color w:val="000000" w:themeColor="text1"/>
                </w:rPr>
                <w:t xml:space="preserve"> </w:t>
              </w:r>
              <w:r w:rsidRPr="00932F24">
                <w:rPr>
                  <w:rFonts w:hint="eastAsia"/>
                  <w:color w:val="000000" w:themeColor="text1"/>
                </w:rPr>
                <w:t>页面</w:t>
              </w:r>
            </w:ins>
            <w:ins w:id="588" w:author="ethink wang" w:date="2017-02-07T09:56:00Z">
              <w:r>
                <w:rPr>
                  <w:rFonts w:hint="eastAsia"/>
                  <w:color w:val="000000" w:themeColor="text1"/>
                </w:rPr>
                <w:t>。</w:t>
              </w:r>
            </w:ins>
          </w:p>
          <w:p w14:paraId="2950A034" w14:textId="77777777" w:rsidR="00F748E2" w:rsidRPr="00F748E2" w:rsidDel="005E75D7" w:rsidRDefault="00F748E2" w:rsidP="00932F24">
            <w:pPr>
              <w:rPr>
                <w:del w:id="589" w:author="ethink wang" w:date="2017-02-07T10:52:00Z"/>
                <w:color w:val="000000" w:themeColor="text1"/>
              </w:rPr>
            </w:pPr>
            <w:ins w:id="590" w:author="ethink wang" w:date="2017-02-07T09:56:00Z">
              <w:r>
                <w:rPr>
                  <w:rFonts w:hint="eastAsia"/>
                  <w:color w:val="000000" w:themeColor="text1"/>
                </w:rPr>
                <w:t>（</w:t>
              </w:r>
              <w:r>
                <w:rPr>
                  <w:rFonts w:hint="eastAsia"/>
                  <w:color w:val="000000" w:themeColor="text1"/>
                </w:rPr>
                <w:t>2</w:t>
              </w:r>
              <w:r>
                <w:rPr>
                  <w:rFonts w:hint="eastAsia"/>
                  <w:color w:val="000000" w:themeColor="text1"/>
                </w:rPr>
                <w:t>）</w:t>
              </w:r>
            </w:ins>
            <w:ins w:id="591" w:author="ethink wang" w:date="2017-02-07T09:57:00Z">
              <w:r>
                <w:rPr>
                  <w:rFonts w:hint="eastAsia"/>
                  <w:color w:val="000000" w:themeColor="text1"/>
                </w:rPr>
                <w:t>判断余额是否充足，如选择</w:t>
              </w:r>
            </w:ins>
            <w:ins w:id="592" w:author="ethink wang" w:date="2017-02-07T09:58:00Z">
              <w:r>
                <w:rPr>
                  <w:rFonts w:hint="eastAsia"/>
                  <w:color w:val="000000" w:themeColor="text1"/>
                </w:rPr>
                <w:t>“在线支付”</w:t>
              </w:r>
            </w:ins>
            <w:ins w:id="593" w:author="ethink wang" w:date="2017-02-07T09:57:00Z">
              <w:r>
                <w:rPr>
                  <w:rFonts w:hint="eastAsia"/>
                  <w:color w:val="000000" w:themeColor="text1"/>
                </w:rPr>
                <w:t>，余额须大于本次预估行程费和调度费之和，</w:t>
              </w:r>
            </w:ins>
            <w:ins w:id="594" w:author="ethink wang" w:date="2017-02-07T09:58:00Z">
              <w:r>
                <w:rPr>
                  <w:rFonts w:hint="eastAsia"/>
                  <w:color w:val="000000" w:themeColor="text1"/>
                </w:rPr>
                <w:t>如选择“线下付现”，余额须大于本次调度费，否则下单</w:t>
              </w:r>
            </w:ins>
            <w:ins w:id="595" w:author="ethink wang" w:date="2017-02-07T09:59:00Z">
              <w:r>
                <w:rPr>
                  <w:rFonts w:hint="eastAsia"/>
                  <w:color w:val="000000" w:themeColor="text1"/>
                </w:rPr>
                <w:t>失败</w:t>
              </w:r>
            </w:ins>
            <w:ins w:id="596" w:author="ethink wang" w:date="2017-02-07T09:58:00Z">
              <w:r>
                <w:rPr>
                  <w:rFonts w:hint="eastAsia"/>
                  <w:color w:val="000000" w:themeColor="text1"/>
                </w:rPr>
                <w:t>。</w:t>
              </w:r>
            </w:ins>
            <w:ins w:id="597" w:author="ethink wang" w:date="2017-02-07T09:59:00Z">
              <w:r>
                <w:rPr>
                  <w:rFonts w:hint="eastAsia"/>
                  <w:color w:val="000000" w:themeColor="text1"/>
                </w:rPr>
                <w:t>弹窗提示“账户余额不足，请充值”，点击“取消”关闭弹窗，点击“</w:t>
              </w:r>
            </w:ins>
            <w:ins w:id="598" w:author="ethink wang" w:date="2017-02-07T10:00:00Z">
              <w:r>
                <w:rPr>
                  <w:rFonts w:hint="eastAsia"/>
                  <w:color w:val="000000" w:themeColor="text1"/>
                </w:rPr>
                <w:t>去充值</w:t>
              </w:r>
            </w:ins>
            <w:ins w:id="599" w:author="ethink wang" w:date="2017-02-07T09:59:00Z">
              <w:r>
                <w:rPr>
                  <w:rFonts w:hint="eastAsia"/>
                  <w:color w:val="000000" w:themeColor="text1"/>
                </w:rPr>
                <w:t>”</w:t>
              </w:r>
            </w:ins>
            <w:ins w:id="600" w:author="ethink wang" w:date="2017-02-07T10:00:00Z">
              <w:r>
                <w:rPr>
                  <w:rFonts w:hint="eastAsia"/>
                  <w:color w:val="000000" w:themeColor="text1"/>
                </w:rPr>
                <w:t>，跳转至“我的钱包”页面。</w:t>
              </w:r>
            </w:ins>
          </w:p>
          <w:p w14:paraId="151EACC1" w14:textId="77777777" w:rsidR="00540021" w:rsidRPr="00540021" w:rsidRDefault="00540021" w:rsidP="00932F24">
            <w:pPr>
              <w:rPr>
                <w:color w:val="000000" w:themeColor="text1"/>
              </w:rPr>
            </w:pPr>
            <w:del w:id="601" w:author="ethink wang" w:date="2017-02-07T10:52:00Z">
              <w:r w:rsidDel="005E75D7">
                <w:rPr>
                  <w:color w:val="000000" w:themeColor="text1"/>
                </w:rPr>
                <w:delText xml:space="preserve">3 </w:delText>
              </w:r>
            </w:del>
            <w:del w:id="602" w:author="ethink wang" w:date="2017-02-07T09:55:00Z">
              <w:r w:rsidDel="00F748E2">
                <w:rPr>
                  <w:color w:val="000000" w:themeColor="text1"/>
                </w:rPr>
                <w:delText>提交时</w:delText>
              </w:r>
              <w:r w:rsidDel="00F748E2">
                <w:rPr>
                  <w:rFonts w:hint="eastAsia"/>
                  <w:color w:val="000000" w:themeColor="text1"/>
                </w:rPr>
                <w:delText>，</w:delText>
              </w:r>
              <w:r w:rsidDel="00F748E2">
                <w:rPr>
                  <w:color w:val="000000" w:themeColor="text1"/>
                </w:rPr>
                <w:delText>判断是否已经登录</w:delText>
              </w:r>
              <w:r w:rsidDel="00F748E2">
                <w:rPr>
                  <w:rFonts w:hint="eastAsia"/>
                  <w:color w:val="000000" w:themeColor="text1"/>
                </w:rPr>
                <w:delText>，</w:delText>
              </w:r>
              <w:r w:rsidDel="00F748E2">
                <w:rPr>
                  <w:color w:val="000000" w:themeColor="text1"/>
                </w:rPr>
                <w:delText>若未登录</w:delText>
              </w:r>
              <w:r w:rsidDel="00F748E2">
                <w:rPr>
                  <w:rFonts w:hint="eastAsia"/>
                  <w:color w:val="000000" w:themeColor="text1"/>
                </w:rPr>
                <w:delText>，</w:delText>
              </w:r>
              <w:r w:rsidDel="00F748E2">
                <w:rPr>
                  <w:color w:val="000000" w:themeColor="text1"/>
                </w:rPr>
                <w:delText>提交失败</w:delText>
              </w:r>
              <w:r w:rsidDel="00F748E2">
                <w:rPr>
                  <w:rFonts w:hint="eastAsia"/>
                  <w:color w:val="000000" w:themeColor="text1"/>
                </w:rPr>
                <w:delText>，</w:delText>
              </w:r>
              <w:r w:rsidDel="00F748E2">
                <w:rPr>
                  <w:color w:val="000000" w:themeColor="text1"/>
                </w:rPr>
                <w:delText>弹出登录弹窗</w:delText>
              </w:r>
              <w:r w:rsidDel="00F748E2">
                <w:rPr>
                  <w:rFonts w:hint="eastAsia"/>
                  <w:color w:val="000000" w:themeColor="text1"/>
                </w:rPr>
                <w:delText>，</w:delText>
              </w:r>
              <w:r w:rsidDel="00F748E2">
                <w:rPr>
                  <w:color w:val="000000" w:themeColor="text1"/>
                </w:rPr>
                <w:delText>登录成功后</w:delText>
              </w:r>
              <w:r w:rsidDel="00F748E2">
                <w:rPr>
                  <w:rFonts w:hint="eastAsia"/>
                  <w:color w:val="000000" w:themeColor="text1"/>
                </w:rPr>
                <w:delText>，</w:delText>
              </w:r>
              <w:r w:rsidDel="00F748E2">
                <w:rPr>
                  <w:color w:val="000000" w:themeColor="text1"/>
                </w:rPr>
                <w:delText>继续提交订单</w:delText>
              </w:r>
            </w:del>
          </w:p>
          <w:p w14:paraId="54D634FD" w14:textId="77777777" w:rsidR="00932F24" w:rsidRPr="00932F24" w:rsidRDefault="00540021" w:rsidP="00932F24">
            <w:pPr>
              <w:rPr>
                <w:color w:val="000000" w:themeColor="text1"/>
              </w:rPr>
            </w:pPr>
            <w:r>
              <w:rPr>
                <w:color w:val="000000" w:themeColor="text1"/>
              </w:rPr>
              <w:t>4</w:t>
            </w:r>
            <w:del w:id="603" w:author="ethink wang" w:date="2017-02-07T10:01:00Z">
              <w:r w:rsidDel="00F748E2">
                <w:rPr>
                  <w:rFonts w:hint="eastAsia"/>
                  <w:color w:val="000000" w:themeColor="text1"/>
                </w:rPr>
                <w:delText xml:space="preserve"> </w:delText>
              </w:r>
            </w:del>
            <w:ins w:id="604" w:author="ethink wang" w:date="2017-02-07T10:01:00Z">
              <w:r w:rsidR="00F748E2">
                <w:rPr>
                  <w:rFonts w:hint="eastAsia"/>
                  <w:color w:val="000000" w:themeColor="text1"/>
                </w:rPr>
                <w:t>、</w:t>
              </w:r>
            </w:ins>
            <w:r w:rsidR="00932F24" w:rsidRPr="00932F24">
              <w:rPr>
                <w:rFonts w:hint="eastAsia"/>
                <w:color w:val="000000" w:themeColor="text1"/>
              </w:rPr>
              <w:t>即刻订单，提交成功进入Ⅰ</w:t>
            </w:r>
            <w:r w:rsidR="00932F24" w:rsidRPr="00932F24">
              <w:rPr>
                <w:rFonts w:hint="eastAsia"/>
                <w:color w:val="000000" w:themeColor="text1"/>
              </w:rPr>
              <w:t>-</w:t>
            </w:r>
            <w:r w:rsidR="00932F24" w:rsidRPr="00932F24">
              <w:rPr>
                <w:color w:val="000000" w:themeColor="text1"/>
              </w:rPr>
              <w:t>C</w:t>
            </w:r>
            <w:r w:rsidR="00932F24" w:rsidRPr="00932F24">
              <w:rPr>
                <w:rFonts w:hint="eastAsia"/>
                <w:color w:val="000000" w:themeColor="text1"/>
              </w:rPr>
              <w:t>-0</w:t>
            </w:r>
            <w:r w:rsidR="00932F24" w:rsidRPr="00932F24">
              <w:rPr>
                <w:color w:val="000000" w:themeColor="text1"/>
              </w:rPr>
              <w:t>1 (06)</w:t>
            </w:r>
          </w:p>
          <w:p w14:paraId="38BBB5B0" w14:textId="77777777" w:rsidR="0071037E" w:rsidRPr="00095B13" w:rsidRDefault="00540021" w:rsidP="00932F24">
            <w:pPr>
              <w:rPr>
                <w:color w:val="FF0000"/>
              </w:rPr>
            </w:pPr>
            <w:r>
              <w:rPr>
                <w:color w:val="000000" w:themeColor="text1"/>
              </w:rPr>
              <w:t>5</w:t>
            </w:r>
            <w:del w:id="605" w:author="ethink wang" w:date="2017-02-07T10:01:00Z">
              <w:r w:rsidR="0071037E" w:rsidRPr="00932F24" w:rsidDel="00F748E2">
                <w:rPr>
                  <w:rFonts w:hint="eastAsia"/>
                  <w:color w:val="000000" w:themeColor="text1"/>
                </w:rPr>
                <w:delText xml:space="preserve"> </w:delText>
              </w:r>
            </w:del>
            <w:ins w:id="606" w:author="ethink wang" w:date="2017-02-07T10:01:00Z">
              <w:r w:rsidR="00F748E2">
                <w:rPr>
                  <w:rFonts w:hint="eastAsia"/>
                  <w:color w:val="000000" w:themeColor="text1"/>
                </w:rPr>
                <w:t>、</w:t>
              </w:r>
            </w:ins>
            <w:r w:rsidR="00F57675" w:rsidRPr="00932F24">
              <w:rPr>
                <w:rFonts w:hint="eastAsia"/>
                <w:color w:val="000000" w:themeColor="text1"/>
              </w:rPr>
              <w:t>预约用车，提交成功，弹窗提示“订单已提交，正在为您派单”，如Ⅰ</w:t>
            </w:r>
            <w:r w:rsidR="00F57675" w:rsidRPr="00932F24">
              <w:rPr>
                <w:rFonts w:hint="eastAsia"/>
                <w:color w:val="000000" w:themeColor="text1"/>
              </w:rPr>
              <w:t>-</w:t>
            </w:r>
            <w:r w:rsidR="00F57675" w:rsidRPr="00932F24">
              <w:rPr>
                <w:color w:val="000000" w:themeColor="text1"/>
              </w:rPr>
              <w:t>C</w:t>
            </w:r>
            <w:r w:rsidR="00F57675" w:rsidRPr="00932F24">
              <w:rPr>
                <w:rFonts w:hint="eastAsia"/>
                <w:color w:val="000000" w:themeColor="text1"/>
              </w:rPr>
              <w:t>-0</w:t>
            </w:r>
            <w:r w:rsidR="00F57675" w:rsidRPr="00932F24">
              <w:rPr>
                <w:color w:val="000000" w:themeColor="text1"/>
              </w:rPr>
              <w:t>1 (07)</w:t>
            </w:r>
            <w:r w:rsidR="00F57675" w:rsidRPr="00932F24">
              <w:rPr>
                <w:rFonts w:hint="eastAsia"/>
                <w:color w:val="000000" w:themeColor="text1"/>
              </w:rPr>
              <w:t>，</w:t>
            </w:r>
            <w:r w:rsidR="00F57675" w:rsidRPr="00932F24">
              <w:rPr>
                <w:color w:val="000000" w:themeColor="text1"/>
              </w:rPr>
              <w:t>点击</w:t>
            </w:r>
            <w:r w:rsidR="00F57675" w:rsidRPr="00932F24">
              <w:rPr>
                <w:rFonts w:hint="eastAsia"/>
                <w:color w:val="000000" w:themeColor="text1"/>
              </w:rPr>
              <w:t>“我知道了”，关闭弹窗，返回首页</w:t>
            </w:r>
          </w:p>
        </w:tc>
        <w:tc>
          <w:tcPr>
            <w:tcW w:w="2341" w:type="dxa"/>
            <w:vAlign w:val="center"/>
          </w:tcPr>
          <w:p w14:paraId="1435EA5F" w14:textId="77777777" w:rsidR="00F57675" w:rsidRDefault="00F57675" w:rsidP="00F57675">
            <w:r>
              <w:rPr>
                <w:rFonts w:hint="eastAsia"/>
              </w:rPr>
              <w:t>1</w:t>
            </w:r>
            <w:ins w:id="607" w:author="ethink wang" w:date="2017-02-07T10:20:00Z">
              <w:r w:rsidR="00A02A85">
                <w:rPr>
                  <w:rFonts w:hint="eastAsia"/>
                </w:rPr>
                <w:t>、</w:t>
              </w:r>
            </w:ins>
            <w:r>
              <w:rPr>
                <w:rFonts w:hint="eastAsia"/>
              </w:rPr>
              <w:t>提交时断网，显示断网通用提示浮窗</w:t>
            </w:r>
          </w:p>
          <w:p w14:paraId="736CF249" w14:textId="77777777" w:rsidR="00A02A85" w:rsidRDefault="00F57675" w:rsidP="00F57675">
            <w:pPr>
              <w:rPr>
                <w:ins w:id="608" w:author="ethink wang" w:date="2017-02-07T10:20:00Z"/>
              </w:rPr>
            </w:pPr>
            <w:r>
              <w:t>2</w:t>
            </w:r>
            <w:del w:id="609" w:author="ethink wang" w:date="2017-02-07T10:20:00Z">
              <w:r w:rsidDel="00A02A85">
                <w:rPr>
                  <w:rFonts w:hint="eastAsia"/>
                </w:rPr>
                <w:delText xml:space="preserve"> </w:delText>
              </w:r>
            </w:del>
            <w:ins w:id="610" w:author="ethink wang" w:date="2017-02-07T10:20:00Z">
              <w:r w:rsidR="00A02A85">
                <w:rPr>
                  <w:rFonts w:hint="eastAsia"/>
                </w:rPr>
                <w:t>、</w:t>
              </w:r>
            </w:ins>
            <w:r>
              <w:t>提交订单时</w:t>
            </w:r>
            <w:r>
              <w:rPr>
                <w:rFonts w:hint="eastAsia"/>
              </w:rPr>
              <w:t>，用车时间过期，则提示文案“用车时间失效，</w:t>
            </w:r>
            <w:ins w:id="611" w:author="ethink wang" w:date="2017-02-07T10:25:00Z">
              <w:r w:rsidR="00A02A85">
                <w:rPr>
                  <w:rFonts w:hint="eastAsia"/>
                </w:rPr>
                <w:t>请</w:t>
              </w:r>
            </w:ins>
            <w:r>
              <w:rPr>
                <w:rFonts w:hint="eastAsia"/>
              </w:rPr>
              <w:t>重新选择”。</w:t>
            </w:r>
          </w:p>
          <w:p w14:paraId="3597C811" w14:textId="77777777" w:rsidR="00F57675" w:rsidRDefault="00F57675" w:rsidP="00F57675">
            <w:r>
              <w:rPr>
                <w:rFonts w:hint="eastAsia"/>
              </w:rPr>
              <w:t>时间过期情景如：</w:t>
            </w:r>
            <w:ins w:id="612" w:author="ethink wang" w:date="2017-02-07T10:24:00Z">
              <w:r w:rsidR="00A02A85">
                <w:rPr>
                  <w:rFonts w:hint="eastAsia"/>
                </w:rPr>
                <w:t>用户操作时间过长，致使提交时所选</w:t>
              </w:r>
            </w:ins>
            <w:r>
              <w:rPr>
                <w:rFonts w:hint="eastAsia"/>
              </w:rPr>
              <w:t>用车时间早于当前时间</w:t>
            </w:r>
            <w:ins w:id="613" w:author="ethink wang" w:date="2017-02-07T10:25:00Z">
              <w:r w:rsidR="00653468">
                <w:rPr>
                  <w:rFonts w:hint="eastAsia"/>
                </w:rPr>
                <w:t>等</w:t>
              </w:r>
            </w:ins>
            <w:del w:id="614" w:author="ethink wang" w:date="2017-02-07T10:24:00Z">
              <w:r w:rsidDel="00A02A85">
                <w:rPr>
                  <w:rFonts w:hint="eastAsia"/>
                </w:rPr>
                <w:delText>；如选择的时间为预约订单时间，提交时，时间已经不在预约订单时间范围内</w:delText>
              </w:r>
            </w:del>
            <w:r>
              <w:rPr>
                <w:rFonts w:hint="eastAsia"/>
              </w:rPr>
              <w:t>。</w:t>
            </w:r>
          </w:p>
          <w:p w14:paraId="1AE2FD3C" w14:textId="77777777" w:rsidR="00CA4070" w:rsidRPr="00F57675" w:rsidRDefault="00CA4070" w:rsidP="00CA4070">
            <w:r>
              <w:t>3</w:t>
            </w:r>
            <w:del w:id="615" w:author="ethink wang" w:date="2017-02-07T10:23:00Z">
              <w:r w:rsidDel="00A02A85">
                <w:rPr>
                  <w:rFonts w:hint="eastAsia"/>
                </w:rPr>
                <w:delText xml:space="preserve">  </w:delText>
              </w:r>
            </w:del>
            <w:ins w:id="616" w:author="ethink wang" w:date="2017-02-07T10:23:00Z">
              <w:r w:rsidR="00A02A85">
                <w:rPr>
                  <w:rFonts w:hint="eastAsia"/>
                </w:rPr>
                <w:t>、</w:t>
              </w:r>
            </w:ins>
            <w:r w:rsidR="00F57675">
              <w:t>提交失败</w:t>
            </w:r>
            <w:r w:rsidR="00F57675">
              <w:rPr>
                <w:rFonts w:hint="eastAsia"/>
              </w:rPr>
              <w:t>，</w:t>
            </w:r>
            <w:r w:rsidR="00F57675">
              <w:t>浮窗提示</w:t>
            </w:r>
            <w:r w:rsidR="00F57675">
              <w:rPr>
                <w:rFonts w:hint="eastAsia"/>
              </w:rPr>
              <w:t>“提交失败，请稍后重试”</w:t>
            </w:r>
          </w:p>
        </w:tc>
      </w:tr>
      <w:tr w:rsidR="0016356A" w14:paraId="20647E9B" w14:textId="77777777" w:rsidTr="00FF16FD">
        <w:tc>
          <w:tcPr>
            <w:tcW w:w="959" w:type="dxa"/>
            <w:vAlign w:val="center"/>
          </w:tcPr>
          <w:p w14:paraId="1ED2DA82" w14:textId="77777777" w:rsidR="0016356A" w:rsidRDefault="00027943" w:rsidP="0051710F">
            <w:pPr>
              <w:jc w:val="center"/>
            </w:pPr>
            <w:r w:rsidRPr="000E0D04">
              <w:rPr>
                <w:rFonts w:hint="eastAsia"/>
              </w:rPr>
              <w:t>Ⅰ</w:t>
            </w:r>
            <w:r w:rsidRPr="000E0D04">
              <w:rPr>
                <w:rFonts w:hint="eastAsia"/>
              </w:rPr>
              <w:t>-</w:t>
            </w:r>
            <w:r>
              <w:t>C</w:t>
            </w:r>
            <w:r w:rsidRPr="000E0D04">
              <w:rPr>
                <w:rFonts w:hint="eastAsia"/>
              </w:rPr>
              <w:t>-0</w:t>
            </w:r>
            <w:r>
              <w:t>1</w:t>
            </w:r>
            <w:r w:rsidRPr="000E0D04">
              <w:t xml:space="preserve"> </w:t>
            </w:r>
            <w:r>
              <w:t>(09)</w:t>
            </w:r>
          </w:p>
        </w:tc>
        <w:tc>
          <w:tcPr>
            <w:tcW w:w="1134" w:type="dxa"/>
            <w:vAlign w:val="center"/>
          </w:tcPr>
          <w:p w14:paraId="1A157443" w14:textId="77777777" w:rsidR="0016356A" w:rsidRDefault="00027943" w:rsidP="0051710F">
            <w:pPr>
              <w:jc w:val="left"/>
            </w:pPr>
            <w:r>
              <w:rPr>
                <w:rFonts w:hint="eastAsia"/>
              </w:rPr>
              <w:t>说明</w:t>
            </w:r>
          </w:p>
        </w:tc>
        <w:tc>
          <w:tcPr>
            <w:tcW w:w="5528" w:type="dxa"/>
            <w:vAlign w:val="center"/>
          </w:tcPr>
          <w:p w14:paraId="4419E94F" w14:textId="77777777" w:rsidR="00140F06" w:rsidRDefault="00140F06" w:rsidP="0051710F">
            <w:r>
              <w:rPr>
                <w:rFonts w:hint="eastAsia"/>
              </w:rPr>
              <w:t>1</w:t>
            </w:r>
            <w:ins w:id="617" w:author="ethink wang" w:date="2017-02-07T10:35:00Z">
              <w:r w:rsidR="00653468">
                <w:rPr>
                  <w:rFonts w:hint="eastAsia"/>
                </w:rPr>
                <w:t>、</w:t>
              </w:r>
            </w:ins>
            <w:r w:rsidR="00027943">
              <w:rPr>
                <w:rFonts w:hint="eastAsia"/>
              </w:rPr>
              <w:t>弱提示“有什么需要叮嘱司机的尽管说”，可输入</w:t>
            </w:r>
            <w:r w:rsidR="00027943">
              <w:rPr>
                <w:rFonts w:hint="eastAsia"/>
              </w:rPr>
              <w:t>30</w:t>
            </w:r>
            <w:r w:rsidR="00027943">
              <w:rPr>
                <w:rFonts w:hint="eastAsia"/>
              </w:rPr>
              <w:t>个字符，超过不可输入。</w:t>
            </w:r>
          </w:p>
          <w:p w14:paraId="311853AB" w14:textId="77777777" w:rsidR="0016356A" w:rsidRDefault="00140F06" w:rsidP="0051710F">
            <w:r>
              <w:t>2</w:t>
            </w:r>
            <w:ins w:id="618" w:author="ethink wang" w:date="2017-02-07T10:35:00Z">
              <w:r w:rsidR="00653468">
                <w:rPr>
                  <w:rFonts w:hint="eastAsia"/>
                </w:rPr>
                <w:t>、</w:t>
              </w:r>
            </w:ins>
            <w:r>
              <w:rPr>
                <w:rFonts w:hint="eastAsia"/>
              </w:rPr>
              <w:t>如果即刻用车下单页面已经勾选“打表来接”，则备注显示“</w:t>
            </w:r>
            <w:r>
              <w:rPr>
                <w:rFonts w:hint="eastAsia"/>
              </w:rPr>
              <w:t>3</w:t>
            </w:r>
            <w:r>
              <w:rPr>
                <w:rFonts w:hint="eastAsia"/>
              </w:rPr>
              <w:t>公里打表来接”，如果此处删除“</w:t>
            </w:r>
            <w:r>
              <w:rPr>
                <w:rFonts w:hint="eastAsia"/>
              </w:rPr>
              <w:t>3</w:t>
            </w:r>
            <w:r>
              <w:rPr>
                <w:rFonts w:hint="eastAsia"/>
              </w:rPr>
              <w:t>公里打表来接”，则保存成功后，“打表来接”变为未勾选状态。</w:t>
            </w:r>
          </w:p>
          <w:p w14:paraId="0D4E840B" w14:textId="77777777" w:rsidR="00023620" w:rsidRDefault="00023620" w:rsidP="0051710F">
            <w:r>
              <w:rPr>
                <w:rFonts w:hint="eastAsia"/>
              </w:rPr>
              <w:t>3</w:t>
            </w:r>
            <w:ins w:id="619" w:author="ethink wang" w:date="2017-02-07T10:35:00Z">
              <w:r w:rsidR="00653468">
                <w:rPr>
                  <w:rFonts w:hint="eastAsia"/>
                </w:rPr>
                <w:t>、</w:t>
              </w:r>
            </w:ins>
            <w:r>
              <w:rPr>
                <w:rFonts w:hint="eastAsia"/>
              </w:rPr>
              <w:t>点击文字快捷键，将按键内容加载至输入框，按键变选中状态；再次点击，从输入框删除选中内容，按键变为未选中状态；直接删除输入框内的文字按键内容，按键变为</w:t>
            </w:r>
            <w:r>
              <w:rPr>
                <w:rFonts w:hint="eastAsia"/>
              </w:rPr>
              <w:lastRenderedPageBreak/>
              <w:t>未选中状态</w:t>
            </w:r>
          </w:p>
          <w:p w14:paraId="182C40F6" w14:textId="77777777" w:rsidR="00023620" w:rsidRDefault="00023620" w:rsidP="0051710F">
            <w:r>
              <w:rPr>
                <w:rFonts w:hint="eastAsia"/>
              </w:rPr>
              <w:t>4</w:t>
            </w:r>
            <w:ins w:id="620" w:author="ethink wang" w:date="2017-02-07T10:35:00Z">
              <w:r w:rsidR="00653468">
                <w:rPr>
                  <w:rFonts w:hint="eastAsia"/>
                </w:rPr>
                <w:t>、</w:t>
              </w:r>
            </w:ins>
            <w:r>
              <w:rPr>
                <w:rFonts w:hint="eastAsia"/>
              </w:rPr>
              <w:t>文字按键的文字内容大于可输入字数时，点击无效</w:t>
            </w:r>
          </w:p>
        </w:tc>
        <w:tc>
          <w:tcPr>
            <w:tcW w:w="2341" w:type="dxa"/>
            <w:vAlign w:val="center"/>
          </w:tcPr>
          <w:p w14:paraId="74C4E239" w14:textId="77777777" w:rsidR="0016356A" w:rsidRDefault="00023620" w:rsidP="00F57675">
            <w:r>
              <w:rPr>
                <w:rFonts w:hint="eastAsia"/>
              </w:rPr>
              <w:lastRenderedPageBreak/>
              <w:t>1</w:t>
            </w:r>
            <w:ins w:id="621" w:author="ethink wang" w:date="2017-02-07T10:35:00Z">
              <w:r w:rsidR="00653468">
                <w:rPr>
                  <w:rFonts w:hint="eastAsia"/>
                </w:rPr>
                <w:t>、</w:t>
              </w:r>
            </w:ins>
            <w:r>
              <w:rPr>
                <w:rFonts w:hint="eastAsia"/>
              </w:rPr>
              <w:t>在输入框“</w:t>
            </w:r>
            <w:r>
              <w:rPr>
                <w:rFonts w:hint="eastAsia"/>
              </w:rPr>
              <w:t>3</w:t>
            </w:r>
            <w:r>
              <w:rPr>
                <w:rFonts w:hint="eastAsia"/>
              </w:rPr>
              <w:t>公里打表来接”，保存成功后，下单页面“打表来接”按键变为选中状态</w:t>
            </w:r>
          </w:p>
          <w:p w14:paraId="4027A223" w14:textId="77777777" w:rsidR="00023620" w:rsidRDefault="00023620" w:rsidP="00F57675">
            <w:r>
              <w:rPr>
                <w:rFonts w:hint="eastAsia"/>
              </w:rPr>
              <w:t>2</w:t>
            </w:r>
            <w:ins w:id="622" w:author="ethink wang" w:date="2017-02-07T10:35:00Z">
              <w:r w:rsidR="00653468">
                <w:rPr>
                  <w:rFonts w:hint="eastAsia"/>
                </w:rPr>
                <w:t>、</w:t>
              </w:r>
            </w:ins>
            <w:r>
              <w:rPr>
                <w:rFonts w:hint="eastAsia"/>
              </w:rPr>
              <w:t>在输入框输入和文字按键相同内容，文字按键变为选中状态</w:t>
            </w:r>
          </w:p>
          <w:p w14:paraId="4B83F540" w14:textId="77777777" w:rsidR="00023620" w:rsidRPr="00023620" w:rsidRDefault="00023620" w:rsidP="00F57675">
            <w:r>
              <w:t>3</w:t>
            </w:r>
            <w:ins w:id="623" w:author="ethink wang" w:date="2017-02-07T10:35:00Z">
              <w:r w:rsidR="00653468">
                <w:rPr>
                  <w:rFonts w:hint="eastAsia"/>
                </w:rPr>
                <w:t>、</w:t>
              </w:r>
            </w:ins>
            <w:r>
              <w:t>如果输入框内有多个</w:t>
            </w:r>
            <w:r>
              <w:lastRenderedPageBreak/>
              <w:t>与文字按键相同的文字</w:t>
            </w:r>
            <w:r>
              <w:rPr>
                <w:rFonts w:hint="eastAsia"/>
              </w:rPr>
              <w:t>，</w:t>
            </w:r>
            <w:r>
              <w:t>点击该文字按键</w:t>
            </w:r>
            <w:r>
              <w:rPr>
                <w:rFonts w:hint="eastAsia"/>
              </w:rPr>
              <w:t>，</w:t>
            </w:r>
            <w:r>
              <w:t>则删除所有相同的内容</w:t>
            </w:r>
          </w:p>
        </w:tc>
      </w:tr>
      <w:tr w:rsidR="00023620" w14:paraId="3B7CFD8B" w14:textId="77777777" w:rsidTr="00FF16FD">
        <w:tc>
          <w:tcPr>
            <w:tcW w:w="959" w:type="dxa"/>
            <w:vAlign w:val="center"/>
          </w:tcPr>
          <w:p w14:paraId="4A59B86E" w14:textId="77777777" w:rsidR="00023620" w:rsidRPr="000E0D04" w:rsidRDefault="00023620" w:rsidP="0051710F">
            <w:pPr>
              <w:jc w:val="center"/>
            </w:pPr>
          </w:p>
        </w:tc>
        <w:tc>
          <w:tcPr>
            <w:tcW w:w="1134" w:type="dxa"/>
            <w:vAlign w:val="center"/>
          </w:tcPr>
          <w:p w14:paraId="6F052FAC" w14:textId="77777777" w:rsidR="00023620" w:rsidRDefault="00023620" w:rsidP="0051710F">
            <w:pPr>
              <w:jc w:val="left"/>
            </w:pPr>
            <w:r>
              <w:rPr>
                <w:rFonts w:hint="eastAsia"/>
              </w:rPr>
              <w:t>完成</w:t>
            </w:r>
          </w:p>
        </w:tc>
        <w:tc>
          <w:tcPr>
            <w:tcW w:w="5528" w:type="dxa"/>
            <w:vAlign w:val="center"/>
          </w:tcPr>
          <w:p w14:paraId="3502BFEA" w14:textId="77777777" w:rsidR="00023620" w:rsidRDefault="00023620" w:rsidP="0051710F">
            <w:r>
              <w:rPr>
                <w:rFonts w:hint="eastAsia"/>
              </w:rPr>
              <w:t>点击，保存输入内容并返回下单页面</w:t>
            </w:r>
          </w:p>
        </w:tc>
        <w:tc>
          <w:tcPr>
            <w:tcW w:w="2341" w:type="dxa"/>
            <w:vAlign w:val="center"/>
          </w:tcPr>
          <w:p w14:paraId="4589332C" w14:textId="77777777" w:rsidR="00023620" w:rsidRDefault="00023620" w:rsidP="00F57675">
            <w:r>
              <w:rPr>
                <w:rFonts w:hint="eastAsia"/>
              </w:rPr>
              <w:t>若未输入内容，点击“完成”</w:t>
            </w:r>
            <w:r w:rsidR="000B37DE">
              <w:rPr>
                <w:rFonts w:hint="eastAsia"/>
              </w:rPr>
              <w:t>，</w:t>
            </w:r>
            <w:r>
              <w:rPr>
                <w:rFonts w:hint="eastAsia"/>
              </w:rPr>
              <w:t>返回至下单页面</w:t>
            </w:r>
          </w:p>
        </w:tc>
      </w:tr>
      <w:tr w:rsidR="00027943" w14:paraId="3A5DBB9A" w14:textId="77777777" w:rsidTr="00FF16FD">
        <w:tc>
          <w:tcPr>
            <w:tcW w:w="959" w:type="dxa"/>
            <w:vAlign w:val="center"/>
          </w:tcPr>
          <w:p w14:paraId="4517A02D" w14:textId="77777777" w:rsidR="00027943" w:rsidRPr="000E0D04" w:rsidRDefault="00027943" w:rsidP="0051710F">
            <w:pPr>
              <w:jc w:val="center"/>
            </w:pPr>
          </w:p>
        </w:tc>
        <w:tc>
          <w:tcPr>
            <w:tcW w:w="1134" w:type="dxa"/>
            <w:vAlign w:val="center"/>
          </w:tcPr>
          <w:p w14:paraId="3668C0A8" w14:textId="77777777" w:rsidR="00027943" w:rsidRDefault="00023620" w:rsidP="0051710F">
            <w:pPr>
              <w:jc w:val="left"/>
            </w:pPr>
            <w:r>
              <w:rPr>
                <w:rFonts w:hint="eastAsia"/>
              </w:rPr>
              <w:t>返回</w:t>
            </w:r>
          </w:p>
        </w:tc>
        <w:tc>
          <w:tcPr>
            <w:tcW w:w="5528" w:type="dxa"/>
            <w:vAlign w:val="center"/>
          </w:tcPr>
          <w:p w14:paraId="6BB3AC7E" w14:textId="77777777" w:rsidR="00027943" w:rsidRDefault="00023620" w:rsidP="0051710F">
            <w:r>
              <w:rPr>
                <w:rFonts w:hint="eastAsia"/>
              </w:rPr>
              <w:t>点击返回下单页面吗，不保存输入内容</w:t>
            </w:r>
          </w:p>
        </w:tc>
        <w:tc>
          <w:tcPr>
            <w:tcW w:w="2341" w:type="dxa"/>
            <w:vAlign w:val="center"/>
          </w:tcPr>
          <w:p w14:paraId="66ED5834" w14:textId="77777777" w:rsidR="00027943" w:rsidRDefault="00027943" w:rsidP="00F57675"/>
        </w:tc>
      </w:tr>
      <w:tr w:rsidR="005B4F30" w14:paraId="22931468" w14:textId="77777777" w:rsidTr="00FF16FD">
        <w:tc>
          <w:tcPr>
            <w:tcW w:w="959" w:type="dxa"/>
            <w:vAlign w:val="center"/>
          </w:tcPr>
          <w:p w14:paraId="38F2CE53" w14:textId="77777777" w:rsidR="005B4F30" w:rsidRDefault="00345475" w:rsidP="0051710F">
            <w:pPr>
              <w:jc w:val="center"/>
            </w:pPr>
            <w:r w:rsidRPr="000E0D04">
              <w:rPr>
                <w:rFonts w:hint="eastAsia"/>
              </w:rPr>
              <w:t>Ⅰ</w:t>
            </w:r>
            <w:r w:rsidRPr="000E0D04">
              <w:rPr>
                <w:rFonts w:hint="eastAsia"/>
              </w:rPr>
              <w:t>-</w:t>
            </w:r>
            <w:r>
              <w:t>C</w:t>
            </w:r>
            <w:r w:rsidRPr="000E0D04">
              <w:rPr>
                <w:rFonts w:hint="eastAsia"/>
              </w:rPr>
              <w:t>-0</w:t>
            </w:r>
            <w:r>
              <w:t>1</w:t>
            </w:r>
            <w:r w:rsidRPr="000E0D04">
              <w:t xml:space="preserve"> </w:t>
            </w:r>
            <w:r w:rsidR="00095B13">
              <w:t>(06</w:t>
            </w:r>
            <w:r>
              <w:t>)</w:t>
            </w:r>
          </w:p>
        </w:tc>
        <w:tc>
          <w:tcPr>
            <w:tcW w:w="1134" w:type="dxa"/>
            <w:vAlign w:val="center"/>
          </w:tcPr>
          <w:p w14:paraId="55E215A6" w14:textId="77777777" w:rsidR="005B4F30" w:rsidRDefault="00095B13" w:rsidP="0051710F">
            <w:pPr>
              <w:jc w:val="left"/>
            </w:pPr>
            <w:r>
              <w:t>说明</w:t>
            </w:r>
          </w:p>
        </w:tc>
        <w:tc>
          <w:tcPr>
            <w:tcW w:w="5528" w:type="dxa"/>
            <w:vAlign w:val="center"/>
          </w:tcPr>
          <w:p w14:paraId="5D6576CA" w14:textId="77777777" w:rsidR="00095B13" w:rsidRPr="00653468" w:rsidRDefault="00D35AE6" w:rsidP="00095B13">
            <w:pPr>
              <w:rPr>
                <w:rPrChange w:id="624" w:author="ethink wang" w:date="2017-02-07T10:43:00Z">
                  <w:rPr>
                    <w:color w:val="FF0000"/>
                  </w:rPr>
                </w:rPrChange>
              </w:rPr>
            </w:pPr>
            <w:r w:rsidRPr="00D35AE6">
              <w:rPr>
                <w:rFonts w:hint="eastAsia"/>
                <w:b/>
                <w:rPrChange w:id="625" w:author="ethink wang" w:date="2017-02-07T10:46:00Z">
                  <w:rPr>
                    <w:rFonts w:hint="eastAsia"/>
                    <w:color w:val="FF0000"/>
                  </w:rPr>
                </w:rPrChange>
              </w:rPr>
              <w:t>即刻订单</w:t>
            </w:r>
            <w:r w:rsidRPr="00D35AE6">
              <w:rPr>
                <w:rFonts w:hint="eastAsia"/>
                <w:rPrChange w:id="626" w:author="ethink wang" w:date="2017-02-07T10:43:00Z">
                  <w:rPr>
                    <w:rFonts w:hint="eastAsia"/>
                    <w:color w:val="FF0000"/>
                  </w:rPr>
                </w:rPrChange>
              </w:rPr>
              <w:t>，提交成功进入本页面，采用倒计时。</w:t>
            </w:r>
          </w:p>
          <w:p w14:paraId="188B1C65" w14:textId="77777777" w:rsidR="00095B13" w:rsidRPr="00653468" w:rsidRDefault="00D35AE6" w:rsidP="00095B13">
            <w:pPr>
              <w:rPr>
                <w:rPrChange w:id="627" w:author="ethink wang" w:date="2017-02-07T10:43:00Z">
                  <w:rPr>
                    <w:color w:val="FF0000"/>
                  </w:rPr>
                </w:rPrChange>
              </w:rPr>
            </w:pPr>
            <w:r w:rsidRPr="00D35AE6">
              <w:rPr>
                <w:rFonts w:hint="eastAsia"/>
                <w:rPrChange w:id="628" w:author="ethink wang" w:date="2017-02-07T10:43:00Z">
                  <w:rPr>
                    <w:rFonts w:hint="eastAsia"/>
                    <w:color w:val="FF0000"/>
                  </w:rPr>
                </w:rPrChange>
              </w:rPr>
              <w:t>倒计时时间根据不同的派单方式取值不同：</w:t>
            </w:r>
          </w:p>
          <w:p w14:paraId="2BCD0F95" w14:textId="77777777" w:rsidR="00095B13" w:rsidRPr="00653468" w:rsidRDefault="00653468" w:rsidP="00095B13">
            <w:pPr>
              <w:rPr>
                <w:rPrChange w:id="629" w:author="ethink wang" w:date="2017-02-07T10:43:00Z">
                  <w:rPr>
                    <w:color w:val="FF0000"/>
                  </w:rPr>
                </w:rPrChange>
              </w:rPr>
            </w:pPr>
            <w:ins w:id="630" w:author="ethink wang" w:date="2017-02-07T10:46:00Z">
              <w:r>
                <w:rPr>
                  <w:rFonts w:hint="eastAsia"/>
                </w:rPr>
                <w:t>（</w:t>
              </w:r>
              <w:r>
                <w:rPr>
                  <w:rFonts w:hint="eastAsia"/>
                </w:rPr>
                <w:t>1</w:t>
              </w:r>
              <w:r>
                <w:rPr>
                  <w:rFonts w:hint="eastAsia"/>
                </w:rPr>
                <w:t>）</w:t>
              </w:r>
            </w:ins>
            <w:r w:rsidR="00D35AE6" w:rsidRPr="00D35AE6">
              <w:rPr>
                <w:rFonts w:hint="eastAsia"/>
                <w:rPrChange w:id="631" w:author="ethink wang" w:date="2017-02-07T10:43:00Z">
                  <w:rPr>
                    <w:rFonts w:hint="eastAsia"/>
                    <w:color w:val="FF0000"/>
                  </w:rPr>
                </w:rPrChange>
              </w:rPr>
              <w:t>强派模式，系统派单：倒计时长</w:t>
            </w:r>
            <w:r w:rsidR="00D35AE6" w:rsidRPr="00D35AE6">
              <w:rPr>
                <w:rPrChange w:id="632" w:author="ethink wang" w:date="2017-02-07T10:43:00Z">
                  <w:rPr>
                    <w:color w:val="FF0000"/>
                  </w:rPr>
                </w:rPrChange>
              </w:rPr>
              <w:t>=</w:t>
            </w:r>
            <w:r w:rsidR="00D35AE6" w:rsidRPr="00D35AE6">
              <w:rPr>
                <w:rFonts w:hint="eastAsia"/>
                <w:rPrChange w:id="633" w:author="ethink wang" w:date="2017-02-07T10:43:00Z">
                  <w:rPr>
                    <w:rFonts w:hint="eastAsia"/>
                    <w:color w:val="FF0000"/>
                  </w:rPr>
                </w:rPrChange>
              </w:rPr>
              <w:t>派单时限</w:t>
            </w:r>
          </w:p>
          <w:p w14:paraId="74DB8624" w14:textId="77777777" w:rsidR="00095B13" w:rsidRPr="00653468" w:rsidRDefault="00653468" w:rsidP="00095B13">
            <w:pPr>
              <w:rPr>
                <w:rPrChange w:id="634" w:author="ethink wang" w:date="2017-02-07T10:43:00Z">
                  <w:rPr>
                    <w:color w:val="FF0000"/>
                  </w:rPr>
                </w:rPrChange>
              </w:rPr>
            </w:pPr>
            <w:ins w:id="635" w:author="ethink wang" w:date="2017-02-07T10:46:00Z">
              <w:r>
                <w:rPr>
                  <w:rFonts w:hint="eastAsia"/>
                </w:rPr>
                <w:t>（</w:t>
              </w:r>
              <w:r>
                <w:rPr>
                  <w:rFonts w:hint="eastAsia"/>
                </w:rPr>
                <w:t>2</w:t>
              </w:r>
              <w:r>
                <w:rPr>
                  <w:rFonts w:hint="eastAsia"/>
                </w:rPr>
                <w:t>）</w:t>
              </w:r>
            </w:ins>
            <w:r w:rsidR="00D35AE6" w:rsidRPr="00D35AE6">
              <w:rPr>
                <w:rFonts w:hint="eastAsia"/>
                <w:rPrChange w:id="636" w:author="ethink wang" w:date="2017-02-07T10:43:00Z">
                  <w:rPr>
                    <w:rFonts w:hint="eastAsia"/>
                    <w:color w:val="FF0000"/>
                  </w:rPr>
                </w:rPrChange>
              </w:rPr>
              <w:t>强派模式，系统</w:t>
            </w:r>
            <w:r w:rsidR="00D35AE6" w:rsidRPr="00D35AE6">
              <w:rPr>
                <w:rPrChange w:id="637" w:author="ethink wang" w:date="2017-02-07T10:43:00Z">
                  <w:rPr>
                    <w:color w:val="FF0000"/>
                  </w:rPr>
                </w:rPrChange>
              </w:rPr>
              <w:t>+</w:t>
            </w:r>
            <w:r w:rsidR="00D35AE6" w:rsidRPr="00D35AE6">
              <w:rPr>
                <w:rFonts w:hint="eastAsia"/>
                <w:rPrChange w:id="638" w:author="ethink wang" w:date="2017-02-07T10:43:00Z">
                  <w:rPr>
                    <w:rFonts w:hint="eastAsia"/>
                    <w:color w:val="FF0000"/>
                  </w:rPr>
                </w:rPrChange>
              </w:rPr>
              <w:t>人工派单：倒计时长</w:t>
            </w:r>
            <w:r w:rsidR="00D35AE6" w:rsidRPr="00D35AE6">
              <w:rPr>
                <w:rPrChange w:id="639" w:author="ethink wang" w:date="2017-02-07T10:43:00Z">
                  <w:rPr>
                    <w:color w:val="FF0000"/>
                  </w:rPr>
                </w:rPrChange>
              </w:rPr>
              <w:t>=</w:t>
            </w:r>
            <w:r w:rsidR="00D35AE6" w:rsidRPr="00D35AE6">
              <w:rPr>
                <w:rFonts w:hint="eastAsia"/>
                <w:rPrChange w:id="640" w:author="ethink wang" w:date="2017-02-07T10:43:00Z">
                  <w:rPr>
                    <w:rFonts w:hint="eastAsia"/>
                    <w:color w:val="FF0000"/>
                  </w:rPr>
                </w:rPrChange>
              </w:rPr>
              <w:t>派单时限</w:t>
            </w:r>
            <w:r w:rsidR="00D35AE6" w:rsidRPr="00D35AE6">
              <w:rPr>
                <w:rPrChange w:id="641" w:author="ethink wang" w:date="2017-02-07T10:43:00Z">
                  <w:rPr>
                    <w:color w:val="FF0000"/>
                  </w:rPr>
                </w:rPrChange>
              </w:rPr>
              <w:t>+</w:t>
            </w:r>
            <w:r w:rsidR="00D35AE6" w:rsidRPr="00D35AE6">
              <w:rPr>
                <w:rFonts w:hint="eastAsia"/>
                <w:rPrChange w:id="642" w:author="ethink wang" w:date="2017-02-07T10:43:00Z">
                  <w:rPr>
                    <w:rFonts w:hint="eastAsia"/>
                    <w:color w:val="FF0000"/>
                  </w:rPr>
                </w:rPrChange>
              </w:rPr>
              <w:t>指派时限</w:t>
            </w:r>
          </w:p>
          <w:p w14:paraId="24B60A11" w14:textId="77777777" w:rsidR="00095B13" w:rsidRPr="00653468" w:rsidRDefault="00653468" w:rsidP="00095B13">
            <w:pPr>
              <w:rPr>
                <w:rPrChange w:id="643" w:author="ethink wang" w:date="2017-02-07T10:43:00Z">
                  <w:rPr>
                    <w:color w:val="FF0000"/>
                  </w:rPr>
                </w:rPrChange>
              </w:rPr>
            </w:pPr>
            <w:ins w:id="644" w:author="ethink wang" w:date="2017-02-07T10:46:00Z">
              <w:r>
                <w:rPr>
                  <w:rFonts w:hint="eastAsia"/>
                </w:rPr>
                <w:t>（</w:t>
              </w:r>
              <w:r>
                <w:rPr>
                  <w:rFonts w:hint="eastAsia"/>
                </w:rPr>
                <w:t>3</w:t>
              </w:r>
              <w:r>
                <w:rPr>
                  <w:rFonts w:hint="eastAsia"/>
                </w:rPr>
                <w:t>）</w:t>
              </w:r>
            </w:ins>
            <w:r w:rsidR="00D35AE6" w:rsidRPr="00D35AE6">
              <w:rPr>
                <w:rFonts w:hint="eastAsia"/>
                <w:rPrChange w:id="645" w:author="ethink wang" w:date="2017-02-07T10:43:00Z">
                  <w:rPr>
                    <w:rFonts w:hint="eastAsia"/>
                    <w:color w:val="FF0000"/>
                  </w:rPr>
                </w:rPrChange>
              </w:rPr>
              <w:t>抢派模式，系统派单：倒计时长</w:t>
            </w:r>
            <w:r w:rsidR="00D35AE6" w:rsidRPr="00D35AE6">
              <w:rPr>
                <w:rPrChange w:id="646" w:author="ethink wang" w:date="2017-02-07T10:43:00Z">
                  <w:rPr>
                    <w:color w:val="FF0000"/>
                  </w:rPr>
                </w:rPrChange>
              </w:rPr>
              <w:t>=</w:t>
            </w:r>
            <w:r w:rsidR="00D35AE6" w:rsidRPr="00D35AE6">
              <w:rPr>
                <w:rFonts w:hint="eastAsia"/>
                <w:rPrChange w:id="647" w:author="ethink wang" w:date="2017-02-07T10:43:00Z">
                  <w:rPr>
                    <w:rFonts w:hint="eastAsia"/>
                    <w:color w:val="FF0000"/>
                  </w:rPr>
                </w:rPrChange>
              </w:rPr>
              <w:t>派单时限</w:t>
            </w:r>
            <w:r w:rsidR="00D35AE6" w:rsidRPr="00D35AE6">
              <w:rPr>
                <w:rPrChange w:id="648" w:author="ethink wang" w:date="2017-02-07T10:43:00Z">
                  <w:rPr>
                    <w:color w:val="FF0000"/>
                  </w:rPr>
                </w:rPrChange>
              </w:rPr>
              <w:t>+</w:t>
            </w:r>
            <w:r w:rsidR="00D35AE6" w:rsidRPr="00D35AE6">
              <w:rPr>
                <w:rFonts w:hint="eastAsia"/>
                <w:rPrChange w:id="649" w:author="ethink wang" w:date="2017-02-07T10:43:00Z">
                  <w:rPr>
                    <w:rFonts w:hint="eastAsia"/>
                    <w:color w:val="FF0000"/>
                  </w:rPr>
                </w:rPrChange>
              </w:rPr>
              <w:t>抢单时限</w:t>
            </w:r>
          </w:p>
          <w:p w14:paraId="76ACF2BB" w14:textId="77777777" w:rsidR="00095B13" w:rsidRPr="00653468" w:rsidRDefault="00653468" w:rsidP="00095B13">
            <w:pPr>
              <w:rPr>
                <w:rPrChange w:id="650" w:author="ethink wang" w:date="2017-02-07T10:43:00Z">
                  <w:rPr>
                    <w:color w:val="FF0000"/>
                  </w:rPr>
                </w:rPrChange>
              </w:rPr>
            </w:pPr>
            <w:ins w:id="651" w:author="ethink wang" w:date="2017-02-07T10:46:00Z">
              <w:r>
                <w:rPr>
                  <w:rFonts w:hint="eastAsia"/>
                </w:rPr>
                <w:t>（</w:t>
              </w:r>
              <w:r>
                <w:rPr>
                  <w:rFonts w:hint="eastAsia"/>
                </w:rPr>
                <w:t>4</w:t>
              </w:r>
              <w:r>
                <w:rPr>
                  <w:rFonts w:hint="eastAsia"/>
                </w:rPr>
                <w:t>）</w:t>
              </w:r>
            </w:ins>
            <w:r w:rsidR="00D35AE6" w:rsidRPr="00D35AE6">
              <w:rPr>
                <w:rFonts w:hint="eastAsia"/>
                <w:rPrChange w:id="652" w:author="ethink wang" w:date="2017-02-07T10:43:00Z">
                  <w:rPr>
                    <w:rFonts w:hint="eastAsia"/>
                    <w:color w:val="FF0000"/>
                  </w:rPr>
                </w:rPrChange>
              </w:rPr>
              <w:t>抢派模式，系统</w:t>
            </w:r>
            <w:r w:rsidR="00D35AE6" w:rsidRPr="00D35AE6">
              <w:rPr>
                <w:rPrChange w:id="653" w:author="ethink wang" w:date="2017-02-07T10:43:00Z">
                  <w:rPr>
                    <w:color w:val="FF0000"/>
                  </w:rPr>
                </w:rPrChange>
              </w:rPr>
              <w:t>+</w:t>
            </w:r>
            <w:r w:rsidR="00D35AE6" w:rsidRPr="00D35AE6">
              <w:rPr>
                <w:rFonts w:hint="eastAsia"/>
                <w:rPrChange w:id="654" w:author="ethink wang" w:date="2017-02-07T10:43:00Z">
                  <w:rPr>
                    <w:rFonts w:hint="eastAsia"/>
                    <w:color w:val="FF0000"/>
                  </w:rPr>
                </w:rPrChange>
              </w:rPr>
              <w:t>人工派单：倒计时长</w:t>
            </w:r>
            <w:r w:rsidR="00D35AE6" w:rsidRPr="00D35AE6">
              <w:rPr>
                <w:rPrChange w:id="655" w:author="ethink wang" w:date="2017-02-07T10:43:00Z">
                  <w:rPr>
                    <w:color w:val="FF0000"/>
                  </w:rPr>
                </w:rPrChange>
              </w:rPr>
              <w:t>=</w:t>
            </w:r>
            <w:r w:rsidR="00D35AE6" w:rsidRPr="00D35AE6">
              <w:rPr>
                <w:rFonts w:hint="eastAsia"/>
                <w:rPrChange w:id="656" w:author="ethink wang" w:date="2017-02-07T10:43:00Z">
                  <w:rPr>
                    <w:rFonts w:hint="eastAsia"/>
                    <w:color w:val="FF0000"/>
                  </w:rPr>
                </w:rPrChange>
              </w:rPr>
              <w:t>派单时限</w:t>
            </w:r>
            <w:r w:rsidR="00D35AE6" w:rsidRPr="00D35AE6">
              <w:rPr>
                <w:rPrChange w:id="657" w:author="ethink wang" w:date="2017-02-07T10:43:00Z">
                  <w:rPr>
                    <w:color w:val="FF0000"/>
                  </w:rPr>
                </w:rPrChange>
              </w:rPr>
              <w:t>+</w:t>
            </w:r>
            <w:r w:rsidR="00D35AE6" w:rsidRPr="00D35AE6">
              <w:rPr>
                <w:rFonts w:hint="eastAsia"/>
                <w:rPrChange w:id="658" w:author="ethink wang" w:date="2017-02-07T10:43:00Z">
                  <w:rPr>
                    <w:rFonts w:hint="eastAsia"/>
                    <w:color w:val="FF0000"/>
                  </w:rPr>
                </w:rPrChange>
              </w:rPr>
              <w:t>指派时限</w:t>
            </w:r>
          </w:p>
          <w:p w14:paraId="63E8F7DA" w14:textId="77777777" w:rsidR="00095B13" w:rsidRPr="00653468" w:rsidRDefault="00653468" w:rsidP="00095B13">
            <w:pPr>
              <w:rPr>
                <w:rPrChange w:id="659" w:author="ethink wang" w:date="2017-02-07T10:43:00Z">
                  <w:rPr>
                    <w:color w:val="FF0000"/>
                  </w:rPr>
                </w:rPrChange>
              </w:rPr>
            </w:pPr>
            <w:ins w:id="660" w:author="ethink wang" w:date="2017-02-07T10:46:00Z">
              <w:r>
                <w:rPr>
                  <w:rFonts w:hint="eastAsia"/>
                </w:rPr>
                <w:t>（</w:t>
              </w:r>
              <w:r>
                <w:rPr>
                  <w:rFonts w:hint="eastAsia"/>
                </w:rPr>
                <w:t>5</w:t>
              </w:r>
              <w:r>
                <w:rPr>
                  <w:rFonts w:hint="eastAsia"/>
                </w:rPr>
                <w:t>）</w:t>
              </w:r>
            </w:ins>
            <w:r w:rsidR="00D35AE6" w:rsidRPr="00D35AE6">
              <w:rPr>
                <w:rFonts w:hint="eastAsia"/>
                <w:rPrChange w:id="661" w:author="ethink wang" w:date="2017-02-07T10:43:00Z">
                  <w:rPr>
                    <w:rFonts w:hint="eastAsia"/>
                    <w:color w:val="FF0000"/>
                  </w:rPr>
                </w:rPrChange>
              </w:rPr>
              <w:t>抢单模式，系统派单：倒计时长</w:t>
            </w:r>
            <w:r w:rsidR="00D35AE6" w:rsidRPr="00D35AE6">
              <w:rPr>
                <w:rPrChange w:id="662" w:author="ethink wang" w:date="2017-02-07T10:43:00Z">
                  <w:rPr>
                    <w:color w:val="FF0000"/>
                  </w:rPr>
                </w:rPrChange>
              </w:rPr>
              <w:t>=</w:t>
            </w:r>
            <w:r w:rsidR="00D35AE6" w:rsidRPr="00D35AE6">
              <w:rPr>
                <w:rFonts w:hint="eastAsia"/>
                <w:rPrChange w:id="663" w:author="ethink wang" w:date="2017-02-07T10:43:00Z">
                  <w:rPr>
                    <w:rFonts w:hint="eastAsia"/>
                    <w:color w:val="FF0000"/>
                  </w:rPr>
                </w:rPrChange>
              </w:rPr>
              <w:t>派单时限</w:t>
            </w:r>
            <w:r w:rsidR="00D35AE6" w:rsidRPr="00D35AE6">
              <w:rPr>
                <w:rPrChange w:id="664" w:author="ethink wang" w:date="2017-02-07T10:43:00Z">
                  <w:rPr>
                    <w:color w:val="FF0000"/>
                  </w:rPr>
                </w:rPrChange>
              </w:rPr>
              <w:t>+</w:t>
            </w:r>
            <w:r w:rsidR="00D35AE6" w:rsidRPr="00D35AE6">
              <w:rPr>
                <w:rFonts w:hint="eastAsia"/>
                <w:rPrChange w:id="665" w:author="ethink wang" w:date="2017-02-07T10:43:00Z">
                  <w:rPr>
                    <w:rFonts w:hint="eastAsia"/>
                    <w:color w:val="FF0000"/>
                  </w:rPr>
                </w:rPrChange>
              </w:rPr>
              <w:t>抢单时限</w:t>
            </w:r>
          </w:p>
          <w:p w14:paraId="7B795336" w14:textId="77777777" w:rsidR="005B4F30" w:rsidRPr="00095B13" w:rsidRDefault="00653468" w:rsidP="00095B13">
            <w:pPr>
              <w:rPr>
                <w:color w:val="FF0000"/>
              </w:rPr>
            </w:pPr>
            <w:ins w:id="666" w:author="ethink wang" w:date="2017-02-07T10:46:00Z">
              <w:r>
                <w:rPr>
                  <w:rFonts w:hint="eastAsia"/>
                </w:rPr>
                <w:t>（</w:t>
              </w:r>
              <w:r>
                <w:rPr>
                  <w:rFonts w:hint="eastAsia"/>
                </w:rPr>
                <w:t>6</w:t>
              </w:r>
              <w:r>
                <w:rPr>
                  <w:rFonts w:hint="eastAsia"/>
                </w:rPr>
                <w:t>）</w:t>
              </w:r>
            </w:ins>
            <w:r w:rsidR="00D35AE6" w:rsidRPr="00D35AE6">
              <w:rPr>
                <w:rFonts w:hint="eastAsia"/>
                <w:rPrChange w:id="667" w:author="ethink wang" w:date="2017-02-07T10:43:00Z">
                  <w:rPr>
                    <w:rFonts w:hint="eastAsia"/>
                    <w:color w:val="FF0000"/>
                  </w:rPr>
                </w:rPrChange>
              </w:rPr>
              <w:t>抢单模式，系统</w:t>
            </w:r>
            <w:r w:rsidR="00D35AE6" w:rsidRPr="00D35AE6">
              <w:rPr>
                <w:rPrChange w:id="668" w:author="ethink wang" w:date="2017-02-07T10:43:00Z">
                  <w:rPr>
                    <w:color w:val="FF0000"/>
                  </w:rPr>
                </w:rPrChange>
              </w:rPr>
              <w:t>+</w:t>
            </w:r>
            <w:r w:rsidR="00D35AE6" w:rsidRPr="00D35AE6">
              <w:rPr>
                <w:rFonts w:hint="eastAsia"/>
                <w:rPrChange w:id="669" w:author="ethink wang" w:date="2017-02-07T10:43:00Z">
                  <w:rPr>
                    <w:rFonts w:hint="eastAsia"/>
                    <w:color w:val="FF0000"/>
                  </w:rPr>
                </w:rPrChange>
              </w:rPr>
              <w:t>人工派单：倒计时长</w:t>
            </w:r>
            <w:r w:rsidR="00D35AE6" w:rsidRPr="00D35AE6">
              <w:rPr>
                <w:rPrChange w:id="670" w:author="ethink wang" w:date="2017-02-07T10:43:00Z">
                  <w:rPr>
                    <w:color w:val="FF0000"/>
                  </w:rPr>
                </w:rPrChange>
              </w:rPr>
              <w:t>=</w:t>
            </w:r>
            <w:r w:rsidR="00D35AE6" w:rsidRPr="00D35AE6">
              <w:rPr>
                <w:rFonts w:hint="eastAsia"/>
                <w:rPrChange w:id="671" w:author="ethink wang" w:date="2017-02-07T10:43:00Z">
                  <w:rPr>
                    <w:rFonts w:hint="eastAsia"/>
                    <w:color w:val="FF0000"/>
                  </w:rPr>
                </w:rPrChange>
              </w:rPr>
              <w:t>派单时限</w:t>
            </w:r>
            <w:r w:rsidR="00D35AE6" w:rsidRPr="00D35AE6">
              <w:rPr>
                <w:rPrChange w:id="672" w:author="ethink wang" w:date="2017-02-07T10:43:00Z">
                  <w:rPr>
                    <w:color w:val="FF0000"/>
                  </w:rPr>
                </w:rPrChange>
              </w:rPr>
              <w:t>+</w:t>
            </w:r>
            <w:r w:rsidR="00D35AE6" w:rsidRPr="00D35AE6">
              <w:rPr>
                <w:rFonts w:hint="eastAsia"/>
                <w:rPrChange w:id="673" w:author="ethink wang" w:date="2017-02-07T10:43:00Z">
                  <w:rPr>
                    <w:rFonts w:hint="eastAsia"/>
                    <w:color w:val="FF0000"/>
                  </w:rPr>
                </w:rPrChange>
              </w:rPr>
              <w:t>指派时限</w:t>
            </w:r>
          </w:p>
        </w:tc>
        <w:tc>
          <w:tcPr>
            <w:tcW w:w="2341" w:type="dxa"/>
            <w:vAlign w:val="center"/>
          </w:tcPr>
          <w:p w14:paraId="787A49D5" w14:textId="77777777" w:rsidR="00932F24" w:rsidRDefault="00932F24" w:rsidP="00932F24">
            <w:r>
              <w:rPr>
                <w:rFonts w:hint="eastAsia"/>
              </w:rPr>
              <w:t>1</w:t>
            </w:r>
            <w:ins w:id="674" w:author="ethink wang" w:date="2017-02-07T10:46:00Z">
              <w:r w:rsidR="00233FC5">
                <w:rPr>
                  <w:rFonts w:hint="eastAsia"/>
                </w:rPr>
                <w:t>、</w:t>
              </w:r>
            </w:ins>
            <w:r>
              <w:rPr>
                <w:rFonts w:hint="eastAsia"/>
              </w:rPr>
              <w:t>如果强行退出或者</w:t>
            </w:r>
            <w:r>
              <w:rPr>
                <w:rFonts w:hint="eastAsia"/>
              </w:rPr>
              <w:t xml:space="preserve"> App </w:t>
            </w:r>
            <w:r>
              <w:rPr>
                <w:rFonts w:hint="eastAsia"/>
              </w:rPr>
              <w:t>后台，再次回到本</w:t>
            </w:r>
            <w:r>
              <w:rPr>
                <w:rFonts w:hint="eastAsia"/>
              </w:rPr>
              <w:t xml:space="preserve"> App</w:t>
            </w:r>
            <w:r>
              <w:rPr>
                <w:rFonts w:hint="eastAsia"/>
              </w:rPr>
              <w:t>，检测到有订单正在等待接单则自动打开本接单界面。</w:t>
            </w:r>
          </w:p>
          <w:p w14:paraId="066F5D1B" w14:textId="77777777" w:rsidR="00932F24" w:rsidRDefault="00932F24" w:rsidP="00932F24">
            <w:r>
              <w:t>2</w:t>
            </w:r>
            <w:ins w:id="675" w:author="ethink wang" w:date="2017-02-07T10:47:00Z">
              <w:r w:rsidR="00233FC5">
                <w:rPr>
                  <w:rFonts w:hint="eastAsia"/>
                </w:rPr>
                <w:t>、</w:t>
              </w:r>
            </w:ins>
            <w:r>
              <w:rPr>
                <w:rFonts w:hint="eastAsia"/>
              </w:rPr>
              <w:t>强行退出后，再次回到本</w:t>
            </w:r>
            <w:r>
              <w:rPr>
                <w:rFonts w:hint="eastAsia"/>
              </w:rPr>
              <w:t xml:space="preserve"> App</w:t>
            </w:r>
            <w:r>
              <w:rPr>
                <w:rFonts w:hint="eastAsia"/>
              </w:rPr>
              <w:t>：</w:t>
            </w:r>
          </w:p>
          <w:p w14:paraId="7953777F" w14:textId="77777777" w:rsidR="00932F24" w:rsidRDefault="00932F24" w:rsidP="00932F24">
            <w:r>
              <w:rPr>
                <w:rFonts w:hint="eastAsia"/>
              </w:rPr>
              <w:t xml:space="preserve">(1) </w:t>
            </w:r>
            <w:r>
              <w:rPr>
                <w:rFonts w:hint="eastAsia"/>
              </w:rPr>
              <w:t>如果再次打开时派单已经超时</w:t>
            </w:r>
            <w:ins w:id="676" w:author="ethink wang" w:date="2017-02-07T10:53:00Z">
              <w:r w:rsidR="005E75D7">
                <w:rPr>
                  <w:rFonts w:hint="eastAsia"/>
                </w:rPr>
                <w:t>，</w:t>
              </w:r>
            </w:ins>
            <w:r>
              <w:rPr>
                <w:rFonts w:hint="eastAsia"/>
              </w:rPr>
              <w:t>则弹窗提示：标题“提示”，</w:t>
            </w:r>
          </w:p>
          <w:p w14:paraId="121C472A" w14:textId="77777777" w:rsidR="00932F24" w:rsidRDefault="00932F24" w:rsidP="00932F24">
            <w:r>
              <w:rPr>
                <w:rFonts w:hint="eastAsia"/>
              </w:rPr>
              <w:t>文案“您有一个订单超时，已自动关闭”，按钮“我知道了”；</w:t>
            </w:r>
          </w:p>
          <w:p w14:paraId="61E2CBD4" w14:textId="77777777" w:rsidR="00932F24" w:rsidRDefault="00932F24" w:rsidP="00932F24">
            <w:r>
              <w:rPr>
                <w:rFonts w:hint="eastAsia"/>
              </w:rPr>
              <w:t>点“我知道了”关闭弹窗。</w:t>
            </w:r>
          </w:p>
          <w:p w14:paraId="54B27F59" w14:textId="77777777" w:rsidR="00932F24" w:rsidRDefault="00932F24" w:rsidP="00932F24">
            <w:r>
              <w:rPr>
                <w:rFonts w:hint="eastAsia"/>
              </w:rPr>
              <w:t xml:space="preserve">(2) </w:t>
            </w:r>
            <w:r>
              <w:rPr>
                <w:rFonts w:hint="eastAsia"/>
              </w:rPr>
              <w:t>如果再次打开时派单成功了，则弹窗提示：标题“提示”，</w:t>
            </w:r>
          </w:p>
          <w:p w14:paraId="5ECC526C" w14:textId="77777777" w:rsidR="00932F24" w:rsidRDefault="00932F24" w:rsidP="00932F24">
            <w:r>
              <w:rPr>
                <w:rFonts w:hint="eastAsia"/>
              </w:rPr>
              <w:t>文案“您有一个订单已被司机接单”，按钮“查看订单”；点“查看订单”去往订单详情页。</w:t>
            </w:r>
          </w:p>
          <w:p w14:paraId="5F82D1F3" w14:textId="77777777" w:rsidR="00932F24" w:rsidRDefault="00932F24" w:rsidP="00932F24">
            <w:r>
              <w:t>3</w:t>
            </w:r>
            <w:del w:id="677" w:author="ethink wang" w:date="2017-02-07T10:53:00Z">
              <w:r w:rsidDel="005E75D7">
                <w:rPr>
                  <w:rFonts w:hint="eastAsia"/>
                </w:rPr>
                <w:delText xml:space="preserve"> </w:delText>
              </w:r>
            </w:del>
            <w:ins w:id="678" w:author="ethink wang" w:date="2017-02-07T10:53:00Z">
              <w:r w:rsidR="005E75D7">
                <w:rPr>
                  <w:rFonts w:hint="eastAsia"/>
                </w:rPr>
                <w:t>、</w:t>
              </w:r>
            </w:ins>
            <w:r>
              <w:rPr>
                <w:rFonts w:hint="eastAsia"/>
              </w:rPr>
              <w:t xml:space="preserve">App </w:t>
            </w:r>
            <w:r>
              <w:rPr>
                <w:rFonts w:hint="eastAsia"/>
              </w:rPr>
              <w:t>后台，再次回</w:t>
            </w:r>
            <w:r>
              <w:rPr>
                <w:rFonts w:hint="eastAsia"/>
              </w:rPr>
              <w:lastRenderedPageBreak/>
              <w:t>到本</w:t>
            </w:r>
            <w:r>
              <w:rPr>
                <w:rFonts w:hint="eastAsia"/>
              </w:rPr>
              <w:t xml:space="preserve"> App</w:t>
            </w:r>
            <w:r>
              <w:rPr>
                <w:rFonts w:hint="eastAsia"/>
              </w:rPr>
              <w:t>：</w:t>
            </w:r>
          </w:p>
          <w:p w14:paraId="38BD3384" w14:textId="77777777" w:rsidR="00932F24" w:rsidRDefault="00932F24" w:rsidP="00932F24">
            <w:r>
              <w:rPr>
                <w:rFonts w:hint="eastAsia"/>
              </w:rPr>
              <w:t xml:space="preserve">(1) </w:t>
            </w:r>
            <w:r>
              <w:rPr>
                <w:rFonts w:hint="eastAsia"/>
              </w:rPr>
              <w:t>如果再次打开时派单已经超时则弹窗提示：标题“提示”，</w:t>
            </w:r>
          </w:p>
          <w:p w14:paraId="4D6E196E" w14:textId="77777777" w:rsidR="00932F24" w:rsidRDefault="00932F24" w:rsidP="00932F24">
            <w:r>
              <w:rPr>
                <w:rFonts w:hint="eastAsia"/>
              </w:rPr>
              <w:t>文案“您有一个订单超时，已自动关闭”，按钮“我知道了”；</w:t>
            </w:r>
          </w:p>
          <w:p w14:paraId="13D27FEF" w14:textId="77777777" w:rsidR="00932F24" w:rsidRDefault="00932F24" w:rsidP="00932F24">
            <w:r>
              <w:rPr>
                <w:rFonts w:hint="eastAsia"/>
              </w:rPr>
              <w:t>点“我知道了”关闭弹窗。</w:t>
            </w:r>
          </w:p>
          <w:p w14:paraId="0D82A7AE" w14:textId="77777777" w:rsidR="00932F24" w:rsidRDefault="00932F24" w:rsidP="00932F24">
            <w:r>
              <w:rPr>
                <w:rFonts w:hint="eastAsia"/>
              </w:rPr>
              <w:t xml:space="preserve">(2) </w:t>
            </w:r>
            <w:r>
              <w:rPr>
                <w:rFonts w:hint="eastAsia"/>
              </w:rPr>
              <w:t>如果再次打开时派单成功了，则弹窗提示：标题“提示”，</w:t>
            </w:r>
          </w:p>
          <w:p w14:paraId="686765FF" w14:textId="77777777" w:rsidR="005E75D7" w:rsidRDefault="00932F24" w:rsidP="005E75D7">
            <w:pPr>
              <w:rPr>
                <w:ins w:id="679" w:author="ethink wang" w:date="2017-02-07T10:54:00Z"/>
              </w:rPr>
            </w:pPr>
            <w:r>
              <w:rPr>
                <w:rFonts w:hint="eastAsia"/>
              </w:rPr>
              <w:t>文案“您有一个订单已被司机接单”，按钮“我知道了”；</w:t>
            </w:r>
          </w:p>
          <w:p w14:paraId="61C0D2C8" w14:textId="77777777" w:rsidR="005E3DB5" w:rsidRDefault="00932F24">
            <w:pPr>
              <w:rPr>
                <w:del w:id="680" w:author="ethink wang" w:date="2017-02-07T10:54:00Z"/>
              </w:rPr>
            </w:pPr>
            <w:r>
              <w:rPr>
                <w:rFonts w:hint="eastAsia"/>
              </w:rPr>
              <w:t>点</w:t>
            </w:r>
          </w:p>
          <w:p w14:paraId="3D63391E" w14:textId="77777777" w:rsidR="005B4F30" w:rsidRDefault="00932F24" w:rsidP="005E75D7">
            <w:r>
              <w:rPr>
                <w:rFonts w:hint="eastAsia"/>
              </w:rPr>
              <w:t>“我知道了”关闭弹窗。</w:t>
            </w:r>
          </w:p>
        </w:tc>
      </w:tr>
      <w:tr w:rsidR="00F50DF6" w14:paraId="39268F6F" w14:textId="77777777" w:rsidTr="00FF16FD">
        <w:tc>
          <w:tcPr>
            <w:tcW w:w="959" w:type="dxa"/>
            <w:vAlign w:val="center"/>
          </w:tcPr>
          <w:p w14:paraId="7F82B1D2" w14:textId="77777777" w:rsidR="00F50DF6" w:rsidRPr="000E0D04" w:rsidRDefault="00F50DF6" w:rsidP="0051710F">
            <w:pPr>
              <w:jc w:val="center"/>
            </w:pPr>
          </w:p>
        </w:tc>
        <w:tc>
          <w:tcPr>
            <w:tcW w:w="1134" w:type="dxa"/>
            <w:vAlign w:val="center"/>
          </w:tcPr>
          <w:p w14:paraId="53ECAF89" w14:textId="77777777" w:rsidR="00F50DF6" w:rsidRDefault="00F50DF6" w:rsidP="0051710F">
            <w:pPr>
              <w:jc w:val="left"/>
            </w:pPr>
            <w:r>
              <w:t>返回</w:t>
            </w:r>
          </w:p>
        </w:tc>
        <w:tc>
          <w:tcPr>
            <w:tcW w:w="5528" w:type="dxa"/>
            <w:vAlign w:val="center"/>
          </w:tcPr>
          <w:p w14:paraId="3A170A7D" w14:textId="77777777" w:rsidR="00F50DF6" w:rsidRPr="00A653EA" w:rsidRDefault="00F50DF6" w:rsidP="00095B13">
            <w:pPr>
              <w:rPr>
                <w:color w:val="FF0000"/>
              </w:rPr>
            </w:pPr>
            <w:r w:rsidRPr="00F50DF6">
              <w:rPr>
                <w:rFonts w:hint="eastAsia"/>
                <w:color w:val="000000" w:themeColor="text1"/>
              </w:rPr>
              <w:t>点击，返回至首页，后台派单继续</w:t>
            </w:r>
          </w:p>
        </w:tc>
        <w:tc>
          <w:tcPr>
            <w:tcW w:w="2341" w:type="dxa"/>
            <w:vAlign w:val="center"/>
          </w:tcPr>
          <w:p w14:paraId="20FA3095" w14:textId="77777777" w:rsidR="00F50DF6" w:rsidRDefault="00F50DF6" w:rsidP="00932F24"/>
        </w:tc>
      </w:tr>
      <w:tr w:rsidR="00F50DF6" w14:paraId="1B2F9FD4" w14:textId="77777777" w:rsidTr="00FF16FD">
        <w:tc>
          <w:tcPr>
            <w:tcW w:w="959" w:type="dxa"/>
            <w:vAlign w:val="center"/>
          </w:tcPr>
          <w:p w14:paraId="17595DDC" w14:textId="77777777" w:rsidR="00F50DF6" w:rsidRPr="000E0D04" w:rsidRDefault="00F50DF6" w:rsidP="0051710F">
            <w:pPr>
              <w:jc w:val="center"/>
            </w:pPr>
          </w:p>
        </w:tc>
        <w:tc>
          <w:tcPr>
            <w:tcW w:w="1134" w:type="dxa"/>
            <w:vAlign w:val="center"/>
          </w:tcPr>
          <w:p w14:paraId="5A726DCD" w14:textId="77777777" w:rsidR="00F50DF6" w:rsidRDefault="00F50DF6" w:rsidP="0051710F">
            <w:pPr>
              <w:jc w:val="left"/>
            </w:pPr>
            <w:r>
              <w:t>取消行程</w:t>
            </w:r>
          </w:p>
        </w:tc>
        <w:tc>
          <w:tcPr>
            <w:tcW w:w="5528" w:type="dxa"/>
            <w:vAlign w:val="center"/>
          </w:tcPr>
          <w:p w14:paraId="72EB4A1B" w14:textId="77777777" w:rsidR="00F50DF6" w:rsidRPr="00A653EA" w:rsidRDefault="00F50DF6" w:rsidP="00095B13">
            <w:pPr>
              <w:rPr>
                <w:color w:val="FF0000"/>
              </w:rPr>
            </w:pPr>
            <w:r w:rsidRPr="00F50DF6">
              <w:rPr>
                <w:rFonts w:hint="eastAsia"/>
                <w:color w:val="000000" w:themeColor="text1"/>
              </w:rPr>
              <w:t>和一期网约车相同，不赘述</w:t>
            </w:r>
          </w:p>
        </w:tc>
        <w:tc>
          <w:tcPr>
            <w:tcW w:w="2341" w:type="dxa"/>
            <w:vAlign w:val="center"/>
          </w:tcPr>
          <w:p w14:paraId="4786D895" w14:textId="77777777" w:rsidR="00F50DF6" w:rsidRDefault="00F50DF6" w:rsidP="00932F24"/>
        </w:tc>
      </w:tr>
    </w:tbl>
    <w:p w14:paraId="0D133760" w14:textId="77777777" w:rsidR="00822544" w:rsidRDefault="00822544" w:rsidP="006B6A83">
      <w:pPr>
        <w:pStyle w:val="3"/>
        <w:rPr>
          <w:rFonts w:ascii="宋体" w:eastAsia="宋体" w:hAnsi="宋体" w:cs="宋体"/>
        </w:rPr>
      </w:pPr>
      <w:bookmarkStart w:id="681" w:name="_Toc474764497"/>
      <w:r>
        <w:rPr>
          <w:rFonts w:ascii="宋体" w:eastAsia="宋体" w:hAnsi="宋体" w:cs="宋体"/>
        </w:rPr>
        <w:t>网约车</w:t>
      </w:r>
      <w:r w:rsidR="00C10350">
        <w:rPr>
          <w:rFonts w:ascii="宋体" w:eastAsia="宋体" w:hAnsi="宋体" w:cs="宋体"/>
        </w:rPr>
        <w:t>待接单更改</w:t>
      </w:r>
      <w:bookmarkEnd w:id="681"/>
    </w:p>
    <w:p w14:paraId="3540098F" w14:textId="77777777" w:rsidR="00C10350" w:rsidRDefault="00C10350" w:rsidP="00C10350">
      <w:pPr>
        <w:pStyle w:val="4"/>
      </w:pPr>
      <w:bookmarkStart w:id="682" w:name="_Toc474764498"/>
      <w:r>
        <w:t>用例描述</w:t>
      </w:r>
      <w:bookmarkEnd w:id="682"/>
    </w:p>
    <w:p w14:paraId="74BB88D0" w14:textId="77777777" w:rsidR="00C10350" w:rsidRPr="00C10350" w:rsidRDefault="00C10350" w:rsidP="00C10350">
      <w:del w:id="683" w:author="ethink wang" w:date="2017-02-07T10:55:00Z">
        <w:r w:rsidDel="00B67984">
          <w:rPr>
            <w:rFonts w:hint="eastAsia"/>
          </w:rPr>
          <w:delText xml:space="preserve">  </w:delText>
        </w:r>
      </w:del>
      <w:r>
        <w:rPr>
          <w:rFonts w:hint="eastAsia"/>
        </w:rPr>
        <w:t>在“等待系统派单”页面增加“返回”按键，点击返回“首页”；在“我的行程”列表页，待接订单的“待接单”变更为“待接单</w:t>
      </w:r>
      <w:r>
        <w:rPr>
          <w:rFonts w:hint="eastAsia"/>
        </w:rPr>
        <w:t>+</w:t>
      </w:r>
      <w:r>
        <w:rPr>
          <w:rFonts w:hint="eastAsia"/>
        </w:rPr>
        <w:t>（剩余时间）”，如“待接单（剩余</w:t>
      </w:r>
      <w:r>
        <w:rPr>
          <w:rFonts w:hint="eastAsia"/>
        </w:rPr>
        <w:t>15</w:t>
      </w:r>
      <w:r>
        <w:rPr>
          <w:rFonts w:hint="eastAsia"/>
        </w:rPr>
        <w:t>秒）”</w:t>
      </w:r>
      <w:r w:rsidR="00775408">
        <w:rPr>
          <w:rFonts w:hint="eastAsia"/>
        </w:rPr>
        <w:t>，增加“取消”按键，</w:t>
      </w:r>
      <w:r>
        <w:rPr>
          <w:rFonts w:hint="eastAsia"/>
        </w:rPr>
        <w:t>元素规则参照出租车。</w:t>
      </w:r>
    </w:p>
    <w:p w14:paraId="597C99E8" w14:textId="77777777" w:rsidR="00202E28" w:rsidRDefault="00202E28" w:rsidP="006B6A83">
      <w:pPr>
        <w:pStyle w:val="3"/>
        <w:rPr>
          <w:rFonts w:ascii="宋体" w:eastAsia="宋体" w:hAnsi="宋体" w:cs="宋体"/>
        </w:rPr>
      </w:pPr>
      <w:bookmarkStart w:id="684" w:name="_Toc474764499"/>
      <w:r>
        <w:rPr>
          <w:rFonts w:ascii="宋体" w:eastAsia="宋体" w:hAnsi="宋体" w:cs="宋体"/>
        </w:rPr>
        <w:lastRenderedPageBreak/>
        <w:t>我的行程</w:t>
      </w:r>
      <w:r>
        <w:rPr>
          <w:rFonts w:ascii="宋体" w:eastAsia="宋体" w:hAnsi="宋体" w:cs="宋体" w:hint="eastAsia"/>
        </w:rPr>
        <w:t>（出租车订单）</w:t>
      </w:r>
      <w:bookmarkEnd w:id="684"/>
    </w:p>
    <w:p w14:paraId="1C294D59" w14:textId="77777777" w:rsidR="00202E28" w:rsidRDefault="00202E28" w:rsidP="00202E28">
      <w:pPr>
        <w:pStyle w:val="4"/>
      </w:pPr>
      <w:bookmarkStart w:id="685" w:name="_Toc474764500"/>
      <w:r>
        <w:t>用例描述</w:t>
      </w:r>
      <w:bookmarkEnd w:id="685"/>
    </w:p>
    <w:p w14:paraId="778910AB" w14:textId="77777777" w:rsidR="00202E28" w:rsidRDefault="00202E28" w:rsidP="000B4633">
      <w:pPr>
        <w:ind w:firstLineChars="200" w:firstLine="420"/>
      </w:pPr>
      <w:r>
        <w:t>目前只有个人用户才可以下出租车订单</w:t>
      </w:r>
      <w:r>
        <w:rPr>
          <w:rFonts w:hint="eastAsia"/>
        </w:rPr>
        <w:t>，</w:t>
      </w:r>
      <w:r>
        <w:t>因此出租车订单只会出现在个人用户的</w:t>
      </w:r>
      <w:r>
        <w:rPr>
          <w:rFonts w:hint="eastAsia"/>
        </w:rPr>
        <w:t>“我的行程”中，本期个人用户的网约车订单不做变动，因此此处仅针对出租车订单列表及详情进行描述。</w:t>
      </w:r>
    </w:p>
    <w:p w14:paraId="605158F2" w14:textId="77777777" w:rsidR="000B4633" w:rsidDel="00B67984" w:rsidRDefault="000B4633" w:rsidP="000B4633">
      <w:pPr>
        <w:pStyle w:val="af0"/>
        <w:ind w:firstLineChars="0" w:firstLine="0"/>
        <w:rPr>
          <w:del w:id="686" w:author="ethink wang" w:date="2017-02-07T11:04:00Z"/>
        </w:rPr>
      </w:pPr>
      <w:del w:id="687" w:author="ethink wang" w:date="2017-02-07T11:04:00Z">
        <w:r w:rsidDel="00B67984">
          <w:delText>针对出租车订单</w:delText>
        </w:r>
        <w:r w:rsidDel="00B67984">
          <w:rPr>
            <w:rFonts w:hint="eastAsia"/>
          </w:rPr>
          <w:delText>，</w:delText>
        </w:r>
        <w:r w:rsidRPr="000B4633" w:rsidDel="00B67984">
          <w:rPr>
            <w:color w:val="FF0000"/>
          </w:rPr>
          <w:delText>司机在司机端输入金额并成功提交或收现成功后</w:delText>
        </w:r>
        <w:r w:rsidRPr="000B4633" w:rsidDel="00B67984">
          <w:rPr>
            <w:rFonts w:hint="eastAsia"/>
            <w:color w:val="FF0000"/>
          </w:rPr>
          <w:delText>，</w:delText>
        </w:r>
        <w:r w:rsidRPr="000B4633" w:rsidDel="00B67984">
          <w:rPr>
            <w:color w:val="FF0000"/>
          </w:rPr>
          <w:delText>乘客端服务中订单变为待付款状态</w:delText>
        </w:r>
        <w:r w:rsidRPr="000B4633" w:rsidDel="00B67984">
          <w:rPr>
            <w:rFonts w:hint="eastAsia"/>
            <w:color w:val="FF0000"/>
          </w:rPr>
          <w:delText>，如果</w:delText>
        </w:r>
        <w:r w:rsidRPr="000B4633" w:rsidDel="00B67984">
          <w:rPr>
            <w:color w:val="FF0000"/>
          </w:rPr>
          <w:delText>支付方式为</w:delText>
        </w:r>
        <w:r w:rsidRPr="000B4633" w:rsidDel="00B67984">
          <w:rPr>
            <w:rFonts w:hint="eastAsia"/>
            <w:color w:val="FF0000"/>
          </w:rPr>
          <w:delText>“</w:delText>
        </w:r>
        <w:r w:rsidRPr="000B4633" w:rsidDel="00B67984">
          <w:rPr>
            <w:color w:val="FF0000"/>
          </w:rPr>
          <w:delText>线下付现</w:delText>
        </w:r>
        <w:r w:rsidRPr="000B4633" w:rsidDel="00B67984">
          <w:rPr>
            <w:rFonts w:hint="eastAsia"/>
            <w:color w:val="FF0000"/>
          </w:rPr>
          <w:delText>”</w:delText>
        </w:r>
        <w:r w:rsidRPr="000B4633" w:rsidDel="00B67984">
          <w:rPr>
            <w:color w:val="FF0000"/>
          </w:rPr>
          <w:delText>且调度费为</w:delText>
        </w:r>
        <w:r w:rsidRPr="000B4633" w:rsidDel="00B67984">
          <w:rPr>
            <w:color w:val="FF0000"/>
          </w:rPr>
          <w:delText>0</w:delText>
        </w:r>
        <w:r w:rsidRPr="000B4633" w:rsidDel="00B67984">
          <w:rPr>
            <w:rFonts w:hint="eastAsia"/>
            <w:color w:val="FF0000"/>
          </w:rPr>
          <w:delText>，</w:delText>
        </w:r>
        <w:r w:rsidRPr="000B4633" w:rsidDel="00B67984">
          <w:rPr>
            <w:color w:val="FF0000"/>
          </w:rPr>
          <w:delText>则订单直接变为已完成状态</w:delText>
        </w:r>
        <w:r w:rsidRPr="000B4633" w:rsidDel="00B67984">
          <w:rPr>
            <w:rFonts w:hint="eastAsia"/>
            <w:color w:val="FF0000"/>
          </w:rPr>
          <w:delText>。</w:delText>
        </w:r>
        <w:bookmarkStart w:id="688" w:name="_Toc474764364"/>
        <w:bookmarkStart w:id="689" w:name="_Toc474764501"/>
        <w:bookmarkEnd w:id="688"/>
        <w:bookmarkEnd w:id="689"/>
      </w:del>
    </w:p>
    <w:p w14:paraId="2BCE1A40" w14:textId="77777777" w:rsidR="00202E28" w:rsidRDefault="00202E28" w:rsidP="00202E28">
      <w:pPr>
        <w:pStyle w:val="4"/>
      </w:pPr>
      <w:bookmarkStart w:id="690" w:name="_Toc474764502"/>
      <w:r>
        <w:t>元素规则</w:t>
      </w:r>
      <w:bookmarkEnd w:id="690"/>
    </w:p>
    <w:tbl>
      <w:tblPr>
        <w:tblStyle w:val="af1"/>
        <w:tblW w:w="0" w:type="auto"/>
        <w:tblLook w:val="04A0" w:firstRow="1" w:lastRow="0" w:firstColumn="1" w:lastColumn="0" w:noHBand="0" w:noVBand="1"/>
      </w:tblPr>
      <w:tblGrid>
        <w:gridCol w:w="1354"/>
        <w:gridCol w:w="1120"/>
        <w:gridCol w:w="5175"/>
        <w:gridCol w:w="2313"/>
        <w:tblGridChange w:id="691">
          <w:tblGrid>
            <w:gridCol w:w="1354"/>
            <w:gridCol w:w="1120"/>
            <w:gridCol w:w="2"/>
            <w:gridCol w:w="5173"/>
            <w:gridCol w:w="1"/>
            <w:gridCol w:w="2312"/>
          </w:tblGrid>
        </w:tblGridChange>
      </w:tblGrid>
      <w:tr w:rsidR="00202E28" w:rsidRPr="00753787" w14:paraId="05458325" w14:textId="77777777" w:rsidTr="003B6431">
        <w:trPr>
          <w:trHeight w:val="567"/>
        </w:trPr>
        <w:tc>
          <w:tcPr>
            <w:tcW w:w="1354" w:type="dxa"/>
            <w:shd w:val="clear" w:color="auto" w:fill="D9D9D9" w:themeFill="background1" w:themeFillShade="D9"/>
            <w:vAlign w:val="center"/>
          </w:tcPr>
          <w:p w14:paraId="1CD1D707" w14:textId="77777777" w:rsidR="00202E28" w:rsidRPr="00753787" w:rsidRDefault="00202E28" w:rsidP="00C90968">
            <w:pPr>
              <w:jc w:val="center"/>
              <w:rPr>
                <w:b/>
              </w:rPr>
            </w:pPr>
            <w:r>
              <w:rPr>
                <w:rFonts w:hint="eastAsia"/>
                <w:b/>
              </w:rPr>
              <w:t>页面</w:t>
            </w:r>
          </w:p>
        </w:tc>
        <w:tc>
          <w:tcPr>
            <w:tcW w:w="1122" w:type="dxa"/>
            <w:shd w:val="clear" w:color="auto" w:fill="D9D9D9" w:themeFill="background1" w:themeFillShade="D9"/>
            <w:vAlign w:val="center"/>
          </w:tcPr>
          <w:p w14:paraId="3932EFD9" w14:textId="77777777" w:rsidR="00202E28" w:rsidRPr="00753787" w:rsidRDefault="00202E28" w:rsidP="00C90968">
            <w:pPr>
              <w:jc w:val="center"/>
              <w:rPr>
                <w:b/>
              </w:rPr>
            </w:pPr>
            <w:r w:rsidRPr="00753787">
              <w:rPr>
                <w:b/>
              </w:rPr>
              <w:t>元素名称</w:t>
            </w:r>
          </w:p>
        </w:tc>
        <w:tc>
          <w:tcPr>
            <w:tcW w:w="5174" w:type="dxa"/>
            <w:shd w:val="clear" w:color="auto" w:fill="D9D9D9" w:themeFill="background1" w:themeFillShade="D9"/>
            <w:vAlign w:val="center"/>
          </w:tcPr>
          <w:p w14:paraId="72283C88" w14:textId="77777777" w:rsidR="00202E28" w:rsidRPr="00753787" w:rsidRDefault="00202E28" w:rsidP="00C90968">
            <w:pPr>
              <w:jc w:val="center"/>
              <w:rPr>
                <w:b/>
              </w:rPr>
            </w:pPr>
            <w:r w:rsidRPr="00753787">
              <w:rPr>
                <w:b/>
              </w:rPr>
              <w:t>描述</w:t>
            </w:r>
          </w:p>
        </w:tc>
        <w:tc>
          <w:tcPr>
            <w:tcW w:w="2312" w:type="dxa"/>
            <w:shd w:val="clear" w:color="auto" w:fill="D9D9D9" w:themeFill="background1" w:themeFillShade="D9"/>
            <w:vAlign w:val="center"/>
          </w:tcPr>
          <w:p w14:paraId="0CA73268" w14:textId="77777777" w:rsidR="00202E28" w:rsidRPr="00753787" w:rsidRDefault="00202E28" w:rsidP="00C90968">
            <w:pPr>
              <w:ind w:leftChars="-253" w:left="-531"/>
              <w:jc w:val="center"/>
              <w:rPr>
                <w:b/>
              </w:rPr>
            </w:pPr>
            <w:r>
              <w:rPr>
                <w:rFonts w:hint="eastAsia"/>
                <w:b/>
              </w:rPr>
              <w:t>异常处理</w:t>
            </w:r>
          </w:p>
        </w:tc>
      </w:tr>
      <w:tr w:rsidR="003B0953" w14:paraId="063CEC36" w14:textId="77777777" w:rsidTr="007B78E4">
        <w:tblPrEx>
          <w:tblW w:w="0" w:type="auto"/>
          <w:tblPrExChange w:id="692" w:author="ethink wang" w:date="2017-02-07T11:48:00Z">
            <w:tblPrEx>
              <w:tblW w:w="0" w:type="auto"/>
            </w:tblPrEx>
          </w:tblPrExChange>
        </w:tblPrEx>
        <w:trPr>
          <w:trHeight w:val="729"/>
          <w:trPrChange w:id="693" w:author="ethink wang" w:date="2017-02-07T11:48:00Z">
            <w:trPr>
              <w:trHeight w:val="1980"/>
            </w:trPr>
          </w:trPrChange>
        </w:trPr>
        <w:tc>
          <w:tcPr>
            <w:tcW w:w="1354" w:type="dxa"/>
            <w:vMerge w:val="restart"/>
            <w:vAlign w:val="center"/>
            <w:tcPrChange w:id="694" w:author="ethink wang" w:date="2017-02-07T11:48:00Z">
              <w:tcPr>
                <w:tcW w:w="1354" w:type="dxa"/>
                <w:vMerge w:val="restart"/>
                <w:vAlign w:val="center"/>
              </w:tcPr>
            </w:tcPrChange>
          </w:tcPr>
          <w:p w14:paraId="56C4E13B" w14:textId="77777777" w:rsidR="003B0953" w:rsidRDefault="003B0953" w:rsidP="00D34D63">
            <w:pPr>
              <w:jc w:val="center"/>
            </w:pPr>
            <w:r w:rsidRPr="00382B7D">
              <w:rPr>
                <w:rFonts w:hint="eastAsia"/>
              </w:rPr>
              <w:t>Ⅰ</w:t>
            </w:r>
            <w:r>
              <w:rPr>
                <w:rFonts w:hint="eastAsia"/>
              </w:rPr>
              <w:t>-</w:t>
            </w:r>
            <w:r>
              <w:t>F-</w:t>
            </w:r>
            <w:r>
              <w:rPr>
                <w:rFonts w:hint="eastAsia"/>
              </w:rPr>
              <w:t>01</w:t>
            </w:r>
          </w:p>
        </w:tc>
        <w:tc>
          <w:tcPr>
            <w:tcW w:w="1122" w:type="dxa"/>
            <w:vAlign w:val="center"/>
            <w:tcPrChange w:id="695" w:author="ethink wang" w:date="2017-02-07T11:48:00Z">
              <w:tcPr>
                <w:tcW w:w="1122" w:type="dxa"/>
                <w:gridSpan w:val="2"/>
                <w:vAlign w:val="center"/>
              </w:tcPr>
            </w:tcPrChange>
          </w:tcPr>
          <w:p w14:paraId="5A017683" w14:textId="77777777" w:rsidR="003B0953" w:rsidRDefault="003B0953" w:rsidP="00C90968">
            <w:pPr>
              <w:jc w:val="center"/>
            </w:pPr>
            <w:r>
              <w:rPr>
                <w:rFonts w:hint="eastAsia"/>
              </w:rPr>
              <w:t>说明</w:t>
            </w:r>
          </w:p>
        </w:tc>
        <w:tc>
          <w:tcPr>
            <w:tcW w:w="5174" w:type="dxa"/>
            <w:vAlign w:val="center"/>
            <w:tcPrChange w:id="696" w:author="ethink wang" w:date="2017-02-07T11:48:00Z">
              <w:tcPr>
                <w:tcW w:w="5174" w:type="dxa"/>
                <w:gridSpan w:val="2"/>
                <w:vAlign w:val="center"/>
              </w:tcPr>
            </w:tcPrChange>
          </w:tcPr>
          <w:p w14:paraId="052C76E1" w14:textId="77777777" w:rsidR="00B67984" w:rsidRPr="00235E7B" w:rsidRDefault="00B67984" w:rsidP="00CB1C23">
            <w:pPr>
              <w:pStyle w:val="af0"/>
              <w:ind w:firstLineChars="0" w:firstLine="0"/>
              <w:rPr>
                <w:ins w:id="697" w:author="ethink wang" w:date="2017-02-07T11:05:00Z"/>
                <w:color w:val="000000" w:themeColor="text1"/>
              </w:rPr>
            </w:pPr>
            <w:ins w:id="698" w:author="ethink wang" w:date="2017-02-07T11:05:00Z">
              <w:r w:rsidRPr="00235E7B">
                <w:rPr>
                  <w:rFonts w:hint="eastAsia"/>
                  <w:color w:val="000000" w:themeColor="text1"/>
                </w:rPr>
                <w:t>1</w:t>
              </w:r>
              <w:r w:rsidRPr="00235E7B">
                <w:rPr>
                  <w:rFonts w:hint="eastAsia"/>
                  <w:color w:val="000000" w:themeColor="text1"/>
                </w:rPr>
                <w:t>、</w:t>
              </w:r>
            </w:ins>
            <w:r w:rsidR="003B0953" w:rsidRPr="00235E7B">
              <w:rPr>
                <w:color w:val="000000" w:themeColor="text1"/>
              </w:rPr>
              <w:t>订单排序规则为先分类</w:t>
            </w:r>
            <w:r w:rsidR="003B0953" w:rsidRPr="00235E7B">
              <w:rPr>
                <w:rFonts w:hint="eastAsia"/>
                <w:color w:val="000000" w:themeColor="text1"/>
              </w:rPr>
              <w:t>，</w:t>
            </w:r>
            <w:r w:rsidR="003B0953" w:rsidRPr="00235E7B">
              <w:rPr>
                <w:color w:val="000000" w:themeColor="text1"/>
              </w:rPr>
              <w:t>后按时间</w:t>
            </w:r>
            <w:del w:id="699" w:author="ethink wang" w:date="2017-02-07T11:06:00Z">
              <w:r w:rsidR="003B0953" w:rsidRPr="00235E7B" w:rsidDel="00B67984">
                <w:rPr>
                  <w:color w:val="000000" w:themeColor="text1"/>
                </w:rPr>
                <w:delText>顺序</w:delText>
              </w:r>
            </w:del>
            <w:del w:id="700" w:author="ethink wang" w:date="2017-02-07T11:05:00Z">
              <w:r w:rsidR="003B0953" w:rsidRPr="00235E7B" w:rsidDel="00B67984">
                <w:rPr>
                  <w:color w:val="000000" w:themeColor="text1"/>
                </w:rPr>
                <w:delText>进行</w:delText>
              </w:r>
            </w:del>
            <w:r w:rsidR="003B0953" w:rsidRPr="00235E7B">
              <w:rPr>
                <w:color w:val="000000" w:themeColor="text1"/>
              </w:rPr>
              <w:t>排</w:t>
            </w:r>
            <w:ins w:id="701" w:author="ethink wang" w:date="2017-02-07T11:05:00Z">
              <w:r w:rsidRPr="00235E7B">
                <w:rPr>
                  <w:color w:val="000000" w:themeColor="text1"/>
                </w:rPr>
                <w:t>列</w:t>
              </w:r>
            </w:ins>
            <w:del w:id="702" w:author="ethink wang" w:date="2017-02-07T11:05:00Z">
              <w:r w:rsidR="003B0953" w:rsidRPr="00235E7B" w:rsidDel="00B67984">
                <w:rPr>
                  <w:color w:val="000000" w:themeColor="text1"/>
                </w:rPr>
                <w:delText>雷</w:delText>
              </w:r>
            </w:del>
            <w:r w:rsidR="003B0953" w:rsidRPr="00235E7B">
              <w:rPr>
                <w:rFonts w:hint="eastAsia"/>
                <w:color w:val="000000" w:themeColor="text1"/>
              </w:rPr>
              <w:t>。</w:t>
            </w:r>
          </w:p>
          <w:p w14:paraId="15D94FD0" w14:textId="77777777" w:rsidR="00B67984" w:rsidRPr="00235E7B" w:rsidRDefault="00D35AE6" w:rsidP="00CB1C23">
            <w:pPr>
              <w:pStyle w:val="af0"/>
              <w:ind w:firstLineChars="0" w:firstLine="0"/>
              <w:rPr>
                <w:ins w:id="703" w:author="ethink wang" w:date="2017-02-07T11:06:00Z"/>
                <w:color w:val="000000" w:themeColor="text1"/>
              </w:rPr>
            </w:pPr>
            <w:r w:rsidRPr="00235E7B">
              <w:rPr>
                <w:rFonts w:hint="eastAsia"/>
                <w:b/>
                <w:color w:val="000000" w:themeColor="text1"/>
                <w:rPrChange w:id="704" w:author="ethink wang" w:date="2017-02-07T11:06:00Z">
                  <w:rPr>
                    <w:rFonts w:hint="eastAsia"/>
                    <w:color w:val="FF0000"/>
                  </w:rPr>
                </w:rPrChange>
              </w:rPr>
              <w:t>分类顺序</w:t>
            </w:r>
            <w:r w:rsidR="003B0953" w:rsidRPr="00235E7B">
              <w:rPr>
                <w:color w:val="000000" w:themeColor="text1"/>
              </w:rPr>
              <w:t>为行程中订单</w:t>
            </w:r>
            <w:r w:rsidR="003B0953" w:rsidRPr="00235E7B">
              <w:rPr>
                <w:rFonts w:hint="eastAsia"/>
                <w:color w:val="000000" w:themeColor="text1"/>
              </w:rPr>
              <w:t>、</w:t>
            </w:r>
            <w:r w:rsidR="003B0953" w:rsidRPr="00235E7B">
              <w:rPr>
                <w:color w:val="000000" w:themeColor="text1"/>
              </w:rPr>
              <w:t>待接单订单</w:t>
            </w:r>
            <w:r w:rsidR="003B0953" w:rsidRPr="00235E7B">
              <w:rPr>
                <w:rFonts w:hint="eastAsia"/>
                <w:color w:val="000000" w:themeColor="text1"/>
              </w:rPr>
              <w:t>、待付款</w:t>
            </w:r>
            <w:r w:rsidR="003B0953" w:rsidRPr="00235E7B">
              <w:rPr>
                <w:color w:val="000000" w:themeColor="text1"/>
              </w:rPr>
              <w:t>订单</w:t>
            </w:r>
            <w:r w:rsidR="003B0953" w:rsidRPr="00235E7B">
              <w:rPr>
                <w:rFonts w:hint="eastAsia"/>
                <w:color w:val="000000" w:themeColor="text1"/>
              </w:rPr>
              <w:t>、</w:t>
            </w:r>
            <w:r w:rsidR="003B0953" w:rsidRPr="00235E7B">
              <w:rPr>
                <w:color w:val="000000" w:themeColor="text1"/>
              </w:rPr>
              <w:t>待出发订单</w:t>
            </w:r>
            <w:r w:rsidR="003B0953" w:rsidRPr="00235E7B">
              <w:rPr>
                <w:rFonts w:hint="eastAsia"/>
                <w:color w:val="000000" w:themeColor="text1"/>
              </w:rPr>
              <w:t>、已完成订单和已取消订单。</w:t>
            </w:r>
          </w:p>
          <w:p w14:paraId="4CD78945" w14:textId="77777777" w:rsidR="00B67984" w:rsidRPr="00235E7B" w:rsidRDefault="00B67984" w:rsidP="00CB1C23">
            <w:pPr>
              <w:pStyle w:val="af0"/>
              <w:ind w:firstLineChars="0" w:firstLine="0"/>
              <w:rPr>
                <w:ins w:id="705" w:author="ethink wang" w:date="2017-02-07T11:07:00Z"/>
                <w:color w:val="000000" w:themeColor="text1"/>
              </w:rPr>
            </w:pPr>
            <w:ins w:id="706" w:author="ethink wang" w:date="2017-02-07T11:07:00Z">
              <w:r w:rsidRPr="00235E7B">
                <w:rPr>
                  <w:rFonts w:hint="eastAsia"/>
                  <w:color w:val="000000" w:themeColor="text1"/>
                </w:rPr>
                <w:t>（</w:t>
              </w:r>
              <w:r w:rsidRPr="00235E7B">
                <w:rPr>
                  <w:rFonts w:hint="eastAsia"/>
                  <w:color w:val="000000" w:themeColor="text1"/>
                </w:rPr>
                <w:t>1</w:t>
              </w:r>
              <w:r w:rsidRPr="00235E7B">
                <w:rPr>
                  <w:rFonts w:hint="eastAsia"/>
                  <w:color w:val="000000" w:themeColor="text1"/>
                </w:rPr>
                <w:t>）</w:t>
              </w:r>
            </w:ins>
            <w:r w:rsidR="003B0953" w:rsidRPr="00235E7B">
              <w:rPr>
                <w:rFonts w:hint="eastAsia"/>
                <w:color w:val="000000" w:themeColor="text1"/>
              </w:rPr>
              <w:t>行程中、待付款、已完成、已取消的订单在各自分类中</w:t>
            </w:r>
            <w:r w:rsidR="00D35AE6" w:rsidRPr="00235E7B">
              <w:rPr>
                <w:rFonts w:hint="eastAsia"/>
                <w:b/>
                <w:color w:val="000000" w:themeColor="text1"/>
                <w:rPrChange w:id="707" w:author="ethink wang" w:date="2017-02-07T11:06:00Z">
                  <w:rPr>
                    <w:rFonts w:hint="eastAsia"/>
                    <w:color w:val="FF0000"/>
                  </w:rPr>
                </w:rPrChange>
              </w:rPr>
              <w:t>按照用车时间倒序排列</w:t>
            </w:r>
            <w:r w:rsidR="003B0953" w:rsidRPr="00235E7B">
              <w:rPr>
                <w:rFonts w:hint="eastAsia"/>
                <w:color w:val="000000" w:themeColor="text1"/>
              </w:rPr>
              <w:t>，最近的在最上面；</w:t>
            </w:r>
          </w:p>
          <w:p w14:paraId="03BA0A71" w14:textId="77777777" w:rsidR="00B67984" w:rsidRPr="00235E7B" w:rsidRDefault="00B67984" w:rsidP="00CB1C23">
            <w:pPr>
              <w:pStyle w:val="af0"/>
              <w:ind w:firstLineChars="0" w:firstLine="0"/>
              <w:rPr>
                <w:ins w:id="708" w:author="ethink wang" w:date="2017-02-07T11:08:00Z"/>
                <w:color w:val="000000" w:themeColor="text1"/>
              </w:rPr>
            </w:pPr>
            <w:ins w:id="709" w:author="ethink wang" w:date="2017-02-07T11:07:00Z">
              <w:r w:rsidRPr="00235E7B">
                <w:rPr>
                  <w:rFonts w:hint="eastAsia"/>
                  <w:color w:val="000000" w:themeColor="text1"/>
                </w:rPr>
                <w:t>（</w:t>
              </w:r>
              <w:r w:rsidRPr="00235E7B">
                <w:rPr>
                  <w:rFonts w:hint="eastAsia"/>
                  <w:color w:val="000000" w:themeColor="text1"/>
                </w:rPr>
                <w:t>2</w:t>
              </w:r>
              <w:r w:rsidRPr="00235E7B">
                <w:rPr>
                  <w:rFonts w:hint="eastAsia"/>
                  <w:color w:val="000000" w:themeColor="text1"/>
                </w:rPr>
                <w:t>）</w:t>
              </w:r>
            </w:ins>
            <w:r w:rsidR="003B0953" w:rsidRPr="00235E7B">
              <w:rPr>
                <w:rFonts w:hint="eastAsia"/>
                <w:color w:val="000000" w:themeColor="text1"/>
              </w:rPr>
              <w:t>待出发订单</w:t>
            </w:r>
            <w:r w:rsidR="00D35AE6" w:rsidRPr="00235E7B">
              <w:rPr>
                <w:rFonts w:hint="eastAsia"/>
                <w:b/>
                <w:color w:val="000000" w:themeColor="text1"/>
                <w:rPrChange w:id="710" w:author="ethink wang" w:date="2017-02-07T11:07:00Z">
                  <w:rPr>
                    <w:rFonts w:hint="eastAsia"/>
                    <w:color w:val="FF0000"/>
                  </w:rPr>
                </w:rPrChange>
              </w:rPr>
              <w:t>按照用车时间的顺序排列</w:t>
            </w:r>
            <w:r w:rsidR="003B0953" w:rsidRPr="00235E7B">
              <w:rPr>
                <w:rFonts w:hint="eastAsia"/>
                <w:color w:val="000000" w:themeColor="text1"/>
              </w:rPr>
              <w:t>，最近的在最上面；</w:t>
            </w:r>
          </w:p>
          <w:p w14:paraId="132F3385" w14:textId="77777777" w:rsidR="003B0953" w:rsidRPr="00235E7B" w:rsidRDefault="00B67984" w:rsidP="00CB1C23">
            <w:pPr>
              <w:pStyle w:val="af0"/>
              <w:ind w:firstLineChars="0" w:firstLine="0"/>
              <w:rPr>
                <w:ins w:id="711" w:author="ethink wang" w:date="2017-02-07T11:04:00Z"/>
                <w:color w:val="000000" w:themeColor="text1"/>
              </w:rPr>
            </w:pPr>
            <w:ins w:id="712" w:author="ethink wang" w:date="2017-02-07T11:08:00Z">
              <w:r w:rsidRPr="00235E7B">
                <w:rPr>
                  <w:rFonts w:hint="eastAsia"/>
                  <w:color w:val="000000" w:themeColor="text1"/>
                </w:rPr>
                <w:t>（</w:t>
              </w:r>
              <w:r w:rsidRPr="00235E7B">
                <w:rPr>
                  <w:rFonts w:hint="eastAsia"/>
                  <w:color w:val="000000" w:themeColor="text1"/>
                </w:rPr>
                <w:t>3</w:t>
              </w:r>
              <w:r w:rsidRPr="00235E7B">
                <w:rPr>
                  <w:rFonts w:hint="eastAsia"/>
                  <w:color w:val="000000" w:themeColor="text1"/>
                </w:rPr>
                <w:t>）</w:t>
              </w:r>
            </w:ins>
            <w:r w:rsidR="003B0953" w:rsidRPr="00235E7B">
              <w:rPr>
                <w:rFonts w:hint="eastAsia"/>
                <w:color w:val="000000" w:themeColor="text1"/>
              </w:rPr>
              <w:t>待接单订单</w:t>
            </w:r>
            <w:r w:rsidR="00D35AE6" w:rsidRPr="00235E7B">
              <w:rPr>
                <w:rFonts w:hint="eastAsia"/>
                <w:b/>
                <w:color w:val="000000" w:themeColor="text1"/>
                <w:rPrChange w:id="713" w:author="ethink wang" w:date="2017-02-07T11:08:00Z">
                  <w:rPr>
                    <w:rFonts w:hint="eastAsia"/>
                    <w:color w:val="FF0000"/>
                  </w:rPr>
                </w:rPrChange>
              </w:rPr>
              <w:t>按照下单时间的顺序排列</w:t>
            </w:r>
            <w:r w:rsidR="003B0953" w:rsidRPr="00235E7B">
              <w:rPr>
                <w:rFonts w:hint="eastAsia"/>
                <w:color w:val="000000" w:themeColor="text1"/>
              </w:rPr>
              <w:t>，最早下单的在最上方</w:t>
            </w:r>
          </w:p>
          <w:p w14:paraId="14D83E13" w14:textId="74DC4A41" w:rsidR="00B67984" w:rsidRPr="00235E7B" w:rsidRDefault="00B67984" w:rsidP="00CB1C23">
            <w:pPr>
              <w:pStyle w:val="af0"/>
              <w:ind w:firstLineChars="0" w:firstLine="0"/>
              <w:rPr>
                <w:color w:val="000000" w:themeColor="text1"/>
              </w:rPr>
            </w:pPr>
            <w:ins w:id="714" w:author="ethink wang" w:date="2017-02-07T11:05:00Z">
              <w:r w:rsidRPr="00235E7B">
                <w:rPr>
                  <w:rFonts w:hint="eastAsia"/>
                  <w:color w:val="000000" w:themeColor="text1"/>
                </w:rPr>
                <w:t>2</w:t>
              </w:r>
              <w:r w:rsidRPr="00235E7B">
                <w:rPr>
                  <w:rFonts w:hint="eastAsia"/>
                  <w:color w:val="000000" w:themeColor="text1"/>
                </w:rPr>
                <w:t>、</w:t>
              </w:r>
            </w:ins>
            <w:ins w:id="715" w:author="ethink wang" w:date="2017-02-07T11:04:00Z">
              <w:r w:rsidRPr="00235E7B">
                <w:rPr>
                  <w:color w:val="000000" w:themeColor="text1"/>
                </w:rPr>
                <w:t>针对出租车订单</w:t>
              </w:r>
              <w:r w:rsidRPr="00235E7B">
                <w:rPr>
                  <w:rFonts w:hint="eastAsia"/>
                  <w:color w:val="000000" w:themeColor="text1"/>
                </w:rPr>
                <w:t>，</w:t>
              </w:r>
              <w:r w:rsidRPr="00235E7B">
                <w:rPr>
                  <w:color w:val="000000" w:themeColor="text1"/>
                </w:rPr>
                <w:t>司机在司机端输入金额并成功提交或收现成功后</w:t>
              </w:r>
              <w:r w:rsidRPr="00235E7B">
                <w:rPr>
                  <w:rFonts w:hint="eastAsia"/>
                  <w:color w:val="000000" w:themeColor="text1"/>
                </w:rPr>
                <w:t>，</w:t>
              </w:r>
              <w:r w:rsidRPr="00235E7B">
                <w:rPr>
                  <w:color w:val="000000" w:themeColor="text1"/>
                </w:rPr>
                <w:t>乘客端服务中订单变为待付款状态</w:t>
              </w:r>
              <w:r w:rsidRPr="00235E7B">
                <w:rPr>
                  <w:rFonts w:hint="eastAsia"/>
                  <w:color w:val="000000" w:themeColor="text1"/>
                </w:rPr>
                <w:t>，如果</w:t>
              </w:r>
              <w:r w:rsidRPr="00235E7B">
                <w:rPr>
                  <w:color w:val="000000" w:themeColor="text1"/>
                </w:rPr>
                <w:t>支付方式为</w:t>
              </w:r>
              <w:r w:rsidRPr="00235E7B">
                <w:rPr>
                  <w:rFonts w:hint="eastAsia"/>
                  <w:color w:val="000000" w:themeColor="text1"/>
                </w:rPr>
                <w:t>“</w:t>
              </w:r>
              <w:r w:rsidRPr="00235E7B">
                <w:rPr>
                  <w:color w:val="000000" w:themeColor="text1"/>
                </w:rPr>
                <w:t>线下付现</w:t>
              </w:r>
              <w:r w:rsidRPr="00235E7B">
                <w:rPr>
                  <w:rFonts w:hint="eastAsia"/>
                  <w:color w:val="000000" w:themeColor="text1"/>
                </w:rPr>
                <w:t>”</w:t>
              </w:r>
              <w:r w:rsidRPr="00235E7B">
                <w:rPr>
                  <w:color w:val="000000" w:themeColor="text1"/>
                </w:rPr>
                <w:t>且调度费为</w:t>
              </w:r>
              <w:r w:rsidRPr="00235E7B">
                <w:rPr>
                  <w:color w:val="000000" w:themeColor="text1"/>
                </w:rPr>
                <w:t>0</w:t>
              </w:r>
              <w:r w:rsidRPr="00235E7B">
                <w:rPr>
                  <w:rFonts w:hint="eastAsia"/>
                  <w:color w:val="000000" w:themeColor="text1"/>
                </w:rPr>
                <w:t>，</w:t>
              </w:r>
              <w:r w:rsidRPr="00235E7B">
                <w:rPr>
                  <w:color w:val="000000" w:themeColor="text1"/>
                </w:rPr>
                <w:t>则订单直接变为已完成状态</w:t>
              </w:r>
              <w:r w:rsidRPr="00235E7B">
                <w:rPr>
                  <w:rFonts w:hint="eastAsia"/>
                  <w:color w:val="000000" w:themeColor="text1"/>
                </w:rPr>
                <w:t>。</w:t>
              </w:r>
            </w:ins>
            <w:r w:rsidR="00E853A9">
              <w:rPr>
                <w:rFonts w:hint="eastAsia"/>
                <w:color w:val="000000" w:themeColor="text1"/>
              </w:rPr>
              <w:t>“在线支付”且行程费、调度费为</w:t>
            </w:r>
            <w:r w:rsidR="00E853A9">
              <w:rPr>
                <w:rFonts w:hint="eastAsia"/>
                <w:color w:val="000000" w:themeColor="text1"/>
              </w:rPr>
              <w:t>0</w:t>
            </w:r>
            <w:r w:rsidR="00E853A9">
              <w:rPr>
                <w:rFonts w:hint="eastAsia"/>
                <w:color w:val="000000" w:themeColor="text1"/>
              </w:rPr>
              <w:t>的订单，不需支付，直接变为已完成状态</w:t>
            </w:r>
          </w:p>
        </w:tc>
        <w:tc>
          <w:tcPr>
            <w:tcW w:w="2312" w:type="dxa"/>
            <w:vAlign w:val="center"/>
            <w:tcPrChange w:id="716" w:author="ethink wang" w:date="2017-02-07T11:48:00Z">
              <w:tcPr>
                <w:tcW w:w="2312" w:type="dxa"/>
                <w:vAlign w:val="center"/>
              </w:tcPr>
            </w:tcPrChange>
          </w:tcPr>
          <w:p w14:paraId="46D220B0" w14:textId="77777777" w:rsidR="003B0953" w:rsidRPr="00054E2A" w:rsidRDefault="003B0953" w:rsidP="00C90968"/>
        </w:tc>
      </w:tr>
      <w:tr w:rsidR="003B0953" w14:paraId="722BC108" w14:textId="77777777" w:rsidTr="00C90968">
        <w:tc>
          <w:tcPr>
            <w:tcW w:w="1306" w:type="dxa"/>
            <w:vMerge/>
            <w:vAlign w:val="center"/>
          </w:tcPr>
          <w:p w14:paraId="6A3E9926" w14:textId="77777777" w:rsidR="003B0953" w:rsidRPr="00382B7D" w:rsidRDefault="003B0953" w:rsidP="00C90968">
            <w:pPr>
              <w:jc w:val="center"/>
            </w:pPr>
          </w:p>
        </w:tc>
        <w:tc>
          <w:tcPr>
            <w:tcW w:w="1126" w:type="dxa"/>
            <w:vAlign w:val="center"/>
          </w:tcPr>
          <w:p w14:paraId="7E863638" w14:textId="77777777" w:rsidR="003B0953" w:rsidRDefault="003B0953" w:rsidP="00C90968">
            <w:r>
              <w:rPr>
                <w:rFonts w:hint="eastAsia"/>
              </w:rPr>
              <w:t>行程中订单</w:t>
            </w:r>
          </w:p>
        </w:tc>
        <w:tc>
          <w:tcPr>
            <w:tcW w:w="5206" w:type="dxa"/>
            <w:vAlign w:val="center"/>
          </w:tcPr>
          <w:p w14:paraId="23C405B9" w14:textId="77777777" w:rsidR="00917B92" w:rsidRDefault="003B0953" w:rsidP="00C90968">
            <w:pPr>
              <w:pStyle w:val="af0"/>
              <w:ind w:firstLineChars="0" w:firstLine="0"/>
            </w:pPr>
            <w:r>
              <w:t>订单编号参照编号规则</w:t>
            </w:r>
            <w:r w:rsidR="00090552">
              <w:rPr>
                <w:rFonts w:hint="eastAsia"/>
              </w:rPr>
              <w:t>。</w:t>
            </w:r>
          </w:p>
          <w:p w14:paraId="7DDB065D" w14:textId="321C59DB" w:rsidR="003B0953" w:rsidRDefault="003B0953" w:rsidP="00C90968">
            <w:pPr>
              <w:pStyle w:val="af0"/>
              <w:ind w:firstLineChars="0" w:firstLine="0"/>
            </w:pPr>
            <w:r>
              <w:t>点击</w:t>
            </w:r>
            <w:r w:rsidR="00090552">
              <w:t>该订单信息栏任意位置</w:t>
            </w:r>
            <w:r>
              <w:t>进入</w:t>
            </w:r>
            <w:r w:rsidR="00090552">
              <w:t>订单</w:t>
            </w:r>
            <w:r>
              <w:t>详情页</w:t>
            </w:r>
            <w:r w:rsidR="006D3A3E">
              <w:rPr>
                <w:rFonts w:hint="eastAsia"/>
              </w:rPr>
              <w:t>，不支持</w:t>
            </w:r>
            <w:r w:rsidR="006D3A3E">
              <w:t>左滑显示</w:t>
            </w:r>
            <w:r w:rsidR="006D3A3E">
              <w:rPr>
                <w:rFonts w:hint="eastAsia"/>
              </w:rPr>
              <w:t>“</w:t>
            </w:r>
            <w:r w:rsidR="006D3A3E">
              <w:t>删除</w:t>
            </w:r>
            <w:r w:rsidR="006D3A3E">
              <w:rPr>
                <w:rFonts w:hint="eastAsia"/>
              </w:rPr>
              <w:t>”</w:t>
            </w:r>
            <w:r w:rsidR="006D3A3E">
              <w:t>按键</w:t>
            </w:r>
          </w:p>
        </w:tc>
        <w:tc>
          <w:tcPr>
            <w:tcW w:w="2324" w:type="dxa"/>
            <w:vAlign w:val="center"/>
          </w:tcPr>
          <w:p w14:paraId="56902016" w14:textId="77777777" w:rsidR="003B0953" w:rsidRPr="00054E2A" w:rsidRDefault="003B0953" w:rsidP="00C90968"/>
        </w:tc>
      </w:tr>
      <w:tr w:rsidR="003B0953" w14:paraId="6E74FE48" w14:textId="77777777" w:rsidTr="00C90968">
        <w:tc>
          <w:tcPr>
            <w:tcW w:w="1306" w:type="dxa"/>
            <w:vMerge/>
            <w:vAlign w:val="center"/>
          </w:tcPr>
          <w:p w14:paraId="13995655" w14:textId="77777777" w:rsidR="003B0953" w:rsidRPr="00382B7D" w:rsidRDefault="003B0953" w:rsidP="00C90968">
            <w:pPr>
              <w:jc w:val="center"/>
            </w:pPr>
          </w:p>
        </w:tc>
        <w:tc>
          <w:tcPr>
            <w:tcW w:w="1126" w:type="dxa"/>
            <w:vAlign w:val="center"/>
          </w:tcPr>
          <w:p w14:paraId="7C91A942" w14:textId="77777777" w:rsidR="003B0953" w:rsidRDefault="003B0953" w:rsidP="00C90968">
            <w:r>
              <w:rPr>
                <w:rFonts w:hint="eastAsia"/>
              </w:rPr>
              <w:t>待接单订单</w:t>
            </w:r>
          </w:p>
        </w:tc>
        <w:tc>
          <w:tcPr>
            <w:tcW w:w="5206" w:type="dxa"/>
            <w:vAlign w:val="center"/>
          </w:tcPr>
          <w:p w14:paraId="7B173385" w14:textId="443DF442" w:rsidR="00C90968" w:rsidRDefault="00C90968" w:rsidP="00C90968">
            <w:pPr>
              <w:pStyle w:val="af0"/>
              <w:ind w:firstLineChars="0" w:firstLine="0"/>
            </w:pPr>
            <w:r>
              <w:rPr>
                <w:rFonts w:hint="eastAsia"/>
              </w:rPr>
              <w:t>1</w:t>
            </w:r>
            <w:del w:id="717" w:author="ethink wang" w:date="2017-02-07T12:01:00Z">
              <w:r w:rsidDel="00A0652F">
                <w:rPr>
                  <w:rFonts w:hint="eastAsia"/>
                </w:rPr>
                <w:delText xml:space="preserve"> </w:delText>
              </w:r>
            </w:del>
            <w:ins w:id="718" w:author="ethink wang" w:date="2017-02-07T12:01:00Z">
              <w:r w:rsidR="00A0652F">
                <w:rPr>
                  <w:rFonts w:hint="eastAsia"/>
                </w:rPr>
                <w:t>、</w:t>
              </w:r>
            </w:ins>
            <w:r w:rsidR="003B0953">
              <w:rPr>
                <w:rFonts w:hint="eastAsia"/>
              </w:rPr>
              <w:t>倒计时</w:t>
            </w:r>
            <w:ins w:id="719" w:author="ethink wang" w:date="2017-02-07T14:29:00Z">
              <w:r w:rsidR="00917B92">
                <w:rPr>
                  <w:rFonts w:hint="eastAsia"/>
                </w:rPr>
                <w:t>：</w:t>
              </w:r>
            </w:ins>
            <w:r w:rsidR="003B0953">
              <w:rPr>
                <w:rFonts w:hint="eastAsia"/>
              </w:rPr>
              <w:t>大于</w:t>
            </w:r>
            <w:r w:rsidR="003B0953">
              <w:rPr>
                <w:rFonts w:hint="eastAsia"/>
              </w:rPr>
              <w:t>60</w:t>
            </w:r>
            <w:r w:rsidR="003B0953">
              <w:rPr>
                <w:rFonts w:hint="eastAsia"/>
              </w:rPr>
              <w:t>秒时，只显示分钟，小于等于</w:t>
            </w:r>
            <w:r w:rsidR="003B0953">
              <w:rPr>
                <w:rFonts w:hint="eastAsia"/>
              </w:rPr>
              <w:t>60</w:t>
            </w:r>
            <w:r>
              <w:rPr>
                <w:rFonts w:hint="eastAsia"/>
              </w:rPr>
              <w:t>秒时，显示剩余秒数</w:t>
            </w:r>
          </w:p>
          <w:p w14:paraId="442080E8" w14:textId="77777777" w:rsidR="003B0953" w:rsidRDefault="00C90968" w:rsidP="00C90968">
            <w:r w:rsidRPr="00C90968">
              <w:rPr>
                <w:rFonts w:ascii="Calibri" w:eastAsia="宋体" w:hAnsi="Calibri" w:cs="Times New Roman" w:hint="eastAsia"/>
              </w:rPr>
              <w:t>2</w:t>
            </w:r>
            <w:del w:id="720" w:author="ethink wang" w:date="2017-02-07T12:01:00Z">
              <w:r w:rsidDel="00A0652F">
                <w:rPr>
                  <w:rFonts w:hint="eastAsia"/>
                </w:rPr>
                <w:delText xml:space="preserve"> </w:delText>
              </w:r>
            </w:del>
            <w:ins w:id="721" w:author="ethink wang" w:date="2017-02-07T12:01:00Z">
              <w:r w:rsidR="00A0652F">
                <w:rPr>
                  <w:rFonts w:hint="eastAsia"/>
                </w:rPr>
                <w:t>、</w:t>
              </w:r>
            </w:ins>
            <w:r w:rsidR="003B0953">
              <w:rPr>
                <w:rFonts w:hint="eastAsia"/>
              </w:rPr>
              <w:t>点击“取消”，弹窗确认是否取消。</w:t>
            </w:r>
            <w:r>
              <w:rPr>
                <w:rFonts w:hint="eastAsia"/>
              </w:rPr>
              <w:t>点击“取消行程”，则浮窗提示“正在取消中</w:t>
            </w:r>
            <w:r>
              <w:t>…</w:t>
            </w:r>
            <w:r>
              <w:rPr>
                <w:rFonts w:hint="eastAsia"/>
              </w:rPr>
              <w:t>”，成功后，刷新列表，去掉已取消的订单；点击“再等等”，放弃取消</w:t>
            </w:r>
          </w:p>
          <w:p w14:paraId="2DFE2D68" w14:textId="77777777" w:rsidR="00C90968" w:rsidRDefault="00C90968" w:rsidP="00C90968">
            <w:r>
              <w:rPr>
                <w:rFonts w:hint="eastAsia"/>
              </w:rPr>
              <w:t>3</w:t>
            </w:r>
            <w:del w:id="722" w:author="ethink wang" w:date="2017-02-07T12:02:00Z">
              <w:r w:rsidDel="00A0652F">
                <w:rPr>
                  <w:rFonts w:hint="eastAsia"/>
                </w:rPr>
                <w:delText xml:space="preserve"> </w:delText>
              </w:r>
            </w:del>
            <w:ins w:id="723" w:author="ethink wang" w:date="2017-02-07T12:02:00Z">
              <w:r w:rsidR="00A0652F">
                <w:rPr>
                  <w:rFonts w:hint="eastAsia"/>
                </w:rPr>
                <w:t>、</w:t>
              </w:r>
            </w:ins>
            <w:r>
              <w:rPr>
                <w:rFonts w:hint="eastAsia"/>
              </w:rPr>
              <w:t>司机接单后，在任意界面弹出派单成功弹窗，如</w:t>
            </w:r>
            <w:r w:rsidRPr="00382B7D">
              <w:rPr>
                <w:rFonts w:hint="eastAsia"/>
              </w:rPr>
              <w:t>Ⅰ</w:t>
            </w:r>
            <w:r>
              <w:rPr>
                <w:rFonts w:hint="eastAsia"/>
              </w:rPr>
              <w:t>-</w:t>
            </w:r>
            <w:r>
              <w:t>F-</w:t>
            </w:r>
            <w:r>
              <w:rPr>
                <w:rFonts w:hint="eastAsia"/>
              </w:rPr>
              <w:t>01</w:t>
            </w:r>
          </w:p>
          <w:p w14:paraId="0B20C28E" w14:textId="77777777" w:rsidR="00C90968" w:rsidRDefault="0004788E" w:rsidP="0004788E">
            <w:r>
              <w:rPr>
                <w:rFonts w:hint="eastAsia"/>
              </w:rPr>
              <w:t>4</w:t>
            </w:r>
            <w:del w:id="724" w:author="ethink wang" w:date="2017-02-07T12:02:00Z">
              <w:r w:rsidDel="00A0652F">
                <w:rPr>
                  <w:rFonts w:hint="eastAsia"/>
                </w:rPr>
                <w:delText xml:space="preserve"> </w:delText>
              </w:r>
            </w:del>
            <w:ins w:id="725" w:author="ethink wang" w:date="2017-02-07T12:02:00Z">
              <w:r w:rsidR="00A0652F">
                <w:rPr>
                  <w:rFonts w:hint="eastAsia"/>
                </w:rPr>
                <w:t>、</w:t>
              </w:r>
            </w:ins>
            <w:r w:rsidR="00090552">
              <w:rPr>
                <w:rFonts w:hint="eastAsia"/>
              </w:rPr>
              <w:t>超时派单失败，则提示</w:t>
            </w:r>
            <w:r w:rsidR="00392113">
              <w:rPr>
                <w:rFonts w:hint="eastAsia"/>
              </w:rPr>
              <w:t>弹窗</w:t>
            </w:r>
            <w:r w:rsidR="00090552">
              <w:rPr>
                <w:rFonts w:hint="eastAsia"/>
              </w:rPr>
              <w:t>“目前处于用车高峰期，请稍后再试”</w:t>
            </w:r>
            <w:r w:rsidR="00392113">
              <w:rPr>
                <w:rFonts w:hint="eastAsia"/>
              </w:rPr>
              <w:t>，弹窗背景为派单页面隐藏派单动效及倒计时栏</w:t>
            </w:r>
          </w:p>
          <w:p w14:paraId="02D477EA" w14:textId="13FAF313" w:rsidR="0004788E" w:rsidRPr="0004788E" w:rsidRDefault="0004788E" w:rsidP="006D3A3E">
            <w:r>
              <w:t>5</w:t>
            </w:r>
            <w:del w:id="726" w:author="ethink wang" w:date="2017-02-07T12:02:00Z">
              <w:r w:rsidDel="00A0652F">
                <w:rPr>
                  <w:rFonts w:hint="eastAsia"/>
                </w:rPr>
                <w:delText xml:space="preserve"> </w:delText>
              </w:r>
            </w:del>
            <w:ins w:id="727" w:author="ethink wang" w:date="2017-02-07T12:02:00Z">
              <w:r w:rsidR="00A0652F">
                <w:rPr>
                  <w:rFonts w:hint="eastAsia"/>
                </w:rPr>
                <w:t>、</w:t>
              </w:r>
            </w:ins>
            <w:r>
              <w:t>点击不进入详情页</w:t>
            </w:r>
            <w:r>
              <w:rPr>
                <w:rFonts w:hint="eastAsia"/>
              </w:rPr>
              <w:t>，</w:t>
            </w:r>
            <w:r w:rsidR="006D3A3E">
              <w:rPr>
                <w:rFonts w:hint="eastAsia"/>
              </w:rPr>
              <w:t>不支持</w:t>
            </w:r>
            <w:r w:rsidR="006D3A3E">
              <w:t>左滑显示</w:t>
            </w:r>
            <w:r w:rsidR="006D3A3E">
              <w:rPr>
                <w:rFonts w:hint="eastAsia"/>
              </w:rPr>
              <w:t>“</w:t>
            </w:r>
            <w:r w:rsidR="006D3A3E">
              <w:t>删除</w:t>
            </w:r>
            <w:r w:rsidR="006D3A3E">
              <w:rPr>
                <w:rFonts w:hint="eastAsia"/>
              </w:rPr>
              <w:t>”</w:t>
            </w:r>
            <w:r w:rsidR="006D3A3E">
              <w:t>按键</w:t>
            </w:r>
            <w:ins w:id="728" w:author="ethink wang" w:date="2017-02-07T14:37:00Z">
              <w:r w:rsidR="00E260C2">
                <w:rPr>
                  <w:rFonts w:hint="eastAsia"/>
                </w:rPr>
                <w:t>（即不可删除）</w:t>
              </w:r>
            </w:ins>
          </w:p>
        </w:tc>
        <w:tc>
          <w:tcPr>
            <w:tcW w:w="2324" w:type="dxa"/>
            <w:vAlign w:val="center"/>
          </w:tcPr>
          <w:p w14:paraId="2C08F392" w14:textId="77777777" w:rsidR="003B0953" w:rsidRPr="00054E2A" w:rsidRDefault="003B0953" w:rsidP="00C90968">
            <w:r>
              <w:t>断网时</w:t>
            </w:r>
            <w:r>
              <w:rPr>
                <w:rFonts w:hint="eastAsia"/>
              </w:rPr>
              <w:t>，</w:t>
            </w:r>
            <w:r>
              <w:t>点击显示断网通用提示浮窗</w:t>
            </w:r>
          </w:p>
        </w:tc>
      </w:tr>
      <w:tr w:rsidR="003B0953" w14:paraId="57FFF948" w14:textId="77777777" w:rsidTr="00C90968">
        <w:tc>
          <w:tcPr>
            <w:tcW w:w="1306" w:type="dxa"/>
            <w:vMerge/>
            <w:vAlign w:val="center"/>
          </w:tcPr>
          <w:p w14:paraId="194C03A0" w14:textId="77777777" w:rsidR="003B0953" w:rsidRPr="00382B7D" w:rsidRDefault="003B0953" w:rsidP="00C90968">
            <w:pPr>
              <w:jc w:val="center"/>
            </w:pPr>
          </w:p>
        </w:tc>
        <w:tc>
          <w:tcPr>
            <w:tcW w:w="1126" w:type="dxa"/>
            <w:vAlign w:val="center"/>
          </w:tcPr>
          <w:p w14:paraId="1433C128" w14:textId="77777777" w:rsidR="003B0953" w:rsidRDefault="003B0953" w:rsidP="00C90968">
            <w:r>
              <w:rPr>
                <w:rFonts w:hint="eastAsia"/>
              </w:rPr>
              <w:t>待付款订单</w:t>
            </w:r>
          </w:p>
        </w:tc>
        <w:tc>
          <w:tcPr>
            <w:tcW w:w="5206" w:type="dxa"/>
            <w:vAlign w:val="center"/>
          </w:tcPr>
          <w:p w14:paraId="2085DF92" w14:textId="7C455CDC" w:rsidR="003B0953" w:rsidRDefault="00383540" w:rsidP="00090552">
            <w:pPr>
              <w:pStyle w:val="af0"/>
              <w:ind w:firstLineChars="0" w:firstLine="0"/>
            </w:pPr>
            <w:r>
              <w:rPr>
                <w:rFonts w:hint="eastAsia"/>
              </w:rPr>
              <w:t>服务费用</w:t>
            </w:r>
            <w:r w:rsidR="003B0953">
              <w:rPr>
                <w:rFonts w:hint="eastAsia"/>
              </w:rPr>
              <w:t>包括行程费用和调度费用</w:t>
            </w:r>
            <w:r w:rsidR="00090552">
              <w:rPr>
                <w:rFonts w:hint="eastAsia"/>
              </w:rPr>
              <w:t>，</w:t>
            </w:r>
            <w:r w:rsidR="00090552">
              <w:t>点击该订单信息栏任意位置</w:t>
            </w:r>
            <w:r w:rsidR="00C90968">
              <w:rPr>
                <w:rFonts w:hint="eastAsia"/>
              </w:rPr>
              <w:t>进入待付款订单详情页面</w:t>
            </w:r>
            <w:r w:rsidR="006D3A3E">
              <w:rPr>
                <w:rFonts w:hint="eastAsia"/>
              </w:rPr>
              <w:t>，不支持</w:t>
            </w:r>
            <w:r w:rsidR="006D3A3E">
              <w:t>左滑显示</w:t>
            </w:r>
            <w:r w:rsidR="006D3A3E">
              <w:rPr>
                <w:rFonts w:hint="eastAsia"/>
              </w:rPr>
              <w:t>“</w:t>
            </w:r>
            <w:r w:rsidR="006D3A3E">
              <w:t>删除</w:t>
            </w:r>
            <w:r w:rsidR="006D3A3E">
              <w:rPr>
                <w:rFonts w:hint="eastAsia"/>
              </w:rPr>
              <w:t>”</w:t>
            </w:r>
            <w:r w:rsidR="006D3A3E">
              <w:t>按键</w:t>
            </w:r>
            <w:ins w:id="729" w:author="ethink wang" w:date="2017-02-07T14:37:00Z">
              <w:r w:rsidR="00E260C2">
                <w:rPr>
                  <w:rFonts w:hint="eastAsia"/>
                </w:rPr>
                <w:t>（即不可删除）</w:t>
              </w:r>
            </w:ins>
          </w:p>
        </w:tc>
        <w:tc>
          <w:tcPr>
            <w:tcW w:w="2324" w:type="dxa"/>
            <w:vAlign w:val="center"/>
          </w:tcPr>
          <w:p w14:paraId="4ADE94D1" w14:textId="77777777" w:rsidR="003B0953" w:rsidRPr="00054E2A" w:rsidRDefault="00C90968" w:rsidP="00C90968">
            <w:r>
              <w:t>断网时</w:t>
            </w:r>
            <w:r>
              <w:rPr>
                <w:rFonts w:hint="eastAsia"/>
              </w:rPr>
              <w:t>，</w:t>
            </w:r>
            <w:r>
              <w:t>点击显示断网通用提示浮窗</w:t>
            </w:r>
          </w:p>
        </w:tc>
      </w:tr>
      <w:tr w:rsidR="003B0953" w14:paraId="6F540EB9" w14:textId="77777777" w:rsidTr="00C90968">
        <w:tc>
          <w:tcPr>
            <w:tcW w:w="1306" w:type="dxa"/>
            <w:vMerge/>
            <w:vAlign w:val="center"/>
          </w:tcPr>
          <w:p w14:paraId="120B1374" w14:textId="77777777" w:rsidR="003B0953" w:rsidRPr="00382B7D" w:rsidRDefault="003B0953" w:rsidP="00C90968">
            <w:pPr>
              <w:jc w:val="center"/>
            </w:pPr>
          </w:p>
        </w:tc>
        <w:tc>
          <w:tcPr>
            <w:tcW w:w="1126" w:type="dxa"/>
            <w:vAlign w:val="center"/>
          </w:tcPr>
          <w:p w14:paraId="4DF609E1" w14:textId="77777777" w:rsidR="003B0953" w:rsidRPr="009575A1" w:rsidRDefault="003B0953" w:rsidP="00C90968">
            <w:r w:rsidRPr="009575A1">
              <w:rPr>
                <w:rFonts w:hint="eastAsia"/>
              </w:rPr>
              <w:t>待出发订单</w:t>
            </w:r>
          </w:p>
        </w:tc>
        <w:tc>
          <w:tcPr>
            <w:tcW w:w="5206" w:type="dxa"/>
            <w:vAlign w:val="center"/>
          </w:tcPr>
          <w:p w14:paraId="17D06650" w14:textId="63AD0FC5" w:rsidR="00917B92" w:rsidRDefault="00D27220" w:rsidP="009575A1">
            <w:pPr>
              <w:pStyle w:val="af0"/>
              <w:ind w:firstLineChars="0" w:firstLine="0"/>
              <w:rPr>
                <w:ins w:id="730" w:author="ethink wang" w:date="2017-02-07T14:32:00Z"/>
              </w:rPr>
            </w:pPr>
            <w:r w:rsidRPr="009575A1">
              <w:rPr>
                <w:rFonts w:hint="eastAsia"/>
              </w:rPr>
              <w:t>待出发包括司机待出发状态的订单。</w:t>
            </w:r>
          </w:p>
          <w:p w14:paraId="72E5D42D" w14:textId="1A6B2202" w:rsidR="003B0953" w:rsidRPr="009575A1" w:rsidRDefault="009575A1" w:rsidP="009575A1">
            <w:pPr>
              <w:pStyle w:val="af0"/>
              <w:ind w:firstLineChars="0" w:firstLine="0"/>
            </w:pPr>
            <w:r w:rsidRPr="009575A1">
              <w:rPr>
                <w:rFonts w:hint="eastAsia"/>
              </w:rPr>
              <w:t>详情页面和一期网约车相同</w:t>
            </w:r>
            <w:r w:rsidR="0004788E">
              <w:rPr>
                <w:rFonts w:hint="eastAsia"/>
              </w:rPr>
              <w:t>，</w:t>
            </w:r>
            <w:r w:rsidR="0004788E">
              <w:t>点击该订单信息栏任意位置</w:t>
            </w:r>
            <w:r w:rsidR="0004788E">
              <w:rPr>
                <w:rFonts w:hint="eastAsia"/>
              </w:rPr>
              <w:t>进入待</w:t>
            </w:r>
            <w:del w:id="731" w:author="ethink wang" w:date="2017-02-07T14:36:00Z">
              <w:r w:rsidR="0004788E" w:rsidDel="00E260C2">
                <w:rPr>
                  <w:rFonts w:hint="eastAsia"/>
                </w:rPr>
                <w:delText>付款</w:delText>
              </w:r>
            </w:del>
            <w:ins w:id="732" w:author="ethink wang" w:date="2017-02-07T14:36:00Z">
              <w:r w:rsidR="00E260C2">
                <w:rPr>
                  <w:rFonts w:hint="eastAsia"/>
                </w:rPr>
                <w:t>出发</w:t>
              </w:r>
            </w:ins>
            <w:r w:rsidR="0004788E">
              <w:rPr>
                <w:rFonts w:hint="eastAsia"/>
              </w:rPr>
              <w:t>订单详情页面</w:t>
            </w:r>
            <w:r w:rsidR="006D3A3E">
              <w:rPr>
                <w:rFonts w:hint="eastAsia"/>
              </w:rPr>
              <w:t>，不支持</w:t>
            </w:r>
            <w:r w:rsidR="006D3A3E">
              <w:t>左滑显示</w:t>
            </w:r>
            <w:r w:rsidR="006D3A3E">
              <w:rPr>
                <w:rFonts w:hint="eastAsia"/>
              </w:rPr>
              <w:t>“</w:t>
            </w:r>
            <w:r w:rsidR="006D3A3E">
              <w:t>删除</w:t>
            </w:r>
            <w:r w:rsidR="006D3A3E">
              <w:rPr>
                <w:rFonts w:hint="eastAsia"/>
              </w:rPr>
              <w:t>”</w:t>
            </w:r>
            <w:r w:rsidR="006D3A3E">
              <w:t>按键</w:t>
            </w:r>
            <w:ins w:id="733" w:author="ethink wang" w:date="2017-02-07T14:36:00Z">
              <w:r w:rsidR="00E260C2">
                <w:rPr>
                  <w:rFonts w:hint="eastAsia"/>
                </w:rPr>
                <w:t>（</w:t>
              </w:r>
            </w:ins>
            <w:ins w:id="734" w:author="ethink wang" w:date="2017-02-07T14:37:00Z">
              <w:r w:rsidR="00E260C2">
                <w:rPr>
                  <w:rFonts w:hint="eastAsia"/>
                </w:rPr>
                <w:t>即不可删除</w:t>
              </w:r>
            </w:ins>
            <w:ins w:id="735" w:author="ethink wang" w:date="2017-02-07T14:36:00Z">
              <w:r w:rsidR="00E260C2">
                <w:rPr>
                  <w:rFonts w:hint="eastAsia"/>
                </w:rPr>
                <w:t>）</w:t>
              </w:r>
            </w:ins>
          </w:p>
        </w:tc>
        <w:tc>
          <w:tcPr>
            <w:tcW w:w="2324" w:type="dxa"/>
            <w:vAlign w:val="center"/>
          </w:tcPr>
          <w:p w14:paraId="7609C193" w14:textId="77777777" w:rsidR="003B0953" w:rsidRPr="00054E2A" w:rsidRDefault="003B0953" w:rsidP="00C90968"/>
        </w:tc>
      </w:tr>
      <w:tr w:rsidR="003B0953" w14:paraId="39384C57" w14:textId="77777777" w:rsidTr="00C90968">
        <w:tc>
          <w:tcPr>
            <w:tcW w:w="1306" w:type="dxa"/>
            <w:vMerge/>
            <w:vAlign w:val="center"/>
          </w:tcPr>
          <w:p w14:paraId="06C5C5D3" w14:textId="77777777" w:rsidR="003B0953" w:rsidRPr="00382B7D" w:rsidRDefault="003B0953" w:rsidP="00C90968">
            <w:pPr>
              <w:jc w:val="center"/>
            </w:pPr>
          </w:p>
        </w:tc>
        <w:tc>
          <w:tcPr>
            <w:tcW w:w="1126" w:type="dxa"/>
            <w:vAlign w:val="center"/>
          </w:tcPr>
          <w:p w14:paraId="6C42D171" w14:textId="77777777" w:rsidR="003B0953" w:rsidRPr="009575A1" w:rsidRDefault="003B0953" w:rsidP="00C90968">
            <w:r w:rsidRPr="009575A1">
              <w:rPr>
                <w:rFonts w:hint="eastAsia"/>
              </w:rPr>
              <w:t>已完成</w:t>
            </w:r>
            <w:r w:rsidRPr="009575A1">
              <w:t>订单</w:t>
            </w:r>
          </w:p>
        </w:tc>
        <w:tc>
          <w:tcPr>
            <w:tcW w:w="5206" w:type="dxa"/>
            <w:vAlign w:val="center"/>
          </w:tcPr>
          <w:p w14:paraId="5A69D92E" w14:textId="36DA3229" w:rsidR="003B0953" w:rsidRDefault="0004788E" w:rsidP="00C90968">
            <w:pPr>
              <w:pStyle w:val="af0"/>
              <w:ind w:firstLineChars="0" w:firstLine="0"/>
            </w:pPr>
            <w:r>
              <w:rPr>
                <w:rFonts w:hint="eastAsia"/>
              </w:rPr>
              <w:t>1</w:t>
            </w:r>
            <w:ins w:id="736" w:author="ethink wang" w:date="2017-02-07T14:35:00Z">
              <w:r w:rsidR="00E260C2">
                <w:rPr>
                  <w:rFonts w:hint="eastAsia"/>
                </w:rPr>
                <w:t>、</w:t>
              </w:r>
            </w:ins>
            <w:r w:rsidR="00D27220" w:rsidRPr="009575A1">
              <w:t>已完成订单</w:t>
            </w:r>
            <w:ins w:id="737" w:author="ethink wang" w:date="2017-02-07T14:48:00Z">
              <w:r w:rsidR="00E260C2">
                <w:t>为</w:t>
              </w:r>
            </w:ins>
            <w:r w:rsidR="00D27220" w:rsidRPr="009575A1">
              <w:t>已支付的订单</w:t>
            </w:r>
            <w:r w:rsidR="00D27220" w:rsidRPr="009575A1">
              <w:rPr>
                <w:rFonts w:hint="eastAsia"/>
              </w:rPr>
              <w:t>，</w:t>
            </w:r>
            <w:ins w:id="738" w:author="ethink wang" w:date="2017-02-07T14:49:00Z">
              <w:r w:rsidR="00E260C2">
                <w:rPr>
                  <w:rFonts w:hint="eastAsia"/>
                </w:rPr>
                <w:t>显示</w:t>
              </w:r>
            </w:ins>
            <w:r w:rsidR="00D27220" w:rsidRPr="009575A1">
              <w:t>费用</w:t>
            </w:r>
            <w:del w:id="739" w:author="ethink wang" w:date="2017-02-07T14:49:00Z">
              <w:r w:rsidR="00D27220" w:rsidRPr="009575A1" w:rsidDel="00E260C2">
                <w:delText>统计</w:delText>
              </w:r>
            </w:del>
            <w:r w:rsidR="00D27220" w:rsidRPr="009575A1">
              <w:t>为行程费用和调度费用</w:t>
            </w:r>
            <w:ins w:id="740" w:author="ethink wang" w:date="2017-02-07T14:49:00Z">
              <w:r w:rsidR="00E260C2">
                <w:t>之和</w:t>
              </w:r>
            </w:ins>
          </w:p>
          <w:p w14:paraId="29BDA0BD" w14:textId="7B02418B" w:rsidR="0004788E" w:rsidRPr="009575A1" w:rsidRDefault="0004788E" w:rsidP="00E260C2">
            <w:pPr>
              <w:pStyle w:val="af0"/>
              <w:ind w:firstLineChars="0" w:firstLine="0"/>
            </w:pPr>
            <w:r>
              <w:rPr>
                <w:rFonts w:hint="eastAsia"/>
              </w:rPr>
              <w:t>2</w:t>
            </w:r>
            <w:ins w:id="741" w:author="ethink wang" w:date="2017-02-07T14:36:00Z">
              <w:r w:rsidR="00E260C2">
                <w:rPr>
                  <w:rFonts w:hint="eastAsia"/>
                </w:rPr>
                <w:t>、</w:t>
              </w:r>
            </w:ins>
            <w:r>
              <w:rPr>
                <w:rFonts w:hint="eastAsia"/>
              </w:rPr>
              <w:t>点击进入订</w:t>
            </w:r>
            <w:del w:id="742" w:author="ethink wang" w:date="2017-02-07T14:48:00Z">
              <w:r w:rsidDel="00E260C2">
                <w:rPr>
                  <w:rFonts w:hint="eastAsia"/>
                </w:rPr>
                <w:delText>购</w:delText>
              </w:r>
            </w:del>
            <w:r>
              <w:rPr>
                <w:rFonts w:hint="eastAsia"/>
              </w:rPr>
              <w:t>单详情</w:t>
            </w:r>
            <w:ins w:id="743" w:author="ethink wang" w:date="2017-02-07T14:48:00Z">
              <w:r w:rsidR="00E260C2">
                <w:rPr>
                  <w:rFonts w:hint="eastAsia"/>
                </w:rPr>
                <w:t>页面</w:t>
              </w:r>
            </w:ins>
            <w:r>
              <w:rPr>
                <w:rFonts w:hint="eastAsia"/>
              </w:rPr>
              <w:t>，向左滑动显示“删除”按键，点击完成删除操作，参照一期网约车订单</w:t>
            </w:r>
          </w:p>
        </w:tc>
        <w:tc>
          <w:tcPr>
            <w:tcW w:w="2324" w:type="dxa"/>
            <w:vAlign w:val="center"/>
          </w:tcPr>
          <w:p w14:paraId="6ACC4321" w14:textId="77777777" w:rsidR="003B0953" w:rsidRPr="00054E2A" w:rsidRDefault="003B0953" w:rsidP="00C90968"/>
        </w:tc>
      </w:tr>
      <w:tr w:rsidR="003B0953" w14:paraId="78533176" w14:textId="77777777" w:rsidTr="00C90968">
        <w:tc>
          <w:tcPr>
            <w:tcW w:w="1306" w:type="dxa"/>
            <w:vMerge/>
            <w:vAlign w:val="center"/>
          </w:tcPr>
          <w:p w14:paraId="3FD5691E" w14:textId="77777777" w:rsidR="003B0953" w:rsidRPr="00382B7D" w:rsidRDefault="003B0953" w:rsidP="00C90968">
            <w:pPr>
              <w:jc w:val="center"/>
            </w:pPr>
          </w:p>
        </w:tc>
        <w:tc>
          <w:tcPr>
            <w:tcW w:w="1126" w:type="dxa"/>
            <w:vAlign w:val="center"/>
          </w:tcPr>
          <w:p w14:paraId="792E709F" w14:textId="77777777" w:rsidR="003B0953" w:rsidRPr="009575A1" w:rsidRDefault="003B0953" w:rsidP="00C90968">
            <w:r w:rsidRPr="009575A1">
              <w:rPr>
                <w:rFonts w:hint="eastAsia"/>
              </w:rPr>
              <w:t>已取消订单</w:t>
            </w:r>
          </w:p>
        </w:tc>
        <w:tc>
          <w:tcPr>
            <w:tcW w:w="5206" w:type="dxa"/>
            <w:vAlign w:val="center"/>
          </w:tcPr>
          <w:p w14:paraId="05A383F8" w14:textId="7952F212" w:rsidR="003B0953" w:rsidRDefault="0004788E" w:rsidP="00C90968">
            <w:pPr>
              <w:pStyle w:val="af0"/>
              <w:ind w:firstLineChars="0" w:firstLine="0"/>
            </w:pPr>
            <w:r>
              <w:rPr>
                <w:rFonts w:hint="eastAsia"/>
              </w:rPr>
              <w:t>1</w:t>
            </w:r>
            <w:del w:id="744" w:author="ethink wang" w:date="2017-02-07T14:49:00Z">
              <w:r w:rsidDel="00E260C2">
                <w:rPr>
                  <w:rFonts w:hint="eastAsia"/>
                </w:rPr>
                <w:delText xml:space="preserve"> </w:delText>
              </w:r>
            </w:del>
            <w:ins w:id="745" w:author="ethink wang" w:date="2017-02-07T14:49:00Z">
              <w:r w:rsidR="00E260C2">
                <w:rPr>
                  <w:rFonts w:hint="eastAsia"/>
                </w:rPr>
                <w:t>、</w:t>
              </w:r>
            </w:ins>
            <w:r w:rsidR="00D27220" w:rsidRPr="009575A1">
              <w:t>已取消订单包括下单人</w:t>
            </w:r>
            <w:r w:rsidR="00D27220" w:rsidRPr="009575A1">
              <w:rPr>
                <w:rFonts w:hint="eastAsia"/>
              </w:rPr>
              <w:t>、</w:t>
            </w:r>
            <w:r w:rsidR="00D27220" w:rsidRPr="009575A1">
              <w:t>客服</w:t>
            </w:r>
            <w:r w:rsidR="00D27220" w:rsidRPr="009575A1">
              <w:rPr>
                <w:rFonts w:hint="eastAsia"/>
              </w:rPr>
              <w:t>取消订单及派单失败超时而被系统取消的订单</w:t>
            </w:r>
          </w:p>
          <w:p w14:paraId="6D0A6C7A" w14:textId="46AC326B" w:rsidR="0004788E" w:rsidRPr="009575A1" w:rsidRDefault="0004788E" w:rsidP="00C90968">
            <w:pPr>
              <w:pStyle w:val="af0"/>
              <w:ind w:firstLineChars="0" w:firstLine="0"/>
            </w:pPr>
            <w:r>
              <w:rPr>
                <w:rFonts w:hint="eastAsia"/>
              </w:rPr>
              <w:t>2</w:t>
            </w:r>
            <w:del w:id="746" w:author="ethink wang" w:date="2017-02-07T14:50:00Z">
              <w:r w:rsidDel="00E260C2">
                <w:rPr>
                  <w:rFonts w:hint="eastAsia"/>
                </w:rPr>
                <w:delText xml:space="preserve"> </w:delText>
              </w:r>
            </w:del>
            <w:ins w:id="747" w:author="ethink wang" w:date="2017-02-07T14:50:00Z">
              <w:r w:rsidR="00E260C2">
                <w:rPr>
                  <w:rFonts w:hint="eastAsia"/>
                </w:rPr>
                <w:t>、</w:t>
              </w:r>
            </w:ins>
            <w:r>
              <w:rPr>
                <w:rFonts w:hint="eastAsia"/>
              </w:rPr>
              <w:t>点击进入订</w:t>
            </w:r>
            <w:del w:id="748" w:author="ethink wang" w:date="2017-02-07T14:50:00Z">
              <w:r w:rsidDel="00E260C2">
                <w:rPr>
                  <w:rFonts w:hint="eastAsia"/>
                </w:rPr>
                <w:delText>购</w:delText>
              </w:r>
            </w:del>
            <w:r>
              <w:rPr>
                <w:rFonts w:hint="eastAsia"/>
              </w:rPr>
              <w:t>单详情，向左滑动显示“删除”按键，点击完成删除操作，参照一期网约车订单</w:t>
            </w:r>
          </w:p>
        </w:tc>
        <w:tc>
          <w:tcPr>
            <w:tcW w:w="2324" w:type="dxa"/>
            <w:vAlign w:val="center"/>
          </w:tcPr>
          <w:p w14:paraId="43F064AE" w14:textId="77777777" w:rsidR="003B0953" w:rsidRDefault="003B0953" w:rsidP="00C90968"/>
        </w:tc>
      </w:tr>
      <w:tr w:rsidR="00202E28" w14:paraId="1D92BDA6" w14:textId="77777777" w:rsidTr="00C90968">
        <w:tc>
          <w:tcPr>
            <w:tcW w:w="1306" w:type="dxa"/>
            <w:vAlign w:val="center"/>
          </w:tcPr>
          <w:p w14:paraId="2A9D7C4C" w14:textId="77777777" w:rsidR="00202E28" w:rsidRPr="00382B7D" w:rsidRDefault="000C6851" w:rsidP="00C90968">
            <w:pPr>
              <w:jc w:val="center"/>
            </w:pPr>
            <w:r w:rsidRPr="00382B7D">
              <w:rPr>
                <w:rFonts w:hint="eastAsia"/>
              </w:rPr>
              <w:t>Ⅰ</w:t>
            </w:r>
            <w:r>
              <w:rPr>
                <w:rFonts w:hint="eastAsia"/>
              </w:rPr>
              <w:t>-</w:t>
            </w:r>
            <w:r>
              <w:t>F-</w:t>
            </w:r>
            <w:r>
              <w:rPr>
                <w:rFonts w:hint="eastAsia"/>
              </w:rPr>
              <w:t>01-</w:t>
            </w:r>
            <w:r>
              <w:t>01</w:t>
            </w:r>
          </w:p>
        </w:tc>
        <w:tc>
          <w:tcPr>
            <w:tcW w:w="1126" w:type="dxa"/>
            <w:vAlign w:val="center"/>
          </w:tcPr>
          <w:p w14:paraId="76B62FF8" w14:textId="77777777" w:rsidR="00202E28" w:rsidRDefault="000C6851" w:rsidP="00C90968">
            <w:r>
              <w:t>说明</w:t>
            </w:r>
          </w:p>
        </w:tc>
        <w:tc>
          <w:tcPr>
            <w:tcW w:w="5206" w:type="dxa"/>
            <w:vAlign w:val="center"/>
          </w:tcPr>
          <w:p w14:paraId="465B3E6C" w14:textId="77777777" w:rsidR="00202E28" w:rsidRDefault="000C6851" w:rsidP="00C90968">
            <w:pPr>
              <w:pStyle w:val="af0"/>
              <w:ind w:firstLineChars="0" w:firstLine="0"/>
            </w:pPr>
            <w:r>
              <w:t>即刻订单派单页面</w:t>
            </w:r>
            <w:r>
              <w:rPr>
                <w:rFonts w:hint="eastAsia"/>
              </w:rPr>
              <w:t>。</w:t>
            </w:r>
            <w:r w:rsidR="00EF362D">
              <w:rPr>
                <w:rFonts w:hint="eastAsia"/>
              </w:rPr>
              <w:t>同</w:t>
            </w:r>
            <w:r w:rsidR="00EF362D" w:rsidRPr="00382B7D">
              <w:rPr>
                <w:rFonts w:hint="eastAsia"/>
              </w:rPr>
              <w:t>Ⅰ</w:t>
            </w:r>
            <w:r w:rsidR="00EF362D">
              <w:rPr>
                <w:rFonts w:hint="eastAsia"/>
              </w:rPr>
              <w:t>-</w:t>
            </w:r>
            <w:r w:rsidR="00EF362D">
              <w:t>C-</w:t>
            </w:r>
            <w:r w:rsidR="00EF362D">
              <w:rPr>
                <w:rFonts w:hint="eastAsia"/>
              </w:rPr>
              <w:t>01(</w:t>
            </w:r>
            <w:r w:rsidR="00EF362D">
              <w:t>06)</w:t>
            </w:r>
          </w:p>
        </w:tc>
        <w:tc>
          <w:tcPr>
            <w:tcW w:w="2324" w:type="dxa"/>
            <w:vAlign w:val="center"/>
          </w:tcPr>
          <w:p w14:paraId="35767C7E" w14:textId="77777777" w:rsidR="00202E28" w:rsidRDefault="00202E28" w:rsidP="00C90968"/>
        </w:tc>
      </w:tr>
      <w:tr w:rsidR="00A62713" w14:paraId="756B4ACB" w14:textId="77777777" w:rsidTr="00C90968">
        <w:tc>
          <w:tcPr>
            <w:tcW w:w="1306" w:type="dxa"/>
            <w:vAlign w:val="center"/>
          </w:tcPr>
          <w:p w14:paraId="218254E9" w14:textId="77777777" w:rsidR="00A62713" w:rsidRPr="00382B7D" w:rsidRDefault="00A62713" w:rsidP="00C90968">
            <w:pPr>
              <w:jc w:val="center"/>
            </w:pPr>
            <w:r w:rsidRPr="00382B7D">
              <w:rPr>
                <w:rFonts w:hint="eastAsia"/>
              </w:rPr>
              <w:t>Ⅰ</w:t>
            </w:r>
            <w:r>
              <w:rPr>
                <w:rFonts w:hint="eastAsia"/>
              </w:rPr>
              <w:t>-</w:t>
            </w:r>
            <w:r>
              <w:t>F-</w:t>
            </w:r>
            <w:r>
              <w:rPr>
                <w:rFonts w:hint="eastAsia"/>
              </w:rPr>
              <w:t>01-</w:t>
            </w:r>
            <w:r>
              <w:t>02</w:t>
            </w:r>
          </w:p>
        </w:tc>
        <w:tc>
          <w:tcPr>
            <w:tcW w:w="1126" w:type="dxa"/>
            <w:vAlign w:val="center"/>
          </w:tcPr>
          <w:p w14:paraId="20002CB0" w14:textId="77777777" w:rsidR="00A62713" w:rsidRDefault="00A62713" w:rsidP="00C90968">
            <w:r>
              <w:t>说明</w:t>
            </w:r>
          </w:p>
        </w:tc>
        <w:tc>
          <w:tcPr>
            <w:tcW w:w="5206" w:type="dxa"/>
            <w:vAlign w:val="center"/>
          </w:tcPr>
          <w:p w14:paraId="41BF1EB3" w14:textId="2905177C" w:rsidR="00A62713" w:rsidRDefault="00946FB6" w:rsidP="009575A1">
            <w:pPr>
              <w:pStyle w:val="af0"/>
              <w:ind w:firstLineChars="0" w:firstLine="0"/>
            </w:pPr>
            <w:r>
              <w:t>待出发</w:t>
            </w:r>
            <w:r>
              <w:rPr>
                <w:rFonts w:hint="eastAsia"/>
              </w:rPr>
              <w:t>、</w:t>
            </w:r>
            <w:r w:rsidR="00375AC1">
              <w:rPr>
                <w:rFonts w:hint="eastAsia"/>
              </w:rPr>
              <w:t>已出发、已抵达等状态</w:t>
            </w:r>
            <w:r>
              <w:t>订单</w:t>
            </w:r>
            <w:r w:rsidR="00375AC1">
              <w:rPr>
                <w:rFonts w:hint="eastAsia"/>
              </w:rPr>
              <w:t>行程</w:t>
            </w:r>
            <w:r>
              <w:t>详情与一期网</w:t>
            </w:r>
            <w:r>
              <w:lastRenderedPageBreak/>
              <w:t>约车相同</w:t>
            </w:r>
            <w:r>
              <w:rPr>
                <w:rFonts w:hint="eastAsia"/>
              </w:rPr>
              <w:t>，</w:t>
            </w:r>
            <w:r>
              <w:t>行程中订单详情</w:t>
            </w:r>
            <w:r w:rsidR="00A62713">
              <w:t>右上角</w:t>
            </w:r>
            <w:r w:rsidR="00A62713" w:rsidRPr="00E260C2">
              <w:rPr>
                <w:rFonts w:hint="eastAsia"/>
                <w:b/>
                <w:rPrChange w:id="749" w:author="ethink wang" w:date="2017-02-07T14:51:00Z">
                  <w:rPr>
                    <w:rFonts w:hint="eastAsia"/>
                  </w:rPr>
                </w:rPrChange>
              </w:rPr>
              <w:t>增加分享行程和一键报警</w:t>
            </w:r>
            <w:r w:rsidR="00A62713">
              <w:t>，如</w:t>
            </w:r>
            <w:r w:rsidR="00A62713" w:rsidRPr="00382B7D">
              <w:rPr>
                <w:rFonts w:hint="eastAsia"/>
              </w:rPr>
              <w:t>Ⅰ</w:t>
            </w:r>
            <w:r w:rsidR="00A62713">
              <w:rPr>
                <w:rFonts w:hint="eastAsia"/>
              </w:rPr>
              <w:t>-</w:t>
            </w:r>
            <w:r w:rsidR="00A62713">
              <w:t>F-</w:t>
            </w:r>
            <w:r w:rsidR="00A62713">
              <w:rPr>
                <w:rFonts w:hint="eastAsia"/>
              </w:rPr>
              <w:t>01-</w:t>
            </w:r>
            <w:r w:rsidR="00A62713">
              <w:t>02</w:t>
            </w:r>
            <w:r w:rsidR="00A62713">
              <w:rPr>
                <w:rFonts w:hint="eastAsia"/>
              </w:rPr>
              <w:t>(</w:t>
            </w:r>
            <w:r w:rsidR="00A62713">
              <w:t>01)</w:t>
            </w:r>
            <w:r w:rsidR="00A62713">
              <w:rPr>
                <w:rFonts w:hint="eastAsia"/>
              </w:rPr>
              <w:t>，</w:t>
            </w:r>
            <w:r w:rsidR="009575A1" w:rsidRPr="00E260C2">
              <w:rPr>
                <w:rFonts w:hint="eastAsia"/>
                <w:b/>
                <w:rPrChange w:id="750" w:author="ethink wang" w:date="2017-02-07T14:52:00Z">
                  <w:rPr>
                    <w:rFonts w:hint="eastAsia"/>
                  </w:rPr>
                </w:rPrChange>
              </w:rPr>
              <w:t>去掉了实时费用</w:t>
            </w:r>
            <w:r w:rsidR="009575A1">
              <w:rPr>
                <w:rFonts w:hint="eastAsia"/>
              </w:rPr>
              <w:t>。</w:t>
            </w:r>
            <w:r w:rsidR="00A62713">
              <w:rPr>
                <w:rFonts w:hint="eastAsia"/>
              </w:rPr>
              <w:t>其他</w:t>
            </w:r>
            <w:r>
              <w:rPr>
                <w:rFonts w:hint="eastAsia"/>
              </w:rPr>
              <w:t>页</w:t>
            </w:r>
            <w:r w:rsidR="00A62713">
              <w:rPr>
                <w:rFonts w:hint="eastAsia"/>
              </w:rPr>
              <w:t>与一期网约车</w:t>
            </w:r>
            <w:r w:rsidR="00A62713">
              <w:t>相同。</w:t>
            </w:r>
            <w:r w:rsidR="00A62713">
              <w:rPr>
                <w:rFonts w:hint="eastAsia"/>
              </w:rPr>
              <w:t>“行程分享”与“一键报警”描述见</w:t>
            </w:r>
            <w:r w:rsidR="00A62713">
              <w:rPr>
                <w:rFonts w:hint="eastAsia"/>
              </w:rPr>
              <w:t>3.2.2</w:t>
            </w:r>
          </w:p>
        </w:tc>
        <w:tc>
          <w:tcPr>
            <w:tcW w:w="2324" w:type="dxa"/>
            <w:vAlign w:val="center"/>
          </w:tcPr>
          <w:p w14:paraId="5C098CCC" w14:textId="77777777" w:rsidR="00A62713" w:rsidRPr="00A62713" w:rsidRDefault="00A62713" w:rsidP="00C90968"/>
        </w:tc>
      </w:tr>
      <w:tr w:rsidR="000C49F2" w14:paraId="33DBF36A" w14:textId="77777777" w:rsidTr="00C90968">
        <w:tc>
          <w:tcPr>
            <w:tcW w:w="1306" w:type="dxa"/>
            <w:vMerge w:val="restart"/>
            <w:vAlign w:val="center"/>
          </w:tcPr>
          <w:p w14:paraId="30214209" w14:textId="77777777" w:rsidR="000C49F2" w:rsidRPr="00382B7D" w:rsidRDefault="000C49F2" w:rsidP="00C90968">
            <w:pPr>
              <w:jc w:val="center"/>
            </w:pPr>
            <w:r w:rsidRPr="00382B7D">
              <w:rPr>
                <w:rFonts w:hint="eastAsia"/>
              </w:rPr>
              <w:t>Ⅰ</w:t>
            </w:r>
            <w:r>
              <w:rPr>
                <w:rFonts w:hint="eastAsia"/>
              </w:rPr>
              <w:t>-</w:t>
            </w:r>
            <w:r>
              <w:t>F-</w:t>
            </w:r>
            <w:r>
              <w:rPr>
                <w:rFonts w:hint="eastAsia"/>
              </w:rPr>
              <w:t>01-</w:t>
            </w:r>
            <w:r>
              <w:t>03</w:t>
            </w:r>
          </w:p>
        </w:tc>
        <w:tc>
          <w:tcPr>
            <w:tcW w:w="1126" w:type="dxa"/>
            <w:vAlign w:val="center"/>
          </w:tcPr>
          <w:p w14:paraId="06EF2984" w14:textId="77777777" w:rsidR="000C49F2" w:rsidRDefault="000C49F2" w:rsidP="00C90968">
            <w:r>
              <w:t>说明</w:t>
            </w:r>
          </w:p>
        </w:tc>
        <w:tc>
          <w:tcPr>
            <w:tcW w:w="5206" w:type="dxa"/>
            <w:vAlign w:val="center"/>
          </w:tcPr>
          <w:p w14:paraId="2018630E" w14:textId="77777777" w:rsidR="000C49F2" w:rsidRDefault="000C49F2" w:rsidP="00C90968">
            <w:pPr>
              <w:pStyle w:val="af0"/>
              <w:ind w:firstLineChars="0" w:firstLine="0"/>
            </w:pPr>
            <w:r>
              <w:t>除</w:t>
            </w:r>
            <w:r>
              <w:rPr>
                <w:rFonts w:hint="eastAsia"/>
              </w:rPr>
              <w:t>“车费详情”和“支付方式”外，其他与一期网约车相同。</w:t>
            </w:r>
          </w:p>
        </w:tc>
        <w:tc>
          <w:tcPr>
            <w:tcW w:w="2324" w:type="dxa"/>
            <w:vAlign w:val="center"/>
          </w:tcPr>
          <w:p w14:paraId="629CC91B" w14:textId="77777777" w:rsidR="000C49F2" w:rsidRPr="00A62713" w:rsidRDefault="000C49F2" w:rsidP="00C90968"/>
        </w:tc>
      </w:tr>
      <w:tr w:rsidR="000C49F2" w14:paraId="19D6ACBE" w14:textId="77777777" w:rsidTr="00C90968">
        <w:tc>
          <w:tcPr>
            <w:tcW w:w="1306" w:type="dxa"/>
            <w:vMerge/>
            <w:vAlign w:val="center"/>
          </w:tcPr>
          <w:p w14:paraId="181604D9" w14:textId="77777777" w:rsidR="000C49F2" w:rsidRPr="00382B7D" w:rsidRDefault="000C49F2" w:rsidP="00C90968">
            <w:pPr>
              <w:jc w:val="center"/>
            </w:pPr>
          </w:p>
        </w:tc>
        <w:tc>
          <w:tcPr>
            <w:tcW w:w="1126" w:type="dxa"/>
            <w:vAlign w:val="center"/>
          </w:tcPr>
          <w:p w14:paraId="1FC4BC6B" w14:textId="77777777" w:rsidR="000C49F2" w:rsidRDefault="000C49F2" w:rsidP="00C90968">
            <w:r>
              <w:t>车费详情</w:t>
            </w:r>
          </w:p>
        </w:tc>
        <w:tc>
          <w:tcPr>
            <w:tcW w:w="5206" w:type="dxa"/>
            <w:vAlign w:val="center"/>
          </w:tcPr>
          <w:p w14:paraId="597D2891" w14:textId="77777777" w:rsidR="000C49F2" w:rsidRDefault="00383540" w:rsidP="00C90968">
            <w:pPr>
              <w:pStyle w:val="af0"/>
              <w:ind w:firstLineChars="0" w:firstLine="0"/>
            </w:pPr>
            <w:r>
              <w:rPr>
                <w:rFonts w:hint="eastAsia"/>
              </w:rPr>
              <w:t>服务费用</w:t>
            </w:r>
            <w:r w:rsidR="000C49F2">
              <w:t>由行程费和调度费组成</w:t>
            </w:r>
            <w:r w:rsidR="000C49F2">
              <w:rPr>
                <w:rFonts w:hint="eastAsia"/>
              </w:rPr>
              <w:t>，行程费若为线下付现，则在其后备注“已付现”</w:t>
            </w:r>
          </w:p>
        </w:tc>
        <w:tc>
          <w:tcPr>
            <w:tcW w:w="2324" w:type="dxa"/>
            <w:vAlign w:val="center"/>
          </w:tcPr>
          <w:p w14:paraId="318A1865" w14:textId="77777777" w:rsidR="000C49F2" w:rsidRPr="00A62713" w:rsidRDefault="000C49F2" w:rsidP="00C90968"/>
        </w:tc>
      </w:tr>
      <w:tr w:rsidR="000C49F2" w14:paraId="4EB3199D" w14:textId="77777777" w:rsidTr="00C90968">
        <w:tc>
          <w:tcPr>
            <w:tcW w:w="1306" w:type="dxa"/>
            <w:vMerge/>
            <w:vAlign w:val="center"/>
          </w:tcPr>
          <w:p w14:paraId="5BADA487" w14:textId="77777777" w:rsidR="000C49F2" w:rsidRPr="00382B7D" w:rsidRDefault="000C49F2" w:rsidP="00C90968">
            <w:pPr>
              <w:jc w:val="center"/>
            </w:pPr>
          </w:p>
        </w:tc>
        <w:tc>
          <w:tcPr>
            <w:tcW w:w="1126" w:type="dxa"/>
            <w:vAlign w:val="center"/>
          </w:tcPr>
          <w:p w14:paraId="2F8DAF07" w14:textId="77777777" w:rsidR="000C49F2" w:rsidRDefault="000C49F2" w:rsidP="00C90968">
            <w:r>
              <w:t>支付方式</w:t>
            </w:r>
          </w:p>
        </w:tc>
        <w:tc>
          <w:tcPr>
            <w:tcW w:w="5206" w:type="dxa"/>
            <w:vAlign w:val="center"/>
          </w:tcPr>
          <w:p w14:paraId="69806D2B" w14:textId="7659C2DD" w:rsidR="000C49F2" w:rsidRDefault="000C49F2" w:rsidP="003C5659">
            <w:pPr>
              <w:pStyle w:val="af0"/>
              <w:ind w:firstLineChars="0" w:firstLine="0"/>
            </w:pPr>
            <w:r>
              <w:rPr>
                <w:rFonts w:hint="eastAsia"/>
              </w:rPr>
              <w:t>1</w:t>
            </w:r>
            <w:ins w:id="751" w:author="ethink wang" w:date="2017-02-07T14:52:00Z">
              <w:r w:rsidR="00E260C2">
                <w:rPr>
                  <w:rFonts w:hint="eastAsia"/>
                </w:rPr>
                <w:t>、</w:t>
              </w:r>
            </w:ins>
            <w:r>
              <w:t>支付方式除</w:t>
            </w:r>
            <w:r>
              <w:rPr>
                <w:rFonts w:hint="eastAsia"/>
              </w:rPr>
              <w:t>“</w:t>
            </w:r>
            <w:r>
              <w:t>余额支付</w:t>
            </w:r>
            <w:r>
              <w:rPr>
                <w:rFonts w:hint="eastAsia"/>
              </w:rPr>
              <w:t>”</w:t>
            </w:r>
            <w:r>
              <w:t>常驻显示外</w:t>
            </w:r>
            <w:r>
              <w:rPr>
                <w:rFonts w:hint="eastAsia"/>
              </w:rPr>
              <w:t>，“微信支付”和“支付宝支付”是否显示根据后台配置。若开通则显示，若禁用，则不显示。支付方式由上至下显示排序为“余额支付”“微信支付”“支付宝支付”，如</w:t>
            </w:r>
            <w:r w:rsidRPr="00382B7D">
              <w:rPr>
                <w:rFonts w:hint="eastAsia"/>
              </w:rPr>
              <w:t>Ⅰ</w:t>
            </w:r>
            <w:r>
              <w:rPr>
                <w:rFonts w:hint="eastAsia"/>
              </w:rPr>
              <w:t>-</w:t>
            </w:r>
            <w:r>
              <w:t>F-</w:t>
            </w:r>
            <w:r>
              <w:rPr>
                <w:rFonts w:hint="eastAsia"/>
              </w:rPr>
              <w:t>01-</w:t>
            </w:r>
            <w:r>
              <w:t>03(01)</w:t>
            </w:r>
          </w:p>
          <w:p w14:paraId="7EE8EB5A" w14:textId="27955C66" w:rsidR="000C49F2" w:rsidRPr="001A5885" w:rsidRDefault="000C49F2" w:rsidP="003C5659">
            <w:pPr>
              <w:pStyle w:val="af0"/>
              <w:ind w:firstLineChars="0" w:firstLine="0"/>
            </w:pPr>
            <w:r>
              <w:rPr>
                <w:rFonts w:hint="eastAsia"/>
              </w:rPr>
              <w:t>2</w:t>
            </w:r>
            <w:ins w:id="752" w:author="ethink wang" w:date="2017-02-07T14:52:00Z">
              <w:r w:rsidR="00E260C2">
                <w:rPr>
                  <w:rFonts w:hint="eastAsia"/>
                </w:rPr>
                <w:t>、</w:t>
              </w:r>
            </w:ins>
            <w:r>
              <w:rPr>
                <w:rFonts w:hint="eastAsia"/>
              </w:rPr>
              <w:t>首次默认选中“余额支付”；非首次默认上次的支付成功的支付方式，如果上次成功的支付方式已被禁用，则默认“余额支付”</w:t>
            </w:r>
            <w:del w:id="753" w:author="ethink wang" w:date="2017-02-07T14:57:00Z">
              <w:r w:rsidDel="00B52302">
                <w:rPr>
                  <w:rFonts w:hint="eastAsia"/>
                </w:rPr>
                <w:delText>，</w:delText>
              </w:r>
            </w:del>
            <w:ins w:id="754" w:author="ethink wang" w:date="2017-02-07T14:57:00Z">
              <w:r w:rsidR="00B52302">
                <w:rPr>
                  <w:rFonts w:hint="eastAsia"/>
                </w:rPr>
                <w:t>。</w:t>
              </w:r>
            </w:ins>
            <w:r>
              <w:rPr>
                <w:rFonts w:hint="eastAsia"/>
              </w:rPr>
              <w:t>如果余额不足，则默认</w:t>
            </w:r>
            <w:ins w:id="755" w:author="ethink wang" w:date="2017-02-07T14:57:00Z">
              <w:r w:rsidR="00B52302">
                <w:rPr>
                  <w:rFonts w:hint="eastAsia"/>
                </w:rPr>
                <w:t>选中</w:t>
              </w:r>
            </w:ins>
            <w:r>
              <w:rPr>
                <w:rFonts w:hint="eastAsia"/>
              </w:rPr>
              <w:t>第二位的支付方式，如</w:t>
            </w:r>
            <w:r w:rsidRPr="00382B7D">
              <w:rPr>
                <w:rFonts w:hint="eastAsia"/>
              </w:rPr>
              <w:t>Ⅰ</w:t>
            </w:r>
            <w:r>
              <w:rPr>
                <w:rFonts w:hint="eastAsia"/>
              </w:rPr>
              <w:t>-</w:t>
            </w:r>
            <w:r>
              <w:t>F-</w:t>
            </w:r>
            <w:r>
              <w:rPr>
                <w:rFonts w:hint="eastAsia"/>
              </w:rPr>
              <w:t>01-</w:t>
            </w:r>
            <w:r>
              <w:t>03(02)</w:t>
            </w:r>
          </w:p>
        </w:tc>
        <w:tc>
          <w:tcPr>
            <w:tcW w:w="2324" w:type="dxa"/>
            <w:vAlign w:val="center"/>
          </w:tcPr>
          <w:p w14:paraId="4899C8A4" w14:textId="77777777" w:rsidR="000C49F2" w:rsidRPr="00A62713" w:rsidRDefault="000C49F2" w:rsidP="00C90968"/>
        </w:tc>
      </w:tr>
      <w:tr w:rsidR="000C49F2" w14:paraId="4242C965" w14:textId="77777777" w:rsidTr="00C90968">
        <w:tc>
          <w:tcPr>
            <w:tcW w:w="1306" w:type="dxa"/>
            <w:vMerge/>
            <w:vAlign w:val="center"/>
          </w:tcPr>
          <w:p w14:paraId="47EA744D" w14:textId="77777777" w:rsidR="000C49F2" w:rsidRPr="00382B7D" w:rsidRDefault="000C49F2" w:rsidP="00C90968">
            <w:pPr>
              <w:jc w:val="center"/>
            </w:pPr>
          </w:p>
        </w:tc>
        <w:tc>
          <w:tcPr>
            <w:tcW w:w="1126" w:type="dxa"/>
            <w:vAlign w:val="center"/>
          </w:tcPr>
          <w:p w14:paraId="087C86C4" w14:textId="77777777" w:rsidR="000C49F2" w:rsidRDefault="000C49F2" w:rsidP="00C90968">
            <w:r>
              <w:t>确认支付</w:t>
            </w:r>
          </w:p>
        </w:tc>
        <w:tc>
          <w:tcPr>
            <w:tcW w:w="5206" w:type="dxa"/>
            <w:vAlign w:val="center"/>
          </w:tcPr>
          <w:p w14:paraId="2C4ACA0C" w14:textId="48DF6F9F" w:rsidR="000C49F2" w:rsidRDefault="000C49F2" w:rsidP="003C5659">
            <w:pPr>
              <w:pStyle w:val="af0"/>
              <w:ind w:firstLineChars="0" w:firstLine="0"/>
            </w:pPr>
            <w:r>
              <w:rPr>
                <w:rFonts w:hint="eastAsia"/>
              </w:rPr>
              <w:t>1</w:t>
            </w:r>
            <w:del w:id="756" w:author="ethink wang" w:date="2017-02-07T14:58:00Z">
              <w:r w:rsidDel="00B52302">
                <w:rPr>
                  <w:rFonts w:hint="eastAsia"/>
                </w:rPr>
                <w:delText xml:space="preserve"> </w:delText>
              </w:r>
            </w:del>
            <w:ins w:id="757" w:author="ethink wang" w:date="2017-02-07T14:58:00Z">
              <w:r w:rsidR="00B52302">
                <w:rPr>
                  <w:rFonts w:hint="eastAsia"/>
                </w:rPr>
                <w:t>、</w:t>
              </w:r>
            </w:ins>
            <w:r>
              <w:rPr>
                <w:rFonts w:hint="eastAsia"/>
              </w:rPr>
              <w:t>“余额支付”，浮窗提示“支付成功”，并跳转至已完成页面</w:t>
            </w:r>
            <w:r w:rsidRPr="00382B7D">
              <w:rPr>
                <w:rFonts w:hint="eastAsia"/>
              </w:rPr>
              <w:t>Ⅰ</w:t>
            </w:r>
            <w:r>
              <w:rPr>
                <w:rFonts w:hint="eastAsia"/>
              </w:rPr>
              <w:t>-</w:t>
            </w:r>
            <w:r>
              <w:t>F-</w:t>
            </w:r>
            <w:r>
              <w:rPr>
                <w:rFonts w:hint="eastAsia"/>
              </w:rPr>
              <w:t>01-</w:t>
            </w:r>
            <w:r>
              <w:t>04</w:t>
            </w:r>
          </w:p>
          <w:p w14:paraId="4C35F4B7" w14:textId="0C92DD0A" w:rsidR="000C49F2" w:rsidRDefault="000C49F2" w:rsidP="003C5659">
            <w:pPr>
              <w:pStyle w:val="af0"/>
              <w:ind w:firstLineChars="0" w:firstLine="0"/>
            </w:pPr>
            <w:r>
              <w:t>2</w:t>
            </w:r>
            <w:ins w:id="758" w:author="ethink wang" w:date="2017-02-07T14:58:00Z">
              <w:r w:rsidR="00B52302">
                <w:rPr>
                  <w:rFonts w:hint="eastAsia"/>
                </w:rPr>
                <w:t>、</w:t>
              </w:r>
            </w:ins>
            <w:r>
              <w:rPr>
                <w:rFonts w:hint="eastAsia"/>
              </w:rPr>
              <w:t>“微信支付”跳转至微信三方支付页面</w:t>
            </w:r>
          </w:p>
          <w:p w14:paraId="4CF9FFD3" w14:textId="622B0FBD" w:rsidR="000C49F2" w:rsidRDefault="000C49F2" w:rsidP="003C5659">
            <w:pPr>
              <w:pStyle w:val="af0"/>
              <w:ind w:firstLineChars="0" w:firstLine="0"/>
            </w:pPr>
            <w:r>
              <w:rPr>
                <w:rFonts w:hint="eastAsia"/>
              </w:rPr>
              <w:t>3</w:t>
            </w:r>
            <w:del w:id="759" w:author="ethink wang" w:date="2017-02-07T14:58:00Z">
              <w:r w:rsidDel="00B52302">
                <w:rPr>
                  <w:rFonts w:hint="eastAsia"/>
                </w:rPr>
                <w:delText xml:space="preserve"> </w:delText>
              </w:r>
            </w:del>
            <w:ins w:id="760" w:author="ethink wang" w:date="2017-02-07T14:58:00Z">
              <w:r w:rsidR="00B52302">
                <w:rPr>
                  <w:rFonts w:hint="eastAsia"/>
                </w:rPr>
                <w:t>、</w:t>
              </w:r>
            </w:ins>
            <w:r>
              <w:rPr>
                <w:rFonts w:hint="eastAsia"/>
              </w:rPr>
              <w:t>“支付宝支付”跳转至支付宝三方支付页面</w:t>
            </w:r>
          </w:p>
        </w:tc>
        <w:tc>
          <w:tcPr>
            <w:tcW w:w="2324" w:type="dxa"/>
            <w:vAlign w:val="center"/>
          </w:tcPr>
          <w:p w14:paraId="2DD81859" w14:textId="58A4906B" w:rsidR="000C49F2" w:rsidRDefault="000C49F2" w:rsidP="00C90968">
            <w:r>
              <w:rPr>
                <w:rFonts w:hint="eastAsia"/>
              </w:rPr>
              <w:t>1</w:t>
            </w:r>
            <w:ins w:id="761" w:author="ethink wang" w:date="2017-02-07T14:58:00Z">
              <w:r w:rsidR="00B52302">
                <w:rPr>
                  <w:rFonts w:hint="eastAsia"/>
                </w:rPr>
                <w:t>、</w:t>
              </w:r>
            </w:ins>
            <w:r>
              <w:t>当需支付金额为</w:t>
            </w:r>
            <w:r>
              <w:rPr>
                <w:rFonts w:hint="eastAsia"/>
              </w:rPr>
              <w:t>0</w:t>
            </w:r>
            <w:r>
              <w:rPr>
                <w:rFonts w:hint="eastAsia"/>
              </w:rPr>
              <w:t>时，不论选择何种支付方式，点击“确认支付”均浮窗提示“支付成功”并跳转至已完成页面</w:t>
            </w:r>
            <w:r w:rsidRPr="00382B7D">
              <w:rPr>
                <w:rFonts w:hint="eastAsia"/>
              </w:rPr>
              <w:t>Ⅰ</w:t>
            </w:r>
            <w:r>
              <w:rPr>
                <w:rFonts w:hint="eastAsia"/>
              </w:rPr>
              <w:t>-</w:t>
            </w:r>
            <w:r>
              <w:t>F-</w:t>
            </w:r>
            <w:r>
              <w:rPr>
                <w:rFonts w:hint="eastAsia"/>
              </w:rPr>
              <w:t>01-</w:t>
            </w:r>
            <w:r>
              <w:t>04</w:t>
            </w:r>
          </w:p>
          <w:p w14:paraId="562AC7E0" w14:textId="0C21AEE6" w:rsidR="000C49F2" w:rsidRPr="00A62713" w:rsidRDefault="000C49F2" w:rsidP="008A2009">
            <w:r>
              <w:t>2</w:t>
            </w:r>
            <w:ins w:id="762" w:author="ethink wang" w:date="2017-02-07T14:59:00Z">
              <w:r w:rsidR="00B52302">
                <w:rPr>
                  <w:rFonts w:hint="eastAsia"/>
                </w:rPr>
                <w:t>、</w:t>
              </w:r>
            </w:ins>
            <w:r>
              <w:t>只有</w:t>
            </w:r>
            <w:r>
              <w:rPr>
                <w:rFonts w:hint="eastAsia"/>
              </w:rPr>
              <w:t>“</w:t>
            </w:r>
            <w:r>
              <w:t>余额支付</w:t>
            </w:r>
            <w:r>
              <w:rPr>
                <w:rFonts w:hint="eastAsia"/>
              </w:rPr>
              <w:t>”</w:t>
            </w:r>
            <w:r>
              <w:t>且余额不足时</w:t>
            </w:r>
            <w:r>
              <w:rPr>
                <w:rFonts w:hint="eastAsia"/>
              </w:rPr>
              <w:t>，“确认支付”按键不可点击</w:t>
            </w:r>
          </w:p>
        </w:tc>
      </w:tr>
      <w:tr w:rsidR="003B6431" w14:paraId="59D1053B" w14:textId="77777777" w:rsidTr="00C90968">
        <w:tc>
          <w:tcPr>
            <w:tcW w:w="1306" w:type="dxa"/>
            <w:vMerge w:val="restart"/>
            <w:vAlign w:val="center"/>
          </w:tcPr>
          <w:p w14:paraId="17350C8C" w14:textId="77777777" w:rsidR="003B6431" w:rsidRPr="00382B7D" w:rsidRDefault="003B6431" w:rsidP="00C90968">
            <w:pPr>
              <w:jc w:val="center"/>
            </w:pPr>
            <w:r w:rsidRPr="00382B7D">
              <w:rPr>
                <w:rFonts w:hint="eastAsia"/>
              </w:rPr>
              <w:t>Ⅰ</w:t>
            </w:r>
            <w:r>
              <w:rPr>
                <w:rFonts w:hint="eastAsia"/>
              </w:rPr>
              <w:t>-</w:t>
            </w:r>
            <w:r>
              <w:t>F-</w:t>
            </w:r>
            <w:r>
              <w:rPr>
                <w:rFonts w:hint="eastAsia"/>
              </w:rPr>
              <w:t>01-</w:t>
            </w:r>
            <w:r>
              <w:t>03</w:t>
            </w:r>
            <w:r>
              <w:rPr>
                <w:rFonts w:hint="eastAsia"/>
              </w:rPr>
              <w:t>(</w:t>
            </w:r>
            <w:r>
              <w:t>05</w:t>
            </w:r>
            <w:r>
              <w:rPr>
                <w:rFonts w:hint="eastAsia"/>
              </w:rPr>
              <w:t>)/</w:t>
            </w:r>
            <w:r w:rsidRPr="00382B7D">
              <w:rPr>
                <w:rFonts w:hint="eastAsia"/>
              </w:rPr>
              <w:t xml:space="preserve"> </w:t>
            </w:r>
            <w:r w:rsidRPr="00382B7D">
              <w:rPr>
                <w:rFonts w:hint="eastAsia"/>
              </w:rPr>
              <w:t>Ⅰ</w:t>
            </w:r>
            <w:r>
              <w:rPr>
                <w:rFonts w:hint="eastAsia"/>
              </w:rPr>
              <w:t>-</w:t>
            </w:r>
            <w:r>
              <w:t>F-</w:t>
            </w:r>
            <w:r>
              <w:rPr>
                <w:rFonts w:hint="eastAsia"/>
              </w:rPr>
              <w:t>01-</w:t>
            </w:r>
            <w:r>
              <w:t>03</w:t>
            </w:r>
            <w:r>
              <w:rPr>
                <w:rFonts w:hint="eastAsia"/>
              </w:rPr>
              <w:t>(</w:t>
            </w:r>
            <w:r>
              <w:t>06</w:t>
            </w:r>
            <w:r>
              <w:rPr>
                <w:rFonts w:hint="eastAsia"/>
              </w:rPr>
              <w:t>)</w:t>
            </w:r>
          </w:p>
        </w:tc>
        <w:tc>
          <w:tcPr>
            <w:tcW w:w="1126" w:type="dxa"/>
            <w:vAlign w:val="center"/>
          </w:tcPr>
          <w:p w14:paraId="692F1D11" w14:textId="77777777" w:rsidR="003B6431" w:rsidRDefault="003B6431" w:rsidP="00C90968">
            <w:r>
              <w:t>微信支付</w:t>
            </w:r>
          </w:p>
        </w:tc>
        <w:tc>
          <w:tcPr>
            <w:tcW w:w="5206" w:type="dxa"/>
            <w:vAlign w:val="center"/>
          </w:tcPr>
          <w:p w14:paraId="4F7AF695" w14:textId="77777777" w:rsidR="003B6431" w:rsidRDefault="003B6431" w:rsidP="003C5659">
            <w:pPr>
              <w:pStyle w:val="af0"/>
              <w:ind w:firstLineChars="0" w:firstLine="0"/>
            </w:pPr>
            <w:r>
              <w:rPr>
                <w:rFonts w:hint="eastAsia"/>
              </w:rPr>
              <w:t>服务车企简称：</w:t>
            </w:r>
          </w:p>
          <w:p w14:paraId="3B529110" w14:textId="0732644C" w:rsidR="003B6431" w:rsidRDefault="00B52302" w:rsidP="003C5659">
            <w:pPr>
              <w:pStyle w:val="af0"/>
              <w:ind w:firstLineChars="0" w:firstLine="0"/>
            </w:pPr>
            <w:ins w:id="763" w:author="ethink wang" w:date="2017-02-07T15:00:00Z">
              <w:r>
                <w:rPr>
                  <w:rFonts w:hint="eastAsia"/>
                </w:rPr>
                <w:t>（</w:t>
              </w:r>
              <w:r>
                <w:rPr>
                  <w:rFonts w:hint="eastAsia"/>
                </w:rPr>
                <w:t>1</w:t>
              </w:r>
              <w:r>
                <w:rPr>
                  <w:rFonts w:hint="eastAsia"/>
                </w:rPr>
                <w:t>）</w:t>
              </w:r>
            </w:ins>
            <w:r w:rsidR="003B6431">
              <w:rPr>
                <w:rFonts w:hint="eastAsia"/>
              </w:rPr>
              <w:t>租赁端收款方为租赁公司简称</w:t>
            </w:r>
          </w:p>
          <w:p w14:paraId="6993F1F8" w14:textId="461608BA" w:rsidR="003B6431" w:rsidRDefault="00B52302" w:rsidP="003C5659">
            <w:pPr>
              <w:pStyle w:val="af0"/>
              <w:ind w:firstLineChars="0" w:firstLine="0"/>
            </w:pPr>
            <w:ins w:id="764" w:author="ethink wang" w:date="2017-02-07T15:00:00Z">
              <w:r>
                <w:rPr>
                  <w:rFonts w:hint="eastAsia"/>
                </w:rPr>
                <w:t>（</w:t>
              </w:r>
              <w:r>
                <w:rPr>
                  <w:rFonts w:hint="eastAsia"/>
                </w:rPr>
                <w:t>2</w:t>
              </w:r>
              <w:r>
                <w:rPr>
                  <w:rFonts w:hint="eastAsia"/>
                </w:rPr>
                <w:t>）</w:t>
              </w:r>
            </w:ins>
            <w:r w:rsidR="003B6431">
              <w:t>运管端收款方为平台公司简称</w:t>
            </w:r>
          </w:p>
        </w:tc>
        <w:tc>
          <w:tcPr>
            <w:tcW w:w="2324" w:type="dxa"/>
            <w:vAlign w:val="center"/>
          </w:tcPr>
          <w:p w14:paraId="6BB6AB28" w14:textId="77777777" w:rsidR="003B6431" w:rsidRDefault="003B6431" w:rsidP="00C90968"/>
        </w:tc>
      </w:tr>
      <w:tr w:rsidR="003B6431" w14:paraId="0CF315A6" w14:textId="77777777" w:rsidTr="003B6431">
        <w:tc>
          <w:tcPr>
            <w:tcW w:w="1354" w:type="dxa"/>
            <w:vMerge/>
            <w:vAlign w:val="center"/>
          </w:tcPr>
          <w:p w14:paraId="42C29142" w14:textId="77777777" w:rsidR="003B6431" w:rsidRPr="00382B7D" w:rsidRDefault="003B6431" w:rsidP="00C90968">
            <w:pPr>
              <w:jc w:val="center"/>
            </w:pPr>
          </w:p>
        </w:tc>
        <w:tc>
          <w:tcPr>
            <w:tcW w:w="1122" w:type="dxa"/>
            <w:vAlign w:val="center"/>
          </w:tcPr>
          <w:p w14:paraId="3D4B6F3D" w14:textId="77777777" w:rsidR="003B6431" w:rsidRDefault="003B6431" w:rsidP="00C90968">
            <w:r>
              <w:rPr>
                <w:rFonts w:hint="eastAsia"/>
              </w:rPr>
              <w:t>支付宝支</w:t>
            </w:r>
            <w:r>
              <w:rPr>
                <w:rFonts w:hint="eastAsia"/>
              </w:rPr>
              <w:lastRenderedPageBreak/>
              <w:t>付</w:t>
            </w:r>
          </w:p>
        </w:tc>
        <w:tc>
          <w:tcPr>
            <w:tcW w:w="5174" w:type="dxa"/>
            <w:vAlign w:val="center"/>
          </w:tcPr>
          <w:p w14:paraId="11F73DF8" w14:textId="77777777" w:rsidR="003B6431" w:rsidRDefault="003B6431" w:rsidP="003C5659">
            <w:pPr>
              <w:pStyle w:val="af0"/>
              <w:ind w:firstLineChars="0" w:firstLine="0"/>
            </w:pPr>
            <w:r>
              <w:rPr>
                <w:rFonts w:hint="eastAsia"/>
              </w:rPr>
              <w:lastRenderedPageBreak/>
              <w:t>订单信息取产品名称和订单编号</w:t>
            </w:r>
          </w:p>
        </w:tc>
        <w:tc>
          <w:tcPr>
            <w:tcW w:w="2312" w:type="dxa"/>
            <w:vAlign w:val="center"/>
          </w:tcPr>
          <w:p w14:paraId="55111F85" w14:textId="77777777" w:rsidR="003B6431" w:rsidRDefault="003B6431" w:rsidP="00C90968"/>
        </w:tc>
      </w:tr>
      <w:tr w:rsidR="003B6431" w14:paraId="63C0B4C6" w14:textId="77777777" w:rsidTr="003B6431">
        <w:tc>
          <w:tcPr>
            <w:tcW w:w="1354" w:type="dxa"/>
            <w:vMerge/>
            <w:vAlign w:val="center"/>
          </w:tcPr>
          <w:p w14:paraId="64923D18" w14:textId="77777777" w:rsidR="003B6431" w:rsidRPr="00382B7D" w:rsidRDefault="003B6431" w:rsidP="00C90968">
            <w:pPr>
              <w:jc w:val="center"/>
            </w:pPr>
          </w:p>
        </w:tc>
        <w:tc>
          <w:tcPr>
            <w:tcW w:w="1122" w:type="dxa"/>
            <w:vAlign w:val="center"/>
          </w:tcPr>
          <w:p w14:paraId="593EBFF9" w14:textId="77777777" w:rsidR="003B6431" w:rsidRDefault="003B6431" w:rsidP="00C90968">
            <w:r>
              <w:rPr>
                <w:rFonts w:hint="eastAsia"/>
              </w:rPr>
              <w:t>支付结果反馈</w:t>
            </w:r>
          </w:p>
        </w:tc>
        <w:tc>
          <w:tcPr>
            <w:tcW w:w="5174" w:type="dxa"/>
            <w:vAlign w:val="center"/>
          </w:tcPr>
          <w:p w14:paraId="57578FC5" w14:textId="77777777" w:rsidR="003B6431" w:rsidRDefault="003B6431" w:rsidP="003C5659">
            <w:pPr>
              <w:pStyle w:val="af0"/>
              <w:ind w:firstLineChars="0" w:firstLine="0"/>
            </w:pPr>
            <w:r>
              <w:rPr>
                <w:rFonts w:hint="eastAsia"/>
              </w:rPr>
              <w:t>支付成功：跳转至已完成页面</w:t>
            </w:r>
            <w:r w:rsidRPr="00382B7D">
              <w:rPr>
                <w:rFonts w:hint="eastAsia"/>
              </w:rPr>
              <w:t>Ⅰ</w:t>
            </w:r>
            <w:r>
              <w:rPr>
                <w:rFonts w:hint="eastAsia"/>
              </w:rPr>
              <w:t>-</w:t>
            </w:r>
            <w:r>
              <w:t>F-</w:t>
            </w:r>
            <w:r>
              <w:rPr>
                <w:rFonts w:hint="eastAsia"/>
              </w:rPr>
              <w:t>01-</w:t>
            </w:r>
            <w:r>
              <w:t>04</w:t>
            </w:r>
          </w:p>
          <w:p w14:paraId="55334A03" w14:textId="77777777" w:rsidR="003B6431" w:rsidRDefault="003B6431" w:rsidP="003C5659">
            <w:pPr>
              <w:pStyle w:val="af0"/>
              <w:ind w:firstLineChars="0" w:firstLine="0"/>
            </w:pPr>
            <w:r>
              <w:t>支付失败</w:t>
            </w:r>
            <w:r>
              <w:rPr>
                <w:rFonts w:hint="eastAsia"/>
              </w:rPr>
              <w:t>：在</w:t>
            </w:r>
            <w:r>
              <w:t>待付款页面浮窗提示</w:t>
            </w:r>
            <w:r>
              <w:rPr>
                <w:rFonts w:hint="eastAsia"/>
              </w:rPr>
              <w:t>“支付失败”</w:t>
            </w:r>
          </w:p>
        </w:tc>
        <w:tc>
          <w:tcPr>
            <w:tcW w:w="2312" w:type="dxa"/>
            <w:vAlign w:val="center"/>
          </w:tcPr>
          <w:p w14:paraId="2BAB3FF0" w14:textId="77777777" w:rsidR="003B6431" w:rsidRDefault="003B6431" w:rsidP="00C90968"/>
        </w:tc>
      </w:tr>
      <w:tr w:rsidR="00345E3F" w14:paraId="20FECA71" w14:textId="77777777" w:rsidTr="003B6431">
        <w:tc>
          <w:tcPr>
            <w:tcW w:w="1354" w:type="dxa"/>
            <w:vAlign w:val="center"/>
          </w:tcPr>
          <w:p w14:paraId="72E400EB" w14:textId="77777777" w:rsidR="00345E3F" w:rsidRPr="00382B7D" w:rsidRDefault="00345E3F" w:rsidP="00C90968">
            <w:pPr>
              <w:jc w:val="center"/>
            </w:pPr>
            <w:r w:rsidRPr="00382B7D">
              <w:rPr>
                <w:rFonts w:hint="eastAsia"/>
              </w:rPr>
              <w:t>Ⅰ</w:t>
            </w:r>
            <w:r>
              <w:rPr>
                <w:rFonts w:hint="eastAsia"/>
              </w:rPr>
              <w:t>-</w:t>
            </w:r>
            <w:r>
              <w:t>F-</w:t>
            </w:r>
            <w:r>
              <w:rPr>
                <w:rFonts w:hint="eastAsia"/>
              </w:rPr>
              <w:t>01-</w:t>
            </w:r>
            <w:r>
              <w:t>04</w:t>
            </w:r>
          </w:p>
        </w:tc>
        <w:tc>
          <w:tcPr>
            <w:tcW w:w="1122" w:type="dxa"/>
            <w:vAlign w:val="center"/>
          </w:tcPr>
          <w:p w14:paraId="30043447" w14:textId="77777777" w:rsidR="00345E3F" w:rsidRDefault="00345E3F" w:rsidP="00C90968">
            <w:r>
              <w:rPr>
                <w:rFonts w:hint="eastAsia"/>
              </w:rPr>
              <w:t>说明</w:t>
            </w:r>
          </w:p>
        </w:tc>
        <w:tc>
          <w:tcPr>
            <w:tcW w:w="5174" w:type="dxa"/>
            <w:vAlign w:val="center"/>
          </w:tcPr>
          <w:p w14:paraId="2C5659D7" w14:textId="77777777" w:rsidR="00345E3F" w:rsidRPr="001903EC" w:rsidRDefault="00503C38" w:rsidP="003C5659">
            <w:pPr>
              <w:pStyle w:val="af0"/>
              <w:ind w:firstLineChars="0" w:firstLine="0"/>
            </w:pPr>
            <w:r w:rsidRPr="001903EC">
              <w:rPr>
                <w:rFonts w:hint="eastAsia"/>
                <w:rPrChange w:id="765" w:author="ethink wang" w:date="2017-02-07T16:05:00Z">
                  <w:rPr>
                    <w:rFonts w:hint="eastAsia"/>
                    <w:color w:val="FF0000"/>
                  </w:rPr>
                </w:rPrChange>
              </w:rPr>
              <w:t>除车费详情外，其他与一期网约车一致</w:t>
            </w:r>
          </w:p>
        </w:tc>
        <w:tc>
          <w:tcPr>
            <w:tcW w:w="2312" w:type="dxa"/>
            <w:vAlign w:val="center"/>
          </w:tcPr>
          <w:p w14:paraId="07C162FA" w14:textId="77777777" w:rsidR="00345E3F" w:rsidRDefault="00345E3F" w:rsidP="00C90968"/>
        </w:tc>
      </w:tr>
    </w:tbl>
    <w:p w14:paraId="69A91EAD" w14:textId="77777777" w:rsidR="00FF16FD" w:rsidRDefault="00D923C6" w:rsidP="006B6A83">
      <w:pPr>
        <w:pStyle w:val="3"/>
      </w:pPr>
      <w:bookmarkStart w:id="766" w:name="_Toc474764503"/>
      <w:r>
        <w:rPr>
          <w:rFonts w:ascii="宋体" w:eastAsia="宋体" w:hAnsi="宋体" w:cs="宋体" w:hint="eastAsia"/>
        </w:rPr>
        <w:t>设置</w:t>
      </w:r>
      <w:bookmarkEnd w:id="766"/>
    </w:p>
    <w:p w14:paraId="180AB395" w14:textId="77777777" w:rsidR="00D923C6" w:rsidRPr="00D923C6" w:rsidRDefault="00D923C6" w:rsidP="006B6A83">
      <w:pPr>
        <w:pStyle w:val="4"/>
      </w:pPr>
      <w:bookmarkStart w:id="767" w:name="_Toc474764504"/>
      <w:r>
        <w:t>用例描述</w:t>
      </w:r>
      <w:bookmarkEnd w:id="767"/>
    </w:p>
    <w:p w14:paraId="6D9821B5" w14:textId="77777777" w:rsidR="00B51563" w:rsidRDefault="00714637" w:rsidP="00523C9E">
      <w:r>
        <w:rPr>
          <w:rFonts w:hint="eastAsia"/>
        </w:rPr>
        <w:t>本</w:t>
      </w:r>
      <w:r>
        <w:t>用例用于描述</w:t>
      </w:r>
      <w:r w:rsidR="00202E28">
        <w:t>机构用户及个人</w:t>
      </w:r>
      <w:r w:rsidR="00DF0A65">
        <w:rPr>
          <w:rFonts w:hint="eastAsia"/>
        </w:rPr>
        <w:t>用户对登录密码、提现密码进行设置及查看</w:t>
      </w:r>
      <w:r w:rsidR="00DF0A65">
        <w:rPr>
          <w:rFonts w:hint="eastAsia"/>
        </w:rPr>
        <w:t>app</w:t>
      </w:r>
      <w:r w:rsidR="00DF0A65">
        <w:rPr>
          <w:rFonts w:hint="eastAsia"/>
        </w:rPr>
        <w:t>相关信息等内容</w:t>
      </w:r>
      <w:r w:rsidR="00B51563">
        <w:rPr>
          <w:rFonts w:hint="eastAsia"/>
        </w:rPr>
        <w:t>。</w:t>
      </w:r>
    </w:p>
    <w:p w14:paraId="00522102" w14:textId="77777777" w:rsidR="00B51563" w:rsidRDefault="00B51563" w:rsidP="006B6A83">
      <w:pPr>
        <w:pStyle w:val="4"/>
      </w:pPr>
      <w:bookmarkStart w:id="768" w:name="_Toc474764505"/>
      <w:r>
        <w:t>元素规则</w:t>
      </w:r>
      <w:bookmarkEnd w:id="768"/>
    </w:p>
    <w:tbl>
      <w:tblPr>
        <w:tblStyle w:val="af1"/>
        <w:tblW w:w="0" w:type="auto"/>
        <w:tblLook w:val="04A0" w:firstRow="1" w:lastRow="0" w:firstColumn="1" w:lastColumn="0" w:noHBand="0" w:noVBand="1"/>
      </w:tblPr>
      <w:tblGrid>
        <w:gridCol w:w="1306"/>
        <w:gridCol w:w="1126"/>
        <w:gridCol w:w="5206"/>
        <w:gridCol w:w="2324"/>
      </w:tblGrid>
      <w:tr w:rsidR="00B51563" w:rsidRPr="00753787" w14:paraId="5B2D0F4B" w14:textId="77777777" w:rsidTr="006C4407">
        <w:trPr>
          <w:trHeight w:val="567"/>
        </w:trPr>
        <w:tc>
          <w:tcPr>
            <w:tcW w:w="1306" w:type="dxa"/>
            <w:shd w:val="clear" w:color="auto" w:fill="D9D9D9" w:themeFill="background1" w:themeFillShade="D9"/>
            <w:vAlign w:val="center"/>
          </w:tcPr>
          <w:p w14:paraId="69C8EDC4" w14:textId="77777777" w:rsidR="00B51563" w:rsidRPr="00753787" w:rsidRDefault="00B51563" w:rsidP="00370A55">
            <w:pPr>
              <w:jc w:val="center"/>
              <w:rPr>
                <w:b/>
              </w:rPr>
            </w:pPr>
            <w:r>
              <w:rPr>
                <w:rFonts w:hint="eastAsia"/>
                <w:b/>
              </w:rPr>
              <w:t>页面</w:t>
            </w:r>
          </w:p>
        </w:tc>
        <w:tc>
          <w:tcPr>
            <w:tcW w:w="1126" w:type="dxa"/>
            <w:shd w:val="clear" w:color="auto" w:fill="D9D9D9" w:themeFill="background1" w:themeFillShade="D9"/>
            <w:vAlign w:val="center"/>
          </w:tcPr>
          <w:p w14:paraId="5C566034" w14:textId="77777777" w:rsidR="00B51563" w:rsidRPr="00753787" w:rsidRDefault="00B51563" w:rsidP="00370A55">
            <w:pPr>
              <w:jc w:val="center"/>
              <w:rPr>
                <w:b/>
              </w:rPr>
            </w:pPr>
            <w:r w:rsidRPr="00753787">
              <w:rPr>
                <w:b/>
              </w:rPr>
              <w:t>元素名称</w:t>
            </w:r>
          </w:p>
        </w:tc>
        <w:tc>
          <w:tcPr>
            <w:tcW w:w="5206" w:type="dxa"/>
            <w:shd w:val="clear" w:color="auto" w:fill="D9D9D9" w:themeFill="background1" w:themeFillShade="D9"/>
            <w:vAlign w:val="center"/>
          </w:tcPr>
          <w:p w14:paraId="78B5979C" w14:textId="77777777" w:rsidR="00B51563" w:rsidRPr="00753787" w:rsidRDefault="00B51563" w:rsidP="00370A55">
            <w:pPr>
              <w:jc w:val="center"/>
              <w:rPr>
                <w:b/>
              </w:rPr>
            </w:pPr>
            <w:r w:rsidRPr="00753787">
              <w:rPr>
                <w:b/>
              </w:rPr>
              <w:t>描述</w:t>
            </w:r>
          </w:p>
        </w:tc>
        <w:tc>
          <w:tcPr>
            <w:tcW w:w="2324" w:type="dxa"/>
            <w:shd w:val="clear" w:color="auto" w:fill="D9D9D9" w:themeFill="background1" w:themeFillShade="D9"/>
            <w:vAlign w:val="center"/>
          </w:tcPr>
          <w:p w14:paraId="69862B03" w14:textId="77777777" w:rsidR="00B51563" w:rsidRPr="00753787" w:rsidRDefault="00B51563" w:rsidP="00370A55">
            <w:pPr>
              <w:ind w:leftChars="-253" w:left="-531"/>
              <w:jc w:val="center"/>
              <w:rPr>
                <w:b/>
              </w:rPr>
            </w:pPr>
            <w:r>
              <w:rPr>
                <w:rFonts w:hint="eastAsia"/>
                <w:b/>
              </w:rPr>
              <w:t>异常处理</w:t>
            </w:r>
          </w:p>
        </w:tc>
      </w:tr>
      <w:tr w:rsidR="00A37890" w14:paraId="0984842F" w14:textId="77777777" w:rsidTr="00A37890">
        <w:trPr>
          <w:trHeight w:val="1980"/>
        </w:trPr>
        <w:tc>
          <w:tcPr>
            <w:tcW w:w="1306" w:type="dxa"/>
            <w:vMerge w:val="restart"/>
            <w:vAlign w:val="center"/>
          </w:tcPr>
          <w:p w14:paraId="6AB09E17" w14:textId="77777777" w:rsidR="00A37890" w:rsidRDefault="00A37890" w:rsidP="00DF0A65">
            <w:pPr>
              <w:jc w:val="center"/>
            </w:pPr>
            <w:r w:rsidRPr="00382B7D">
              <w:rPr>
                <w:rFonts w:hint="eastAsia"/>
              </w:rPr>
              <w:t>Ⅰ</w:t>
            </w:r>
            <w:r>
              <w:rPr>
                <w:rFonts w:hint="eastAsia"/>
              </w:rPr>
              <w:t>-</w:t>
            </w:r>
            <w:r>
              <w:t>J-</w:t>
            </w:r>
            <w:r>
              <w:rPr>
                <w:rFonts w:hint="eastAsia"/>
              </w:rPr>
              <w:t>02</w:t>
            </w:r>
          </w:p>
        </w:tc>
        <w:tc>
          <w:tcPr>
            <w:tcW w:w="1126" w:type="dxa"/>
            <w:vAlign w:val="center"/>
          </w:tcPr>
          <w:p w14:paraId="14ADBD23" w14:textId="77777777" w:rsidR="00A37890" w:rsidRDefault="00A37890" w:rsidP="00370A55">
            <w:pPr>
              <w:jc w:val="center"/>
            </w:pPr>
            <w:r>
              <w:rPr>
                <w:rFonts w:hint="eastAsia"/>
              </w:rPr>
              <w:t>说明</w:t>
            </w:r>
          </w:p>
        </w:tc>
        <w:tc>
          <w:tcPr>
            <w:tcW w:w="5206" w:type="dxa"/>
            <w:vAlign w:val="center"/>
          </w:tcPr>
          <w:p w14:paraId="683DA6F4" w14:textId="77777777" w:rsidR="00A37890" w:rsidRPr="00054E2A" w:rsidRDefault="00A37890" w:rsidP="00B51563">
            <w:pPr>
              <w:pStyle w:val="af0"/>
              <w:ind w:firstLineChars="0" w:firstLine="0"/>
            </w:pPr>
            <w:r>
              <w:rPr>
                <w:rFonts w:hint="eastAsia"/>
              </w:rPr>
              <w:t>在未设置</w:t>
            </w:r>
            <w:r>
              <w:t>登录密码时</w:t>
            </w:r>
            <w:r>
              <w:rPr>
                <w:rFonts w:hint="eastAsia"/>
              </w:rPr>
              <w:t>，</w:t>
            </w:r>
            <w:r>
              <w:t>点击</w:t>
            </w:r>
            <w:r>
              <w:rPr>
                <w:rFonts w:hint="eastAsia"/>
              </w:rPr>
              <w:t>“登录密码设置”“提现密码设置”均在当前页面弹出“设置登录密码弹窗”，如</w:t>
            </w:r>
            <w:r w:rsidRPr="00382B7D">
              <w:rPr>
                <w:rFonts w:hint="eastAsia"/>
              </w:rPr>
              <w:t>Ⅰ</w:t>
            </w:r>
            <w:r>
              <w:rPr>
                <w:rFonts w:hint="eastAsia"/>
              </w:rPr>
              <w:t>-</w:t>
            </w:r>
            <w:r>
              <w:t>J-</w:t>
            </w:r>
            <w:r>
              <w:rPr>
                <w:rFonts w:hint="eastAsia"/>
              </w:rPr>
              <w:t>02</w:t>
            </w:r>
            <w:r>
              <w:rPr>
                <w:rFonts w:hint="eastAsia"/>
              </w:rPr>
              <w:t>，填写及反馈参照</w:t>
            </w:r>
            <w:r w:rsidRPr="00382B7D">
              <w:rPr>
                <w:rFonts w:hint="eastAsia"/>
              </w:rPr>
              <w:t>Ⅰ</w:t>
            </w:r>
            <w:r>
              <w:rPr>
                <w:rFonts w:hint="eastAsia"/>
              </w:rPr>
              <w:t>-</w:t>
            </w:r>
            <w:r>
              <w:t>A-</w:t>
            </w:r>
            <w:r>
              <w:rPr>
                <w:rFonts w:hint="eastAsia"/>
              </w:rPr>
              <w:t>02</w:t>
            </w:r>
            <w:r>
              <w:t>(08)</w:t>
            </w:r>
          </w:p>
        </w:tc>
        <w:tc>
          <w:tcPr>
            <w:tcW w:w="2324" w:type="dxa"/>
            <w:vAlign w:val="center"/>
          </w:tcPr>
          <w:p w14:paraId="203AC42C" w14:textId="77777777" w:rsidR="00A37890" w:rsidRPr="00054E2A" w:rsidRDefault="00A37890" w:rsidP="00370A55"/>
        </w:tc>
      </w:tr>
      <w:tr w:rsidR="00A37890" w14:paraId="63FF1480" w14:textId="77777777" w:rsidTr="006C4407">
        <w:tc>
          <w:tcPr>
            <w:tcW w:w="1306" w:type="dxa"/>
            <w:vMerge/>
            <w:vAlign w:val="center"/>
          </w:tcPr>
          <w:p w14:paraId="3BCFBB64" w14:textId="77777777" w:rsidR="00A37890" w:rsidRPr="00382B7D" w:rsidRDefault="00A37890" w:rsidP="00370A55">
            <w:pPr>
              <w:jc w:val="center"/>
            </w:pPr>
          </w:p>
        </w:tc>
        <w:tc>
          <w:tcPr>
            <w:tcW w:w="1126" w:type="dxa"/>
            <w:vAlign w:val="center"/>
          </w:tcPr>
          <w:p w14:paraId="2B54CDA3" w14:textId="77777777" w:rsidR="00A37890" w:rsidRDefault="00A37890" w:rsidP="00B51563">
            <w:r>
              <w:t>登录密码设置</w:t>
            </w:r>
          </w:p>
        </w:tc>
        <w:tc>
          <w:tcPr>
            <w:tcW w:w="5206" w:type="dxa"/>
            <w:vAlign w:val="center"/>
          </w:tcPr>
          <w:p w14:paraId="6F61A5AD" w14:textId="77777777" w:rsidR="00A37890" w:rsidRDefault="00A37890" w:rsidP="0009661B">
            <w:pPr>
              <w:pStyle w:val="af0"/>
              <w:ind w:firstLineChars="0" w:firstLine="0"/>
            </w:pPr>
            <w:r>
              <w:rPr>
                <w:rFonts w:hint="eastAsia"/>
              </w:rPr>
              <w:t>与一期相同，不赘述</w:t>
            </w:r>
          </w:p>
        </w:tc>
        <w:tc>
          <w:tcPr>
            <w:tcW w:w="2324" w:type="dxa"/>
            <w:vAlign w:val="center"/>
          </w:tcPr>
          <w:p w14:paraId="101DD849" w14:textId="77777777" w:rsidR="00A37890" w:rsidRPr="00054E2A" w:rsidRDefault="00A37890" w:rsidP="00370A55"/>
        </w:tc>
      </w:tr>
      <w:tr w:rsidR="00A37890" w14:paraId="4778016F" w14:textId="77777777" w:rsidTr="006C4407">
        <w:tc>
          <w:tcPr>
            <w:tcW w:w="1306" w:type="dxa"/>
            <w:vMerge/>
            <w:vAlign w:val="center"/>
          </w:tcPr>
          <w:p w14:paraId="4BC2643E" w14:textId="77777777" w:rsidR="00A37890" w:rsidRPr="00382B7D" w:rsidRDefault="00A37890" w:rsidP="00370A55">
            <w:pPr>
              <w:jc w:val="center"/>
            </w:pPr>
          </w:p>
        </w:tc>
        <w:tc>
          <w:tcPr>
            <w:tcW w:w="1126" w:type="dxa"/>
            <w:vAlign w:val="center"/>
          </w:tcPr>
          <w:p w14:paraId="7B8C6E05" w14:textId="77777777" w:rsidR="00A37890" w:rsidRDefault="00A37890" w:rsidP="00B51563">
            <w:r>
              <w:t>提现密码设置</w:t>
            </w:r>
          </w:p>
        </w:tc>
        <w:tc>
          <w:tcPr>
            <w:tcW w:w="5206" w:type="dxa"/>
            <w:vAlign w:val="center"/>
          </w:tcPr>
          <w:p w14:paraId="5565AB4E" w14:textId="77777777" w:rsidR="00A37890" w:rsidRDefault="00A37890" w:rsidP="0009661B">
            <w:pPr>
              <w:pStyle w:val="af0"/>
              <w:ind w:firstLineChars="0" w:firstLine="0"/>
            </w:pPr>
            <w:r>
              <w:rPr>
                <w:rFonts w:hint="eastAsia"/>
              </w:rPr>
              <w:t>点击跳转至</w:t>
            </w:r>
            <w:r w:rsidRPr="00382B7D">
              <w:rPr>
                <w:rFonts w:hint="eastAsia"/>
              </w:rPr>
              <w:t>Ⅰ</w:t>
            </w:r>
            <w:r>
              <w:rPr>
                <w:rFonts w:hint="eastAsia"/>
              </w:rPr>
              <w:t>-</w:t>
            </w:r>
            <w:r>
              <w:t>J-</w:t>
            </w:r>
            <w:r>
              <w:rPr>
                <w:rFonts w:hint="eastAsia"/>
              </w:rPr>
              <w:t>02-</w:t>
            </w:r>
            <w:r>
              <w:t>01</w:t>
            </w:r>
          </w:p>
        </w:tc>
        <w:tc>
          <w:tcPr>
            <w:tcW w:w="2324" w:type="dxa"/>
            <w:vAlign w:val="center"/>
          </w:tcPr>
          <w:p w14:paraId="3869A1FC" w14:textId="77777777" w:rsidR="00A37890" w:rsidRPr="00054E2A" w:rsidRDefault="00A37890" w:rsidP="00370A55">
            <w:r>
              <w:t>断网时</w:t>
            </w:r>
            <w:r>
              <w:rPr>
                <w:rFonts w:hint="eastAsia"/>
              </w:rPr>
              <w:t>，</w:t>
            </w:r>
            <w:r>
              <w:t>点击显示断网通用提示浮窗</w:t>
            </w:r>
          </w:p>
        </w:tc>
      </w:tr>
      <w:tr w:rsidR="00A37890" w14:paraId="20320ED1" w14:textId="77777777" w:rsidTr="006C4407">
        <w:tc>
          <w:tcPr>
            <w:tcW w:w="1306" w:type="dxa"/>
            <w:vMerge/>
            <w:vAlign w:val="center"/>
          </w:tcPr>
          <w:p w14:paraId="61DBE4B3" w14:textId="77777777" w:rsidR="00A37890" w:rsidRPr="00382B7D" w:rsidRDefault="00A37890" w:rsidP="00370A55">
            <w:pPr>
              <w:jc w:val="center"/>
            </w:pPr>
          </w:p>
        </w:tc>
        <w:tc>
          <w:tcPr>
            <w:tcW w:w="1126" w:type="dxa"/>
            <w:vAlign w:val="center"/>
          </w:tcPr>
          <w:p w14:paraId="4BE19E03" w14:textId="77777777" w:rsidR="00A37890" w:rsidRDefault="00A37890" w:rsidP="00B51563">
            <w:r>
              <w:t>关于我们</w:t>
            </w:r>
          </w:p>
        </w:tc>
        <w:tc>
          <w:tcPr>
            <w:tcW w:w="5206" w:type="dxa"/>
            <w:vAlign w:val="center"/>
          </w:tcPr>
          <w:p w14:paraId="2977C404" w14:textId="77777777" w:rsidR="00A37890" w:rsidRDefault="00A37890" w:rsidP="0009661B">
            <w:pPr>
              <w:pStyle w:val="af0"/>
              <w:ind w:firstLineChars="0" w:firstLine="0"/>
            </w:pPr>
            <w:r>
              <w:rPr>
                <w:rFonts w:hint="eastAsia"/>
              </w:rPr>
              <w:t>与一期相同，不赘述</w:t>
            </w:r>
          </w:p>
        </w:tc>
        <w:tc>
          <w:tcPr>
            <w:tcW w:w="2324" w:type="dxa"/>
            <w:vAlign w:val="center"/>
          </w:tcPr>
          <w:p w14:paraId="72A788A5" w14:textId="77777777" w:rsidR="00A37890" w:rsidRPr="00054E2A" w:rsidRDefault="00A37890" w:rsidP="00370A55"/>
        </w:tc>
      </w:tr>
      <w:tr w:rsidR="00A37890" w14:paraId="269026C5" w14:textId="77777777" w:rsidTr="006C4407">
        <w:tc>
          <w:tcPr>
            <w:tcW w:w="1306" w:type="dxa"/>
            <w:vMerge/>
            <w:vAlign w:val="center"/>
          </w:tcPr>
          <w:p w14:paraId="3B6F188E" w14:textId="77777777" w:rsidR="00A37890" w:rsidRPr="00382B7D" w:rsidRDefault="00A37890" w:rsidP="00370A55">
            <w:pPr>
              <w:jc w:val="center"/>
            </w:pPr>
          </w:p>
        </w:tc>
        <w:tc>
          <w:tcPr>
            <w:tcW w:w="1126" w:type="dxa"/>
            <w:vAlign w:val="center"/>
          </w:tcPr>
          <w:p w14:paraId="300DD501" w14:textId="526A8104" w:rsidR="00A37890" w:rsidRDefault="00796F5D" w:rsidP="00B51563">
            <w:r>
              <w:rPr>
                <w:rFonts w:hint="eastAsia"/>
              </w:rPr>
              <w:t>用户服务协议</w:t>
            </w:r>
          </w:p>
        </w:tc>
        <w:tc>
          <w:tcPr>
            <w:tcW w:w="5206" w:type="dxa"/>
            <w:vAlign w:val="center"/>
          </w:tcPr>
          <w:p w14:paraId="1DB163E7" w14:textId="77777777" w:rsidR="00A37890" w:rsidRDefault="00A37890" w:rsidP="0009661B">
            <w:pPr>
              <w:pStyle w:val="af0"/>
              <w:ind w:firstLineChars="0" w:firstLine="0"/>
            </w:pPr>
            <w:r>
              <w:rPr>
                <w:rFonts w:hint="eastAsia"/>
              </w:rPr>
              <w:t>与一期相同，不赘述</w:t>
            </w:r>
          </w:p>
        </w:tc>
        <w:tc>
          <w:tcPr>
            <w:tcW w:w="2324" w:type="dxa"/>
            <w:vAlign w:val="center"/>
          </w:tcPr>
          <w:p w14:paraId="395254E8" w14:textId="77777777" w:rsidR="00A37890" w:rsidRPr="00054E2A" w:rsidRDefault="00A37890" w:rsidP="00370A55"/>
        </w:tc>
      </w:tr>
      <w:tr w:rsidR="00A37890" w14:paraId="0622FC34" w14:textId="77777777" w:rsidTr="006C4407">
        <w:tc>
          <w:tcPr>
            <w:tcW w:w="1306" w:type="dxa"/>
            <w:vMerge/>
            <w:vAlign w:val="center"/>
          </w:tcPr>
          <w:p w14:paraId="032C08EB" w14:textId="77777777" w:rsidR="00A37890" w:rsidRPr="00382B7D" w:rsidRDefault="00A37890" w:rsidP="00370A55">
            <w:pPr>
              <w:jc w:val="center"/>
            </w:pPr>
          </w:p>
        </w:tc>
        <w:tc>
          <w:tcPr>
            <w:tcW w:w="1126" w:type="dxa"/>
            <w:vAlign w:val="center"/>
          </w:tcPr>
          <w:p w14:paraId="4B5EDF6F" w14:textId="77777777" w:rsidR="00A37890" w:rsidRDefault="00A37890" w:rsidP="00B51563">
            <w:r>
              <w:t>退出登录</w:t>
            </w:r>
          </w:p>
        </w:tc>
        <w:tc>
          <w:tcPr>
            <w:tcW w:w="5206" w:type="dxa"/>
            <w:vAlign w:val="center"/>
          </w:tcPr>
          <w:p w14:paraId="11AE8AC8" w14:textId="77777777" w:rsidR="00A37890" w:rsidRDefault="00A37890" w:rsidP="0009661B">
            <w:pPr>
              <w:pStyle w:val="af0"/>
              <w:ind w:firstLineChars="0" w:firstLine="0"/>
            </w:pPr>
            <w:r>
              <w:t>点击弹窗</w:t>
            </w:r>
            <w:r>
              <w:rPr>
                <w:rFonts w:hint="eastAsia"/>
              </w:rPr>
              <w:t>，</w:t>
            </w:r>
            <w:r>
              <w:t>如页面</w:t>
            </w:r>
            <w:r w:rsidRPr="00382B7D">
              <w:rPr>
                <w:rFonts w:hint="eastAsia"/>
              </w:rPr>
              <w:t>Ⅰ</w:t>
            </w:r>
            <w:r>
              <w:rPr>
                <w:rFonts w:hint="eastAsia"/>
              </w:rPr>
              <w:t>-</w:t>
            </w:r>
            <w:r>
              <w:t>J-</w:t>
            </w:r>
            <w:r>
              <w:rPr>
                <w:rFonts w:hint="eastAsia"/>
              </w:rPr>
              <w:t>02</w:t>
            </w:r>
            <w:r>
              <w:t>(02)</w:t>
            </w:r>
          </w:p>
        </w:tc>
        <w:tc>
          <w:tcPr>
            <w:tcW w:w="2324" w:type="dxa"/>
            <w:vAlign w:val="center"/>
          </w:tcPr>
          <w:p w14:paraId="700EE2E2" w14:textId="77777777" w:rsidR="00A37890" w:rsidRPr="00054E2A" w:rsidRDefault="00A37890" w:rsidP="00370A55">
            <w:r>
              <w:t>断网时</w:t>
            </w:r>
            <w:r>
              <w:rPr>
                <w:rFonts w:hint="eastAsia"/>
              </w:rPr>
              <w:t>，</w:t>
            </w:r>
            <w:r>
              <w:t>点击显示断网通用提示浮窗</w:t>
            </w:r>
          </w:p>
        </w:tc>
      </w:tr>
      <w:tr w:rsidR="0035534A" w14:paraId="201FF2CE" w14:textId="77777777" w:rsidTr="006C4407">
        <w:tc>
          <w:tcPr>
            <w:tcW w:w="1306" w:type="dxa"/>
            <w:vMerge w:val="restart"/>
            <w:vAlign w:val="center"/>
          </w:tcPr>
          <w:p w14:paraId="0732135D" w14:textId="77777777" w:rsidR="0035534A" w:rsidRPr="00382B7D" w:rsidRDefault="0035534A" w:rsidP="0035534A">
            <w:pPr>
              <w:jc w:val="center"/>
            </w:pPr>
            <w:r w:rsidRPr="00382B7D">
              <w:rPr>
                <w:rFonts w:hint="eastAsia"/>
              </w:rPr>
              <w:t>Ⅰ</w:t>
            </w:r>
            <w:r>
              <w:rPr>
                <w:rFonts w:hint="eastAsia"/>
              </w:rPr>
              <w:t>-</w:t>
            </w:r>
            <w:r>
              <w:t>J-</w:t>
            </w:r>
            <w:r>
              <w:rPr>
                <w:rFonts w:hint="eastAsia"/>
              </w:rPr>
              <w:t>02-</w:t>
            </w:r>
            <w:r>
              <w:t>02</w:t>
            </w:r>
          </w:p>
        </w:tc>
        <w:tc>
          <w:tcPr>
            <w:tcW w:w="1126" w:type="dxa"/>
            <w:vAlign w:val="center"/>
          </w:tcPr>
          <w:p w14:paraId="271D7A4E" w14:textId="77777777" w:rsidR="0035534A" w:rsidRDefault="0035534A" w:rsidP="0035534A">
            <w:r>
              <w:rPr>
                <w:rFonts w:hint="eastAsia"/>
              </w:rPr>
              <w:t>换个账号登录</w:t>
            </w:r>
          </w:p>
        </w:tc>
        <w:tc>
          <w:tcPr>
            <w:tcW w:w="5206" w:type="dxa"/>
            <w:vAlign w:val="center"/>
          </w:tcPr>
          <w:p w14:paraId="30E9B98F" w14:textId="77777777" w:rsidR="0035534A" w:rsidRDefault="0035534A" w:rsidP="0035534A">
            <w:pPr>
              <w:pStyle w:val="af0"/>
              <w:ind w:firstLineChars="0" w:firstLine="0"/>
              <w:rPr>
                <w:rFonts w:ascii="宋体" w:hAnsi="宋体" w:cs="宋体"/>
              </w:rPr>
            </w:pPr>
            <w:r>
              <w:rPr>
                <w:rFonts w:ascii="宋体" w:hAnsi="宋体" w:cs="宋体" w:hint="eastAsia"/>
              </w:rPr>
              <w:t>机构用户：</w:t>
            </w:r>
            <w:r>
              <w:rPr>
                <w:rFonts w:ascii="宋体" w:hAnsi="宋体" w:cs="宋体"/>
              </w:rPr>
              <w:t>跳转至机构用户首次登录页面</w:t>
            </w:r>
          </w:p>
          <w:p w14:paraId="118077C5" w14:textId="77777777" w:rsidR="0035534A" w:rsidRDefault="0035534A" w:rsidP="0035534A">
            <w:pPr>
              <w:pStyle w:val="af0"/>
              <w:ind w:firstLineChars="0" w:firstLine="0"/>
            </w:pPr>
            <w:r>
              <w:rPr>
                <w:rFonts w:ascii="宋体" w:hAnsi="宋体" w:cs="宋体"/>
              </w:rPr>
              <w:t>个人用户</w:t>
            </w:r>
            <w:r>
              <w:rPr>
                <w:rFonts w:ascii="宋体" w:hAnsi="宋体" w:cs="宋体" w:hint="eastAsia"/>
              </w:rPr>
              <w:t>：</w:t>
            </w:r>
            <w:r>
              <w:rPr>
                <w:rFonts w:ascii="宋体" w:hAnsi="宋体" w:cs="宋体"/>
              </w:rPr>
              <w:t>跳转至个人用户首次登录页面</w:t>
            </w:r>
          </w:p>
        </w:tc>
        <w:tc>
          <w:tcPr>
            <w:tcW w:w="2324" w:type="dxa"/>
            <w:vAlign w:val="center"/>
          </w:tcPr>
          <w:p w14:paraId="087F8BB9" w14:textId="77777777" w:rsidR="0035534A" w:rsidRDefault="0035534A" w:rsidP="0035534A">
            <w:r>
              <w:t>在本页面断网时</w:t>
            </w:r>
            <w:r>
              <w:rPr>
                <w:rFonts w:hint="eastAsia"/>
              </w:rPr>
              <w:t>，</w:t>
            </w:r>
            <w:r>
              <w:t>点击有效</w:t>
            </w:r>
          </w:p>
        </w:tc>
      </w:tr>
      <w:tr w:rsidR="0035534A" w14:paraId="510D8B02" w14:textId="77777777" w:rsidTr="006C4407">
        <w:tc>
          <w:tcPr>
            <w:tcW w:w="1306" w:type="dxa"/>
            <w:vMerge/>
            <w:vAlign w:val="center"/>
          </w:tcPr>
          <w:p w14:paraId="04B27DF7" w14:textId="77777777" w:rsidR="0035534A" w:rsidRPr="00382B7D" w:rsidRDefault="0035534A" w:rsidP="0035534A">
            <w:pPr>
              <w:jc w:val="center"/>
            </w:pPr>
          </w:p>
        </w:tc>
        <w:tc>
          <w:tcPr>
            <w:tcW w:w="1126" w:type="dxa"/>
            <w:vAlign w:val="center"/>
          </w:tcPr>
          <w:p w14:paraId="4E9717E3" w14:textId="77777777" w:rsidR="0035534A" w:rsidRDefault="0035534A" w:rsidP="0035534A">
            <w:r>
              <w:t>换个用户类型登录</w:t>
            </w:r>
          </w:p>
        </w:tc>
        <w:tc>
          <w:tcPr>
            <w:tcW w:w="5206" w:type="dxa"/>
            <w:vAlign w:val="center"/>
          </w:tcPr>
          <w:p w14:paraId="157C5149" w14:textId="77777777" w:rsidR="0035534A" w:rsidRDefault="0035534A" w:rsidP="0035534A">
            <w:pPr>
              <w:pStyle w:val="af0"/>
              <w:ind w:firstLineChars="0" w:firstLine="0"/>
              <w:rPr>
                <w:rFonts w:ascii="宋体" w:hAnsi="宋体" w:cs="宋体"/>
              </w:rPr>
            </w:pPr>
            <w:r>
              <w:rPr>
                <w:rFonts w:ascii="宋体" w:hAnsi="宋体" w:cs="宋体"/>
              </w:rPr>
              <w:t>机构用户</w:t>
            </w:r>
            <w:r>
              <w:rPr>
                <w:rFonts w:ascii="宋体" w:hAnsi="宋体" w:cs="宋体" w:hint="eastAsia"/>
              </w:rPr>
              <w:t>：</w:t>
            </w:r>
            <w:r>
              <w:rPr>
                <w:rFonts w:ascii="宋体" w:hAnsi="宋体" w:cs="宋体"/>
              </w:rPr>
              <w:t>跳转至个人用户首次登录页面</w:t>
            </w:r>
          </w:p>
          <w:p w14:paraId="5D470D9F" w14:textId="77777777" w:rsidR="0035534A" w:rsidRDefault="0035534A" w:rsidP="0035534A">
            <w:pPr>
              <w:pStyle w:val="af0"/>
              <w:ind w:firstLineChars="0" w:firstLine="0"/>
            </w:pPr>
            <w:r>
              <w:rPr>
                <w:rFonts w:ascii="宋体" w:hAnsi="宋体" w:cs="宋体"/>
              </w:rPr>
              <w:t>个人用户</w:t>
            </w:r>
            <w:r>
              <w:rPr>
                <w:rFonts w:ascii="宋体" w:hAnsi="宋体" w:cs="宋体" w:hint="eastAsia"/>
              </w:rPr>
              <w:t>：</w:t>
            </w:r>
            <w:r>
              <w:rPr>
                <w:rFonts w:ascii="宋体" w:hAnsi="宋体" w:cs="宋体"/>
              </w:rPr>
              <w:t>跳转至机构用户首次登录页面</w:t>
            </w:r>
          </w:p>
        </w:tc>
        <w:tc>
          <w:tcPr>
            <w:tcW w:w="2324" w:type="dxa"/>
            <w:vAlign w:val="center"/>
          </w:tcPr>
          <w:p w14:paraId="09E27E22" w14:textId="77777777" w:rsidR="0035534A" w:rsidRDefault="0035534A" w:rsidP="0035534A">
            <w:r>
              <w:t>在本页面断网时</w:t>
            </w:r>
            <w:r>
              <w:rPr>
                <w:rFonts w:hint="eastAsia"/>
              </w:rPr>
              <w:t>，</w:t>
            </w:r>
            <w:r>
              <w:t>点击有效</w:t>
            </w:r>
          </w:p>
        </w:tc>
      </w:tr>
      <w:tr w:rsidR="0035534A" w14:paraId="0F6637F9" w14:textId="77777777" w:rsidTr="006C4407">
        <w:tc>
          <w:tcPr>
            <w:tcW w:w="1306" w:type="dxa"/>
            <w:vMerge/>
            <w:vAlign w:val="center"/>
          </w:tcPr>
          <w:p w14:paraId="0F9AAF76" w14:textId="77777777" w:rsidR="0035534A" w:rsidRPr="00382B7D" w:rsidRDefault="0035534A" w:rsidP="0035534A">
            <w:pPr>
              <w:jc w:val="center"/>
            </w:pPr>
          </w:p>
        </w:tc>
        <w:tc>
          <w:tcPr>
            <w:tcW w:w="1126" w:type="dxa"/>
            <w:vAlign w:val="center"/>
          </w:tcPr>
          <w:p w14:paraId="3C49EC47" w14:textId="77777777" w:rsidR="0035534A" w:rsidRDefault="0035534A" w:rsidP="0035534A">
            <w:r>
              <w:t>退出登录</w:t>
            </w:r>
          </w:p>
        </w:tc>
        <w:tc>
          <w:tcPr>
            <w:tcW w:w="5206" w:type="dxa"/>
            <w:vAlign w:val="center"/>
          </w:tcPr>
          <w:p w14:paraId="7AFA3249" w14:textId="2535D3AD" w:rsidR="0035534A" w:rsidRDefault="0035534A" w:rsidP="0035534A">
            <w:pPr>
              <w:pStyle w:val="af0"/>
              <w:ind w:firstLineChars="0" w:firstLine="0"/>
              <w:rPr>
                <w:rFonts w:ascii="宋体" w:hAnsi="宋体" w:cs="宋体"/>
              </w:rPr>
            </w:pPr>
            <w:r>
              <w:rPr>
                <w:rFonts w:ascii="宋体" w:hAnsi="宋体" w:cs="宋体"/>
              </w:rPr>
              <w:t>机构用户</w:t>
            </w:r>
            <w:r>
              <w:rPr>
                <w:rFonts w:ascii="宋体" w:hAnsi="宋体" w:cs="宋体" w:hint="eastAsia"/>
              </w:rPr>
              <w:t>：</w:t>
            </w:r>
            <w:r>
              <w:rPr>
                <w:rFonts w:ascii="宋体" w:hAnsi="宋体" w:cs="宋体"/>
              </w:rPr>
              <w:t>跳转至</w:t>
            </w:r>
            <w:r w:rsidR="005A2910">
              <w:rPr>
                <w:rFonts w:ascii="宋体" w:hAnsi="宋体" w:cs="宋体" w:hint="eastAsia"/>
              </w:rPr>
              <w:t>所退出用户的</w:t>
            </w:r>
            <w:r>
              <w:rPr>
                <w:rFonts w:ascii="宋体" w:hAnsi="宋体" w:cs="宋体"/>
              </w:rPr>
              <w:t>机构用户非首次登录页面</w:t>
            </w:r>
          </w:p>
          <w:p w14:paraId="6B681A32" w14:textId="6F528950" w:rsidR="0035534A" w:rsidRDefault="0035534A" w:rsidP="0035534A">
            <w:pPr>
              <w:pStyle w:val="af0"/>
              <w:ind w:firstLineChars="0" w:firstLine="0"/>
            </w:pPr>
            <w:r>
              <w:rPr>
                <w:rFonts w:ascii="宋体" w:hAnsi="宋体" w:cs="宋体"/>
              </w:rPr>
              <w:t>个人用户</w:t>
            </w:r>
            <w:r>
              <w:rPr>
                <w:rFonts w:ascii="宋体" w:hAnsi="宋体" w:cs="宋体" w:hint="eastAsia"/>
              </w:rPr>
              <w:t>：</w:t>
            </w:r>
            <w:r>
              <w:rPr>
                <w:rFonts w:ascii="宋体" w:hAnsi="宋体" w:cs="宋体"/>
              </w:rPr>
              <w:t>跳转至</w:t>
            </w:r>
            <w:r w:rsidR="005A2910">
              <w:rPr>
                <w:rFonts w:ascii="宋体" w:hAnsi="宋体" w:cs="宋体" w:hint="eastAsia"/>
              </w:rPr>
              <w:t>所退出用户的</w:t>
            </w:r>
            <w:r>
              <w:rPr>
                <w:rFonts w:ascii="宋体" w:hAnsi="宋体" w:cs="宋体"/>
              </w:rPr>
              <w:t>个人用户非首次登录页面</w:t>
            </w:r>
          </w:p>
        </w:tc>
        <w:tc>
          <w:tcPr>
            <w:tcW w:w="2324" w:type="dxa"/>
            <w:vAlign w:val="center"/>
          </w:tcPr>
          <w:p w14:paraId="13C1DDCA" w14:textId="77777777" w:rsidR="0035534A" w:rsidRDefault="0035534A" w:rsidP="0035534A">
            <w:r>
              <w:t>在本页面断网时</w:t>
            </w:r>
            <w:r>
              <w:rPr>
                <w:rFonts w:hint="eastAsia"/>
              </w:rPr>
              <w:t>，</w:t>
            </w:r>
            <w:r>
              <w:t>点击有效</w:t>
            </w:r>
          </w:p>
        </w:tc>
      </w:tr>
      <w:tr w:rsidR="00720302" w:rsidRPr="00802CF3" w14:paraId="0231FE1B" w14:textId="77777777" w:rsidTr="006C4407">
        <w:tc>
          <w:tcPr>
            <w:tcW w:w="1306" w:type="dxa"/>
            <w:vMerge w:val="restart"/>
            <w:vAlign w:val="center"/>
          </w:tcPr>
          <w:p w14:paraId="5F7DF7AA" w14:textId="77777777" w:rsidR="00720302" w:rsidRPr="00382B7D" w:rsidRDefault="00720302" w:rsidP="00007786">
            <w:pPr>
              <w:jc w:val="center"/>
            </w:pPr>
            <w:r w:rsidRPr="00382B7D">
              <w:rPr>
                <w:rFonts w:hint="eastAsia"/>
              </w:rPr>
              <w:t>Ⅰ</w:t>
            </w:r>
            <w:r>
              <w:rPr>
                <w:rFonts w:hint="eastAsia"/>
              </w:rPr>
              <w:t>-</w:t>
            </w:r>
            <w:r>
              <w:t>J-</w:t>
            </w:r>
            <w:r>
              <w:rPr>
                <w:rFonts w:hint="eastAsia"/>
              </w:rPr>
              <w:t>02-</w:t>
            </w:r>
            <w:r>
              <w:t>01</w:t>
            </w:r>
            <w:r>
              <w:rPr>
                <w:rFonts w:hint="eastAsia"/>
              </w:rPr>
              <w:t>（</w:t>
            </w:r>
            <w:r>
              <w:rPr>
                <w:rFonts w:hint="eastAsia"/>
              </w:rPr>
              <w:t>01</w:t>
            </w:r>
            <w:r>
              <w:rPr>
                <w:rFonts w:hint="eastAsia"/>
              </w:rPr>
              <w:t>）</w:t>
            </w:r>
          </w:p>
        </w:tc>
        <w:tc>
          <w:tcPr>
            <w:tcW w:w="1126" w:type="dxa"/>
            <w:vAlign w:val="center"/>
          </w:tcPr>
          <w:p w14:paraId="7E93150A" w14:textId="77777777" w:rsidR="00720302" w:rsidRDefault="00720302" w:rsidP="00B51563">
            <w:r>
              <w:t>说明</w:t>
            </w:r>
          </w:p>
        </w:tc>
        <w:tc>
          <w:tcPr>
            <w:tcW w:w="5206" w:type="dxa"/>
            <w:vAlign w:val="center"/>
          </w:tcPr>
          <w:p w14:paraId="6B9B0A21" w14:textId="467B375C" w:rsidR="00720302" w:rsidRPr="009C233E" w:rsidRDefault="00720302" w:rsidP="00B52302">
            <w:pPr>
              <w:pStyle w:val="af0"/>
              <w:ind w:firstLineChars="0" w:firstLine="0"/>
            </w:pPr>
            <w:r>
              <w:t>首次变更提现密码</w:t>
            </w:r>
            <w:r>
              <w:rPr>
                <w:rFonts w:hint="eastAsia"/>
              </w:rPr>
              <w:t>，进入页面</w:t>
            </w:r>
            <w:r w:rsidRPr="00382B7D">
              <w:rPr>
                <w:rFonts w:hint="eastAsia"/>
              </w:rPr>
              <w:t>Ⅰ</w:t>
            </w:r>
            <w:r>
              <w:rPr>
                <w:rFonts w:hint="eastAsia"/>
              </w:rPr>
              <w:t>-</w:t>
            </w:r>
            <w:r>
              <w:t>J-</w:t>
            </w:r>
            <w:r>
              <w:rPr>
                <w:rFonts w:hint="eastAsia"/>
              </w:rPr>
              <w:t>02-</w:t>
            </w:r>
            <w:r>
              <w:t>01</w:t>
            </w:r>
            <w:r>
              <w:rPr>
                <w:rFonts w:hint="eastAsia"/>
              </w:rPr>
              <w:t>（</w:t>
            </w:r>
            <w:r>
              <w:rPr>
                <w:rFonts w:hint="eastAsia"/>
              </w:rPr>
              <w:t>01</w:t>
            </w:r>
            <w:r>
              <w:rPr>
                <w:rFonts w:hint="eastAsia"/>
              </w:rPr>
              <w:t>）。</w:t>
            </w:r>
            <w:del w:id="769" w:author="ethink wang" w:date="2017-02-07T15:06:00Z">
              <w:r w:rsidDel="00B52302">
                <w:rPr>
                  <w:rFonts w:hint="eastAsia"/>
                </w:rPr>
                <w:delText>1</w:delText>
              </w:r>
              <w:r w:rsidDel="00B52302">
                <w:delText xml:space="preserve"> </w:delText>
              </w:r>
            </w:del>
            <w:r>
              <w:rPr>
                <w:rFonts w:hint="eastAsia"/>
              </w:rPr>
              <w:t>进入页面时，直接弹出英文输入键盘，光标在“原密码输入框”</w:t>
            </w:r>
          </w:p>
        </w:tc>
        <w:tc>
          <w:tcPr>
            <w:tcW w:w="2324" w:type="dxa"/>
            <w:vAlign w:val="center"/>
          </w:tcPr>
          <w:p w14:paraId="35E08A9A" w14:textId="77777777" w:rsidR="00720302" w:rsidRDefault="00720302" w:rsidP="00370A55"/>
        </w:tc>
      </w:tr>
      <w:tr w:rsidR="00720302" w:rsidRPr="00802CF3" w14:paraId="6D157C99" w14:textId="77777777" w:rsidTr="006C4407">
        <w:tc>
          <w:tcPr>
            <w:tcW w:w="1306" w:type="dxa"/>
            <w:vMerge/>
            <w:vAlign w:val="center"/>
          </w:tcPr>
          <w:p w14:paraId="52EE0236" w14:textId="77777777" w:rsidR="00720302" w:rsidRPr="00382B7D" w:rsidRDefault="00720302" w:rsidP="00007786">
            <w:pPr>
              <w:jc w:val="center"/>
            </w:pPr>
          </w:p>
        </w:tc>
        <w:tc>
          <w:tcPr>
            <w:tcW w:w="1126" w:type="dxa"/>
            <w:vAlign w:val="center"/>
          </w:tcPr>
          <w:p w14:paraId="0FD7B880" w14:textId="77777777" w:rsidR="00720302" w:rsidRDefault="00720302" w:rsidP="00B51563">
            <w:r>
              <w:rPr>
                <w:rFonts w:hint="eastAsia"/>
              </w:rPr>
              <w:t>忘记密码</w:t>
            </w:r>
          </w:p>
        </w:tc>
        <w:tc>
          <w:tcPr>
            <w:tcW w:w="5206" w:type="dxa"/>
            <w:vAlign w:val="center"/>
          </w:tcPr>
          <w:p w14:paraId="61CDB9AD" w14:textId="77777777" w:rsidR="00720302" w:rsidRPr="009C233E" w:rsidRDefault="00720302" w:rsidP="009C233E">
            <w:pPr>
              <w:pStyle w:val="af0"/>
              <w:ind w:firstLineChars="0" w:firstLine="0"/>
            </w:pPr>
            <w:r>
              <w:rPr>
                <w:rFonts w:hint="eastAsia"/>
              </w:rPr>
              <w:t>点击“忘记密码”，弹出“忘记登录密码”弹窗，点击“知道了”，关闭弹窗，点击“拨打客服电话”，关闭弹窗，同时将客服电话带入手机拨号盘。机构用户电话为所属</w:t>
            </w:r>
            <w:r w:rsidRPr="00B52302">
              <w:rPr>
                <w:rFonts w:hint="eastAsia"/>
                <w:b/>
                <w:rPrChange w:id="770" w:author="ethink wang" w:date="2017-02-07T15:09:00Z">
                  <w:rPr>
                    <w:rFonts w:hint="eastAsia"/>
                  </w:rPr>
                </w:rPrChange>
              </w:rPr>
              <w:t>机构超管电话</w:t>
            </w:r>
            <w:r>
              <w:rPr>
                <w:rFonts w:hint="eastAsia"/>
              </w:rPr>
              <w:t>，个人用户为</w:t>
            </w:r>
            <w:r w:rsidRPr="00B52302">
              <w:rPr>
                <w:rFonts w:hint="eastAsia"/>
                <w:b/>
                <w:rPrChange w:id="771" w:author="ethink wang" w:date="2017-02-07T15:09:00Z">
                  <w:rPr>
                    <w:rFonts w:hint="eastAsia"/>
                  </w:rPr>
                </w:rPrChange>
              </w:rPr>
              <w:t>运管端客服电话</w:t>
            </w:r>
            <w:r>
              <w:rPr>
                <w:rFonts w:hint="eastAsia"/>
              </w:rPr>
              <w:t>。</w:t>
            </w:r>
            <w:r w:rsidRPr="00B52302">
              <w:rPr>
                <w:rFonts w:hint="eastAsia"/>
                <w:rPrChange w:id="772" w:author="ethink wang" w:date="2017-02-07T15:11:00Z">
                  <w:rPr>
                    <w:rFonts w:hint="eastAsia"/>
                    <w:color w:val="FF0000"/>
                  </w:rPr>
                </w:rPrChange>
              </w:rPr>
              <w:t>若机构用户已经离职，则提示“您当前已不是该机构员工，不能修改登录密码”。</w:t>
            </w:r>
          </w:p>
        </w:tc>
        <w:tc>
          <w:tcPr>
            <w:tcW w:w="2324" w:type="dxa"/>
            <w:vAlign w:val="center"/>
          </w:tcPr>
          <w:p w14:paraId="2C58FE03" w14:textId="77777777" w:rsidR="00720302" w:rsidRDefault="00720302" w:rsidP="00370A55"/>
        </w:tc>
      </w:tr>
      <w:tr w:rsidR="00720302" w:rsidRPr="00802CF3" w14:paraId="253C4B1D" w14:textId="77777777" w:rsidTr="006C4407">
        <w:tc>
          <w:tcPr>
            <w:tcW w:w="1306" w:type="dxa"/>
            <w:vMerge/>
            <w:vAlign w:val="center"/>
          </w:tcPr>
          <w:p w14:paraId="6C59ECAB" w14:textId="77777777" w:rsidR="00720302" w:rsidRPr="00382B7D" w:rsidRDefault="00720302" w:rsidP="00370A55">
            <w:pPr>
              <w:jc w:val="center"/>
            </w:pPr>
          </w:p>
        </w:tc>
        <w:tc>
          <w:tcPr>
            <w:tcW w:w="1126" w:type="dxa"/>
            <w:vAlign w:val="center"/>
          </w:tcPr>
          <w:p w14:paraId="50D95C53" w14:textId="77777777" w:rsidR="00720302" w:rsidRDefault="00720302" w:rsidP="00B51563">
            <w:r>
              <w:t>密码输入框</w:t>
            </w:r>
          </w:p>
        </w:tc>
        <w:tc>
          <w:tcPr>
            <w:tcW w:w="5206" w:type="dxa"/>
            <w:vAlign w:val="center"/>
          </w:tcPr>
          <w:p w14:paraId="3DB7ADE6" w14:textId="77777777" w:rsidR="00720302" w:rsidRDefault="00720302" w:rsidP="0009661B">
            <w:pPr>
              <w:pStyle w:val="af0"/>
              <w:ind w:firstLineChars="0" w:firstLine="0"/>
            </w:pPr>
            <w:r>
              <w:t>仅能输入英文</w:t>
            </w:r>
            <w:r>
              <w:rPr>
                <w:rFonts w:hint="eastAsia"/>
              </w:rPr>
              <w:t>、</w:t>
            </w:r>
            <w:r>
              <w:t>符号和数字</w:t>
            </w:r>
            <w:r>
              <w:rPr>
                <w:rFonts w:hint="eastAsia"/>
              </w:rPr>
              <w:t>，</w:t>
            </w:r>
            <w:r>
              <w:t>最多输入</w:t>
            </w:r>
            <w:r>
              <w:rPr>
                <w:rFonts w:hint="eastAsia"/>
              </w:rPr>
              <w:t>16</w:t>
            </w:r>
            <w:r>
              <w:rPr>
                <w:rFonts w:hint="eastAsia"/>
              </w:rPr>
              <w:t>位，超过后不能输入。输入字符后，显示删除符号。</w:t>
            </w:r>
          </w:p>
        </w:tc>
        <w:tc>
          <w:tcPr>
            <w:tcW w:w="2324" w:type="dxa"/>
            <w:vAlign w:val="center"/>
          </w:tcPr>
          <w:p w14:paraId="4A9730EA" w14:textId="77777777" w:rsidR="00720302" w:rsidRDefault="00720302" w:rsidP="00370A55"/>
        </w:tc>
      </w:tr>
      <w:tr w:rsidR="00720302" w:rsidRPr="00802CF3" w14:paraId="2290BE5B" w14:textId="77777777" w:rsidTr="006C4407">
        <w:tc>
          <w:tcPr>
            <w:tcW w:w="1306" w:type="dxa"/>
            <w:vMerge/>
            <w:vAlign w:val="center"/>
          </w:tcPr>
          <w:p w14:paraId="151A63AA" w14:textId="77777777" w:rsidR="00720302" w:rsidRPr="00382B7D" w:rsidRDefault="00720302" w:rsidP="00370A55">
            <w:pPr>
              <w:jc w:val="center"/>
            </w:pPr>
          </w:p>
        </w:tc>
        <w:tc>
          <w:tcPr>
            <w:tcW w:w="1126" w:type="dxa"/>
            <w:vAlign w:val="center"/>
          </w:tcPr>
          <w:p w14:paraId="306E3937" w14:textId="77777777" w:rsidR="00720302" w:rsidRDefault="00720302" w:rsidP="00B51563">
            <w:r>
              <w:t>下一步</w:t>
            </w:r>
          </w:p>
        </w:tc>
        <w:tc>
          <w:tcPr>
            <w:tcW w:w="5206" w:type="dxa"/>
            <w:vAlign w:val="center"/>
          </w:tcPr>
          <w:p w14:paraId="0F95BF43" w14:textId="77777777" w:rsidR="00720302" w:rsidRDefault="00720302" w:rsidP="00007786">
            <w:pPr>
              <w:pStyle w:val="af0"/>
              <w:ind w:firstLineChars="0" w:firstLine="0"/>
            </w:pPr>
            <w:r>
              <w:t>点击校验密码</w:t>
            </w:r>
            <w:r>
              <w:rPr>
                <w:rFonts w:hint="eastAsia"/>
              </w:rPr>
              <w:t>，</w:t>
            </w:r>
            <w:r>
              <w:t>验证通过进入</w:t>
            </w:r>
            <w:r w:rsidRPr="00382B7D">
              <w:rPr>
                <w:rFonts w:hint="eastAsia"/>
              </w:rPr>
              <w:t>Ⅰ</w:t>
            </w:r>
            <w:r>
              <w:rPr>
                <w:rFonts w:hint="eastAsia"/>
              </w:rPr>
              <w:t>-</w:t>
            </w:r>
            <w:r>
              <w:t>J-</w:t>
            </w:r>
            <w:r>
              <w:rPr>
                <w:rFonts w:hint="eastAsia"/>
              </w:rPr>
              <w:t>02-</w:t>
            </w:r>
            <w:r>
              <w:t>01(04)</w:t>
            </w:r>
            <w:r>
              <w:t>页面</w:t>
            </w:r>
            <w:r>
              <w:rPr>
                <w:rFonts w:hint="eastAsia"/>
              </w:rPr>
              <w:t>；</w:t>
            </w:r>
          </w:p>
          <w:p w14:paraId="7ED71D5E" w14:textId="77777777" w:rsidR="00720302" w:rsidRDefault="00720302" w:rsidP="00007786">
            <w:pPr>
              <w:pStyle w:val="af0"/>
              <w:ind w:firstLineChars="0" w:firstLine="0"/>
            </w:pPr>
            <w:r>
              <w:rPr>
                <w:rFonts w:hint="eastAsia"/>
              </w:rPr>
              <w:t>校验未通过，浮窗提示“密码错误”，如</w:t>
            </w:r>
            <w:r w:rsidRPr="00382B7D">
              <w:rPr>
                <w:rFonts w:hint="eastAsia"/>
              </w:rPr>
              <w:t>Ⅰ</w:t>
            </w:r>
            <w:r>
              <w:rPr>
                <w:rFonts w:hint="eastAsia"/>
              </w:rPr>
              <w:t>-</w:t>
            </w:r>
            <w:r>
              <w:t>J-</w:t>
            </w:r>
            <w:r>
              <w:rPr>
                <w:rFonts w:hint="eastAsia"/>
              </w:rPr>
              <w:t>02-</w:t>
            </w:r>
            <w:r>
              <w:t>01(03)</w:t>
            </w:r>
          </w:p>
        </w:tc>
        <w:tc>
          <w:tcPr>
            <w:tcW w:w="2324" w:type="dxa"/>
            <w:vAlign w:val="center"/>
          </w:tcPr>
          <w:p w14:paraId="1D8E898D" w14:textId="12B89495" w:rsidR="00720302" w:rsidRDefault="00720302" w:rsidP="00370A55">
            <w:r>
              <w:rPr>
                <w:rFonts w:hint="eastAsia"/>
              </w:rPr>
              <w:t>1</w:t>
            </w:r>
            <w:ins w:id="773" w:author="ethink wang" w:date="2017-02-07T15:12:00Z">
              <w:r w:rsidR="00B52302">
                <w:rPr>
                  <w:rFonts w:hint="eastAsia"/>
                </w:rPr>
                <w:t>、</w:t>
              </w:r>
            </w:ins>
            <w:r>
              <w:t>未输入密码或输入密码不足</w:t>
            </w:r>
            <w:r>
              <w:rPr>
                <w:rFonts w:hint="eastAsia"/>
              </w:rPr>
              <w:t>6</w:t>
            </w:r>
            <w:r>
              <w:rPr>
                <w:rFonts w:hint="eastAsia"/>
              </w:rPr>
              <w:t>位时，不可点击</w:t>
            </w:r>
          </w:p>
          <w:p w14:paraId="003F9701" w14:textId="5F340147" w:rsidR="00720302" w:rsidRDefault="00720302" w:rsidP="00370A55">
            <w:r>
              <w:rPr>
                <w:rFonts w:hint="eastAsia"/>
              </w:rPr>
              <w:t>2</w:t>
            </w:r>
            <w:ins w:id="774" w:author="ethink wang" w:date="2017-02-07T15:12:00Z">
              <w:r w:rsidR="00B52302">
                <w:rPr>
                  <w:rFonts w:hint="eastAsia"/>
                </w:rPr>
                <w:t>、</w:t>
              </w:r>
            </w:ins>
            <w:r>
              <w:rPr>
                <w:rFonts w:hint="eastAsia"/>
              </w:rPr>
              <w:t>断网时，点击提示通用断网提示弹窗</w:t>
            </w:r>
          </w:p>
        </w:tc>
      </w:tr>
      <w:tr w:rsidR="00720302" w:rsidRPr="00802CF3" w14:paraId="073A9C1A" w14:textId="77777777" w:rsidTr="006C4407">
        <w:tc>
          <w:tcPr>
            <w:tcW w:w="1306" w:type="dxa"/>
            <w:vMerge/>
            <w:vAlign w:val="center"/>
          </w:tcPr>
          <w:p w14:paraId="25E37D5B" w14:textId="77777777" w:rsidR="00720302" w:rsidRPr="00382B7D" w:rsidRDefault="00720302" w:rsidP="00720302">
            <w:pPr>
              <w:jc w:val="center"/>
            </w:pPr>
          </w:p>
        </w:tc>
        <w:tc>
          <w:tcPr>
            <w:tcW w:w="1126" w:type="dxa"/>
            <w:vAlign w:val="center"/>
          </w:tcPr>
          <w:p w14:paraId="234CDB2F" w14:textId="77777777" w:rsidR="00720302" w:rsidRDefault="00720302" w:rsidP="00720302">
            <w:r>
              <w:t>返回</w:t>
            </w:r>
          </w:p>
        </w:tc>
        <w:tc>
          <w:tcPr>
            <w:tcW w:w="5206" w:type="dxa"/>
            <w:vAlign w:val="center"/>
          </w:tcPr>
          <w:p w14:paraId="56816CB8" w14:textId="77777777" w:rsidR="00720302" w:rsidRDefault="00720302" w:rsidP="00720302">
            <w:pPr>
              <w:pStyle w:val="af0"/>
              <w:ind w:firstLineChars="0" w:firstLine="0"/>
            </w:pPr>
            <w:r>
              <w:rPr>
                <w:rFonts w:hint="eastAsia"/>
              </w:rPr>
              <w:t>点击，返回设置页面</w:t>
            </w:r>
            <w:r w:rsidRPr="00382B7D">
              <w:rPr>
                <w:rFonts w:hint="eastAsia"/>
              </w:rPr>
              <w:t>Ⅰ</w:t>
            </w:r>
            <w:r>
              <w:rPr>
                <w:rFonts w:hint="eastAsia"/>
              </w:rPr>
              <w:t>-</w:t>
            </w:r>
            <w:r>
              <w:t>J-</w:t>
            </w:r>
            <w:r>
              <w:rPr>
                <w:rFonts w:hint="eastAsia"/>
              </w:rPr>
              <w:t>02</w:t>
            </w:r>
          </w:p>
        </w:tc>
        <w:tc>
          <w:tcPr>
            <w:tcW w:w="2324" w:type="dxa"/>
            <w:vAlign w:val="center"/>
          </w:tcPr>
          <w:p w14:paraId="3E34B618" w14:textId="77777777" w:rsidR="00720302" w:rsidRDefault="00720302" w:rsidP="00720302"/>
        </w:tc>
      </w:tr>
      <w:tr w:rsidR="00720302" w:rsidRPr="00802CF3" w14:paraId="1CB976E0" w14:textId="77777777" w:rsidTr="006C4407">
        <w:tc>
          <w:tcPr>
            <w:tcW w:w="1306" w:type="dxa"/>
            <w:vMerge w:val="restart"/>
            <w:vAlign w:val="center"/>
          </w:tcPr>
          <w:p w14:paraId="6E833BB4" w14:textId="77777777" w:rsidR="00720302" w:rsidRPr="00382B7D" w:rsidRDefault="00720302" w:rsidP="00370A55">
            <w:pPr>
              <w:jc w:val="center"/>
            </w:pPr>
            <w:r w:rsidRPr="00382B7D">
              <w:rPr>
                <w:rFonts w:hint="eastAsia"/>
              </w:rPr>
              <w:t>Ⅰ</w:t>
            </w:r>
            <w:r>
              <w:rPr>
                <w:rFonts w:hint="eastAsia"/>
              </w:rPr>
              <w:t>-</w:t>
            </w:r>
            <w:r>
              <w:t>J-</w:t>
            </w:r>
            <w:r>
              <w:rPr>
                <w:rFonts w:hint="eastAsia"/>
              </w:rPr>
              <w:t>02-</w:t>
            </w:r>
            <w:r>
              <w:t>01</w:t>
            </w:r>
            <w:r>
              <w:rPr>
                <w:rFonts w:hint="eastAsia"/>
              </w:rPr>
              <w:t>（</w:t>
            </w:r>
            <w:r>
              <w:rPr>
                <w:rFonts w:hint="eastAsia"/>
              </w:rPr>
              <w:t>02</w:t>
            </w:r>
            <w:r>
              <w:rPr>
                <w:rFonts w:hint="eastAsia"/>
              </w:rPr>
              <w:t>）</w:t>
            </w:r>
          </w:p>
        </w:tc>
        <w:tc>
          <w:tcPr>
            <w:tcW w:w="1126" w:type="dxa"/>
            <w:vAlign w:val="center"/>
          </w:tcPr>
          <w:p w14:paraId="3B965350" w14:textId="77777777" w:rsidR="00720302" w:rsidRDefault="00720302" w:rsidP="00B51563">
            <w:r>
              <w:rPr>
                <w:rFonts w:hint="eastAsia"/>
              </w:rPr>
              <w:t>说明</w:t>
            </w:r>
          </w:p>
        </w:tc>
        <w:tc>
          <w:tcPr>
            <w:tcW w:w="5206" w:type="dxa"/>
            <w:vAlign w:val="center"/>
          </w:tcPr>
          <w:p w14:paraId="110705B2" w14:textId="77777777" w:rsidR="00720302" w:rsidRDefault="00720302" w:rsidP="009C233E">
            <w:pPr>
              <w:pStyle w:val="af0"/>
              <w:ind w:firstLineChars="0" w:firstLine="0"/>
            </w:pPr>
            <w:r>
              <w:rPr>
                <w:rFonts w:hint="eastAsia"/>
              </w:rPr>
              <w:t>非首次变更进入页面</w:t>
            </w:r>
            <w:r w:rsidRPr="00382B7D">
              <w:rPr>
                <w:rFonts w:hint="eastAsia"/>
              </w:rPr>
              <w:t>Ⅰ</w:t>
            </w:r>
            <w:r>
              <w:rPr>
                <w:rFonts w:hint="eastAsia"/>
              </w:rPr>
              <w:t>-</w:t>
            </w:r>
            <w:r>
              <w:t>J-</w:t>
            </w:r>
            <w:r>
              <w:rPr>
                <w:rFonts w:hint="eastAsia"/>
              </w:rPr>
              <w:t>02-</w:t>
            </w:r>
            <w:r>
              <w:t>01(02)</w:t>
            </w:r>
            <w:r>
              <w:rPr>
                <w:rFonts w:hint="eastAsia"/>
              </w:rPr>
              <w:t>。进入页面时，直接弹出英文输入键盘，光标在“原密码输入框”</w:t>
            </w:r>
          </w:p>
        </w:tc>
        <w:tc>
          <w:tcPr>
            <w:tcW w:w="2324" w:type="dxa"/>
            <w:vAlign w:val="center"/>
          </w:tcPr>
          <w:p w14:paraId="55724B24" w14:textId="77777777" w:rsidR="00720302" w:rsidRDefault="00720302" w:rsidP="00370A55"/>
        </w:tc>
      </w:tr>
      <w:tr w:rsidR="00720302" w:rsidRPr="00802CF3" w14:paraId="58BB8A5B" w14:textId="77777777" w:rsidTr="006C4407">
        <w:tc>
          <w:tcPr>
            <w:tcW w:w="1306" w:type="dxa"/>
            <w:vMerge/>
            <w:vAlign w:val="center"/>
          </w:tcPr>
          <w:p w14:paraId="12123E34" w14:textId="77777777" w:rsidR="00720302" w:rsidRPr="00382B7D" w:rsidRDefault="00720302" w:rsidP="00370A55">
            <w:pPr>
              <w:jc w:val="center"/>
            </w:pPr>
          </w:p>
        </w:tc>
        <w:tc>
          <w:tcPr>
            <w:tcW w:w="1126" w:type="dxa"/>
            <w:vAlign w:val="center"/>
          </w:tcPr>
          <w:p w14:paraId="60E907A9" w14:textId="77777777" w:rsidR="00720302" w:rsidRDefault="00720302" w:rsidP="00B51563">
            <w:r>
              <w:t>忘记密码</w:t>
            </w:r>
          </w:p>
        </w:tc>
        <w:tc>
          <w:tcPr>
            <w:tcW w:w="5206" w:type="dxa"/>
            <w:vAlign w:val="center"/>
          </w:tcPr>
          <w:p w14:paraId="66D7D621" w14:textId="77777777" w:rsidR="00720302" w:rsidRDefault="00720302" w:rsidP="00007786">
            <w:pPr>
              <w:pStyle w:val="af0"/>
              <w:ind w:firstLineChars="0" w:firstLine="0"/>
            </w:pPr>
            <w:r>
              <w:t>点击</w:t>
            </w:r>
            <w:r>
              <w:rPr>
                <w:rFonts w:hint="eastAsia"/>
              </w:rPr>
              <w:t>，进入页面</w:t>
            </w:r>
            <w:r w:rsidRPr="00382B7D">
              <w:rPr>
                <w:rFonts w:hint="eastAsia"/>
              </w:rPr>
              <w:t>Ⅰ</w:t>
            </w:r>
            <w:r>
              <w:rPr>
                <w:rFonts w:hint="eastAsia"/>
              </w:rPr>
              <w:t>-</w:t>
            </w:r>
            <w:r>
              <w:t>J-</w:t>
            </w:r>
            <w:r>
              <w:rPr>
                <w:rFonts w:hint="eastAsia"/>
              </w:rPr>
              <w:t>02-</w:t>
            </w:r>
            <w:r>
              <w:t>01(0</w:t>
            </w:r>
            <w:r>
              <w:rPr>
                <w:rFonts w:hint="eastAsia"/>
              </w:rPr>
              <w:t>5</w:t>
            </w:r>
            <w:r>
              <w:t>)</w:t>
            </w:r>
          </w:p>
        </w:tc>
        <w:tc>
          <w:tcPr>
            <w:tcW w:w="2324" w:type="dxa"/>
            <w:vAlign w:val="center"/>
          </w:tcPr>
          <w:p w14:paraId="013E93DF" w14:textId="77777777" w:rsidR="00720302" w:rsidRDefault="00720302" w:rsidP="00370A55"/>
        </w:tc>
      </w:tr>
      <w:tr w:rsidR="00720302" w:rsidRPr="00802CF3" w14:paraId="0B8D016A" w14:textId="77777777" w:rsidTr="006C4407">
        <w:tc>
          <w:tcPr>
            <w:tcW w:w="1306" w:type="dxa"/>
            <w:vMerge/>
            <w:vAlign w:val="center"/>
          </w:tcPr>
          <w:p w14:paraId="2DB7B5AE" w14:textId="77777777" w:rsidR="00720302" w:rsidRPr="00382B7D" w:rsidRDefault="00720302" w:rsidP="009C233E">
            <w:pPr>
              <w:jc w:val="center"/>
            </w:pPr>
          </w:p>
        </w:tc>
        <w:tc>
          <w:tcPr>
            <w:tcW w:w="1126" w:type="dxa"/>
            <w:vAlign w:val="center"/>
          </w:tcPr>
          <w:p w14:paraId="7BC1935F" w14:textId="77777777" w:rsidR="00720302" w:rsidRDefault="00720302" w:rsidP="009C233E">
            <w:r>
              <w:t>密码输入框</w:t>
            </w:r>
          </w:p>
        </w:tc>
        <w:tc>
          <w:tcPr>
            <w:tcW w:w="5206" w:type="dxa"/>
            <w:vAlign w:val="center"/>
          </w:tcPr>
          <w:p w14:paraId="4C3FA86F" w14:textId="77777777" w:rsidR="00720302" w:rsidRDefault="00720302" w:rsidP="009C233E">
            <w:pPr>
              <w:pStyle w:val="af0"/>
              <w:ind w:firstLineChars="0" w:firstLine="0"/>
            </w:pPr>
            <w:r>
              <w:rPr>
                <w:rFonts w:hint="eastAsia"/>
              </w:rPr>
              <w:t>同</w:t>
            </w:r>
            <w:r w:rsidRPr="00382B7D">
              <w:rPr>
                <w:rFonts w:hint="eastAsia"/>
              </w:rPr>
              <w:t>Ⅰ</w:t>
            </w:r>
            <w:r>
              <w:rPr>
                <w:rFonts w:hint="eastAsia"/>
              </w:rPr>
              <w:t>-</w:t>
            </w:r>
            <w:r>
              <w:t>J-</w:t>
            </w:r>
            <w:r>
              <w:rPr>
                <w:rFonts w:hint="eastAsia"/>
              </w:rPr>
              <w:t>02-</w:t>
            </w:r>
            <w:r>
              <w:t>01</w:t>
            </w:r>
            <w:r>
              <w:rPr>
                <w:rFonts w:hint="eastAsia"/>
              </w:rPr>
              <w:t>（</w:t>
            </w:r>
            <w:r>
              <w:rPr>
                <w:rFonts w:hint="eastAsia"/>
              </w:rPr>
              <w:t>01</w:t>
            </w:r>
            <w:r>
              <w:rPr>
                <w:rFonts w:hint="eastAsia"/>
              </w:rPr>
              <w:t>）“</w:t>
            </w:r>
            <w:r>
              <w:t>密码输入框</w:t>
            </w:r>
            <w:r>
              <w:rPr>
                <w:rFonts w:hint="eastAsia"/>
              </w:rPr>
              <w:t>”</w:t>
            </w:r>
          </w:p>
        </w:tc>
        <w:tc>
          <w:tcPr>
            <w:tcW w:w="2324" w:type="dxa"/>
            <w:vAlign w:val="center"/>
          </w:tcPr>
          <w:p w14:paraId="412D8D28" w14:textId="77777777" w:rsidR="00720302" w:rsidRDefault="00720302" w:rsidP="009C233E"/>
        </w:tc>
      </w:tr>
      <w:tr w:rsidR="00720302" w:rsidRPr="00802CF3" w14:paraId="583322E1" w14:textId="77777777" w:rsidTr="006C4407">
        <w:tc>
          <w:tcPr>
            <w:tcW w:w="1306" w:type="dxa"/>
            <w:vMerge/>
            <w:vAlign w:val="center"/>
          </w:tcPr>
          <w:p w14:paraId="3B7BF6BB" w14:textId="77777777" w:rsidR="00720302" w:rsidRPr="00382B7D" w:rsidRDefault="00720302" w:rsidP="009C233E">
            <w:pPr>
              <w:jc w:val="center"/>
            </w:pPr>
          </w:p>
        </w:tc>
        <w:tc>
          <w:tcPr>
            <w:tcW w:w="1126" w:type="dxa"/>
            <w:vAlign w:val="center"/>
          </w:tcPr>
          <w:p w14:paraId="1DB538C1" w14:textId="77777777" w:rsidR="00720302" w:rsidRDefault="00720302" w:rsidP="009C233E">
            <w:r>
              <w:t>下一步</w:t>
            </w:r>
          </w:p>
        </w:tc>
        <w:tc>
          <w:tcPr>
            <w:tcW w:w="5206" w:type="dxa"/>
            <w:vAlign w:val="center"/>
          </w:tcPr>
          <w:p w14:paraId="4C4F0F44" w14:textId="77777777" w:rsidR="00720302" w:rsidRDefault="00720302" w:rsidP="009C233E">
            <w:pPr>
              <w:pStyle w:val="af0"/>
              <w:ind w:firstLineChars="0" w:firstLine="0"/>
            </w:pPr>
            <w:r>
              <w:rPr>
                <w:rFonts w:hint="eastAsia"/>
              </w:rPr>
              <w:t>同</w:t>
            </w:r>
            <w:r w:rsidRPr="00382B7D">
              <w:rPr>
                <w:rFonts w:hint="eastAsia"/>
              </w:rPr>
              <w:t>Ⅰ</w:t>
            </w:r>
            <w:r>
              <w:rPr>
                <w:rFonts w:hint="eastAsia"/>
              </w:rPr>
              <w:t>-</w:t>
            </w:r>
            <w:r>
              <w:t>J-</w:t>
            </w:r>
            <w:r>
              <w:rPr>
                <w:rFonts w:hint="eastAsia"/>
              </w:rPr>
              <w:t>02-</w:t>
            </w:r>
            <w:r>
              <w:t>01</w:t>
            </w:r>
            <w:r>
              <w:rPr>
                <w:rFonts w:hint="eastAsia"/>
              </w:rPr>
              <w:t>（</w:t>
            </w:r>
            <w:r>
              <w:rPr>
                <w:rFonts w:hint="eastAsia"/>
              </w:rPr>
              <w:t>01</w:t>
            </w:r>
            <w:r>
              <w:rPr>
                <w:rFonts w:hint="eastAsia"/>
              </w:rPr>
              <w:t>）“下一步”</w:t>
            </w:r>
          </w:p>
        </w:tc>
        <w:tc>
          <w:tcPr>
            <w:tcW w:w="2324" w:type="dxa"/>
            <w:vAlign w:val="center"/>
          </w:tcPr>
          <w:p w14:paraId="100984AA" w14:textId="77777777" w:rsidR="00720302" w:rsidRDefault="00720302" w:rsidP="009C233E"/>
        </w:tc>
      </w:tr>
      <w:tr w:rsidR="00720302" w:rsidRPr="00802CF3" w14:paraId="1CAB8992" w14:textId="77777777" w:rsidTr="006C4407">
        <w:tc>
          <w:tcPr>
            <w:tcW w:w="1306" w:type="dxa"/>
            <w:vMerge/>
            <w:vAlign w:val="center"/>
          </w:tcPr>
          <w:p w14:paraId="3CCE09A0" w14:textId="77777777" w:rsidR="00720302" w:rsidRPr="00382B7D" w:rsidRDefault="00720302" w:rsidP="009C233E">
            <w:pPr>
              <w:jc w:val="center"/>
            </w:pPr>
          </w:p>
        </w:tc>
        <w:tc>
          <w:tcPr>
            <w:tcW w:w="1126" w:type="dxa"/>
            <w:vAlign w:val="center"/>
          </w:tcPr>
          <w:p w14:paraId="47540A94" w14:textId="77777777" w:rsidR="00720302" w:rsidRDefault="00720302" w:rsidP="009C233E">
            <w:r>
              <w:t>返回</w:t>
            </w:r>
          </w:p>
        </w:tc>
        <w:tc>
          <w:tcPr>
            <w:tcW w:w="5206" w:type="dxa"/>
            <w:vAlign w:val="center"/>
          </w:tcPr>
          <w:p w14:paraId="7E26A63B" w14:textId="77777777" w:rsidR="00720302" w:rsidRDefault="00720302" w:rsidP="009C233E">
            <w:pPr>
              <w:pStyle w:val="af0"/>
              <w:ind w:firstLineChars="0" w:firstLine="0"/>
            </w:pPr>
            <w:r>
              <w:rPr>
                <w:rFonts w:hint="eastAsia"/>
              </w:rPr>
              <w:t>点击，返回设置页面</w:t>
            </w:r>
            <w:r w:rsidRPr="00382B7D">
              <w:rPr>
                <w:rFonts w:hint="eastAsia"/>
              </w:rPr>
              <w:t>Ⅰ</w:t>
            </w:r>
            <w:r>
              <w:rPr>
                <w:rFonts w:hint="eastAsia"/>
              </w:rPr>
              <w:t>-</w:t>
            </w:r>
            <w:r>
              <w:t>J-</w:t>
            </w:r>
            <w:r>
              <w:rPr>
                <w:rFonts w:hint="eastAsia"/>
              </w:rPr>
              <w:t>02</w:t>
            </w:r>
          </w:p>
        </w:tc>
        <w:tc>
          <w:tcPr>
            <w:tcW w:w="2324" w:type="dxa"/>
            <w:vAlign w:val="center"/>
          </w:tcPr>
          <w:p w14:paraId="2BC416CD" w14:textId="77777777" w:rsidR="00720302" w:rsidRDefault="00720302" w:rsidP="009C233E"/>
        </w:tc>
      </w:tr>
      <w:tr w:rsidR="0079034A" w14:paraId="46E11353" w14:textId="77777777" w:rsidTr="006C4407">
        <w:tc>
          <w:tcPr>
            <w:tcW w:w="1306" w:type="dxa"/>
            <w:vMerge w:val="restart"/>
            <w:vAlign w:val="center"/>
          </w:tcPr>
          <w:p w14:paraId="7BC96A5F" w14:textId="77777777" w:rsidR="0079034A" w:rsidRPr="00382B7D" w:rsidRDefault="0035534A" w:rsidP="00370A55">
            <w:pPr>
              <w:jc w:val="center"/>
            </w:pPr>
            <w:r w:rsidRPr="00382B7D">
              <w:rPr>
                <w:rFonts w:hint="eastAsia"/>
              </w:rPr>
              <w:t>Ⅰ</w:t>
            </w:r>
            <w:r>
              <w:rPr>
                <w:rFonts w:hint="eastAsia"/>
              </w:rPr>
              <w:t>-</w:t>
            </w:r>
            <w:r>
              <w:t>J-</w:t>
            </w:r>
            <w:r>
              <w:rPr>
                <w:rFonts w:hint="eastAsia"/>
              </w:rPr>
              <w:t>02-</w:t>
            </w:r>
            <w:r>
              <w:t>01(0</w:t>
            </w:r>
            <w:r>
              <w:rPr>
                <w:rFonts w:hint="eastAsia"/>
              </w:rPr>
              <w:t>5</w:t>
            </w:r>
            <w:r>
              <w:t>)</w:t>
            </w:r>
          </w:p>
        </w:tc>
        <w:tc>
          <w:tcPr>
            <w:tcW w:w="1126" w:type="dxa"/>
            <w:vAlign w:val="center"/>
          </w:tcPr>
          <w:p w14:paraId="7902B186" w14:textId="77777777" w:rsidR="0079034A" w:rsidRDefault="0035534A" w:rsidP="00B51563">
            <w:r>
              <w:t>输入密码框</w:t>
            </w:r>
          </w:p>
        </w:tc>
        <w:tc>
          <w:tcPr>
            <w:tcW w:w="5206" w:type="dxa"/>
            <w:vAlign w:val="center"/>
          </w:tcPr>
          <w:p w14:paraId="77615AFC" w14:textId="77777777" w:rsidR="006C2AC5" w:rsidRDefault="00720302" w:rsidP="00D16200">
            <w:pPr>
              <w:pStyle w:val="af0"/>
              <w:ind w:firstLineChars="0" w:firstLine="0"/>
              <w:rPr>
                <w:rFonts w:ascii="宋体" w:hAnsi="宋体" w:cs="宋体"/>
              </w:rPr>
            </w:pPr>
            <w:r>
              <w:rPr>
                <w:rFonts w:ascii="宋体" w:hAnsi="宋体" w:cs="宋体" w:hint="eastAsia"/>
              </w:rPr>
              <w:t>输入登录密码，</w:t>
            </w:r>
            <w:r>
              <w:t>仅能输入英文</w:t>
            </w:r>
            <w:r>
              <w:rPr>
                <w:rFonts w:hint="eastAsia"/>
              </w:rPr>
              <w:t>、</w:t>
            </w:r>
            <w:r>
              <w:t>符号和数字</w:t>
            </w:r>
            <w:r>
              <w:rPr>
                <w:rFonts w:hint="eastAsia"/>
              </w:rPr>
              <w:t>，</w:t>
            </w:r>
            <w:r>
              <w:t>最多输入</w:t>
            </w:r>
            <w:r>
              <w:rPr>
                <w:rFonts w:hint="eastAsia"/>
              </w:rPr>
              <w:t>16</w:t>
            </w:r>
            <w:r>
              <w:rPr>
                <w:rFonts w:hint="eastAsia"/>
              </w:rPr>
              <w:t>位，超过后不能输入。输入字符后，显示删除符号，如</w:t>
            </w:r>
            <w:r w:rsidRPr="00382B7D">
              <w:rPr>
                <w:rFonts w:hint="eastAsia"/>
              </w:rPr>
              <w:t>Ⅰ</w:t>
            </w:r>
            <w:r>
              <w:rPr>
                <w:rFonts w:hint="eastAsia"/>
              </w:rPr>
              <w:t>-</w:t>
            </w:r>
            <w:r>
              <w:t>J-</w:t>
            </w:r>
            <w:r>
              <w:rPr>
                <w:rFonts w:hint="eastAsia"/>
              </w:rPr>
              <w:t>02-</w:t>
            </w:r>
            <w:r>
              <w:t>01(0</w:t>
            </w:r>
            <w:r>
              <w:rPr>
                <w:rFonts w:hint="eastAsia"/>
              </w:rPr>
              <w:t>6</w:t>
            </w:r>
            <w:r>
              <w:t>)</w:t>
            </w:r>
            <w:r>
              <w:rPr>
                <w:rFonts w:hint="eastAsia"/>
              </w:rPr>
              <w:t>。</w:t>
            </w:r>
          </w:p>
        </w:tc>
        <w:tc>
          <w:tcPr>
            <w:tcW w:w="2324" w:type="dxa"/>
            <w:vAlign w:val="center"/>
          </w:tcPr>
          <w:p w14:paraId="6CEC78BE" w14:textId="77777777" w:rsidR="0079034A" w:rsidRPr="00054E2A" w:rsidRDefault="0079034A" w:rsidP="00370A55"/>
        </w:tc>
      </w:tr>
      <w:tr w:rsidR="0079034A" w14:paraId="5F9A1E37" w14:textId="77777777" w:rsidTr="006C4407">
        <w:tc>
          <w:tcPr>
            <w:tcW w:w="1306" w:type="dxa"/>
            <w:vMerge/>
            <w:vAlign w:val="center"/>
          </w:tcPr>
          <w:p w14:paraId="43AF2C32" w14:textId="77777777" w:rsidR="0079034A" w:rsidRPr="00382B7D" w:rsidRDefault="0079034A" w:rsidP="00370A55">
            <w:pPr>
              <w:jc w:val="center"/>
            </w:pPr>
          </w:p>
        </w:tc>
        <w:tc>
          <w:tcPr>
            <w:tcW w:w="1126" w:type="dxa"/>
            <w:vAlign w:val="center"/>
          </w:tcPr>
          <w:p w14:paraId="323F5A39" w14:textId="77777777" w:rsidR="0079034A" w:rsidRDefault="00304620" w:rsidP="00B51563">
            <w:r>
              <w:t>确认</w:t>
            </w:r>
          </w:p>
        </w:tc>
        <w:tc>
          <w:tcPr>
            <w:tcW w:w="5206" w:type="dxa"/>
            <w:vAlign w:val="center"/>
          </w:tcPr>
          <w:p w14:paraId="4375114D" w14:textId="77777777" w:rsidR="00720302" w:rsidRDefault="00720302" w:rsidP="00720302">
            <w:pPr>
              <w:pStyle w:val="af0"/>
              <w:ind w:firstLineChars="0" w:firstLine="0"/>
              <w:rPr>
                <w:rFonts w:ascii="宋体" w:hAnsi="宋体" w:cs="宋体"/>
              </w:rPr>
            </w:pPr>
            <w:r>
              <w:rPr>
                <w:rFonts w:ascii="宋体" w:hAnsi="宋体" w:cs="宋体" w:hint="eastAsia"/>
              </w:rPr>
              <w:t>点击，校验密码，校验通过跳转页面</w:t>
            </w:r>
            <w:r w:rsidRPr="00382B7D">
              <w:rPr>
                <w:rFonts w:hint="eastAsia"/>
              </w:rPr>
              <w:t>Ⅰ</w:t>
            </w:r>
            <w:r>
              <w:rPr>
                <w:rFonts w:hint="eastAsia"/>
              </w:rPr>
              <w:t>-</w:t>
            </w:r>
            <w:r>
              <w:t>J-</w:t>
            </w:r>
            <w:r>
              <w:rPr>
                <w:rFonts w:hint="eastAsia"/>
              </w:rPr>
              <w:t>02-</w:t>
            </w:r>
            <w:r>
              <w:t>01(0</w:t>
            </w:r>
            <w:r>
              <w:rPr>
                <w:rFonts w:hint="eastAsia"/>
              </w:rPr>
              <w:t>7</w:t>
            </w:r>
            <w:r>
              <w:t>)</w:t>
            </w:r>
            <w:r>
              <w:rPr>
                <w:rFonts w:hint="eastAsia"/>
              </w:rPr>
              <w:t>，</w:t>
            </w:r>
            <w:r>
              <w:t>同时短信发送新的</w:t>
            </w:r>
            <w:r>
              <w:rPr>
                <w:rFonts w:hint="eastAsia"/>
              </w:rPr>
              <w:t>6</w:t>
            </w:r>
            <w:r>
              <w:rPr>
                <w:rFonts w:hint="eastAsia"/>
              </w:rPr>
              <w:t>位随机提现密码给用户的手机号；</w:t>
            </w:r>
            <w:r>
              <w:t>校验未通过</w:t>
            </w:r>
            <w:r>
              <w:rPr>
                <w:rFonts w:hint="eastAsia"/>
              </w:rPr>
              <w:t>，</w:t>
            </w:r>
            <w:r>
              <w:t>浮窗提示</w:t>
            </w:r>
            <w:r>
              <w:rPr>
                <w:rFonts w:hint="eastAsia"/>
              </w:rPr>
              <w:t>“密码错误”</w:t>
            </w:r>
          </w:p>
        </w:tc>
        <w:tc>
          <w:tcPr>
            <w:tcW w:w="2324" w:type="dxa"/>
            <w:vAlign w:val="center"/>
          </w:tcPr>
          <w:p w14:paraId="7D259395" w14:textId="76F47E8C" w:rsidR="00720302" w:rsidRDefault="00720302" w:rsidP="00720302">
            <w:r>
              <w:rPr>
                <w:rFonts w:hint="eastAsia"/>
              </w:rPr>
              <w:t>1</w:t>
            </w:r>
            <w:ins w:id="775" w:author="ethink wang" w:date="2017-02-07T15:13:00Z">
              <w:r w:rsidR="00B52302">
                <w:rPr>
                  <w:rFonts w:hint="eastAsia"/>
                </w:rPr>
                <w:t>、</w:t>
              </w:r>
            </w:ins>
            <w:r>
              <w:t>未输入密码或输入密码不足</w:t>
            </w:r>
            <w:r>
              <w:rPr>
                <w:rFonts w:hint="eastAsia"/>
              </w:rPr>
              <w:t>6</w:t>
            </w:r>
            <w:r>
              <w:rPr>
                <w:rFonts w:hint="eastAsia"/>
              </w:rPr>
              <w:t>位时，不可点击</w:t>
            </w:r>
          </w:p>
          <w:p w14:paraId="259BA874" w14:textId="263EA577" w:rsidR="0079034A" w:rsidRPr="00054E2A" w:rsidRDefault="00720302" w:rsidP="00720302">
            <w:r>
              <w:rPr>
                <w:rFonts w:hint="eastAsia"/>
              </w:rPr>
              <w:t>2</w:t>
            </w:r>
            <w:ins w:id="776" w:author="ethink wang" w:date="2017-02-07T15:13:00Z">
              <w:r w:rsidR="00B52302">
                <w:rPr>
                  <w:rFonts w:hint="eastAsia"/>
                </w:rPr>
                <w:t>、</w:t>
              </w:r>
            </w:ins>
            <w:r>
              <w:rPr>
                <w:rFonts w:hint="eastAsia"/>
              </w:rPr>
              <w:t>断网时，点击提示通用断网提示弹窗</w:t>
            </w:r>
          </w:p>
        </w:tc>
      </w:tr>
      <w:tr w:rsidR="0079034A" w14:paraId="0F5F7F88" w14:textId="77777777" w:rsidTr="006C4407">
        <w:tc>
          <w:tcPr>
            <w:tcW w:w="1306" w:type="dxa"/>
            <w:vMerge/>
            <w:vAlign w:val="center"/>
          </w:tcPr>
          <w:p w14:paraId="36860709" w14:textId="77777777" w:rsidR="0079034A" w:rsidRPr="00382B7D" w:rsidRDefault="0079034A" w:rsidP="00370A55">
            <w:pPr>
              <w:jc w:val="center"/>
            </w:pPr>
          </w:p>
        </w:tc>
        <w:tc>
          <w:tcPr>
            <w:tcW w:w="1126" w:type="dxa"/>
            <w:vAlign w:val="center"/>
          </w:tcPr>
          <w:p w14:paraId="4EC8C30E" w14:textId="77777777" w:rsidR="0079034A" w:rsidRDefault="00720302" w:rsidP="00B51563">
            <w:r>
              <w:rPr>
                <w:rFonts w:hint="eastAsia"/>
              </w:rPr>
              <w:t>返回</w:t>
            </w:r>
          </w:p>
        </w:tc>
        <w:tc>
          <w:tcPr>
            <w:tcW w:w="5206" w:type="dxa"/>
            <w:vAlign w:val="center"/>
          </w:tcPr>
          <w:p w14:paraId="06EFC150" w14:textId="77777777" w:rsidR="006C2AC5" w:rsidRDefault="00720302" w:rsidP="006C2AC5">
            <w:pPr>
              <w:pStyle w:val="af0"/>
              <w:ind w:firstLineChars="0" w:firstLine="0"/>
              <w:rPr>
                <w:rFonts w:ascii="宋体" w:hAnsi="宋体" w:cs="宋体"/>
              </w:rPr>
            </w:pPr>
            <w:r>
              <w:rPr>
                <w:rFonts w:ascii="宋体" w:hAnsi="宋体" w:cs="宋体" w:hint="eastAsia"/>
              </w:rPr>
              <w:t>点击返回</w:t>
            </w:r>
            <w:r w:rsidRPr="00382B7D">
              <w:rPr>
                <w:rFonts w:hint="eastAsia"/>
              </w:rPr>
              <w:t>Ⅰ</w:t>
            </w:r>
            <w:r>
              <w:rPr>
                <w:rFonts w:hint="eastAsia"/>
              </w:rPr>
              <w:t>-</w:t>
            </w:r>
            <w:r>
              <w:t>J-</w:t>
            </w:r>
            <w:r>
              <w:rPr>
                <w:rFonts w:hint="eastAsia"/>
              </w:rPr>
              <w:t>02-</w:t>
            </w:r>
            <w:r>
              <w:t>01</w:t>
            </w:r>
            <w:r>
              <w:rPr>
                <w:rFonts w:hint="eastAsia"/>
              </w:rPr>
              <w:t>（</w:t>
            </w:r>
            <w:r>
              <w:rPr>
                <w:rFonts w:hint="eastAsia"/>
              </w:rPr>
              <w:t>02</w:t>
            </w:r>
            <w:r>
              <w:rPr>
                <w:rFonts w:hint="eastAsia"/>
              </w:rPr>
              <w:t>）</w:t>
            </w:r>
          </w:p>
        </w:tc>
        <w:tc>
          <w:tcPr>
            <w:tcW w:w="2324" w:type="dxa"/>
            <w:vAlign w:val="center"/>
          </w:tcPr>
          <w:p w14:paraId="36D7C9A5" w14:textId="77777777" w:rsidR="0079034A" w:rsidRPr="00054E2A" w:rsidRDefault="0079034A" w:rsidP="00370A55"/>
        </w:tc>
      </w:tr>
      <w:tr w:rsidR="00EB265B" w14:paraId="1E6132B1" w14:textId="77777777" w:rsidTr="006C4407">
        <w:tc>
          <w:tcPr>
            <w:tcW w:w="1306" w:type="dxa"/>
            <w:vAlign w:val="center"/>
          </w:tcPr>
          <w:p w14:paraId="5DAC4DE9" w14:textId="77777777" w:rsidR="00EB265B" w:rsidRPr="00382B7D" w:rsidRDefault="00720302" w:rsidP="00015196">
            <w:pPr>
              <w:jc w:val="center"/>
            </w:pPr>
            <w:r w:rsidRPr="00382B7D">
              <w:rPr>
                <w:rFonts w:hint="eastAsia"/>
              </w:rPr>
              <w:t>Ⅰ</w:t>
            </w:r>
            <w:r>
              <w:rPr>
                <w:rFonts w:hint="eastAsia"/>
              </w:rPr>
              <w:t>-</w:t>
            </w:r>
            <w:r>
              <w:t>J-</w:t>
            </w:r>
            <w:r>
              <w:rPr>
                <w:rFonts w:hint="eastAsia"/>
              </w:rPr>
              <w:t>02-</w:t>
            </w:r>
            <w:r>
              <w:t>01(0</w:t>
            </w:r>
            <w:r w:rsidR="00015196">
              <w:t>7</w:t>
            </w:r>
            <w:r>
              <w:t>)</w:t>
            </w:r>
          </w:p>
        </w:tc>
        <w:tc>
          <w:tcPr>
            <w:tcW w:w="1126" w:type="dxa"/>
            <w:vAlign w:val="center"/>
          </w:tcPr>
          <w:p w14:paraId="3635C4C1" w14:textId="77777777" w:rsidR="00EB265B" w:rsidRDefault="0030441A" w:rsidP="00B51563">
            <w:r>
              <w:t>返回</w:t>
            </w:r>
          </w:p>
        </w:tc>
        <w:tc>
          <w:tcPr>
            <w:tcW w:w="5206" w:type="dxa"/>
            <w:vAlign w:val="center"/>
          </w:tcPr>
          <w:p w14:paraId="47C9E32D" w14:textId="77777777" w:rsidR="00EB265B" w:rsidRDefault="00563AD9" w:rsidP="00D16200">
            <w:pPr>
              <w:pStyle w:val="af0"/>
              <w:ind w:firstLineChars="0" w:firstLine="0"/>
              <w:rPr>
                <w:rFonts w:ascii="宋体" w:hAnsi="宋体" w:cs="宋体"/>
              </w:rPr>
            </w:pPr>
            <w:r>
              <w:rPr>
                <w:rFonts w:ascii="宋体" w:hAnsi="宋体" w:cs="宋体" w:hint="eastAsia"/>
              </w:rPr>
              <w:t>点击返回</w:t>
            </w:r>
            <w:r w:rsidRPr="00382B7D">
              <w:rPr>
                <w:rFonts w:hint="eastAsia"/>
              </w:rPr>
              <w:t>Ⅰ</w:t>
            </w:r>
            <w:r>
              <w:rPr>
                <w:rFonts w:hint="eastAsia"/>
              </w:rPr>
              <w:t>-</w:t>
            </w:r>
            <w:r>
              <w:t>J-</w:t>
            </w:r>
            <w:r>
              <w:rPr>
                <w:rFonts w:hint="eastAsia"/>
              </w:rPr>
              <w:t>02-</w:t>
            </w:r>
            <w:r>
              <w:t>01</w:t>
            </w:r>
            <w:r>
              <w:rPr>
                <w:rFonts w:hint="eastAsia"/>
              </w:rPr>
              <w:t>（</w:t>
            </w:r>
            <w:r>
              <w:rPr>
                <w:rFonts w:hint="eastAsia"/>
              </w:rPr>
              <w:t>02</w:t>
            </w:r>
            <w:r>
              <w:rPr>
                <w:rFonts w:hint="eastAsia"/>
              </w:rPr>
              <w:t>）</w:t>
            </w:r>
          </w:p>
        </w:tc>
        <w:tc>
          <w:tcPr>
            <w:tcW w:w="2324" w:type="dxa"/>
            <w:vAlign w:val="center"/>
          </w:tcPr>
          <w:p w14:paraId="271CFEA1" w14:textId="77777777" w:rsidR="00EB265B" w:rsidRPr="00054E2A" w:rsidRDefault="00EB265B" w:rsidP="00370A55"/>
        </w:tc>
      </w:tr>
      <w:tr w:rsidR="00563AD9" w:rsidRPr="00EB265B" w14:paraId="7D06A1CB" w14:textId="77777777" w:rsidTr="006C4407">
        <w:tc>
          <w:tcPr>
            <w:tcW w:w="1306" w:type="dxa"/>
            <w:vMerge w:val="restart"/>
            <w:vAlign w:val="center"/>
          </w:tcPr>
          <w:p w14:paraId="11E27FBA" w14:textId="77777777" w:rsidR="00563AD9" w:rsidRPr="00382B7D" w:rsidRDefault="00563AD9" w:rsidP="00563AD9">
            <w:pPr>
              <w:jc w:val="center"/>
            </w:pPr>
            <w:r w:rsidRPr="00382B7D">
              <w:rPr>
                <w:rFonts w:hint="eastAsia"/>
              </w:rPr>
              <w:t>Ⅰ</w:t>
            </w:r>
            <w:r>
              <w:rPr>
                <w:rFonts w:hint="eastAsia"/>
              </w:rPr>
              <w:t>-</w:t>
            </w:r>
            <w:r>
              <w:t>J-</w:t>
            </w:r>
            <w:r>
              <w:rPr>
                <w:rFonts w:hint="eastAsia"/>
              </w:rPr>
              <w:t>02-</w:t>
            </w:r>
            <w:r>
              <w:t>01(04)</w:t>
            </w:r>
          </w:p>
        </w:tc>
        <w:tc>
          <w:tcPr>
            <w:tcW w:w="1126" w:type="dxa"/>
            <w:vAlign w:val="center"/>
          </w:tcPr>
          <w:p w14:paraId="394ACABA" w14:textId="77777777" w:rsidR="00563AD9" w:rsidRDefault="00304620" w:rsidP="00B51563">
            <w:r>
              <w:rPr>
                <w:rFonts w:hint="eastAsia"/>
              </w:rPr>
              <w:t>说明</w:t>
            </w:r>
          </w:p>
        </w:tc>
        <w:tc>
          <w:tcPr>
            <w:tcW w:w="5206" w:type="dxa"/>
            <w:vAlign w:val="center"/>
          </w:tcPr>
          <w:p w14:paraId="05501857" w14:textId="77777777" w:rsidR="00563AD9" w:rsidRDefault="00304620" w:rsidP="00EB265B">
            <w:pPr>
              <w:pStyle w:val="af0"/>
              <w:ind w:firstLineChars="0" w:firstLine="0"/>
              <w:rPr>
                <w:rFonts w:ascii="宋体" w:hAnsi="宋体" w:cs="宋体"/>
              </w:rPr>
            </w:pPr>
            <w:r>
              <w:rPr>
                <w:rFonts w:hint="eastAsia"/>
              </w:rPr>
              <w:t>进入页面时，直接弹出英文输入键盘，光标在“</w:t>
            </w:r>
            <w:r>
              <w:t>上栏密码输入框</w:t>
            </w:r>
            <w:r>
              <w:rPr>
                <w:rFonts w:hint="eastAsia"/>
              </w:rPr>
              <w:t>”</w:t>
            </w:r>
          </w:p>
        </w:tc>
        <w:tc>
          <w:tcPr>
            <w:tcW w:w="2324" w:type="dxa"/>
            <w:vAlign w:val="center"/>
          </w:tcPr>
          <w:p w14:paraId="6CC2821E" w14:textId="77777777" w:rsidR="00563AD9" w:rsidRPr="00054E2A" w:rsidRDefault="00563AD9" w:rsidP="00370A55"/>
        </w:tc>
      </w:tr>
      <w:tr w:rsidR="00304620" w:rsidRPr="00EB265B" w14:paraId="08B3EAAD" w14:textId="77777777" w:rsidTr="006C4407">
        <w:tc>
          <w:tcPr>
            <w:tcW w:w="1306" w:type="dxa"/>
            <w:vMerge/>
            <w:vAlign w:val="center"/>
          </w:tcPr>
          <w:p w14:paraId="0279F457" w14:textId="77777777" w:rsidR="00304620" w:rsidRPr="00382B7D" w:rsidRDefault="00304620" w:rsidP="00304620">
            <w:pPr>
              <w:jc w:val="center"/>
            </w:pPr>
          </w:p>
        </w:tc>
        <w:tc>
          <w:tcPr>
            <w:tcW w:w="1126" w:type="dxa"/>
            <w:vAlign w:val="center"/>
          </w:tcPr>
          <w:p w14:paraId="1B9F705E" w14:textId="77777777" w:rsidR="00304620" w:rsidRDefault="00304620" w:rsidP="00304620">
            <w:r>
              <w:t>上栏密码输入框</w:t>
            </w:r>
          </w:p>
        </w:tc>
        <w:tc>
          <w:tcPr>
            <w:tcW w:w="5206" w:type="dxa"/>
            <w:vAlign w:val="center"/>
          </w:tcPr>
          <w:p w14:paraId="4EA699EC" w14:textId="77777777" w:rsidR="00304620" w:rsidRDefault="00304620" w:rsidP="00304620">
            <w:pPr>
              <w:pStyle w:val="af0"/>
              <w:ind w:firstLineChars="0" w:firstLine="0"/>
              <w:rPr>
                <w:rFonts w:ascii="宋体" w:hAnsi="宋体" w:cs="宋体"/>
              </w:rPr>
            </w:pPr>
            <w:r>
              <w:rPr>
                <w:rFonts w:ascii="宋体" w:hAnsi="宋体" w:cs="宋体"/>
              </w:rPr>
              <w:t>弱提示</w:t>
            </w:r>
            <w:r>
              <w:rPr>
                <w:rFonts w:ascii="宋体" w:hAnsi="宋体" w:cs="宋体" w:hint="eastAsia"/>
              </w:rPr>
              <w:t>“请输入新密码”，</w:t>
            </w:r>
            <w:r>
              <w:t>仅能输入英文</w:t>
            </w:r>
            <w:r>
              <w:rPr>
                <w:rFonts w:hint="eastAsia"/>
              </w:rPr>
              <w:t>、</w:t>
            </w:r>
            <w:r>
              <w:t>符号和数字</w:t>
            </w:r>
            <w:r>
              <w:rPr>
                <w:rFonts w:hint="eastAsia"/>
              </w:rPr>
              <w:t>，</w:t>
            </w:r>
            <w:r>
              <w:t>最多输入</w:t>
            </w:r>
            <w:r>
              <w:rPr>
                <w:rFonts w:hint="eastAsia"/>
              </w:rPr>
              <w:t>16</w:t>
            </w:r>
            <w:r>
              <w:rPr>
                <w:rFonts w:hint="eastAsia"/>
              </w:rPr>
              <w:t>位，超过后不能输入</w:t>
            </w:r>
          </w:p>
        </w:tc>
        <w:tc>
          <w:tcPr>
            <w:tcW w:w="2324" w:type="dxa"/>
            <w:vAlign w:val="center"/>
          </w:tcPr>
          <w:p w14:paraId="686BC00F" w14:textId="77777777" w:rsidR="00304620" w:rsidRPr="00054E2A" w:rsidRDefault="00304620" w:rsidP="00304620"/>
        </w:tc>
      </w:tr>
      <w:tr w:rsidR="00304620" w:rsidRPr="00EB265B" w14:paraId="04B06292" w14:textId="77777777" w:rsidTr="006C4407">
        <w:tc>
          <w:tcPr>
            <w:tcW w:w="1306" w:type="dxa"/>
            <w:vMerge/>
            <w:vAlign w:val="center"/>
          </w:tcPr>
          <w:p w14:paraId="793E9F8C" w14:textId="77777777" w:rsidR="00304620" w:rsidRPr="00382B7D" w:rsidRDefault="00304620" w:rsidP="00304620">
            <w:pPr>
              <w:jc w:val="center"/>
            </w:pPr>
          </w:p>
        </w:tc>
        <w:tc>
          <w:tcPr>
            <w:tcW w:w="1126" w:type="dxa"/>
            <w:vAlign w:val="center"/>
          </w:tcPr>
          <w:p w14:paraId="727BC09B" w14:textId="77777777" w:rsidR="00304620" w:rsidRDefault="00304620" w:rsidP="00304620">
            <w:r>
              <w:t>下栏密码输入框</w:t>
            </w:r>
          </w:p>
        </w:tc>
        <w:tc>
          <w:tcPr>
            <w:tcW w:w="5206" w:type="dxa"/>
            <w:vAlign w:val="center"/>
          </w:tcPr>
          <w:p w14:paraId="1098F92A" w14:textId="77777777" w:rsidR="00304620" w:rsidRDefault="00304620" w:rsidP="00304620">
            <w:pPr>
              <w:pStyle w:val="af0"/>
              <w:ind w:firstLineChars="0" w:firstLine="0"/>
              <w:rPr>
                <w:rFonts w:ascii="宋体" w:hAnsi="宋体" w:cs="宋体"/>
              </w:rPr>
            </w:pPr>
            <w:r>
              <w:rPr>
                <w:rFonts w:ascii="宋体" w:hAnsi="宋体" w:cs="宋体"/>
              </w:rPr>
              <w:t>弱提示</w:t>
            </w:r>
            <w:r>
              <w:rPr>
                <w:rFonts w:ascii="宋体" w:hAnsi="宋体" w:cs="宋体" w:hint="eastAsia"/>
              </w:rPr>
              <w:t>“再次输入新密码”，</w:t>
            </w:r>
            <w:r>
              <w:t>仅能输入英文</w:t>
            </w:r>
            <w:r>
              <w:rPr>
                <w:rFonts w:hint="eastAsia"/>
              </w:rPr>
              <w:t>、</w:t>
            </w:r>
            <w:r>
              <w:t>符号和数字</w:t>
            </w:r>
            <w:r>
              <w:rPr>
                <w:rFonts w:hint="eastAsia"/>
              </w:rPr>
              <w:t>，</w:t>
            </w:r>
            <w:r>
              <w:t>最多输入</w:t>
            </w:r>
            <w:r>
              <w:rPr>
                <w:rFonts w:hint="eastAsia"/>
              </w:rPr>
              <w:t>16</w:t>
            </w:r>
            <w:r>
              <w:rPr>
                <w:rFonts w:hint="eastAsia"/>
              </w:rPr>
              <w:t>位，超过后不能输入</w:t>
            </w:r>
          </w:p>
        </w:tc>
        <w:tc>
          <w:tcPr>
            <w:tcW w:w="2324" w:type="dxa"/>
            <w:vAlign w:val="center"/>
          </w:tcPr>
          <w:p w14:paraId="579B87AA" w14:textId="77777777" w:rsidR="00304620" w:rsidRPr="00054E2A" w:rsidRDefault="00304620" w:rsidP="00304620"/>
        </w:tc>
      </w:tr>
      <w:tr w:rsidR="00304620" w:rsidRPr="00EB265B" w14:paraId="0149FDC8" w14:textId="77777777" w:rsidTr="006C4407">
        <w:tc>
          <w:tcPr>
            <w:tcW w:w="1306" w:type="dxa"/>
            <w:vMerge/>
            <w:vAlign w:val="center"/>
          </w:tcPr>
          <w:p w14:paraId="7DC23E65" w14:textId="77777777" w:rsidR="00304620" w:rsidRPr="00382B7D" w:rsidRDefault="00304620" w:rsidP="00304620">
            <w:pPr>
              <w:jc w:val="center"/>
            </w:pPr>
          </w:p>
        </w:tc>
        <w:tc>
          <w:tcPr>
            <w:tcW w:w="1126" w:type="dxa"/>
            <w:vAlign w:val="center"/>
          </w:tcPr>
          <w:p w14:paraId="1FE0B436" w14:textId="77777777" w:rsidR="00304620" w:rsidRDefault="00304620" w:rsidP="00304620">
            <w:r>
              <w:rPr>
                <w:rFonts w:hint="eastAsia"/>
              </w:rPr>
              <w:t>确认</w:t>
            </w:r>
          </w:p>
        </w:tc>
        <w:tc>
          <w:tcPr>
            <w:tcW w:w="5206" w:type="dxa"/>
            <w:vAlign w:val="center"/>
          </w:tcPr>
          <w:p w14:paraId="0A6E377D" w14:textId="77777777" w:rsidR="00304620" w:rsidRDefault="00304620" w:rsidP="00356ADE">
            <w:pPr>
              <w:pStyle w:val="af0"/>
              <w:ind w:firstLineChars="0" w:firstLine="0"/>
              <w:rPr>
                <w:rFonts w:ascii="宋体" w:hAnsi="宋体" w:cs="宋体"/>
              </w:rPr>
            </w:pPr>
            <w:r>
              <w:rPr>
                <w:rFonts w:hint="eastAsia"/>
              </w:rPr>
              <w:t>点击对新密码进行一致性校验，若一致，则</w:t>
            </w:r>
            <w:r w:rsidR="00356ADE">
              <w:rPr>
                <w:rFonts w:hint="eastAsia"/>
              </w:rPr>
              <w:t>浮窗提示“密码设置成功”</w:t>
            </w:r>
            <w:r>
              <w:rPr>
                <w:rFonts w:hint="eastAsia"/>
              </w:rPr>
              <w:t>跳转至设置页面</w:t>
            </w:r>
            <w:r w:rsidR="00356ADE">
              <w:rPr>
                <w:rFonts w:hint="eastAsia"/>
              </w:rPr>
              <w:t>；</w:t>
            </w:r>
            <w:r>
              <w:rPr>
                <w:rFonts w:hint="eastAsia"/>
              </w:rPr>
              <w:t>若不一致，则浮窗提示“两次密码不一致”</w:t>
            </w:r>
          </w:p>
        </w:tc>
        <w:tc>
          <w:tcPr>
            <w:tcW w:w="2324" w:type="dxa"/>
            <w:vAlign w:val="center"/>
          </w:tcPr>
          <w:p w14:paraId="41536EE8" w14:textId="7C5C0075" w:rsidR="00356ADE" w:rsidRDefault="00356ADE" w:rsidP="00356ADE">
            <w:r>
              <w:rPr>
                <w:rFonts w:hint="eastAsia"/>
              </w:rPr>
              <w:t>1</w:t>
            </w:r>
            <w:ins w:id="777" w:author="ethink wang" w:date="2017-02-07T15:14:00Z">
              <w:r w:rsidR="00B52302">
                <w:rPr>
                  <w:rFonts w:hint="eastAsia"/>
                </w:rPr>
                <w:t>、</w:t>
              </w:r>
            </w:ins>
            <w:r>
              <w:t>未输入密码或输入密码不足</w:t>
            </w:r>
            <w:r>
              <w:rPr>
                <w:rFonts w:hint="eastAsia"/>
              </w:rPr>
              <w:t>6</w:t>
            </w:r>
            <w:r>
              <w:rPr>
                <w:rFonts w:hint="eastAsia"/>
              </w:rPr>
              <w:t>位时，不可点击</w:t>
            </w:r>
          </w:p>
          <w:p w14:paraId="38D29279" w14:textId="646FE451" w:rsidR="00304620" w:rsidRPr="00356ADE" w:rsidRDefault="00356ADE" w:rsidP="00356ADE">
            <w:r>
              <w:rPr>
                <w:rFonts w:hint="eastAsia"/>
              </w:rPr>
              <w:t>2</w:t>
            </w:r>
            <w:ins w:id="778" w:author="ethink wang" w:date="2017-02-07T15:14:00Z">
              <w:r w:rsidR="00B52302">
                <w:rPr>
                  <w:rFonts w:hint="eastAsia"/>
                </w:rPr>
                <w:t>、</w:t>
              </w:r>
            </w:ins>
            <w:r>
              <w:rPr>
                <w:rFonts w:hint="eastAsia"/>
              </w:rPr>
              <w:t>断网时，点击提示通用断网提示弹窗</w:t>
            </w:r>
          </w:p>
        </w:tc>
      </w:tr>
      <w:tr w:rsidR="00304620" w:rsidRPr="00EB265B" w14:paraId="04491A08" w14:textId="77777777" w:rsidTr="006C4407">
        <w:tc>
          <w:tcPr>
            <w:tcW w:w="1306" w:type="dxa"/>
            <w:vMerge/>
            <w:vAlign w:val="center"/>
          </w:tcPr>
          <w:p w14:paraId="0E99A29F" w14:textId="77777777" w:rsidR="00304620" w:rsidRPr="00382B7D" w:rsidRDefault="00304620" w:rsidP="00304620">
            <w:pPr>
              <w:jc w:val="center"/>
            </w:pPr>
          </w:p>
        </w:tc>
        <w:tc>
          <w:tcPr>
            <w:tcW w:w="1126" w:type="dxa"/>
            <w:vAlign w:val="center"/>
          </w:tcPr>
          <w:p w14:paraId="370073BF" w14:textId="77777777" w:rsidR="00304620" w:rsidRDefault="00356ADE" w:rsidP="00304620">
            <w:r>
              <w:rPr>
                <w:rFonts w:hint="eastAsia"/>
              </w:rPr>
              <w:t>返回</w:t>
            </w:r>
          </w:p>
        </w:tc>
        <w:tc>
          <w:tcPr>
            <w:tcW w:w="5206" w:type="dxa"/>
            <w:vAlign w:val="center"/>
          </w:tcPr>
          <w:p w14:paraId="27653E64" w14:textId="09365C20" w:rsidR="00304620" w:rsidRDefault="00DE40DC" w:rsidP="00304620">
            <w:pPr>
              <w:pStyle w:val="af0"/>
              <w:ind w:firstLineChars="0" w:firstLine="0"/>
              <w:rPr>
                <w:rFonts w:ascii="宋体" w:hAnsi="宋体" w:cs="宋体"/>
              </w:rPr>
            </w:pPr>
            <w:r>
              <w:rPr>
                <w:rFonts w:ascii="宋体" w:hAnsi="宋体" w:cs="宋体"/>
              </w:rPr>
              <w:t>点击返回</w:t>
            </w:r>
            <w:r w:rsidRPr="00382B7D">
              <w:rPr>
                <w:rFonts w:hint="eastAsia"/>
              </w:rPr>
              <w:t>Ⅰ</w:t>
            </w:r>
            <w:r>
              <w:rPr>
                <w:rFonts w:hint="eastAsia"/>
              </w:rPr>
              <w:t>-</w:t>
            </w:r>
            <w:r>
              <w:t>J-</w:t>
            </w:r>
            <w:r>
              <w:rPr>
                <w:rFonts w:hint="eastAsia"/>
              </w:rPr>
              <w:t>02-</w:t>
            </w:r>
            <w:r>
              <w:t>01</w:t>
            </w:r>
            <w:r>
              <w:rPr>
                <w:rFonts w:hint="eastAsia"/>
              </w:rPr>
              <w:t>（</w:t>
            </w:r>
            <w:r>
              <w:rPr>
                <w:rFonts w:hint="eastAsia"/>
              </w:rPr>
              <w:t>01</w:t>
            </w:r>
            <w:r>
              <w:rPr>
                <w:rFonts w:hint="eastAsia"/>
              </w:rPr>
              <w:t>）</w:t>
            </w:r>
            <w:r>
              <w:rPr>
                <w:rFonts w:hint="eastAsia"/>
              </w:rPr>
              <w:t>/</w:t>
            </w:r>
            <w:r w:rsidRPr="00382B7D">
              <w:rPr>
                <w:rFonts w:hint="eastAsia"/>
              </w:rPr>
              <w:t>Ⅰ</w:t>
            </w:r>
            <w:r>
              <w:rPr>
                <w:rFonts w:hint="eastAsia"/>
              </w:rPr>
              <w:t>-</w:t>
            </w:r>
            <w:r>
              <w:t>J-</w:t>
            </w:r>
            <w:r>
              <w:rPr>
                <w:rFonts w:hint="eastAsia"/>
              </w:rPr>
              <w:t>02-</w:t>
            </w:r>
            <w:r>
              <w:t>01</w:t>
            </w:r>
            <w:r>
              <w:rPr>
                <w:rFonts w:hint="eastAsia"/>
              </w:rPr>
              <w:t>（</w:t>
            </w:r>
            <w:r>
              <w:rPr>
                <w:rFonts w:hint="eastAsia"/>
              </w:rPr>
              <w:t>02</w:t>
            </w:r>
            <w:r>
              <w:rPr>
                <w:rFonts w:hint="eastAsia"/>
              </w:rPr>
              <w:t>）</w:t>
            </w:r>
            <w:del w:id="779" w:author="ethink wang" w:date="2017-02-07T15:14:00Z">
              <w:r w:rsidDel="00B52302">
                <w:rPr>
                  <w:rFonts w:hint="eastAsia"/>
                </w:rPr>
                <w:delText>,</w:delText>
              </w:r>
            </w:del>
            <w:ins w:id="780" w:author="ethink wang" w:date="2017-02-07T15:14:00Z">
              <w:r w:rsidR="00B52302">
                <w:rPr>
                  <w:rFonts w:hint="eastAsia"/>
                </w:rPr>
                <w:t>，</w:t>
              </w:r>
            </w:ins>
            <w:r>
              <w:rPr>
                <w:rFonts w:hint="eastAsia"/>
              </w:rPr>
              <w:t>同时刷新页面</w:t>
            </w:r>
          </w:p>
        </w:tc>
        <w:tc>
          <w:tcPr>
            <w:tcW w:w="2324" w:type="dxa"/>
            <w:vAlign w:val="center"/>
          </w:tcPr>
          <w:p w14:paraId="721755F2" w14:textId="77777777" w:rsidR="00304620" w:rsidRPr="00054E2A" w:rsidRDefault="00304620" w:rsidP="00304620"/>
        </w:tc>
      </w:tr>
    </w:tbl>
    <w:p w14:paraId="037854CA" w14:textId="77777777" w:rsidR="00B51563" w:rsidRDefault="00DE40DC" w:rsidP="006B6A83">
      <w:pPr>
        <w:pStyle w:val="3"/>
      </w:pPr>
      <w:bookmarkStart w:id="781" w:name="_Toc474764506"/>
      <w:r>
        <w:rPr>
          <w:rFonts w:ascii="宋体" w:eastAsia="宋体" w:hAnsi="宋体" w:cs="宋体" w:hint="eastAsia"/>
        </w:rPr>
        <w:lastRenderedPageBreak/>
        <w:t>我的钱包</w:t>
      </w:r>
      <w:r w:rsidR="00C407F5">
        <w:rPr>
          <w:rFonts w:ascii="微软雅黑" w:eastAsia="微软雅黑" w:hAnsi="微软雅黑" w:cs="微软雅黑" w:hint="eastAsia"/>
        </w:rPr>
        <w:t>（机构用户、个人用户）</w:t>
      </w:r>
      <w:bookmarkEnd w:id="781"/>
    </w:p>
    <w:p w14:paraId="3A597F7B" w14:textId="77777777" w:rsidR="00370A55" w:rsidRDefault="00370A55" w:rsidP="006B6A83">
      <w:pPr>
        <w:pStyle w:val="4"/>
      </w:pPr>
      <w:bookmarkStart w:id="782" w:name="_Toc474764507"/>
      <w:r>
        <w:t>用例描述</w:t>
      </w:r>
      <w:bookmarkEnd w:id="782"/>
    </w:p>
    <w:p w14:paraId="167C7112" w14:textId="0C86A31C" w:rsidR="00370A55" w:rsidRDefault="00C407F5" w:rsidP="00370A55">
      <w:r>
        <w:rPr>
          <w:rFonts w:hint="eastAsia"/>
        </w:rPr>
        <w:t>用户查看账户余额及进行充值</w:t>
      </w:r>
      <w:del w:id="783" w:author="ethink wang" w:date="2017-02-07T15:14:00Z">
        <w:r w:rsidDel="00B52302">
          <w:rPr>
            <w:rFonts w:hint="eastAsia"/>
          </w:rPr>
          <w:delText>体现</w:delText>
        </w:r>
      </w:del>
      <w:ins w:id="784" w:author="ethink wang" w:date="2017-02-07T15:14:00Z">
        <w:r w:rsidR="00B52302">
          <w:rPr>
            <w:rFonts w:hint="eastAsia"/>
          </w:rPr>
          <w:t>提现</w:t>
        </w:r>
      </w:ins>
      <w:r>
        <w:rPr>
          <w:rFonts w:hint="eastAsia"/>
        </w:rPr>
        <w:t>业务。</w:t>
      </w:r>
    </w:p>
    <w:p w14:paraId="3F0A7BC8" w14:textId="77777777" w:rsidR="00370A55" w:rsidRDefault="00370A55" w:rsidP="006B6A83">
      <w:pPr>
        <w:pStyle w:val="4"/>
      </w:pPr>
      <w:bookmarkStart w:id="785" w:name="_Toc474764508"/>
      <w:r>
        <w:t>元素规则</w:t>
      </w:r>
      <w:bookmarkEnd w:id="785"/>
    </w:p>
    <w:tbl>
      <w:tblPr>
        <w:tblStyle w:val="af1"/>
        <w:tblW w:w="0" w:type="auto"/>
        <w:tblLook w:val="04A0" w:firstRow="1" w:lastRow="0" w:firstColumn="1" w:lastColumn="0" w:noHBand="0" w:noVBand="1"/>
      </w:tblPr>
      <w:tblGrid>
        <w:gridCol w:w="1387"/>
        <w:gridCol w:w="1116"/>
        <w:gridCol w:w="5157"/>
        <w:gridCol w:w="2302"/>
      </w:tblGrid>
      <w:tr w:rsidR="00C407F5" w:rsidRPr="00753787" w14:paraId="2DF3F3C3" w14:textId="77777777" w:rsidTr="00374F4B">
        <w:trPr>
          <w:trHeight w:val="567"/>
        </w:trPr>
        <w:tc>
          <w:tcPr>
            <w:tcW w:w="1387" w:type="dxa"/>
            <w:shd w:val="clear" w:color="auto" w:fill="D9D9D9" w:themeFill="background1" w:themeFillShade="D9"/>
            <w:vAlign w:val="center"/>
          </w:tcPr>
          <w:p w14:paraId="103B82FF" w14:textId="77777777" w:rsidR="00C407F5" w:rsidRPr="00753787" w:rsidRDefault="00C407F5" w:rsidP="00334C38">
            <w:pPr>
              <w:jc w:val="center"/>
              <w:rPr>
                <w:b/>
              </w:rPr>
            </w:pPr>
            <w:r>
              <w:rPr>
                <w:rFonts w:hint="eastAsia"/>
                <w:b/>
              </w:rPr>
              <w:t>页面</w:t>
            </w:r>
          </w:p>
        </w:tc>
        <w:tc>
          <w:tcPr>
            <w:tcW w:w="1116" w:type="dxa"/>
            <w:shd w:val="clear" w:color="auto" w:fill="D9D9D9" w:themeFill="background1" w:themeFillShade="D9"/>
            <w:vAlign w:val="center"/>
          </w:tcPr>
          <w:p w14:paraId="561D3439" w14:textId="77777777" w:rsidR="00C407F5" w:rsidRPr="00753787" w:rsidRDefault="00C407F5" w:rsidP="00334C38">
            <w:pPr>
              <w:jc w:val="center"/>
              <w:rPr>
                <w:b/>
              </w:rPr>
            </w:pPr>
            <w:r w:rsidRPr="00753787">
              <w:rPr>
                <w:b/>
              </w:rPr>
              <w:t>元素名称</w:t>
            </w:r>
          </w:p>
        </w:tc>
        <w:tc>
          <w:tcPr>
            <w:tcW w:w="5157" w:type="dxa"/>
            <w:shd w:val="clear" w:color="auto" w:fill="D9D9D9" w:themeFill="background1" w:themeFillShade="D9"/>
            <w:vAlign w:val="center"/>
          </w:tcPr>
          <w:p w14:paraId="39694267" w14:textId="77777777" w:rsidR="00C407F5" w:rsidRPr="00753787" w:rsidRDefault="00C407F5" w:rsidP="00334C38">
            <w:pPr>
              <w:jc w:val="center"/>
              <w:rPr>
                <w:b/>
              </w:rPr>
            </w:pPr>
            <w:r w:rsidRPr="00753787">
              <w:rPr>
                <w:b/>
              </w:rPr>
              <w:t>描述</w:t>
            </w:r>
          </w:p>
        </w:tc>
        <w:tc>
          <w:tcPr>
            <w:tcW w:w="2302" w:type="dxa"/>
            <w:shd w:val="clear" w:color="auto" w:fill="D9D9D9" w:themeFill="background1" w:themeFillShade="D9"/>
            <w:vAlign w:val="center"/>
          </w:tcPr>
          <w:p w14:paraId="16253F24" w14:textId="77777777" w:rsidR="00C407F5" w:rsidRPr="00753787" w:rsidRDefault="00C407F5" w:rsidP="00334C38">
            <w:pPr>
              <w:ind w:leftChars="-253" w:left="-531"/>
              <w:jc w:val="center"/>
              <w:rPr>
                <w:b/>
              </w:rPr>
            </w:pPr>
            <w:r>
              <w:rPr>
                <w:rFonts w:hint="eastAsia"/>
                <w:b/>
              </w:rPr>
              <w:t>异常处理</w:t>
            </w:r>
          </w:p>
        </w:tc>
      </w:tr>
      <w:tr w:rsidR="001034C6" w14:paraId="376369A5" w14:textId="77777777" w:rsidTr="00374F4B">
        <w:trPr>
          <w:trHeight w:val="729"/>
        </w:trPr>
        <w:tc>
          <w:tcPr>
            <w:tcW w:w="1387" w:type="dxa"/>
            <w:vMerge w:val="restart"/>
            <w:vAlign w:val="center"/>
          </w:tcPr>
          <w:p w14:paraId="02DB55B6" w14:textId="77777777" w:rsidR="001034C6" w:rsidRDefault="001034C6" w:rsidP="00C407F5">
            <w:pPr>
              <w:jc w:val="center"/>
            </w:pPr>
            <w:r w:rsidRPr="00382B7D">
              <w:rPr>
                <w:rFonts w:hint="eastAsia"/>
              </w:rPr>
              <w:t>Ⅰ</w:t>
            </w:r>
            <w:r>
              <w:rPr>
                <w:rFonts w:hint="eastAsia"/>
              </w:rPr>
              <w:t>-</w:t>
            </w:r>
            <w:r>
              <w:t>H-</w:t>
            </w:r>
            <w:r>
              <w:rPr>
                <w:rFonts w:hint="eastAsia"/>
              </w:rPr>
              <w:t>0</w:t>
            </w:r>
            <w:r>
              <w:t>1</w:t>
            </w:r>
            <w:r>
              <w:rPr>
                <w:rFonts w:hint="eastAsia"/>
              </w:rPr>
              <w:t>(</w:t>
            </w:r>
            <w:r>
              <w:t>01</w:t>
            </w:r>
            <w:r>
              <w:rPr>
                <w:rFonts w:hint="eastAsia"/>
              </w:rPr>
              <w:t>)</w:t>
            </w:r>
          </w:p>
        </w:tc>
        <w:tc>
          <w:tcPr>
            <w:tcW w:w="1116" w:type="dxa"/>
            <w:vAlign w:val="center"/>
          </w:tcPr>
          <w:p w14:paraId="3373E0BD" w14:textId="77777777" w:rsidR="001034C6" w:rsidRDefault="001034C6" w:rsidP="00C407F5">
            <w:r>
              <w:t>说明</w:t>
            </w:r>
          </w:p>
        </w:tc>
        <w:tc>
          <w:tcPr>
            <w:tcW w:w="5157" w:type="dxa"/>
            <w:vAlign w:val="center"/>
          </w:tcPr>
          <w:p w14:paraId="7F818049" w14:textId="77777777" w:rsidR="001034C6" w:rsidRPr="00054E2A" w:rsidRDefault="001034C6" w:rsidP="00334C38">
            <w:pPr>
              <w:pStyle w:val="af0"/>
              <w:ind w:firstLineChars="0" w:firstLine="0"/>
            </w:pPr>
            <w:r>
              <w:t>机构用户</w:t>
            </w:r>
            <w:r w:rsidR="00C413C6">
              <w:rPr>
                <w:rFonts w:hint="eastAsia"/>
              </w:rPr>
              <w:t>-</w:t>
            </w:r>
            <w:r w:rsidR="00C413C6">
              <w:t>我的钱包</w:t>
            </w:r>
          </w:p>
        </w:tc>
        <w:tc>
          <w:tcPr>
            <w:tcW w:w="2302" w:type="dxa"/>
            <w:vAlign w:val="center"/>
          </w:tcPr>
          <w:p w14:paraId="26236842" w14:textId="77777777" w:rsidR="001034C6" w:rsidRPr="00054E2A" w:rsidRDefault="001034C6" w:rsidP="00334C38"/>
        </w:tc>
      </w:tr>
      <w:tr w:rsidR="001034C6" w14:paraId="57E67890" w14:textId="77777777" w:rsidTr="00374F4B">
        <w:trPr>
          <w:trHeight w:val="697"/>
        </w:trPr>
        <w:tc>
          <w:tcPr>
            <w:tcW w:w="1387" w:type="dxa"/>
            <w:vMerge/>
            <w:vAlign w:val="center"/>
          </w:tcPr>
          <w:p w14:paraId="7BD8A539" w14:textId="77777777" w:rsidR="001034C6" w:rsidRPr="00382B7D" w:rsidRDefault="001034C6" w:rsidP="007B2F87">
            <w:pPr>
              <w:jc w:val="center"/>
            </w:pPr>
          </w:p>
        </w:tc>
        <w:tc>
          <w:tcPr>
            <w:tcW w:w="1116" w:type="dxa"/>
            <w:vAlign w:val="center"/>
          </w:tcPr>
          <w:p w14:paraId="41476415" w14:textId="77777777" w:rsidR="001034C6" w:rsidRDefault="001034C6" w:rsidP="007B2F87">
            <w:pPr>
              <w:jc w:val="left"/>
            </w:pPr>
            <w:r>
              <w:rPr>
                <w:rFonts w:hint="eastAsia"/>
              </w:rPr>
              <w:t>余额</w:t>
            </w:r>
          </w:p>
        </w:tc>
        <w:tc>
          <w:tcPr>
            <w:tcW w:w="5157" w:type="dxa"/>
            <w:vAlign w:val="center"/>
          </w:tcPr>
          <w:p w14:paraId="6AD75484" w14:textId="77777777" w:rsidR="001034C6" w:rsidRDefault="001034C6" w:rsidP="007B2F87">
            <w:pPr>
              <w:pStyle w:val="af0"/>
              <w:ind w:firstLineChars="0" w:firstLine="0"/>
            </w:pPr>
            <w:r>
              <w:t>显示用户在所选租赁公司的个人账户余额</w:t>
            </w:r>
            <w:r>
              <w:rPr>
                <w:rFonts w:hint="eastAsia"/>
              </w:rPr>
              <w:t>，</w:t>
            </w:r>
            <w:r>
              <w:t>金额为</w:t>
            </w:r>
            <w:r>
              <w:rPr>
                <w:rFonts w:hint="eastAsia"/>
              </w:rPr>
              <w:t>0</w:t>
            </w:r>
            <w:r>
              <w:rPr>
                <w:rFonts w:hint="eastAsia"/>
              </w:rPr>
              <w:t>时显示</w:t>
            </w:r>
            <w:r>
              <w:rPr>
                <w:rFonts w:hint="eastAsia"/>
              </w:rPr>
              <w:t>0.0</w:t>
            </w:r>
            <w:r>
              <w:rPr>
                <w:rFonts w:hint="eastAsia"/>
              </w:rPr>
              <w:t>元</w:t>
            </w:r>
          </w:p>
        </w:tc>
        <w:tc>
          <w:tcPr>
            <w:tcW w:w="2302" w:type="dxa"/>
            <w:vAlign w:val="center"/>
          </w:tcPr>
          <w:p w14:paraId="61D23274" w14:textId="77777777" w:rsidR="001034C6" w:rsidRPr="00054E2A" w:rsidRDefault="001034C6" w:rsidP="007B2F87">
            <w:r>
              <w:t>首页没有租赁公司时</w:t>
            </w:r>
            <w:r>
              <w:rPr>
                <w:rFonts w:hint="eastAsia"/>
              </w:rPr>
              <w:t>，</w:t>
            </w:r>
            <w:r>
              <w:t>显示</w:t>
            </w:r>
            <w:r>
              <w:rPr>
                <w:rFonts w:hint="eastAsia"/>
              </w:rPr>
              <w:t>0.0</w:t>
            </w:r>
            <w:r>
              <w:rPr>
                <w:rFonts w:hint="eastAsia"/>
              </w:rPr>
              <w:t>元</w:t>
            </w:r>
          </w:p>
        </w:tc>
      </w:tr>
      <w:tr w:rsidR="001034C6" w14:paraId="1F37832D" w14:textId="77777777" w:rsidTr="00374F4B">
        <w:tc>
          <w:tcPr>
            <w:tcW w:w="1387" w:type="dxa"/>
            <w:vMerge/>
            <w:vAlign w:val="center"/>
          </w:tcPr>
          <w:p w14:paraId="3FABFFC8" w14:textId="77777777" w:rsidR="001034C6" w:rsidRPr="00382B7D" w:rsidRDefault="001034C6" w:rsidP="007B2F87">
            <w:pPr>
              <w:jc w:val="center"/>
            </w:pPr>
          </w:p>
        </w:tc>
        <w:tc>
          <w:tcPr>
            <w:tcW w:w="1116" w:type="dxa"/>
            <w:vAlign w:val="center"/>
          </w:tcPr>
          <w:p w14:paraId="448082D5" w14:textId="77777777" w:rsidR="001034C6" w:rsidRDefault="001034C6" w:rsidP="007B2F87">
            <w:r>
              <w:t>租赁公司名称</w:t>
            </w:r>
          </w:p>
        </w:tc>
        <w:tc>
          <w:tcPr>
            <w:tcW w:w="5157" w:type="dxa"/>
            <w:vAlign w:val="center"/>
          </w:tcPr>
          <w:p w14:paraId="112803CB" w14:textId="77777777" w:rsidR="001034C6" w:rsidRDefault="001034C6" w:rsidP="004115F2">
            <w:pPr>
              <w:pStyle w:val="af0"/>
              <w:ind w:firstLineChars="0" w:firstLine="0"/>
            </w:pPr>
            <w:r>
              <w:t>来自首页所选的</w:t>
            </w:r>
            <w:r>
              <w:rPr>
                <w:rFonts w:hint="eastAsia"/>
              </w:rPr>
              <w:t>租赁公司</w:t>
            </w:r>
          </w:p>
        </w:tc>
        <w:tc>
          <w:tcPr>
            <w:tcW w:w="2302" w:type="dxa"/>
            <w:vAlign w:val="center"/>
          </w:tcPr>
          <w:p w14:paraId="47263120" w14:textId="77777777" w:rsidR="001034C6" w:rsidRPr="00054E2A" w:rsidRDefault="001034C6" w:rsidP="007B2F87">
            <w:r>
              <w:t>首页没有租赁公司时</w:t>
            </w:r>
            <w:r>
              <w:rPr>
                <w:rFonts w:hint="eastAsia"/>
              </w:rPr>
              <w:t>，</w:t>
            </w:r>
            <w:r>
              <w:t>此处不显示</w:t>
            </w:r>
          </w:p>
        </w:tc>
      </w:tr>
      <w:tr w:rsidR="001034C6" w14:paraId="10B69950" w14:textId="77777777" w:rsidTr="00374F4B">
        <w:tc>
          <w:tcPr>
            <w:tcW w:w="1387" w:type="dxa"/>
            <w:vMerge/>
            <w:vAlign w:val="center"/>
          </w:tcPr>
          <w:p w14:paraId="2FB01410" w14:textId="77777777" w:rsidR="001034C6" w:rsidRPr="00382B7D" w:rsidRDefault="001034C6" w:rsidP="007B2F87">
            <w:pPr>
              <w:jc w:val="center"/>
            </w:pPr>
          </w:p>
        </w:tc>
        <w:tc>
          <w:tcPr>
            <w:tcW w:w="1116" w:type="dxa"/>
            <w:vAlign w:val="center"/>
          </w:tcPr>
          <w:p w14:paraId="10FE84EE" w14:textId="77777777" w:rsidR="001034C6" w:rsidRDefault="001034C6" w:rsidP="007B2F87">
            <w:r>
              <w:t>充值</w:t>
            </w:r>
          </w:p>
        </w:tc>
        <w:tc>
          <w:tcPr>
            <w:tcW w:w="5157" w:type="dxa"/>
            <w:vAlign w:val="center"/>
          </w:tcPr>
          <w:p w14:paraId="0F3E4D25" w14:textId="634ADD20" w:rsidR="001034C6" w:rsidRDefault="00B52302" w:rsidP="00B52302">
            <w:pPr>
              <w:pStyle w:val="af0"/>
              <w:ind w:firstLineChars="0" w:firstLine="0"/>
            </w:pPr>
            <w:ins w:id="786" w:author="ethink wang" w:date="2017-02-07T15:20:00Z">
              <w:r>
                <w:t>点击时</w:t>
              </w:r>
              <w:r>
                <w:rPr>
                  <w:rFonts w:hint="eastAsia"/>
                </w:rPr>
                <w:t>，</w:t>
              </w:r>
            </w:ins>
            <w:ins w:id="787" w:author="ethink wang" w:date="2017-02-07T15:16:00Z">
              <w:r>
                <w:t>执行</w:t>
              </w:r>
            </w:ins>
            <w:ins w:id="788" w:author="ethink wang" w:date="2017-02-07T15:17:00Z">
              <w:r>
                <w:t>收款账户检测</w:t>
              </w:r>
              <w:r>
                <w:rPr>
                  <w:rFonts w:hint="eastAsia"/>
                </w:rPr>
                <w:t>，</w:t>
              </w:r>
              <w:r>
                <w:t>如尚未</w:t>
              </w:r>
            </w:ins>
            <w:ins w:id="789" w:author="ethink wang" w:date="2017-02-07T15:18:00Z">
              <w:r>
                <w:t>配置收款账户</w:t>
              </w:r>
              <w:r>
                <w:rPr>
                  <w:rFonts w:hint="eastAsia"/>
                </w:rPr>
                <w:t>，</w:t>
              </w:r>
              <w:r>
                <w:t>则弹窗提示</w:t>
              </w:r>
              <w:r>
                <w:rPr>
                  <w:rFonts w:hint="eastAsia"/>
                </w:rPr>
                <w:t>，</w:t>
              </w:r>
              <w:r>
                <w:t>文案</w:t>
              </w:r>
              <w:r>
                <w:rPr>
                  <w:rFonts w:hint="eastAsia"/>
                </w:rPr>
                <w:t>：“暂未开通充值功能”，</w:t>
              </w:r>
            </w:ins>
            <w:ins w:id="790" w:author="ethink wang" w:date="2017-02-07T15:19:00Z">
              <w:r>
                <w:rPr>
                  <w:rFonts w:hint="eastAsia"/>
                </w:rPr>
                <w:t>按键“知道了”，点击“知道了”关闭弹窗。如已配置收款账户且启用</w:t>
              </w:r>
            </w:ins>
            <w:ins w:id="791" w:author="ethink wang" w:date="2017-02-07T15:20:00Z">
              <w:r>
                <w:rPr>
                  <w:rFonts w:hint="eastAsia"/>
                </w:rPr>
                <w:t>，则</w:t>
              </w:r>
            </w:ins>
            <w:r w:rsidR="001034C6">
              <w:t>点击跳转至</w:t>
            </w:r>
            <w:r w:rsidR="001034C6" w:rsidRPr="00382B7D">
              <w:rPr>
                <w:rFonts w:hint="eastAsia"/>
              </w:rPr>
              <w:t>Ⅰ</w:t>
            </w:r>
            <w:r w:rsidR="001034C6">
              <w:rPr>
                <w:rFonts w:hint="eastAsia"/>
              </w:rPr>
              <w:t>-</w:t>
            </w:r>
            <w:r w:rsidR="001034C6">
              <w:t>H-</w:t>
            </w:r>
            <w:r w:rsidR="001034C6">
              <w:rPr>
                <w:rFonts w:hint="eastAsia"/>
              </w:rPr>
              <w:t>0</w:t>
            </w:r>
            <w:r w:rsidR="001034C6">
              <w:t>1</w:t>
            </w:r>
            <w:r w:rsidR="001034C6">
              <w:rPr>
                <w:rFonts w:hint="eastAsia"/>
              </w:rPr>
              <w:t>-</w:t>
            </w:r>
            <w:r w:rsidR="001034C6">
              <w:t>02</w:t>
            </w:r>
            <w:r w:rsidR="001034C6">
              <w:t>页面</w:t>
            </w:r>
          </w:p>
        </w:tc>
        <w:tc>
          <w:tcPr>
            <w:tcW w:w="2302" w:type="dxa"/>
            <w:vAlign w:val="center"/>
          </w:tcPr>
          <w:p w14:paraId="64223E22" w14:textId="77777777" w:rsidR="001034C6" w:rsidRDefault="001034C6" w:rsidP="007B2F87"/>
        </w:tc>
      </w:tr>
      <w:tr w:rsidR="001034C6" w14:paraId="796ABB03" w14:textId="77777777" w:rsidTr="00374F4B">
        <w:tc>
          <w:tcPr>
            <w:tcW w:w="1387" w:type="dxa"/>
            <w:vMerge/>
            <w:vAlign w:val="center"/>
          </w:tcPr>
          <w:p w14:paraId="4824484F" w14:textId="77777777" w:rsidR="001034C6" w:rsidRPr="00382B7D" w:rsidRDefault="001034C6" w:rsidP="007B2F87">
            <w:pPr>
              <w:jc w:val="center"/>
            </w:pPr>
          </w:p>
        </w:tc>
        <w:tc>
          <w:tcPr>
            <w:tcW w:w="1116" w:type="dxa"/>
            <w:vAlign w:val="center"/>
          </w:tcPr>
          <w:p w14:paraId="32F6EC05" w14:textId="77777777" w:rsidR="001034C6" w:rsidRDefault="001034C6" w:rsidP="007B2F87">
            <w:r>
              <w:rPr>
                <w:rFonts w:hint="eastAsia"/>
              </w:rPr>
              <w:t>提现</w:t>
            </w:r>
          </w:p>
        </w:tc>
        <w:tc>
          <w:tcPr>
            <w:tcW w:w="5157" w:type="dxa"/>
            <w:vAlign w:val="center"/>
          </w:tcPr>
          <w:p w14:paraId="45C9562E" w14:textId="77777777" w:rsidR="001034C6" w:rsidRDefault="001034C6" w:rsidP="004115F2">
            <w:pPr>
              <w:pStyle w:val="af0"/>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03</w:t>
            </w:r>
            <w:r>
              <w:t>页面</w:t>
            </w:r>
          </w:p>
        </w:tc>
        <w:tc>
          <w:tcPr>
            <w:tcW w:w="2302" w:type="dxa"/>
            <w:vAlign w:val="center"/>
          </w:tcPr>
          <w:p w14:paraId="57FBFECC" w14:textId="77777777" w:rsidR="001034C6" w:rsidRDefault="001034C6" w:rsidP="007B2F87">
            <w:r>
              <w:t>余额为</w:t>
            </w:r>
            <w:r>
              <w:rPr>
                <w:rFonts w:hint="eastAsia"/>
              </w:rPr>
              <w:t>0</w:t>
            </w:r>
            <w:r>
              <w:rPr>
                <w:rFonts w:hint="eastAsia"/>
              </w:rPr>
              <w:t>时，不可点击</w:t>
            </w:r>
          </w:p>
        </w:tc>
      </w:tr>
      <w:tr w:rsidR="001034C6" w14:paraId="019D16DB" w14:textId="77777777" w:rsidTr="00374F4B">
        <w:tc>
          <w:tcPr>
            <w:tcW w:w="1387" w:type="dxa"/>
            <w:vMerge/>
            <w:vAlign w:val="center"/>
          </w:tcPr>
          <w:p w14:paraId="0E95594E" w14:textId="77777777" w:rsidR="001034C6" w:rsidRPr="00382B7D" w:rsidRDefault="001034C6" w:rsidP="007B2F87">
            <w:pPr>
              <w:jc w:val="center"/>
            </w:pPr>
          </w:p>
        </w:tc>
        <w:tc>
          <w:tcPr>
            <w:tcW w:w="1116" w:type="dxa"/>
            <w:vAlign w:val="center"/>
          </w:tcPr>
          <w:p w14:paraId="128FB884" w14:textId="77777777" w:rsidR="001034C6" w:rsidRDefault="001034C6" w:rsidP="007B2F87">
            <w:r>
              <w:rPr>
                <w:rFonts w:hint="eastAsia"/>
              </w:rPr>
              <w:t>余额明细</w:t>
            </w:r>
          </w:p>
        </w:tc>
        <w:tc>
          <w:tcPr>
            <w:tcW w:w="5157" w:type="dxa"/>
            <w:vAlign w:val="center"/>
          </w:tcPr>
          <w:p w14:paraId="2EA655C1" w14:textId="77777777" w:rsidR="001034C6" w:rsidRDefault="001034C6" w:rsidP="001034C6">
            <w:pPr>
              <w:pStyle w:val="af0"/>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01</w:t>
            </w:r>
            <w:r>
              <w:t>页面</w:t>
            </w:r>
          </w:p>
        </w:tc>
        <w:tc>
          <w:tcPr>
            <w:tcW w:w="2302" w:type="dxa"/>
            <w:vAlign w:val="center"/>
          </w:tcPr>
          <w:p w14:paraId="3E3490A0" w14:textId="77777777" w:rsidR="001034C6" w:rsidRDefault="001034C6" w:rsidP="007B2F87"/>
        </w:tc>
      </w:tr>
      <w:tr w:rsidR="001034C6" w14:paraId="09015DE8" w14:textId="77777777" w:rsidTr="00374F4B">
        <w:tc>
          <w:tcPr>
            <w:tcW w:w="1387" w:type="dxa"/>
            <w:vMerge/>
            <w:vAlign w:val="center"/>
          </w:tcPr>
          <w:p w14:paraId="0282830A" w14:textId="77777777" w:rsidR="001034C6" w:rsidRPr="00382B7D" w:rsidRDefault="001034C6" w:rsidP="001034C6">
            <w:pPr>
              <w:jc w:val="center"/>
            </w:pPr>
          </w:p>
        </w:tc>
        <w:tc>
          <w:tcPr>
            <w:tcW w:w="1116" w:type="dxa"/>
            <w:vAlign w:val="center"/>
          </w:tcPr>
          <w:p w14:paraId="63E9C1F1" w14:textId="77777777" w:rsidR="001034C6" w:rsidRDefault="001034C6" w:rsidP="001034C6">
            <w:r>
              <w:rPr>
                <w:rFonts w:hint="eastAsia"/>
              </w:rPr>
              <w:t>交易</w:t>
            </w:r>
            <w:r w:rsidR="00383540">
              <w:rPr>
                <w:rFonts w:hint="eastAsia"/>
              </w:rPr>
              <w:t>明细</w:t>
            </w:r>
          </w:p>
        </w:tc>
        <w:tc>
          <w:tcPr>
            <w:tcW w:w="5157" w:type="dxa"/>
            <w:vAlign w:val="center"/>
          </w:tcPr>
          <w:p w14:paraId="19C21F71" w14:textId="77777777" w:rsidR="001034C6" w:rsidRDefault="001034C6" w:rsidP="00C413C6">
            <w:pPr>
              <w:pStyle w:val="af0"/>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w:t>
            </w:r>
            <w:r w:rsidR="00C413C6">
              <w:t>4</w:t>
            </w:r>
            <w:r>
              <w:t>页面</w:t>
            </w:r>
          </w:p>
        </w:tc>
        <w:tc>
          <w:tcPr>
            <w:tcW w:w="2302" w:type="dxa"/>
            <w:vAlign w:val="center"/>
          </w:tcPr>
          <w:p w14:paraId="473CF7F5" w14:textId="77777777" w:rsidR="001034C6" w:rsidRDefault="001034C6" w:rsidP="001034C6"/>
        </w:tc>
      </w:tr>
      <w:tr w:rsidR="00C413C6" w14:paraId="3459A84C" w14:textId="77777777" w:rsidTr="00374F4B">
        <w:tc>
          <w:tcPr>
            <w:tcW w:w="1387" w:type="dxa"/>
            <w:vMerge w:val="restart"/>
            <w:vAlign w:val="center"/>
          </w:tcPr>
          <w:p w14:paraId="147C2FFA" w14:textId="77777777" w:rsidR="00C413C6" w:rsidRPr="00382B7D" w:rsidRDefault="00C413C6" w:rsidP="001034C6">
            <w:pPr>
              <w:jc w:val="center"/>
            </w:pPr>
            <w:r w:rsidRPr="00382B7D">
              <w:rPr>
                <w:rFonts w:hint="eastAsia"/>
              </w:rPr>
              <w:t>Ⅰ</w:t>
            </w:r>
            <w:r>
              <w:rPr>
                <w:rFonts w:hint="eastAsia"/>
              </w:rPr>
              <w:t>-</w:t>
            </w:r>
            <w:r>
              <w:t>H-</w:t>
            </w:r>
            <w:r>
              <w:rPr>
                <w:rFonts w:hint="eastAsia"/>
              </w:rPr>
              <w:t>0</w:t>
            </w:r>
            <w:r>
              <w:t>1</w:t>
            </w:r>
            <w:r>
              <w:rPr>
                <w:rFonts w:hint="eastAsia"/>
              </w:rPr>
              <w:t>(</w:t>
            </w:r>
            <w:r>
              <w:t>02</w:t>
            </w:r>
            <w:r>
              <w:rPr>
                <w:rFonts w:hint="eastAsia"/>
              </w:rPr>
              <w:t>)</w:t>
            </w:r>
          </w:p>
        </w:tc>
        <w:tc>
          <w:tcPr>
            <w:tcW w:w="1116" w:type="dxa"/>
            <w:vAlign w:val="center"/>
          </w:tcPr>
          <w:p w14:paraId="7B49411D" w14:textId="77777777" w:rsidR="00C413C6" w:rsidRDefault="00C413C6" w:rsidP="001034C6">
            <w:r>
              <w:t>说明</w:t>
            </w:r>
          </w:p>
        </w:tc>
        <w:tc>
          <w:tcPr>
            <w:tcW w:w="5157" w:type="dxa"/>
            <w:vAlign w:val="center"/>
          </w:tcPr>
          <w:p w14:paraId="4453F7B0" w14:textId="77777777" w:rsidR="00C413C6" w:rsidRDefault="00C413C6" w:rsidP="001034C6">
            <w:pPr>
              <w:pStyle w:val="af0"/>
              <w:ind w:firstLineChars="0" w:firstLine="0"/>
            </w:pPr>
            <w:r>
              <w:t>个人用户</w:t>
            </w:r>
            <w:r>
              <w:rPr>
                <w:rFonts w:hint="eastAsia"/>
              </w:rPr>
              <w:t>-</w:t>
            </w:r>
            <w:r>
              <w:t>我的钱包</w:t>
            </w:r>
          </w:p>
        </w:tc>
        <w:tc>
          <w:tcPr>
            <w:tcW w:w="2302" w:type="dxa"/>
            <w:vAlign w:val="center"/>
          </w:tcPr>
          <w:p w14:paraId="6451E20B" w14:textId="77777777" w:rsidR="00C413C6" w:rsidRDefault="00C413C6" w:rsidP="001034C6"/>
        </w:tc>
      </w:tr>
      <w:tr w:rsidR="00C413C6" w14:paraId="7861CCD8" w14:textId="77777777" w:rsidTr="00374F4B">
        <w:tc>
          <w:tcPr>
            <w:tcW w:w="1387" w:type="dxa"/>
            <w:vMerge/>
            <w:vAlign w:val="center"/>
          </w:tcPr>
          <w:p w14:paraId="6E9A3F74" w14:textId="77777777" w:rsidR="00C413C6" w:rsidRPr="00382B7D" w:rsidRDefault="00C413C6" w:rsidP="001034C6">
            <w:pPr>
              <w:jc w:val="center"/>
            </w:pPr>
          </w:p>
        </w:tc>
        <w:tc>
          <w:tcPr>
            <w:tcW w:w="1116" w:type="dxa"/>
            <w:vAlign w:val="center"/>
          </w:tcPr>
          <w:p w14:paraId="2E8128CC" w14:textId="77777777" w:rsidR="00C413C6" w:rsidRDefault="00C413C6" w:rsidP="001034C6">
            <w:r>
              <w:t>余额</w:t>
            </w:r>
          </w:p>
        </w:tc>
        <w:tc>
          <w:tcPr>
            <w:tcW w:w="5157" w:type="dxa"/>
            <w:vAlign w:val="center"/>
          </w:tcPr>
          <w:p w14:paraId="2C06E411" w14:textId="77777777" w:rsidR="00C413C6" w:rsidRDefault="00C413C6" w:rsidP="001034C6">
            <w:pPr>
              <w:pStyle w:val="af0"/>
              <w:ind w:firstLineChars="0" w:firstLine="0"/>
            </w:pPr>
            <w:r>
              <w:t>同</w:t>
            </w:r>
            <w:r w:rsidRPr="00382B7D">
              <w:rPr>
                <w:rFonts w:hint="eastAsia"/>
              </w:rPr>
              <w:t>Ⅰ</w:t>
            </w:r>
            <w:r>
              <w:rPr>
                <w:rFonts w:hint="eastAsia"/>
              </w:rPr>
              <w:t>-</w:t>
            </w:r>
            <w:r>
              <w:t>H-</w:t>
            </w:r>
            <w:r>
              <w:rPr>
                <w:rFonts w:hint="eastAsia"/>
              </w:rPr>
              <w:t>0</w:t>
            </w:r>
            <w:r>
              <w:t>1</w:t>
            </w:r>
            <w:r>
              <w:rPr>
                <w:rFonts w:hint="eastAsia"/>
              </w:rPr>
              <w:t>(</w:t>
            </w:r>
            <w:r>
              <w:t>01</w:t>
            </w:r>
            <w:r>
              <w:rPr>
                <w:rFonts w:hint="eastAsia"/>
              </w:rPr>
              <w:t>)</w:t>
            </w:r>
            <w:r>
              <w:rPr>
                <w:rFonts w:hint="eastAsia"/>
              </w:rPr>
              <w:t>的余额</w:t>
            </w:r>
          </w:p>
        </w:tc>
        <w:tc>
          <w:tcPr>
            <w:tcW w:w="2302" w:type="dxa"/>
            <w:vAlign w:val="center"/>
          </w:tcPr>
          <w:p w14:paraId="1F681E5E" w14:textId="77777777" w:rsidR="00C413C6" w:rsidRDefault="00C413C6" w:rsidP="001034C6"/>
        </w:tc>
      </w:tr>
      <w:tr w:rsidR="00C413C6" w14:paraId="574EF9A4" w14:textId="77777777" w:rsidTr="00374F4B">
        <w:tc>
          <w:tcPr>
            <w:tcW w:w="1387" w:type="dxa"/>
            <w:vMerge/>
            <w:vAlign w:val="center"/>
          </w:tcPr>
          <w:p w14:paraId="5AFC6C5C" w14:textId="77777777" w:rsidR="00C413C6" w:rsidRPr="00382B7D" w:rsidRDefault="00C413C6" w:rsidP="00C413C6">
            <w:pPr>
              <w:jc w:val="center"/>
            </w:pPr>
          </w:p>
        </w:tc>
        <w:tc>
          <w:tcPr>
            <w:tcW w:w="1116" w:type="dxa"/>
            <w:vAlign w:val="center"/>
          </w:tcPr>
          <w:p w14:paraId="20D5E2DC" w14:textId="77777777" w:rsidR="00C413C6" w:rsidRDefault="00C413C6" w:rsidP="00C413C6">
            <w:r>
              <w:t>充值</w:t>
            </w:r>
          </w:p>
        </w:tc>
        <w:tc>
          <w:tcPr>
            <w:tcW w:w="5157" w:type="dxa"/>
            <w:vAlign w:val="center"/>
          </w:tcPr>
          <w:p w14:paraId="486CD8CE" w14:textId="28C75F35" w:rsidR="00C413C6" w:rsidRDefault="00B52302" w:rsidP="00C413C6">
            <w:pPr>
              <w:pStyle w:val="af0"/>
              <w:ind w:firstLineChars="0" w:firstLine="0"/>
            </w:pPr>
            <w:ins w:id="792" w:author="ethink wang" w:date="2017-02-07T15:21:00Z">
              <w:r>
                <w:t>点击时</w:t>
              </w:r>
              <w:r>
                <w:rPr>
                  <w:rFonts w:hint="eastAsia"/>
                </w:rPr>
                <w:t>，</w:t>
              </w:r>
              <w:r>
                <w:t>执行收款账户检测</w:t>
              </w:r>
              <w:r>
                <w:rPr>
                  <w:rFonts w:hint="eastAsia"/>
                </w:rPr>
                <w:t>，</w:t>
              </w:r>
              <w:r>
                <w:t>如尚未配置收款账户</w:t>
              </w:r>
              <w:r>
                <w:rPr>
                  <w:rFonts w:hint="eastAsia"/>
                </w:rPr>
                <w:t>，</w:t>
              </w:r>
              <w:r>
                <w:t>则弹窗提示</w:t>
              </w:r>
              <w:r>
                <w:rPr>
                  <w:rFonts w:hint="eastAsia"/>
                </w:rPr>
                <w:t>，</w:t>
              </w:r>
              <w:r>
                <w:t>文案</w:t>
              </w:r>
              <w:r>
                <w:rPr>
                  <w:rFonts w:hint="eastAsia"/>
                </w:rPr>
                <w:t>：“暂未开通充值功能”，按键“知道了”，点击“知道了”关闭弹窗。如已配置收款账户且启用，则</w:t>
              </w:r>
            </w:ins>
            <w:r w:rsidR="00C413C6">
              <w:t>点击跳转至</w:t>
            </w:r>
            <w:r w:rsidR="00C413C6" w:rsidRPr="00382B7D">
              <w:rPr>
                <w:rFonts w:hint="eastAsia"/>
              </w:rPr>
              <w:t>Ⅰ</w:t>
            </w:r>
            <w:r w:rsidR="00C413C6">
              <w:rPr>
                <w:rFonts w:hint="eastAsia"/>
              </w:rPr>
              <w:t>-</w:t>
            </w:r>
            <w:r w:rsidR="00C413C6">
              <w:t>H-</w:t>
            </w:r>
            <w:r w:rsidR="00C413C6">
              <w:rPr>
                <w:rFonts w:hint="eastAsia"/>
              </w:rPr>
              <w:t>0</w:t>
            </w:r>
            <w:r w:rsidR="00C413C6">
              <w:t>1</w:t>
            </w:r>
            <w:r w:rsidR="00C413C6">
              <w:rPr>
                <w:rFonts w:hint="eastAsia"/>
              </w:rPr>
              <w:t>-</w:t>
            </w:r>
            <w:r w:rsidR="00C413C6">
              <w:t>02</w:t>
            </w:r>
            <w:r w:rsidR="00C413C6">
              <w:t>页面</w:t>
            </w:r>
          </w:p>
        </w:tc>
        <w:tc>
          <w:tcPr>
            <w:tcW w:w="2302" w:type="dxa"/>
            <w:vAlign w:val="center"/>
          </w:tcPr>
          <w:p w14:paraId="12C62A3C" w14:textId="77777777" w:rsidR="00C413C6" w:rsidRDefault="00C413C6" w:rsidP="00C413C6"/>
        </w:tc>
      </w:tr>
      <w:tr w:rsidR="00C413C6" w14:paraId="55A2CBDB" w14:textId="77777777" w:rsidTr="00374F4B">
        <w:tc>
          <w:tcPr>
            <w:tcW w:w="1387" w:type="dxa"/>
            <w:vMerge/>
            <w:vAlign w:val="center"/>
          </w:tcPr>
          <w:p w14:paraId="0BCBEB1D" w14:textId="77777777" w:rsidR="00C413C6" w:rsidRPr="00382B7D" w:rsidRDefault="00C413C6" w:rsidP="00C413C6">
            <w:pPr>
              <w:jc w:val="center"/>
            </w:pPr>
          </w:p>
        </w:tc>
        <w:tc>
          <w:tcPr>
            <w:tcW w:w="1116" w:type="dxa"/>
            <w:vAlign w:val="center"/>
          </w:tcPr>
          <w:p w14:paraId="2907658B" w14:textId="77777777" w:rsidR="00C413C6" w:rsidRDefault="00C413C6" w:rsidP="00C413C6">
            <w:r>
              <w:rPr>
                <w:rFonts w:hint="eastAsia"/>
              </w:rPr>
              <w:t>提现</w:t>
            </w:r>
          </w:p>
        </w:tc>
        <w:tc>
          <w:tcPr>
            <w:tcW w:w="5157" w:type="dxa"/>
            <w:vAlign w:val="center"/>
          </w:tcPr>
          <w:p w14:paraId="1BCF4D34" w14:textId="77777777" w:rsidR="00C413C6" w:rsidRDefault="00C413C6" w:rsidP="00C413C6">
            <w:pPr>
              <w:pStyle w:val="af0"/>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03</w:t>
            </w:r>
            <w:r>
              <w:t>页面</w:t>
            </w:r>
          </w:p>
        </w:tc>
        <w:tc>
          <w:tcPr>
            <w:tcW w:w="2302" w:type="dxa"/>
            <w:vAlign w:val="center"/>
          </w:tcPr>
          <w:p w14:paraId="7AD19735" w14:textId="77777777" w:rsidR="00C413C6" w:rsidRDefault="00C413C6" w:rsidP="00C413C6">
            <w:r>
              <w:t>余额为</w:t>
            </w:r>
            <w:r>
              <w:rPr>
                <w:rFonts w:hint="eastAsia"/>
              </w:rPr>
              <w:t>0</w:t>
            </w:r>
            <w:r>
              <w:rPr>
                <w:rFonts w:hint="eastAsia"/>
              </w:rPr>
              <w:t>时，不可点击</w:t>
            </w:r>
          </w:p>
        </w:tc>
      </w:tr>
      <w:tr w:rsidR="00C413C6" w14:paraId="232DE971" w14:textId="77777777" w:rsidTr="00374F4B">
        <w:tc>
          <w:tcPr>
            <w:tcW w:w="1387" w:type="dxa"/>
            <w:vMerge/>
            <w:vAlign w:val="center"/>
          </w:tcPr>
          <w:p w14:paraId="61737749" w14:textId="77777777" w:rsidR="00C413C6" w:rsidRPr="00382B7D" w:rsidRDefault="00C413C6" w:rsidP="00C413C6">
            <w:pPr>
              <w:jc w:val="center"/>
            </w:pPr>
          </w:p>
        </w:tc>
        <w:tc>
          <w:tcPr>
            <w:tcW w:w="1116" w:type="dxa"/>
            <w:vAlign w:val="center"/>
          </w:tcPr>
          <w:p w14:paraId="25B4067C" w14:textId="77777777" w:rsidR="00C413C6" w:rsidRDefault="00C413C6" w:rsidP="00C413C6">
            <w:r>
              <w:rPr>
                <w:rFonts w:hint="eastAsia"/>
              </w:rPr>
              <w:t>余额明细</w:t>
            </w:r>
          </w:p>
        </w:tc>
        <w:tc>
          <w:tcPr>
            <w:tcW w:w="5157" w:type="dxa"/>
            <w:vAlign w:val="center"/>
          </w:tcPr>
          <w:p w14:paraId="06698A28" w14:textId="77777777" w:rsidR="00C413C6" w:rsidRDefault="00C413C6" w:rsidP="00C413C6">
            <w:pPr>
              <w:pStyle w:val="af0"/>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01</w:t>
            </w:r>
            <w:r>
              <w:t>页面</w:t>
            </w:r>
          </w:p>
        </w:tc>
        <w:tc>
          <w:tcPr>
            <w:tcW w:w="2302" w:type="dxa"/>
            <w:vAlign w:val="center"/>
          </w:tcPr>
          <w:p w14:paraId="19E5E279" w14:textId="77777777" w:rsidR="00C413C6" w:rsidRDefault="00C413C6" w:rsidP="00C413C6"/>
        </w:tc>
      </w:tr>
      <w:tr w:rsidR="00C413C6" w14:paraId="77353A53" w14:textId="77777777" w:rsidTr="00374F4B">
        <w:tc>
          <w:tcPr>
            <w:tcW w:w="1387" w:type="dxa"/>
            <w:vMerge/>
            <w:vAlign w:val="center"/>
          </w:tcPr>
          <w:p w14:paraId="33615158" w14:textId="77777777" w:rsidR="00C413C6" w:rsidRPr="00382B7D" w:rsidRDefault="00C413C6" w:rsidP="00C413C6">
            <w:pPr>
              <w:jc w:val="center"/>
            </w:pPr>
          </w:p>
        </w:tc>
        <w:tc>
          <w:tcPr>
            <w:tcW w:w="1116" w:type="dxa"/>
            <w:vAlign w:val="center"/>
          </w:tcPr>
          <w:p w14:paraId="377A66C6" w14:textId="77777777" w:rsidR="00C413C6" w:rsidRDefault="00383540" w:rsidP="00C413C6">
            <w:r>
              <w:rPr>
                <w:rFonts w:hint="eastAsia"/>
              </w:rPr>
              <w:t>交易明细</w:t>
            </w:r>
          </w:p>
        </w:tc>
        <w:tc>
          <w:tcPr>
            <w:tcW w:w="5157" w:type="dxa"/>
            <w:vAlign w:val="center"/>
          </w:tcPr>
          <w:p w14:paraId="6DC5908B" w14:textId="77777777" w:rsidR="00C413C6" w:rsidRDefault="00C413C6" w:rsidP="00C413C6">
            <w:pPr>
              <w:pStyle w:val="af0"/>
              <w:ind w:firstLineChars="0" w:firstLine="0"/>
            </w:pPr>
            <w:r>
              <w:t>点击跳转至</w:t>
            </w:r>
            <w:r w:rsidRPr="00382B7D">
              <w:rPr>
                <w:rFonts w:hint="eastAsia"/>
              </w:rPr>
              <w:t>Ⅰ</w:t>
            </w:r>
            <w:r>
              <w:rPr>
                <w:rFonts w:hint="eastAsia"/>
              </w:rPr>
              <w:t>-</w:t>
            </w:r>
            <w:r>
              <w:t>H-</w:t>
            </w:r>
            <w:r>
              <w:rPr>
                <w:rFonts w:hint="eastAsia"/>
              </w:rPr>
              <w:t>0</w:t>
            </w:r>
            <w:r>
              <w:t>1</w:t>
            </w:r>
            <w:r>
              <w:rPr>
                <w:rFonts w:hint="eastAsia"/>
              </w:rPr>
              <w:t>-</w:t>
            </w:r>
            <w:r>
              <w:t>04</w:t>
            </w:r>
            <w:r>
              <w:t>页面</w:t>
            </w:r>
          </w:p>
        </w:tc>
        <w:tc>
          <w:tcPr>
            <w:tcW w:w="2302" w:type="dxa"/>
            <w:vAlign w:val="center"/>
          </w:tcPr>
          <w:p w14:paraId="4F4723CC" w14:textId="77777777" w:rsidR="00C413C6" w:rsidRDefault="00C413C6" w:rsidP="00C413C6"/>
        </w:tc>
      </w:tr>
      <w:tr w:rsidR="001034C6" w14:paraId="769BEF2E" w14:textId="77777777" w:rsidTr="00374F4B">
        <w:tc>
          <w:tcPr>
            <w:tcW w:w="1387" w:type="dxa"/>
            <w:vMerge w:val="restart"/>
            <w:vAlign w:val="center"/>
          </w:tcPr>
          <w:p w14:paraId="500B6D99" w14:textId="77777777" w:rsidR="001034C6" w:rsidRPr="00382B7D" w:rsidRDefault="001034C6" w:rsidP="00B14956">
            <w:pPr>
              <w:jc w:val="center"/>
            </w:pPr>
            <w:r w:rsidRPr="00382B7D">
              <w:rPr>
                <w:rFonts w:hint="eastAsia"/>
              </w:rPr>
              <w:t>Ⅰ</w:t>
            </w:r>
            <w:r>
              <w:rPr>
                <w:rFonts w:hint="eastAsia"/>
              </w:rPr>
              <w:t>-</w:t>
            </w:r>
            <w:r>
              <w:t>H-</w:t>
            </w:r>
            <w:r>
              <w:rPr>
                <w:rFonts w:hint="eastAsia"/>
              </w:rPr>
              <w:t>0</w:t>
            </w:r>
            <w:r w:rsidR="00B14956">
              <w:t>1</w:t>
            </w:r>
            <w:r>
              <w:t>-01</w:t>
            </w:r>
            <w:r w:rsidR="00374F4B">
              <w:rPr>
                <w:rFonts w:hint="eastAsia"/>
              </w:rPr>
              <w:t>(</w:t>
            </w:r>
            <w:r w:rsidR="00374F4B">
              <w:t>01</w:t>
            </w:r>
            <w:r w:rsidR="00374F4B">
              <w:rPr>
                <w:rFonts w:hint="eastAsia"/>
              </w:rPr>
              <w:t>)</w:t>
            </w:r>
          </w:p>
        </w:tc>
        <w:tc>
          <w:tcPr>
            <w:tcW w:w="1116" w:type="dxa"/>
            <w:vAlign w:val="center"/>
          </w:tcPr>
          <w:p w14:paraId="617872B4" w14:textId="77777777" w:rsidR="001034C6" w:rsidRDefault="00B14956" w:rsidP="001034C6">
            <w:r>
              <w:rPr>
                <w:rFonts w:hint="eastAsia"/>
              </w:rPr>
              <w:t>说明</w:t>
            </w:r>
          </w:p>
        </w:tc>
        <w:tc>
          <w:tcPr>
            <w:tcW w:w="5157" w:type="dxa"/>
            <w:vAlign w:val="center"/>
          </w:tcPr>
          <w:p w14:paraId="64D54159" w14:textId="77777777" w:rsidR="001034C6" w:rsidRDefault="00C33658" w:rsidP="00501B71">
            <w:pPr>
              <w:pStyle w:val="af0"/>
              <w:ind w:firstLineChars="0" w:firstLine="0"/>
              <w:rPr>
                <w:rFonts w:ascii="宋体" w:hAnsi="宋体" w:cs="宋体"/>
              </w:rPr>
            </w:pPr>
            <w:r>
              <w:rPr>
                <w:rFonts w:ascii="宋体" w:hAnsi="宋体" w:cs="宋体" w:hint="eastAsia"/>
              </w:rPr>
              <w:t>余额明细，</w:t>
            </w:r>
            <w:r w:rsidR="00B14956">
              <w:rPr>
                <w:rFonts w:ascii="宋体" w:hAnsi="宋体" w:cs="宋体"/>
              </w:rPr>
              <w:t>类型为</w:t>
            </w:r>
            <w:r w:rsidR="001034C6">
              <w:rPr>
                <w:rFonts w:ascii="宋体" w:hAnsi="宋体" w:cs="宋体"/>
              </w:rPr>
              <w:t>订单支付</w:t>
            </w:r>
            <w:r w:rsidR="001034C6">
              <w:rPr>
                <w:rFonts w:ascii="宋体" w:hAnsi="宋体" w:cs="宋体" w:hint="eastAsia"/>
              </w:rPr>
              <w:t>、</w:t>
            </w:r>
            <w:r w:rsidR="001034C6">
              <w:rPr>
                <w:rFonts w:ascii="宋体" w:hAnsi="宋体" w:cs="宋体"/>
              </w:rPr>
              <w:t>退款</w:t>
            </w:r>
            <w:r w:rsidR="001034C6">
              <w:rPr>
                <w:rFonts w:ascii="宋体" w:hAnsi="宋体" w:cs="宋体" w:hint="eastAsia"/>
              </w:rPr>
              <w:t>、</w:t>
            </w:r>
            <w:r w:rsidR="001034C6">
              <w:rPr>
                <w:rFonts w:ascii="宋体" w:hAnsi="宋体" w:cs="宋体"/>
              </w:rPr>
              <w:t>充值</w:t>
            </w:r>
            <w:r w:rsidR="001034C6">
              <w:rPr>
                <w:rFonts w:ascii="宋体" w:hAnsi="宋体" w:cs="宋体" w:hint="eastAsia"/>
              </w:rPr>
              <w:t>、</w:t>
            </w:r>
            <w:r w:rsidR="001034C6">
              <w:rPr>
                <w:rFonts w:ascii="宋体" w:hAnsi="宋体" w:cs="宋体"/>
              </w:rPr>
              <w:t>提现</w:t>
            </w:r>
            <w:r w:rsidR="00AB001B">
              <w:rPr>
                <w:rFonts w:ascii="宋体" w:hAnsi="宋体" w:cs="宋体" w:hint="eastAsia"/>
              </w:rPr>
              <w:t>。</w:t>
            </w:r>
            <w:r w:rsidR="00AB001B">
              <w:rPr>
                <w:rFonts w:ascii="宋体" w:hAnsi="宋体" w:cs="宋体"/>
              </w:rPr>
              <w:t>数据为空时</w:t>
            </w:r>
            <w:r w:rsidR="00AB001B">
              <w:rPr>
                <w:rFonts w:ascii="宋体" w:hAnsi="宋体" w:cs="宋体" w:hint="eastAsia"/>
              </w:rPr>
              <w:t>，</w:t>
            </w:r>
            <w:r w:rsidR="00AB001B">
              <w:rPr>
                <w:rFonts w:ascii="宋体" w:hAnsi="宋体" w:cs="宋体"/>
              </w:rPr>
              <w:t>提示如</w:t>
            </w:r>
            <w:r w:rsidR="00AB001B" w:rsidRPr="00382B7D">
              <w:rPr>
                <w:rFonts w:hint="eastAsia"/>
              </w:rPr>
              <w:t>Ⅰ</w:t>
            </w:r>
            <w:r w:rsidR="00AB001B">
              <w:rPr>
                <w:rFonts w:hint="eastAsia"/>
              </w:rPr>
              <w:t>-</w:t>
            </w:r>
            <w:r w:rsidR="00AB001B">
              <w:t>H-</w:t>
            </w:r>
            <w:r w:rsidR="00AB001B">
              <w:rPr>
                <w:rFonts w:hint="eastAsia"/>
              </w:rPr>
              <w:t>0</w:t>
            </w:r>
            <w:r w:rsidR="00AB001B">
              <w:t>1-01</w:t>
            </w:r>
            <w:r w:rsidR="00374F4B">
              <w:rPr>
                <w:rFonts w:hint="eastAsia"/>
              </w:rPr>
              <w:t>(</w:t>
            </w:r>
            <w:r w:rsidR="00374F4B">
              <w:t>02</w:t>
            </w:r>
            <w:r w:rsidR="00374F4B">
              <w:rPr>
                <w:rFonts w:hint="eastAsia"/>
              </w:rPr>
              <w:t>)</w:t>
            </w:r>
          </w:p>
        </w:tc>
        <w:tc>
          <w:tcPr>
            <w:tcW w:w="2302" w:type="dxa"/>
            <w:vAlign w:val="center"/>
          </w:tcPr>
          <w:p w14:paraId="6438EAFE" w14:textId="77777777" w:rsidR="001034C6" w:rsidRPr="00054E2A" w:rsidRDefault="001034C6" w:rsidP="001034C6"/>
        </w:tc>
      </w:tr>
      <w:tr w:rsidR="001034C6" w14:paraId="5178F881" w14:textId="77777777" w:rsidTr="00374F4B">
        <w:tc>
          <w:tcPr>
            <w:tcW w:w="1387" w:type="dxa"/>
            <w:vMerge/>
            <w:vAlign w:val="center"/>
          </w:tcPr>
          <w:p w14:paraId="5733C0E7" w14:textId="77777777" w:rsidR="001034C6" w:rsidRPr="00382B7D" w:rsidRDefault="001034C6" w:rsidP="001034C6">
            <w:pPr>
              <w:jc w:val="center"/>
            </w:pPr>
          </w:p>
        </w:tc>
        <w:tc>
          <w:tcPr>
            <w:tcW w:w="1116" w:type="dxa"/>
            <w:vAlign w:val="center"/>
          </w:tcPr>
          <w:p w14:paraId="777C4E3B" w14:textId="77777777" w:rsidR="001034C6" w:rsidRDefault="001034C6" w:rsidP="001034C6">
            <w:r>
              <w:t>金额</w:t>
            </w:r>
          </w:p>
        </w:tc>
        <w:tc>
          <w:tcPr>
            <w:tcW w:w="5157" w:type="dxa"/>
            <w:vAlign w:val="center"/>
          </w:tcPr>
          <w:p w14:paraId="76D23859" w14:textId="3C307246" w:rsidR="001034C6" w:rsidRDefault="009833C9" w:rsidP="001034C6">
            <w:pPr>
              <w:pStyle w:val="af0"/>
              <w:ind w:firstLineChars="0" w:firstLine="0"/>
              <w:rPr>
                <w:rFonts w:ascii="宋体" w:hAnsi="宋体" w:cs="宋体"/>
              </w:rPr>
            </w:pPr>
            <w:ins w:id="793" w:author="ethink wang" w:date="2017-02-07T15:22:00Z">
              <w:r>
                <w:rPr>
                  <w:rFonts w:ascii="宋体" w:hAnsi="宋体" w:cs="宋体" w:hint="eastAsia"/>
                </w:rPr>
                <w:t>（1）</w:t>
              </w:r>
            </w:ins>
            <w:r w:rsidR="001034C6">
              <w:rPr>
                <w:rFonts w:ascii="宋体" w:hAnsi="宋体" w:cs="宋体"/>
              </w:rPr>
              <w:t>订单支付</w:t>
            </w:r>
            <w:r w:rsidR="001034C6">
              <w:rPr>
                <w:rFonts w:ascii="宋体" w:hAnsi="宋体" w:cs="宋体" w:hint="eastAsia"/>
              </w:rPr>
              <w:t>、</w:t>
            </w:r>
            <w:r w:rsidR="001034C6">
              <w:rPr>
                <w:rFonts w:ascii="宋体" w:hAnsi="宋体" w:cs="宋体"/>
              </w:rPr>
              <w:t>提现</w:t>
            </w:r>
            <w:ins w:id="794" w:author="ethink wang" w:date="2017-02-07T15:22:00Z">
              <w:r>
                <w:rPr>
                  <w:rFonts w:ascii="宋体" w:hAnsi="宋体" w:cs="宋体"/>
                </w:rPr>
                <w:t>显示</w:t>
              </w:r>
            </w:ins>
            <w:r w:rsidR="001034C6">
              <w:rPr>
                <w:rFonts w:ascii="宋体" w:hAnsi="宋体" w:cs="宋体"/>
              </w:rPr>
              <w:t>为负值</w:t>
            </w:r>
            <w:r w:rsidR="001034C6">
              <w:rPr>
                <w:rFonts w:ascii="宋体" w:hAnsi="宋体" w:cs="宋体" w:hint="eastAsia"/>
              </w:rPr>
              <w:t>，</w:t>
            </w:r>
            <w:r w:rsidR="001034C6">
              <w:rPr>
                <w:rFonts w:ascii="宋体" w:hAnsi="宋体" w:cs="宋体"/>
              </w:rPr>
              <w:t>减少账户余额</w:t>
            </w:r>
            <w:r w:rsidR="001034C6">
              <w:rPr>
                <w:rFonts w:ascii="宋体" w:hAnsi="宋体" w:cs="宋体" w:hint="eastAsia"/>
              </w:rPr>
              <w:t>；</w:t>
            </w:r>
          </w:p>
          <w:p w14:paraId="79C8A58A" w14:textId="691C0E63" w:rsidR="001034C6" w:rsidRDefault="009833C9" w:rsidP="001034C6">
            <w:pPr>
              <w:pStyle w:val="af0"/>
              <w:ind w:firstLineChars="0" w:firstLine="0"/>
              <w:rPr>
                <w:rFonts w:ascii="宋体" w:hAnsi="宋体" w:cs="宋体"/>
              </w:rPr>
            </w:pPr>
            <w:ins w:id="795" w:author="ethink wang" w:date="2017-02-07T15:22:00Z">
              <w:r>
                <w:rPr>
                  <w:rFonts w:ascii="宋体" w:hAnsi="宋体" w:cs="宋体" w:hint="eastAsia"/>
                </w:rPr>
                <w:t>（2）</w:t>
              </w:r>
            </w:ins>
            <w:r w:rsidR="001034C6">
              <w:rPr>
                <w:rFonts w:ascii="宋体" w:hAnsi="宋体" w:cs="宋体"/>
              </w:rPr>
              <w:t>退款</w:t>
            </w:r>
            <w:r w:rsidR="001034C6">
              <w:rPr>
                <w:rFonts w:ascii="宋体" w:hAnsi="宋体" w:cs="宋体" w:hint="eastAsia"/>
              </w:rPr>
              <w:t>、</w:t>
            </w:r>
            <w:r w:rsidR="001034C6">
              <w:rPr>
                <w:rFonts w:ascii="宋体" w:hAnsi="宋体" w:cs="宋体"/>
              </w:rPr>
              <w:t>充值</w:t>
            </w:r>
            <w:ins w:id="796" w:author="ethink wang" w:date="2017-02-07T15:22:00Z">
              <w:r>
                <w:rPr>
                  <w:rFonts w:ascii="宋体" w:hAnsi="宋体" w:cs="宋体"/>
                </w:rPr>
                <w:t>显示</w:t>
              </w:r>
            </w:ins>
            <w:r w:rsidR="001034C6">
              <w:rPr>
                <w:rFonts w:ascii="宋体" w:hAnsi="宋体" w:cs="宋体"/>
              </w:rPr>
              <w:t>为正值</w:t>
            </w:r>
            <w:r w:rsidR="001034C6">
              <w:rPr>
                <w:rFonts w:ascii="宋体" w:hAnsi="宋体" w:cs="宋体" w:hint="eastAsia"/>
              </w:rPr>
              <w:t>，</w:t>
            </w:r>
            <w:r w:rsidR="001034C6">
              <w:rPr>
                <w:rFonts w:ascii="宋体" w:hAnsi="宋体" w:cs="宋体"/>
              </w:rPr>
              <w:t>增加账户余额</w:t>
            </w:r>
          </w:p>
        </w:tc>
        <w:tc>
          <w:tcPr>
            <w:tcW w:w="2302" w:type="dxa"/>
            <w:vAlign w:val="center"/>
          </w:tcPr>
          <w:p w14:paraId="21839F0A" w14:textId="77777777" w:rsidR="001034C6" w:rsidRPr="00054E2A" w:rsidRDefault="001034C6" w:rsidP="001034C6"/>
        </w:tc>
      </w:tr>
      <w:tr w:rsidR="001034C6" w14:paraId="0EE4B9F0" w14:textId="77777777" w:rsidTr="00374F4B">
        <w:tc>
          <w:tcPr>
            <w:tcW w:w="1387" w:type="dxa"/>
            <w:vMerge/>
            <w:vAlign w:val="center"/>
          </w:tcPr>
          <w:p w14:paraId="28E25DB5" w14:textId="77777777" w:rsidR="001034C6" w:rsidRPr="00382B7D" w:rsidRDefault="001034C6" w:rsidP="001034C6">
            <w:pPr>
              <w:jc w:val="center"/>
            </w:pPr>
          </w:p>
        </w:tc>
        <w:tc>
          <w:tcPr>
            <w:tcW w:w="1116" w:type="dxa"/>
            <w:vAlign w:val="center"/>
          </w:tcPr>
          <w:p w14:paraId="0F31B15D" w14:textId="77777777" w:rsidR="001034C6" w:rsidRDefault="001034C6" w:rsidP="001034C6">
            <w:r>
              <w:t>时间</w:t>
            </w:r>
          </w:p>
        </w:tc>
        <w:tc>
          <w:tcPr>
            <w:tcW w:w="5157" w:type="dxa"/>
            <w:vAlign w:val="center"/>
          </w:tcPr>
          <w:p w14:paraId="14FD3F72" w14:textId="09CB117F" w:rsidR="000331C0" w:rsidRPr="000331C0" w:rsidRDefault="000331C0" w:rsidP="000331C0">
            <w:pPr>
              <w:pStyle w:val="af0"/>
              <w:ind w:firstLineChars="0" w:firstLine="0"/>
              <w:rPr>
                <w:ins w:id="797" w:author="ethink wang" w:date="2017-02-07T15:24:00Z"/>
                <w:rFonts w:ascii="宋体" w:hAnsi="宋体" w:cs="宋体"/>
                <w:rPrChange w:id="798" w:author="ethink wang" w:date="2017-02-07T15:25:00Z">
                  <w:rPr>
                    <w:ins w:id="799" w:author="ethink wang" w:date="2017-02-07T15:24:00Z"/>
                    <w:rFonts w:ascii="宋体" w:hAnsi="宋体" w:cs="宋体"/>
                    <w:color w:val="FF0000"/>
                  </w:rPr>
                </w:rPrChange>
              </w:rPr>
            </w:pPr>
            <w:ins w:id="800" w:author="ethink wang" w:date="2017-02-07T15:24:00Z">
              <w:r w:rsidRPr="000331C0">
                <w:rPr>
                  <w:rFonts w:ascii="宋体" w:hAnsi="宋体" w:cs="宋体" w:hint="eastAsia"/>
                  <w:rPrChange w:id="801" w:author="ethink wang" w:date="2017-02-07T15:25:00Z">
                    <w:rPr>
                      <w:rFonts w:ascii="宋体" w:hAnsi="宋体" w:cs="宋体" w:hint="eastAsia"/>
                      <w:color w:val="FF0000"/>
                    </w:rPr>
                  </w:rPrChange>
                </w:rPr>
                <w:t>（</w:t>
              </w:r>
              <w:r w:rsidRPr="000331C0">
                <w:rPr>
                  <w:rFonts w:ascii="宋体" w:hAnsi="宋体" w:cs="宋体"/>
                  <w:rPrChange w:id="802" w:author="ethink wang" w:date="2017-02-07T15:25:00Z">
                    <w:rPr>
                      <w:rFonts w:ascii="宋体" w:hAnsi="宋体" w:cs="宋体"/>
                      <w:color w:val="FF0000"/>
                    </w:rPr>
                  </w:rPrChange>
                </w:rPr>
                <w:t>1）</w:t>
              </w:r>
            </w:ins>
            <w:r w:rsidR="001034C6" w:rsidRPr="000331C0">
              <w:rPr>
                <w:rFonts w:ascii="宋体" w:hAnsi="宋体" w:cs="宋体"/>
                <w:rPrChange w:id="803" w:author="ethink wang" w:date="2017-02-07T15:25:00Z">
                  <w:rPr>
                    <w:rFonts w:ascii="宋体" w:hAnsi="宋体" w:cs="宋体"/>
                    <w:color w:val="FF0000"/>
                  </w:rPr>
                </w:rPrChange>
              </w:rPr>
              <w:t>订单支付时间为支付成功的时间</w:t>
            </w:r>
            <w:del w:id="804" w:author="ethink wang" w:date="2017-02-07T15:24:00Z">
              <w:r w:rsidR="001034C6" w:rsidRPr="000331C0" w:rsidDel="000331C0">
                <w:rPr>
                  <w:rFonts w:ascii="宋体" w:hAnsi="宋体" w:cs="宋体" w:hint="eastAsia"/>
                  <w:rPrChange w:id="805" w:author="ethink wang" w:date="2017-02-07T15:25:00Z">
                    <w:rPr>
                      <w:rFonts w:ascii="宋体" w:hAnsi="宋体" w:cs="宋体" w:hint="eastAsia"/>
                      <w:color w:val="FF0000"/>
                    </w:rPr>
                  </w:rPrChange>
                </w:rPr>
                <w:delText>，</w:delText>
              </w:r>
            </w:del>
            <w:ins w:id="806" w:author="ethink wang" w:date="2017-02-07T15:24:00Z">
              <w:r w:rsidRPr="000331C0">
                <w:rPr>
                  <w:rFonts w:ascii="宋体" w:hAnsi="宋体" w:cs="宋体"/>
                  <w:rPrChange w:id="807" w:author="ethink wang" w:date="2017-02-07T15:25:00Z">
                    <w:rPr>
                      <w:rFonts w:ascii="宋体" w:hAnsi="宋体" w:cs="宋体"/>
                      <w:color w:val="FF0000"/>
                    </w:rPr>
                  </w:rPrChange>
                </w:rPr>
                <w:t>;</w:t>
              </w:r>
            </w:ins>
          </w:p>
          <w:p w14:paraId="6628DBFC" w14:textId="173F7928" w:rsidR="000331C0" w:rsidRPr="000331C0" w:rsidRDefault="000331C0" w:rsidP="000331C0">
            <w:pPr>
              <w:pStyle w:val="af0"/>
              <w:ind w:firstLineChars="0" w:firstLine="0"/>
              <w:rPr>
                <w:ins w:id="808" w:author="ethink wang" w:date="2017-02-07T15:24:00Z"/>
                <w:rFonts w:ascii="宋体" w:hAnsi="宋体" w:cs="宋体"/>
                <w:rPrChange w:id="809" w:author="ethink wang" w:date="2017-02-07T15:25:00Z">
                  <w:rPr>
                    <w:ins w:id="810" w:author="ethink wang" w:date="2017-02-07T15:24:00Z"/>
                    <w:rFonts w:ascii="宋体" w:hAnsi="宋体" w:cs="宋体"/>
                    <w:color w:val="FF0000"/>
                  </w:rPr>
                </w:rPrChange>
              </w:rPr>
            </w:pPr>
            <w:ins w:id="811" w:author="ethink wang" w:date="2017-02-07T15:24:00Z">
              <w:r w:rsidRPr="000331C0">
                <w:rPr>
                  <w:rFonts w:ascii="宋体" w:hAnsi="宋体" w:cs="宋体" w:hint="eastAsia"/>
                  <w:rPrChange w:id="812" w:author="ethink wang" w:date="2017-02-07T15:25:00Z">
                    <w:rPr>
                      <w:rFonts w:ascii="宋体" w:hAnsi="宋体" w:cs="宋体" w:hint="eastAsia"/>
                      <w:color w:val="FF0000"/>
                    </w:rPr>
                  </w:rPrChange>
                </w:rPr>
                <w:t>（</w:t>
              </w:r>
              <w:r w:rsidRPr="000331C0">
                <w:rPr>
                  <w:rFonts w:ascii="宋体" w:hAnsi="宋体" w:cs="宋体"/>
                  <w:rPrChange w:id="813" w:author="ethink wang" w:date="2017-02-07T15:25:00Z">
                    <w:rPr>
                      <w:rFonts w:ascii="宋体" w:hAnsi="宋体" w:cs="宋体"/>
                      <w:color w:val="FF0000"/>
                    </w:rPr>
                  </w:rPrChange>
                </w:rPr>
                <w:t>2）</w:t>
              </w:r>
            </w:ins>
            <w:r w:rsidR="001034C6" w:rsidRPr="000331C0">
              <w:rPr>
                <w:rFonts w:ascii="宋体" w:hAnsi="宋体" w:cs="宋体"/>
                <w:rPrChange w:id="814" w:author="ethink wang" w:date="2017-02-07T15:25:00Z">
                  <w:rPr>
                    <w:rFonts w:ascii="宋体" w:hAnsi="宋体" w:cs="宋体"/>
                    <w:color w:val="FF0000"/>
                  </w:rPr>
                </w:rPrChange>
              </w:rPr>
              <w:t>提现时间为提现申请提交成功的时间</w:t>
            </w:r>
            <w:del w:id="815" w:author="ethink wang" w:date="2017-02-07T15:24:00Z">
              <w:r w:rsidR="001034C6" w:rsidRPr="000331C0" w:rsidDel="000331C0">
                <w:rPr>
                  <w:rFonts w:ascii="宋体" w:hAnsi="宋体" w:cs="宋体" w:hint="eastAsia"/>
                  <w:rPrChange w:id="816" w:author="ethink wang" w:date="2017-02-07T15:25:00Z">
                    <w:rPr>
                      <w:rFonts w:ascii="宋体" w:hAnsi="宋体" w:cs="宋体" w:hint="eastAsia"/>
                      <w:color w:val="FF0000"/>
                    </w:rPr>
                  </w:rPrChange>
                </w:rPr>
                <w:delText>，</w:delText>
              </w:r>
            </w:del>
            <w:ins w:id="817" w:author="ethink wang" w:date="2017-02-07T15:24:00Z">
              <w:r w:rsidRPr="000331C0">
                <w:rPr>
                  <w:rFonts w:ascii="宋体" w:hAnsi="宋体" w:cs="宋体"/>
                  <w:rPrChange w:id="818" w:author="ethink wang" w:date="2017-02-07T15:25:00Z">
                    <w:rPr>
                      <w:rFonts w:ascii="宋体" w:hAnsi="宋体" w:cs="宋体"/>
                      <w:color w:val="FF0000"/>
                    </w:rPr>
                  </w:rPrChange>
                </w:rPr>
                <w:t>;</w:t>
              </w:r>
            </w:ins>
          </w:p>
          <w:p w14:paraId="24B679D6" w14:textId="7BAC9E61" w:rsidR="000331C0" w:rsidRPr="000331C0" w:rsidRDefault="000331C0" w:rsidP="000331C0">
            <w:pPr>
              <w:pStyle w:val="af0"/>
              <w:ind w:firstLineChars="0" w:firstLine="0"/>
              <w:rPr>
                <w:ins w:id="819" w:author="ethink wang" w:date="2017-02-07T15:24:00Z"/>
                <w:rFonts w:ascii="宋体" w:hAnsi="宋体" w:cs="宋体"/>
                <w:rPrChange w:id="820" w:author="ethink wang" w:date="2017-02-07T15:25:00Z">
                  <w:rPr>
                    <w:ins w:id="821" w:author="ethink wang" w:date="2017-02-07T15:24:00Z"/>
                    <w:rFonts w:ascii="宋体" w:hAnsi="宋体" w:cs="宋体"/>
                    <w:color w:val="FF0000"/>
                  </w:rPr>
                </w:rPrChange>
              </w:rPr>
            </w:pPr>
            <w:ins w:id="822" w:author="ethink wang" w:date="2017-02-07T15:24:00Z">
              <w:r w:rsidRPr="000331C0">
                <w:rPr>
                  <w:rFonts w:ascii="宋体" w:hAnsi="宋体" w:cs="宋体" w:hint="eastAsia"/>
                  <w:rPrChange w:id="823" w:author="ethink wang" w:date="2017-02-07T15:25:00Z">
                    <w:rPr>
                      <w:rFonts w:ascii="宋体" w:hAnsi="宋体" w:cs="宋体" w:hint="eastAsia"/>
                      <w:color w:val="FF0000"/>
                    </w:rPr>
                  </w:rPrChange>
                </w:rPr>
                <w:t>（</w:t>
              </w:r>
              <w:r w:rsidRPr="000331C0">
                <w:rPr>
                  <w:rFonts w:ascii="宋体" w:hAnsi="宋体" w:cs="宋体"/>
                  <w:rPrChange w:id="824" w:author="ethink wang" w:date="2017-02-07T15:25:00Z">
                    <w:rPr>
                      <w:rFonts w:ascii="宋体" w:hAnsi="宋体" w:cs="宋体"/>
                      <w:color w:val="FF0000"/>
                    </w:rPr>
                  </w:rPrChange>
                </w:rPr>
                <w:t>3）</w:t>
              </w:r>
            </w:ins>
            <w:r w:rsidR="001034C6" w:rsidRPr="000331C0">
              <w:rPr>
                <w:rFonts w:ascii="宋体" w:hAnsi="宋体" w:cs="宋体"/>
                <w:rPrChange w:id="825" w:author="ethink wang" w:date="2017-02-07T15:25:00Z">
                  <w:rPr>
                    <w:rFonts w:ascii="宋体" w:hAnsi="宋体" w:cs="宋体"/>
                    <w:color w:val="FF0000"/>
                  </w:rPr>
                </w:rPrChange>
              </w:rPr>
              <w:t>退款时间为租赁公司财务确认退款的时间</w:t>
            </w:r>
            <w:del w:id="826" w:author="ethink wang" w:date="2017-02-07T15:24:00Z">
              <w:r w:rsidR="001034C6" w:rsidRPr="000331C0" w:rsidDel="000331C0">
                <w:rPr>
                  <w:rFonts w:ascii="宋体" w:hAnsi="宋体" w:cs="宋体" w:hint="eastAsia"/>
                  <w:rPrChange w:id="827" w:author="ethink wang" w:date="2017-02-07T15:25:00Z">
                    <w:rPr>
                      <w:rFonts w:ascii="宋体" w:hAnsi="宋体" w:cs="宋体" w:hint="eastAsia"/>
                      <w:color w:val="FF0000"/>
                    </w:rPr>
                  </w:rPrChange>
                </w:rPr>
                <w:delText>，</w:delText>
              </w:r>
            </w:del>
            <w:ins w:id="828" w:author="ethink wang" w:date="2017-02-07T15:24:00Z">
              <w:r w:rsidRPr="000331C0">
                <w:rPr>
                  <w:rFonts w:ascii="宋体" w:hAnsi="宋体" w:cs="宋体"/>
                  <w:rPrChange w:id="829" w:author="ethink wang" w:date="2017-02-07T15:25:00Z">
                    <w:rPr>
                      <w:rFonts w:ascii="宋体" w:hAnsi="宋体" w:cs="宋体"/>
                      <w:color w:val="FF0000"/>
                    </w:rPr>
                  </w:rPrChange>
                </w:rPr>
                <w:t>;</w:t>
              </w:r>
            </w:ins>
          </w:p>
          <w:p w14:paraId="006DF0A4" w14:textId="513C0F19" w:rsidR="001034C6" w:rsidRDefault="000331C0" w:rsidP="000331C0">
            <w:pPr>
              <w:pStyle w:val="af0"/>
              <w:ind w:firstLineChars="0" w:firstLine="0"/>
              <w:rPr>
                <w:rFonts w:ascii="宋体" w:hAnsi="宋体" w:cs="宋体"/>
              </w:rPr>
            </w:pPr>
            <w:ins w:id="830" w:author="ethink wang" w:date="2017-02-07T15:24:00Z">
              <w:r w:rsidRPr="000331C0">
                <w:rPr>
                  <w:rFonts w:ascii="宋体" w:hAnsi="宋体" w:cs="宋体" w:hint="eastAsia"/>
                  <w:rPrChange w:id="831" w:author="ethink wang" w:date="2017-02-07T15:25:00Z">
                    <w:rPr>
                      <w:rFonts w:ascii="宋体" w:hAnsi="宋体" w:cs="宋体" w:hint="eastAsia"/>
                      <w:color w:val="FF0000"/>
                    </w:rPr>
                  </w:rPrChange>
                </w:rPr>
                <w:t>（</w:t>
              </w:r>
              <w:r w:rsidRPr="000331C0">
                <w:rPr>
                  <w:rFonts w:ascii="宋体" w:hAnsi="宋体" w:cs="宋体"/>
                  <w:rPrChange w:id="832" w:author="ethink wang" w:date="2017-02-07T15:25:00Z">
                    <w:rPr>
                      <w:rFonts w:ascii="宋体" w:hAnsi="宋体" w:cs="宋体"/>
                      <w:color w:val="FF0000"/>
                    </w:rPr>
                  </w:rPrChange>
                </w:rPr>
                <w:t>4）</w:t>
              </w:r>
            </w:ins>
            <w:r w:rsidR="001034C6" w:rsidRPr="000331C0">
              <w:rPr>
                <w:rFonts w:ascii="宋体" w:hAnsi="宋体" w:cs="宋体"/>
                <w:rPrChange w:id="833" w:author="ethink wang" w:date="2017-02-07T15:25:00Z">
                  <w:rPr>
                    <w:rFonts w:ascii="宋体" w:hAnsi="宋体" w:cs="宋体"/>
                    <w:color w:val="FF0000"/>
                  </w:rPr>
                </w:rPrChange>
              </w:rPr>
              <w:t>充值时间为充值</w:t>
            </w:r>
            <w:ins w:id="834" w:author="ethink wang" w:date="2017-02-07T15:26:00Z">
              <w:r>
                <w:rPr>
                  <w:rFonts w:ascii="宋体" w:hAnsi="宋体" w:cs="宋体"/>
                </w:rPr>
                <w:t>提交</w:t>
              </w:r>
            </w:ins>
            <w:r w:rsidR="001034C6" w:rsidRPr="000331C0">
              <w:rPr>
                <w:rFonts w:ascii="宋体" w:hAnsi="宋体" w:cs="宋体"/>
                <w:rPrChange w:id="835" w:author="ethink wang" w:date="2017-02-07T15:25:00Z">
                  <w:rPr>
                    <w:rFonts w:ascii="宋体" w:hAnsi="宋体" w:cs="宋体"/>
                    <w:color w:val="FF0000"/>
                  </w:rPr>
                </w:rPrChange>
              </w:rPr>
              <w:t>成功的时间</w:t>
            </w:r>
          </w:p>
        </w:tc>
        <w:tc>
          <w:tcPr>
            <w:tcW w:w="2302" w:type="dxa"/>
            <w:vAlign w:val="center"/>
          </w:tcPr>
          <w:p w14:paraId="14B56B5E" w14:textId="77777777" w:rsidR="001034C6" w:rsidRPr="00054E2A" w:rsidRDefault="001034C6" w:rsidP="001034C6"/>
        </w:tc>
      </w:tr>
      <w:tr w:rsidR="001034C6" w14:paraId="547C489A" w14:textId="77777777" w:rsidTr="00374F4B">
        <w:tc>
          <w:tcPr>
            <w:tcW w:w="1387" w:type="dxa"/>
            <w:vMerge w:val="restart"/>
            <w:vAlign w:val="center"/>
          </w:tcPr>
          <w:p w14:paraId="77BDE16C" w14:textId="77777777" w:rsidR="001034C6" w:rsidRPr="00382B7D" w:rsidRDefault="001034C6" w:rsidP="004A2BD1">
            <w:pPr>
              <w:jc w:val="center"/>
            </w:pPr>
            <w:r w:rsidRPr="00382B7D">
              <w:rPr>
                <w:rFonts w:hint="eastAsia"/>
              </w:rPr>
              <w:t>Ⅰ</w:t>
            </w:r>
            <w:r>
              <w:rPr>
                <w:rFonts w:hint="eastAsia"/>
              </w:rPr>
              <w:t>-</w:t>
            </w:r>
            <w:r>
              <w:t>H-</w:t>
            </w:r>
            <w:r>
              <w:rPr>
                <w:rFonts w:hint="eastAsia"/>
              </w:rPr>
              <w:t>0</w:t>
            </w:r>
            <w:r w:rsidR="004A2BD1">
              <w:t>1</w:t>
            </w:r>
            <w:r>
              <w:t>-02</w:t>
            </w:r>
            <w:r>
              <w:rPr>
                <w:rFonts w:hint="eastAsia"/>
              </w:rPr>
              <w:t>(</w:t>
            </w:r>
            <w:r>
              <w:t>01)</w:t>
            </w:r>
          </w:p>
        </w:tc>
        <w:tc>
          <w:tcPr>
            <w:tcW w:w="1116" w:type="dxa"/>
            <w:vAlign w:val="center"/>
          </w:tcPr>
          <w:p w14:paraId="4A7DDB64" w14:textId="77777777" w:rsidR="001034C6" w:rsidRDefault="001034C6" w:rsidP="001034C6">
            <w:r>
              <w:rPr>
                <w:rFonts w:hint="eastAsia"/>
              </w:rPr>
              <w:t>初始化</w:t>
            </w:r>
          </w:p>
        </w:tc>
        <w:tc>
          <w:tcPr>
            <w:tcW w:w="5157" w:type="dxa"/>
            <w:vAlign w:val="center"/>
          </w:tcPr>
          <w:p w14:paraId="595663D1" w14:textId="54F05E90" w:rsidR="001034C6" w:rsidRDefault="00501B71" w:rsidP="00501B71">
            <w:pPr>
              <w:pStyle w:val="af0"/>
              <w:ind w:firstLineChars="0" w:firstLine="0"/>
              <w:rPr>
                <w:rFonts w:ascii="宋体" w:hAnsi="宋体" w:cs="宋体"/>
              </w:rPr>
            </w:pPr>
            <w:r>
              <w:rPr>
                <w:rFonts w:ascii="宋体" w:hAnsi="宋体" w:cs="宋体" w:hint="eastAsia"/>
              </w:rPr>
              <w:t>默认</w:t>
            </w:r>
            <w:r w:rsidR="001034C6">
              <w:rPr>
                <w:rFonts w:ascii="宋体" w:hAnsi="宋体" w:cs="宋体" w:hint="eastAsia"/>
              </w:rPr>
              <w:t>金额为空，默认</w:t>
            </w:r>
            <w:commentRangeStart w:id="836"/>
            <w:del w:id="837" w:author="ethink wang" w:date="2017-02-07T16:03:00Z">
              <w:r w:rsidR="001034C6" w:rsidDel="001903EC">
                <w:rPr>
                  <w:rFonts w:ascii="宋体" w:hAnsi="宋体" w:cs="宋体" w:hint="eastAsia"/>
                </w:rPr>
                <w:delText>支付宝</w:delText>
              </w:r>
              <w:commentRangeEnd w:id="836"/>
              <w:r w:rsidR="000331C0" w:rsidDel="001903EC">
                <w:rPr>
                  <w:rStyle w:val="afe"/>
                  <w:rFonts w:asciiTheme="minorHAnsi" w:eastAsiaTheme="minorEastAsia" w:hAnsiTheme="minorHAnsi" w:cstheme="minorBidi" w:hint="eastAsia"/>
                </w:rPr>
                <w:commentReference w:id="836"/>
              </w:r>
            </w:del>
            <w:ins w:id="838" w:author="ethink wang" w:date="2017-02-07T16:03:00Z">
              <w:r w:rsidR="001903EC">
                <w:rPr>
                  <w:rFonts w:ascii="宋体" w:hAnsi="宋体" w:cs="宋体" w:hint="eastAsia"/>
                </w:rPr>
                <w:t>微信</w:t>
              </w:r>
            </w:ins>
            <w:r w:rsidR="001034C6">
              <w:rPr>
                <w:rFonts w:ascii="宋体" w:hAnsi="宋体" w:cs="宋体" w:hint="eastAsia"/>
              </w:rPr>
              <w:t>支付</w:t>
            </w:r>
          </w:p>
        </w:tc>
        <w:tc>
          <w:tcPr>
            <w:tcW w:w="2302" w:type="dxa"/>
            <w:vAlign w:val="center"/>
          </w:tcPr>
          <w:p w14:paraId="6240369E" w14:textId="77777777" w:rsidR="001034C6" w:rsidRPr="00054E2A" w:rsidRDefault="001034C6" w:rsidP="001034C6"/>
        </w:tc>
      </w:tr>
      <w:tr w:rsidR="001034C6" w:rsidRPr="00EB265B" w14:paraId="08A49652" w14:textId="77777777" w:rsidTr="00374F4B">
        <w:tc>
          <w:tcPr>
            <w:tcW w:w="1387" w:type="dxa"/>
            <w:vMerge/>
            <w:vAlign w:val="center"/>
          </w:tcPr>
          <w:p w14:paraId="3EFA29CA" w14:textId="77777777" w:rsidR="001034C6" w:rsidRPr="00382B7D" w:rsidRDefault="001034C6" w:rsidP="001034C6">
            <w:pPr>
              <w:jc w:val="center"/>
            </w:pPr>
          </w:p>
        </w:tc>
        <w:tc>
          <w:tcPr>
            <w:tcW w:w="1116" w:type="dxa"/>
            <w:vAlign w:val="center"/>
          </w:tcPr>
          <w:p w14:paraId="1E220F2A" w14:textId="77777777" w:rsidR="001034C6" w:rsidRDefault="001034C6" w:rsidP="001034C6">
            <w:r>
              <w:rPr>
                <w:rFonts w:hint="eastAsia"/>
              </w:rPr>
              <w:t>金额</w:t>
            </w:r>
          </w:p>
        </w:tc>
        <w:tc>
          <w:tcPr>
            <w:tcW w:w="5157" w:type="dxa"/>
            <w:vAlign w:val="center"/>
          </w:tcPr>
          <w:p w14:paraId="1BAC7D80" w14:textId="77777777" w:rsidR="001034C6" w:rsidRDefault="001034C6" w:rsidP="001034C6">
            <w:pPr>
              <w:pStyle w:val="af0"/>
              <w:ind w:firstLineChars="0" w:firstLine="0"/>
              <w:rPr>
                <w:rFonts w:ascii="宋体" w:hAnsi="宋体" w:cs="宋体"/>
              </w:rPr>
            </w:pPr>
            <w:r>
              <w:rPr>
                <w:rFonts w:ascii="宋体" w:hAnsi="宋体" w:cs="宋体" w:hint="eastAsia"/>
              </w:rPr>
              <w:t>填写金额后，显示删除按键，“提交”按键变为可点击状态</w:t>
            </w:r>
          </w:p>
        </w:tc>
        <w:tc>
          <w:tcPr>
            <w:tcW w:w="2302" w:type="dxa"/>
            <w:vAlign w:val="center"/>
          </w:tcPr>
          <w:p w14:paraId="435756AA" w14:textId="77777777" w:rsidR="001034C6" w:rsidRPr="00EB265B" w:rsidRDefault="001034C6" w:rsidP="001034C6"/>
        </w:tc>
      </w:tr>
      <w:tr w:rsidR="001034C6" w:rsidRPr="00EB265B" w14:paraId="1EB9E41D" w14:textId="77777777" w:rsidTr="00374F4B">
        <w:tc>
          <w:tcPr>
            <w:tcW w:w="1387" w:type="dxa"/>
            <w:vMerge/>
            <w:vAlign w:val="center"/>
          </w:tcPr>
          <w:p w14:paraId="2D27841C" w14:textId="77777777" w:rsidR="001034C6" w:rsidRPr="00382B7D" w:rsidRDefault="001034C6" w:rsidP="001034C6">
            <w:pPr>
              <w:jc w:val="center"/>
            </w:pPr>
          </w:p>
        </w:tc>
        <w:tc>
          <w:tcPr>
            <w:tcW w:w="1116" w:type="dxa"/>
            <w:vAlign w:val="center"/>
          </w:tcPr>
          <w:p w14:paraId="6003E21D" w14:textId="77777777" w:rsidR="001034C6" w:rsidRDefault="001034C6" w:rsidP="001034C6">
            <w:r>
              <w:rPr>
                <w:rFonts w:hint="eastAsia"/>
              </w:rPr>
              <w:t>提交</w:t>
            </w:r>
          </w:p>
        </w:tc>
        <w:tc>
          <w:tcPr>
            <w:tcW w:w="5157" w:type="dxa"/>
            <w:vAlign w:val="center"/>
          </w:tcPr>
          <w:p w14:paraId="1006585E" w14:textId="3060FE3A" w:rsidR="001034C6" w:rsidRDefault="000331C0" w:rsidP="001034C6">
            <w:pPr>
              <w:pStyle w:val="af0"/>
              <w:ind w:firstLineChars="0" w:firstLine="0"/>
            </w:pPr>
            <w:ins w:id="839" w:author="ethink wang" w:date="2017-02-07T15:28:00Z">
              <w:r>
                <w:rPr>
                  <w:rFonts w:ascii="宋体" w:hAnsi="宋体" w:cs="宋体" w:hint="eastAsia"/>
                </w:rPr>
                <w:t>1、</w:t>
              </w:r>
            </w:ins>
            <w:r w:rsidR="001034C6">
              <w:rPr>
                <w:rFonts w:ascii="宋体" w:hAnsi="宋体" w:cs="宋体" w:hint="eastAsia"/>
              </w:rPr>
              <w:t>点击提交后，冒泡提示提交中，参照</w:t>
            </w:r>
            <w:r w:rsidR="001034C6" w:rsidRPr="00382B7D">
              <w:rPr>
                <w:rFonts w:hint="eastAsia"/>
              </w:rPr>
              <w:t>Ⅰ</w:t>
            </w:r>
            <w:r w:rsidR="001034C6">
              <w:rPr>
                <w:rFonts w:hint="eastAsia"/>
              </w:rPr>
              <w:t>-</w:t>
            </w:r>
            <w:r w:rsidR="001034C6">
              <w:t>H-</w:t>
            </w:r>
            <w:r w:rsidR="001034C6">
              <w:rPr>
                <w:rFonts w:hint="eastAsia"/>
              </w:rPr>
              <w:t>0</w:t>
            </w:r>
            <w:r w:rsidR="004A2BD1">
              <w:t>1</w:t>
            </w:r>
            <w:r w:rsidR="001034C6">
              <w:t>-02(02)</w:t>
            </w:r>
            <w:r w:rsidR="001034C6">
              <w:rPr>
                <w:rFonts w:hint="eastAsia"/>
              </w:rPr>
              <w:t>，</w:t>
            </w:r>
          </w:p>
          <w:p w14:paraId="41F40B51" w14:textId="77777777" w:rsidR="000331C0" w:rsidRDefault="000331C0" w:rsidP="001034C6">
            <w:pPr>
              <w:pStyle w:val="af0"/>
              <w:ind w:firstLineChars="0" w:firstLine="0"/>
              <w:rPr>
                <w:ins w:id="840" w:author="ethink wang" w:date="2017-02-07T15:29:00Z"/>
              </w:rPr>
            </w:pPr>
            <w:ins w:id="841" w:author="ethink wang" w:date="2017-02-07T15:29:00Z">
              <w:r>
                <w:rPr>
                  <w:rFonts w:hint="eastAsia"/>
                </w:rPr>
                <w:t>（</w:t>
              </w:r>
              <w:r>
                <w:rPr>
                  <w:rFonts w:hint="eastAsia"/>
                </w:rPr>
                <w:t>1</w:t>
              </w:r>
              <w:r>
                <w:rPr>
                  <w:rFonts w:hint="eastAsia"/>
                </w:rPr>
                <w:t>）</w:t>
              </w:r>
            </w:ins>
            <w:r w:rsidR="001034C6">
              <w:t>提交成功后</w:t>
            </w:r>
            <w:r w:rsidR="001034C6">
              <w:rPr>
                <w:rFonts w:hint="eastAsia"/>
              </w:rPr>
              <w:t>，</w:t>
            </w:r>
            <w:r w:rsidR="001034C6">
              <w:t>按照选择的支付方式跳转第三方支付页面</w:t>
            </w:r>
            <w:r w:rsidR="004A2BD1">
              <w:rPr>
                <w:rFonts w:hint="eastAsia"/>
              </w:rPr>
              <w:t>，</w:t>
            </w:r>
            <w:r w:rsidR="004A2BD1">
              <w:t>如</w:t>
            </w:r>
            <w:r w:rsidR="004A2BD1" w:rsidRPr="00382B7D">
              <w:rPr>
                <w:rFonts w:hint="eastAsia"/>
              </w:rPr>
              <w:t>Ⅰ</w:t>
            </w:r>
            <w:r w:rsidR="004A2BD1">
              <w:rPr>
                <w:rFonts w:hint="eastAsia"/>
              </w:rPr>
              <w:t>-</w:t>
            </w:r>
            <w:r w:rsidR="004A2BD1">
              <w:t>H-</w:t>
            </w:r>
            <w:r w:rsidR="004A2BD1">
              <w:rPr>
                <w:rFonts w:hint="eastAsia"/>
              </w:rPr>
              <w:t>0</w:t>
            </w:r>
            <w:r w:rsidR="004A2BD1">
              <w:t>1-02(03)</w:t>
            </w:r>
            <w:r w:rsidR="004A2BD1">
              <w:t>微信支付页面</w:t>
            </w:r>
            <w:r w:rsidR="004A2BD1">
              <w:rPr>
                <w:rFonts w:hint="eastAsia"/>
              </w:rPr>
              <w:t>，</w:t>
            </w:r>
            <w:r w:rsidR="004A2BD1" w:rsidRPr="00382B7D">
              <w:rPr>
                <w:rFonts w:hint="eastAsia"/>
              </w:rPr>
              <w:t>Ⅰ</w:t>
            </w:r>
            <w:r w:rsidR="004A2BD1">
              <w:rPr>
                <w:rFonts w:hint="eastAsia"/>
              </w:rPr>
              <w:t>-</w:t>
            </w:r>
            <w:r w:rsidR="004A2BD1">
              <w:t>H-</w:t>
            </w:r>
            <w:r w:rsidR="004A2BD1">
              <w:rPr>
                <w:rFonts w:hint="eastAsia"/>
              </w:rPr>
              <w:t>0</w:t>
            </w:r>
            <w:r w:rsidR="004A2BD1">
              <w:t>1-02(04)</w:t>
            </w:r>
            <w:r w:rsidR="004A2BD1">
              <w:t>支付宝支付页面</w:t>
            </w:r>
            <w:r w:rsidR="001034C6">
              <w:rPr>
                <w:rFonts w:hint="eastAsia"/>
              </w:rPr>
              <w:t>；</w:t>
            </w:r>
          </w:p>
          <w:p w14:paraId="41201513" w14:textId="7F1B447A" w:rsidR="000331C0" w:rsidRDefault="000331C0" w:rsidP="001034C6">
            <w:pPr>
              <w:pStyle w:val="af0"/>
              <w:ind w:firstLineChars="0" w:firstLine="0"/>
              <w:rPr>
                <w:ins w:id="842" w:author="ethink wang" w:date="2017-02-07T15:28:00Z"/>
              </w:rPr>
            </w:pPr>
            <w:ins w:id="843" w:author="ethink wang" w:date="2017-02-07T15:29:00Z">
              <w:r>
                <w:rPr>
                  <w:rFonts w:hint="eastAsia"/>
                </w:rPr>
                <w:t>（</w:t>
              </w:r>
              <w:r>
                <w:rPr>
                  <w:rFonts w:hint="eastAsia"/>
                </w:rPr>
                <w:t>2</w:t>
              </w:r>
              <w:r>
                <w:rPr>
                  <w:rFonts w:hint="eastAsia"/>
                </w:rPr>
                <w:t>）</w:t>
              </w:r>
            </w:ins>
            <w:r w:rsidR="001034C6">
              <w:rPr>
                <w:rFonts w:hint="eastAsia"/>
              </w:rPr>
              <w:t>提交失败后，冒泡提示提交失败</w:t>
            </w:r>
            <w:r w:rsidR="001034C6" w:rsidRPr="00382B7D">
              <w:rPr>
                <w:rFonts w:hint="eastAsia"/>
              </w:rPr>
              <w:t>Ⅰ</w:t>
            </w:r>
            <w:r w:rsidR="001034C6">
              <w:rPr>
                <w:rFonts w:hint="eastAsia"/>
              </w:rPr>
              <w:t>-</w:t>
            </w:r>
            <w:r w:rsidR="001034C6">
              <w:t>H-</w:t>
            </w:r>
            <w:r w:rsidR="001034C6">
              <w:rPr>
                <w:rFonts w:hint="eastAsia"/>
              </w:rPr>
              <w:t>0</w:t>
            </w:r>
            <w:r w:rsidR="004A2BD1">
              <w:t>1</w:t>
            </w:r>
            <w:r w:rsidR="001034C6">
              <w:t>-02(0</w:t>
            </w:r>
            <w:r w:rsidR="004A2BD1">
              <w:t>7</w:t>
            </w:r>
            <w:r w:rsidR="001034C6">
              <w:t>)</w:t>
            </w:r>
            <w:r w:rsidR="001034C6">
              <w:rPr>
                <w:rFonts w:hint="eastAsia"/>
              </w:rPr>
              <w:t>。</w:t>
            </w:r>
          </w:p>
          <w:p w14:paraId="5E78BBDA" w14:textId="0DE9532B" w:rsidR="001034C6" w:rsidRDefault="000331C0" w:rsidP="001034C6">
            <w:pPr>
              <w:pStyle w:val="af0"/>
              <w:ind w:firstLineChars="0" w:firstLine="0"/>
            </w:pPr>
            <w:ins w:id="844" w:author="ethink wang" w:date="2017-02-07T15:29:00Z">
              <w:r>
                <w:t>2</w:t>
              </w:r>
              <w:r>
                <w:rPr>
                  <w:rFonts w:hint="eastAsia"/>
                </w:rPr>
                <w:t>、</w:t>
              </w:r>
            </w:ins>
            <w:r w:rsidR="001034C6">
              <w:t>支付成功显示</w:t>
            </w:r>
            <w:r w:rsidR="001034C6" w:rsidRPr="00382B7D">
              <w:rPr>
                <w:rFonts w:hint="eastAsia"/>
              </w:rPr>
              <w:t>Ⅰ</w:t>
            </w:r>
            <w:r w:rsidR="001034C6">
              <w:rPr>
                <w:rFonts w:hint="eastAsia"/>
              </w:rPr>
              <w:t>-</w:t>
            </w:r>
            <w:r w:rsidR="001034C6">
              <w:t>H-</w:t>
            </w:r>
            <w:r w:rsidR="001034C6">
              <w:rPr>
                <w:rFonts w:hint="eastAsia"/>
              </w:rPr>
              <w:t>0</w:t>
            </w:r>
            <w:r w:rsidR="004A2BD1">
              <w:t>1</w:t>
            </w:r>
            <w:r w:rsidR="001034C6">
              <w:t>-02(0</w:t>
            </w:r>
            <w:r w:rsidR="004A2BD1">
              <w:t>6</w:t>
            </w:r>
            <w:r w:rsidR="001034C6">
              <w:t>)</w:t>
            </w:r>
            <w:r w:rsidR="001034C6">
              <w:rPr>
                <w:rFonts w:hint="eastAsia"/>
              </w:rPr>
              <w:t>；</w:t>
            </w:r>
            <w:r w:rsidR="001034C6">
              <w:t>支付失败</w:t>
            </w:r>
            <w:r w:rsidR="001034C6">
              <w:rPr>
                <w:rFonts w:hint="eastAsia"/>
              </w:rPr>
              <w:t>，</w:t>
            </w:r>
            <w:r w:rsidR="00C33658">
              <w:t>冒泡提示充值</w:t>
            </w:r>
            <w:r w:rsidR="00C33658">
              <w:rPr>
                <w:rFonts w:hint="eastAsia"/>
              </w:rPr>
              <w:t>失败，</w:t>
            </w:r>
            <w:r w:rsidR="004A2BD1">
              <w:rPr>
                <w:rFonts w:hint="eastAsia"/>
              </w:rPr>
              <w:t>如</w:t>
            </w:r>
            <w:r w:rsidR="001034C6" w:rsidRPr="00382B7D">
              <w:rPr>
                <w:rFonts w:hint="eastAsia"/>
              </w:rPr>
              <w:t>Ⅰ</w:t>
            </w:r>
            <w:r w:rsidR="001034C6">
              <w:rPr>
                <w:rFonts w:hint="eastAsia"/>
              </w:rPr>
              <w:t>-</w:t>
            </w:r>
            <w:r w:rsidR="001034C6">
              <w:t>H-</w:t>
            </w:r>
            <w:r w:rsidR="001034C6">
              <w:rPr>
                <w:rFonts w:hint="eastAsia"/>
              </w:rPr>
              <w:t>0</w:t>
            </w:r>
            <w:r w:rsidR="004A2BD1">
              <w:t>1</w:t>
            </w:r>
            <w:r w:rsidR="001034C6">
              <w:t>-02(0</w:t>
            </w:r>
            <w:r w:rsidR="004A2BD1">
              <w:t>8</w:t>
            </w:r>
            <w:r w:rsidR="001034C6">
              <w:t>)</w:t>
            </w:r>
            <w:r w:rsidR="001034C6">
              <w:t>页面</w:t>
            </w:r>
            <w:del w:id="845" w:author="ethink wang" w:date="2017-02-07T15:27:00Z">
              <w:r w:rsidR="001034C6" w:rsidDel="000331C0">
                <w:rPr>
                  <w:rFonts w:hint="eastAsia"/>
                </w:rPr>
                <w:delText>，</w:delText>
              </w:r>
            </w:del>
            <w:del w:id="846" w:author="ethink wang" w:date="2017-02-07T15:28:00Z">
              <w:r w:rsidR="001034C6" w:rsidDel="000331C0">
                <w:rPr>
                  <w:rFonts w:hint="eastAsia"/>
                </w:rPr>
                <w:delText>。</w:delText>
              </w:r>
              <w:r w:rsidR="001034C6" w:rsidDel="000331C0">
                <w:rPr>
                  <w:rFonts w:hint="eastAsia"/>
                </w:rPr>
                <w:delText xml:space="preserve">     </w:delText>
              </w:r>
            </w:del>
            <w:ins w:id="847" w:author="ethink wang" w:date="2017-02-07T15:28:00Z">
              <w:r>
                <w:rPr>
                  <w:rFonts w:hint="eastAsia"/>
                </w:rPr>
                <w:t>。</w:t>
              </w:r>
            </w:ins>
            <w:del w:id="848" w:author="ethink wang" w:date="2017-02-07T15:28:00Z">
              <w:r w:rsidR="001034C6" w:rsidDel="000331C0">
                <w:rPr>
                  <w:rFonts w:hint="eastAsia"/>
                </w:rPr>
                <w:delText xml:space="preserve"> </w:delText>
              </w:r>
            </w:del>
          </w:p>
          <w:p w14:paraId="58CB92C1" w14:textId="685130FE" w:rsidR="001034C6" w:rsidRDefault="000331C0" w:rsidP="001034C6">
            <w:pPr>
              <w:pStyle w:val="af0"/>
              <w:ind w:firstLineChars="0" w:firstLine="0"/>
              <w:rPr>
                <w:rFonts w:ascii="宋体" w:hAnsi="宋体" w:cs="宋体"/>
              </w:rPr>
            </w:pPr>
            <w:ins w:id="849" w:author="ethink wang" w:date="2017-02-07T15:29:00Z">
              <w:r>
                <w:t>3</w:t>
              </w:r>
            </w:ins>
            <w:ins w:id="850" w:author="ethink wang" w:date="2017-02-07T15:28:00Z">
              <w:r>
                <w:rPr>
                  <w:rFonts w:hint="eastAsia"/>
                </w:rPr>
                <w:t>、</w:t>
              </w:r>
            </w:ins>
            <w:r w:rsidR="001034C6">
              <w:t>充值成功后</w:t>
            </w:r>
            <w:r w:rsidR="001034C6">
              <w:rPr>
                <w:rFonts w:hint="eastAsia"/>
              </w:rPr>
              <w:t>，更改账户余额，</w:t>
            </w:r>
            <w:r w:rsidR="004A2BD1">
              <w:rPr>
                <w:rFonts w:hint="eastAsia"/>
              </w:rPr>
              <w:t>生成</w:t>
            </w:r>
            <w:r w:rsidR="00383540">
              <w:rPr>
                <w:rFonts w:hint="eastAsia"/>
              </w:rPr>
              <w:t>交易明细</w:t>
            </w:r>
            <w:r w:rsidR="004A2BD1">
              <w:rPr>
                <w:rFonts w:hint="eastAsia"/>
              </w:rPr>
              <w:t>及余额明细，</w:t>
            </w:r>
            <w:r w:rsidR="001034C6">
              <w:rPr>
                <w:rFonts w:hint="eastAsia"/>
              </w:rPr>
              <w:t>同时</w:t>
            </w:r>
            <w:ins w:id="851" w:author="ethink wang" w:date="2017-02-07T15:31:00Z">
              <w:r>
                <w:t>推送</w:t>
              </w:r>
            </w:ins>
            <w:del w:id="852" w:author="ethink wang" w:date="2017-02-07T15:31:00Z">
              <w:r w:rsidR="001034C6" w:rsidDel="000331C0">
                <w:delText>发送</w:delText>
              </w:r>
            </w:del>
            <w:r w:rsidR="001034C6">
              <w:t>系统消息给当前租赁公司的财务管理员和超级管理员</w:t>
            </w:r>
            <w:r w:rsidR="001034C6">
              <w:rPr>
                <w:rFonts w:hint="eastAsia"/>
              </w:rPr>
              <w:t>。</w:t>
            </w:r>
            <w:r w:rsidR="001034C6">
              <w:t>消息内容参见</w:t>
            </w:r>
            <w:del w:id="853" w:author="ethink wang" w:date="2017-02-07T15:30:00Z">
              <w:r w:rsidR="001034C6" w:rsidDel="000331C0">
                <w:rPr>
                  <w:rFonts w:hint="eastAsia"/>
                </w:rPr>
                <w:delText>附件</w:delText>
              </w:r>
            </w:del>
            <w:ins w:id="854" w:author="ethink wang" w:date="2017-02-07T15:30:00Z">
              <w:r>
                <w:rPr>
                  <w:rFonts w:hint="eastAsia"/>
                </w:rPr>
                <w:t>消息</w:t>
              </w:r>
              <w:r>
                <w:t>模板文件</w:t>
              </w:r>
            </w:ins>
            <w:r w:rsidR="001034C6">
              <w:rPr>
                <w:rFonts w:hint="eastAsia"/>
              </w:rPr>
              <w:t>。</w:t>
            </w:r>
          </w:p>
        </w:tc>
        <w:tc>
          <w:tcPr>
            <w:tcW w:w="2302" w:type="dxa"/>
            <w:vAlign w:val="center"/>
          </w:tcPr>
          <w:p w14:paraId="14C9D9EC" w14:textId="77777777" w:rsidR="001034C6" w:rsidRPr="00054E2A" w:rsidRDefault="004A2BD1" w:rsidP="001034C6">
            <w:r>
              <w:rPr>
                <w:rFonts w:ascii="宋体" w:hAnsi="宋体" w:cs="宋体" w:hint="eastAsia"/>
              </w:rPr>
              <w:t>金额为空或填写为0时，“提交”按键仍然灰显</w:t>
            </w:r>
          </w:p>
        </w:tc>
      </w:tr>
      <w:tr w:rsidR="001034C6" w:rsidRPr="00EB265B" w14:paraId="180A6B9F" w14:textId="77777777" w:rsidTr="00374F4B">
        <w:tc>
          <w:tcPr>
            <w:tcW w:w="1387" w:type="dxa"/>
            <w:vAlign w:val="center"/>
          </w:tcPr>
          <w:p w14:paraId="5C70FAE9" w14:textId="77777777" w:rsidR="001034C6" w:rsidRPr="00C003BF" w:rsidRDefault="001034C6" w:rsidP="00D424F4">
            <w:pPr>
              <w:jc w:val="center"/>
              <w:rPr>
                <w:color w:val="000000" w:themeColor="text1"/>
              </w:rPr>
            </w:pPr>
            <w:r w:rsidRPr="00C003BF">
              <w:rPr>
                <w:rFonts w:hint="eastAsia"/>
                <w:color w:val="000000" w:themeColor="text1"/>
              </w:rPr>
              <w:t>Ⅰ</w:t>
            </w:r>
            <w:r w:rsidRPr="00C003BF">
              <w:rPr>
                <w:rFonts w:hint="eastAsia"/>
                <w:color w:val="000000" w:themeColor="text1"/>
              </w:rPr>
              <w:t>-</w:t>
            </w:r>
            <w:r w:rsidRPr="00C003BF">
              <w:rPr>
                <w:color w:val="000000" w:themeColor="text1"/>
              </w:rPr>
              <w:t>H-</w:t>
            </w:r>
            <w:r w:rsidRPr="00C003BF">
              <w:rPr>
                <w:rFonts w:hint="eastAsia"/>
                <w:color w:val="000000" w:themeColor="text1"/>
              </w:rPr>
              <w:t>0</w:t>
            </w:r>
            <w:r w:rsidR="00D424F4" w:rsidRPr="00C003BF">
              <w:rPr>
                <w:color w:val="000000" w:themeColor="text1"/>
              </w:rPr>
              <w:t>1</w:t>
            </w:r>
            <w:r w:rsidRPr="00C003BF">
              <w:rPr>
                <w:color w:val="000000" w:themeColor="text1"/>
              </w:rPr>
              <w:t>-02</w:t>
            </w:r>
            <w:r w:rsidRPr="00C003BF">
              <w:rPr>
                <w:rFonts w:hint="eastAsia"/>
                <w:color w:val="000000" w:themeColor="text1"/>
              </w:rPr>
              <w:t>(</w:t>
            </w:r>
            <w:r w:rsidRPr="00C003BF">
              <w:rPr>
                <w:color w:val="000000" w:themeColor="text1"/>
              </w:rPr>
              <w:t>0</w:t>
            </w:r>
            <w:r w:rsidR="004A2BD1" w:rsidRPr="00C003BF">
              <w:rPr>
                <w:color w:val="000000" w:themeColor="text1"/>
              </w:rPr>
              <w:t>6</w:t>
            </w:r>
            <w:r w:rsidRPr="00C003BF">
              <w:rPr>
                <w:color w:val="000000" w:themeColor="text1"/>
              </w:rPr>
              <w:t>)</w:t>
            </w:r>
          </w:p>
        </w:tc>
        <w:tc>
          <w:tcPr>
            <w:tcW w:w="1116" w:type="dxa"/>
            <w:vAlign w:val="center"/>
          </w:tcPr>
          <w:p w14:paraId="75569655" w14:textId="77777777" w:rsidR="001034C6" w:rsidRPr="00C003BF" w:rsidRDefault="001034C6" w:rsidP="001034C6">
            <w:pPr>
              <w:rPr>
                <w:color w:val="000000" w:themeColor="text1"/>
              </w:rPr>
            </w:pPr>
            <w:r w:rsidRPr="00C003BF">
              <w:rPr>
                <w:rFonts w:hint="eastAsia"/>
                <w:color w:val="000000" w:themeColor="text1"/>
              </w:rPr>
              <w:t>完成</w:t>
            </w:r>
          </w:p>
        </w:tc>
        <w:tc>
          <w:tcPr>
            <w:tcW w:w="5157" w:type="dxa"/>
            <w:vAlign w:val="center"/>
          </w:tcPr>
          <w:p w14:paraId="15D224FB" w14:textId="77777777" w:rsidR="001034C6" w:rsidRPr="00C003BF" w:rsidRDefault="001034C6" w:rsidP="001034C6">
            <w:pPr>
              <w:pStyle w:val="af0"/>
              <w:ind w:firstLineChars="0" w:firstLine="0"/>
              <w:rPr>
                <w:rFonts w:ascii="宋体" w:hAnsi="宋体" w:cs="宋体"/>
                <w:color w:val="000000" w:themeColor="text1"/>
              </w:rPr>
            </w:pPr>
            <w:r w:rsidRPr="00C003BF">
              <w:rPr>
                <w:rFonts w:ascii="宋体" w:hAnsi="宋体" w:cs="宋体" w:hint="eastAsia"/>
                <w:color w:val="000000" w:themeColor="text1"/>
              </w:rPr>
              <w:t>点击跳转至</w:t>
            </w:r>
            <w:r w:rsidR="004A2BD1" w:rsidRPr="00C003BF">
              <w:rPr>
                <w:rFonts w:hint="eastAsia"/>
                <w:color w:val="000000" w:themeColor="text1"/>
              </w:rPr>
              <w:t>Ⅰ</w:t>
            </w:r>
            <w:r w:rsidR="004A2BD1" w:rsidRPr="00C003BF">
              <w:rPr>
                <w:rFonts w:hint="eastAsia"/>
                <w:color w:val="000000" w:themeColor="text1"/>
              </w:rPr>
              <w:t>-</w:t>
            </w:r>
            <w:r w:rsidR="004A2BD1" w:rsidRPr="00C003BF">
              <w:rPr>
                <w:color w:val="000000" w:themeColor="text1"/>
              </w:rPr>
              <w:t>H-</w:t>
            </w:r>
            <w:r w:rsidR="004A2BD1" w:rsidRPr="00C003BF">
              <w:rPr>
                <w:rFonts w:hint="eastAsia"/>
                <w:color w:val="000000" w:themeColor="text1"/>
              </w:rPr>
              <w:t>0</w:t>
            </w:r>
            <w:r w:rsidR="004A2BD1" w:rsidRPr="00C003BF">
              <w:rPr>
                <w:color w:val="000000" w:themeColor="text1"/>
              </w:rPr>
              <w:t>1</w:t>
            </w:r>
            <w:r w:rsidR="004A2BD1" w:rsidRPr="00C003BF">
              <w:rPr>
                <w:rFonts w:hint="eastAsia"/>
                <w:color w:val="000000" w:themeColor="text1"/>
              </w:rPr>
              <w:t>(</w:t>
            </w:r>
            <w:r w:rsidR="004A2BD1" w:rsidRPr="00C003BF">
              <w:rPr>
                <w:color w:val="000000" w:themeColor="text1"/>
              </w:rPr>
              <w:t>01</w:t>
            </w:r>
            <w:r w:rsidR="004A2BD1" w:rsidRPr="00C003BF">
              <w:rPr>
                <w:rFonts w:hint="eastAsia"/>
                <w:color w:val="000000" w:themeColor="text1"/>
              </w:rPr>
              <w:t>)</w:t>
            </w:r>
            <w:r w:rsidR="004A2BD1" w:rsidRPr="00C003BF">
              <w:rPr>
                <w:color w:val="000000" w:themeColor="text1"/>
              </w:rPr>
              <w:t>/</w:t>
            </w:r>
            <w:r w:rsidR="004A2BD1" w:rsidRPr="00C003BF">
              <w:rPr>
                <w:rFonts w:hint="eastAsia"/>
                <w:color w:val="000000" w:themeColor="text1"/>
              </w:rPr>
              <w:t xml:space="preserve"> </w:t>
            </w:r>
            <w:r w:rsidR="004A2BD1" w:rsidRPr="00C003BF">
              <w:rPr>
                <w:rFonts w:hint="eastAsia"/>
                <w:color w:val="000000" w:themeColor="text1"/>
              </w:rPr>
              <w:t>Ⅰ</w:t>
            </w:r>
            <w:r w:rsidR="004A2BD1" w:rsidRPr="00C003BF">
              <w:rPr>
                <w:rFonts w:hint="eastAsia"/>
                <w:color w:val="000000" w:themeColor="text1"/>
              </w:rPr>
              <w:t>-</w:t>
            </w:r>
            <w:r w:rsidR="004A2BD1" w:rsidRPr="00C003BF">
              <w:rPr>
                <w:color w:val="000000" w:themeColor="text1"/>
              </w:rPr>
              <w:t>H-</w:t>
            </w:r>
            <w:r w:rsidR="004A2BD1" w:rsidRPr="00C003BF">
              <w:rPr>
                <w:rFonts w:hint="eastAsia"/>
                <w:color w:val="000000" w:themeColor="text1"/>
              </w:rPr>
              <w:t>0</w:t>
            </w:r>
            <w:r w:rsidR="004A2BD1" w:rsidRPr="00C003BF">
              <w:rPr>
                <w:color w:val="000000" w:themeColor="text1"/>
              </w:rPr>
              <w:t>1</w:t>
            </w:r>
            <w:r w:rsidR="004A2BD1" w:rsidRPr="00C003BF">
              <w:rPr>
                <w:rFonts w:hint="eastAsia"/>
                <w:color w:val="000000" w:themeColor="text1"/>
              </w:rPr>
              <w:t>(</w:t>
            </w:r>
            <w:r w:rsidR="004A2BD1" w:rsidRPr="00C003BF">
              <w:rPr>
                <w:color w:val="000000" w:themeColor="text1"/>
              </w:rPr>
              <w:t>02</w:t>
            </w:r>
            <w:r w:rsidR="004A2BD1" w:rsidRPr="00C003BF">
              <w:rPr>
                <w:rFonts w:hint="eastAsia"/>
                <w:color w:val="000000" w:themeColor="text1"/>
              </w:rPr>
              <w:t>)</w:t>
            </w:r>
            <w:r w:rsidRPr="00C003BF">
              <w:rPr>
                <w:color w:val="000000" w:themeColor="text1"/>
              </w:rPr>
              <w:t>页面</w:t>
            </w:r>
            <w:r w:rsidR="00334C38" w:rsidRPr="00C003BF">
              <w:rPr>
                <w:rFonts w:hint="eastAsia"/>
                <w:color w:val="000000" w:themeColor="text1"/>
              </w:rPr>
              <w:t xml:space="preserve"> </w:t>
            </w:r>
          </w:p>
        </w:tc>
        <w:tc>
          <w:tcPr>
            <w:tcW w:w="2302" w:type="dxa"/>
            <w:vAlign w:val="center"/>
          </w:tcPr>
          <w:p w14:paraId="39E16C74" w14:textId="77777777" w:rsidR="001034C6" w:rsidRPr="00054E2A" w:rsidRDefault="001034C6" w:rsidP="001034C6"/>
        </w:tc>
      </w:tr>
      <w:tr w:rsidR="001034C6" w:rsidRPr="00EB265B" w14:paraId="6CDA3CD0" w14:textId="77777777" w:rsidTr="00374F4B">
        <w:tc>
          <w:tcPr>
            <w:tcW w:w="1387" w:type="dxa"/>
            <w:vMerge w:val="restart"/>
            <w:vAlign w:val="center"/>
          </w:tcPr>
          <w:p w14:paraId="62CF5F31" w14:textId="77777777" w:rsidR="001034C6" w:rsidRPr="00382B7D" w:rsidRDefault="001034C6" w:rsidP="001034C6">
            <w:pPr>
              <w:jc w:val="center"/>
            </w:pPr>
            <w:r w:rsidRPr="00382B7D">
              <w:rPr>
                <w:rFonts w:hint="eastAsia"/>
              </w:rPr>
              <w:t>Ⅰ</w:t>
            </w:r>
            <w:r>
              <w:rPr>
                <w:rFonts w:hint="eastAsia"/>
              </w:rPr>
              <w:t>-</w:t>
            </w:r>
            <w:r>
              <w:t>H-</w:t>
            </w:r>
            <w:r w:rsidR="00C003BF">
              <w:rPr>
                <w:rFonts w:hint="eastAsia"/>
              </w:rPr>
              <w:t>01</w:t>
            </w:r>
            <w:r w:rsidR="00C003BF">
              <w:t>-03</w:t>
            </w:r>
            <w:r w:rsidR="00C003BF">
              <w:rPr>
                <w:rFonts w:hint="eastAsia"/>
              </w:rPr>
              <w:t>（</w:t>
            </w:r>
            <w:r w:rsidR="00C003BF">
              <w:rPr>
                <w:rFonts w:hint="eastAsia"/>
              </w:rPr>
              <w:t>01</w:t>
            </w:r>
            <w:r w:rsidR="00C003BF">
              <w:rPr>
                <w:rFonts w:hint="eastAsia"/>
              </w:rPr>
              <w:t>）</w:t>
            </w:r>
          </w:p>
        </w:tc>
        <w:tc>
          <w:tcPr>
            <w:tcW w:w="1116" w:type="dxa"/>
            <w:vAlign w:val="center"/>
          </w:tcPr>
          <w:p w14:paraId="4883CFFD" w14:textId="77777777" w:rsidR="001034C6" w:rsidRDefault="00C003BF" w:rsidP="001034C6">
            <w:r>
              <w:rPr>
                <w:rFonts w:hint="eastAsia"/>
              </w:rPr>
              <w:t>说明</w:t>
            </w:r>
          </w:p>
        </w:tc>
        <w:tc>
          <w:tcPr>
            <w:tcW w:w="5157" w:type="dxa"/>
            <w:vAlign w:val="center"/>
          </w:tcPr>
          <w:p w14:paraId="03CEFA0D" w14:textId="77777777" w:rsidR="001034C6" w:rsidRPr="00C003BF" w:rsidRDefault="00C003BF" w:rsidP="001034C6">
            <w:pPr>
              <w:pStyle w:val="af0"/>
              <w:ind w:firstLineChars="0" w:firstLine="0"/>
              <w:rPr>
                <w:rFonts w:ascii="宋体" w:hAnsi="宋体" w:cs="宋体"/>
              </w:rPr>
            </w:pPr>
            <w:r>
              <w:rPr>
                <w:rFonts w:ascii="宋体" w:hAnsi="宋体" w:cs="宋体"/>
              </w:rPr>
              <w:t>默认初始提现密码为登录密码</w:t>
            </w:r>
            <w:r>
              <w:rPr>
                <w:rFonts w:ascii="宋体" w:hAnsi="宋体" w:cs="宋体" w:hint="eastAsia"/>
              </w:rPr>
              <w:t>，</w:t>
            </w:r>
            <w:r>
              <w:rPr>
                <w:rFonts w:ascii="宋体" w:hAnsi="宋体" w:cs="宋体"/>
              </w:rPr>
              <w:t>若未设置登录密码</w:t>
            </w:r>
            <w:r>
              <w:rPr>
                <w:rFonts w:ascii="宋体" w:hAnsi="宋体" w:cs="宋体" w:hint="eastAsia"/>
              </w:rPr>
              <w:t>，</w:t>
            </w:r>
            <w:r>
              <w:rPr>
                <w:rFonts w:ascii="宋体" w:hAnsi="宋体" w:cs="宋体"/>
              </w:rPr>
              <w:t>则提现密码也为空</w:t>
            </w:r>
            <w:r>
              <w:rPr>
                <w:rFonts w:ascii="宋体" w:hAnsi="宋体" w:cs="宋体" w:hint="eastAsia"/>
              </w:rPr>
              <w:t>，</w:t>
            </w:r>
            <w:r>
              <w:rPr>
                <w:rFonts w:ascii="宋体" w:hAnsi="宋体" w:cs="宋体"/>
              </w:rPr>
              <w:t>此时进入提现页面</w:t>
            </w:r>
            <w:r>
              <w:rPr>
                <w:rFonts w:ascii="宋体" w:hAnsi="宋体" w:cs="宋体" w:hint="eastAsia"/>
              </w:rPr>
              <w:t>，</w:t>
            </w:r>
            <w:r>
              <w:rPr>
                <w:rFonts w:ascii="宋体" w:hAnsi="宋体" w:cs="宋体"/>
              </w:rPr>
              <w:t>直接弹窗提示</w:t>
            </w:r>
            <w:r>
              <w:rPr>
                <w:rFonts w:ascii="宋体" w:hAnsi="宋体" w:cs="宋体" w:hint="eastAsia"/>
              </w:rPr>
              <w:t>，</w:t>
            </w:r>
            <w:r>
              <w:rPr>
                <w:rFonts w:ascii="宋体" w:hAnsi="宋体" w:cs="宋体"/>
              </w:rPr>
              <w:t>如</w:t>
            </w:r>
            <w:r w:rsidRPr="00382B7D">
              <w:rPr>
                <w:rFonts w:hint="eastAsia"/>
              </w:rPr>
              <w:t>Ⅰ</w:t>
            </w:r>
            <w:r>
              <w:rPr>
                <w:rFonts w:hint="eastAsia"/>
              </w:rPr>
              <w:t>-</w:t>
            </w:r>
            <w:r>
              <w:t>H-</w:t>
            </w:r>
            <w:r>
              <w:rPr>
                <w:rFonts w:hint="eastAsia"/>
              </w:rPr>
              <w:t>0</w:t>
            </w:r>
            <w:r>
              <w:t>1-03(07)</w:t>
            </w:r>
            <w:r w:rsidR="00FA5734">
              <w:rPr>
                <w:rFonts w:hint="eastAsia"/>
              </w:rPr>
              <w:t>，</w:t>
            </w:r>
            <w:r w:rsidR="00FA5734">
              <w:t>点击</w:t>
            </w:r>
            <w:r w:rsidR="00FA5734">
              <w:rPr>
                <w:rFonts w:hint="eastAsia"/>
              </w:rPr>
              <w:t>“前往”跳转至</w:t>
            </w:r>
            <w:r w:rsidR="00FA5734" w:rsidRPr="00382B7D">
              <w:rPr>
                <w:rFonts w:hint="eastAsia"/>
              </w:rPr>
              <w:t>Ⅰ</w:t>
            </w:r>
            <w:r w:rsidR="00FA5734">
              <w:rPr>
                <w:rFonts w:hint="eastAsia"/>
              </w:rPr>
              <w:t>-J-02</w:t>
            </w:r>
            <w:r w:rsidR="00FA5734">
              <w:rPr>
                <w:rFonts w:hint="eastAsia"/>
              </w:rPr>
              <w:t>页面</w:t>
            </w:r>
          </w:p>
        </w:tc>
        <w:tc>
          <w:tcPr>
            <w:tcW w:w="2302" w:type="dxa"/>
            <w:vAlign w:val="center"/>
          </w:tcPr>
          <w:p w14:paraId="365B6FBB" w14:textId="77777777" w:rsidR="001034C6" w:rsidRPr="00054E2A" w:rsidRDefault="001034C6" w:rsidP="001034C6"/>
        </w:tc>
      </w:tr>
      <w:tr w:rsidR="001034C6" w:rsidRPr="00EB265B" w14:paraId="0EC163C7" w14:textId="77777777" w:rsidTr="00374F4B">
        <w:tc>
          <w:tcPr>
            <w:tcW w:w="1387" w:type="dxa"/>
            <w:vMerge/>
            <w:vAlign w:val="center"/>
          </w:tcPr>
          <w:p w14:paraId="0B5BD647" w14:textId="77777777" w:rsidR="001034C6" w:rsidRPr="00382B7D" w:rsidRDefault="001034C6" w:rsidP="001034C6">
            <w:pPr>
              <w:jc w:val="center"/>
            </w:pPr>
          </w:p>
        </w:tc>
        <w:tc>
          <w:tcPr>
            <w:tcW w:w="1116" w:type="dxa"/>
            <w:vAlign w:val="center"/>
          </w:tcPr>
          <w:p w14:paraId="5D3805AF" w14:textId="77777777" w:rsidR="001034C6" w:rsidRDefault="001034C6" w:rsidP="001034C6">
            <w:r>
              <w:rPr>
                <w:rFonts w:hint="eastAsia"/>
              </w:rPr>
              <w:t>金额</w:t>
            </w:r>
          </w:p>
        </w:tc>
        <w:tc>
          <w:tcPr>
            <w:tcW w:w="5157" w:type="dxa"/>
            <w:vAlign w:val="center"/>
          </w:tcPr>
          <w:p w14:paraId="493EE4A3" w14:textId="77777777" w:rsidR="001034C6" w:rsidRDefault="00C003BF" w:rsidP="001034C6">
            <w:pPr>
              <w:pStyle w:val="af0"/>
              <w:ind w:firstLineChars="0" w:firstLine="0"/>
              <w:rPr>
                <w:rFonts w:ascii="宋体" w:hAnsi="宋体" w:cs="宋体"/>
              </w:rPr>
            </w:pPr>
            <w:r>
              <w:rPr>
                <w:rFonts w:ascii="宋体" w:hAnsi="宋体" w:cs="宋体" w:hint="eastAsia"/>
              </w:rPr>
              <w:t>弱提示“每日限额50</w:t>
            </w:r>
            <w:r>
              <w:rPr>
                <w:rFonts w:ascii="宋体" w:hAnsi="宋体" w:cs="宋体"/>
              </w:rPr>
              <w:t>0元</w:t>
            </w:r>
            <w:r>
              <w:rPr>
                <w:rFonts w:ascii="宋体" w:hAnsi="宋体" w:cs="宋体" w:hint="eastAsia"/>
              </w:rPr>
              <w:t>”；“</w:t>
            </w:r>
            <w:r w:rsidR="001034C6">
              <w:rPr>
                <w:rFonts w:ascii="宋体" w:hAnsi="宋体" w:cs="宋体" w:hint="eastAsia"/>
              </w:rPr>
              <w:t>输入金额后，</w:t>
            </w:r>
            <w:r>
              <w:rPr>
                <w:rFonts w:ascii="宋体" w:hAnsi="宋体" w:cs="宋体" w:hint="eastAsia"/>
              </w:rPr>
              <w:t>显示</w:t>
            </w:r>
            <w:r w:rsidR="001034C6">
              <w:rPr>
                <w:rFonts w:ascii="宋体" w:hAnsi="宋体" w:cs="宋体" w:hint="eastAsia"/>
              </w:rPr>
              <w:t>删除按键</w:t>
            </w:r>
          </w:p>
        </w:tc>
        <w:tc>
          <w:tcPr>
            <w:tcW w:w="2302" w:type="dxa"/>
            <w:vAlign w:val="center"/>
          </w:tcPr>
          <w:p w14:paraId="0CD627CC" w14:textId="77777777" w:rsidR="001034C6" w:rsidRPr="00054E2A" w:rsidRDefault="001034C6" w:rsidP="001034C6"/>
        </w:tc>
      </w:tr>
      <w:tr w:rsidR="001034C6" w:rsidRPr="00EB265B" w14:paraId="57298698" w14:textId="77777777" w:rsidTr="00374F4B">
        <w:tc>
          <w:tcPr>
            <w:tcW w:w="1387" w:type="dxa"/>
            <w:vMerge/>
            <w:vAlign w:val="center"/>
          </w:tcPr>
          <w:p w14:paraId="2C1D7248" w14:textId="77777777" w:rsidR="001034C6" w:rsidRPr="00382B7D" w:rsidRDefault="001034C6" w:rsidP="001034C6">
            <w:pPr>
              <w:jc w:val="center"/>
            </w:pPr>
          </w:p>
        </w:tc>
        <w:tc>
          <w:tcPr>
            <w:tcW w:w="1116" w:type="dxa"/>
            <w:vAlign w:val="center"/>
          </w:tcPr>
          <w:p w14:paraId="00B5F559" w14:textId="77777777" w:rsidR="001034C6" w:rsidRDefault="001034C6" w:rsidP="001034C6">
            <w:r>
              <w:rPr>
                <w:rFonts w:hint="eastAsia"/>
              </w:rPr>
              <w:t>银行卡</w:t>
            </w:r>
          </w:p>
        </w:tc>
        <w:tc>
          <w:tcPr>
            <w:tcW w:w="5157" w:type="dxa"/>
            <w:vAlign w:val="center"/>
          </w:tcPr>
          <w:p w14:paraId="5F920BDB" w14:textId="379C8C4A" w:rsidR="001034C6" w:rsidRDefault="001034C6" w:rsidP="001034C6">
            <w:pPr>
              <w:pStyle w:val="af0"/>
              <w:ind w:firstLineChars="0" w:firstLine="0"/>
              <w:rPr>
                <w:rFonts w:ascii="宋体" w:hAnsi="宋体" w:cs="宋体"/>
              </w:rPr>
            </w:pPr>
            <w:r>
              <w:rPr>
                <w:rFonts w:ascii="宋体" w:hAnsi="宋体" w:cs="宋体" w:hint="eastAsia"/>
              </w:rPr>
              <w:t>1</w:t>
            </w:r>
            <w:del w:id="855" w:author="ethink wang" w:date="2017-02-07T15:31:00Z">
              <w:r w:rsidDel="000331C0">
                <w:rPr>
                  <w:rFonts w:ascii="宋体" w:hAnsi="宋体" w:cs="宋体" w:hint="eastAsia"/>
                </w:rPr>
                <w:delText>.</w:delText>
              </w:r>
            </w:del>
            <w:ins w:id="856" w:author="ethink wang" w:date="2017-02-07T15:31:00Z">
              <w:r w:rsidR="000331C0">
                <w:rPr>
                  <w:rFonts w:ascii="宋体" w:hAnsi="宋体" w:cs="宋体" w:hint="eastAsia"/>
                </w:rPr>
                <w:t>、</w:t>
              </w:r>
            </w:ins>
            <w:r>
              <w:rPr>
                <w:rFonts w:ascii="宋体" w:hAnsi="宋体" w:cs="宋体" w:hint="eastAsia"/>
              </w:rPr>
              <w:t>首次提现弱提示“添加银行卡”点击进入</w:t>
            </w:r>
            <w:r w:rsidRPr="00382B7D">
              <w:rPr>
                <w:rFonts w:hint="eastAsia"/>
              </w:rPr>
              <w:t>Ⅰ</w:t>
            </w:r>
            <w:r>
              <w:rPr>
                <w:rFonts w:hint="eastAsia"/>
              </w:rPr>
              <w:t>-</w:t>
            </w:r>
            <w:r>
              <w:t>H-</w:t>
            </w:r>
            <w:r>
              <w:rPr>
                <w:rFonts w:hint="eastAsia"/>
              </w:rPr>
              <w:t>0</w:t>
            </w:r>
            <w:r w:rsidR="004A6CAC">
              <w:t>1</w:t>
            </w:r>
            <w:r>
              <w:t>-03</w:t>
            </w:r>
            <w:r>
              <w:rPr>
                <w:rFonts w:hint="eastAsia"/>
              </w:rPr>
              <w:t>(</w:t>
            </w:r>
            <w:r>
              <w:t>06)</w:t>
            </w:r>
            <w:r>
              <w:t>页面</w:t>
            </w:r>
            <w:r>
              <w:rPr>
                <w:rFonts w:ascii="宋体" w:hAnsi="宋体" w:cs="宋体" w:hint="eastAsia"/>
              </w:rPr>
              <w:t>，</w:t>
            </w:r>
          </w:p>
          <w:p w14:paraId="00DDB711" w14:textId="69EE8253" w:rsidR="001034C6" w:rsidRDefault="001034C6" w:rsidP="001034C6">
            <w:pPr>
              <w:pStyle w:val="af0"/>
              <w:ind w:firstLineChars="0" w:firstLine="0"/>
            </w:pPr>
            <w:r>
              <w:rPr>
                <w:rFonts w:ascii="宋体" w:hAnsi="宋体" w:cs="宋体" w:hint="eastAsia"/>
              </w:rPr>
              <w:t>2</w:t>
            </w:r>
            <w:del w:id="857" w:author="ethink wang" w:date="2017-02-07T15:31:00Z">
              <w:r w:rsidDel="000331C0">
                <w:rPr>
                  <w:rFonts w:ascii="宋体" w:hAnsi="宋体" w:cs="宋体" w:hint="eastAsia"/>
                </w:rPr>
                <w:delText>.</w:delText>
              </w:r>
            </w:del>
            <w:ins w:id="858" w:author="ethink wang" w:date="2017-02-07T15:31:00Z">
              <w:r w:rsidR="000331C0">
                <w:rPr>
                  <w:rFonts w:ascii="宋体" w:hAnsi="宋体" w:cs="宋体" w:hint="eastAsia"/>
                </w:rPr>
                <w:t>、</w:t>
              </w:r>
            </w:ins>
            <w:r>
              <w:rPr>
                <w:rFonts w:ascii="宋体" w:hAnsi="宋体" w:cs="宋体" w:hint="eastAsia"/>
              </w:rPr>
              <w:t>若非首次，显示上次提现成功的银行卡的银行名称和卡号后四位，点击显示弹窗，如</w:t>
            </w:r>
            <w:r w:rsidRPr="00382B7D">
              <w:rPr>
                <w:rFonts w:hint="eastAsia"/>
              </w:rPr>
              <w:t>Ⅰ</w:t>
            </w:r>
            <w:r>
              <w:rPr>
                <w:rFonts w:hint="eastAsia"/>
              </w:rPr>
              <w:t>-</w:t>
            </w:r>
            <w:r>
              <w:t>H-</w:t>
            </w:r>
            <w:r>
              <w:rPr>
                <w:rFonts w:hint="eastAsia"/>
              </w:rPr>
              <w:t>0</w:t>
            </w:r>
            <w:r w:rsidR="00C003BF">
              <w:t>1</w:t>
            </w:r>
            <w:r>
              <w:t>-03</w:t>
            </w:r>
            <w:r>
              <w:rPr>
                <w:rFonts w:hint="eastAsia"/>
              </w:rPr>
              <w:t>(</w:t>
            </w:r>
            <w:r>
              <w:t>02)</w:t>
            </w:r>
            <w:r>
              <w:t>页面</w:t>
            </w:r>
            <w:r>
              <w:rPr>
                <w:rFonts w:hint="eastAsia"/>
              </w:rPr>
              <w:t>，</w:t>
            </w:r>
            <w:r>
              <w:rPr>
                <w:rFonts w:ascii="宋体" w:hAnsi="宋体" w:cs="宋体" w:hint="eastAsia"/>
              </w:rPr>
              <w:t>点击非弹窗区域，返回原页面；点击已有银行卡进入</w:t>
            </w:r>
            <w:r w:rsidRPr="00382B7D">
              <w:rPr>
                <w:rFonts w:hint="eastAsia"/>
              </w:rPr>
              <w:t>Ⅰ</w:t>
            </w:r>
            <w:r>
              <w:rPr>
                <w:rFonts w:hint="eastAsia"/>
              </w:rPr>
              <w:t>-</w:t>
            </w:r>
            <w:r>
              <w:t>H-</w:t>
            </w:r>
            <w:r>
              <w:rPr>
                <w:rFonts w:hint="eastAsia"/>
              </w:rPr>
              <w:t>0</w:t>
            </w:r>
            <w:r w:rsidR="004A6CAC">
              <w:t>1</w:t>
            </w:r>
            <w:r>
              <w:t>-03</w:t>
            </w:r>
            <w:r>
              <w:rPr>
                <w:rFonts w:hint="eastAsia"/>
              </w:rPr>
              <w:t>(</w:t>
            </w:r>
            <w:r>
              <w:t>03)</w:t>
            </w:r>
            <w:r>
              <w:t>页面</w:t>
            </w:r>
            <w:r>
              <w:rPr>
                <w:rFonts w:hint="eastAsia"/>
              </w:rPr>
              <w:t>，</w:t>
            </w:r>
            <w:r>
              <w:t>点击</w:t>
            </w:r>
            <w:r>
              <w:rPr>
                <w:rFonts w:hint="eastAsia"/>
              </w:rPr>
              <w:t>“</w:t>
            </w:r>
            <w:r w:rsidR="002C2003">
              <w:rPr>
                <w:rFonts w:hint="eastAsia"/>
              </w:rPr>
              <w:t>其他</w:t>
            </w:r>
            <w:r>
              <w:rPr>
                <w:rFonts w:hint="eastAsia"/>
              </w:rPr>
              <w:t>银行卡”进入</w:t>
            </w:r>
            <w:r w:rsidRPr="00382B7D">
              <w:rPr>
                <w:rFonts w:hint="eastAsia"/>
              </w:rPr>
              <w:t>Ⅰ</w:t>
            </w:r>
            <w:r>
              <w:rPr>
                <w:rFonts w:hint="eastAsia"/>
              </w:rPr>
              <w:t>-</w:t>
            </w:r>
            <w:r>
              <w:t>H-</w:t>
            </w:r>
            <w:r>
              <w:rPr>
                <w:rFonts w:hint="eastAsia"/>
              </w:rPr>
              <w:t>0</w:t>
            </w:r>
            <w:r w:rsidR="004A6CAC">
              <w:t>1</w:t>
            </w:r>
            <w:r>
              <w:t>-03</w:t>
            </w:r>
            <w:r>
              <w:rPr>
                <w:rFonts w:hint="eastAsia"/>
              </w:rPr>
              <w:t>(</w:t>
            </w:r>
            <w:r>
              <w:t>0</w:t>
            </w:r>
            <w:r w:rsidR="00C003BF">
              <w:t>8</w:t>
            </w:r>
            <w:r>
              <w:t>)</w:t>
            </w:r>
          </w:p>
          <w:p w14:paraId="54C4B255" w14:textId="5BB1A801" w:rsidR="001034C6" w:rsidRDefault="001034C6" w:rsidP="001034C6">
            <w:pPr>
              <w:pStyle w:val="af0"/>
              <w:ind w:firstLineChars="0" w:firstLine="0"/>
              <w:rPr>
                <w:rFonts w:ascii="宋体" w:hAnsi="宋体" w:cs="宋体"/>
              </w:rPr>
            </w:pPr>
            <w:r>
              <w:rPr>
                <w:rFonts w:ascii="宋体" w:hAnsi="宋体" w:cs="宋体" w:hint="eastAsia"/>
              </w:rPr>
              <w:t>3</w:t>
            </w:r>
            <w:del w:id="859" w:author="ethink wang" w:date="2017-02-07T15:32:00Z">
              <w:r w:rsidDel="000331C0">
                <w:rPr>
                  <w:rFonts w:ascii="宋体" w:hAnsi="宋体" w:cs="宋体" w:hint="eastAsia"/>
                </w:rPr>
                <w:delText>.</w:delText>
              </w:r>
            </w:del>
            <w:ins w:id="860" w:author="ethink wang" w:date="2017-02-07T15:32:00Z">
              <w:r w:rsidR="000331C0">
                <w:rPr>
                  <w:rFonts w:ascii="宋体" w:hAnsi="宋体" w:cs="宋体" w:hint="eastAsia"/>
                </w:rPr>
                <w:t>、</w:t>
              </w:r>
            </w:ins>
            <w:r>
              <w:rPr>
                <w:rFonts w:ascii="宋体" w:hAnsi="宋体" w:cs="宋体" w:hint="eastAsia"/>
              </w:rPr>
              <w:t>“银行卡”一栏均可点击</w:t>
            </w:r>
          </w:p>
        </w:tc>
        <w:tc>
          <w:tcPr>
            <w:tcW w:w="2302" w:type="dxa"/>
            <w:vAlign w:val="center"/>
          </w:tcPr>
          <w:p w14:paraId="18FA58B3" w14:textId="77777777" w:rsidR="001034C6" w:rsidRPr="00054E2A" w:rsidRDefault="001034C6" w:rsidP="001034C6"/>
        </w:tc>
      </w:tr>
      <w:tr w:rsidR="001034C6" w:rsidRPr="00EB265B" w14:paraId="5ABB93CD" w14:textId="77777777" w:rsidTr="00374F4B">
        <w:tc>
          <w:tcPr>
            <w:tcW w:w="1387" w:type="dxa"/>
            <w:vMerge/>
            <w:vAlign w:val="center"/>
          </w:tcPr>
          <w:p w14:paraId="6F1D5E91" w14:textId="77777777" w:rsidR="001034C6" w:rsidRPr="00382B7D" w:rsidRDefault="001034C6" w:rsidP="001034C6">
            <w:pPr>
              <w:jc w:val="center"/>
            </w:pPr>
          </w:p>
        </w:tc>
        <w:tc>
          <w:tcPr>
            <w:tcW w:w="1116" w:type="dxa"/>
            <w:vAlign w:val="center"/>
          </w:tcPr>
          <w:p w14:paraId="54C1C95A" w14:textId="77777777" w:rsidR="001034C6" w:rsidRDefault="001034C6" w:rsidP="001034C6">
            <w:r>
              <w:rPr>
                <w:rFonts w:hint="eastAsia"/>
              </w:rPr>
              <w:t>下一步</w:t>
            </w:r>
          </w:p>
        </w:tc>
        <w:tc>
          <w:tcPr>
            <w:tcW w:w="5157" w:type="dxa"/>
            <w:vAlign w:val="center"/>
          </w:tcPr>
          <w:p w14:paraId="29565218" w14:textId="77777777" w:rsidR="001034C6" w:rsidRDefault="001034C6" w:rsidP="001034C6">
            <w:pPr>
              <w:pStyle w:val="af0"/>
              <w:ind w:firstLineChars="0" w:firstLine="0"/>
              <w:rPr>
                <w:rFonts w:ascii="宋体" w:hAnsi="宋体" w:cs="宋体"/>
              </w:rPr>
            </w:pPr>
            <w:r>
              <w:rPr>
                <w:rFonts w:hint="eastAsia"/>
              </w:rPr>
              <w:t>当“金额”和“银行卡”均填写后，“下一步”按键可以点击，进入</w:t>
            </w:r>
            <w:r w:rsidRPr="00382B7D">
              <w:rPr>
                <w:rFonts w:hint="eastAsia"/>
              </w:rPr>
              <w:t>Ⅰ</w:t>
            </w:r>
            <w:r>
              <w:rPr>
                <w:rFonts w:hint="eastAsia"/>
              </w:rPr>
              <w:t>-</w:t>
            </w:r>
            <w:r>
              <w:t>H-</w:t>
            </w:r>
            <w:r>
              <w:rPr>
                <w:rFonts w:hint="eastAsia"/>
              </w:rPr>
              <w:t>02</w:t>
            </w:r>
            <w:r>
              <w:t>-03</w:t>
            </w:r>
            <w:r>
              <w:rPr>
                <w:rFonts w:hint="eastAsia"/>
              </w:rPr>
              <w:t>(</w:t>
            </w:r>
            <w:r>
              <w:t>04)</w:t>
            </w:r>
            <w:r>
              <w:t>页面</w:t>
            </w:r>
          </w:p>
        </w:tc>
        <w:tc>
          <w:tcPr>
            <w:tcW w:w="2302" w:type="dxa"/>
            <w:vAlign w:val="center"/>
          </w:tcPr>
          <w:p w14:paraId="6F9838BC" w14:textId="276F9AB1" w:rsidR="001034C6" w:rsidRDefault="004B7A4C" w:rsidP="001034C6">
            <w:r>
              <w:rPr>
                <w:rFonts w:hint="eastAsia"/>
              </w:rPr>
              <w:t>1</w:t>
            </w:r>
            <w:ins w:id="861" w:author="ethink wang" w:date="2017-02-07T15:32:00Z">
              <w:r w:rsidR="000331C0">
                <w:rPr>
                  <w:rFonts w:hint="eastAsia"/>
                </w:rPr>
                <w:t>、</w:t>
              </w:r>
            </w:ins>
            <w:r w:rsidR="00C003BF">
              <w:t>金额为空或为</w:t>
            </w:r>
            <w:r w:rsidR="00C003BF">
              <w:rPr>
                <w:rFonts w:hint="eastAsia"/>
              </w:rPr>
              <w:t>0</w:t>
            </w:r>
            <w:r w:rsidR="00C003BF">
              <w:rPr>
                <w:rFonts w:hint="eastAsia"/>
              </w:rPr>
              <w:t>时，</w:t>
            </w:r>
            <w:r>
              <w:rPr>
                <w:rFonts w:hint="eastAsia"/>
              </w:rPr>
              <w:t>不可点击</w:t>
            </w:r>
          </w:p>
          <w:p w14:paraId="3DC57238" w14:textId="7A5C2771" w:rsidR="004B7A4C" w:rsidRPr="004B7A4C" w:rsidRDefault="004B7A4C" w:rsidP="001034C6">
            <w:r>
              <w:t>2</w:t>
            </w:r>
            <w:del w:id="862" w:author="ethink wang" w:date="2017-02-07T15:32:00Z">
              <w:r w:rsidDel="000331C0">
                <w:rPr>
                  <w:rFonts w:hint="eastAsia"/>
                </w:rPr>
                <w:delText xml:space="preserve"> </w:delText>
              </w:r>
            </w:del>
            <w:ins w:id="863" w:author="ethink wang" w:date="2017-02-07T15:32:00Z">
              <w:r w:rsidR="000331C0">
                <w:rPr>
                  <w:rFonts w:hint="eastAsia"/>
                </w:rPr>
                <w:t>、</w:t>
              </w:r>
            </w:ins>
            <w:r>
              <w:t>断网时</w:t>
            </w:r>
            <w:r>
              <w:rPr>
                <w:rFonts w:hint="eastAsia"/>
              </w:rPr>
              <w:t>，</w:t>
            </w:r>
            <w:r>
              <w:t>点击显示通用断网提示浮窗</w:t>
            </w:r>
          </w:p>
        </w:tc>
      </w:tr>
      <w:tr w:rsidR="001034C6" w:rsidRPr="00EB265B" w14:paraId="1213BF41" w14:textId="77777777" w:rsidTr="00374F4B">
        <w:tc>
          <w:tcPr>
            <w:tcW w:w="1387" w:type="dxa"/>
            <w:vMerge w:val="restart"/>
            <w:vAlign w:val="center"/>
          </w:tcPr>
          <w:p w14:paraId="692207EC" w14:textId="77777777" w:rsidR="001034C6" w:rsidRPr="00382B7D" w:rsidRDefault="001034C6" w:rsidP="00FA5734">
            <w:pPr>
              <w:jc w:val="center"/>
            </w:pPr>
            <w:r w:rsidRPr="00382B7D">
              <w:rPr>
                <w:rFonts w:hint="eastAsia"/>
              </w:rPr>
              <w:t>Ⅰ</w:t>
            </w:r>
            <w:r>
              <w:rPr>
                <w:rFonts w:hint="eastAsia"/>
              </w:rPr>
              <w:t>-</w:t>
            </w:r>
            <w:r>
              <w:t>H-</w:t>
            </w:r>
            <w:r>
              <w:rPr>
                <w:rFonts w:hint="eastAsia"/>
              </w:rPr>
              <w:t>0</w:t>
            </w:r>
            <w:r w:rsidR="00FA5734">
              <w:t>1</w:t>
            </w:r>
            <w:r>
              <w:t>-03</w:t>
            </w:r>
            <w:r>
              <w:rPr>
                <w:rFonts w:hint="eastAsia"/>
              </w:rPr>
              <w:t>(</w:t>
            </w:r>
            <w:r>
              <w:t>04</w:t>
            </w:r>
            <w:r>
              <w:rPr>
                <w:rFonts w:hint="eastAsia"/>
              </w:rPr>
              <w:t>)</w:t>
            </w:r>
            <w:r w:rsidR="004B7A4C">
              <w:t>/</w:t>
            </w:r>
            <w:r w:rsidR="004B7A4C" w:rsidRPr="00382B7D">
              <w:rPr>
                <w:rFonts w:hint="eastAsia"/>
              </w:rPr>
              <w:t xml:space="preserve"> </w:t>
            </w:r>
            <w:r w:rsidR="004B7A4C" w:rsidRPr="00382B7D">
              <w:rPr>
                <w:rFonts w:hint="eastAsia"/>
              </w:rPr>
              <w:t>Ⅰ</w:t>
            </w:r>
            <w:r w:rsidR="004B7A4C">
              <w:rPr>
                <w:rFonts w:hint="eastAsia"/>
              </w:rPr>
              <w:t>-</w:t>
            </w:r>
            <w:r w:rsidR="004B7A4C">
              <w:t>H-</w:t>
            </w:r>
            <w:r w:rsidR="004B7A4C">
              <w:rPr>
                <w:rFonts w:hint="eastAsia"/>
              </w:rPr>
              <w:t>0</w:t>
            </w:r>
            <w:r w:rsidR="00FA5734">
              <w:t>1</w:t>
            </w:r>
            <w:r w:rsidR="004B7A4C">
              <w:t>-03</w:t>
            </w:r>
            <w:r w:rsidR="004B7A4C">
              <w:rPr>
                <w:rFonts w:hint="eastAsia"/>
              </w:rPr>
              <w:t>(</w:t>
            </w:r>
            <w:r w:rsidR="004B7A4C">
              <w:t>09</w:t>
            </w:r>
            <w:r w:rsidR="00AD409C">
              <w:t>)</w:t>
            </w:r>
          </w:p>
        </w:tc>
        <w:tc>
          <w:tcPr>
            <w:tcW w:w="1116" w:type="dxa"/>
            <w:vAlign w:val="center"/>
          </w:tcPr>
          <w:p w14:paraId="5996CA84" w14:textId="77777777" w:rsidR="001034C6" w:rsidRDefault="001034C6" w:rsidP="001034C6">
            <w:r>
              <w:rPr>
                <w:rFonts w:hint="eastAsia"/>
              </w:rPr>
              <w:t>提现密码</w:t>
            </w:r>
          </w:p>
        </w:tc>
        <w:tc>
          <w:tcPr>
            <w:tcW w:w="5157" w:type="dxa"/>
            <w:vAlign w:val="center"/>
          </w:tcPr>
          <w:p w14:paraId="08E4055F" w14:textId="74A05399" w:rsidR="001034C6" w:rsidRDefault="000331C0" w:rsidP="001034C6">
            <w:pPr>
              <w:pStyle w:val="af0"/>
              <w:ind w:firstLineChars="0" w:firstLine="0"/>
            </w:pPr>
            <w:ins w:id="864" w:author="ethink wang" w:date="2017-02-07T15:33:00Z">
              <w:r>
                <w:rPr>
                  <w:rFonts w:hint="eastAsia"/>
                </w:rPr>
                <w:t>1</w:t>
              </w:r>
              <w:r>
                <w:rPr>
                  <w:rFonts w:hint="eastAsia"/>
                </w:rPr>
                <w:t>、</w:t>
              </w:r>
            </w:ins>
            <w:r w:rsidR="001034C6">
              <w:rPr>
                <w:rFonts w:hint="eastAsia"/>
              </w:rPr>
              <w:t>默认为空，输入密码后出现“删除”按钮</w:t>
            </w:r>
          </w:p>
          <w:p w14:paraId="2EAEB1B4" w14:textId="37D92C8F" w:rsidR="004B7A4C" w:rsidRDefault="000331C0" w:rsidP="00416603">
            <w:pPr>
              <w:pStyle w:val="af0"/>
              <w:ind w:firstLineChars="0" w:firstLine="0"/>
            </w:pPr>
            <w:ins w:id="865" w:author="ethink wang" w:date="2017-02-07T15:33:00Z">
              <w:r>
                <w:rPr>
                  <w:rFonts w:hint="eastAsia"/>
                  <w:b/>
                </w:rPr>
                <w:t>2</w:t>
              </w:r>
              <w:r>
                <w:rPr>
                  <w:rFonts w:hint="eastAsia"/>
                  <w:b/>
                </w:rPr>
                <w:t>、</w:t>
              </w:r>
            </w:ins>
            <w:r w:rsidR="001034C6" w:rsidRPr="000331C0">
              <w:rPr>
                <w:rFonts w:hint="eastAsia"/>
                <w:b/>
                <w:rPrChange w:id="866" w:author="ethink wang" w:date="2017-02-07T15:33:00Z">
                  <w:rPr>
                    <w:rFonts w:hint="eastAsia"/>
                  </w:rPr>
                </w:rPrChange>
              </w:rPr>
              <w:t>若提现密码未曾更改过</w:t>
            </w:r>
            <w:r w:rsidR="001034C6">
              <w:rPr>
                <w:rFonts w:hint="eastAsia"/>
              </w:rPr>
              <w:t>，</w:t>
            </w:r>
            <w:r w:rsidR="001034C6">
              <w:t>输入框下方</w:t>
            </w:r>
            <w:ins w:id="867" w:author="ethink wang" w:date="2017-02-07T15:34:00Z">
              <w:r>
                <w:t>显示</w:t>
              </w:r>
            </w:ins>
            <w:r w:rsidR="001034C6">
              <w:t>提示</w:t>
            </w:r>
            <w:ins w:id="868" w:author="ethink wang" w:date="2017-02-07T15:34:00Z">
              <w:r>
                <w:t>文案</w:t>
              </w:r>
            </w:ins>
            <w:r w:rsidR="001034C6">
              <w:rPr>
                <w:rFonts w:hint="eastAsia"/>
              </w:rPr>
              <w:t>“默认提现密码</w:t>
            </w:r>
            <w:r w:rsidR="00512875">
              <w:rPr>
                <w:rFonts w:hint="eastAsia"/>
              </w:rPr>
              <w:t>为登录密码</w:t>
            </w:r>
            <w:r w:rsidR="001034C6">
              <w:rPr>
                <w:rFonts w:hint="eastAsia"/>
              </w:rPr>
              <w:t>”</w:t>
            </w:r>
            <w:r w:rsidR="004B7A4C">
              <w:rPr>
                <w:rFonts w:hint="eastAsia"/>
              </w:rPr>
              <w:t>。</w:t>
            </w:r>
            <w:ins w:id="869" w:author="ethink wang" w:date="2017-02-07T15:33:00Z">
              <w:r w:rsidRPr="000331C0">
                <w:rPr>
                  <w:rFonts w:hint="eastAsia"/>
                  <w:b/>
                  <w:rPrChange w:id="870" w:author="ethink wang" w:date="2017-02-07T15:34:00Z">
                    <w:rPr>
                      <w:rFonts w:hint="eastAsia"/>
                    </w:rPr>
                  </w:rPrChange>
                </w:rPr>
                <w:t>若提现密码已被修改</w:t>
              </w:r>
              <w:r>
                <w:rPr>
                  <w:rFonts w:hint="eastAsia"/>
                </w:rPr>
                <w:t>，</w:t>
              </w:r>
            </w:ins>
            <w:ins w:id="871" w:author="ethink wang" w:date="2017-02-07T15:34:00Z">
              <w:r>
                <w:rPr>
                  <w:rFonts w:hint="eastAsia"/>
                </w:rPr>
                <w:t>则输入框下方不再显示提示文案。</w:t>
              </w:r>
            </w:ins>
          </w:p>
          <w:p w14:paraId="7EE415F6" w14:textId="38A42D81" w:rsidR="00AB001B" w:rsidRPr="00AD409C" w:rsidRDefault="000331C0" w:rsidP="00416603">
            <w:pPr>
              <w:pStyle w:val="af0"/>
              <w:ind w:firstLineChars="0" w:firstLine="0"/>
            </w:pPr>
            <w:ins w:id="872" w:author="ethink wang" w:date="2017-02-07T15:33:00Z">
              <w:r>
                <w:t>3</w:t>
              </w:r>
              <w:r>
                <w:rPr>
                  <w:rFonts w:hint="eastAsia"/>
                </w:rPr>
                <w:t>、</w:t>
              </w:r>
            </w:ins>
            <w:r w:rsidR="00AB001B">
              <w:t>仅可输入英文</w:t>
            </w:r>
            <w:r w:rsidR="00AB001B">
              <w:rPr>
                <w:rFonts w:hint="eastAsia"/>
              </w:rPr>
              <w:t>、</w:t>
            </w:r>
            <w:r w:rsidR="00AB001B">
              <w:t>符号和数字</w:t>
            </w:r>
            <w:r w:rsidR="00AB001B">
              <w:rPr>
                <w:rFonts w:hint="eastAsia"/>
              </w:rPr>
              <w:t>，</w:t>
            </w:r>
            <w:r w:rsidR="00AB001B">
              <w:t>最多输入</w:t>
            </w:r>
            <w:r w:rsidR="00AB001B">
              <w:rPr>
                <w:rFonts w:hint="eastAsia"/>
              </w:rPr>
              <w:t>16</w:t>
            </w:r>
            <w:r w:rsidR="00AB001B">
              <w:rPr>
                <w:rFonts w:hint="eastAsia"/>
              </w:rPr>
              <w:t>位，超过后不可继续输入</w:t>
            </w:r>
          </w:p>
        </w:tc>
        <w:tc>
          <w:tcPr>
            <w:tcW w:w="2302" w:type="dxa"/>
            <w:vAlign w:val="center"/>
          </w:tcPr>
          <w:p w14:paraId="0F2B7AD4" w14:textId="77777777" w:rsidR="001034C6" w:rsidRPr="00054E2A" w:rsidRDefault="001034C6" w:rsidP="001034C6"/>
        </w:tc>
      </w:tr>
      <w:tr w:rsidR="00416603" w:rsidRPr="00EB265B" w14:paraId="561BBFB0" w14:textId="77777777" w:rsidTr="00374F4B">
        <w:tc>
          <w:tcPr>
            <w:tcW w:w="1387" w:type="dxa"/>
            <w:vMerge/>
            <w:vAlign w:val="center"/>
          </w:tcPr>
          <w:p w14:paraId="1A9CE8D9" w14:textId="77777777" w:rsidR="00416603" w:rsidRPr="00382B7D" w:rsidRDefault="00416603" w:rsidP="004B7A4C">
            <w:pPr>
              <w:jc w:val="center"/>
            </w:pPr>
          </w:p>
        </w:tc>
        <w:tc>
          <w:tcPr>
            <w:tcW w:w="1116" w:type="dxa"/>
            <w:vAlign w:val="center"/>
          </w:tcPr>
          <w:p w14:paraId="109D8435" w14:textId="77777777" w:rsidR="00416603" w:rsidRDefault="00416603" w:rsidP="001034C6">
            <w:r>
              <w:rPr>
                <w:rFonts w:hint="eastAsia"/>
              </w:rPr>
              <w:t>忘记密码</w:t>
            </w:r>
          </w:p>
        </w:tc>
        <w:tc>
          <w:tcPr>
            <w:tcW w:w="5157" w:type="dxa"/>
            <w:vAlign w:val="center"/>
          </w:tcPr>
          <w:p w14:paraId="05E5A1A6" w14:textId="77777777" w:rsidR="00416603" w:rsidRPr="00AB001B" w:rsidRDefault="00AB001B" w:rsidP="003123C4">
            <w:pPr>
              <w:pStyle w:val="af0"/>
              <w:ind w:firstLineChars="0" w:firstLine="0"/>
            </w:pPr>
            <w:r>
              <w:rPr>
                <w:rFonts w:hint="eastAsia"/>
              </w:rPr>
              <w:t>如页面</w:t>
            </w:r>
            <w:r w:rsidRPr="00382B7D">
              <w:rPr>
                <w:rFonts w:hint="eastAsia"/>
              </w:rPr>
              <w:t>Ⅰ</w:t>
            </w:r>
            <w:r>
              <w:rPr>
                <w:rFonts w:hint="eastAsia"/>
              </w:rPr>
              <w:t>-J-02</w:t>
            </w:r>
            <w:r>
              <w:t>-01</w:t>
            </w:r>
            <w:r>
              <w:rPr>
                <w:rFonts w:hint="eastAsia"/>
              </w:rPr>
              <w:t>(</w:t>
            </w:r>
            <w:r>
              <w:t>0</w:t>
            </w:r>
            <w:r w:rsidR="003123C4">
              <w:t>2</w:t>
            </w:r>
            <w:r>
              <w:rPr>
                <w:rFonts w:hint="eastAsia"/>
              </w:rPr>
              <w:t>)</w:t>
            </w:r>
            <w:r>
              <w:rPr>
                <w:rFonts w:hint="eastAsia"/>
              </w:rPr>
              <w:t>的“忘记密码”，点击</w:t>
            </w:r>
            <w:r w:rsidR="003123C4">
              <w:rPr>
                <w:rFonts w:hint="eastAsia"/>
              </w:rPr>
              <w:t>跳转至</w:t>
            </w:r>
            <w:r w:rsidR="003123C4" w:rsidRPr="00382B7D">
              <w:rPr>
                <w:rFonts w:hint="eastAsia"/>
              </w:rPr>
              <w:t>Ⅰ</w:t>
            </w:r>
            <w:r w:rsidR="003123C4">
              <w:rPr>
                <w:rFonts w:hint="eastAsia"/>
              </w:rPr>
              <w:t>-J-02</w:t>
            </w:r>
            <w:r w:rsidR="003123C4">
              <w:t>-01</w:t>
            </w:r>
            <w:r w:rsidR="003123C4">
              <w:rPr>
                <w:rFonts w:hint="eastAsia"/>
              </w:rPr>
              <w:t>(</w:t>
            </w:r>
            <w:r w:rsidR="003123C4">
              <w:t>06</w:t>
            </w:r>
            <w:r w:rsidR="003123C4">
              <w:rPr>
                <w:rFonts w:hint="eastAsia"/>
              </w:rPr>
              <w:t>)</w:t>
            </w:r>
            <w:r w:rsidR="003123C4">
              <w:rPr>
                <w:rFonts w:hint="eastAsia"/>
              </w:rPr>
              <w:t>，</w:t>
            </w:r>
            <w:r>
              <w:rPr>
                <w:rFonts w:hint="eastAsia"/>
              </w:rPr>
              <w:t>重置成功后，如</w:t>
            </w:r>
            <w:r w:rsidRPr="00382B7D">
              <w:rPr>
                <w:rFonts w:hint="eastAsia"/>
              </w:rPr>
              <w:t>Ⅰ</w:t>
            </w:r>
            <w:r>
              <w:rPr>
                <w:rFonts w:hint="eastAsia"/>
              </w:rPr>
              <w:t>-J-02</w:t>
            </w:r>
            <w:r>
              <w:t>-01</w:t>
            </w:r>
            <w:r>
              <w:rPr>
                <w:rFonts w:hint="eastAsia"/>
              </w:rPr>
              <w:t>(</w:t>
            </w:r>
            <w:r>
              <w:t>0</w:t>
            </w:r>
            <w:r>
              <w:rPr>
                <w:rFonts w:hint="eastAsia"/>
              </w:rPr>
              <w:t>7)</w:t>
            </w:r>
            <w:r>
              <w:rPr>
                <w:rFonts w:hint="eastAsia"/>
              </w:rPr>
              <w:t>，点击返回则返回至</w:t>
            </w:r>
            <w:r w:rsidRPr="00382B7D">
              <w:rPr>
                <w:rFonts w:hint="eastAsia"/>
              </w:rPr>
              <w:t>Ⅰ</w:t>
            </w:r>
            <w:r>
              <w:rPr>
                <w:rFonts w:hint="eastAsia"/>
              </w:rPr>
              <w:t>-</w:t>
            </w:r>
            <w:r>
              <w:t>H-</w:t>
            </w:r>
            <w:r>
              <w:rPr>
                <w:rFonts w:hint="eastAsia"/>
              </w:rPr>
              <w:t>0</w:t>
            </w:r>
            <w:r w:rsidR="00FA5734">
              <w:t>1</w:t>
            </w:r>
            <w:r>
              <w:t>-03</w:t>
            </w:r>
            <w:r>
              <w:rPr>
                <w:rFonts w:hint="eastAsia"/>
              </w:rPr>
              <w:t>(</w:t>
            </w:r>
            <w:r>
              <w:t>09)</w:t>
            </w:r>
            <w:r>
              <w:rPr>
                <w:rFonts w:hint="eastAsia"/>
              </w:rPr>
              <w:t>页面</w:t>
            </w:r>
          </w:p>
        </w:tc>
        <w:tc>
          <w:tcPr>
            <w:tcW w:w="2302" w:type="dxa"/>
            <w:vAlign w:val="center"/>
          </w:tcPr>
          <w:p w14:paraId="55772037" w14:textId="77777777" w:rsidR="00416603" w:rsidRPr="00054E2A" w:rsidRDefault="00416603" w:rsidP="001034C6"/>
        </w:tc>
      </w:tr>
      <w:tr w:rsidR="001034C6" w:rsidRPr="00EB265B" w14:paraId="44F9EB95" w14:textId="77777777" w:rsidTr="00374F4B">
        <w:tc>
          <w:tcPr>
            <w:tcW w:w="1387" w:type="dxa"/>
            <w:vMerge/>
            <w:vAlign w:val="center"/>
          </w:tcPr>
          <w:p w14:paraId="01959763" w14:textId="77777777" w:rsidR="001034C6" w:rsidRPr="00382B7D" w:rsidRDefault="001034C6" w:rsidP="001034C6">
            <w:pPr>
              <w:jc w:val="center"/>
            </w:pPr>
          </w:p>
        </w:tc>
        <w:tc>
          <w:tcPr>
            <w:tcW w:w="1116" w:type="dxa"/>
            <w:vAlign w:val="center"/>
          </w:tcPr>
          <w:p w14:paraId="62DD5946" w14:textId="77777777" w:rsidR="001034C6" w:rsidRDefault="001034C6" w:rsidP="001034C6">
            <w:r>
              <w:rPr>
                <w:rFonts w:hint="eastAsia"/>
              </w:rPr>
              <w:t>提交</w:t>
            </w:r>
          </w:p>
        </w:tc>
        <w:tc>
          <w:tcPr>
            <w:tcW w:w="5157" w:type="dxa"/>
            <w:vAlign w:val="center"/>
          </w:tcPr>
          <w:p w14:paraId="60B6C7FE" w14:textId="31F8B847" w:rsidR="001034C6" w:rsidRDefault="000331C0" w:rsidP="001034C6">
            <w:pPr>
              <w:pStyle w:val="af0"/>
              <w:ind w:firstLineChars="0" w:firstLine="0"/>
            </w:pPr>
            <w:ins w:id="873" w:author="ethink wang" w:date="2017-02-07T15:35:00Z">
              <w:r>
                <w:rPr>
                  <w:rFonts w:hint="eastAsia"/>
                </w:rPr>
                <w:t>1</w:t>
              </w:r>
              <w:r>
                <w:rPr>
                  <w:rFonts w:hint="eastAsia"/>
                </w:rPr>
                <w:t>、</w:t>
              </w:r>
            </w:ins>
            <w:r w:rsidR="001034C6">
              <w:rPr>
                <w:rFonts w:hint="eastAsia"/>
              </w:rPr>
              <w:t>密码为空时，不可点击，填写后</w:t>
            </w:r>
            <w:del w:id="874" w:author="ethink wang" w:date="2017-02-07T15:35:00Z">
              <w:r w:rsidR="001034C6" w:rsidDel="000331C0">
                <w:rPr>
                  <w:rFonts w:hint="eastAsia"/>
                </w:rPr>
                <w:delText>可</w:delText>
              </w:r>
            </w:del>
            <w:ins w:id="875" w:author="ethink wang" w:date="2017-02-07T15:35:00Z">
              <w:r>
                <w:rPr>
                  <w:rFonts w:hint="eastAsia"/>
                </w:rPr>
                <w:t>方</w:t>
              </w:r>
            </w:ins>
            <w:r w:rsidR="001034C6">
              <w:rPr>
                <w:rFonts w:hint="eastAsia"/>
              </w:rPr>
              <w:t>可点击。点击后，冒泡提示“提交中”</w:t>
            </w:r>
            <w:del w:id="876" w:author="ethink wang" w:date="2017-02-07T15:35:00Z">
              <w:r w:rsidR="001034C6" w:rsidDel="000331C0">
                <w:rPr>
                  <w:rFonts w:hint="eastAsia"/>
                </w:rPr>
                <w:delText>,</w:delText>
              </w:r>
            </w:del>
            <w:ins w:id="877" w:author="ethink wang" w:date="2017-02-07T15:35:00Z">
              <w:r>
                <w:rPr>
                  <w:rFonts w:hint="eastAsia"/>
                </w:rPr>
                <w:t>，</w:t>
              </w:r>
            </w:ins>
            <w:r w:rsidR="001034C6">
              <w:rPr>
                <w:rFonts w:hint="eastAsia"/>
              </w:rPr>
              <w:t>若通过密码验证，则进入页面</w:t>
            </w:r>
            <w:r w:rsidR="001034C6" w:rsidRPr="00382B7D">
              <w:rPr>
                <w:rFonts w:hint="eastAsia"/>
              </w:rPr>
              <w:t>Ⅰ</w:t>
            </w:r>
            <w:r w:rsidR="001034C6">
              <w:rPr>
                <w:rFonts w:hint="eastAsia"/>
              </w:rPr>
              <w:t>-</w:t>
            </w:r>
            <w:r w:rsidR="001034C6">
              <w:t>H-</w:t>
            </w:r>
            <w:r w:rsidR="001034C6">
              <w:rPr>
                <w:rFonts w:hint="eastAsia"/>
              </w:rPr>
              <w:t>0</w:t>
            </w:r>
            <w:r w:rsidR="00FA5734">
              <w:t>1</w:t>
            </w:r>
            <w:r w:rsidR="001034C6">
              <w:t>-03</w:t>
            </w:r>
            <w:r w:rsidR="001034C6">
              <w:rPr>
                <w:rFonts w:hint="eastAsia"/>
              </w:rPr>
              <w:t>(</w:t>
            </w:r>
            <w:r w:rsidR="001034C6">
              <w:t>05)</w:t>
            </w:r>
            <w:r w:rsidR="001034C6">
              <w:rPr>
                <w:rFonts w:hint="eastAsia"/>
              </w:rPr>
              <w:t>，</w:t>
            </w:r>
            <w:r w:rsidR="001034C6">
              <w:t>若密码错误</w:t>
            </w:r>
            <w:r w:rsidR="001034C6">
              <w:rPr>
                <w:rFonts w:hint="eastAsia"/>
              </w:rPr>
              <w:t>，</w:t>
            </w:r>
            <w:r w:rsidR="001034C6">
              <w:t>冒泡提示</w:t>
            </w:r>
            <w:r w:rsidR="001034C6">
              <w:rPr>
                <w:rFonts w:hint="eastAsia"/>
              </w:rPr>
              <w:t>，如页面</w:t>
            </w:r>
            <w:r w:rsidR="001034C6" w:rsidRPr="00382B7D">
              <w:rPr>
                <w:rFonts w:hint="eastAsia"/>
              </w:rPr>
              <w:t>Ⅰ</w:t>
            </w:r>
            <w:r w:rsidR="001034C6">
              <w:rPr>
                <w:rFonts w:hint="eastAsia"/>
              </w:rPr>
              <w:t>-</w:t>
            </w:r>
            <w:r w:rsidR="001034C6">
              <w:t>H-</w:t>
            </w:r>
            <w:r w:rsidR="001034C6">
              <w:rPr>
                <w:rFonts w:hint="eastAsia"/>
              </w:rPr>
              <w:t>0</w:t>
            </w:r>
            <w:r w:rsidR="00FA5734">
              <w:t>1</w:t>
            </w:r>
            <w:r w:rsidR="001034C6">
              <w:t>-03</w:t>
            </w:r>
            <w:r w:rsidR="001034C6">
              <w:rPr>
                <w:rFonts w:hint="eastAsia"/>
              </w:rPr>
              <w:t>(</w:t>
            </w:r>
            <w:r w:rsidR="001034C6">
              <w:t>06)</w:t>
            </w:r>
            <w:r w:rsidR="001034C6">
              <w:rPr>
                <w:rFonts w:hint="eastAsia"/>
              </w:rPr>
              <w:t>。</w:t>
            </w:r>
          </w:p>
          <w:p w14:paraId="5F23405A" w14:textId="693D50D2" w:rsidR="001034C6" w:rsidRDefault="000331C0" w:rsidP="00794D87">
            <w:pPr>
              <w:pStyle w:val="af0"/>
              <w:ind w:firstLineChars="0" w:firstLine="0"/>
            </w:pPr>
            <w:ins w:id="878" w:author="ethink wang" w:date="2017-02-07T15:35:00Z">
              <w:r>
                <w:rPr>
                  <w:rFonts w:hint="eastAsia"/>
                </w:rPr>
                <w:t>2</w:t>
              </w:r>
              <w:r>
                <w:rPr>
                  <w:rFonts w:hint="eastAsia"/>
                </w:rPr>
                <w:t>、</w:t>
              </w:r>
            </w:ins>
            <w:r w:rsidR="001034C6">
              <w:t>提交成功后</w:t>
            </w:r>
            <w:r w:rsidR="001034C6">
              <w:rPr>
                <w:rFonts w:hint="eastAsia"/>
              </w:rPr>
              <w:t>，</w:t>
            </w:r>
            <w:r w:rsidR="001034C6">
              <w:t>扣减账户余额</w:t>
            </w:r>
            <w:r w:rsidR="001034C6">
              <w:rPr>
                <w:rFonts w:hint="eastAsia"/>
              </w:rPr>
              <w:t>，</w:t>
            </w:r>
            <w:r w:rsidR="00AB001B">
              <w:rPr>
                <w:rFonts w:hint="eastAsia"/>
              </w:rPr>
              <w:t>生成余额明细及交易明细，</w:t>
            </w:r>
            <w:r w:rsidR="001034C6">
              <w:t>同时</w:t>
            </w:r>
            <w:del w:id="879" w:author="ethink wang" w:date="2017-02-07T15:35:00Z">
              <w:r w:rsidR="001034C6" w:rsidDel="000331C0">
                <w:rPr>
                  <w:rFonts w:hint="eastAsia"/>
                </w:rPr>
                <w:delText>发送</w:delText>
              </w:r>
            </w:del>
            <w:ins w:id="880" w:author="ethink wang" w:date="2017-02-07T15:35:00Z">
              <w:r>
                <w:rPr>
                  <w:rFonts w:hint="eastAsia"/>
                </w:rPr>
                <w:t>推送</w:t>
              </w:r>
              <w:r>
                <w:t>系统</w:t>
              </w:r>
            </w:ins>
            <w:r w:rsidR="001034C6">
              <w:t>消息至当前租赁公司的财务管理员和超级管理员</w:t>
            </w:r>
            <w:r w:rsidR="00794D87">
              <w:rPr>
                <w:rFonts w:hint="eastAsia"/>
              </w:rPr>
              <w:t>，并在“提现管理”页面生成待处理提现</w:t>
            </w:r>
            <w:r w:rsidR="00AB001B">
              <w:rPr>
                <w:rFonts w:hint="eastAsia"/>
              </w:rPr>
              <w:t>申请。消息内容参照</w:t>
            </w:r>
            <w:ins w:id="881" w:author="ethink wang" w:date="2017-02-07T15:35:00Z">
              <w:r>
                <w:t>消息</w:t>
              </w:r>
            </w:ins>
            <w:del w:id="882" w:author="ethink wang" w:date="2017-02-07T15:35:00Z">
              <w:r w:rsidR="00AB001B" w:rsidDel="000331C0">
                <w:rPr>
                  <w:rFonts w:hint="eastAsia"/>
                </w:rPr>
                <w:delText>信息</w:delText>
              </w:r>
            </w:del>
            <w:r w:rsidR="00AB001B">
              <w:rPr>
                <w:rFonts w:hint="eastAsia"/>
              </w:rPr>
              <w:t>模板</w:t>
            </w:r>
            <w:ins w:id="883" w:author="ethink wang" w:date="2017-02-07T15:35:00Z">
              <w:r>
                <w:rPr>
                  <w:rFonts w:hint="eastAsia"/>
                </w:rPr>
                <w:t>文件</w:t>
              </w:r>
            </w:ins>
            <w:r w:rsidR="001034C6">
              <w:rPr>
                <w:rFonts w:hint="eastAsia"/>
              </w:rPr>
              <w:t>。</w:t>
            </w:r>
          </w:p>
        </w:tc>
        <w:tc>
          <w:tcPr>
            <w:tcW w:w="2302" w:type="dxa"/>
            <w:vAlign w:val="center"/>
          </w:tcPr>
          <w:p w14:paraId="666897CE" w14:textId="6D182167" w:rsidR="001034C6" w:rsidRDefault="00AB001B" w:rsidP="001034C6">
            <w:r>
              <w:rPr>
                <w:rFonts w:hint="eastAsia"/>
              </w:rPr>
              <w:t>1</w:t>
            </w:r>
            <w:del w:id="884" w:author="ethink wang" w:date="2017-02-07T15:36:00Z">
              <w:r w:rsidDel="002941E1">
                <w:rPr>
                  <w:rFonts w:hint="eastAsia"/>
                </w:rPr>
                <w:delText xml:space="preserve"> </w:delText>
              </w:r>
            </w:del>
            <w:ins w:id="885" w:author="ethink wang" w:date="2017-02-07T15:36:00Z">
              <w:r w:rsidR="002941E1">
                <w:rPr>
                  <w:rFonts w:hint="eastAsia"/>
                </w:rPr>
                <w:t>、</w:t>
              </w:r>
            </w:ins>
            <w:r>
              <w:t>提现密码为空或不足</w:t>
            </w:r>
            <w:r>
              <w:rPr>
                <w:rFonts w:hint="eastAsia"/>
              </w:rPr>
              <w:t>6</w:t>
            </w:r>
            <w:r>
              <w:rPr>
                <w:rFonts w:hint="eastAsia"/>
              </w:rPr>
              <w:t>位时，提交按键不可点击</w:t>
            </w:r>
          </w:p>
          <w:p w14:paraId="5594B53E" w14:textId="62F0093B" w:rsidR="00AB001B" w:rsidRPr="00261941" w:rsidRDefault="00AB001B" w:rsidP="001034C6">
            <w:r>
              <w:rPr>
                <w:rFonts w:hint="eastAsia"/>
              </w:rPr>
              <w:t>2</w:t>
            </w:r>
            <w:del w:id="886" w:author="ethink wang" w:date="2017-02-07T15:36:00Z">
              <w:r w:rsidDel="002941E1">
                <w:rPr>
                  <w:rFonts w:hint="eastAsia"/>
                </w:rPr>
                <w:delText xml:space="preserve"> </w:delText>
              </w:r>
            </w:del>
            <w:ins w:id="887" w:author="ethink wang" w:date="2017-02-07T15:36:00Z">
              <w:r w:rsidR="002941E1">
                <w:rPr>
                  <w:rFonts w:hint="eastAsia"/>
                </w:rPr>
                <w:t>、</w:t>
              </w:r>
            </w:ins>
            <w:r>
              <w:t>断网时</w:t>
            </w:r>
            <w:r>
              <w:rPr>
                <w:rFonts w:hint="eastAsia"/>
              </w:rPr>
              <w:t>，</w:t>
            </w:r>
            <w:r>
              <w:t>点击显示通用断网提示浮窗</w:t>
            </w:r>
          </w:p>
        </w:tc>
      </w:tr>
      <w:tr w:rsidR="001034C6" w:rsidRPr="00EB265B" w14:paraId="38834956" w14:textId="77777777" w:rsidTr="00374F4B">
        <w:tc>
          <w:tcPr>
            <w:tcW w:w="1387" w:type="dxa"/>
            <w:vAlign w:val="center"/>
          </w:tcPr>
          <w:p w14:paraId="42CF87B9" w14:textId="77777777" w:rsidR="001034C6" w:rsidRPr="00382B7D" w:rsidRDefault="001034C6" w:rsidP="001034C6">
            <w:pPr>
              <w:jc w:val="center"/>
            </w:pPr>
            <w:r w:rsidRPr="00382B7D">
              <w:rPr>
                <w:rFonts w:hint="eastAsia"/>
              </w:rPr>
              <w:lastRenderedPageBreak/>
              <w:t>Ⅰ</w:t>
            </w:r>
            <w:r>
              <w:rPr>
                <w:rFonts w:hint="eastAsia"/>
              </w:rPr>
              <w:t>-</w:t>
            </w:r>
            <w:r>
              <w:t>H-</w:t>
            </w:r>
            <w:r w:rsidR="00AB001B">
              <w:rPr>
                <w:rFonts w:hint="eastAsia"/>
              </w:rPr>
              <w:t>01</w:t>
            </w:r>
            <w:r>
              <w:t>-03</w:t>
            </w:r>
            <w:r>
              <w:rPr>
                <w:rFonts w:hint="eastAsia"/>
              </w:rPr>
              <w:t>(</w:t>
            </w:r>
            <w:r>
              <w:t>05)</w:t>
            </w:r>
          </w:p>
        </w:tc>
        <w:tc>
          <w:tcPr>
            <w:tcW w:w="1116" w:type="dxa"/>
            <w:vAlign w:val="center"/>
          </w:tcPr>
          <w:p w14:paraId="2E96A0D2" w14:textId="77777777" w:rsidR="001034C6" w:rsidRDefault="001034C6" w:rsidP="001034C6">
            <w:r>
              <w:rPr>
                <w:rFonts w:hint="eastAsia"/>
              </w:rPr>
              <w:t>完成</w:t>
            </w:r>
          </w:p>
        </w:tc>
        <w:tc>
          <w:tcPr>
            <w:tcW w:w="5157" w:type="dxa"/>
            <w:vAlign w:val="center"/>
          </w:tcPr>
          <w:p w14:paraId="63A45F3F" w14:textId="77777777" w:rsidR="001034C6" w:rsidRDefault="001034C6" w:rsidP="001034C6">
            <w:pPr>
              <w:pStyle w:val="af0"/>
              <w:ind w:firstLineChars="0" w:firstLine="0"/>
            </w:pPr>
            <w:r>
              <w:rPr>
                <w:rFonts w:hint="eastAsia"/>
              </w:rPr>
              <w:t>点击返回至页面</w:t>
            </w:r>
            <w:r w:rsidRPr="00382B7D">
              <w:rPr>
                <w:rFonts w:hint="eastAsia"/>
              </w:rPr>
              <w:t>Ⅰ</w:t>
            </w:r>
            <w:r>
              <w:rPr>
                <w:rFonts w:hint="eastAsia"/>
              </w:rPr>
              <w:t>-</w:t>
            </w:r>
            <w:r>
              <w:t>H-</w:t>
            </w:r>
            <w:r w:rsidR="00AB001B">
              <w:rPr>
                <w:rFonts w:hint="eastAsia"/>
              </w:rPr>
              <w:t>01</w:t>
            </w:r>
          </w:p>
        </w:tc>
        <w:tc>
          <w:tcPr>
            <w:tcW w:w="2302" w:type="dxa"/>
            <w:vAlign w:val="center"/>
          </w:tcPr>
          <w:p w14:paraId="33E6CE40" w14:textId="77777777" w:rsidR="001034C6" w:rsidRPr="00054E2A" w:rsidRDefault="001034C6" w:rsidP="001034C6"/>
        </w:tc>
      </w:tr>
      <w:tr w:rsidR="006F744D" w:rsidRPr="00EB265B" w14:paraId="3BB7807E" w14:textId="77777777" w:rsidTr="00374F4B">
        <w:tc>
          <w:tcPr>
            <w:tcW w:w="1387" w:type="dxa"/>
            <w:vMerge w:val="restart"/>
            <w:vAlign w:val="center"/>
          </w:tcPr>
          <w:p w14:paraId="1FA14B26" w14:textId="77777777" w:rsidR="006F744D" w:rsidRPr="00382B7D" w:rsidRDefault="006F744D" w:rsidP="001034C6">
            <w:pPr>
              <w:jc w:val="center"/>
            </w:pPr>
            <w:r w:rsidRPr="00382B7D">
              <w:rPr>
                <w:rFonts w:hint="eastAsia"/>
              </w:rPr>
              <w:t>Ⅰ</w:t>
            </w:r>
            <w:r>
              <w:rPr>
                <w:rFonts w:hint="eastAsia"/>
              </w:rPr>
              <w:t>-</w:t>
            </w:r>
            <w:r>
              <w:t>H-</w:t>
            </w:r>
            <w:r>
              <w:rPr>
                <w:rFonts w:hint="eastAsia"/>
              </w:rPr>
              <w:t>01</w:t>
            </w:r>
            <w:r>
              <w:t>-03</w:t>
            </w:r>
            <w:r>
              <w:rPr>
                <w:rFonts w:hint="eastAsia"/>
              </w:rPr>
              <w:t>(</w:t>
            </w:r>
            <w:r>
              <w:t>08)</w:t>
            </w:r>
          </w:p>
        </w:tc>
        <w:tc>
          <w:tcPr>
            <w:tcW w:w="1116" w:type="dxa"/>
            <w:vAlign w:val="center"/>
          </w:tcPr>
          <w:p w14:paraId="09CCC1A8" w14:textId="77777777" w:rsidR="006F744D" w:rsidRDefault="006F744D" w:rsidP="001034C6">
            <w:r>
              <w:rPr>
                <w:rFonts w:hint="eastAsia"/>
              </w:rPr>
              <w:t>姓名</w:t>
            </w:r>
          </w:p>
        </w:tc>
        <w:tc>
          <w:tcPr>
            <w:tcW w:w="5157" w:type="dxa"/>
            <w:vAlign w:val="center"/>
          </w:tcPr>
          <w:p w14:paraId="0F2DFD23" w14:textId="77777777" w:rsidR="006F744D" w:rsidRDefault="006F744D" w:rsidP="001034C6">
            <w:pPr>
              <w:pStyle w:val="af0"/>
              <w:ind w:firstLineChars="0" w:firstLine="0"/>
            </w:pPr>
            <w:r>
              <w:rPr>
                <w:rFonts w:hint="eastAsia"/>
              </w:rPr>
              <w:t>最多</w:t>
            </w:r>
            <w:r>
              <w:rPr>
                <w:rFonts w:hint="eastAsia"/>
              </w:rPr>
              <w:t>30</w:t>
            </w:r>
            <w:r>
              <w:rPr>
                <w:rFonts w:hint="eastAsia"/>
              </w:rPr>
              <w:t>个字符，超过后不能输入</w:t>
            </w:r>
          </w:p>
        </w:tc>
        <w:tc>
          <w:tcPr>
            <w:tcW w:w="2302" w:type="dxa"/>
            <w:vAlign w:val="center"/>
          </w:tcPr>
          <w:p w14:paraId="7254D68B" w14:textId="77777777" w:rsidR="006F744D" w:rsidRPr="00054E2A" w:rsidRDefault="006F744D" w:rsidP="001034C6"/>
        </w:tc>
      </w:tr>
      <w:tr w:rsidR="006F744D" w:rsidRPr="00EB265B" w14:paraId="2AE34EC7" w14:textId="77777777" w:rsidTr="00374F4B">
        <w:tc>
          <w:tcPr>
            <w:tcW w:w="1387" w:type="dxa"/>
            <w:vMerge/>
            <w:vAlign w:val="center"/>
          </w:tcPr>
          <w:p w14:paraId="09C92E21" w14:textId="77777777" w:rsidR="006F744D" w:rsidRPr="00382B7D" w:rsidRDefault="006F744D" w:rsidP="001034C6">
            <w:pPr>
              <w:jc w:val="center"/>
            </w:pPr>
          </w:p>
        </w:tc>
        <w:tc>
          <w:tcPr>
            <w:tcW w:w="1116" w:type="dxa"/>
            <w:vAlign w:val="center"/>
          </w:tcPr>
          <w:p w14:paraId="05FB5EFD" w14:textId="77777777" w:rsidR="006F744D" w:rsidRDefault="006F744D" w:rsidP="001034C6">
            <w:r>
              <w:rPr>
                <w:rFonts w:hint="eastAsia"/>
              </w:rPr>
              <w:t>卡号</w:t>
            </w:r>
          </w:p>
        </w:tc>
        <w:tc>
          <w:tcPr>
            <w:tcW w:w="5157" w:type="dxa"/>
            <w:vAlign w:val="center"/>
          </w:tcPr>
          <w:p w14:paraId="1777CFD4" w14:textId="1DA1CF77" w:rsidR="006F744D" w:rsidRDefault="006F744D" w:rsidP="001034C6">
            <w:pPr>
              <w:pStyle w:val="af0"/>
              <w:ind w:firstLineChars="0" w:firstLine="0"/>
            </w:pPr>
            <w:r>
              <w:rPr>
                <w:rFonts w:hint="eastAsia"/>
              </w:rPr>
              <w:t>1</w:t>
            </w:r>
            <w:ins w:id="888" w:author="ethink wang" w:date="2017-02-07T15:37:00Z">
              <w:r w:rsidR="002941E1">
                <w:rPr>
                  <w:rFonts w:hint="eastAsia"/>
                </w:rPr>
                <w:t>、</w:t>
              </w:r>
            </w:ins>
            <w:r>
              <w:rPr>
                <w:rFonts w:hint="eastAsia"/>
              </w:rPr>
              <w:t>输入</w:t>
            </w:r>
            <w:r>
              <w:rPr>
                <w:rFonts w:hint="eastAsia"/>
              </w:rPr>
              <w:t>16</w:t>
            </w:r>
            <w:ins w:id="889" w:author="ethink wang" w:date="2017-02-07T15:39:00Z">
              <w:r w:rsidR="002941E1">
                <w:rPr>
                  <w:rFonts w:hint="eastAsia"/>
                </w:rPr>
                <w:t>~</w:t>
              </w:r>
              <w:r w:rsidR="002941E1">
                <w:t>19</w:t>
              </w:r>
            </w:ins>
            <w:r>
              <w:rPr>
                <w:rFonts w:hint="eastAsia"/>
              </w:rPr>
              <w:t>位数字，</w:t>
            </w:r>
            <w:ins w:id="890" w:author="ethink wang" w:date="2017-02-07T15:40:00Z">
              <w:r w:rsidR="002941E1">
                <w:t>超</w:t>
              </w:r>
            </w:ins>
            <w:del w:id="891" w:author="ethink wang" w:date="2017-02-07T15:40:00Z">
              <w:r w:rsidDel="002941E1">
                <w:rPr>
                  <w:rFonts w:hint="eastAsia"/>
                </w:rPr>
                <w:delText>满</w:delText>
              </w:r>
            </w:del>
            <w:r>
              <w:rPr>
                <w:rFonts w:hint="eastAsia"/>
              </w:rPr>
              <w:t>16</w:t>
            </w:r>
            <w:r>
              <w:rPr>
                <w:rFonts w:hint="eastAsia"/>
              </w:rPr>
              <w:t>位后进行格式校验，校验格式参照公共规范。</w:t>
            </w:r>
          </w:p>
          <w:p w14:paraId="6A6CA92B" w14:textId="618D5A84" w:rsidR="006F744D" w:rsidRDefault="006F744D" w:rsidP="001034C6">
            <w:pPr>
              <w:pStyle w:val="af0"/>
              <w:ind w:firstLineChars="0" w:firstLine="0"/>
            </w:pPr>
            <w:r>
              <w:t>2</w:t>
            </w:r>
            <w:ins w:id="892" w:author="ethink wang" w:date="2017-02-07T15:40:00Z">
              <w:r w:rsidR="002941E1">
                <w:rPr>
                  <w:rFonts w:hint="eastAsia"/>
                </w:rPr>
                <w:t>、</w:t>
              </w:r>
            </w:ins>
            <w:r>
              <w:t>校验通过</w:t>
            </w:r>
            <w:r>
              <w:rPr>
                <w:rFonts w:hint="eastAsia"/>
              </w:rPr>
              <w:t>，</w:t>
            </w:r>
            <w:r>
              <w:t>在下方显示所属银行</w:t>
            </w:r>
          </w:p>
          <w:p w14:paraId="65A2B674" w14:textId="5ECDBACF" w:rsidR="006F744D" w:rsidRDefault="006F744D" w:rsidP="001034C6">
            <w:pPr>
              <w:pStyle w:val="af0"/>
              <w:ind w:firstLineChars="0" w:firstLine="0"/>
            </w:pPr>
            <w:r>
              <w:t>3</w:t>
            </w:r>
            <w:ins w:id="893" w:author="ethink wang" w:date="2017-02-07T15:40:00Z">
              <w:r w:rsidR="002941E1">
                <w:rPr>
                  <w:rFonts w:hint="eastAsia"/>
                </w:rPr>
                <w:t>、</w:t>
              </w:r>
            </w:ins>
            <w:r>
              <w:t>校验不通过提示文案</w:t>
            </w:r>
            <w:r>
              <w:rPr>
                <w:rFonts w:hint="eastAsia"/>
              </w:rPr>
              <w:t>“卡号错误”</w:t>
            </w:r>
          </w:p>
        </w:tc>
        <w:tc>
          <w:tcPr>
            <w:tcW w:w="2302" w:type="dxa"/>
            <w:vAlign w:val="center"/>
          </w:tcPr>
          <w:p w14:paraId="2E3E6632" w14:textId="77777777" w:rsidR="006F744D" w:rsidRPr="00054E2A" w:rsidRDefault="006F744D" w:rsidP="001034C6"/>
        </w:tc>
      </w:tr>
      <w:tr w:rsidR="006F744D" w:rsidRPr="00EB265B" w14:paraId="68EC64C5" w14:textId="77777777" w:rsidTr="00374F4B">
        <w:tc>
          <w:tcPr>
            <w:tcW w:w="1387" w:type="dxa"/>
            <w:vMerge/>
            <w:vAlign w:val="center"/>
          </w:tcPr>
          <w:p w14:paraId="6D51EE20" w14:textId="77777777" w:rsidR="006F744D" w:rsidRPr="00382B7D" w:rsidRDefault="006F744D" w:rsidP="001034C6">
            <w:pPr>
              <w:jc w:val="center"/>
            </w:pPr>
          </w:p>
        </w:tc>
        <w:tc>
          <w:tcPr>
            <w:tcW w:w="1116" w:type="dxa"/>
            <w:vAlign w:val="center"/>
          </w:tcPr>
          <w:p w14:paraId="7B29268D" w14:textId="77777777" w:rsidR="006F744D" w:rsidRDefault="006F744D" w:rsidP="001034C6">
            <w:r>
              <w:rPr>
                <w:rFonts w:hint="eastAsia"/>
              </w:rPr>
              <w:t>下一步</w:t>
            </w:r>
          </w:p>
        </w:tc>
        <w:tc>
          <w:tcPr>
            <w:tcW w:w="5157" w:type="dxa"/>
            <w:vAlign w:val="center"/>
          </w:tcPr>
          <w:p w14:paraId="74B8E2D6" w14:textId="77777777" w:rsidR="006F744D" w:rsidRDefault="006F744D" w:rsidP="001034C6">
            <w:pPr>
              <w:pStyle w:val="af0"/>
              <w:ind w:firstLineChars="0" w:firstLine="0"/>
            </w:pPr>
            <w:r>
              <w:rPr>
                <w:rFonts w:hint="eastAsia"/>
              </w:rPr>
              <w:t>点击跳转至</w:t>
            </w:r>
            <w:r w:rsidRPr="00382B7D">
              <w:rPr>
                <w:rFonts w:hint="eastAsia"/>
              </w:rPr>
              <w:t>Ⅰ</w:t>
            </w:r>
            <w:r>
              <w:rPr>
                <w:rFonts w:hint="eastAsia"/>
              </w:rPr>
              <w:t>-</w:t>
            </w:r>
            <w:r>
              <w:t>H-</w:t>
            </w:r>
            <w:r>
              <w:rPr>
                <w:rFonts w:hint="eastAsia"/>
              </w:rPr>
              <w:t>01</w:t>
            </w:r>
            <w:r>
              <w:t>-03</w:t>
            </w:r>
            <w:r>
              <w:rPr>
                <w:rFonts w:hint="eastAsia"/>
              </w:rPr>
              <w:t>(</w:t>
            </w:r>
            <w:r>
              <w:t>03)</w:t>
            </w:r>
            <w:r>
              <w:t>页面</w:t>
            </w:r>
          </w:p>
        </w:tc>
        <w:tc>
          <w:tcPr>
            <w:tcW w:w="2302" w:type="dxa"/>
            <w:vAlign w:val="center"/>
          </w:tcPr>
          <w:p w14:paraId="73E31011" w14:textId="77777777" w:rsidR="006F744D" w:rsidRPr="00054E2A" w:rsidRDefault="006F744D" w:rsidP="001034C6">
            <w:r>
              <w:t>未输入姓名</w:t>
            </w:r>
            <w:r>
              <w:rPr>
                <w:rFonts w:hint="eastAsia"/>
              </w:rPr>
              <w:t>、</w:t>
            </w:r>
            <w:r>
              <w:t>卡号位数不足</w:t>
            </w:r>
            <w:r>
              <w:rPr>
                <w:rFonts w:hint="eastAsia"/>
              </w:rPr>
              <w:t>、</w:t>
            </w:r>
            <w:r>
              <w:t>卡号不正确时</w:t>
            </w:r>
            <w:r>
              <w:rPr>
                <w:rFonts w:hint="eastAsia"/>
              </w:rPr>
              <w:t>，</w:t>
            </w:r>
            <w:r>
              <w:t>不可点击</w:t>
            </w:r>
          </w:p>
        </w:tc>
      </w:tr>
      <w:tr w:rsidR="00374F4B" w:rsidRPr="00EB265B" w14:paraId="3250D3B2" w14:textId="77777777" w:rsidTr="00374F4B">
        <w:tc>
          <w:tcPr>
            <w:tcW w:w="1387" w:type="dxa"/>
            <w:vMerge w:val="restart"/>
            <w:vAlign w:val="center"/>
          </w:tcPr>
          <w:p w14:paraId="4FE2B880" w14:textId="77777777" w:rsidR="00374F4B" w:rsidRPr="00382B7D" w:rsidRDefault="00374F4B" w:rsidP="00374F4B">
            <w:pPr>
              <w:jc w:val="center"/>
            </w:pPr>
            <w:r w:rsidRPr="00382B7D">
              <w:rPr>
                <w:rFonts w:hint="eastAsia"/>
              </w:rPr>
              <w:t>Ⅰ</w:t>
            </w:r>
            <w:r>
              <w:rPr>
                <w:rFonts w:hint="eastAsia"/>
              </w:rPr>
              <w:t>-</w:t>
            </w:r>
            <w:r>
              <w:t>H-</w:t>
            </w:r>
            <w:r>
              <w:rPr>
                <w:rFonts w:hint="eastAsia"/>
              </w:rPr>
              <w:t>0</w:t>
            </w:r>
            <w:r>
              <w:t>1-04(01)</w:t>
            </w:r>
          </w:p>
        </w:tc>
        <w:tc>
          <w:tcPr>
            <w:tcW w:w="1116" w:type="dxa"/>
            <w:vAlign w:val="center"/>
          </w:tcPr>
          <w:p w14:paraId="47CCE5A9" w14:textId="77777777" w:rsidR="00374F4B" w:rsidRDefault="00374F4B" w:rsidP="00374F4B">
            <w:r>
              <w:rPr>
                <w:rFonts w:hint="eastAsia"/>
              </w:rPr>
              <w:t>说明</w:t>
            </w:r>
          </w:p>
        </w:tc>
        <w:tc>
          <w:tcPr>
            <w:tcW w:w="5157" w:type="dxa"/>
            <w:vAlign w:val="center"/>
          </w:tcPr>
          <w:p w14:paraId="1A935219" w14:textId="77777777" w:rsidR="00374F4B" w:rsidRDefault="00383540" w:rsidP="00374F4B">
            <w:pPr>
              <w:pStyle w:val="af0"/>
              <w:ind w:firstLineChars="0" w:firstLine="0"/>
            </w:pPr>
            <w:r>
              <w:rPr>
                <w:rFonts w:ascii="宋体" w:hAnsi="宋体" w:cs="宋体" w:hint="eastAsia"/>
              </w:rPr>
              <w:t>交易明细</w:t>
            </w:r>
            <w:r w:rsidR="00374F4B">
              <w:rPr>
                <w:rFonts w:ascii="宋体" w:hAnsi="宋体" w:cs="宋体" w:hint="eastAsia"/>
              </w:rPr>
              <w:t>，</w:t>
            </w:r>
            <w:r w:rsidR="00374F4B">
              <w:rPr>
                <w:rFonts w:ascii="宋体" w:hAnsi="宋体" w:cs="宋体"/>
              </w:rPr>
              <w:t>类型为订单支付</w:t>
            </w:r>
            <w:r w:rsidR="00374F4B">
              <w:rPr>
                <w:rFonts w:ascii="宋体" w:hAnsi="宋体" w:cs="宋体" w:hint="eastAsia"/>
              </w:rPr>
              <w:t>、</w:t>
            </w:r>
            <w:r w:rsidR="00374F4B">
              <w:rPr>
                <w:rFonts w:ascii="宋体" w:hAnsi="宋体" w:cs="宋体"/>
              </w:rPr>
              <w:t>退款</w:t>
            </w:r>
            <w:r w:rsidR="00374F4B">
              <w:rPr>
                <w:rFonts w:ascii="宋体" w:hAnsi="宋体" w:cs="宋体" w:hint="eastAsia"/>
              </w:rPr>
              <w:t>、</w:t>
            </w:r>
            <w:r w:rsidR="00374F4B">
              <w:rPr>
                <w:rFonts w:ascii="宋体" w:hAnsi="宋体" w:cs="宋体"/>
              </w:rPr>
              <w:t>充值</w:t>
            </w:r>
            <w:r w:rsidR="00374F4B">
              <w:rPr>
                <w:rFonts w:ascii="宋体" w:hAnsi="宋体" w:cs="宋体" w:hint="eastAsia"/>
              </w:rPr>
              <w:t>、</w:t>
            </w:r>
            <w:r w:rsidR="00374F4B">
              <w:rPr>
                <w:rFonts w:ascii="宋体" w:hAnsi="宋体" w:cs="宋体"/>
              </w:rPr>
              <w:t>提现</w:t>
            </w:r>
            <w:r w:rsidR="00374F4B">
              <w:rPr>
                <w:rFonts w:ascii="宋体" w:hAnsi="宋体" w:cs="宋体" w:hint="eastAsia"/>
              </w:rPr>
              <w:t>。</w:t>
            </w:r>
            <w:r w:rsidR="00374F4B">
              <w:rPr>
                <w:rFonts w:ascii="宋体" w:hAnsi="宋体" w:cs="宋体"/>
              </w:rPr>
              <w:t>数据为空时</w:t>
            </w:r>
            <w:r w:rsidR="00374F4B">
              <w:rPr>
                <w:rFonts w:ascii="宋体" w:hAnsi="宋体" w:cs="宋体" w:hint="eastAsia"/>
              </w:rPr>
              <w:t>，</w:t>
            </w:r>
            <w:r w:rsidR="00374F4B">
              <w:rPr>
                <w:rFonts w:ascii="宋体" w:hAnsi="宋体" w:cs="宋体"/>
              </w:rPr>
              <w:t>提示如</w:t>
            </w:r>
            <w:r w:rsidR="00374F4B" w:rsidRPr="00382B7D">
              <w:rPr>
                <w:rFonts w:hint="eastAsia"/>
              </w:rPr>
              <w:t>Ⅰ</w:t>
            </w:r>
            <w:r w:rsidR="00374F4B">
              <w:rPr>
                <w:rFonts w:hint="eastAsia"/>
              </w:rPr>
              <w:t>-</w:t>
            </w:r>
            <w:r w:rsidR="00374F4B">
              <w:t>H-</w:t>
            </w:r>
            <w:r w:rsidR="00374F4B">
              <w:rPr>
                <w:rFonts w:hint="eastAsia"/>
              </w:rPr>
              <w:t>0</w:t>
            </w:r>
            <w:r w:rsidR="00374F4B">
              <w:t>1-04</w:t>
            </w:r>
            <w:r w:rsidR="00374F4B">
              <w:rPr>
                <w:rFonts w:hint="eastAsia"/>
              </w:rPr>
              <w:t>(</w:t>
            </w:r>
            <w:r w:rsidR="00374F4B">
              <w:t>02</w:t>
            </w:r>
            <w:r w:rsidR="00374F4B">
              <w:rPr>
                <w:rFonts w:hint="eastAsia"/>
              </w:rPr>
              <w:t>)</w:t>
            </w:r>
          </w:p>
        </w:tc>
        <w:tc>
          <w:tcPr>
            <w:tcW w:w="2302" w:type="dxa"/>
            <w:vAlign w:val="center"/>
          </w:tcPr>
          <w:p w14:paraId="3A7B6290" w14:textId="32E354B0" w:rsidR="00374F4B" w:rsidRDefault="00374F4B" w:rsidP="002941E1">
            <w:pPr>
              <w:rPr>
                <w:ins w:id="894" w:author="ethink wang" w:date="2017-02-07T15:51:00Z"/>
              </w:rPr>
            </w:pPr>
            <w:r>
              <w:t>订单支付包括余额</w:t>
            </w:r>
            <w:del w:id="895" w:author="ethink wang" w:date="2017-02-07T15:50:00Z">
              <w:r w:rsidDel="002941E1">
                <w:delText>支付</w:delText>
              </w:r>
            </w:del>
            <w:r>
              <w:rPr>
                <w:rFonts w:hint="eastAsia"/>
              </w:rPr>
              <w:t>、</w:t>
            </w:r>
            <w:r>
              <w:t>支付宝</w:t>
            </w:r>
            <w:del w:id="896" w:author="ethink wang" w:date="2017-02-07T15:50:00Z">
              <w:r w:rsidDel="002941E1">
                <w:delText>支付</w:delText>
              </w:r>
            </w:del>
            <w:r>
              <w:rPr>
                <w:rFonts w:hint="eastAsia"/>
              </w:rPr>
              <w:t>、</w:t>
            </w:r>
            <w:r>
              <w:t>微信</w:t>
            </w:r>
            <w:ins w:id="897" w:author="ethink wang" w:date="2017-02-07T15:50:00Z">
              <w:r w:rsidR="002941E1">
                <w:t>等三种</w:t>
              </w:r>
            </w:ins>
            <w:r>
              <w:t>支付</w:t>
            </w:r>
            <w:ins w:id="898" w:author="ethink wang" w:date="2017-02-07T15:51:00Z">
              <w:r w:rsidR="002941E1">
                <w:t>方式</w:t>
              </w:r>
              <w:r w:rsidR="002941E1">
                <w:rPr>
                  <w:rFonts w:hint="eastAsia"/>
                </w:rPr>
                <w:t>；</w:t>
              </w:r>
            </w:ins>
          </w:p>
          <w:p w14:paraId="20C14A6C" w14:textId="06595089" w:rsidR="002941E1" w:rsidRPr="00374F4B" w:rsidRDefault="002941E1" w:rsidP="002941E1">
            <w:ins w:id="899" w:author="ethink wang" w:date="2017-02-07T15:51:00Z">
              <w:r>
                <w:t>提现</w:t>
              </w:r>
            </w:ins>
            <w:ins w:id="900" w:author="ethink wang" w:date="2017-02-07T15:52:00Z">
              <w:r>
                <w:t>仅限为银行卡</w:t>
              </w:r>
              <w:r>
                <w:rPr>
                  <w:rFonts w:hint="eastAsia"/>
                </w:rPr>
                <w:t>；</w:t>
              </w:r>
            </w:ins>
          </w:p>
        </w:tc>
      </w:tr>
      <w:tr w:rsidR="00374F4B" w:rsidRPr="00EB265B" w14:paraId="3C2FFEC9" w14:textId="77777777" w:rsidTr="00374F4B">
        <w:tc>
          <w:tcPr>
            <w:tcW w:w="1387" w:type="dxa"/>
            <w:vMerge/>
            <w:vAlign w:val="center"/>
          </w:tcPr>
          <w:p w14:paraId="61D631EC" w14:textId="77777777" w:rsidR="00374F4B" w:rsidRPr="00382B7D" w:rsidRDefault="00374F4B" w:rsidP="00374F4B">
            <w:pPr>
              <w:jc w:val="center"/>
            </w:pPr>
          </w:p>
        </w:tc>
        <w:tc>
          <w:tcPr>
            <w:tcW w:w="1116" w:type="dxa"/>
            <w:vAlign w:val="center"/>
          </w:tcPr>
          <w:p w14:paraId="714617E7" w14:textId="77777777" w:rsidR="00374F4B" w:rsidRDefault="00374F4B" w:rsidP="00374F4B">
            <w:r>
              <w:t>金额</w:t>
            </w:r>
          </w:p>
        </w:tc>
        <w:tc>
          <w:tcPr>
            <w:tcW w:w="5157" w:type="dxa"/>
            <w:vAlign w:val="center"/>
          </w:tcPr>
          <w:p w14:paraId="290FEBB6" w14:textId="41EE7339" w:rsidR="00374F4B" w:rsidRDefault="00374F4B" w:rsidP="00374F4B">
            <w:pPr>
              <w:pStyle w:val="af0"/>
              <w:ind w:firstLineChars="0" w:firstLine="0"/>
            </w:pPr>
            <w:r>
              <w:rPr>
                <w:rFonts w:ascii="宋体" w:hAnsi="宋体" w:cs="宋体"/>
              </w:rPr>
              <w:t>订单支付</w:t>
            </w:r>
            <w:r>
              <w:rPr>
                <w:rFonts w:ascii="宋体" w:hAnsi="宋体" w:cs="宋体" w:hint="eastAsia"/>
              </w:rPr>
              <w:t>、</w:t>
            </w:r>
            <w:r>
              <w:rPr>
                <w:rFonts w:ascii="宋体" w:hAnsi="宋体" w:cs="宋体"/>
              </w:rPr>
              <w:t>提现</w:t>
            </w:r>
            <w:ins w:id="901" w:author="ethink wang" w:date="2017-02-07T15:49:00Z">
              <w:r w:rsidR="002941E1">
                <w:rPr>
                  <w:rFonts w:ascii="宋体" w:hAnsi="宋体" w:cs="宋体"/>
                </w:rPr>
                <w:t>显示</w:t>
              </w:r>
            </w:ins>
            <w:r>
              <w:rPr>
                <w:rFonts w:ascii="宋体" w:hAnsi="宋体" w:cs="宋体"/>
              </w:rPr>
              <w:t>为负值</w:t>
            </w:r>
            <w:r>
              <w:rPr>
                <w:rFonts w:ascii="宋体" w:hAnsi="宋体" w:cs="宋体" w:hint="eastAsia"/>
              </w:rPr>
              <w:t>；</w:t>
            </w:r>
            <w:r>
              <w:rPr>
                <w:rFonts w:ascii="宋体" w:hAnsi="宋体" w:cs="宋体"/>
              </w:rPr>
              <w:t>退款</w:t>
            </w:r>
            <w:r>
              <w:rPr>
                <w:rFonts w:ascii="宋体" w:hAnsi="宋体" w:cs="宋体" w:hint="eastAsia"/>
              </w:rPr>
              <w:t>、</w:t>
            </w:r>
            <w:r>
              <w:rPr>
                <w:rFonts w:ascii="宋体" w:hAnsi="宋体" w:cs="宋体"/>
              </w:rPr>
              <w:t>充值</w:t>
            </w:r>
            <w:ins w:id="902" w:author="ethink wang" w:date="2017-02-07T15:49:00Z">
              <w:r w:rsidR="002941E1">
                <w:rPr>
                  <w:rFonts w:ascii="宋体" w:hAnsi="宋体" w:cs="宋体"/>
                </w:rPr>
                <w:t>显示</w:t>
              </w:r>
            </w:ins>
            <w:r>
              <w:rPr>
                <w:rFonts w:ascii="宋体" w:hAnsi="宋体" w:cs="宋体"/>
              </w:rPr>
              <w:t>为正值</w:t>
            </w:r>
          </w:p>
        </w:tc>
        <w:tc>
          <w:tcPr>
            <w:tcW w:w="2302" w:type="dxa"/>
            <w:vAlign w:val="center"/>
          </w:tcPr>
          <w:p w14:paraId="62D26315" w14:textId="77777777" w:rsidR="00374F4B" w:rsidRPr="00054E2A" w:rsidRDefault="00374F4B" w:rsidP="00374F4B"/>
        </w:tc>
      </w:tr>
      <w:tr w:rsidR="00374F4B" w:rsidRPr="00EB265B" w14:paraId="30AA44B7" w14:textId="77777777" w:rsidTr="00374F4B">
        <w:tc>
          <w:tcPr>
            <w:tcW w:w="1387" w:type="dxa"/>
            <w:vMerge/>
            <w:vAlign w:val="center"/>
          </w:tcPr>
          <w:p w14:paraId="184E3CEA" w14:textId="77777777" w:rsidR="00374F4B" w:rsidRPr="00382B7D" w:rsidRDefault="00374F4B" w:rsidP="00374F4B">
            <w:pPr>
              <w:jc w:val="center"/>
            </w:pPr>
          </w:p>
        </w:tc>
        <w:tc>
          <w:tcPr>
            <w:tcW w:w="1116" w:type="dxa"/>
            <w:vAlign w:val="center"/>
          </w:tcPr>
          <w:p w14:paraId="0C8392F6" w14:textId="77777777" w:rsidR="00374F4B" w:rsidRDefault="00374F4B" w:rsidP="00374F4B">
            <w:r>
              <w:t>时间</w:t>
            </w:r>
          </w:p>
        </w:tc>
        <w:tc>
          <w:tcPr>
            <w:tcW w:w="5157" w:type="dxa"/>
            <w:vAlign w:val="center"/>
          </w:tcPr>
          <w:p w14:paraId="714AD28D" w14:textId="5B8D63A5" w:rsidR="00014104" w:rsidRPr="00014104" w:rsidRDefault="00014104" w:rsidP="00374F4B">
            <w:pPr>
              <w:pStyle w:val="af0"/>
              <w:ind w:firstLineChars="0" w:firstLine="0"/>
              <w:rPr>
                <w:ins w:id="903" w:author="ethink wang" w:date="2017-02-07T15:52:00Z"/>
                <w:rFonts w:ascii="宋体" w:hAnsi="宋体" w:cs="宋体"/>
                <w:rPrChange w:id="904" w:author="ethink wang" w:date="2017-02-07T15:53:00Z">
                  <w:rPr>
                    <w:ins w:id="905" w:author="ethink wang" w:date="2017-02-07T15:52:00Z"/>
                    <w:rFonts w:ascii="宋体" w:hAnsi="宋体" w:cs="宋体"/>
                    <w:color w:val="FF0000"/>
                  </w:rPr>
                </w:rPrChange>
              </w:rPr>
            </w:pPr>
            <w:ins w:id="906" w:author="ethink wang" w:date="2017-02-07T15:53:00Z">
              <w:r>
                <w:rPr>
                  <w:rFonts w:ascii="宋体" w:hAnsi="宋体" w:cs="宋体" w:hint="eastAsia"/>
                </w:rPr>
                <w:t>（1）</w:t>
              </w:r>
            </w:ins>
            <w:r w:rsidR="00374F4B" w:rsidRPr="00014104">
              <w:rPr>
                <w:rFonts w:ascii="宋体" w:hAnsi="宋体" w:cs="宋体"/>
                <w:rPrChange w:id="907" w:author="ethink wang" w:date="2017-02-07T15:53:00Z">
                  <w:rPr>
                    <w:rFonts w:ascii="宋体" w:hAnsi="宋体" w:cs="宋体"/>
                    <w:color w:val="FF0000"/>
                  </w:rPr>
                </w:rPrChange>
              </w:rPr>
              <w:t>订单支付时间为支付成功的时间</w:t>
            </w:r>
            <w:del w:id="908" w:author="ethink wang" w:date="2017-02-07T15:52:00Z">
              <w:r w:rsidR="00374F4B" w:rsidRPr="00014104" w:rsidDel="00014104">
                <w:rPr>
                  <w:rFonts w:ascii="宋体" w:hAnsi="宋体" w:cs="宋体" w:hint="eastAsia"/>
                  <w:rPrChange w:id="909" w:author="ethink wang" w:date="2017-02-07T15:53:00Z">
                    <w:rPr>
                      <w:rFonts w:ascii="宋体" w:hAnsi="宋体" w:cs="宋体" w:hint="eastAsia"/>
                      <w:color w:val="FF0000"/>
                    </w:rPr>
                  </w:rPrChange>
                </w:rPr>
                <w:delText>，</w:delText>
              </w:r>
            </w:del>
            <w:ins w:id="910" w:author="ethink wang" w:date="2017-02-07T15:52:00Z">
              <w:r w:rsidRPr="00014104">
                <w:rPr>
                  <w:rFonts w:ascii="宋体" w:hAnsi="宋体" w:cs="宋体" w:hint="eastAsia"/>
                  <w:rPrChange w:id="911" w:author="ethink wang" w:date="2017-02-07T15:53:00Z">
                    <w:rPr>
                      <w:rFonts w:ascii="宋体" w:hAnsi="宋体" w:cs="宋体" w:hint="eastAsia"/>
                      <w:color w:val="FF0000"/>
                    </w:rPr>
                  </w:rPrChange>
                </w:rPr>
                <w:t>；</w:t>
              </w:r>
            </w:ins>
          </w:p>
          <w:p w14:paraId="5E2A4785" w14:textId="47F20EB9" w:rsidR="00014104" w:rsidRPr="00014104" w:rsidRDefault="00014104" w:rsidP="00374F4B">
            <w:pPr>
              <w:pStyle w:val="af0"/>
              <w:ind w:firstLineChars="0" w:firstLine="0"/>
              <w:rPr>
                <w:ins w:id="912" w:author="ethink wang" w:date="2017-02-07T15:53:00Z"/>
                <w:rFonts w:ascii="宋体" w:hAnsi="宋体" w:cs="宋体"/>
                <w:rPrChange w:id="913" w:author="ethink wang" w:date="2017-02-07T15:53:00Z">
                  <w:rPr>
                    <w:ins w:id="914" w:author="ethink wang" w:date="2017-02-07T15:53:00Z"/>
                    <w:rFonts w:ascii="宋体" w:hAnsi="宋体" w:cs="宋体"/>
                    <w:color w:val="FF0000"/>
                  </w:rPr>
                </w:rPrChange>
              </w:rPr>
            </w:pPr>
            <w:ins w:id="915" w:author="ethink wang" w:date="2017-02-07T15:53:00Z">
              <w:r>
                <w:rPr>
                  <w:rFonts w:ascii="宋体" w:hAnsi="宋体" w:cs="宋体" w:hint="eastAsia"/>
                </w:rPr>
                <w:t>（2）</w:t>
              </w:r>
            </w:ins>
            <w:r w:rsidR="00374F4B" w:rsidRPr="00014104">
              <w:rPr>
                <w:rFonts w:ascii="宋体" w:hAnsi="宋体" w:cs="宋体"/>
                <w:rPrChange w:id="916" w:author="ethink wang" w:date="2017-02-07T15:53:00Z">
                  <w:rPr>
                    <w:rFonts w:ascii="宋体" w:hAnsi="宋体" w:cs="宋体"/>
                    <w:color w:val="FF0000"/>
                  </w:rPr>
                </w:rPrChange>
              </w:rPr>
              <w:t>提现时间为提现申请提交成功的时间</w:t>
            </w:r>
            <w:del w:id="917" w:author="ethink wang" w:date="2017-02-07T15:53:00Z">
              <w:r w:rsidR="00374F4B" w:rsidRPr="00014104" w:rsidDel="00014104">
                <w:rPr>
                  <w:rFonts w:ascii="宋体" w:hAnsi="宋体" w:cs="宋体" w:hint="eastAsia"/>
                  <w:rPrChange w:id="918" w:author="ethink wang" w:date="2017-02-07T15:53:00Z">
                    <w:rPr>
                      <w:rFonts w:ascii="宋体" w:hAnsi="宋体" w:cs="宋体" w:hint="eastAsia"/>
                      <w:color w:val="FF0000"/>
                    </w:rPr>
                  </w:rPrChange>
                </w:rPr>
                <w:delText>，</w:delText>
              </w:r>
            </w:del>
            <w:ins w:id="919" w:author="ethink wang" w:date="2017-02-07T15:53:00Z">
              <w:r w:rsidRPr="00014104">
                <w:rPr>
                  <w:rFonts w:ascii="宋体" w:hAnsi="宋体" w:cs="宋体" w:hint="eastAsia"/>
                  <w:rPrChange w:id="920" w:author="ethink wang" w:date="2017-02-07T15:53:00Z">
                    <w:rPr>
                      <w:rFonts w:ascii="宋体" w:hAnsi="宋体" w:cs="宋体" w:hint="eastAsia"/>
                      <w:color w:val="FF0000"/>
                    </w:rPr>
                  </w:rPrChange>
                </w:rPr>
                <w:t>；</w:t>
              </w:r>
            </w:ins>
          </w:p>
          <w:p w14:paraId="3543D07E" w14:textId="77777777" w:rsidR="00014104" w:rsidRDefault="00014104" w:rsidP="00374F4B">
            <w:pPr>
              <w:pStyle w:val="af0"/>
              <w:ind w:firstLineChars="0" w:firstLine="0"/>
              <w:rPr>
                <w:ins w:id="921" w:author="ethink wang" w:date="2017-02-07T15:53:00Z"/>
                <w:rFonts w:ascii="宋体" w:hAnsi="宋体" w:cs="宋体"/>
              </w:rPr>
            </w:pPr>
            <w:ins w:id="922" w:author="ethink wang" w:date="2017-02-07T15:53:00Z">
              <w:r>
                <w:rPr>
                  <w:rFonts w:ascii="宋体" w:hAnsi="宋体" w:cs="宋体" w:hint="eastAsia"/>
                </w:rPr>
                <w:t>（3）</w:t>
              </w:r>
            </w:ins>
            <w:r w:rsidR="00374F4B" w:rsidRPr="00014104">
              <w:rPr>
                <w:rFonts w:ascii="宋体" w:hAnsi="宋体" w:cs="宋体"/>
                <w:rPrChange w:id="923" w:author="ethink wang" w:date="2017-02-07T15:53:00Z">
                  <w:rPr>
                    <w:rFonts w:ascii="宋体" w:hAnsi="宋体" w:cs="宋体"/>
                    <w:color w:val="FF0000"/>
                  </w:rPr>
                </w:rPrChange>
              </w:rPr>
              <w:t>退款时间为租赁公司财务确认退款的时间</w:t>
            </w:r>
            <w:del w:id="924" w:author="ethink wang" w:date="2017-02-07T15:53:00Z">
              <w:r w:rsidR="00374F4B" w:rsidRPr="00014104" w:rsidDel="00014104">
                <w:rPr>
                  <w:rFonts w:ascii="宋体" w:hAnsi="宋体" w:cs="宋体" w:hint="eastAsia"/>
                  <w:rPrChange w:id="925" w:author="ethink wang" w:date="2017-02-07T15:53:00Z">
                    <w:rPr>
                      <w:rFonts w:ascii="宋体" w:hAnsi="宋体" w:cs="宋体" w:hint="eastAsia"/>
                      <w:color w:val="FF0000"/>
                    </w:rPr>
                  </w:rPrChange>
                </w:rPr>
                <w:delText>，</w:delText>
              </w:r>
            </w:del>
            <w:ins w:id="926" w:author="ethink wang" w:date="2017-02-07T15:53:00Z">
              <w:r w:rsidRPr="00014104">
                <w:rPr>
                  <w:rFonts w:ascii="宋体" w:hAnsi="宋体" w:cs="宋体" w:hint="eastAsia"/>
                  <w:rPrChange w:id="927" w:author="ethink wang" w:date="2017-02-07T15:53:00Z">
                    <w:rPr>
                      <w:rFonts w:ascii="宋体" w:hAnsi="宋体" w:cs="宋体" w:hint="eastAsia"/>
                      <w:color w:val="FF0000"/>
                    </w:rPr>
                  </w:rPrChange>
                </w:rPr>
                <w:t>；</w:t>
              </w:r>
            </w:ins>
          </w:p>
          <w:p w14:paraId="2EA99274" w14:textId="3BFB3946" w:rsidR="00374F4B" w:rsidRDefault="00014104" w:rsidP="00374F4B">
            <w:pPr>
              <w:pStyle w:val="af0"/>
              <w:ind w:firstLineChars="0" w:firstLine="0"/>
            </w:pPr>
            <w:ins w:id="928" w:author="ethink wang" w:date="2017-02-07T15:53:00Z">
              <w:r>
                <w:rPr>
                  <w:rFonts w:ascii="宋体" w:hAnsi="宋体" w:cs="宋体" w:hint="eastAsia"/>
                </w:rPr>
                <w:t>（4）</w:t>
              </w:r>
            </w:ins>
            <w:r w:rsidR="00374F4B" w:rsidRPr="00014104">
              <w:rPr>
                <w:rFonts w:ascii="宋体" w:hAnsi="宋体" w:cs="宋体"/>
                <w:rPrChange w:id="929" w:author="ethink wang" w:date="2017-02-07T15:53:00Z">
                  <w:rPr>
                    <w:rFonts w:ascii="宋体" w:hAnsi="宋体" w:cs="宋体"/>
                    <w:color w:val="FF0000"/>
                  </w:rPr>
                </w:rPrChange>
              </w:rPr>
              <w:t>充值时间为充值</w:t>
            </w:r>
            <w:ins w:id="930" w:author="ethink wang" w:date="2017-02-07T15:53:00Z">
              <w:r>
                <w:rPr>
                  <w:rFonts w:ascii="宋体" w:hAnsi="宋体" w:cs="宋体"/>
                </w:rPr>
                <w:t>提交</w:t>
              </w:r>
            </w:ins>
            <w:r w:rsidR="00374F4B" w:rsidRPr="00014104">
              <w:rPr>
                <w:rFonts w:ascii="宋体" w:hAnsi="宋体" w:cs="宋体"/>
                <w:rPrChange w:id="931" w:author="ethink wang" w:date="2017-02-07T15:53:00Z">
                  <w:rPr>
                    <w:rFonts w:ascii="宋体" w:hAnsi="宋体" w:cs="宋体"/>
                    <w:color w:val="FF0000"/>
                  </w:rPr>
                </w:rPrChange>
              </w:rPr>
              <w:t>成功的时间</w:t>
            </w:r>
          </w:p>
        </w:tc>
        <w:tc>
          <w:tcPr>
            <w:tcW w:w="2302" w:type="dxa"/>
            <w:vAlign w:val="center"/>
          </w:tcPr>
          <w:p w14:paraId="3A6430A0" w14:textId="77777777" w:rsidR="00374F4B" w:rsidRPr="00054E2A" w:rsidRDefault="00374F4B" w:rsidP="00374F4B"/>
        </w:tc>
      </w:tr>
    </w:tbl>
    <w:p w14:paraId="0F1AEB1D" w14:textId="77777777" w:rsidR="00713471" w:rsidRDefault="00713471" w:rsidP="00713471">
      <w:pPr>
        <w:pStyle w:val="2"/>
      </w:pPr>
      <w:bookmarkStart w:id="932" w:name="_Toc474764509"/>
      <w:r>
        <w:rPr>
          <w:rFonts w:hint="eastAsia"/>
        </w:rPr>
        <w:t>司机端功能需求</w:t>
      </w:r>
      <w:bookmarkEnd w:id="932"/>
    </w:p>
    <w:p w14:paraId="16BA67B8" w14:textId="77777777" w:rsidR="00713471" w:rsidRDefault="00713471" w:rsidP="00713471">
      <w:pPr>
        <w:pStyle w:val="4"/>
      </w:pPr>
      <w:bookmarkStart w:id="933" w:name="_Toc474764510"/>
      <w:r>
        <w:rPr>
          <w:rFonts w:hint="eastAsia"/>
        </w:rPr>
        <w:t>登录</w:t>
      </w:r>
      <w:bookmarkEnd w:id="933"/>
    </w:p>
    <w:p w14:paraId="0829A975" w14:textId="77777777" w:rsidR="00713471" w:rsidRDefault="00713471" w:rsidP="00713471">
      <w:pPr>
        <w:pStyle w:val="5"/>
      </w:pPr>
      <w:r>
        <w:rPr>
          <w:rFonts w:hint="eastAsia"/>
        </w:rPr>
        <w:t>业务流程</w:t>
      </w:r>
    </w:p>
    <w:p w14:paraId="4156960A" w14:textId="77777777" w:rsidR="00713471" w:rsidRPr="00F4558F" w:rsidRDefault="00713471" w:rsidP="00713471">
      <w:r>
        <w:rPr>
          <w:rFonts w:hint="eastAsia"/>
        </w:rPr>
        <w:t>同一期。</w:t>
      </w:r>
    </w:p>
    <w:p w14:paraId="31C6E1BD" w14:textId="77777777" w:rsidR="00713471" w:rsidRPr="007966E6" w:rsidRDefault="00713471" w:rsidP="00713471">
      <w:pPr>
        <w:pStyle w:val="5"/>
      </w:pPr>
      <w:r>
        <w:rPr>
          <w:rFonts w:hint="eastAsia"/>
        </w:rPr>
        <w:t>元素规则</w:t>
      </w:r>
    </w:p>
    <w:p w14:paraId="35CEDCEA" w14:textId="5B1EAC5A" w:rsidR="00713471" w:rsidRDefault="00713471">
      <w:pPr>
        <w:rPr>
          <w:ins w:id="934" w:author="ethink wang" w:date="2017-02-07T15:59:00Z"/>
        </w:rPr>
        <w:pPrChange w:id="935" w:author="ethink wang" w:date="2017-02-07T15:54:00Z">
          <w:pPr>
            <w:pStyle w:val="af0"/>
            <w:numPr>
              <w:numId w:val="31"/>
            </w:numPr>
            <w:ind w:left="420" w:firstLineChars="0" w:hanging="420"/>
          </w:pPr>
        </w:pPrChange>
      </w:pPr>
      <w:del w:id="936" w:author="ethink wang" w:date="2017-02-07T16:16:00Z">
        <w:r w:rsidDel="00DB5843">
          <w:rPr>
            <w:rFonts w:hint="eastAsia"/>
          </w:rPr>
          <w:delText>任何</w:delText>
        </w:r>
      </w:del>
      <w:r>
        <w:rPr>
          <w:rFonts w:hint="eastAsia"/>
        </w:rPr>
        <w:t>登录</w:t>
      </w:r>
      <w:ins w:id="937" w:author="ethink wang" w:date="2017-02-07T16:16:00Z">
        <w:r w:rsidR="00DB5843">
          <w:rPr>
            <w:rFonts w:hint="eastAsia"/>
          </w:rPr>
          <w:t>时</w:t>
        </w:r>
      </w:ins>
      <w:r>
        <w:rPr>
          <w:rFonts w:hint="eastAsia"/>
        </w:rPr>
        <w:t>，须</w:t>
      </w:r>
      <w:del w:id="938" w:author="ethink wang" w:date="2017-02-07T16:16:00Z">
        <w:r w:rsidDel="00DB5843">
          <w:rPr>
            <w:rFonts w:hint="eastAsia"/>
          </w:rPr>
          <w:delText>做满足</w:delText>
        </w:r>
      </w:del>
      <w:ins w:id="939" w:author="ethink wang" w:date="2017-02-07T16:16:00Z">
        <w:r w:rsidR="00DB5843">
          <w:rPr>
            <w:rFonts w:hint="eastAsia"/>
          </w:rPr>
          <w:t>执行</w:t>
        </w:r>
      </w:ins>
      <w:r>
        <w:rPr>
          <w:rFonts w:hint="eastAsia"/>
        </w:rPr>
        <w:t>对班司机</w:t>
      </w:r>
      <w:del w:id="940" w:author="ethink wang" w:date="2017-02-07T16:16:00Z">
        <w:r w:rsidDel="00DB5843">
          <w:rPr>
            <w:rFonts w:hint="eastAsia"/>
          </w:rPr>
          <w:delText>条件判断</w:delText>
        </w:r>
      </w:del>
      <w:ins w:id="941" w:author="ethink wang" w:date="2017-02-07T16:16:00Z">
        <w:r w:rsidR="00DB5843">
          <w:rPr>
            <w:rFonts w:hint="eastAsia"/>
          </w:rPr>
          <w:t>检测</w:t>
        </w:r>
      </w:ins>
      <w:r>
        <w:rPr>
          <w:rFonts w:hint="eastAsia"/>
        </w:rPr>
        <w:t>。</w:t>
      </w:r>
      <w:ins w:id="942" w:author="ethink wang" w:date="2017-02-07T16:11:00Z">
        <w:r w:rsidR="001903EC">
          <w:rPr>
            <w:rFonts w:hint="eastAsia"/>
          </w:rPr>
          <w:t>如</w:t>
        </w:r>
      </w:ins>
      <w:ins w:id="943" w:author="ethink wang" w:date="2017-02-07T16:14:00Z">
        <w:r w:rsidR="005E2DCF">
          <w:rPr>
            <w:rFonts w:hint="eastAsia"/>
          </w:rPr>
          <w:t>有</w:t>
        </w:r>
      </w:ins>
      <w:ins w:id="944" w:author="ethink wang" w:date="2017-02-07T16:13:00Z">
        <w:r w:rsidR="005E2DCF">
          <w:rPr>
            <w:rFonts w:hint="eastAsia"/>
          </w:rPr>
          <w:t>对班司机</w:t>
        </w:r>
      </w:ins>
      <w:ins w:id="945" w:author="ethink wang" w:date="2017-02-07T16:11:00Z">
        <w:r w:rsidR="001903EC">
          <w:rPr>
            <w:rFonts w:hint="eastAsia"/>
          </w:rPr>
          <w:t>，则</w:t>
        </w:r>
      </w:ins>
      <w:ins w:id="946" w:author="ethink wang" w:date="2017-02-07T16:14:00Z">
        <w:r w:rsidR="005E2DCF">
          <w:rPr>
            <w:rFonts w:hint="eastAsia"/>
          </w:rPr>
          <w:t>登录成功后，进入</w:t>
        </w:r>
        <w:r w:rsidR="005E2DCF">
          <w:rPr>
            <w:rFonts w:hint="eastAsia"/>
          </w:rPr>
          <w:t>II-C-01</w:t>
        </w:r>
        <w:r w:rsidR="005E2DCF">
          <w:rPr>
            <w:rFonts w:hint="eastAsia"/>
          </w:rPr>
          <w:t>（</w:t>
        </w:r>
        <w:r w:rsidR="005E2DCF">
          <w:rPr>
            <w:rFonts w:hint="eastAsia"/>
          </w:rPr>
          <w:t>01</w:t>
        </w:r>
        <w:r w:rsidR="005E2DCF">
          <w:rPr>
            <w:rFonts w:hint="eastAsia"/>
          </w:rPr>
          <w:t>）</w:t>
        </w:r>
      </w:ins>
      <w:ins w:id="947" w:author="ethink wang" w:date="2017-02-07T16:11:00Z">
        <w:r w:rsidR="001903EC">
          <w:rPr>
            <w:rFonts w:hint="eastAsia"/>
          </w:rPr>
          <w:t>页</w:t>
        </w:r>
        <w:r w:rsidR="001903EC">
          <w:rPr>
            <w:rFonts w:hint="eastAsia"/>
          </w:rPr>
          <w:lastRenderedPageBreak/>
          <w:t>面；</w:t>
        </w:r>
        <w:r w:rsidR="005E2DCF">
          <w:rPr>
            <w:rFonts w:hint="eastAsia"/>
          </w:rPr>
          <w:t>如</w:t>
        </w:r>
      </w:ins>
      <w:ins w:id="948" w:author="ethink wang" w:date="2017-02-07T16:13:00Z">
        <w:r w:rsidR="005E2DCF">
          <w:rPr>
            <w:rFonts w:hint="eastAsia"/>
          </w:rPr>
          <w:t>无对班司机</w:t>
        </w:r>
      </w:ins>
      <w:ins w:id="949" w:author="ethink wang" w:date="2017-02-07T16:11:00Z">
        <w:r w:rsidR="001903EC">
          <w:rPr>
            <w:rFonts w:hint="eastAsia"/>
          </w:rPr>
          <w:t>，则</w:t>
        </w:r>
      </w:ins>
      <w:ins w:id="950" w:author="ethink wang" w:date="2017-02-07T16:15:00Z">
        <w:r w:rsidR="005E2DCF">
          <w:rPr>
            <w:rFonts w:hint="eastAsia"/>
          </w:rPr>
          <w:t>登录成功后，进入</w:t>
        </w:r>
        <w:r w:rsidR="005E2DCF">
          <w:rPr>
            <w:rFonts w:hint="eastAsia"/>
          </w:rPr>
          <w:t>II-C-0</w:t>
        </w:r>
        <w:r w:rsidR="005E2DCF">
          <w:t>2</w:t>
        </w:r>
        <w:r w:rsidR="005E2DCF">
          <w:rPr>
            <w:rFonts w:hint="eastAsia"/>
          </w:rPr>
          <w:t>（</w:t>
        </w:r>
        <w:r w:rsidR="005E2DCF">
          <w:rPr>
            <w:rFonts w:hint="eastAsia"/>
          </w:rPr>
          <w:t>01</w:t>
        </w:r>
        <w:r w:rsidR="005E2DCF">
          <w:rPr>
            <w:rFonts w:hint="eastAsia"/>
          </w:rPr>
          <w:t>）页面</w:t>
        </w:r>
      </w:ins>
      <w:ins w:id="951" w:author="ethink wang" w:date="2017-02-07T16:11:00Z">
        <w:r w:rsidR="001903EC">
          <w:rPr>
            <w:rFonts w:hint="eastAsia"/>
          </w:rPr>
          <w:t>。</w:t>
        </w:r>
      </w:ins>
      <w:del w:id="952" w:author="ethink wang" w:date="2017-02-07T16:11:00Z">
        <w:r w:rsidDel="001903EC">
          <w:rPr>
            <w:rFonts w:hint="eastAsia"/>
          </w:rPr>
          <w:delText>有对班司机，走“交接班”流程；无对班司机，走“网约车下滑上班</w:delText>
        </w:r>
        <w:r w:rsidDel="001903EC">
          <w:rPr>
            <w:rFonts w:hint="eastAsia"/>
          </w:rPr>
          <w:delText>-</w:delText>
        </w:r>
        <w:r w:rsidDel="001903EC">
          <w:rPr>
            <w:rFonts w:hint="eastAsia"/>
          </w:rPr>
          <w:delText>收工”流程。</w:delText>
        </w:r>
      </w:del>
    </w:p>
    <w:p w14:paraId="029397A4" w14:textId="42C6D036" w:rsidR="001903EC" w:rsidRDefault="001903EC">
      <w:pPr>
        <w:rPr>
          <w:ins w:id="953" w:author="ethink wang" w:date="2017-02-07T16:00:00Z"/>
        </w:rPr>
        <w:pPrChange w:id="954" w:author="ethink wang" w:date="2017-02-07T15:54:00Z">
          <w:pPr>
            <w:pStyle w:val="af0"/>
            <w:numPr>
              <w:numId w:val="31"/>
            </w:numPr>
            <w:ind w:left="420" w:firstLineChars="0" w:hanging="420"/>
          </w:pPr>
        </w:pPrChange>
      </w:pPr>
      <w:ins w:id="955" w:author="ethink wang" w:date="2017-02-07T16:05:00Z">
        <w:r>
          <w:rPr>
            <w:rFonts w:hint="eastAsia"/>
          </w:rPr>
          <w:t>（</w:t>
        </w:r>
        <w:r>
          <w:rPr>
            <w:rFonts w:hint="eastAsia"/>
          </w:rPr>
          <w:t>1</w:t>
        </w:r>
        <w:r>
          <w:rPr>
            <w:rFonts w:hint="eastAsia"/>
          </w:rPr>
          <w:t>）</w:t>
        </w:r>
      </w:ins>
      <w:ins w:id="956" w:author="ethink wang" w:date="2017-02-07T15:59:00Z">
        <w:r>
          <w:t>有对班司机</w:t>
        </w:r>
        <w:r>
          <w:rPr>
            <w:rFonts w:hint="eastAsia"/>
          </w:rPr>
          <w:t>：</w:t>
        </w:r>
        <w:r>
          <w:t>是指一台车绑定两个及以上</w:t>
        </w:r>
      </w:ins>
      <w:ins w:id="957" w:author="ethink wang" w:date="2017-02-07T16:00:00Z">
        <w:r>
          <w:t>司机</w:t>
        </w:r>
      </w:ins>
      <w:ins w:id="958" w:author="ethink wang" w:date="2017-02-07T16:13:00Z">
        <w:r>
          <w:rPr>
            <w:rFonts w:hint="eastAsia"/>
          </w:rPr>
          <w:t>。</w:t>
        </w:r>
      </w:ins>
    </w:p>
    <w:p w14:paraId="4B1958EC" w14:textId="3A9FF9BD" w:rsidR="001903EC" w:rsidRDefault="001903EC">
      <w:pPr>
        <w:pPrChange w:id="959" w:author="ethink wang" w:date="2017-02-07T15:54:00Z">
          <w:pPr>
            <w:pStyle w:val="af0"/>
            <w:numPr>
              <w:numId w:val="31"/>
            </w:numPr>
            <w:ind w:left="420" w:firstLineChars="0" w:hanging="420"/>
          </w:pPr>
        </w:pPrChange>
      </w:pPr>
      <w:ins w:id="960" w:author="ethink wang" w:date="2017-02-07T16:05:00Z">
        <w:r>
          <w:rPr>
            <w:rFonts w:hint="eastAsia"/>
          </w:rPr>
          <w:t>（</w:t>
        </w:r>
        <w:r>
          <w:rPr>
            <w:rFonts w:hint="eastAsia"/>
          </w:rPr>
          <w:t>2</w:t>
        </w:r>
        <w:r>
          <w:rPr>
            <w:rFonts w:hint="eastAsia"/>
          </w:rPr>
          <w:t>）</w:t>
        </w:r>
      </w:ins>
      <w:ins w:id="961" w:author="ethink wang" w:date="2017-02-07T16:00:00Z">
        <w:r>
          <w:t>无对班司机</w:t>
        </w:r>
        <w:r>
          <w:rPr>
            <w:rFonts w:hint="eastAsia"/>
          </w:rPr>
          <w:t>：</w:t>
        </w:r>
      </w:ins>
      <w:ins w:id="962" w:author="ethink wang" w:date="2017-02-07T16:17:00Z">
        <w:r w:rsidR="00DB5843">
          <w:rPr>
            <w:rFonts w:hint="eastAsia"/>
          </w:rPr>
          <w:t>是指一台车仅绑定一个司机。</w:t>
        </w:r>
      </w:ins>
    </w:p>
    <w:p w14:paraId="5BFDBAE6" w14:textId="77777777" w:rsidR="00713471" w:rsidRDefault="00713471" w:rsidP="00713471">
      <w:pPr>
        <w:pStyle w:val="4"/>
      </w:pPr>
      <w:bookmarkStart w:id="963" w:name="_Toc474764511"/>
      <w:r>
        <w:rPr>
          <w:rFonts w:hint="eastAsia"/>
        </w:rPr>
        <w:t>首页</w:t>
      </w:r>
      <w:bookmarkEnd w:id="963"/>
    </w:p>
    <w:p w14:paraId="2FF7E4BE" w14:textId="77777777" w:rsidR="00713471" w:rsidRDefault="00713471" w:rsidP="00713471">
      <w:pPr>
        <w:pStyle w:val="5"/>
      </w:pPr>
      <w:del w:id="964" w:author="ethink wang" w:date="2017-02-07T15:55:00Z">
        <w:r w:rsidDel="001903EC">
          <w:rPr>
            <w:rFonts w:hint="eastAsia"/>
          </w:rPr>
          <w:delText xml:space="preserve"> </w:delText>
        </w:r>
      </w:del>
      <w:r>
        <w:rPr>
          <w:rFonts w:hint="eastAsia"/>
        </w:rPr>
        <w:t>有对班司机</w:t>
      </w:r>
    </w:p>
    <w:p w14:paraId="540F2909" w14:textId="77777777" w:rsidR="00713471" w:rsidRDefault="00713471" w:rsidP="00713471">
      <w:pPr>
        <w:pStyle w:val="6"/>
      </w:pPr>
      <w:r>
        <w:rPr>
          <w:rFonts w:hint="eastAsia"/>
        </w:rPr>
        <w:t>交班</w:t>
      </w:r>
    </w:p>
    <w:p w14:paraId="64A61A34" w14:textId="77777777" w:rsidR="00713471" w:rsidRDefault="00713471" w:rsidP="00713471">
      <w:pPr>
        <w:pStyle w:val="7"/>
      </w:pPr>
      <w:r>
        <w:rPr>
          <w:rFonts w:hint="eastAsia"/>
        </w:rPr>
        <w:t>业务流程</w:t>
      </w:r>
    </w:p>
    <w:p w14:paraId="53483839" w14:textId="77777777" w:rsidR="00713471" w:rsidRPr="003A6273" w:rsidRDefault="00713471" w:rsidP="00713471">
      <w:r w:rsidRPr="003A6273">
        <w:rPr>
          <w:rFonts w:hint="eastAsia"/>
        </w:rPr>
        <w:t>【参见</w:t>
      </w:r>
      <w:r w:rsidRPr="003A6273">
        <w:rPr>
          <w:rFonts w:hint="eastAsia"/>
        </w:rPr>
        <w:t>F-06</w:t>
      </w:r>
      <w:r w:rsidRPr="003A6273">
        <w:rPr>
          <w:rFonts w:hint="eastAsia"/>
        </w:rPr>
        <w:t>出租车司机交接班流程】</w:t>
      </w:r>
    </w:p>
    <w:p w14:paraId="14A1BBCD" w14:textId="77777777" w:rsidR="00713471" w:rsidRDefault="00713471" w:rsidP="00713471">
      <w:pPr>
        <w:pStyle w:val="7"/>
      </w:pPr>
      <w:r>
        <w:rPr>
          <w:rFonts w:hint="eastAsia"/>
        </w:rPr>
        <w:t>用例描述</w:t>
      </w:r>
    </w:p>
    <w:p w14:paraId="1BAE59D4" w14:textId="51F2DB9A" w:rsidR="00713471" w:rsidRDefault="00713471" w:rsidP="00713471">
      <w:pPr>
        <w:ind w:firstLineChars="200" w:firstLine="420"/>
      </w:pPr>
      <w:r>
        <w:rPr>
          <w:rFonts w:hint="eastAsia"/>
        </w:rPr>
        <w:t>有对班司机，出租车司机</w:t>
      </w:r>
      <w:del w:id="965" w:author="ethink wang" w:date="2017-02-07T16:19:00Z">
        <w:r w:rsidDel="0076245C">
          <w:rPr>
            <w:rFonts w:hint="eastAsia"/>
          </w:rPr>
          <w:delText>有</w:delText>
        </w:r>
      </w:del>
      <w:ins w:id="966" w:author="ethink wang" w:date="2017-02-07T16:19:00Z">
        <w:r w:rsidR="0076245C">
          <w:rPr>
            <w:rFonts w:hint="eastAsia"/>
          </w:rPr>
          <w:t>须执行</w:t>
        </w:r>
      </w:ins>
      <w:r>
        <w:rPr>
          <w:rFonts w:hint="eastAsia"/>
        </w:rPr>
        <w:t>“交接班”流程。</w:t>
      </w:r>
    </w:p>
    <w:p w14:paraId="0AB8CFE5" w14:textId="77777777" w:rsidR="00713471" w:rsidRDefault="00713471" w:rsidP="00713471">
      <w:pPr>
        <w:pStyle w:val="af0"/>
        <w:numPr>
          <w:ilvl w:val="0"/>
          <w:numId w:val="31"/>
        </w:numPr>
        <w:ind w:firstLineChars="0"/>
      </w:pPr>
      <w:r>
        <w:rPr>
          <w:rFonts w:hint="eastAsia"/>
        </w:rPr>
        <w:t>若系统判断当前司机为当班司机，进入“</w:t>
      </w:r>
      <w:r>
        <w:rPr>
          <w:rFonts w:hint="eastAsia"/>
        </w:rPr>
        <w:t>II-C-01-01(01)</w:t>
      </w:r>
      <w:r>
        <w:rPr>
          <w:rFonts w:hint="eastAsia"/>
        </w:rPr>
        <w:t>”页面，司机可执行“上滑开始上班”、“交班”、“接单”等操作；</w:t>
      </w:r>
    </w:p>
    <w:p w14:paraId="6F0C284E" w14:textId="77777777" w:rsidR="00713471" w:rsidRPr="00FA2745" w:rsidRDefault="00713471" w:rsidP="00713471">
      <w:pPr>
        <w:pStyle w:val="af0"/>
        <w:numPr>
          <w:ilvl w:val="0"/>
          <w:numId w:val="31"/>
        </w:numPr>
        <w:ind w:firstLineChars="0"/>
      </w:pPr>
      <w:r>
        <w:rPr>
          <w:rFonts w:hint="eastAsia"/>
        </w:rPr>
        <w:t>若系统判断当前司机为歇班司机，进入“</w:t>
      </w:r>
      <w:r>
        <w:rPr>
          <w:rFonts w:hint="eastAsia"/>
        </w:rPr>
        <w:t>II-C-01-02(01)</w:t>
      </w:r>
      <w:r>
        <w:rPr>
          <w:rFonts w:hint="eastAsia"/>
        </w:rPr>
        <w:t>”页面，等待接班。</w:t>
      </w:r>
    </w:p>
    <w:p w14:paraId="1CB7B5A1" w14:textId="4083279D" w:rsidR="00713471" w:rsidRPr="00DD7BE5" w:rsidRDefault="00713471" w:rsidP="001903EC">
      <w:pPr>
        <w:pStyle w:val="7"/>
      </w:pPr>
      <w:r>
        <w:rPr>
          <w:rFonts w:hint="eastAsia"/>
        </w:rPr>
        <w:t>元素规则</w:t>
      </w:r>
    </w:p>
    <w:tbl>
      <w:tblPr>
        <w:tblStyle w:val="af1"/>
        <w:tblW w:w="0" w:type="auto"/>
        <w:tblLook w:val="04A0" w:firstRow="1" w:lastRow="0" w:firstColumn="1" w:lastColumn="0" w:noHBand="0" w:noVBand="1"/>
      </w:tblPr>
      <w:tblGrid>
        <w:gridCol w:w="1393"/>
        <w:gridCol w:w="1259"/>
        <w:gridCol w:w="4877"/>
        <w:gridCol w:w="2433"/>
      </w:tblGrid>
      <w:tr w:rsidR="00713471" w14:paraId="20774D2E" w14:textId="77777777" w:rsidTr="00E260C2">
        <w:tc>
          <w:tcPr>
            <w:tcW w:w="1393" w:type="dxa"/>
            <w:shd w:val="clear" w:color="auto" w:fill="BFBFBF" w:themeFill="background1" w:themeFillShade="BF"/>
          </w:tcPr>
          <w:p w14:paraId="4EBF903E"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259" w:type="dxa"/>
            <w:shd w:val="clear" w:color="auto" w:fill="BFBFBF" w:themeFill="background1" w:themeFillShade="BF"/>
          </w:tcPr>
          <w:p w14:paraId="260D818D" w14:textId="77777777" w:rsidR="00713471" w:rsidRPr="007F7CC3" w:rsidRDefault="00713471" w:rsidP="00E260C2">
            <w:pPr>
              <w:jc w:val="center"/>
              <w:rPr>
                <w:b/>
              </w:rPr>
            </w:pPr>
            <w:r w:rsidRPr="007F7CC3">
              <w:rPr>
                <w:rFonts w:hint="eastAsia"/>
                <w:b/>
              </w:rPr>
              <w:t>元素名称</w:t>
            </w:r>
          </w:p>
        </w:tc>
        <w:tc>
          <w:tcPr>
            <w:tcW w:w="4877" w:type="dxa"/>
            <w:shd w:val="clear" w:color="auto" w:fill="BFBFBF" w:themeFill="background1" w:themeFillShade="BF"/>
          </w:tcPr>
          <w:p w14:paraId="6F2FCEB1" w14:textId="77777777" w:rsidR="00713471" w:rsidRPr="007F7CC3" w:rsidRDefault="00713471" w:rsidP="00E260C2">
            <w:pPr>
              <w:jc w:val="center"/>
              <w:rPr>
                <w:b/>
              </w:rPr>
            </w:pPr>
            <w:r w:rsidRPr="007F7CC3">
              <w:rPr>
                <w:rFonts w:hint="eastAsia"/>
                <w:b/>
              </w:rPr>
              <w:t>描述</w:t>
            </w:r>
          </w:p>
        </w:tc>
        <w:tc>
          <w:tcPr>
            <w:tcW w:w="2433" w:type="dxa"/>
            <w:shd w:val="clear" w:color="auto" w:fill="BFBFBF" w:themeFill="background1" w:themeFillShade="BF"/>
          </w:tcPr>
          <w:p w14:paraId="18195FA7" w14:textId="77777777" w:rsidR="00713471" w:rsidRPr="007F7CC3" w:rsidRDefault="00713471" w:rsidP="00E260C2">
            <w:pPr>
              <w:jc w:val="center"/>
              <w:rPr>
                <w:b/>
              </w:rPr>
            </w:pPr>
            <w:r w:rsidRPr="007F7CC3">
              <w:rPr>
                <w:rFonts w:hint="eastAsia"/>
                <w:b/>
              </w:rPr>
              <w:t>异常处理</w:t>
            </w:r>
          </w:p>
        </w:tc>
      </w:tr>
      <w:tr w:rsidR="00713471" w14:paraId="0E312A10" w14:textId="77777777" w:rsidTr="00E260C2">
        <w:tc>
          <w:tcPr>
            <w:tcW w:w="1393" w:type="dxa"/>
            <w:vMerge w:val="restart"/>
          </w:tcPr>
          <w:p w14:paraId="1BD8AA71" w14:textId="7C45D4FE" w:rsidR="00713471" w:rsidRDefault="001903EC" w:rsidP="00E260C2">
            <w:ins w:id="967" w:author="ethink wang" w:date="2017-02-07T15:56:00Z">
              <w:r>
                <w:rPr>
                  <w:rFonts w:hint="eastAsia"/>
                </w:rPr>
                <w:t>II-C-01-01(01)</w:t>
              </w:r>
            </w:ins>
            <w:r w:rsidR="00713471">
              <w:rPr>
                <w:rFonts w:hint="eastAsia"/>
              </w:rPr>
              <w:t>数据统计</w:t>
            </w:r>
          </w:p>
        </w:tc>
        <w:tc>
          <w:tcPr>
            <w:tcW w:w="1259" w:type="dxa"/>
          </w:tcPr>
          <w:p w14:paraId="620F6486" w14:textId="77777777" w:rsidR="00713471" w:rsidRDefault="00713471" w:rsidP="00E260C2">
            <w:r>
              <w:rPr>
                <w:rFonts w:hint="eastAsia"/>
              </w:rPr>
              <w:t>今日已完成</w:t>
            </w:r>
          </w:p>
        </w:tc>
        <w:tc>
          <w:tcPr>
            <w:tcW w:w="4877" w:type="dxa"/>
          </w:tcPr>
          <w:p w14:paraId="039060B8" w14:textId="77777777" w:rsidR="00713471" w:rsidRDefault="00713471" w:rsidP="00E260C2">
            <w:pPr>
              <w:jc w:val="left"/>
            </w:pPr>
            <w:r>
              <w:rPr>
                <w:rFonts w:hint="eastAsia"/>
              </w:rPr>
              <w:t>1</w:t>
            </w:r>
            <w:r>
              <w:rPr>
                <w:rFonts w:hint="eastAsia"/>
              </w:rPr>
              <w:t>、初始化默认数据为</w:t>
            </w:r>
            <w:r>
              <w:rPr>
                <w:rFonts w:hint="eastAsia"/>
              </w:rPr>
              <w:t>0</w:t>
            </w:r>
            <w:r>
              <w:rPr>
                <w:rFonts w:hint="eastAsia"/>
              </w:rPr>
              <w:t>；</w:t>
            </w:r>
          </w:p>
          <w:p w14:paraId="54DB25DE" w14:textId="12C0B822" w:rsidR="00713471" w:rsidRDefault="00713471" w:rsidP="00E260C2">
            <w:pPr>
              <w:jc w:val="left"/>
              <w:rPr>
                <w:ins w:id="968" w:author="ethink wang" w:date="2017-02-07T16:38:00Z"/>
              </w:rPr>
            </w:pPr>
            <w:r>
              <w:rPr>
                <w:rFonts w:hint="eastAsia"/>
              </w:rPr>
              <w:t>2</w:t>
            </w:r>
            <w:r>
              <w:rPr>
                <w:rFonts w:hint="eastAsia"/>
              </w:rPr>
              <w:t>、根据司机今日“已完成”的订单数量</w:t>
            </w:r>
            <w:ins w:id="969" w:author="ethink wang" w:date="2017-02-07T16:38:00Z">
              <w:r w:rsidR="00E86EA7">
                <w:rPr>
                  <w:rFonts w:hint="eastAsia"/>
                </w:rPr>
                <w:t>主动</w:t>
              </w:r>
            </w:ins>
            <w:ins w:id="970" w:author="ethink wang" w:date="2017-02-07T16:36:00Z">
              <w:r w:rsidR="00E86EA7">
                <w:rPr>
                  <w:rFonts w:hint="eastAsia"/>
                </w:rPr>
                <w:t>刷新</w:t>
              </w:r>
            </w:ins>
            <w:r>
              <w:rPr>
                <w:rFonts w:hint="eastAsia"/>
              </w:rPr>
              <w:t>显示统计值；</w:t>
            </w:r>
          </w:p>
          <w:p w14:paraId="4FCCCD09" w14:textId="4ED18564" w:rsidR="00E86EA7" w:rsidRDefault="00E86EA7" w:rsidP="00E260C2">
            <w:pPr>
              <w:jc w:val="left"/>
              <w:rPr>
                <w:ins w:id="971" w:author="ethink wang" w:date="2017-02-07T16:38:00Z"/>
              </w:rPr>
            </w:pPr>
            <w:ins w:id="972" w:author="ethink wang" w:date="2017-02-07T16:38:00Z">
              <w:r>
                <w:t>主动刷新</w:t>
              </w:r>
            </w:ins>
            <w:ins w:id="973" w:author="ethink wang" w:date="2017-02-07T16:44:00Z">
              <w:r>
                <w:t>触发</w:t>
              </w:r>
            </w:ins>
            <w:ins w:id="974" w:author="ethink wang" w:date="2017-02-07T16:38:00Z">
              <w:r>
                <w:t>操作</w:t>
              </w:r>
              <w:r>
                <w:rPr>
                  <w:rFonts w:hint="eastAsia"/>
                </w:rPr>
                <w:t>包括以下：</w:t>
              </w:r>
            </w:ins>
          </w:p>
          <w:p w14:paraId="15F2A799" w14:textId="0DB4AB12" w:rsidR="00E86EA7" w:rsidRDefault="00E86EA7" w:rsidP="00E260C2">
            <w:pPr>
              <w:jc w:val="left"/>
              <w:rPr>
                <w:ins w:id="975" w:author="ethink wang" w:date="2017-02-07T16:38:00Z"/>
              </w:rPr>
            </w:pPr>
            <w:ins w:id="976" w:author="ethink wang" w:date="2017-02-07T16:38:00Z">
              <w:r>
                <w:rPr>
                  <w:rFonts w:hint="eastAsia"/>
                </w:rPr>
                <w:t>（</w:t>
              </w:r>
              <w:r>
                <w:rPr>
                  <w:rFonts w:hint="eastAsia"/>
                </w:rPr>
                <w:t>1</w:t>
              </w:r>
              <w:r>
                <w:rPr>
                  <w:rFonts w:hint="eastAsia"/>
                </w:rPr>
                <w:t>）登录成功，进入首页</w:t>
              </w:r>
            </w:ins>
            <w:ins w:id="977" w:author="ethink wang" w:date="2017-02-07T16:50:00Z">
              <w:r>
                <w:rPr>
                  <w:rFonts w:hint="eastAsia"/>
                </w:rPr>
                <w:t>，执行上班操作</w:t>
              </w:r>
            </w:ins>
            <w:ins w:id="978" w:author="ethink wang" w:date="2017-02-07T16:38:00Z">
              <w:r>
                <w:rPr>
                  <w:rFonts w:hint="eastAsia"/>
                </w:rPr>
                <w:t>；</w:t>
              </w:r>
            </w:ins>
          </w:p>
          <w:p w14:paraId="68E1E55E" w14:textId="79E2DB2F" w:rsidR="00E86EA7" w:rsidRDefault="00E86EA7" w:rsidP="00E86EA7">
            <w:pPr>
              <w:jc w:val="left"/>
              <w:rPr>
                <w:ins w:id="979" w:author="ethink wang" w:date="2017-02-07T16:40:00Z"/>
              </w:rPr>
            </w:pPr>
            <w:ins w:id="980" w:author="ethink wang" w:date="2017-02-07T16:39:00Z">
              <w:r>
                <w:rPr>
                  <w:rFonts w:hint="eastAsia"/>
                </w:rPr>
                <w:t>（</w:t>
              </w:r>
              <w:r>
                <w:rPr>
                  <w:rFonts w:hint="eastAsia"/>
                </w:rPr>
                <w:t>2</w:t>
              </w:r>
              <w:r>
                <w:rPr>
                  <w:rFonts w:hint="eastAsia"/>
                </w:rPr>
                <w:t>）</w:t>
              </w:r>
            </w:ins>
            <w:ins w:id="981" w:author="ethink wang" w:date="2017-02-07T16:40:00Z">
              <w:r>
                <w:rPr>
                  <w:rFonts w:hint="eastAsia"/>
                </w:rPr>
                <w:t>行程结束时；</w:t>
              </w:r>
            </w:ins>
          </w:p>
          <w:p w14:paraId="2B839C55" w14:textId="43D40D92" w:rsidR="00E86EA7" w:rsidRPr="00E86EA7" w:rsidDel="00E86EA7" w:rsidRDefault="00E86EA7" w:rsidP="00E260C2">
            <w:pPr>
              <w:jc w:val="left"/>
              <w:rPr>
                <w:del w:id="982" w:author="ethink wang" w:date="2017-02-07T16:43:00Z"/>
              </w:rPr>
            </w:pPr>
          </w:p>
          <w:p w14:paraId="7648AA3C" w14:textId="77777777" w:rsidR="00713471" w:rsidRDefault="00713471" w:rsidP="00E260C2">
            <w:pPr>
              <w:jc w:val="left"/>
            </w:pPr>
            <w:r>
              <w:rPr>
                <w:rFonts w:hint="eastAsia"/>
              </w:rPr>
              <w:t>3</w:t>
            </w:r>
            <w:r>
              <w:rPr>
                <w:rFonts w:hint="eastAsia"/>
              </w:rPr>
              <w:t>、统计数据为今日截止当前时间</w:t>
            </w:r>
            <w:del w:id="983" w:author="ethink wang" w:date="2017-02-07T16:20:00Z">
              <w:r w:rsidDel="0076245C">
                <w:rPr>
                  <w:rFonts w:hint="eastAsia"/>
                </w:rPr>
                <w:delText>已</w:delText>
              </w:r>
            </w:del>
            <w:r>
              <w:rPr>
                <w:rFonts w:hint="eastAsia"/>
              </w:rPr>
              <w:t>行程结束的订单（包括：</w:t>
            </w:r>
            <w:commentRangeStart w:id="984"/>
            <w:r>
              <w:rPr>
                <w:rFonts w:hint="eastAsia"/>
              </w:rPr>
              <w:t>未支付、已支付</w:t>
            </w:r>
            <w:commentRangeEnd w:id="984"/>
            <w:r w:rsidR="00E86EA7">
              <w:rPr>
                <w:rStyle w:val="afe"/>
              </w:rPr>
              <w:commentReference w:id="984"/>
            </w:r>
            <w:r>
              <w:rPr>
                <w:rFonts w:hint="eastAsia"/>
              </w:rPr>
              <w:t>状态的所有订单）</w:t>
            </w:r>
          </w:p>
        </w:tc>
        <w:tc>
          <w:tcPr>
            <w:tcW w:w="2433" w:type="dxa"/>
          </w:tcPr>
          <w:p w14:paraId="5CB7B1E9" w14:textId="77777777" w:rsidR="00713471" w:rsidRDefault="00713471" w:rsidP="00E260C2"/>
        </w:tc>
      </w:tr>
      <w:tr w:rsidR="00713471" w14:paraId="6E717D24" w14:textId="77777777" w:rsidTr="00E260C2">
        <w:tc>
          <w:tcPr>
            <w:tcW w:w="1393" w:type="dxa"/>
            <w:vMerge/>
          </w:tcPr>
          <w:p w14:paraId="0F27694E" w14:textId="77777777" w:rsidR="00713471" w:rsidRDefault="00713471" w:rsidP="00E260C2"/>
        </w:tc>
        <w:tc>
          <w:tcPr>
            <w:tcW w:w="1259" w:type="dxa"/>
          </w:tcPr>
          <w:p w14:paraId="75FF7F5E" w14:textId="77777777" w:rsidR="00713471" w:rsidRDefault="00713471" w:rsidP="00E260C2">
            <w:r>
              <w:rPr>
                <w:rFonts w:hint="eastAsia"/>
              </w:rPr>
              <w:t>今日未完成</w:t>
            </w:r>
          </w:p>
        </w:tc>
        <w:tc>
          <w:tcPr>
            <w:tcW w:w="4877" w:type="dxa"/>
          </w:tcPr>
          <w:p w14:paraId="65C63587" w14:textId="77777777" w:rsidR="00713471" w:rsidRDefault="00713471" w:rsidP="00E260C2">
            <w:pPr>
              <w:jc w:val="left"/>
            </w:pPr>
            <w:r>
              <w:rPr>
                <w:rFonts w:hint="eastAsia"/>
              </w:rPr>
              <w:t>1</w:t>
            </w:r>
            <w:r>
              <w:rPr>
                <w:rFonts w:hint="eastAsia"/>
              </w:rPr>
              <w:t>、初始化默认数据为</w:t>
            </w:r>
            <w:r>
              <w:rPr>
                <w:rFonts w:hint="eastAsia"/>
              </w:rPr>
              <w:t>0</w:t>
            </w:r>
            <w:r>
              <w:rPr>
                <w:rFonts w:hint="eastAsia"/>
              </w:rPr>
              <w:t>；</w:t>
            </w:r>
          </w:p>
          <w:p w14:paraId="000069F8" w14:textId="6B58D9C1" w:rsidR="00713471" w:rsidRDefault="00713471" w:rsidP="00E260C2">
            <w:pPr>
              <w:jc w:val="left"/>
              <w:rPr>
                <w:ins w:id="985" w:author="ethink wang" w:date="2017-02-07T16:42:00Z"/>
              </w:rPr>
            </w:pPr>
            <w:r>
              <w:rPr>
                <w:rFonts w:hint="eastAsia"/>
              </w:rPr>
              <w:t>2</w:t>
            </w:r>
            <w:r>
              <w:rPr>
                <w:rFonts w:hint="eastAsia"/>
              </w:rPr>
              <w:t>、根据司机今日“</w:t>
            </w:r>
            <w:del w:id="986" w:author="ethink wang" w:date="2017-02-07T16:48:00Z">
              <w:r w:rsidDel="00E86EA7">
                <w:rPr>
                  <w:rFonts w:hint="eastAsia"/>
                </w:rPr>
                <w:delText>待出行</w:delText>
              </w:r>
            </w:del>
            <w:ins w:id="987" w:author="ethink wang" w:date="2017-02-07T16:48:00Z">
              <w:r w:rsidR="00E86EA7">
                <w:rPr>
                  <w:rFonts w:hint="eastAsia"/>
                </w:rPr>
                <w:t>未完成</w:t>
              </w:r>
            </w:ins>
            <w:r>
              <w:rPr>
                <w:rFonts w:hint="eastAsia"/>
              </w:rPr>
              <w:t>”的订单数量</w:t>
            </w:r>
            <w:ins w:id="988" w:author="ethink wang" w:date="2017-02-07T16:42:00Z">
              <w:r w:rsidR="00E86EA7">
                <w:rPr>
                  <w:rFonts w:hint="eastAsia"/>
                </w:rPr>
                <w:t>主动</w:t>
              </w:r>
            </w:ins>
            <w:ins w:id="989" w:author="ethink wang" w:date="2017-02-07T16:37:00Z">
              <w:r w:rsidR="00E86EA7">
                <w:rPr>
                  <w:rFonts w:hint="eastAsia"/>
                </w:rPr>
                <w:t>刷新</w:t>
              </w:r>
            </w:ins>
            <w:r>
              <w:rPr>
                <w:rFonts w:hint="eastAsia"/>
              </w:rPr>
              <w:t>显示统计值；</w:t>
            </w:r>
          </w:p>
          <w:p w14:paraId="03335679" w14:textId="56F72B96" w:rsidR="00E86EA7" w:rsidRDefault="00E86EA7" w:rsidP="00E86EA7">
            <w:pPr>
              <w:jc w:val="left"/>
              <w:rPr>
                <w:ins w:id="990" w:author="ethink wang" w:date="2017-02-07T16:42:00Z"/>
              </w:rPr>
            </w:pPr>
            <w:ins w:id="991" w:author="ethink wang" w:date="2017-02-07T16:42:00Z">
              <w:r>
                <w:t>主动刷新</w:t>
              </w:r>
            </w:ins>
            <w:ins w:id="992" w:author="ethink wang" w:date="2017-02-07T16:44:00Z">
              <w:r>
                <w:t>触发</w:t>
              </w:r>
            </w:ins>
            <w:ins w:id="993" w:author="ethink wang" w:date="2017-02-07T16:42:00Z">
              <w:r>
                <w:t>操作</w:t>
              </w:r>
              <w:r>
                <w:rPr>
                  <w:rFonts w:hint="eastAsia"/>
                </w:rPr>
                <w:t>包括以下：</w:t>
              </w:r>
            </w:ins>
          </w:p>
          <w:p w14:paraId="63890C2A" w14:textId="4CADD0FA" w:rsidR="00E86EA7" w:rsidRDefault="00E86EA7" w:rsidP="00E86EA7">
            <w:pPr>
              <w:jc w:val="left"/>
              <w:rPr>
                <w:ins w:id="994" w:author="ethink wang" w:date="2017-02-07T16:42:00Z"/>
              </w:rPr>
            </w:pPr>
            <w:ins w:id="995" w:author="ethink wang" w:date="2017-02-07T16:42:00Z">
              <w:r>
                <w:rPr>
                  <w:rFonts w:hint="eastAsia"/>
                </w:rPr>
                <w:t>（</w:t>
              </w:r>
              <w:r>
                <w:rPr>
                  <w:rFonts w:hint="eastAsia"/>
                </w:rPr>
                <w:t>1</w:t>
              </w:r>
              <w:r>
                <w:rPr>
                  <w:rFonts w:hint="eastAsia"/>
                </w:rPr>
                <w:t>）登录成功，进入首页</w:t>
              </w:r>
            </w:ins>
            <w:ins w:id="996" w:author="ethink wang" w:date="2017-02-07T16:50:00Z">
              <w:r>
                <w:rPr>
                  <w:rFonts w:hint="eastAsia"/>
                </w:rPr>
                <w:t>，</w:t>
              </w:r>
            </w:ins>
            <w:ins w:id="997" w:author="ethink wang" w:date="2017-02-07T16:49:00Z">
              <w:r>
                <w:rPr>
                  <w:rFonts w:hint="eastAsia"/>
                </w:rPr>
                <w:t>执行</w:t>
              </w:r>
            </w:ins>
            <w:ins w:id="998" w:author="ethink wang" w:date="2017-02-07T16:50:00Z">
              <w:r>
                <w:rPr>
                  <w:rFonts w:hint="eastAsia"/>
                </w:rPr>
                <w:t>上班操作</w:t>
              </w:r>
            </w:ins>
            <w:ins w:id="999" w:author="ethink wang" w:date="2017-02-07T16:42:00Z">
              <w:r>
                <w:rPr>
                  <w:rFonts w:hint="eastAsia"/>
                </w:rPr>
                <w:t>；</w:t>
              </w:r>
            </w:ins>
          </w:p>
          <w:p w14:paraId="1BA4878C" w14:textId="77777777" w:rsidR="00E86EA7" w:rsidRDefault="00E86EA7" w:rsidP="00E86EA7">
            <w:pPr>
              <w:jc w:val="left"/>
              <w:rPr>
                <w:ins w:id="1000" w:author="ethink wang" w:date="2017-02-07T16:42:00Z"/>
              </w:rPr>
            </w:pPr>
            <w:ins w:id="1001" w:author="ethink wang" w:date="2017-02-07T16:42:00Z">
              <w:r>
                <w:rPr>
                  <w:rFonts w:hint="eastAsia"/>
                </w:rPr>
                <w:t>（</w:t>
              </w:r>
              <w:r>
                <w:rPr>
                  <w:rFonts w:hint="eastAsia"/>
                </w:rPr>
                <w:t>2</w:t>
              </w:r>
              <w:r>
                <w:rPr>
                  <w:rFonts w:hint="eastAsia"/>
                </w:rPr>
                <w:t>）新增订单时，含抢单成功、指派接单；</w:t>
              </w:r>
            </w:ins>
          </w:p>
          <w:p w14:paraId="11F0B9A3" w14:textId="1ABA374C" w:rsidR="00E86EA7" w:rsidRDefault="00E86EA7" w:rsidP="00E86EA7">
            <w:pPr>
              <w:jc w:val="left"/>
              <w:rPr>
                <w:ins w:id="1002" w:author="ethink wang" w:date="2017-02-07T16:42:00Z"/>
              </w:rPr>
            </w:pPr>
            <w:ins w:id="1003" w:author="ethink wang" w:date="2017-02-07T16:42:00Z">
              <w:r>
                <w:rPr>
                  <w:rFonts w:hint="eastAsia"/>
                </w:rPr>
                <w:t>（</w:t>
              </w:r>
              <w:r>
                <w:rPr>
                  <w:rFonts w:hint="eastAsia"/>
                </w:rPr>
                <w:t>3</w:t>
              </w:r>
              <w:r>
                <w:rPr>
                  <w:rFonts w:hint="eastAsia"/>
                </w:rPr>
                <w:t>）订单取消</w:t>
              </w:r>
            </w:ins>
            <w:ins w:id="1004" w:author="ethink wang" w:date="2017-02-07T16:44:00Z">
              <w:r>
                <w:rPr>
                  <w:rFonts w:hint="eastAsia"/>
                </w:rPr>
                <w:t>、订单改派</w:t>
              </w:r>
            </w:ins>
            <w:ins w:id="1005" w:author="ethink wang" w:date="2017-02-07T16:42:00Z">
              <w:r>
                <w:rPr>
                  <w:rFonts w:hint="eastAsia"/>
                </w:rPr>
                <w:t>时；</w:t>
              </w:r>
            </w:ins>
          </w:p>
          <w:p w14:paraId="48E48E49" w14:textId="1295CAA5" w:rsidR="00E86EA7" w:rsidRDefault="00E86EA7" w:rsidP="00E260C2">
            <w:pPr>
              <w:jc w:val="left"/>
            </w:pPr>
            <w:ins w:id="1006" w:author="ethink wang" w:date="2017-02-07T16:42:00Z">
              <w:r>
                <w:rPr>
                  <w:rFonts w:hint="eastAsia"/>
                </w:rPr>
                <w:t>（</w:t>
              </w:r>
              <w:r>
                <w:rPr>
                  <w:rFonts w:hint="eastAsia"/>
                </w:rPr>
                <w:t>4</w:t>
              </w:r>
              <w:r>
                <w:rPr>
                  <w:rFonts w:hint="eastAsia"/>
                </w:rPr>
                <w:t>）交班成功时</w:t>
              </w:r>
            </w:ins>
            <w:ins w:id="1007" w:author="ethink wang" w:date="2017-02-07T16:45:00Z">
              <w:r>
                <w:rPr>
                  <w:rFonts w:hint="eastAsia"/>
                </w:rPr>
                <w:t>，含自主交班和</w:t>
              </w:r>
            </w:ins>
            <w:ins w:id="1008" w:author="ethink wang" w:date="2017-02-07T16:47:00Z">
              <w:r>
                <w:rPr>
                  <w:rFonts w:hint="eastAsia"/>
                </w:rPr>
                <w:t>人工</w:t>
              </w:r>
            </w:ins>
            <w:ins w:id="1009" w:author="ethink wang" w:date="2017-02-07T16:45:00Z">
              <w:r>
                <w:rPr>
                  <w:rFonts w:hint="eastAsia"/>
                </w:rPr>
                <w:t>指派</w:t>
              </w:r>
            </w:ins>
            <w:ins w:id="1010" w:author="ethink wang" w:date="2017-02-07T16:42:00Z">
              <w:r>
                <w:rPr>
                  <w:rFonts w:hint="eastAsia"/>
                </w:rPr>
                <w:t>；</w:t>
              </w:r>
            </w:ins>
          </w:p>
          <w:p w14:paraId="2AEDEE1E" w14:textId="1D825FAF" w:rsidR="00713471" w:rsidRDefault="00713471" w:rsidP="00E260C2">
            <w:pPr>
              <w:jc w:val="left"/>
            </w:pPr>
            <w:r>
              <w:rPr>
                <w:rFonts w:hint="eastAsia"/>
              </w:rPr>
              <w:t>3</w:t>
            </w:r>
            <w:r>
              <w:rPr>
                <w:rFonts w:hint="eastAsia"/>
              </w:rPr>
              <w:t>、统计数据为今日截止到</w:t>
            </w:r>
            <w:r>
              <w:rPr>
                <w:rFonts w:hint="eastAsia"/>
              </w:rPr>
              <w:t>24</w:t>
            </w:r>
            <w:r>
              <w:rPr>
                <w:rFonts w:hint="eastAsia"/>
              </w:rPr>
              <w:t>点前，</w:t>
            </w:r>
            <w:ins w:id="1011" w:author="ethink wang" w:date="2017-02-07T16:48:00Z">
              <w:r w:rsidR="00E86EA7">
                <w:rPr>
                  <w:rFonts w:hint="eastAsia"/>
                </w:rPr>
                <w:t>须今日完成但</w:t>
              </w:r>
            </w:ins>
            <w:r>
              <w:rPr>
                <w:rFonts w:hint="eastAsia"/>
              </w:rPr>
              <w:t>还未完成的订单（包括服务中、待出发的订单）。</w:t>
            </w:r>
          </w:p>
        </w:tc>
        <w:tc>
          <w:tcPr>
            <w:tcW w:w="2433" w:type="dxa"/>
          </w:tcPr>
          <w:p w14:paraId="04D4B006" w14:textId="77777777" w:rsidR="00713471" w:rsidRDefault="00713471" w:rsidP="00E260C2"/>
        </w:tc>
      </w:tr>
      <w:tr w:rsidR="00713471" w14:paraId="06BF7D9C" w14:textId="77777777" w:rsidTr="00E260C2">
        <w:tc>
          <w:tcPr>
            <w:tcW w:w="1393" w:type="dxa"/>
            <w:vMerge w:val="restart"/>
          </w:tcPr>
          <w:p w14:paraId="12DAB94E" w14:textId="6404C605" w:rsidR="00713471" w:rsidRDefault="001903EC" w:rsidP="00E260C2">
            <w:ins w:id="1012" w:author="ethink wang" w:date="2017-02-07T15:56:00Z">
              <w:r>
                <w:rPr>
                  <w:rFonts w:hint="eastAsia"/>
                </w:rPr>
                <w:t>II-C-01-01(01)</w:t>
              </w:r>
            </w:ins>
            <w:r w:rsidR="00713471">
              <w:rPr>
                <w:rFonts w:hint="eastAsia"/>
              </w:rPr>
              <w:t>今日订单列表</w:t>
            </w:r>
          </w:p>
        </w:tc>
        <w:tc>
          <w:tcPr>
            <w:tcW w:w="1259" w:type="dxa"/>
          </w:tcPr>
          <w:p w14:paraId="6C03961D" w14:textId="77777777" w:rsidR="00713471" w:rsidRDefault="00713471" w:rsidP="00E260C2">
            <w:r>
              <w:rPr>
                <w:rFonts w:hint="eastAsia"/>
              </w:rPr>
              <w:t>初始化</w:t>
            </w:r>
          </w:p>
        </w:tc>
        <w:tc>
          <w:tcPr>
            <w:tcW w:w="4877" w:type="dxa"/>
          </w:tcPr>
          <w:p w14:paraId="60A2B9E3" w14:textId="77777777" w:rsidR="00713471" w:rsidRDefault="00713471" w:rsidP="00E260C2">
            <w:pPr>
              <w:jc w:val="left"/>
            </w:pPr>
            <w:r>
              <w:rPr>
                <w:rFonts w:hint="eastAsia"/>
              </w:rPr>
              <w:t>1</w:t>
            </w:r>
            <w:r>
              <w:rPr>
                <w:rFonts w:hint="eastAsia"/>
              </w:rPr>
              <w:t>、默认显示“今日还没有未完成订单”；</w:t>
            </w:r>
          </w:p>
          <w:p w14:paraId="5DC23445" w14:textId="77777777" w:rsidR="00713471" w:rsidRDefault="00713471" w:rsidP="00E260C2">
            <w:pPr>
              <w:jc w:val="left"/>
            </w:pPr>
            <w:r>
              <w:rPr>
                <w:rFonts w:hint="eastAsia"/>
              </w:rPr>
              <w:t>2</w:t>
            </w:r>
            <w:r>
              <w:rPr>
                <w:rFonts w:hint="eastAsia"/>
              </w:rPr>
              <w:t>、执行“下滑开始上班”操作，再加载列表信息。</w:t>
            </w:r>
          </w:p>
          <w:p w14:paraId="7E5C301A" w14:textId="74610AEC" w:rsidR="00713471" w:rsidRDefault="00713471" w:rsidP="00E260C2">
            <w:pPr>
              <w:jc w:val="left"/>
            </w:pPr>
            <w:r>
              <w:rPr>
                <w:rFonts w:hint="eastAsia"/>
              </w:rPr>
              <w:t>3</w:t>
            </w:r>
            <w:r>
              <w:rPr>
                <w:rFonts w:hint="eastAsia"/>
              </w:rPr>
              <w:t>、列表显示司机今</w:t>
            </w:r>
            <w:del w:id="1013" w:author="ethink wang" w:date="2017-02-07T16:50:00Z">
              <w:r w:rsidDel="00E86EA7">
                <w:rPr>
                  <w:rFonts w:hint="eastAsia"/>
                </w:rPr>
                <w:delText>天</w:delText>
              </w:r>
            </w:del>
            <w:ins w:id="1014" w:author="ethink wang" w:date="2017-02-07T16:50:00Z">
              <w:r w:rsidR="00E86EA7">
                <w:rPr>
                  <w:rFonts w:hint="eastAsia"/>
                </w:rPr>
                <w:t>日</w:t>
              </w:r>
            </w:ins>
            <w:r>
              <w:rPr>
                <w:rFonts w:hint="eastAsia"/>
              </w:rPr>
              <w:t>剩余时间内，需要完成的订单信息；</w:t>
            </w:r>
          </w:p>
          <w:p w14:paraId="31AE4B02" w14:textId="15DE26C9" w:rsidR="00713471" w:rsidRDefault="00713471" w:rsidP="00E260C2">
            <w:pPr>
              <w:jc w:val="left"/>
            </w:pPr>
            <w:r>
              <w:rPr>
                <w:rFonts w:hint="eastAsia"/>
              </w:rPr>
              <w:t>4</w:t>
            </w:r>
            <w:r>
              <w:rPr>
                <w:rFonts w:hint="eastAsia"/>
              </w:rPr>
              <w:t>、默认按照用车时间由</w:t>
            </w:r>
            <w:del w:id="1015" w:author="ethink wang" w:date="2017-02-07T16:51:00Z">
              <w:r w:rsidDel="00E86EA7">
                <w:rPr>
                  <w:rFonts w:hint="eastAsia"/>
                </w:rPr>
                <w:delText>近</w:delText>
              </w:r>
            </w:del>
            <w:ins w:id="1016" w:author="ethink wang" w:date="2017-02-07T16:51:00Z">
              <w:r w:rsidR="00E86EA7">
                <w:rPr>
                  <w:rFonts w:hint="eastAsia"/>
                </w:rPr>
                <w:t>小</w:t>
              </w:r>
            </w:ins>
            <w:r>
              <w:rPr>
                <w:rFonts w:hint="eastAsia"/>
              </w:rPr>
              <w:t>及</w:t>
            </w:r>
            <w:ins w:id="1017" w:author="ethink wang" w:date="2017-02-07T16:51:00Z">
              <w:r w:rsidR="00E86EA7">
                <w:t>大</w:t>
              </w:r>
            </w:ins>
            <w:del w:id="1018" w:author="ethink wang" w:date="2017-02-07T16:51:00Z">
              <w:r w:rsidDel="00E86EA7">
                <w:rPr>
                  <w:rFonts w:hint="eastAsia"/>
                </w:rPr>
                <w:delText>远</w:delText>
              </w:r>
            </w:del>
            <w:r>
              <w:rPr>
                <w:rFonts w:hint="eastAsia"/>
              </w:rPr>
              <w:t>的顺序显示，“服务中”的排在第一个。</w:t>
            </w:r>
          </w:p>
        </w:tc>
        <w:tc>
          <w:tcPr>
            <w:tcW w:w="2433" w:type="dxa"/>
          </w:tcPr>
          <w:p w14:paraId="0680656B" w14:textId="4C2744ED" w:rsidR="00713471" w:rsidRDefault="00713471" w:rsidP="00E260C2">
            <w:del w:id="1019" w:author="ethink wang" w:date="2017-02-07T17:40:00Z">
              <w:r w:rsidDel="006F603D">
                <w:rPr>
                  <w:rFonts w:hint="eastAsia"/>
                </w:rPr>
                <w:delText>存在过期订单，则按照订单时间顺序，只能开始一个。</w:delText>
              </w:r>
              <w:r w:rsidDel="006F603D">
                <w:rPr>
                  <w:rFonts w:hint="eastAsia"/>
                </w:rPr>
                <w:delText>eg</w:delText>
              </w:r>
              <w:r w:rsidDel="006F603D">
                <w:rPr>
                  <w:rFonts w:hint="eastAsia"/>
                </w:rPr>
                <w:delText>：</w:delText>
              </w:r>
              <w:r w:rsidDel="006F603D">
                <w:rPr>
                  <w:rFonts w:hint="eastAsia"/>
                </w:rPr>
                <w:delText>1</w:delText>
              </w:r>
              <w:r w:rsidDel="006F603D">
                <w:rPr>
                  <w:rFonts w:hint="eastAsia"/>
                </w:rPr>
                <w:delText>点的订单，时间到了未开始，乘客未取消订单，则司机</w:delText>
              </w:r>
              <w:r w:rsidDel="006F603D">
                <w:rPr>
                  <w:rFonts w:hint="eastAsia"/>
                </w:rPr>
                <w:delText>2</w:delText>
              </w:r>
              <w:r w:rsidDel="006F603D">
                <w:rPr>
                  <w:rFonts w:hint="eastAsia"/>
                </w:rPr>
                <w:delText>点的订单不能开始，须给客服打电话，将</w:delText>
              </w:r>
              <w:r w:rsidDel="006F603D">
                <w:rPr>
                  <w:rFonts w:hint="eastAsia"/>
                </w:rPr>
                <w:delText>1</w:delText>
              </w:r>
              <w:r w:rsidDel="006F603D">
                <w:rPr>
                  <w:rFonts w:hint="eastAsia"/>
                </w:rPr>
                <w:delText>点订单取消。</w:delText>
              </w:r>
            </w:del>
          </w:p>
        </w:tc>
      </w:tr>
      <w:tr w:rsidR="00713471" w14:paraId="4CE395ED" w14:textId="77777777" w:rsidTr="00E260C2">
        <w:tc>
          <w:tcPr>
            <w:tcW w:w="1393" w:type="dxa"/>
            <w:vMerge/>
          </w:tcPr>
          <w:p w14:paraId="7B4284F0" w14:textId="77777777" w:rsidR="00713471" w:rsidRDefault="00713471" w:rsidP="00E260C2"/>
        </w:tc>
        <w:tc>
          <w:tcPr>
            <w:tcW w:w="1259" w:type="dxa"/>
          </w:tcPr>
          <w:p w14:paraId="41F2DF07" w14:textId="77777777" w:rsidR="00713471" w:rsidRDefault="00713471" w:rsidP="00E260C2">
            <w:r>
              <w:rPr>
                <w:rFonts w:hint="eastAsia"/>
              </w:rPr>
              <w:t>列表信息</w:t>
            </w:r>
          </w:p>
        </w:tc>
        <w:tc>
          <w:tcPr>
            <w:tcW w:w="4877" w:type="dxa"/>
          </w:tcPr>
          <w:p w14:paraId="1D62E27E" w14:textId="64CE8D4F" w:rsidR="00713471" w:rsidDel="00242637" w:rsidRDefault="00713471" w:rsidP="00E260C2">
            <w:pPr>
              <w:jc w:val="left"/>
              <w:rPr>
                <w:del w:id="1020" w:author="ethink wang" w:date="2017-02-07T16:58:00Z"/>
              </w:rPr>
            </w:pPr>
            <w:del w:id="1021" w:author="ethink wang" w:date="2017-02-07T16:58:00Z">
              <w:r w:rsidDel="00242637">
                <w:rPr>
                  <w:rFonts w:hint="eastAsia"/>
                </w:rPr>
                <w:delText>1</w:delText>
              </w:r>
              <w:r w:rsidDel="00242637">
                <w:rPr>
                  <w:rFonts w:hint="eastAsia"/>
                </w:rPr>
                <w:delText>、用车时间：为乘客下单所填的用车时间。</w:delText>
              </w:r>
            </w:del>
          </w:p>
          <w:p w14:paraId="7597B22B" w14:textId="6E85288D" w:rsidR="00713471" w:rsidDel="00242637" w:rsidRDefault="00713471">
            <w:pPr>
              <w:jc w:val="left"/>
              <w:rPr>
                <w:del w:id="1022" w:author="ethink wang" w:date="2017-02-07T16:58:00Z"/>
              </w:rPr>
            </w:pPr>
            <w:del w:id="1023" w:author="ethink wang" w:date="2017-02-07T16:58:00Z">
              <w:r w:rsidDel="00242637">
                <w:rPr>
                  <w:rFonts w:hint="eastAsia"/>
                </w:rPr>
                <w:delText>2</w:delText>
              </w:r>
              <w:r w:rsidDel="00242637">
                <w:rPr>
                  <w:rFonts w:hint="eastAsia"/>
                </w:rPr>
                <w:delText>、用车类型：即刻用车、预约用车；根据用车时间和约车时限判断。</w:delText>
              </w:r>
            </w:del>
          </w:p>
          <w:p w14:paraId="579B16E1" w14:textId="16D8DA5B" w:rsidR="00713471" w:rsidDel="00242637" w:rsidRDefault="00713471">
            <w:pPr>
              <w:jc w:val="left"/>
              <w:rPr>
                <w:del w:id="1024" w:author="ethink wang" w:date="2017-02-07T16:58:00Z"/>
              </w:rPr>
              <w:pPrChange w:id="1025" w:author="ethink wang" w:date="2017-02-07T16:58:00Z">
                <w:pPr>
                  <w:pStyle w:val="af0"/>
                  <w:numPr>
                    <w:numId w:val="30"/>
                  </w:numPr>
                  <w:ind w:left="420" w:firstLineChars="0" w:hanging="420"/>
                </w:pPr>
              </w:pPrChange>
            </w:pPr>
            <w:del w:id="1026" w:author="ethink wang" w:date="2017-02-07T16:58:00Z">
              <w:r w:rsidDel="00242637">
                <w:rPr>
                  <w:rFonts w:hint="eastAsia"/>
                </w:rPr>
                <w:delText>若（用车时间</w:delText>
              </w:r>
              <w:r w:rsidDel="00242637">
                <w:rPr>
                  <w:rFonts w:hint="eastAsia"/>
                </w:rPr>
                <w:delText>-</w:delText>
              </w:r>
              <w:r w:rsidDel="00242637">
                <w:rPr>
                  <w:rFonts w:hint="eastAsia"/>
                </w:rPr>
                <w:delText>成功下单时间）</w:delText>
              </w:r>
              <w:r w:rsidDel="00242637">
                <w:rPr>
                  <w:rFonts w:hint="eastAsia"/>
                </w:rPr>
                <w:delText>&gt;</w:delText>
              </w:r>
              <w:r w:rsidDel="00242637">
                <w:rPr>
                  <w:rFonts w:hint="eastAsia"/>
                </w:rPr>
                <w:delText>约车时限，显示为“预约用车”；</w:delText>
              </w:r>
            </w:del>
          </w:p>
          <w:p w14:paraId="73C987EF" w14:textId="63100A81" w:rsidR="00713471" w:rsidDel="00242637" w:rsidRDefault="00713471">
            <w:pPr>
              <w:jc w:val="left"/>
              <w:rPr>
                <w:del w:id="1027" w:author="ethink wang" w:date="2017-02-07T16:58:00Z"/>
              </w:rPr>
              <w:pPrChange w:id="1028" w:author="ethink wang" w:date="2017-02-07T16:58:00Z">
                <w:pPr>
                  <w:pStyle w:val="af0"/>
                  <w:numPr>
                    <w:numId w:val="30"/>
                  </w:numPr>
                  <w:ind w:left="420" w:firstLineChars="0" w:hanging="420"/>
                </w:pPr>
              </w:pPrChange>
            </w:pPr>
            <w:del w:id="1029" w:author="ethink wang" w:date="2017-02-07T16:58:00Z">
              <w:r w:rsidDel="00242637">
                <w:rPr>
                  <w:rFonts w:hint="eastAsia"/>
                </w:rPr>
                <w:delText>若（用车时间</w:delText>
              </w:r>
              <w:r w:rsidDel="00242637">
                <w:rPr>
                  <w:rFonts w:hint="eastAsia"/>
                </w:rPr>
                <w:delText>-</w:delText>
              </w:r>
              <w:r w:rsidDel="00242637">
                <w:rPr>
                  <w:rFonts w:hint="eastAsia"/>
                </w:rPr>
                <w:delText>成功下单时间）</w:delText>
              </w:r>
              <w:r w:rsidDel="00242637">
                <w:rPr>
                  <w:rFonts w:hint="eastAsia"/>
                </w:rPr>
                <w:delText>&lt;</w:delText>
              </w:r>
              <w:r w:rsidRPr="00435BEF" w:rsidDel="00242637">
                <w:rPr>
                  <w:rFonts w:hint="eastAsia"/>
                </w:rPr>
                <w:delText>约车时限，</w:delText>
              </w:r>
              <w:r w:rsidDel="00242637">
                <w:rPr>
                  <w:rFonts w:hint="eastAsia"/>
                </w:rPr>
                <w:delText>显示</w:delText>
              </w:r>
              <w:r w:rsidRPr="00435BEF" w:rsidDel="00242637">
                <w:rPr>
                  <w:rFonts w:hint="eastAsia"/>
                </w:rPr>
                <w:delText>为“即刻用车”。</w:delText>
              </w:r>
            </w:del>
          </w:p>
          <w:p w14:paraId="1570BFA2" w14:textId="357352E8" w:rsidR="00713471" w:rsidRDefault="00713471" w:rsidP="00E260C2">
            <w:pPr>
              <w:jc w:val="left"/>
            </w:pPr>
            <w:del w:id="1030" w:author="ethink wang" w:date="2017-02-07T17:35:00Z">
              <w:r w:rsidDel="006F603D">
                <w:rPr>
                  <w:rFonts w:hint="eastAsia"/>
                </w:rPr>
                <w:delText>3</w:delText>
              </w:r>
            </w:del>
            <w:ins w:id="1031" w:author="ethink wang" w:date="2017-02-07T17:35:00Z">
              <w:r w:rsidR="006F603D">
                <w:t>1</w:t>
              </w:r>
            </w:ins>
            <w:r>
              <w:rPr>
                <w:rFonts w:hint="eastAsia"/>
              </w:rPr>
              <w:t>、订单</w:t>
            </w:r>
            <w:ins w:id="1032" w:author="ethink wang" w:date="2017-02-07T17:35:00Z">
              <w:r w:rsidR="006F603D">
                <w:rPr>
                  <w:rFonts w:hint="eastAsia"/>
                </w:rPr>
                <w:t>为</w:t>
              </w:r>
            </w:ins>
            <w:del w:id="1033" w:author="ethink wang" w:date="2017-02-07T17:35:00Z">
              <w:r w:rsidDel="006F603D">
                <w:rPr>
                  <w:rFonts w:hint="eastAsia"/>
                </w:rPr>
                <w:delText>状态</w:delText>
              </w:r>
            </w:del>
            <w:r>
              <w:rPr>
                <w:rFonts w:hint="eastAsia"/>
              </w:rPr>
              <w:t>：待出发、行程中</w:t>
            </w:r>
            <w:ins w:id="1034" w:author="ethink wang" w:date="2017-02-07T17:35:00Z">
              <w:r w:rsidR="006F603D">
                <w:rPr>
                  <w:rFonts w:hint="eastAsia"/>
                </w:rPr>
                <w:t>的订单</w:t>
              </w:r>
            </w:ins>
            <w:r>
              <w:rPr>
                <w:rFonts w:hint="eastAsia"/>
              </w:rPr>
              <w:t>。</w:t>
            </w:r>
            <w:del w:id="1035" w:author="ethink wang" w:date="2017-02-07T17:34:00Z">
              <w:r w:rsidDel="006F603D">
                <w:rPr>
                  <w:rFonts w:hint="eastAsia"/>
                </w:rPr>
                <w:delText>根据</w:delText>
              </w:r>
            </w:del>
            <w:r>
              <w:rPr>
                <w:rFonts w:hint="eastAsia"/>
              </w:rPr>
              <w:t>订单</w:t>
            </w:r>
            <w:ins w:id="1036" w:author="ethink wang" w:date="2017-02-07T17:34:00Z">
              <w:r w:rsidR="006F603D">
                <w:rPr>
                  <w:rFonts w:hint="eastAsia"/>
                </w:rPr>
                <w:t>状态标记</w:t>
              </w:r>
            </w:ins>
            <w:del w:id="1037" w:author="ethink wang" w:date="2017-02-07T17:34:00Z">
              <w:r w:rsidDel="006F603D">
                <w:rPr>
                  <w:rFonts w:hint="eastAsia"/>
                </w:rPr>
                <w:delText>实际状态</w:delText>
              </w:r>
            </w:del>
            <w:r>
              <w:rPr>
                <w:rFonts w:hint="eastAsia"/>
              </w:rPr>
              <w:t>显示</w:t>
            </w:r>
            <w:ins w:id="1038" w:author="ethink wang" w:date="2017-02-07T17:34:00Z">
              <w:r w:rsidR="006F603D">
                <w:rPr>
                  <w:rFonts w:hint="eastAsia"/>
                </w:rPr>
                <w:t>规则</w:t>
              </w:r>
            </w:ins>
            <w:ins w:id="1039" w:author="ethink wang" w:date="2017-02-07T17:35:00Z">
              <w:r w:rsidR="006F603D">
                <w:rPr>
                  <w:rFonts w:hint="eastAsia"/>
                </w:rPr>
                <w:t>如下</w:t>
              </w:r>
            </w:ins>
            <w:r>
              <w:rPr>
                <w:rFonts w:hint="eastAsia"/>
              </w:rPr>
              <w:t>：</w:t>
            </w:r>
          </w:p>
          <w:p w14:paraId="21745B3B" w14:textId="521941A6" w:rsidR="00713471" w:rsidRDefault="00713471" w:rsidP="00E260C2">
            <w:pPr>
              <w:pStyle w:val="af0"/>
              <w:numPr>
                <w:ilvl w:val="0"/>
                <w:numId w:val="33"/>
              </w:numPr>
              <w:ind w:firstLineChars="0"/>
              <w:jc w:val="left"/>
            </w:pPr>
            <w:r>
              <w:rPr>
                <w:rFonts w:hint="eastAsia"/>
              </w:rPr>
              <w:t>若距离用车时间小于或等于</w:t>
            </w:r>
            <w:r>
              <w:rPr>
                <w:rFonts w:hint="eastAsia"/>
              </w:rPr>
              <w:t>1</w:t>
            </w:r>
            <w:r>
              <w:rPr>
                <w:rFonts w:hint="eastAsia"/>
              </w:rPr>
              <w:t>小时，显示</w:t>
            </w:r>
            <w:del w:id="1040" w:author="ethink wang" w:date="2017-02-07T17:37:00Z">
              <w:r w:rsidDel="006F603D">
                <w:rPr>
                  <w:rFonts w:hint="eastAsia"/>
                </w:rPr>
                <w:delText>“剩余</w:delText>
              </w:r>
              <w:r w:rsidDel="006F603D">
                <w:rPr>
                  <w:rFonts w:hint="eastAsia"/>
                </w:rPr>
                <w:delText>n</w:delText>
              </w:r>
            </w:del>
            <w:ins w:id="1041" w:author="ethink wang" w:date="2017-02-07T17:37:00Z">
              <w:r w:rsidR="006F603D">
                <w:rPr>
                  <w:rFonts w:hint="eastAsia"/>
                </w:rPr>
                <w:t>“剩余</w:t>
              </w:r>
              <w:r w:rsidR="006F603D">
                <w:t>N</w:t>
              </w:r>
            </w:ins>
            <w:r>
              <w:rPr>
                <w:rFonts w:hint="eastAsia"/>
              </w:rPr>
              <w:t>分钟”，其中参数</w:t>
            </w:r>
            <w:del w:id="1042" w:author="ethink wang" w:date="2017-02-07T17:37:00Z">
              <w:r w:rsidDel="006F603D">
                <w:rPr>
                  <w:rFonts w:hint="eastAsia"/>
                </w:rPr>
                <w:delText>n</w:delText>
              </w:r>
            </w:del>
            <w:ins w:id="1043" w:author="ethink wang" w:date="2017-02-07T17:38:00Z">
              <w:r w:rsidR="006F603D">
                <w:t>N</w:t>
              </w:r>
            </w:ins>
            <w:r>
              <w:rPr>
                <w:rFonts w:hint="eastAsia"/>
              </w:rPr>
              <w:t>实时获取；</w:t>
            </w:r>
          </w:p>
          <w:p w14:paraId="07DCB4D0" w14:textId="78AAC005" w:rsidR="00713471" w:rsidRDefault="00713471" w:rsidP="00E260C2">
            <w:pPr>
              <w:pStyle w:val="af0"/>
              <w:numPr>
                <w:ilvl w:val="0"/>
                <w:numId w:val="33"/>
              </w:numPr>
              <w:ind w:firstLineChars="0"/>
              <w:jc w:val="left"/>
            </w:pPr>
            <w:r>
              <w:rPr>
                <w:rFonts w:hint="eastAsia"/>
              </w:rPr>
              <w:t>若“</w:t>
            </w:r>
            <w:r>
              <w:rPr>
                <w:rFonts w:hint="eastAsia"/>
              </w:rPr>
              <w:t>1</w:t>
            </w:r>
            <w:r>
              <w:rPr>
                <w:rFonts w:hint="eastAsia"/>
              </w:rPr>
              <w:t>小时</w:t>
            </w:r>
            <w:r>
              <w:rPr>
                <w:rFonts w:hint="eastAsia"/>
              </w:rPr>
              <w:t>&lt;</w:t>
            </w:r>
            <w:r>
              <w:rPr>
                <w:rFonts w:hint="eastAsia"/>
              </w:rPr>
              <w:t>距离用车时间</w:t>
            </w:r>
            <w:r>
              <w:rPr>
                <w:rFonts w:hint="eastAsia"/>
              </w:rPr>
              <w:t>&lt;3</w:t>
            </w:r>
            <w:r>
              <w:rPr>
                <w:rFonts w:hint="eastAsia"/>
              </w:rPr>
              <w:t>小时”，显示“剩</w:t>
            </w:r>
            <w:r>
              <w:rPr>
                <w:rFonts w:hint="eastAsia"/>
              </w:rPr>
              <w:lastRenderedPageBreak/>
              <w:t>余约</w:t>
            </w:r>
            <w:del w:id="1044" w:author="ethink wang" w:date="2017-02-07T17:38:00Z">
              <w:r w:rsidDel="006F603D">
                <w:rPr>
                  <w:rFonts w:hint="eastAsia"/>
                </w:rPr>
                <w:delText>m</w:delText>
              </w:r>
            </w:del>
            <w:ins w:id="1045" w:author="ethink wang" w:date="2017-02-07T17:38:00Z">
              <w:r w:rsidR="006F603D">
                <w:t>M</w:t>
              </w:r>
            </w:ins>
            <w:r>
              <w:rPr>
                <w:rFonts w:hint="eastAsia"/>
              </w:rPr>
              <w:t>小时”；</w:t>
            </w:r>
            <w:r>
              <w:rPr>
                <w:rFonts w:hint="eastAsia"/>
              </w:rPr>
              <w:t>eg</w:t>
            </w:r>
            <w:del w:id="1046" w:author="ethink wang" w:date="2017-02-07T17:36:00Z">
              <w:r w:rsidDel="006F603D">
                <w:rPr>
                  <w:rFonts w:hint="eastAsia"/>
                </w:rPr>
                <w:delText>:</w:delText>
              </w:r>
            </w:del>
            <w:ins w:id="1047" w:author="ethink wang" w:date="2017-02-07T17:36:00Z">
              <w:r w:rsidR="006F603D">
                <w:rPr>
                  <w:rFonts w:hint="eastAsia"/>
                </w:rPr>
                <w:t>：</w:t>
              </w:r>
            </w:ins>
            <w:r>
              <w:rPr>
                <w:rFonts w:hint="eastAsia"/>
              </w:rPr>
              <w:t>距离用车时间实际剩余</w:t>
            </w:r>
            <w:r>
              <w:rPr>
                <w:rFonts w:hint="eastAsia"/>
              </w:rPr>
              <w:t>2</w:t>
            </w:r>
            <w:r>
              <w:rPr>
                <w:rFonts w:hint="eastAsia"/>
              </w:rPr>
              <w:t>小时</w:t>
            </w:r>
            <w:r>
              <w:rPr>
                <w:rFonts w:hint="eastAsia"/>
              </w:rPr>
              <w:t>59</w:t>
            </w:r>
            <w:r>
              <w:rPr>
                <w:rFonts w:hint="eastAsia"/>
              </w:rPr>
              <w:t>分钟，则显示“剩余约</w:t>
            </w:r>
            <w:r>
              <w:rPr>
                <w:rFonts w:hint="eastAsia"/>
              </w:rPr>
              <w:t>2</w:t>
            </w:r>
            <w:r>
              <w:rPr>
                <w:rFonts w:hint="eastAsia"/>
              </w:rPr>
              <w:t>小时”；</w:t>
            </w:r>
          </w:p>
          <w:p w14:paraId="391142E4" w14:textId="77777777" w:rsidR="00713471" w:rsidRDefault="00713471" w:rsidP="00E260C2">
            <w:pPr>
              <w:pStyle w:val="af0"/>
              <w:numPr>
                <w:ilvl w:val="0"/>
                <w:numId w:val="33"/>
              </w:numPr>
              <w:ind w:firstLineChars="0"/>
              <w:jc w:val="left"/>
            </w:pPr>
            <w:r>
              <w:rPr>
                <w:rFonts w:hint="eastAsia"/>
              </w:rPr>
              <w:t>若“距离用车时间</w:t>
            </w:r>
            <w:r>
              <w:rPr>
                <w:rFonts w:hint="eastAsia"/>
              </w:rPr>
              <w:t>&gt;3</w:t>
            </w:r>
            <w:r>
              <w:rPr>
                <w:rFonts w:hint="eastAsia"/>
              </w:rPr>
              <w:t>小时”，显示“待出发”；</w:t>
            </w:r>
          </w:p>
          <w:p w14:paraId="663FE890" w14:textId="77777777" w:rsidR="00713471" w:rsidRDefault="00713471" w:rsidP="00E260C2">
            <w:pPr>
              <w:pStyle w:val="af0"/>
              <w:numPr>
                <w:ilvl w:val="0"/>
                <w:numId w:val="33"/>
              </w:numPr>
              <w:ind w:firstLineChars="0"/>
              <w:jc w:val="left"/>
            </w:pPr>
            <w:r>
              <w:rPr>
                <w:rFonts w:hint="eastAsia"/>
              </w:rPr>
              <w:t>若为行程中的订单，显示“行程中”。</w:t>
            </w:r>
          </w:p>
          <w:p w14:paraId="04FA6E2C" w14:textId="4CF82195" w:rsidR="006F603D" w:rsidRDefault="006F603D" w:rsidP="00E260C2">
            <w:pPr>
              <w:jc w:val="left"/>
              <w:rPr>
                <w:ins w:id="1048" w:author="ethink wang" w:date="2017-02-07T17:42:00Z"/>
              </w:rPr>
            </w:pPr>
            <w:ins w:id="1049" w:author="ethink wang" w:date="2017-02-07T17:42:00Z">
              <w:r>
                <w:rPr>
                  <w:rFonts w:hint="eastAsia"/>
                </w:rPr>
                <w:t>2</w:t>
              </w:r>
              <w:r>
                <w:rPr>
                  <w:rFonts w:hint="eastAsia"/>
                </w:rPr>
                <w:t>、</w:t>
              </w:r>
            </w:ins>
            <w:ins w:id="1050" w:author="ethink wang" w:date="2017-02-07T17:43:00Z">
              <w:r>
                <w:rPr>
                  <w:rFonts w:hint="eastAsia"/>
                </w:rPr>
                <w:t>列表内容项显示规则，</w:t>
              </w:r>
            </w:ins>
            <w:ins w:id="1051" w:author="ethink wang" w:date="2017-02-07T17:45:00Z">
              <w:r>
                <w:rPr>
                  <w:rFonts w:hint="eastAsia"/>
                </w:rPr>
                <w:t>先显示</w:t>
              </w:r>
            </w:ins>
            <w:ins w:id="1052" w:author="ethink wang" w:date="2017-02-07T17:51:00Z">
              <w:r>
                <w:rPr>
                  <w:rFonts w:hint="eastAsia"/>
                </w:rPr>
                <w:t>“行程中”</w:t>
              </w:r>
            </w:ins>
            <w:ins w:id="1053" w:author="ethink wang" w:date="2017-02-07T17:44:00Z">
              <w:r>
                <w:rPr>
                  <w:rFonts w:hint="eastAsia"/>
                </w:rPr>
                <w:t>订单，</w:t>
              </w:r>
            </w:ins>
            <w:ins w:id="1054" w:author="ethink wang" w:date="2017-02-07T17:51:00Z">
              <w:r>
                <w:rPr>
                  <w:rFonts w:hint="eastAsia"/>
                </w:rPr>
                <w:t>再显示“待出发”</w:t>
              </w:r>
            </w:ins>
            <w:ins w:id="1055" w:author="ethink wang" w:date="2017-02-07T17:44:00Z">
              <w:r>
                <w:rPr>
                  <w:rFonts w:hint="eastAsia"/>
                </w:rPr>
                <w:t>订单</w:t>
              </w:r>
            </w:ins>
            <w:ins w:id="1056" w:author="ethink wang" w:date="2017-02-07T17:51:00Z">
              <w:r>
                <w:rPr>
                  <w:rFonts w:hint="eastAsia"/>
                </w:rPr>
                <w:t>，</w:t>
              </w:r>
            </w:ins>
            <w:ins w:id="1057" w:author="ethink wang" w:date="2017-02-07T17:52:00Z">
              <w:r>
                <w:rPr>
                  <w:rFonts w:hint="eastAsia"/>
                </w:rPr>
                <w:t>并</w:t>
              </w:r>
            </w:ins>
            <w:ins w:id="1058" w:author="ethink wang" w:date="2017-02-07T17:44:00Z">
              <w:r>
                <w:rPr>
                  <w:rFonts w:hint="eastAsia"/>
                </w:rPr>
                <w:t>按用车时间顺序排列（即用车时间最近的靠前显示）</w:t>
              </w:r>
            </w:ins>
          </w:p>
          <w:p w14:paraId="3CC9BDF2" w14:textId="756474EC" w:rsidR="00713471" w:rsidRDefault="00713471" w:rsidP="00E260C2">
            <w:pPr>
              <w:jc w:val="left"/>
            </w:pPr>
            <w:del w:id="1059" w:author="ethink wang" w:date="2017-02-07T17:39:00Z">
              <w:r w:rsidDel="006F603D">
                <w:rPr>
                  <w:rFonts w:hint="eastAsia"/>
                </w:rPr>
                <w:delText>4</w:delText>
              </w:r>
            </w:del>
            <w:ins w:id="1060" w:author="ethink wang" w:date="2017-02-07T17:42:00Z">
              <w:r w:rsidR="006F603D">
                <w:t>3</w:t>
              </w:r>
            </w:ins>
            <w:r>
              <w:rPr>
                <w:rFonts w:hint="eastAsia"/>
              </w:rPr>
              <w:t>、上车地址：</w:t>
            </w:r>
            <w:del w:id="1061" w:author="ethink wang" w:date="2017-02-07T17:38:00Z">
              <w:r w:rsidDel="006F603D">
                <w:rPr>
                  <w:rFonts w:hint="eastAsia"/>
                </w:rPr>
                <w:delText>为乘客下单所填，</w:delText>
              </w:r>
            </w:del>
            <w:r>
              <w:rPr>
                <w:rFonts w:hint="eastAsia"/>
              </w:rPr>
              <w:t>最多显示两行，超过部分末尾用“</w:t>
            </w:r>
            <w:r>
              <w:t>…</w:t>
            </w:r>
            <w:r>
              <w:rPr>
                <w:rFonts w:hint="eastAsia"/>
              </w:rPr>
              <w:t>”表示；</w:t>
            </w:r>
          </w:p>
          <w:p w14:paraId="2288BA64" w14:textId="0795AE15" w:rsidR="00713471" w:rsidRDefault="00713471" w:rsidP="00E260C2">
            <w:pPr>
              <w:jc w:val="left"/>
              <w:rPr>
                <w:ins w:id="1062" w:author="ethink wang" w:date="2017-02-07T17:39:00Z"/>
              </w:rPr>
            </w:pPr>
            <w:del w:id="1063" w:author="ethink wang" w:date="2017-02-07T17:39:00Z">
              <w:r w:rsidDel="006F603D">
                <w:rPr>
                  <w:rFonts w:hint="eastAsia"/>
                </w:rPr>
                <w:delText>5</w:delText>
              </w:r>
            </w:del>
            <w:ins w:id="1064" w:author="ethink wang" w:date="2017-02-07T17:42:00Z">
              <w:r w:rsidR="006F603D">
                <w:t>4</w:t>
              </w:r>
            </w:ins>
            <w:r>
              <w:rPr>
                <w:rFonts w:hint="eastAsia"/>
              </w:rPr>
              <w:t>、下车地址：</w:t>
            </w:r>
            <w:del w:id="1065" w:author="ethink wang" w:date="2017-02-07T17:38:00Z">
              <w:r w:rsidDel="006F603D">
                <w:rPr>
                  <w:rFonts w:hint="eastAsia"/>
                </w:rPr>
                <w:delText>为乘客下单所填，</w:delText>
              </w:r>
            </w:del>
            <w:r>
              <w:rPr>
                <w:rFonts w:hint="eastAsia"/>
              </w:rPr>
              <w:t>最多显示两行，超过部分，末尾用“</w:t>
            </w:r>
            <w:r>
              <w:t>…</w:t>
            </w:r>
            <w:r>
              <w:rPr>
                <w:rFonts w:hint="eastAsia"/>
              </w:rPr>
              <w:t>”表示。</w:t>
            </w:r>
          </w:p>
          <w:p w14:paraId="0D343D52" w14:textId="038D612A" w:rsidR="006F603D" w:rsidRDefault="006F603D" w:rsidP="00E260C2">
            <w:pPr>
              <w:jc w:val="left"/>
            </w:pPr>
            <w:ins w:id="1066" w:author="ethink wang" w:date="2017-02-07T17:43:00Z">
              <w:r>
                <w:t>5</w:t>
              </w:r>
            </w:ins>
            <w:ins w:id="1067" w:author="ethink wang" w:date="2017-02-07T17:39:00Z">
              <w:r>
                <w:rPr>
                  <w:rFonts w:hint="eastAsia"/>
                </w:rPr>
                <w:t>、</w:t>
              </w:r>
            </w:ins>
            <w:ins w:id="1068" w:author="ethink wang" w:date="2017-02-07T17:40:00Z">
              <w:r>
                <w:rPr>
                  <w:rFonts w:hint="eastAsia"/>
                </w:rPr>
                <w:t>标记为</w:t>
              </w:r>
            </w:ins>
            <w:ins w:id="1069" w:author="ethink wang" w:date="2017-02-07T17:39:00Z">
              <w:r>
                <w:rPr>
                  <w:rFonts w:hint="eastAsia"/>
                </w:rPr>
                <w:t>行程中和</w:t>
              </w:r>
              <w:r w:rsidRPr="006F603D">
                <w:rPr>
                  <w:rFonts w:hint="eastAsia"/>
                  <w:b/>
                  <w:rPrChange w:id="1070" w:author="ethink wang" w:date="2017-02-07T17:52:00Z">
                    <w:rPr>
                      <w:rFonts w:hint="eastAsia"/>
                    </w:rPr>
                  </w:rPrChange>
                </w:rPr>
                <w:t>待出发（</w:t>
              </w:r>
            </w:ins>
            <w:ins w:id="1071" w:author="ethink wang" w:date="2017-02-07T17:41:00Z">
              <w:r w:rsidRPr="006F603D">
                <w:rPr>
                  <w:rFonts w:hint="eastAsia"/>
                  <w:b/>
                  <w:rPrChange w:id="1072" w:author="ethink wang" w:date="2017-02-07T17:52:00Z">
                    <w:rPr>
                      <w:rFonts w:hint="eastAsia"/>
                    </w:rPr>
                  </w:rPrChange>
                </w:rPr>
                <w:t>仅</w:t>
              </w:r>
            </w:ins>
            <w:ins w:id="1073" w:author="ethink wang" w:date="2017-02-07T17:39:00Z">
              <w:r w:rsidRPr="006F603D">
                <w:rPr>
                  <w:rFonts w:hint="eastAsia"/>
                  <w:b/>
                  <w:rPrChange w:id="1074" w:author="ethink wang" w:date="2017-02-07T17:52:00Z">
                    <w:rPr>
                      <w:rFonts w:hint="eastAsia"/>
                    </w:rPr>
                  </w:rPrChange>
                </w:rPr>
                <w:t>限最近时间）</w:t>
              </w:r>
            </w:ins>
            <w:ins w:id="1075" w:author="ethink wang" w:date="2017-02-07T17:40:00Z">
              <w:r>
                <w:rPr>
                  <w:rFonts w:hint="eastAsia"/>
                </w:rPr>
                <w:t>的</w:t>
              </w:r>
            </w:ins>
            <w:ins w:id="1076" w:author="ethink wang" w:date="2017-02-07T17:53:00Z">
              <w:r>
                <w:rPr>
                  <w:rFonts w:hint="eastAsia"/>
                </w:rPr>
                <w:t>列表内容</w:t>
              </w:r>
            </w:ins>
            <w:ins w:id="1077" w:author="ethink wang" w:date="2017-02-07T17:40:00Z">
              <w:r>
                <w:rPr>
                  <w:rFonts w:hint="eastAsia"/>
                </w:rPr>
                <w:t>项，可单击进入行程页面；</w:t>
              </w:r>
            </w:ins>
            <w:ins w:id="1078" w:author="ethink wang" w:date="2017-02-07T17:52:00Z">
              <w:r>
                <w:rPr>
                  <w:rFonts w:hint="eastAsia"/>
                </w:rPr>
                <w:t>其他待出发订单不可点击进入行程页面</w:t>
              </w:r>
            </w:ins>
            <w:ins w:id="1079" w:author="ethink wang" w:date="2017-02-07T17:57:00Z">
              <w:r>
                <w:rPr>
                  <w:rFonts w:hint="eastAsia"/>
                </w:rPr>
                <w:t>（</w:t>
              </w:r>
            </w:ins>
            <w:ins w:id="1080" w:author="ethink wang" w:date="2017-02-07T17:58:00Z">
              <w:r>
                <w:rPr>
                  <w:rFonts w:hint="eastAsia"/>
                </w:rPr>
                <w:t>即订单须遵循时间先后顺序依次服务</w:t>
              </w:r>
            </w:ins>
            <w:ins w:id="1081" w:author="ethink wang" w:date="2017-02-07T17:57:00Z">
              <w:r>
                <w:rPr>
                  <w:rFonts w:hint="eastAsia"/>
                </w:rPr>
                <w:t>）</w:t>
              </w:r>
            </w:ins>
            <w:ins w:id="1082" w:author="ethink wang" w:date="2017-02-07T17:52:00Z">
              <w:r>
                <w:rPr>
                  <w:rFonts w:hint="eastAsia"/>
                </w:rPr>
                <w:t>。</w:t>
              </w:r>
            </w:ins>
          </w:p>
          <w:p w14:paraId="7263611F" w14:textId="77777777" w:rsidR="00713471" w:rsidRDefault="00713471" w:rsidP="00E260C2">
            <w:pPr>
              <w:jc w:val="left"/>
            </w:pPr>
            <w:r>
              <w:rPr>
                <w:rFonts w:hint="eastAsia"/>
              </w:rPr>
              <w:t>6</w:t>
            </w:r>
            <w:r>
              <w:rPr>
                <w:rFonts w:hint="eastAsia"/>
              </w:rPr>
              <w:t>、订单列表，下拉刷新。【同一期】</w:t>
            </w:r>
          </w:p>
          <w:p w14:paraId="6991D773" w14:textId="77777777" w:rsidR="00713471" w:rsidRDefault="00713471" w:rsidP="00E260C2">
            <w:pPr>
              <w:pStyle w:val="af0"/>
              <w:numPr>
                <w:ilvl w:val="0"/>
                <w:numId w:val="34"/>
              </w:numPr>
              <w:ind w:firstLineChars="0"/>
              <w:jc w:val="left"/>
            </w:pPr>
            <w:r>
              <w:rPr>
                <w:rFonts w:hint="eastAsia"/>
              </w:rPr>
              <w:t>刷新成功：更新“今日已完成”、“今日未完成”及订单列表数据；</w:t>
            </w:r>
          </w:p>
          <w:p w14:paraId="1B0333EA" w14:textId="7CA4DEA1" w:rsidR="00713471" w:rsidDel="00CE3BA4" w:rsidRDefault="00713471" w:rsidP="00E260C2">
            <w:pPr>
              <w:pStyle w:val="af0"/>
              <w:numPr>
                <w:ilvl w:val="0"/>
                <w:numId w:val="34"/>
              </w:numPr>
              <w:ind w:firstLineChars="0"/>
              <w:jc w:val="left"/>
              <w:rPr>
                <w:del w:id="1083" w:author="ethink wang" w:date="2017-02-07T18:25:00Z"/>
              </w:rPr>
            </w:pPr>
            <w:del w:id="1084" w:author="ethink wang" w:date="2017-02-07T18:25:00Z">
              <w:r w:rsidDel="00CE3BA4">
                <w:rPr>
                  <w:rFonts w:hint="eastAsia"/>
                </w:rPr>
                <w:delText>刷新失败：给出“网络状态异常”提示。</w:delText>
              </w:r>
            </w:del>
          </w:p>
          <w:p w14:paraId="64EB6961" w14:textId="77777777" w:rsidR="00713471" w:rsidDel="00CE3BA4" w:rsidRDefault="00713471" w:rsidP="00E260C2">
            <w:pPr>
              <w:pStyle w:val="af0"/>
              <w:numPr>
                <w:ilvl w:val="0"/>
                <w:numId w:val="34"/>
              </w:numPr>
              <w:ind w:firstLineChars="0"/>
              <w:jc w:val="left"/>
              <w:rPr>
                <w:del w:id="1085" w:author="ethink wang" w:date="2017-02-07T18:20:00Z"/>
              </w:rPr>
            </w:pPr>
            <w:r>
              <w:rPr>
                <w:rFonts w:hint="eastAsia"/>
              </w:rPr>
              <w:t>下滑刷新操作，文案：“加载中”，并配以动画。</w:t>
            </w:r>
          </w:p>
          <w:p w14:paraId="3636921E" w14:textId="659C3877" w:rsidR="00713471" w:rsidRDefault="00713471">
            <w:pPr>
              <w:pStyle w:val="af0"/>
              <w:numPr>
                <w:ilvl w:val="0"/>
                <w:numId w:val="34"/>
              </w:numPr>
              <w:ind w:firstLineChars="0"/>
              <w:jc w:val="left"/>
              <w:pPrChange w:id="1086" w:author="ethink wang" w:date="2017-02-07T18:20:00Z">
                <w:pPr/>
              </w:pPrChange>
            </w:pPr>
            <w:del w:id="1087" w:author="ethink wang" w:date="2017-02-07T18:20:00Z">
              <w:r w:rsidDel="00CE3BA4">
                <w:rPr>
                  <w:rFonts w:hint="eastAsia"/>
                </w:rPr>
                <w:delText>7</w:delText>
              </w:r>
              <w:r w:rsidDel="00CE3BA4">
                <w:rPr>
                  <w:rFonts w:hint="eastAsia"/>
                </w:rPr>
                <w:delText>、处于首页时，出现弹框，关闭弹框后若仍停留在首页，则关闭弹框的同时刷新首页数据（出发提醒类弹框除外）。【同一期】</w:delText>
              </w:r>
            </w:del>
          </w:p>
        </w:tc>
        <w:tc>
          <w:tcPr>
            <w:tcW w:w="2433" w:type="dxa"/>
          </w:tcPr>
          <w:p w14:paraId="1CA28E4E" w14:textId="4D0FD570" w:rsidR="006F603D" w:rsidRDefault="00CE3BA4" w:rsidP="00E260C2">
            <w:pPr>
              <w:rPr>
                <w:ins w:id="1088" w:author="ethink wang" w:date="2017-02-07T17:56:00Z"/>
              </w:rPr>
            </w:pPr>
            <w:ins w:id="1089" w:author="ethink wang" w:date="2017-02-07T18:25:00Z">
              <w:r>
                <w:rPr>
                  <w:rFonts w:hint="eastAsia"/>
                </w:rPr>
                <w:lastRenderedPageBreak/>
                <w:t>1</w:t>
              </w:r>
              <w:r>
                <w:rPr>
                  <w:rFonts w:hint="eastAsia"/>
                </w:rPr>
                <w:t>、</w:t>
              </w:r>
            </w:ins>
            <w:ins w:id="1090" w:author="ethink wang" w:date="2017-02-07T17:55:00Z">
              <w:r w:rsidR="006F603D">
                <w:rPr>
                  <w:rFonts w:hint="eastAsia"/>
                </w:rPr>
                <w:t>针对</w:t>
              </w:r>
            </w:ins>
            <w:ins w:id="1091" w:author="ethink wang" w:date="2017-02-07T17:40:00Z">
              <w:r w:rsidR="006F603D">
                <w:rPr>
                  <w:rFonts w:hint="eastAsia"/>
                </w:rPr>
                <w:t>存在过期订单</w:t>
              </w:r>
            </w:ins>
            <w:ins w:id="1092" w:author="ethink wang" w:date="2017-02-07T17:54:00Z">
              <w:r w:rsidR="006F603D">
                <w:rPr>
                  <w:rFonts w:hint="eastAsia"/>
                </w:rPr>
                <w:t>（即当前时间超过用车时间，仍未开始）</w:t>
              </w:r>
            </w:ins>
            <w:ins w:id="1093" w:author="ethink wang" w:date="2017-02-07T17:40:00Z">
              <w:r w:rsidR="006F603D">
                <w:rPr>
                  <w:rFonts w:hint="eastAsia"/>
                </w:rPr>
                <w:t>，</w:t>
              </w:r>
            </w:ins>
            <w:ins w:id="1094" w:author="ethink wang" w:date="2017-02-07T17:55:00Z">
              <w:r w:rsidR="006F603D">
                <w:rPr>
                  <w:rFonts w:hint="eastAsia"/>
                </w:rPr>
                <w:t>如当前订单</w:t>
              </w:r>
            </w:ins>
            <w:ins w:id="1095" w:author="ethink wang" w:date="2017-02-07T17:57:00Z">
              <w:r w:rsidR="006F603D">
                <w:rPr>
                  <w:rFonts w:hint="eastAsia"/>
                </w:rPr>
                <w:t>始终</w:t>
              </w:r>
            </w:ins>
            <w:ins w:id="1096" w:author="ethink wang" w:date="2017-02-07T17:55:00Z">
              <w:r w:rsidR="006F603D">
                <w:rPr>
                  <w:rFonts w:hint="eastAsia"/>
                </w:rPr>
                <w:t>未开始或</w:t>
              </w:r>
            </w:ins>
            <w:ins w:id="1097" w:author="ethink wang" w:date="2017-02-07T17:56:00Z">
              <w:r w:rsidR="006F603D">
                <w:rPr>
                  <w:rFonts w:hint="eastAsia"/>
                </w:rPr>
                <w:t>被</w:t>
              </w:r>
            </w:ins>
            <w:ins w:id="1098" w:author="ethink wang" w:date="2017-02-07T17:55:00Z">
              <w:r w:rsidR="006F603D">
                <w:rPr>
                  <w:rFonts w:hint="eastAsia"/>
                </w:rPr>
                <w:t>取消，则</w:t>
              </w:r>
            </w:ins>
            <w:ins w:id="1099" w:author="ethink wang" w:date="2017-02-07T17:56:00Z">
              <w:r w:rsidR="006F603D">
                <w:rPr>
                  <w:rFonts w:hint="eastAsia"/>
                </w:rPr>
                <w:t>其后续订单不可开始</w:t>
              </w:r>
            </w:ins>
            <w:ins w:id="1100" w:author="ethink wang" w:date="2017-02-07T17:40:00Z">
              <w:r w:rsidR="006F603D">
                <w:rPr>
                  <w:rFonts w:hint="eastAsia"/>
                </w:rPr>
                <w:t>。</w:t>
              </w:r>
            </w:ins>
          </w:p>
          <w:p w14:paraId="737BF836" w14:textId="77777777" w:rsidR="00713471" w:rsidRDefault="006F603D" w:rsidP="00E260C2">
            <w:pPr>
              <w:rPr>
                <w:ins w:id="1101" w:author="ethink wang" w:date="2017-02-07T18:25:00Z"/>
              </w:rPr>
            </w:pPr>
            <w:ins w:id="1102" w:author="ethink wang" w:date="2017-02-07T17:40:00Z">
              <w:r>
                <w:rPr>
                  <w:rFonts w:hint="eastAsia"/>
                </w:rPr>
                <w:t>eg</w:t>
              </w:r>
              <w:r>
                <w:rPr>
                  <w:rFonts w:hint="eastAsia"/>
                </w:rPr>
                <w:t>：</w:t>
              </w:r>
              <w:r>
                <w:rPr>
                  <w:rFonts w:hint="eastAsia"/>
                </w:rPr>
                <w:t>1</w:t>
              </w:r>
              <w:r>
                <w:rPr>
                  <w:rFonts w:hint="eastAsia"/>
                </w:rPr>
                <w:t>点的订单，时间到了未开始，乘客未取消订单</w:t>
              </w:r>
            </w:ins>
            <w:ins w:id="1103" w:author="ethink wang" w:date="2017-02-07T18:01:00Z">
              <w:r>
                <w:rPr>
                  <w:rFonts w:hint="eastAsia"/>
                </w:rPr>
                <w:t>和司机亦未开始出发接人</w:t>
              </w:r>
            </w:ins>
            <w:ins w:id="1104" w:author="ethink wang" w:date="2017-02-07T17:40:00Z">
              <w:r>
                <w:rPr>
                  <w:rFonts w:hint="eastAsia"/>
                </w:rPr>
                <w:t>，则司机</w:t>
              </w:r>
              <w:r>
                <w:rPr>
                  <w:rFonts w:hint="eastAsia"/>
                </w:rPr>
                <w:t>2</w:t>
              </w:r>
              <w:r>
                <w:rPr>
                  <w:rFonts w:hint="eastAsia"/>
                </w:rPr>
                <w:t>点的订单不能开始，</w:t>
              </w:r>
            </w:ins>
            <w:ins w:id="1105" w:author="ethink wang" w:date="2017-02-07T18:02:00Z">
              <w:r>
                <w:rPr>
                  <w:rFonts w:hint="eastAsia"/>
                </w:rPr>
                <w:t>可电话客服</w:t>
              </w:r>
            </w:ins>
            <w:ins w:id="1106" w:author="ethink wang" w:date="2017-02-07T17:40:00Z">
              <w:r>
                <w:rPr>
                  <w:rFonts w:hint="eastAsia"/>
                </w:rPr>
                <w:t>，将</w:t>
              </w:r>
              <w:r>
                <w:rPr>
                  <w:rFonts w:hint="eastAsia"/>
                </w:rPr>
                <w:t>1</w:t>
              </w:r>
              <w:r>
                <w:rPr>
                  <w:rFonts w:hint="eastAsia"/>
                </w:rPr>
                <w:t>点订单取消。</w:t>
              </w:r>
            </w:ins>
          </w:p>
          <w:p w14:paraId="6690679B" w14:textId="2E5006E3" w:rsidR="00CE3BA4" w:rsidRDefault="00CE3BA4" w:rsidP="00E260C2">
            <w:ins w:id="1107" w:author="ethink wang" w:date="2017-02-07T18:25:00Z">
              <w:r>
                <w:rPr>
                  <w:rFonts w:hint="eastAsia"/>
                </w:rPr>
                <w:t>2</w:t>
              </w:r>
              <w:r>
                <w:rPr>
                  <w:rFonts w:hint="eastAsia"/>
                </w:rPr>
                <w:t>、</w:t>
              </w:r>
            </w:ins>
            <w:ins w:id="1108" w:author="ethink wang" w:date="2017-02-07T18:26:00Z">
              <w:r>
                <w:rPr>
                  <w:rFonts w:hint="eastAsia"/>
                </w:rPr>
                <w:t>刷新时断网，显示断</w:t>
              </w:r>
              <w:r>
                <w:rPr>
                  <w:rFonts w:hint="eastAsia"/>
                </w:rPr>
                <w:lastRenderedPageBreak/>
                <w:t>网通用提示浮窗</w:t>
              </w:r>
            </w:ins>
          </w:p>
        </w:tc>
      </w:tr>
      <w:tr w:rsidR="00713471" w14:paraId="2AD6CAC2" w14:textId="77777777" w:rsidTr="00E260C2">
        <w:tc>
          <w:tcPr>
            <w:tcW w:w="1393" w:type="dxa"/>
            <w:vMerge w:val="restart"/>
          </w:tcPr>
          <w:p w14:paraId="51FB7F29" w14:textId="77777777" w:rsidR="00713471" w:rsidRDefault="00713471" w:rsidP="00E260C2">
            <w:r>
              <w:rPr>
                <w:rFonts w:hint="eastAsia"/>
              </w:rPr>
              <w:lastRenderedPageBreak/>
              <w:t>页面操作</w:t>
            </w:r>
          </w:p>
        </w:tc>
        <w:tc>
          <w:tcPr>
            <w:tcW w:w="1259" w:type="dxa"/>
          </w:tcPr>
          <w:p w14:paraId="384A2E79" w14:textId="77777777" w:rsidR="00713471" w:rsidRDefault="00713471" w:rsidP="00E260C2">
            <w:r>
              <w:rPr>
                <w:rFonts w:hint="eastAsia"/>
              </w:rPr>
              <w:t>下滑开始上班</w:t>
            </w:r>
            <w:r>
              <w:rPr>
                <w:rFonts w:hint="eastAsia"/>
              </w:rPr>
              <w:t>-</w:t>
            </w:r>
            <w:r>
              <w:rPr>
                <w:rFonts w:hint="eastAsia"/>
              </w:rPr>
              <w:t>操作</w:t>
            </w:r>
          </w:p>
        </w:tc>
        <w:tc>
          <w:tcPr>
            <w:tcW w:w="4877" w:type="dxa"/>
          </w:tcPr>
          <w:p w14:paraId="10E5A4FD" w14:textId="77777777" w:rsidR="00713471" w:rsidRDefault="00713471" w:rsidP="00E260C2">
            <w:r>
              <w:rPr>
                <w:rFonts w:hint="eastAsia"/>
              </w:rPr>
              <w:t>1</w:t>
            </w:r>
            <w:r>
              <w:rPr>
                <w:rFonts w:hint="eastAsia"/>
              </w:rPr>
              <w:t>、首页下滑操作，语音播报“您已上班”</w:t>
            </w:r>
          </w:p>
          <w:p w14:paraId="54F726E5" w14:textId="77777777" w:rsidR="00713471" w:rsidRDefault="00713471" w:rsidP="00E260C2">
            <w:r>
              <w:rPr>
                <w:rFonts w:hint="eastAsia"/>
              </w:rPr>
              <w:t>2</w:t>
            </w:r>
            <w:r>
              <w:rPr>
                <w:rFonts w:hint="eastAsia"/>
              </w:rPr>
              <w:t>、首页上半部分切换成上班状态：</w:t>
            </w:r>
          </w:p>
          <w:p w14:paraId="289C06BE" w14:textId="77777777" w:rsidR="00713471" w:rsidRDefault="00713471" w:rsidP="00E260C2">
            <w:pPr>
              <w:pStyle w:val="af0"/>
              <w:numPr>
                <w:ilvl w:val="0"/>
                <w:numId w:val="36"/>
              </w:numPr>
              <w:ind w:firstLineChars="0"/>
            </w:pPr>
            <w:r>
              <w:rPr>
                <w:rFonts w:hint="eastAsia"/>
              </w:rPr>
              <w:t>显示当日上班打卡时间点，格式为：</w:t>
            </w:r>
            <w:r>
              <w:rPr>
                <w:rFonts w:hint="eastAsia"/>
              </w:rPr>
              <w:t>hh:mm:ss</w:t>
            </w:r>
            <w:r>
              <w:rPr>
                <w:rFonts w:hint="eastAsia"/>
              </w:rPr>
              <w:t>；</w:t>
            </w:r>
          </w:p>
          <w:p w14:paraId="04BB81EA" w14:textId="612F4014" w:rsidR="00713471" w:rsidRDefault="00713471" w:rsidP="00E260C2">
            <w:pPr>
              <w:pStyle w:val="af0"/>
              <w:numPr>
                <w:ilvl w:val="0"/>
                <w:numId w:val="36"/>
              </w:numPr>
              <w:ind w:firstLineChars="0"/>
            </w:pPr>
            <w:del w:id="1109" w:author="ethink wang" w:date="2017-02-07T18:04:00Z">
              <w:r w:rsidDel="00E6233C">
                <w:rPr>
                  <w:rFonts w:hint="eastAsia"/>
                </w:rPr>
                <w:delText>后台显示</w:delText>
              </w:r>
            </w:del>
            <w:r>
              <w:rPr>
                <w:rFonts w:hint="eastAsia"/>
              </w:rPr>
              <w:t>当前司机状态</w:t>
            </w:r>
            <w:ins w:id="1110" w:author="ethink wang" w:date="2017-02-07T18:04:00Z">
              <w:r w:rsidR="00E6233C">
                <w:rPr>
                  <w:rFonts w:hint="eastAsia"/>
                </w:rPr>
                <w:t>置</w:t>
              </w:r>
            </w:ins>
            <w:r>
              <w:rPr>
                <w:rFonts w:hint="eastAsia"/>
              </w:rPr>
              <w:t>为“空闲中”</w:t>
            </w:r>
            <w:ins w:id="1111" w:author="ethink wang" w:date="2017-02-07T18:12:00Z">
              <w:r w:rsidR="00CE3BA4">
                <w:rPr>
                  <w:rFonts w:hint="eastAsia"/>
                </w:rPr>
                <w:t>，同时</w:t>
              </w:r>
            </w:ins>
            <w:ins w:id="1112" w:author="ethink wang" w:date="2017-02-07T18:13:00Z">
              <w:r w:rsidR="00CE3BA4">
                <w:rPr>
                  <w:rFonts w:hint="eastAsia"/>
                </w:rPr>
                <w:t>显示“接单中”动图</w:t>
              </w:r>
            </w:ins>
            <w:del w:id="1113" w:author="ethink wang" w:date="2017-02-07T18:12:00Z">
              <w:r w:rsidDel="00E6233C">
                <w:rPr>
                  <w:rFonts w:hint="eastAsia"/>
                </w:rPr>
                <w:delText>，前端显示字段“接单中”</w:delText>
              </w:r>
            </w:del>
            <w:r>
              <w:rPr>
                <w:rFonts w:hint="eastAsia"/>
              </w:rPr>
              <w:t>；</w:t>
            </w:r>
          </w:p>
          <w:p w14:paraId="2873AE26" w14:textId="77777777" w:rsidR="00713471" w:rsidRDefault="00713471" w:rsidP="00E260C2">
            <w:pPr>
              <w:pStyle w:val="af0"/>
              <w:numPr>
                <w:ilvl w:val="0"/>
                <w:numId w:val="36"/>
              </w:numPr>
              <w:ind w:firstLineChars="0"/>
            </w:pPr>
            <w:r>
              <w:rPr>
                <w:rFonts w:hint="eastAsia"/>
              </w:rPr>
              <w:t>页面样式见“</w:t>
            </w:r>
            <w:r>
              <w:rPr>
                <w:rFonts w:hint="eastAsia"/>
              </w:rPr>
              <w:t>II-C-01-01(02)</w:t>
            </w:r>
            <w:r>
              <w:rPr>
                <w:rFonts w:hint="eastAsia"/>
              </w:rPr>
              <w:t>”</w:t>
            </w:r>
          </w:p>
        </w:tc>
        <w:tc>
          <w:tcPr>
            <w:tcW w:w="2433" w:type="dxa"/>
          </w:tcPr>
          <w:p w14:paraId="78ECADDC" w14:textId="77777777" w:rsidR="00713471" w:rsidRPr="0029603D" w:rsidRDefault="00713471" w:rsidP="00E260C2"/>
        </w:tc>
      </w:tr>
      <w:tr w:rsidR="00713471" w14:paraId="0EDC8753" w14:textId="77777777" w:rsidTr="00E260C2">
        <w:tc>
          <w:tcPr>
            <w:tcW w:w="1393" w:type="dxa"/>
            <w:vMerge/>
          </w:tcPr>
          <w:p w14:paraId="0D2D3571" w14:textId="77777777" w:rsidR="00713471" w:rsidRDefault="00713471" w:rsidP="00E260C2"/>
        </w:tc>
        <w:tc>
          <w:tcPr>
            <w:tcW w:w="1259" w:type="dxa"/>
          </w:tcPr>
          <w:p w14:paraId="1A67F609" w14:textId="77777777" w:rsidR="00713471" w:rsidRDefault="00713471" w:rsidP="00E260C2">
            <w:r>
              <w:rPr>
                <w:rFonts w:hint="eastAsia"/>
              </w:rPr>
              <w:t>更多菜单</w:t>
            </w:r>
          </w:p>
        </w:tc>
        <w:tc>
          <w:tcPr>
            <w:tcW w:w="4877" w:type="dxa"/>
          </w:tcPr>
          <w:p w14:paraId="215683C6" w14:textId="77777777" w:rsidR="00713471" w:rsidRDefault="00713471" w:rsidP="00E260C2">
            <w:r>
              <w:rPr>
                <w:rFonts w:hint="eastAsia"/>
              </w:rPr>
              <w:t>1</w:t>
            </w:r>
            <w:r>
              <w:rPr>
                <w:rFonts w:hint="eastAsia"/>
              </w:rPr>
              <w:t>、点击进入侧边栏，显示更多菜单功能。</w:t>
            </w:r>
          </w:p>
        </w:tc>
        <w:tc>
          <w:tcPr>
            <w:tcW w:w="2433" w:type="dxa"/>
          </w:tcPr>
          <w:p w14:paraId="0F0A07DE" w14:textId="77777777" w:rsidR="00713471" w:rsidRDefault="00713471" w:rsidP="00E260C2"/>
        </w:tc>
      </w:tr>
      <w:tr w:rsidR="00713471" w:rsidRPr="00797710" w14:paraId="39EBA2BA" w14:textId="77777777" w:rsidTr="00E260C2">
        <w:tc>
          <w:tcPr>
            <w:tcW w:w="1393" w:type="dxa"/>
            <w:vMerge/>
          </w:tcPr>
          <w:p w14:paraId="3D402D0E" w14:textId="77777777" w:rsidR="00713471" w:rsidRDefault="00713471" w:rsidP="00E260C2"/>
        </w:tc>
        <w:tc>
          <w:tcPr>
            <w:tcW w:w="1259" w:type="dxa"/>
          </w:tcPr>
          <w:p w14:paraId="620D4AE0" w14:textId="77777777" w:rsidR="00713471" w:rsidRDefault="00713471" w:rsidP="00E260C2">
            <w:r>
              <w:rPr>
                <w:rFonts w:hint="eastAsia"/>
              </w:rPr>
              <w:t>消息中心</w:t>
            </w:r>
            <w:r>
              <w:rPr>
                <w:rFonts w:hint="eastAsia"/>
              </w:rPr>
              <w:t>-icon</w:t>
            </w:r>
          </w:p>
        </w:tc>
        <w:tc>
          <w:tcPr>
            <w:tcW w:w="4877" w:type="dxa"/>
          </w:tcPr>
          <w:p w14:paraId="32FE5695" w14:textId="77777777" w:rsidR="00713471" w:rsidRDefault="00713471" w:rsidP="00E260C2">
            <w:r>
              <w:rPr>
                <w:rFonts w:hint="eastAsia"/>
              </w:rPr>
              <w:t>1</w:t>
            </w:r>
            <w:r>
              <w:rPr>
                <w:rFonts w:hint="eastAsia"/>
              </w:rPr>
              <w:t>、初始化默认图标无标记；</w:t>
            </w:r>
          </w:p>
          <w:p w14:paraId="624C587C" w14:textId="77777777" w:rsidR="00713471" w:rsidRDefault="00713471" w:rsidP="00E260C2">
            <w:r>
              <w:rPr>
                <w:rFonts w:hint="eastAsia"/>
              </w:rPr>
              <w:t>2</w:t>
            </w:r>
            <w:r>
              <w:rPr>
                <w:rFonts w:hint="eastAsia"/>
              </w:rPr>
              <w:t>、有接收新的未读消息，显示新消息提醒标记（为红色圆点）；未读消息全部已读之后，红色圆点消失。</w:t>
            </w:r>
          </w:p>
          <w:p w14:paraId="25EB7C64" w14:textId="77777777" w:rsidR="00713471" w:rsidRDefault="00713471" w:rsidP="00E260C2">
            <w:r>
              <w:rPr>
                <w:rFonts w:hint="eastAsia"/>
              </w:rPr>
              <w:t>3</w:t>
            </w:r>
            <w:r>
              <w:rPr>
                <w:rFonts w:hint="eastAsia"/>
              </w:rPr>
              <w:t>、点击进入消息中心页面，参见“</w:t>
            </w:r>
            <w:r>
              <w:rPr>
                <w:rFonts w:hint="eastAsia"/>
              </w:rPr>
              <w:t>II-F-01</w:t>
            </w:r>
            <w:r>
              <w:rPr>
                <w:rFonts w:hint="eastAsia"/>
              </w:rPr>
              <w:t>”页面。</w:t>
            </w:r>
          </w:p>
        </w:tc>
        <w:tc>
          <w:tcPr>
            <w:tcW w:w="2433" w:type="dxa"/>
          </w:tcPr>
          <w:p w14:paraId="560FDF05" w14:textId="77777777" w:rsidR="00713471" w:rsidRDefault="00713471" w:rsidP="00E260C2"/>
        </w:tc>
      </w:tr>
      <w:tr w:rsidR="00713471" w:rsidRPr="00797710" w14:paraId="7C77C666" w14:textId="77777777" w:rsidTr="00E260C2">
        <w:tc>
          <w:tcPr>
            <w:tcW w:w="1393" w:type="dxa"/>
            <w:vMerge/>
          </w:tcPr>
          <w:p w14:paraId="1FCE803B" w14:textId="77777777" w:rsidR="00713471" w:rsidRDefault="00713471" w:rsidP="00E260C2"/>
        </w:tc>
        <w:tc>
          <w:tcPr>
            <w:tcW w:w="1259" w:type="dxa"/>
          </w:tcPr>
          <w:p w14:paraId="501A15EC" w14:textId="77777777" w:rsidR="00713471" w:rsidRDefault="00713471" w:rsidP="00E260C2">
            <w:r>
              <w:rPr>
                <w:rFonts w:hint="eastAsia"/>
              </w:rPr>
              <w:t>交班</w:t>
            </w:r>
            <w:r>
              <w:rPr>
                <w:rFonts w:hint="eastAsia"/>
              </w:rPr>
              <w:t>-</w:t>
            </w:r>
            <w:r>
              <w:rPr>
                <w:rFonts w:hint="eastAsia"/>
              </w:rPr>
              <w:t>按钮</w:t>
            </w:r>
          </w:p>
        </w:tc>
        <w:tc>
          <w:tcPr>
            <w:tcW w:w="4877" w:type="dxa"/>
          </w:tcPr>
          <w:p w14:paraId="13C7EB4F" w14:textId="77777777" w:rsidR="00713471" w:rsidRDefault="00713471" w:rsidP="00E260C2">
            <w:r>
              <w:rPr>
                <w:rFonts w:hint="eastAsia"/>
              </w:rPr>
              <w:t>1</w:t>
            </w:r>
            <w:r>
              <w:rPr>
                <w:rFonts w:hint="eastAsia"/>
              </w:rPr>
              <w:t>、点击【交班】，显示遮罩和“交班”弹框；</w:t>
            </w:r>
          </w:p>
          <w:p w14:paraId="779AF0BD" w14:textId="77777777" w:rsidR="00713471" w:rsidRDefault="00713471" w:rsidP="00E260C2">
            <w:r>
              <w:rPr>
                <w:rFonts w:hint="eastAsia"/>
              </w:rPr>
              <w:t>参见“</w:t>
            </w:r>
            <w:r>
              <w:rPr>
                <w:rFonts w:hint="eastAsia"/>
              </w:rPr>
              <w:t>II-C-01-01(03)</w:t>
            </w:r>
            <w:r>
              <w:rPr>
                <w:rFonts w:hint="eastAsia"/>
              </w:rPr>
              <w:t>”页面</w:t>
            </w:r>
          </w:p>
          <w:p w14:paraId="0E1287F6" w14:textId="10A8281F" w:rsidR="00713471" w:rsidRPr="003A6273" w:rsidRDefault="00713471" w:rsidP="00E260C2">
            <w:r>
              <w:rPr>
                <w:rFonts w:hint="eastAsia"/>
              </w:rPr>
              <w:t>2</w:t>
            </w:r>
            <w:r>
              <w:rPr>
                <w:rFonts w:hint="eastAsia"/>
              </w:rPr>
              <w:t>、</w:t>
            </w:r>
            <w:r w:rsidRPr="003A6273">
              <w:rPr>
                <w:rFonts w:hint="eastAsia"/>
              </w:rPr>
              <w:t>点击【交班】，须</w:t>
            </w:r>
            <w:ins w:id="1114" w:author="ethink wang" w:date="2017-02-07T18:28:00Z">
              <w:r w:rsidR="00CE3BA4">
                <w:t>执行</w:t>
              </w:r>
            </w:ins>
            <w:del w:id="1115" w:author="ethink wang" w:date="2017-02-07T18:28:00Z">
              <w:r w:rsidRPr="003A6273" w:rsidDel="00CE3BA4">
                <w:rPr>
                  <w:rFonts w:hint="eastAsia"/>
                </w:rPr>
                <w:delText>先检测</w:delText>
              </w:r>
            </w:del>
            <w:r w:rsidRPr="003A6273">
              <w:rPr>
                <w:rFonts w:hint="eastAsia"/>
              </w:rPr>
              <w:t>交接班规则</w:t>
            </w:r>
            <w:ins w:id="1116" w:author="ethink wang" w:date="2017-02-07T18:28:00Z">
              <w:r w:rsidR="00CE3BA4">
                <w:rPr>
                  <w:rFonts w:hint="eastAsia"/>
                </w:rPr>
                <w:t>判断</w:t>
              </w:r>
            </w:ins>
            <w:r w:rsidRPr="003A6273">
              <w:rPr>
                <w:rFonts w:hint="eastAsia"/>
              </w:rPr>
              <w:t>。</w:t>
            </w:r>
          </w:p>
          <w:p w14:paraId="77F6A13C" w14:textId="3020FBC5" w:rsidR="00713471" w:rsidRPr="003A6273" w:rsidRDefault="00713471" w:rsidP="00713471">
            <w:pPr>
              <w:pStyle w:val="af0"/>
              <w:numPr>
                <w:ilvl w:val="0"/>
                <w:numId w:val="84"/>
              </w:numPr>
              <w:ind w:firstLineChars="0"/>
            </w:pPr>
            <w:r w:rsidRPr="003A6273">
              <w:rPr>
                <w:rFonts w:hint="eastAsia"/>
              </w:rPr>
              <w:t>若无交接班规则，则给出相应提示。即司机</w:t>
            </w:r>
            <w:del w:id="1117" w:author="ethink wang" w:date="2017-02-07T18:35:00Z">
              <w:r w:rsidRPr="003A6273" w:rsidDel="00CB3C65">
                <w:rPr>
                  <w:rFonts w:hint="eastAsia"/>
                </w:rPr>
                <w:delText>登录</w:delText>
              </w:r>
            </w:del>
            <w:ins w:id="1118" w:author="ethink wang" w:date="2017-02-07T18:35:00Z">
              <w:r w:rsidR="00CB3C65">
                <w:rPr>
                  <w:rFonts w:hint="eastAsia"/>
                </w:rPr>
                <w:t>登记</w:t>
              </w:r>
            </w:ins>
            <w:r w:rsidRPr="003A6273">
              <w:rPr>
                <w:rFonts w:hint="eastAsia"/>
              </w:rPr>
              <w:t>城市，是否有交接班规则，若没有，则</w:t>
            </w:r>
            <w:del w:id="1119" w:author="ethink wang" w:date="2017-02-07T18:31:00Z">
              <w:r w:rsidRPr="003A6273" w:rsidDel="00CE3BA4">
                <w:rPr>
                  <w:rFonts w:hint="eastAsia"/>
                </w:rPr>
                <w:delText>显示提示弹框</w:delText>
              </w:r>
            </w:del>
            <w:ins w:id="1120" w:author="ethink wang" w:date="2017-02-07T18:31:00Z">
              <w:r w:rsidR="00CE3BA4">
                <w:rPr>
                  <w:rFonts w:hint="eastAsia"/>
                </w:rPr>
                <w:t>弹窗提示</w:t>
              </w:r>
            </w:ins>
            <w:r w:rsidRPr="003A6273">
              <w:rPr>
                <w:rFonts w:hint="eastAsia"/>
              </w:rPr>
              <w:t>，</w:t>
            </w:r>
            <w:del w:id="1121" w:author="ethink wang" w:date="2017-02-07T18:30:00Z">
              <w:r w:rsidRPr="003A6273" w:rsidDel="00CE3BA4">
                <w:rPr>
                  <w:rFonts w:hint="eastAsia"/>
                </w:rPr>
                <w:delText>弹框</w:delText>
              </w:r>
            </w:del>
            <w:r w:rsidRPr="003A6273">
              <w:rPr>
                <w:rFonts w:hint="eastAsia"/>
              </w:rPr>
              <w:t>标题“提示”；</w:t>
            </w:r>
            <w:ins w:id="1122" w:author="ethink wang" w:date="2017-02-07T18:30:00Z">
              <w:r w:rsidR="00CE3BA4">
                <w:t>文案</w:t>
              </w:r>
            </w:ins>
            <w:del w:id="1123" w:author="ethink wang" w:date="2017-02-07T18:30:00Z">
              <w:r w:rsidRPr="003A6273" w:rsidDel="00CE3BA4">
                <w:rPr>
                  <w:rFonts w:hint="eastAsia"/>
                </w:rPr>
                <w:delText>提示内容</w:delText>
              </w:r>
            </w:del>
            <w:r w:rsidRPr="003A6273">
              <w:rPr>
                <w:rFonts w:hint="eastAsia"/>
              </w:rPr>
              <w:t>“您登记的城市无交接班规则，请联系客服”；按钮</w:t>
            </w:r>
            <w:ins w:id="1124" w:author="ethink wang" w:date="2017-02-07T18:30:00Z">
              <w:r w:rsidR="00CE3BA4" w:rsidRPr="003A6273" w:rsidDel="00CE3BA4">
                <w:rPr>
                  <w:rFonts w:hint="eastAsia"/>
                </w:rPr>
                <w:t xml:space="preserve"> </w:t>
              </w:r>
            </w:ins>
            <w:del w:id="1125" w:author="ethink wang" w:date="2017-02-07T18:30:00Z">
              <w:r w:rsidRPr="003A6273" w:rsidDel="00CE3BA4">
                <w:rPr>
                  <w:rFonts w:hint="eastAsia"/>
                </w:rPr>
                <w:delText>字段</w:delText>
              </w:r>
            </w:del>
            <w:r w:rsidRPr="003A6273">
              <w:rPr>
                <w:rFonts w:hint="eastAsia"/>
              </w:rPr>
              <w:t>“我知道了”。</w:t>
            </w:r>
            <w:ins w:id="1126" w:author="ethink wang" w:date="2017-02-07T18:36:00Z">
              <w:r w:rsidR="00CB3C65">
                <w:rPr>
                  <w:rFonts w:hint="eastAsia"/>
                </w:rPr>
                <w:t>点击“我知道了”，关闭弹窗。</w:t>
              </w:r>
            </w:ins>
          </w:p>
          <w:p w14:paraId="4B9475D4" w14:textId="454D7F5D" w:rsidR="00713471" w:rsidRPr="003A6273" w:rsidRDefault="00713471">
            <w:pPr>
              <w:pStyle w:val="af0"/>
              <w:numPr>
                <w:ilvl w:val="0"/>
                <w:numId w:val="84"/>
              </w:numPr>
              <w:ind w:firstLineChars="0"/>
              <w:pPrChange w:id="1127" w:author="ethink wang" w:date="2017-02-07T18:34:00Z">
                <w:pPr/>
              </w:pPrChange>
            </w:pPr>
            <w:r w:rsidRPr="00CE3BA4">
              <w:rPr>
                <w:rFonts w:hint="eastAsia"/>
                <w:b/>
                <w:rPrChange w:id="1128" w:author="ethink wang" w:date="2017-02-07T18:34:00Z">
                  <w:rPr>
                    <w:rFonts w:hint="eastAsia"/>
                  </w:rPr>
                </w:rPrChange>
              </w:rPr>
              <w:t>若有交接班规则，</w:t>
            </w:r>
            <w:del w:id="1129" w:author="ethink wang" w:date="2017-02-07T18:36:00Z">
              <w:r w:rsidRPr="00CE3BA4" w:rsidDel="00CB3C65">
                <w:rPr>
                  <w:rFonts w:hint="eastAsia"/>
                  <w:b/>
                  <w:rPrChange w:id="1130" w:author="ethink wang" w:date="2017-02-07T18:34:00Z">
                    <w:rPr>
                      <w:rFonts w:hint="eastAsia"/>
                    </w:rPr>
                  </w:rPrChange>
                </w:rPr>
                <w:delText>再判断</w:delText>
              </w:r>
            </w:del>
            <w:ins w:id="1131" w:author="ethink wang" w:date="2017-02-07T18:36:00Z">
              <w:r w:rsidR="00CB3C65">
                <w:rPr>
                  <w:rFonts w:hint="eastAsia"/>
                  <w:b/>
                </w:rPr>
                <w:t>则需判断</w:t>
              </w:r>
            </w:ins>
            <w:r w:rsidRPr="00CE3BA4">
              <w:rPr>
                <w:rFonts w:hint="eastAsia"/>
                <w:b/>
                <w:rPrChange w:id="1132" w:author="ethink wang" w:date="2017-02-07T18:34:00Z">
                  <w:rPr>
                    <w:rFonts w:hint="eastAsia"/>
                  </w:rPr>
                </w:rPrChange>
              </w:rPr>
              <w:t>是否有</w:t>
            </w:r>
            <w:commentRangeStart w:id="1133"/>
            <w:r w:rsidRPr="00CE3BA4">
              <w:rPr>
                <w:rFonts w:hint="eastAsia"/>
                <w:b/>
                <w:rPrChange w:id="1134" w:author="ethink wang" w:date="2017-02-07T18:34:00Z">
                  <w:rPr>
                    <w:rFonts w:hint="eastAsia"/>
                  </w:rPr>
                </w:rPrChange>
              </w:rPr>
              <w:t>未完成</w:t>
            </w:r>
            <w:commentRangeEnd w:id="1133"/>
            <w:r w:rsidR="00CB3C65">
              <w:rPr>
                <w:rStyle w:val="afe"/>
                <w:rFonts w:asciiTheme="minorHAnsi" w:eastAsiaTheme="minorEastAsia" w:hAnsiTheme="minorHAnsi" w:cstheme="minorBidi"/>
              </w:rPr>
              <w:commentReference w:id="1133"/>
            </w:r>
            <w:r w:rsidRPr="00CE3BA4">
              <w:rPr>
                <w:rFonts w:hint="eastAsia"/>
                <w:b/>
                <w:rPrChange w:id="1135" w:author="ethink wang" w:date="2017-02-07T18:34:00Z">
                  <w:rPr>
                    <w:rFonts w:hint="eastAsia"/>
                  </w:rPr>
                </w:rPrChange>
              </w:rPr>
              <w:t>的订单。</w:t>
            </w:r>
            <w:r w:rsidRPr="003A6273">
              <w:rPr>
                <w:rFonts w:hint="eastAsia"/>
              </w:rPr>
              <w:t>若存在未完成的订单，则不可以交班。</w:t>
            </w:r>
          </w:p>
          <w:p w14:paraId="197929BF" w14:textId="77777777" w:rsidR="00713471" w:rsidRDefault="00713471" w:rsidP="00E260C2">
            <w:pPr>
              <w:pStyle w:val="af0"/>
              <w:numPr>
                <w:ilvl w:val="0"/>
                <w:numId w:val="80"/>
              </w:numPr>
              <w:ind w:firstLineChars="0"/>
            </w:pPr>
            <w:r>
              <w:rPr>
                <w:rFonts w:hint="eastAsia"/>
              </w:rPr>
              <w:t>若存在</w:t>
            </w:r>
            <w:commentRangeStart w:id="1136"/>
            <w:r>
              <w:rPr>
                <w:rFonts w:hint="eastAsia"/>
              </w:rPr>
              <w:t>未完成</w:t>
            </w:r>
            <w:commentRangeEnd w:id="1136"/>
            <w:r w:rsidR="00CB3C65">
              <w:rPr>
                <w:rStyle w:val="afe"/>
                <w:rFonts w:asciiTheme="minorHAnsi" w:eastAsiaTheme="minorEastAsia" w:hAnsiTheme="minorHAnsi" w:cstheme="minorBidi"/>
              </w:rPr>
              <w:commentReference w:id="1136"/>
            </w:r>
            <w:r>
              <w:rPr>
                <w:rFonts w:hint="eastAsia"/>
              </w:rPr>
              <w:t>的即刻订单，点击【交班】，提示“当前存在未完成的即刻订单，请完成后再进行交班”，样式参见“</w:t>
            </w:r>
            <w:r>
              <w:rPr>
                <w:rFonts w:hint="eastAsia"/>
              </w:rPr>
              <w:t>II-C-01-01(09)</w:t>
            </w:r>
            <w:r>
              <w:rPr>
                <w:rFonts w:hint="eastAsia"/>
              </w:rPr>
              <w:t>”，点击“我知道了”，关闭当前弹框。</w:t>
            </w:r>
          </w:p>
        </w:tc>
        <w:tc>
          <w:tcPr>
            <w:tcW w:w="2433" w:type="dxa"/>
          </w:tcPr>
          <w:p w14:paraId="58435529" w14:textId="77777777" w:rsidR="004A0764" w:rsidRPr="00106ABF" w:rsidRDefault="00735041" w:rsidP="00E260C2">
            <w:r w:rsidRPr="00106ABF">
              <w:rPr>
                <w:rFonts w:hint="eastAsia"/>
              </w:rPr>
              <w:t>1</w:t>
            </w:r>
            <w:r w:rsidRPr="00106ABF">
              <w:rPr>
                <w:rFonts w:hint="eastAsia"/>
              </w:rPr>
              <w:t>、</w:t>
            </w:r>
            <w:r w:rsidR="004A0764" w:rsidRPr="00106ABF">
              <w:rPr>
                <w:rFonts w:hint="eastAsia"/>
              </w:rPr>
              <w:t>登录时有对班司机，发起交班时，对班司机被解绑，无对班司机，则弹框提示“</w:t>
            </w:r>
            <w:r w:rsidR="00F57B90" w:rsidRPr="00106ABF">
              <w:rPr>
                <w:rFonts w:hint="eastAsia"/>
              </w:rPr>
              <w:t>您当前没有对班司机，请收工</w:t>
            </w:r>
            <w:r w:rsidR="004A0764" w:rsidRPr="00106ABF">
              <w:rPr>
                <w:rFonts w:hint="eastAsia"/>
              </w:rPr>
              <w:t>”</w:t>
            </w:r>
            <w:r w:rsidR="00F57B90" w:rsidRPr="00106ABF">
              <w:rPr>
                <w:rFonts w:hint="eastAsia"/>
              </w:rPr>
              <w:t>，点击“我知道了”，关闭弹框，页面切换到收工页面，即“</w:t>
            </w:r>
            <w:r w:rsidR="0053142A" w:rsidRPr="00106ABF">
              <w:rPr>
                <w:rFonts w:hint="eastAsia"/>
              </w:rPr>
              <w:t>II-C-02(02)</w:t>
            </w:r>
            <w:r w:rsidRPr="00106ABF">
              <w:rPr>
                <w:rFonts w:hint="eastAsia"/>
              </w:rPr>
              <w:t>页面</w:t>
            </w:r>
            <w:r w:rsidR="00F57B90" w:rsidRPr="00106ABF">
              <w:rPr>
                <w:rFonts w:hint="eastAsia"/>
              </w:rPr>
              <w:t>”</w:t>
            </w:r>
            <w:r w:rsidRPr="00106ABF">
              <w:rPr>
                <w:rFonts w:hint="eastAsia"/>
              </w:rPr>
              <w:t>。</w:t>
            </w:r>
          </w:p>
          <w:p w14:paraId="2A26D864" w14:textId="77777777" w:rsidR="00735041" w:rsidRDefault="00735041" w:rsidP="00E260C2">
            <w:r w:rsidRPr="00106ABF">
              <w:rPr>
                <w:rFonts w:hint="eastAsia"/>
              </w:rPr>
              <w:t>2</w:t>
            </w:r>
            <w:r w:rsidRPr="00106ABF">
              <w:rPr>
                <w:rFonts w:hint="eastAsia"/>
              </w:rPr>
              <w:t>、</w:t>
            </w:r>
            <w:r w:rsidR="00143A05">
              <w:rPr>
                <w:rFonts w:hint="eastAsia"/>
              </w:rPr>
              <w:t>“交班中”即交班倒计时，对班司机被解绑，则分情况说明：</w:t>
            </w:r>
          </w:p>
          <w:p w14:paraId="2F484DA5" w14:textId="4F7BB73D" w:rsidR="00143A05" w:rsidRDefault="00143A05" w:rsidP="00E260C2">
            <w:r>
              <w:rPr>
                <w:rFonts w:hint="eastAsia"/>
              </w:rPr>
              <w:t>（</w:t>
            </w:r>
            <w:r>
              <w:rPr>
                <w:rFonts w:hint="eastAsia"/>
              </w:rPr>
              <w:t>1</w:t>
            </w:r>
            <w:r>
              <w:rPr>
                <w:rFonts w:hint="eastAsia"/>
              </w:rPr>
              <w:t>）若有多个对班司机，则一旦</w:t>
            </w:r>
            <w:ins w:id="1137" w:author="ethink wang" w:date="2017-02-08T10:27:00Z">
              <w:r w:rsidR="00B94228">
                <w:rPr>
                  <w:rFonts w:hint="eastAsia"/>
                </w:rPr>
                <w:t>所选定的</w:t>
              </w:r>
            </w:ins>
            <w:r w:rsidR="00AA05D4">
              <w:rPr>
                <w:rFonts w:hint="eastAsia"/>
              </w:rPr>
              <w:t>接班</w:t>
            </w:r>
            <w:r>
              <w:rPr>
                <w:rFonts w:hint="eastAsia"/>
              </w:rPr>
              <w:t>司机</w:t>
            </w:r>
            <w:r w:rsidR="00AA05D4">
              <w:rPr>
                <w:rFonts w:hint="eastAsia"/>
              </w:rPr>
              <w:t>被</w:t>
            </w:r>
            <w:r w:rsidR="00C47D7F">
              <w:rPr>
                <w:rFonts w:hint="eastAsia"/>
              </w:rPr>
              <w:t>解绑</w:t>
            </w:r>
            <w:r w:rsidR="00AA05D4">
              <w:rPr>
                <w:rFonts w:hint="eastAsia"/>
              </w:rPr>
              <w:t>，则</w:t>
            </w:r>
            <w:commentRangeStart w:id="1138"/>
            <w:r w:rsidR="00AA05D4">
              <w:rPr>
                <w:rFonts w:hint="eastAsia"/>
              </w:rPr>
              <w:t>提示“交班失败”；</w:t>
            </w:r>
            <w:commentRangeEnd w:id="1138"/>
            <w:r w:rsidR="00B94228">
              <w:rPr>
                <w:rStyle w:val="afe"/>
              </w:rPr>
              <w:commentReference w:id="1138"/>
            </w:r>
          </w:p>
          <w:p w14:paraId="03D77A34" w14:textId="77777777" w:rsidR="00AA05D4" w:rsidRPr="00735041" w:rsidRDefault="00AA05D4" w:rsidP="00C47D7F">
            <w:pPr>
              <w:rPr>
                <w:color w:val="0070C0"/>
              </w:rPr>
            </w:pPr>
            <w:r>
              <w:rPr>
                <w:rFonts w:hint="eastAsia"/>
              </w:rPr>
              <w:t>（</w:t>
            </w:r>
            <w:r>
              <w:rPr>
                <w:rFonts w:hint="eastAsia"/>
              </w:rPr>
              <w:t>2</w:t>
            </w:r>
            <w:r>
              <w:rPr>
                <w:rFonts w:hint="eastAsia"/>
              </w:rPr>
              <w:t>）若只有一个对班司机，一旦接班司机被解绑，则弹框提示“</w:t>
            </w:r>
            <w:r w:rsidR="002F54E5">
              <w:rPr>
                <w:rFonts w:hint="eastAsia"/>
              </w:rPr>
              <w:t>您当前没有对班司机，请收工</w:t>
            </w:r>
            <w:r>
              <w:rPr>
                <w:rFonts w:hint="eastAsia"/>
              </w:rPr>
              <w:t>”</w:t>
            </w:r>
            <w:r w:rsidR="00C47D7F">
              <w:rPr>
                <w:rFonts w:hint="eastAsia"/>
              </w:rPr>
              <w:t>；</w:t>
            </w:r>
            <w:r w:rsidR="002F54E5">
              <w:rPr>
                <w:rFonts w:hint="eastAsia"/>
              </w:rPr>
              <w:t>点击“我知道了”，关闭弹框，页面切换到收工页面，即“</w:t>
            </w:r>
            <w:r w:rsidR="002F54E5">
              <w:rPr>
                <w:rFonts w:hint="eastAsia"/>
              </w:rPr>
              <w:t>II-C-02(02)</w:t>
            </w:r>
            <w:r w:rsidR="002F54E5">
              <w:rPr>
                <w:rFonts w:hint="eastAsia"/>
              </w:rPr>
              <w:t>”</w:t>
            </w:r>
            <w:r w:rsidR="00F43B76">
              <w:rPr>
                <w:rFonts w:hint="eastAsia"/>
              </w:rPr>
              <w:t>页面。</w:t>
            </w:r>
          </w:p>
        </w:tc>
      </w:tr>
      <w:tr w:rsidR="00713471" w:rsidRPr="00797710" w14:paraId="0F587312" w14:textId="77777777" w:rsidTr="00E260C2">
        <w:tc>
          <w:tcPr>
            <w:tcW w:w="1393" w:type="dxa"/>
          </w:tcPr>
          <w:p w14:paraId="1A032906" w14:textId="77777777" w:rsidR="00713471" w:rsidRDefault="00713471" w:rsidP="00E260C2">
            <w:pPr>
              <w:jc w:val="center"/>
            </w:pPr>
            <w:r>
              <w:rPr>
                <w:rFonts w:hint="eastAsia"/>
              </w:rPr>
              <w:t>信息推送获</w:t>
            </w:r>
            <w:r>
              <w:rPr>
                <w:rFonts w:hint="eastAsia"/>
              </w:rPr>
              <w:lastRenderedPageBreak/>
              <w:t>取</w:t>
            </w:r>
          </w:p>
        </w:tc>
        <w:tc>
          <w:tcPr>
            <w:tcW w:w="1259" w:type="dxa"/>
          </w:tcPr>
          <w:p w14:paraId="0649894D" w14:textId="77777777" w:rsidR="00713471" w:rsidRDefault="00713471" w:rsidP="00E260C2">
            <w:pPr>
              <w:jc w:val="center"/>
            </w:pPr>
            <w:r>
              <w:rPr>
                <w:rFonts w:hint="eastAsia"/>
              </w:rPr>
              <w:lastRenderedPageBreak/>
              <w:t>消息提醒</w:t>
            </w:r>
          </w:p>
        </w:tc>
        <w:tc>
          <w:tcPr>
            <w:tcW w:w="4877" w:type="dxa"/>
          </w:tcPr>
          <w:p w14:paraId="4E24F257" w14:textId="77777777" w:rsidR="00713471" w:rsidRDefault="00713471" w:rsidP="00E260C2">
            <w:r>
              <w:rPr>
                <w:rFonts w:hint="eastAsia"/>
              </w:rPr>
              <w:t>1</w:t>
            </w:r>
            <w:r>
              <w:rPr>
                <w:rFonts w:hint="eastAsia"/>
              </w:rPr>
              <w:t>、进入主页，</w:t>
            </w:r>
            <w:r>
              <w:rPr>
                <w:rFonts w:hint="eastAsia"/>
              </w:rPr>
              <w:t>App</w:t>
            </w:r>
            <w:r>
              <w:rPr>
                <w:rFonts w:hint="eastAsia"/>
              </w:rPr>
              <w:t>接收推送的消息和提醒。</w:t>
            </w:r>
          </w:p>
          <w:p w14:paraId="7A71C340" w14:textId="77777777" w:rsidR="00713471" w:rsidRDefault="00713471" w:rsidP="00E260C2">
            <w:r>
              <w:rPr>
                <w:rFonts w:hint="eastAsia"/>
              </w:rPr>
              <w:lastRenderedPageBreak/>
              <w:t>2</w:t>
            </w:r>
            <w:r>
              <w:rPr>
                <w:rFonts w:hint="eastAsia"/>
              </w:rPr>
              <w:t>、消息在消息中心显示，消息图标显示新消息提醒标记（为红色圆点）；</w:t>
            </w:r>
          </w:p>
          <w:p w14:paraId="795C71AC" w14:textId="77777777" w:rsidR="00713471" w:rsidRDefault="00713471" w:rsidP="00E260C2">
            <w:r>
              <w:rPr>
                <w:rFonts w:hint="eastAsia"/>
              </w:rPr>
              <w:t>3</w:t>
            </w:r>
            <w:r>
              <w:rPr>
                <w:rFonts w:hint="eastAsia"/>
              </w:rPr>
              <w:t>、提醒以弹框的形式推送到司机</w:t>
            </w:r>
            <w:r>
              <w:rPr>
                <w:rFonts w:hint="eastAsia"/>
              </w:rPr>
              <w:t>App</w:t>
            </w:r>
            <w:r>
              <w:rPr>
                <w:rFonts w:hint="eastAsia"/>
              </w:rPr>
              <w:t>前端窗口。</w:t>
            </w:r>
          </w:p>
        </w:tc>
        <w:tc>
          <w:tcPr>
            <w:tcW w:w="2433" w:type="dxa"/>
          </w:tcPr>
          <w:p w14:paraId="6A81C466" w14:textId="77777777" w:rsidR="00713471" w:rsidRDefault="00713471" w:rsidP="00E260C2"/>
        </w:tc>
      </w:tr>
      <w:tr w:rsidR="00713471" w:rsidRPr="00797710" w14:paraId="3D85F45A" w14:textId="77777777" w:rsidTr="00E260C2">
        <w:tc>
          <w:tcPr>
            <w:tcW w:w="1393" w:type="dxa"/>
          </w:tcPr>
          <w:p w14:paraId="4F43303C" w14:textId="77777777" w:rsidR="00713471" w:rsidRDefault="00713471" w:rsidP="00E260C2">
            <w:pPr>
              <w:jc w:val="center"/>
            </w:pPr>
            <w:r>
              <w:rPr>
                <w:rFonts w:hint="eastAsia"/>
              </w:rPr>
              <w:t>II-C-01-01(02)</w:t>
            </w:r>
          </w:p>
        </w:tc>
        <w:tc>
          <w:tcPr>
            <w:tcW w:w="1259" w:type="dxa"/>
          </w:tcPr>
          <w:p w14:paraId="5F9E5E90" w14:textId="77777777" w:rsidR="00713471" w:rsidRDefault="00713471" w:rsidP="00E260C2">
            <w:pPr>
              <w:jc w:val="center"/>
            </w:pPr>
            <w:r>
              <w:rPr>
                <w:rFonts w:hint="eastAsia"/>
              </w:rPr>
              <w:t>说明</w:t>
            </w:r>
          </w:p>
        </w:tc>
        <w:tc>
          <w:tcPr>
            <w:tcW w:w="4877" w:type="dxa"/>
          </w:tcPr>
          <w:p w14:paraId="599EA250" w14:textId="77777777" w:rsidR="00713471" w:rsidRDefault="00713471" w:rsidP="00E260C2"/>
        </w:tc>
        <w:tc>
          <w:tcPr>
            <w:tcW w:w="2433" w:type="dxa"/>
          </w:tcPr>
          <w:p w14:paraId="35C5B566" w14:textId="77777777" w:rsidR="00713471" w:rsidRDefault="00713471" w:rsidP="00E260C2">
            <w:r>
              <w:rPr>
                <w:rFonts w:hint="eastAsia"/>
              </w:rPr>
              <w:t>1</w:t>
            </w:r>
            <w:r>
              <w:rPr>
                <w:rFonts w:hint="eastAsia"/>
              </w:rPr>
              <w:t>、针对即刻订单，强退出</w:t>
            </w:r>
            <w:r>
              <w:rPr>
                <w:rFonts w:hint="eastAsia"/>
              </w:rPr>
              <w:t>app</w:t>
            </w:r>
            <w:r>
              <w:rPr>
                <w:rFonts w:hint="eastAsia"/>
              </w:rPr>
              <w:t>，再次进入</w:t>
            </w:r>
            <w:r>
              <w:rPr>
                <w:rFonts w:hint="eastAsia"/>
              </w:rPr>
              <w:t>app</w:t>
            </w:r>
            <w:r>
              <w:rPr>
                <w:rFonts w:hint="eastAsia"/>
              </w:rPr>
              <w:t>点击【交班】时，提示“当前存在未完成的即刻订单，请完成后再进行交班”，</w:t>
            </w:r>
            <w:r>
              <w:t>点击</w:t>
            </w:r>
            <w:r>
              <w:rPr>
                <w:rFonts w:hint="eastAsia"/>
              </w:rPr>
              <w:t>【我知道了】关闭当前提示弹框。这种异常情况需要司机打卡上班。</w:t>
            </w:r>
          </w:p>
          <w:p w14:paraId="7CCCD7D4" w14:textId="77777777" w:rsidR="00713471" w:rsidRPr="0093072F" w:rsidRDefault="00713471" w:rsidP="00E260C2">
            <w:r>
              <w:rPr>
                <w:rFonts w:hint="eastAsia"/>
              </w:rPr>
              <w:t>2</w:t>
            </w:r>
            <w:r>
              <w:rPr>
                <w:rFonts w:hint="eastAsia"/>
              </w:rPr>
              <w:t>、</w:t>
            </w:r>
            <w:r w:rsidRPr="0093072F">
              <w:rPr>
                <w:rFonts w:hint="eastAsia"/>
              </w:rPr>
              <w:t>行程中的订单，强制退出</w:t>
            </w:r>
            <w:r w:rsidRPr="0093072F">
              <w:rPr>
                <w:rFonts w:hint="eastAsia"/>
              </w:rPr>
              <w:t>app</w:t>
            </w:r>
            <w:r w:rsidRPr="0093072F">
              <w:rPr>
                <w:rFonts w:hint="eastAsia"/>
              </w:rPr>
              <w:t>，再次进入</w:t>
            </w:r>
            <w:r w:rsidRPr="0093072F">
              <w:rPr>
                <w:rFonts w:hint="eastAsia"/>
              </w:rPr>
              <w:t>app</w:t>
            </w:r>
            <w:r w:rsidRPr="0093072F">
              <w:rPr>
                <w:rFonts w:hint="eastAsia"/>
              </w:rPr>
              <w:t>时，将司机的状态由“下线”恢复为“服务中”；并进入行程页面（行程在哪个状态显示哪个状态的详情信息）。</w:t>
            </w:r>
          </w:p>
          <w:p w14:paraId="5980CEAF" w14:textId="77777777" w:rsidR="00713471" w:rsidRPr="00C632FE" w:rsidRDefault="00713471" w:rsidP="00E260C2">
            <w:r w:rsidRPr="0093072F">
              <w:rPr>
                <w:rFonts w:hint="eastAsia"/>
              </w:rPr>
              <w:t>3</w:t>
            </w:r>
            <w:r w:rsidRPr="0093072F">
              <w:rPr>
                <w:rFonts w:hint="eastAsia"/>
              </w:rPr>
              <w:t>、所有异常情况下（</w:t>
            </w:r>
            <w:r w:rsidRPr="0093072F">
              <w:rPr>
                <w:rFonts w:hint="eastAsia"/>
              </w:rPr>
              <w:t>app</w:t>
            </w:r>
            <w:r w:rsidRPr="0093072F">
              <w:rPr>
                <w:rFonts w:hint="eastAsia"/>
              </w:rPr>
              <w:t>退出后台、进程结束）的退出，系统默认司机状态为“下线”，特殊情况除外。</w:t>
            </w:r>
          </w:p>
        </w:tc>
      </w:tr>
      <w:tr w:rsidR="00713471" w:rsidRPr="00797710" w14:paraId="041D0C7B" w14:textId="77777777" w:rsidTr="00E260C2">
        <w:tc>
          <w:tcPr>
            <w:tcW w:w="1393" w:type="dxa"/>
            <w:vMerge w:val="restart"/>
          </w:tcPr>
          <w:p w14:paraId="56FC064C" w14:textId="77777777" w:rsidR="00713471" w:rsidRDefault="00713471" w:rsidP="00E260C2">
            <w:pPr>
              <w:jc w:val="center"/>
            </w:pPr>
            <w:r>
              <w:rPr>
                <w:rFonts w:hint="eastAsia"/>
              </w:rPr>
              <w:t>II-C-01-01(03)</w:t>
            </w:r>
            <w:r>
              <w:rPr>
                <w:rFonts w:hint="eastAsia"/>
              </w:rPr>
              <w:t>交班弹框</w:t>
            </w:r>
          </w:p>
        </w:tc>
        <w:tc>
          <w:tcPr>
            <w:tcW w:w="1259" w:type="dxa"/>
          </w:tcPr>
          <w:p w14:paraId="1D8A7724" w14:textId="77777777" w:rsidR="00713471" w:rsidRPr="0093072F" w:rsidRDefault="00713471" w:rsidP="00E260C2">
            <w:pPr>
              <w:jc w:val="center"/>
            </w:pPr>
            <w:r w:rsidRPr="0093072F">
              <w:rPr>
                <w:rFonts w:hint="eastAsia"/>
              </w:rPr>
              <w:t>说明</w:t>
            </w:r>
          </w:p>
        </w:tc>
        <w:tc>
          <w:tcPr>
            <w:tcW w:w="4877" w:type="dxa"/>
          </w:tcPr>
          <w:p w14:paraId="64095846" w14:textId="77777777" w:rsidR="00713471" w:rsidRPr="0093072F" w:rsidRDefault="00713471" w:rsidP="00E260C2">
            <w:r w:rsidRPr="0093072F">
              <w:rPr>
                <w:rFonts w:hint="eastAsia"/>
              </w:rPr>
              <w:t>发起交班、申请人工指派接班期间，司机暂时处于接单屏蔽状态，即不再给交班司机派单，直至成功或失败。</w:t>
            </w:r>
          </w:p>
        </w:tc>
        <w:tc>
          <w:tcPr>
            <w:tcW w:w="2433" w:type="dxa"/>
          </w:tcPr>
          <w:p w14:paraId="558C581C" w14:textId="77777777" w:rsidR="00713471" w:rsidRDefault="00713471" w:rsidP="00E260C2"/>
        </w:tc>
      </w:tr>
      <w:tr w:rsidR="00713471" w:rsidRPr="00797710" w14:paraId="02BF0149" w14:textId="77777777" w:rsidTr="00E260C2">
        <w:tc>
          <w:tcPr>
            <w:tcW w:w="1393" w:type="dxa"/>
            <w:vMerge/>
          </w:tcPr>
          <w:p w14:paraId="69748A25" w14:textId="77777777" w:rsidR="00713471" w:rsidRDefault="00713471" w:rsidP="00E260C2">
            <w:pPr>
              <w:jc w:val="center"/>
            </w:pPr>
          </w:p>
        </w:tc>
        <w:tc>
          <w:tcPr>
            <w:tcW w:w="1259" w:type="dxa"/>
          </w:tcPr>
          <w:p w14:paraId="36E4A7E0" w14:textId="77777777" w:rsidR="00713471" w:rsidRDefault="00713471" w:rsidP="00E260C2">
            <w:pPr>
              <w:jc w:val="center"/>
            </w:pPr>
            <w:r>
              <w:rPr>
                <w:rFonts w:hint="eastAsia"/>
              </w:rPr>
              <w:t>对班司机</w:t>
            </w:r>
          </w:p>
        </w:tc>
        <w:tc>
          <w:tcPr>
            <w:tcW w:w="4877" w:type="dxa"/>
          </w:tcPr>
          <w:p w14:paraId="7D090E91" w14:textId="77777777" w:rsidR="00713471" w:rsidRDefault="00713471" w:rsidP="00E260C2">
            <w:r>
              <w:rPr>
                <w:rFonts w:hint="eastAsia"/>
              </w:rPr>
              <w:t>1</w:t>
            </w:r>
            <w:r>
              <w:rPr>
                <w:rFonts w:hint="eastAsia"/>
              </w:rPr>
              <w:t>、对班司机格式：</w:t>
            </w:r>
          </w:p>
          <w:p w14:paraId="5F80DAD8" w14:textId="77777777" w:rsidR="00713471" w:rsidRPr="0093072F" w:rsidRDefault="00713471" w:rsidP="00E260C2">
            <w:pPr>
              <w:pStyle w:val="af0"/>
              <w:numPr>
                <w:ilvl w:val="0"/>
                <w:numId w:val="37"/>
              </w:numPr>
              <w:ind w:firstLineChars="0"/>
            </w:pPr>
            <w:r w:rsidRPr="0093072F">
              <w:rPr>
                <w:rFonts w:hint="eastAsia"/>
              </w:rPr>
              <w:t>若只有一个司机，【对班司机姓名】显示样式</w:t>
            </w:r>
            <w:r w:rsidRPr="0093072F">
              <w:rPr>
                <w:rFonts w:hint="eastAsia"/>
              </w:rPr>
              <w:lastRenderedPageBreak/>
              <w:t>参见效果图；</w:t>
            </w:r>
          </w:p>
          <w:p w14:paraId="6D586835" w14:textId="77777777" w:rsidR="00713471" w:rsidRPr="0093072F" w:rsidRDefault="00713471" w:rsidP="00E260C2">
            <w:pPr>
              <w:pStyle w:val="af0"/>
              <w:numPr>
                <w:ilvl w:val="0"/>
                <w:numId w:val="37"/>
              </w:numPr>
              <w:ind w:firstLineChars="0"/>
            </w:pPr>
            <w:r w:rsidRPr="0093072F">
              <w:rPr>
                <w:rFonts w:hint="eastAsia"/>
              </w:rPr>
              <w:t>若【对班司机人数】</w:t>
            </w:r>
            <w:r w:rsidRPr="0093072F">
              <w:rPr>
                <w:rFonts w:hint="eastAsia"/>
              </w:rPr>
              <w:t>&gt;</w:t>
            </w:r>
            <w:r w:rsidRPr="0093072F">
              <w:rPr>
                <w:rFonts w:hint="eastAsia"/>
              </w:rPr>
              <w:t>页面显示个数，右侧显示滚动条，样式参见效果图；</w:t>
            </w:r>
          </w:p>
          <w:p w14:paraId="73A2ADFD" w14:textId="77777777" w:rsidR="00713471" w:rsidRDefault="00713471" w:rsidP="00E260C2">
            <w:r>
              <w:rPr>
                <w:rFonts w:hint="eastAsia"/>
              </w:rPr>
              <w:t>2</w:t>
            </w:r>
            <w:r>
              <w:rPr>
                <w:rFonts w:hint="eastAsia"/>
              </w:rPr>
              <w:t>、对班司机，只能选择一个，选中后高亮显示。</w:t>
            </w:r>
          </w:p>
        </w:tc>
        <w:tc>
          <w:tcPr>
            <w:tcW w:w="2433" w:type="dxa"/>
          </w:tcPr>
          <w:p w14:paraId="42F9C31D" w14:textId="77777777" w:rsidR="00713471" w:rsidRDefault="00713471" w:rsidP="00E260C2"/>
        </w:tc>
      </w:tr>
      <w:tr w:rsidR="00713471" w:rsidRPr="00797710" w14:paraId="25A6E592" w14:textId="77777777" w:rsidTr="00E260C2">
        <w:tc>
          <w:tcPr>
            <w:tcW w:w="1393" w:type="dxa"/>
            <w:vMerge/>
          </w:tcPr>
          <w:p w14:paraId="74A10783" w14:textId="77777777" w:rsidR="00713471" w:rsidRDefault="00713471" w:rsidP="00E260C2">
            <w:pPr>
              <w:jc w:val="center"/>
            </w:pPr>
          </w:p>
        </w:tc>
        <w:tc>
          <w:tcPr>
            <w:tcW w:w="1259" w:type="dxa"/>
          </w:tcPr>
          <w:p w14:paraId="60AA1D0F" w14:textId="77777777" w:rsidR="00713471" w:rsidRDefault="00713471" w:rsidP="00E260C2">
            <w:pPr>
              <w:jc w:val="center"/>
            </w:pPr>
            <w:r>
              <w:rPr>
                <w:rFonts w:hint="eastAsia"/>
              </w:rPr>
              <w:t>关闭</w:t>
            </w:r>
            <w:r>
              <w:rPr>
                <w:rFonts w:hint="eastAsia"/>
              </w:rPr>
              <w:t>-icon</w:t>
            </w:r>
          </w:p>
        </w:tc>
        <w:tc>
          <w:tcPr>
            <w:tcW w:w="4877" w:type="dxa"/>
          </w:tcPr>
          <w:p w14:paraId="7929AB94" w14:textId="77777777" w:rsidR="00713471" w:rsidRDefault="00713471" w:rsidP="00E260C2">
            <w:pPr>
              <w:pStyle w:val="af0"/>
              <w:numPr>
                <w:ilvl w:val="0"/>
                <w:numId w:val="38"/>
              </w:numPr>
              <w:ind w:firstLineChars="0"/>
            </w:pPr>
            <w:r>
              <w:rPr>
                <w:rFonts w:hint="eastAsia"/>
              </w:rPr>
              <w:t>点击【关闭】</w:t>
            </w:r>
            <w:r>
              <w:rPr>
                <w:rFonts w:hint="eastAsia"/>
              </w:rPr>
              <w:t>-icon</w:t>
            </w:r>
            <w:r>
              <w:rPr>
                <w:rFonts w:hint="eastAsia"/>
              </w:rPr>
              <w:t>，关闭当前弹框，</w:t>
            </w:r>
          </w:p>
        </w:tc>
        <w:tc>
          <w:tcPr>
            <w:tcW w:w="2433" w:type="dxa"/>
          </w:tcPr>
          <w:p w14:paraId="4EA83285" w14:textId="77777777" w:rsidR="00713471" w:rsidRDefault="00713471" w:rsidP="00E260C2"/>
        </w:tc>
      </w:tr>
      <w:tr w:rsidR="00713471" w:rsidRPr="001037EA" w14:paraId="2F12E79B" w14:textId="77777777" w:rsidTr="00E260C2">
        <w:tc>
          <w:tcPr>
            <w:tcW w:w="1393" w:type="dxa"/>
            <w:vMerge/>
          </w:tcPr>
          <w:p w14:paraId="0EC1CFEF" w14:textId="77777777" w:rsidR="00713471" w:rsidRDefault="00713471" w:rsidP="00E260C2">
            <w:pPr>
              <w:jc w:val="center"/>
            </w:pPr>
          </w:p>
        </w:tc>
        <w:tc>
          <w:tcPr>
            <w:tcW w:w="1259" w:type="dxa"/>
          </w:tcPr>
          <w:p w14:paraId="3C52B8A6" w14:textId="77777777" w:rsidR="00713471" w:rsidRDefault="00713471" w:rsidP="00E260C2">
            <w:pPr>
              <w:jc w:val="center"/>
            </w:pPr>
            <w:r>
              <w:rPr>
                <w:rFonts w:hint="eastAsia"/>
              </w:rPr>
              <w:t>提交</w:t>
            </w:r>
            <w:r>
              <w:rPr>
                <w:rFonts w:hint="eastAsia"/>
              </w:rPr>
              <w:t>-</w:t>
            </w:r>
            <w:r>
              <w:rPr>
                <w:rFonts w:hint="eastAsia"/>
              </w:rPr>
              <w:t>按钮</w:t>
            </w:r>
          </w:p>
        </w:tc>
        <w:tc>
          <w:tcPr>
            <w:tcW w:w="4877" w:type="dxa"/>
          </w:tcPr>
          <w:p w14:paraId="4C829451" w14:textId="77777777" w:rsidR="00713471" w:rsidRDefault="00713471" w:rsidP="00E260C2">
            <w:r>
              <w:rPr>
                <w:rFonts w:hint="eastAsia"/>
              </w:rPr>
              <w:t>1</w:t>
            </w:r>
            <w:r>
              <w:rPr>
                <w:rFonts w:hint="eastAsia"/>
              </w:rPr>
              <w:t>、点击【提交】按钮，则进入“</w:t>
            </w:r>
            <w:r>
              <w:rPr>
                <w:rFonts w:hint="eastAsia"/>
              </w:rPr>
              <w:t>II-C-01-01(04)</w:t>
            </w:r>
            <w:r>
              <w:rPr>
                <w:rFonts w:hint="eastAsia"/>
              </w:rPr>
              <w:t>”页面，交班中。</w:t>
            </w:r>
          </w:p>
          <w:p w14:paraId="4880C35D" w14:textId="77777777" w:rsidR="00713471" w:rsidRDefault="00713471" w:rsidP="00E260C2">
            <w:r>
              <w:rPr>
                <w:rFonts w:hint="eastAsia"/>
              </w:rPr>
              <w:t>2</w:t>
            </w:r>
            <w:r>
              <w:rPr>
                <w:rFonts w:hint="eastAsia"/>
              </w:rPr>
              <w:t>、若没有选中交班司机，【提交】按钮置灰不可点。</w:t>
            </w:r>
          </w:p>
          <w:p w14:paraId="0ED39BC2" w14:textId="77777777" w:rsidR="00713471" w:rsidRDefault="00713471" w:rsidP="00E260C2">
            <w:r>
              <w:rPr>
                <w:rFonts w:hint="eastAsia"/>
              </w:rPr>
              <w:t>3</w:t>
            </w:r>
            <w:r>
              <w:rPr>
                <w:rFonts w:hint="eastAsia"/>
              </w:rPr>
              <w:t>、申请交班（司机发起）后，派发短信给对班司机。</w:t>
            </w:r>
          </w:p>
        </w:tc>
        <w:tc>
          <w:tcPr>
            <w:tcW w:w="2433" w:type="dxa"/>
          </w:tcPr>
          <w:p w14:paraId="670B1433" w14:textId="77777777" w:rsidR="00713471" w:rsidRPr="00452448" w:rsidRDefault="00713471" w:rsidP="00E260C2">
            <w:pPr>
              <w:rPr>
                <w:color w:val="FF0000"/>
              </w:rPr>
            </w:pPr>
          </w:p>
        </w:tc>
      </w:tr>
      <w:tr w:rsidR="00713471" w:rsidRPr="001037EA" w14:paraId="17274C7F" w14:textId="77777777" w:rsidTr="00E260C2">
        <w:tc>
          <w:tcPr>
            <w:tcW w:w="1393" w:type="dxa"/>
            <w:vMerge w:val="restart"/>
          </w:tcPr>
          <w:p w14:paraId="034C018D" w14:textId="77777777" w:rsidR="00713471" w:rsidRDefault="00713471" w:rsidP="00E260C2">
            <w:pPr>
              <w:jc w:val="center"/>
            </w:pPr>
            <w:r>
              <w:rPr>
                <w:rFonts w:hint="eastAsia"/>
              </w:rPr>
              <w:t>II-C-01-01(04)</w:t>
            </w:r>
            <w:r>
              <w:rPr>
                <w:rFonts w:hint="eastAsia"/>
              </w:rPr>
              <w:t>交班中</w:t>
            </w:r>
            <w:r>
              <w:rPr>
                <w:rFonts w:hint="eastAsia"/>
              </w:rPr>
              <w:t>-</w:t>
            </w:r>
            <w:r>
              <w:rPr>
                <w:rFonts w:hint="eastAsia"/>
              </w:rPr>
              <w:t>弹框</w:t>
            </w:r>
          </w:p>
        </w:tc>
        <w:tc>
          <w:tcPr>
            <w:tcW w:w="1259" w:type="dxa"/>
          </w:tcPr>
          <w:p w14:paraId="15E42257" w14:textId="77777777" w:rsidR="00713471" w:rsidRDefault="00713471" w:rsidP="00E260C2">
            <w:pPr>
              <w:jc w:val="center"/>
            </w:pPr>
            <w:r>
              <w:rPr>
                <w:rFonts w:hint="eastAsia"/>
              </w:rPr>
              <w:t>弹框文案</w:t>
            </w:r>
          </w:p>
        </w:tc>
        <w:tc>
          <w:tcPr>
            <w:tcW w:w="4877" w:type="dxa"/>
          </w:tcPr>
          <w:p w14:paraId="6C062C36" w14:textId="77777777" w:rsidR="00713471" w:rsidRDefault="00713471" w:rsidP="00E260C2">
            <w:r>
              <w:rPr>
                <w:rFonts w:hint="eastAsia"/>
              </w:rPr>
              <w:t>1</w:t>
            </w:r>
            <w:r>
              <w:rPr>
                <w:rFonts w:hint="eastAsia"/>
              </w:rPr>
              <w:t>、当班司机发起对班司机接班：</w:t>
            </w:r>
          </w:p>
          <w:p w14:paraId="43DB04D5" w14:textId="77777777" w:rsidR="00713471" w:rsidRDefault="00713471" w:rsidP="00E260C2">
            <w:pPr>
              <w:pStyle w:val="af0"/>
              <w:numPr>
                <w:ilvl w:val="0"/>
                <w:numId w:val="40"/>
              </w:numPr>
              <w:ind w:firstLineChars="0"/>
            </w:pPr>
            <w:r>
              <w:rPr>
                <w:rFonts w:hint="eastAsia"/>
              </w:rPr>
              <w:t>弹框文案“等待对班司机【姓名】接班”。【姓名】：获取用户所选的对班司机姓名。</w:t>
            </w:r>
          </w:p>
        </w:tc>
        <w:tc>
          <w:tcPr>
            <w:tcW w:w="2433" w:type="dxa"/>
          </w:tcPr>
          <w:p w14:paraId="44554AE7" w14:textId="77777777" w:rsidR="00713471" w:rsidRPr="00944406" w:rsidRDefault="00713471" w:rsidP="00E260C2">
            <w:pPr>
              <w:rPr>
                <w:color w:val="FF0000"/>
              </w:rPr>
            </w:pPr>
          </w:p>
        </w:tc>
      </w:tr>
      <w:tr w:rsidR="00713471" w:rsidRPr="001037EA" w14:paraId="14AF7710" w14:textId="77777777" w:rsidTr="00E260C2">
        <w:tc>
          <w:tcPr>
            <w:tcW w:w="1393" w:type="dxa"/>
            <w:vMerge/>
          </w:tcPr>
          <w:p w14:paraId="59AE700A" w14:textId="77777777" w:rsidR="00713471" w:rsidRDefault="00713471" w:rsidP="00E260C2">
            <w:pPr>
              <w:jc w:val="center"/>
            </w:pPr>
          </w:p>
        </w:tc>
        <w:tc>
          <w:tcPr>
            <w:tcW w:w="1259" w:type="dxa"/>
          </w:tcPr>
          <w:p w14:paraId="140D098D" w14:textId="77777777" w:rsidR="00713471" w:rsidRDefault="00713471" w:rsidP="00E260C2">
            <w:pPr>
              <w:jc w:val="center"/>
            </w:pPr>
            <w:r>
              <w:rPr>
                <w:rFonts w:hint="eastAsia"/>
              </w:rPr>
              <w:t>倒计时</w:t>
            </w:r>
          </w:p>
        </w:tc>
        <w:tc>
          <w:tcPr>
            <w:tcW w:w="4877" w:type="dxa"/>
          </w:tcPr>
          <w:p w14:paraId="53341880" w14:textId="77777777" w:rsidR="00713471" w:rsidRDefault="00713471" w:rsidP="00E260C2">
            <w:r>
              <w:rPr>
                <w:rFonts w:hint="eastAsia"/>
              </w:rPr>
              <w:t>1</w:t>
            </w:r>
            <w:r>
              <w:rPr>
                <w:rFonts w:hint="eastAsia"/>
              </w:rPr>
              <w:t>、倒计时为后台配置时间，计时采用服务器时间，动态显示；</w:t>
            </w:r>
          </w:p>
          <w:p w14:paraId="109CBBC6" w14:textId="77777777" w:rsidR="00713471" w:rsidRDefault="00713471" w:rsidP="00E260C2">
            <w:r>
              <w:rPr>
                <w:rFonts w:hint="eastAsia"/>
              </w:rPr>
              <w:t>2</w:t>
            </w:r>
            <w:r>
              <w:rPr>
                <w:rFonts w:hint="eastAsia"/>
              </w:rPr>
              <w:t>、倒计时格式：</w:t>
            </w:r>
          </w:p>
          <w:p w14:paraId="67DC432A" w14:textId="77777777" w:rsidR="00713471" w:rsidRDefault="00713471" w:rsidP="00E260C2">
            <w:pPr>
              <w:pStyle w:val="af0"/>
              <w:numPr>
                <w:ilvl w:val="0"/>
                <w:numId w:val="39"/>
              </w:numPr>
              <w:ind w:firstLineChars="0"/>
            </w:pPr>
            <w:r>
              <w:rPr>
                <w:rFonts w:hint="eastAsia"/>
              </w:rPr>
              <w:t>若【倒计时</w:t>
            </w:r>
            <w:r>
              <w:rPr>
                <w:rFonts w:hint="eastAsia"/>
              </w:rPr>
              <w:t>m</w:t>
            </w:r>
            <w:r>
              <w:rPr>
                <w:rFonts w:hint="eastAsia"/>
              </w:rPr>
              <w:t>】</w:t>
            </w:r>
            <w:r>
              <w:rPr>
                <w:rFonts w:hint="eastAsia"/>
              </w:rPr>
              <w:t>&gt;1</w:t>
            </w:r>
            <w:r>
              <w:rPr>
                <w:rFonts w:hint="eastAsia"/>
              </w:rPr>
              <w:t>分钟，显示为“</w:t>
            </w:r>
            <w:r>
              <w:rPr>
                <w:rFonts w:hint="eastAsia"/>
              </w:rPr>
              <w:t>m</w:t>
            </w:r>
            <w:r>
              <w:rPr>
                <w:rFonts w:hint="eastAsia"/>
              </w:rPr>
              <w:t>分钟”；</w:t>
            </w:r>
            <w:r>
              <w:rPr>
                <w:rFonts w:hint="eastAsia"/>
              </w:rPr>
              <w:t>eg:6</w:t>
            </w:r>
            <w:r>
              <w:rPr>
                <w:rFonts w:hint="eastAsia"/>
              </w:rPr>
              <w:t>分钟；</w:t>
            </w:r>
          </w:p>
          <w:p w14:paraId="080990DB" w14:textId="77777777" w:rsidR="00713471" w:rsidRDefault="00713471" w:rsidP="00E260C2">
            <w:pPr>
              <w:pStyle w:val="af0"/>
              <w:numPr>
                <w:ilvl w:val="0"/>
                <w:numId w:val="39"/>
              </w:numPr>
              <w:ind w:firstLineChars="0"/>
            </w:pPr>
            <w:r>
              <w:rPr>
                <w:rFonts w:hint="eastAsia"/>
              </w:rPr>
              <w:t>若【倒计时</w:t>
            </w:r>
            <w:r>
              <w:rPr>
                <w:rFonts w:hint="eastAsia"/>
              </w:rPr>
              <w:t>m</w:t>
            </w:r>
            <w:r>
              <w:rPr>
                <w:rFonts w:hint="eastAsia"/>
              </w:rPr>
              <w:t>】</w:t>
            </w:r>
            <w:r>
              <w:rPr>
                <w:rFonts w:ascii="Vivaldi" w:hAnsi="Vivaldi"/>
              </w:rPr>
              <w:t>≤</w:t>
            </w:r>
            <w:r>
              <w:rPr>
                <w:rFonts w:hint="eastAsia"/>
              </w:rPr>
              <w:t>1</w:t>
            </w:r>
            <w:r>
              <w:rPr>
                <w:rFonts w:hint="eastAsia"/>
              </w:rPr>
              <w:t>分钟，显示为“</w:t>
            </w:r>
            <w:r>
              <w:rPr>
                <w:rFonts w:hint="eastAsia"/>
              </w:rPr>
              <w:t>m</w:t>
            </w:r>
            <w:r>
              <w:rPr>
                <w:rFonts w:hint="eastAsia"/>
              </w:rPr>
              <w:t>秒”；</w:t>
            </w:r>
            <w:r>
              <w:rPr>
                <w:rFonts w:hint="eastAsia"/>
              </w:rPr>
              <w:t>eg:60</w:t>
            </w:r>
            <w:r>
              <w:rPr>
                <w:rFonts w:hint="eastAsia"/>
              </w:rPr>
              <w:t>秒、</w:t>
            </w:r>
            <w:r>
              <w:rPr>
                <w:rFonts w:hint="eastAsia"/>
              </w:rPr>
              <w:t>58</w:t>
            </w:r>
            <w:r>
              <w:rPr>
                <w:rFonts w:hint="eastAsia"/>
              </w:rPr>
              <w:t>秒。</w:t>
            </w:r>
          </w:p>
          <w:p w14:paraId="7206D8EE" w14:textId="77777777" w:rsidR="00713471" w:rsidRDefault="00713471" w:rsidP="00E260C2">
            <w:r>
              <w:rPr>
                <w:rFonts w:hint="eastAsia"/>
              </w:rPr>
              <w:t>3</w:t>
            </w:r>
            <w:r>
              <w:rPr>
                <w:rFonts w:hint="eastAsia"/>
              </w:rPr>
              <w:t>、若倒计时结束，对班司机未接班，则提示“交班失败，请重新发起或联系客服进行人工指派接班”，样式参见“</w:t>
            </w:r>
            <w:r>
              <w:rPr>
                <w:rFonts w:hint="eastAsia"/>
              </w:rPr>
              <w:t>II-C-01-01(05)</w:t>
            </w:r>
            <w:r>
              <w:rPr>
                <w:rFonts w:hint="eastAsia"/>
              </w:rPr>
              <w:t>”。</w:t>
            </w:r>
          </w:p>
          <w:p w14:paraId="0BBD0538" w14:textId="77777777" w:rsidR="00713471" w:rsidRDefault="00713471" w:rsidP="00E260C2">
            <w:r>
              <w:rPr>
                <w:rFonts w:hint="eastAsia"/>
              </w:rPr>
              <w:t>4</w:t>
            </w:r>
            <w:r>
              <w:rPr>
                <w:rFonts w:hint="eastAsia"/>
              </w:rPr>
              <w:t>、若交班成功，提示“</w:t>
            </w:r>
            <w:r>
              <w:rPr>
                <w:rFonts w:hint="eastAsia"/>
              </w:rPr>
              <w:t>xx</w:t>
            </w:r>
            <w:r>
              <w:rPr>
                <w:rFonts w:hint="eastAsia"/>
              </w:rPr>
              <w:t>司机已接班，您可以好好休息了”，样式参见“</w:t>
            </w:r>
            <w:r>
              <w:rPr>
                <w:rFonts w:hint="eastAsia"/>
              </w:rPr>
              <w:t>II-C-01-01(06)</w:t>
            </w:r>
            <w:r>
              <w:rPr>
                <w:rFonts w:hint="eastAsia"/>
              </w:rPr>
              <w:t>”。</w:t>
            </w:r>
          </w:p>
        </w:tc>
        <w:tc>
          <w:tcPr>
            <w:tcW w:w="2433" w:type="dxa"/>
          </w:tcPr>
          <w:p w14:paraId="6D7DF867" w14:textId="77777777" w:rsidR="00713471" w:rsidRDefault="00713471" w:rsidP="00E260C2"/>
        </w:tc>
      </w:tr>
      <w:tr w:rsidR="00713471" w:rsidRPr="001037EA" w14:paraId="0581339F" w14:textId="77777777" w:rsidTr="00E260C2">
        <w:tc>
          <w:tcPr>
            <w:tcW w:w="1393" w:type="dxa"/>
            <w:vMerge/>
          </w:tcPr>
          <w:p w14:paraId="2A776D2B" w14:textId="77777777" w:rsidR="00713471" w:rsidRDefault="00713471" w:rsidP="00E260C2">
            <w:pPr>
              <w:jc w:val="center"/>
            </w:pPr>
          </w:p>
        </w:tc>
        <w:tc>
          <w:tcPr>
            <w:tcW w:w="1259" w:type="dxa"/>
          </w:tcPr>
          <w:p w14:paraId="42A3C19E" w14:textId="77777777" w:rsidR="00713471" w:rsidRDefault="00713471" w:rsidP="00E260C2">
            <w:pPr>
              <w:jc w:val="center"/>
            </w:pPr>
            <w:r>
              <w:rPr>
                <w:rFonts w:hint="eastAsia"/>
              </w:rPr>
              <w:t>取消交班</w:t>
            </w:r>
            <w:r>
              <w:rPr>
                <w:rFonts w:hint="eastAsia"/>
              </w:rPr>
              <w:t>-</w:t>
            </w:r>
            <w:r>
              <w:rPr>
                <w:rFonts w:hint="eastAsia"/>
              </w:rPr>
              <w:t>按钮</w:t>
            </w:r>
          </w:p>
        </w:tc>
        <w:tc>
          <w:tcPr>
            <w:tcW w:w="4877" w:type="dxa"/>
          </w:tcPr>
          <w:p w14:paraId="1F47B0AE" w14:textId="77777777" w:rsidR="00713471" w:rsidRDefault="00713471" w:rsidP="00E260C2">
            <w:r>
              <w:rPr>
                <w:rFonts w:hint="eastAsia"/>
              </w:rPr>
              <w:t>点击【取消交班】，则取消交班申请。关闭当前弹框，黑色遮罩隐藏。</w:t>
            </w:r>
          </w:p>
        </w:tc>
        <w:tc>
          <w:tcPr>
            <w:tcW w:w="2433" w:type="dxa"/>
          </w:tcPr>
          <w:p w14:paraId="1C51B45E" w14:textId="77777777" w:rsidR="00713471" w:rsidRDefault="00713471" w:rsidP="00E260C2"/>
        </w:tc>
      </w:tr>
      <w:tr w:rsidR="00713471" w:rsidRPr="001037EA" w14:paraId="551E96DD" w14:textId="77777777" w:rsidTr="00E260C2">
        <w:tc>
          <w:tcPr>
            <w:tcW w:w="1393" w:type="dxa"/>
            <w:vMerge w:val="restart"/>
          </w:tcPr>
          <w:p w14:paraId="48A61A73" w14:textId="77777777" w:rsidR="00713471" w:rsidRDefault="00713471" w:rsidP="00E260C2">
            <w:pPr>
              <w:jc w:val="center"/>
            </w:pPr>
            <w:r>
              <w:rPr>
                <w:rFonts w:hint="eastAsia"/>
              </w:rPr>
              <w:t>II-C-01-01(05)</w:t>
            </w:r>
          </w:p>
          <w:p w14:paraId="275196C1" w14:textId="77777777" w:rsidR="00713471" w:rsidRDefault="00713471" w:rsidP="00E260C2">
            <w:pPr>
              <w:jc w:val="center"/>
            </w:pPr>
            <w:r>
              <w:rPr>
                <w:rFonts w:hint="eastAsia"/>
              </w:rPr>
              <w:t>交班失败</w:t>
            </w:r>
          </w:p>
        </w:tc>
        <w:tc>
          <w:tcPr>
            <w:tcW w:w="1259" w:type="dxa"/>
          </w:tcPr>
          <w:p w14:paraId="00112FF3" w14:textId="77777777" w:rsidR="00713471" w:rsidRDefault="00713471" w:rsidP="00E260C2">
            <w:pPr>
              <w:jc w:val="center"/>
            </w:pPr>
            <w:r>
              <w:rPr>
                <w:rFonts w:hint="eastAsia"/>
              </w:rPr>
              <w:t>弹框文案</w:t>
            </w:r>
          </w:p>
        </w:tc>
        <w:tc>
          <w:tcPr>
            <w:tcW w:w="4877" w:type="dxa"/>
          </w:tcPr>
          <w:p w14:paraId="2E693BD8" w14:textId="77777777" w:rsidR="00713471" w:rsidRDefault="00713471" w:rsidP="00E260C2">
            <w:r>
              <w:rPr>
                <w:rFonts w:hint="eastAsia"/>
              </w:rPr>
              <w:t>弹框文案“交班失败，请重新发起或联系客服进行人工指派接班”。</w:t>
            </w:r>
          </w:p>
        </w:tc>
        <w:tc>
          <w:tcPr>
            <w:tcW w:w="2433" w:type="dxa"/>
          </w:tcPr>
          <w:p w14:paraId="16299AA6" w14:textId="77777777" w:rsidR="00713471" w:rsidRDefault="00713471" w:rsidP="00E260C2"/>
        </w:tc>
      </w:tr>
      <w:tr w:rsidR="00713471" w:rsidRPr="001037EA" w14:paraId="0DEFADE7" w14:textId="77777777" w:rsidTr="00E260C2">
        <w:tc>
          <w:tcPr>
            <w:tcW w:w="1393" w:type="dxa"/>
            <w:vMerge/>
          </w:tcPr>
          <w:p w14:paraId="118E7DD8" w14:textId="77777777" w:rsidR="00713471" w:rsidRDefault="00713471" w:rsidP="00E260C2">
            <w:pPr>
              <w:jc w:val="center"/>
            </w:pPr>
          </w:p>
        </w:tc>
        <w:tc>
          <w:tcPr>
            <w:tcW w:w="1259" w:type="dxa"/>
          </w:tcPr>
          <w:p w14:paraId="227E8DFA" w14:textId="77777777" w:rsidR="00713471" w:rsidRDefault="00713471" w:rsidP="00E260C2">
            <w:pPr>
              <w:jc w:val="center"/>
            </w:pPr>
            <w:r>
              <w:rPr>
                <w:rFonts w:hint="eastAsia"/>
              </w:rPr>
              <w:t>客服指派</w:t>
            </w:r>
            <w:r>
              <w:rPr>
                <w:rFonts w:hint="eastAsia"/>
              </w:rPr>
              <w:t>-</w:t>
            </w:r>
            <w:r>
              <w:rPr>
                <w:rFonts w:hint="eastAsia"/>
              </w:rPr>
              <w:lastRenderedPageBreak/>
              <w:t>按钮</w:t>
            </w:r>
          </w:p>
        </w:tc>
        <w:tc>
          <w:tcPr>
            <w:tcW w:w="4877" w:type="dxa"/>
          </w:tcPr>
          <w:p w14:paraId="6C1986BC" w14:textId="77777777" w:rsidR="00713471" w:rsidRDefault="00713471" w:rsidP="00E260C2">
            <w:r>
              <w:rPr>
                <w:rFonts w:hint="eastAsia"/>
              </w:rPr>
              <w:lastRenderedPageBreak/>
              <w:t>1</w:t>
            </w:r>
            <w:r>
              <w:rPr>
                <w:rFonts w:hint="eastAsia"/>
              </w:rPr>
              <w:t>、点击【客服指派】，显示“交班中”弹框，弹框</w:t>
            </w:r>
            <w:r>
              <w:rPr>
                <w:rFonts w:hint="eastAsia"/>
              </w:rPr>
              <w:lastRenderedPageBreak/>
              <w:t>文案“等待客服指派中”；</w:t>
            </w:r>
          </w:p>
          <w:p w14:paraId="2A52CF1D" w14:textId="77777777" w:rsidR="00713471" w:rsidRDefault="00713471" w:rsidP="00E260C2">
            <w:pPr>
              <w:pStyle w:val="af0"/>
              <w:numPr>
                <w:ilvl w:val="0"/>
                <w:numId w:val="41"/>
              </w:numPr>
              <w:ind w:firstLineChars="0"/>
            </w:pPr>
            <w:r>
              <w:rPr>
                <w:rFonts w:hint="eastAsia"/>
              </w:rPr>
              <w:t>“交班中”弹框，倒计时为后台配置时间，计时采用服务器时间，动态显示倒计时时间；</w:t>
            </w:r>
          </w:p>
          <w:p w14:paraId="45E045E7" w14:textId="77777777" w:rsidR="00713471" w:rsidRDefault="00713471" w:rsidP="00E260C2">
            <w:pPr>
              <w:pStyle w:val="af0"/>
              <w:numPr>
                <w:ilvl w:val="0"/>
                <w:numId w:val="41"/>
              </w:numPr>
              <w:ind w:firstLineChars="0"/>
            </w:pPr>
            <w:r>
              <w:rPr>
                <w:rFonts w:hint="eastAsia"/>
              </w:rPr>
              <w:t>倒计时格式：</w:t>
            </w:r>
          </w:p>
          <w:p w14:paraId="47E69BDD" w14:textId="77777777" w:rsidR="00713471" w:rsidRDefault="00713471" w:rsidP="00E260C2">
            <w:pPr>
              <w:pStyle w:val="af0"/>
              <w:numPr>
                <w:ilvl w:val="0"/>
                <w:numId w:val="42"/>
              </w:numPr>
              <w:ind w:firstLineChars="0"/>
            </w:pPr>
            <w:r>
              <w:rPr>
                <w:rFonts w:hint="eastAsia"/>
              </w:rPr>
              <w:t>若【倒计时</w:t>
            </w:r>
            <w:r>
              <w:rPr>
                <w:rFonts w:hint="eastAsia"/>
              </w:rPr>
              <w:t>m</w:t>
            </w:r>
            <w:r>
              <w:rPr>
                <w:rFonts w:hint="eastAsia"/>
              </w:rPr>
              <w:t>】</w:t>
            </w:r>
            <w:r>
              <w:rPr>
                <w:rFonts w:hint="eastAsia"/>
              </w:rPr>
              <w:t>&gt;1</w:t>
            </w:r>
            <w:r>
              <w:rPr>
                <w:rFonts w:hint="eastAsia"/>
              </w:rPr>
              <w:t>分钟，显示为“</w:t>
            </w:r>
            <w:r>
              <w:rPr>
                <w:rFonts w:hint="eastAsia"/>
              </w:rPr>
              <w:t>m</w:t>
            </w:r>
            <w:r>
              <w:rPr>
                <w:rFonts w:hint="eastAsia"/>
              </w:rPr>
              <w:t>分钟”；</w:t>
            </w:r>
            <w:r>
              <w:rPr>
                <w:rFonts w:hint="eastAsia"/>
              </w:rPr>
              <w:t>eg:6</w:t>
            </w:r>
            <w:r>
              <w:rPr>
                <w:rFonts w:hint="eastAsia"/>
              </w:rPr>
              <w:t>分钟；</w:t>
            </w:r>
          </w:p>
          <w:p w14:paraId="74F64B2B" w14:textId="77777777" w:rsidR="00713471" w:rsidRDefault="00713471" w:rsidP="00E260C2">
            <w:pPr>
              <w:pStyle w:val="af0"/>
              <w:numPr>
                <w:ilvl w:val="0"/>
                <w:numId w:val="42"/>
              </w:numPr>
              <w:ind w:firstLineChars="0"/>
            </w:pPr>
            <w:r>
              <w:rPr>
                <w:rFonts w:hint="eastAsia"/>
              </w:rPr>
              <w:t>若【倒计时</w:t>
            </w:r>
            <w:r>
              <w:rPr>
                <w:rFonts w:hint="eastAsia"/>
              </w:rPr>
              <w:t>m</w:t>
            </w:r>
            <w:r>
              <w:rPr>
                <w:rFonts w:hint="eastAsia"/>
              </w:rPr>
              <w:t>】</w:t>
            </w:r>
            <w:r w:rsidRPr="00DC1F67">
              <w:rPr>
                <w:rFonts w:ascii="Vivaldi" w:hAnsi="Vivaldi"/>
              </w:rPr>
              <w:t>≤</w:t>
            </w:r>
            <w:r>
              <w:rPr>
                <w:rFonts w:hint="eastAsia"/>
              </w:rPr>
              <w:t>1</w:t>
            </w:r>
            <w:r>
              <w:rPr>
                <w:rFonts w:hint="eastAsia"/>
              </w:rPr>
              <w:t>分钟，显示为“</w:t>
            </w:r>
            <w:r>
              <w:rPr>
                <w:rFonts w:hint="eastAsia"/>
              </w:rPr>
              <w:t>m</w:t>
            </w:r>
            <w:r>
              <w:rPr>
                <w:rFonts w:hint="eastAsia"/>
              </w:rPr>
              <w:t>秒”；</w:t>
            </w:r>
            <w:r>
              <w:rPr>
                <w:rFonts w:hint="eastAsia"/>
              </w:rPr>
              <w:t>eg:60</w:t>
            </w:r>
            <w:r>
              <w:rPr>
                <w:rFonts w:hint="eastAsia"/>
              </w:rPr>
              <w:t>秒、</w:t>
            </w:r>
            <w:r>
              <w:rPr>
                <w:rFonts w:hint="eastAsia"/>
              </w:rPr>
              <w:t>58</w:t>
            </w:r>
            <w:r>
              <w:rPr>
                <w:rFonts w:hint="eastAsia"/>
              </w:rPr>
              <w:t>秒。</w:t>
            </w:r>
          </w:p>
          <w:p w14:paraId="27AEA151" w14:textId="77777777" w:rsidR="00713471" w:rsidRDefault="00713471" w:rsidP="00E260C2">
            <w:pPr>
              <w:pStyle w:val="af0"/>
              <w:numPr>
                <w:ilvl w:val="0"/>
                <w:numId w:val="43"/>
              </w:numPr>
              <w:ind w:firstLineChars="0"/>
            </w:pPr>
            <w:r>
              <w:rPr>
                <w:rFonts w:hint="eastAsia"/>
              </w:rPr>
              <w:t>若倒计时结束，对班司机未接班，则提示“交班失败，请重新发起或联系客服进行人工指派接单”，样式参见“</w:t>
            </w:r>
            <w:r>
              <w:rPr>
                <w:rFonts w:hint="eastAsia"/>
              </w:rPr>
              <w:t>II-C-01-01(05)</w:t>
            </w:r>
            <w:r>
              <w:rPr>
                <w:rFonts w:hint="eastAsia"/>
              </w:rPr>
              <w:t>”。</w:t>
            </w:r>
          </w:p>
          <w:p w14:paraId="716F5B18" w14:textId="77777777" w:rsidR="00713471" w:rsidRDefault="00713471" w:rsidP="00E260C2">
            <w:pPr>
              <w:pStyle w:val="af0"/>
              <w:numPr>
                <w:ilvl w:val="0"/>
                <w:numId w:val="43"/>
              </w:numPr>
              <w:ind w:firstLineChars="0"/>
            </w:pPr>
            <w:r>
              <w:rPr>
                <w:rFonts w:hint="eastAsia"/>
              </w:rPr>
              <w:t>若交班成功，提示“</w:t>
            </w:r>
            <w:r>
              <w:rPr>
                <w:rFonts w:hint="eastAsia"/>
              </w:rPr>
              <w:t>xx</w:t>
            </w:r>
            <w:r>
              <w:rPr>
                <w:rFonts w:hint="eastAsia"/>
              </w:rPr>
              <w:t>司机已由客服指派接班，您可以好好休息了”，样式参见“</w:t>
            </w:r>
            <w:r>
              <w:rPr>
                <w:rFonts w:hint="eastAsia"/>
              </w:rPr>
              <w:t>II-C-01-</w:t>
            </w:r>
            <w:r w:rsidRPr="00014EB2">
              <w:rPr>
                <w:rFonts w:hint="eastAsia"/>
              </w:rPr>
              <w:t>01(07)</w:t>
            </w:r>
            <w:r w:rsidRPr="00014EB2">
              <w:rPr>
                <w:rFonts w:hint="eastAsia"/>
              </w:rPr>
              <w:t>”</w:t>
            </w:r>
            <w:r>
              <w:rPr>
                <w:rFonts w:hint="eastAsia"/>
              </w:rPr>
              <w:t>。</w:t>
            </w:r>
          </w:p>
        </w:tc>
        <w:tc>
          <w:tcPr>
            <w:tcW w:w="2433" w:type="dxa"/>
          </w:tcPr>
          <w:p w14:paraId="58068A2C" w14:textId="77777777" w:rsidR="00713471" w:rsidRDefault="00713471" w:rsidP="00E260C2"/>
        </w:tc>
      </w:tr>
      <w:tr w:rsidR="00713471" w:rsidRPr="001037EA" w14:paraId="2C23B6DD" w14:textId="77777777" w:rsidTr="00E260C2">
        <w:tc>
          <w:tcPr>
            <w:tcW w:w="1393" w:type="dxa"/>
            <w:vMerge/>
          </w:tcPr>
          <w:p w14:paraId="3EEF2A52" w14:textId="77777777" w:rsidR="00713471" w:rsidRDefault="00713471" w:rsidP="00E260C2">
            <w:pPr>
              <w:jc w:val="center"/>
            </w:pPr>
          </w:p>
        </w:tc>
        <w:tc>
          <w:tcPr>
            <w:tcW w:w="1259" w:type="dxa"/>
          </w:tcPr>
          <w:p w14:paraId="7837567D" w14:textId="77777777" w:rsidR="00713471" w:rsidRDefault="00713471" w:rsidP="00E260C2">
            <w:pPr>
              <w:jc w:val="center"/>
            </w:pPr>
            <w:r>
              <w:rPr>
                <w:rFonts w:hint="eastAsia"/>
              </w:rPr>
              <w:t>重新发起</w:t>
            </w:r>
            <w:r>
              <w:rPr>
                <w:rFonts w:hint="eastAsia"/>
              </w:rPr>
              <w:t>-</w:t>
            </w:r>
            <w:r>
              <w:rPr>
                <w:rFonts w:hint="eastAsia"/>
              </w:rPr>
              <w:t>按钮</w:t>
            </w:r>
          </w:p>
        </w:tc>
        <w:tc>
          <w:tcPr>
            <w:tcW w:w="4877" w:type="dxa"/>
          </w:tcPr>
          <w:p w14:paraId="7DFDFD48" w14:textId="77777777" w:rsidR="00713471" w:rsidRDefault="00713471" w:rsidP="00E260C2">
            <w:r>
              <w:rPr>
                <w:rFonts w:hint="eastAsia"/>
              </w:rPr>
              <w:t>点击【重新发起】，显示“</w:t>
            </w:r>
            <w:r>
              <w:rPr>
                <w:rFonts w:hint="eastAsia"/>
              </w:rPr>
              <w:t>II-C-01-01(03)</w:t>
            </w:r>
            <w:r>
              <w:rPr>
                <w:rFonts w:hint="eastAsia"/>
              </w:rPr>
              <w:t>”弹框，重新选择交班司机。</w:t>
            </w:r>
          </w:p>
        </w:tc>
        <w:tc>
          <w:tcPr>
            <w:tcW w:w="2433" w:type="dxa"/>
          </w:tcPr>
          <w:p w14:paraId="13EAA760" w14:textId="77777777" w:rsidR="00713471" w:rsidRDefault="00713471" w:rsidP="00E260C2"/>
        </w:tc>
      </w:tr>
      <w:tr w:rsidR="00713471" w:rsidRPr="001037EA" w14:paraId="17F9E051" w14:textId="77777777" w:rsidTr="00E260C2">
        <w:tc>
          <w:tcPr>
            <w:tcW w:w="1393" w:type="dxa"/>
            <w:vMerge/>
          </w:tcPr>
          <w:p w14:paraId="712AFD78" w14:textId="77777777" w:rsidR="00713471" w:rsidRDefault="00713471" w:rsidP="00E260C2">
            <w:pPr>
              <w:jc w:val="center"/>
            </w:pPr>
          </w:p>
        </w:tc>
        <w:tc>
          <w:tcPr>
            <w:tcW w:w="1259" w:type="dxa"/>
          </w:tcPr>
          <w:p w14:paraId="194AE5D9" w14:textId="77777777" w:rsidR="00713471" w:rsidRDefault="00713471" w:rsidP="00E260C2">
            <w:pPr>
              <w:jc w:val="center"/>
            </w:pPr>
            <w:r>
              <w:rPr>
                <w:rFonts w:hint="eastAsia"/>
              </w:rPr>
              <w:t>关闭</w:t>
            </w:r>
            <w:r>
              <w:rPr>
                <w:rFonts w:hint="eastAsia"/>
              </w:rPr>
              <w:t>-icon</w:t>
            </w:r>
          </w:p>
        </w:tc>
        <w:tc>
          <w:tcPr>
            <w:tcW w:w="4877" w:type="dxa"/>
          </w:tcPr>
          <w:p w14:paraId="6960760B" w14:textId="77777777" w:rsidR="00713471" w:rsidRDefault="00713471" w:rsidP="00E260C2">
            <w:r>
              <w:rPr>
                <w:rFonts w:hint="eastAsia"/>
              </w:rPr>
              <w:t>点击，关闭当前弹框，隐藏遮罩，不进行交班申请。</w:t>
            </w:r>
          </w:p>
        </w:tc>
        <w:tc>
          <w:tcPr>
            <w:tcW w:w="2433" w:type="dxa"/>
          </w:tcPr>
          <w:p w14:paraId="349D7763" w14:textId="77777777" w:rsidR="00713471" w:rsidRDefault="00713471" w:rsidP="00E260C2"/>
        </w:tc>
      </w:tr>
      <w:tr w:rsidR="00713471" w:rsidRPr="001037EA" w14:paraId="3799DAF6" w14:textId="77777777" w:rsidTr="00E260C2">
        <w:tc>
          <w:tcPr>
            <w:tcW w:w="1393" w:type="dxa"/>
            <w:vMerge w:val="restart"/>
          </w:tcPr>
          <w:p w14:paraId="681F449C" w14:textId="77777777" w:rsidR="00713471" w:rsidRDefault="00713471" w:rsidP="00E260C2">
            <w:pPr>
              <w:jc w:val="center"/>
            </w:pPr>
            <w:r>
              <w:rPr>
                <w:rFonts w:hint="eastAsia"/>
              </w:rPr>
              <w:t>II-C-01-01(06)</w:t>
            </w:r>
            <w:r>
              <w:rPr>
                <w:rFonts w:hint="eastAsia"/>
              </w:rPr>
              <w:t>交班成功</w:t>
            </w:r>
          </w:p>
        </w:tc>
        <w:tc>
          <w:tcPr>
            <w:tcW w:w="1259" w:type="dxa"/>
          </w:tcPr>
          <w:p w14:paraId="129815ED" w14:textId="77777777" w:rsidR="00713471" w:rsidRDefault="00713471" w:rsidP="00E260C2">
            <w:pPr>
              <w:jc w:val="center"/>
            </w:pPr>
            <w:r>
              <w:rPr>
                <w:rFonts w:hint="eastAsia"/>
              </w:rPr>
              <w:t>弹框文案</w:t>
            </w:r>
          </w:p>
        </w:tc>
        <w:tc>
          <w:tcPr>
            <w:tcW w:w="4877" w:type="dxa"/>
          </w:tcPr>
          <w:p w14:paraId="6F8DE53C" w14:textId="77777777" w:rsidR="00713471" w:rsidRDefault="00713471" w:rsidP="00E260C2">
            <w:r>
              <w:rPr>
                <w:rFonts w:hint="eastAsia"/>
              </w:rPr>
              <w:t>1</w:t>
            </w:r>
            <w:r>
              <w:rPr>
                <w:rFonts w:hint="eastAsia"/>
              </w:rPr>
              <w:t>、由当班司机发起的交班，交班成功，提示“</w:t>
            </w:r>
            <w:r>
              <w:rPr>
                <w:rFonts w:hint="eastAsia"/>
              </w:rPr>
              <w:t>XX</w:t>
            </w:r>
            <w:r>
              <w:rPr>
                <w:rFonts w:hint="eastAsia"/>
              </w:rPr>
              <w:t>司机已接班，您可以好好休息了”</w:t>
            </w:r>
            <w:r>
              <w:rPr>
                <w:rFonts w:hint="eastAsia"/>
              </w:rPr>
              <w:t>,</w:t>
            </w:r>
            <w:r>
              <w:rPr>
                <w:rFonts w:hint="eastAsia"/>
              </w:rPr>
              <w:t>参见“</w:t>
            </w:r>
            <w:r>
              <w:rPr>
                <w:rFonts w:hint="eastAsia"/>
              </w:rPr>
              <w:t>II-C-01-01(06)</w:t>
            </w:r>
            <w:r>
              <w:rPr>
                <w:rFonts w:hint="eastAsia"/>
              </w:rPr>
              <w:t>”</w:t>
            </w:r>
            <w:r>
              <w:rPr>
                <w:rFonts w:hint="eastAsia"/>
              </w:rPr>
              <w:t>;</w:t>
            </w:r>
          </w:p>
          <w:p w14:paraId="31A01B38" w14:textId="77777777" w:rsidR="00713471" w:rsidRDefault="00713471" w:rsidP="00E260C2">
            <w:r>
              <w:rPr>
                <w:rFonts w:hint="eastAsia"/>
              </w:rPr>
              <w:t>2</w:t>
            </w:r>
            <w:r>
              <w:rPr>
                <w:rFonts w:hint="eastAsia"/>
              </w:rPr>
              <w:t>、由客服指派司机交班成功，提示“</w:t>
            </w:r>
            <w:r>
              <w:rPr>
                <w:rFonts w:hint="eastAsia"/>
              </w:rPr>
              <w:t>xx</w:t>
            </w:r>
            <w:r>
              <w:rPr>
                <w:rFonts w:hint="eastAsia"/>
              </w:rPr>
              <w:t>司机已由客服指派接班，您可以好好休息了”，参见“</w:t>
            </w:r>
            <w:r>
              <w:rPr>
                <w:rFonts w:hint="eastAsia"/>
              </w:rPr>
              <w:t>II-C-01-01(07)</w:t>
            </w:r>
            <w:r>
              <w:rPr>
                <w:rFonts w:hint="eastAsia"/>
              </w:rPr>
              <w:t>”。</w:t>
            </w:r>
          </w:p>
          <w:p w14:paraId="664106E3" w14:textId="77777777" w:rsidR="00713471" w:rsidRDefault="00713471" w:rsidP="00E260C2">
            <w:r>
              <w:rPr>
                <w:rFonts w:hint="eastAsia"/>
              </w:rPr>
              <w:t>3</w:t>
            </w:r>
            <w:r>
              <w:rPr>
                <w:rFonts w:hint="eastAsia"/>
              </w:rPr>
              <w:t>、其中，</w:t>
            </w:r>
            <w:r>
              <w:rPr>
                <w:rFonts w:hint="eastAsia"/>
              </w:rPr>
              <w:t>xx</w:t>
            </w:r>
            <w:r>
              <w:rPr>
                <w:rFonts w:hint="eastAsia"/>
              </w:rPr>
              <w:t>是成功交班的司机姓名。</w:t>
            </w:r>
          </w:p>
        </w:tc>
        <w:tc>
          <w:tcPr>
            <w:tcW w:w="2433" w:type="dxa"/>
          </w:tcPr>
          <w:p w14:paraId="67B2209B" w14:textId="77777777" w:rsidR="00713471" w:rsidRDefault="00713471" w:rsidP="00E260C2"/>
        </w:tc>
      </w:tr>
      <w:tr w:rsidR="00713471" w:rsidRPr="001037EA" w14:paraId="4DB305CC" w14:textId="77777777" w:rsidTr="00E260C2">
        <w:tc>
          <w:tcPr>
            <w:tcW w:w="1393" w:type="dxa"/>
            <w:vMerge/>
          </w:tcPr>
          <w:p w14:paraId="2471E47D" w14:textId="77777777" w:rsidR="00713471" w:rsidRDefault="00713471" w:rsidP="00E260C2">
            <w:pPr>
              <w:jc w:val="center"/>
            </w:pPr>
          </w:p>
        </w:tc>
        <w:tc>
          <w:tcPr>
            <w:tcW w:w="1259" w:type="dxa"/>
          </w:tcPr>
          <w:p w14:paraId="40575013" w14:textId="77777777" w:rsidR="00713471" w:rsidRDefault="00713471" w:rsidP="00E260C2">
            <w:pPr>
              <w:jc w:val="center"/>
            </w:pPr>
            <w:r>
              <w:rPr>
                <w:rFonts w:hint="eastAsia"/>
              </w:rPr>
              <w:t>确定</w:t>
            </w:r>
            <w:r>
              <w:rPr>
                <w:rFonts w:hint="eastAsia"/>
              </w:rPr>
              <w:t>-</w:t>
            </w:r>
            <w:r>
              <w:rPr>
                <w:rFonts w:hint="eastAsia"/>
              </w:rPr>
              <w:t>按钮</w:t>
            </w:r>
          </w:p>
        </w:tc>
        <w:tc>
          <w:tcPr>
            <w:tcW w:w="4877" w:type="dxa"/>
          </w:tcPr>
          <w:p w14:paraId="70A7B95F" w14:textId="77777777" w:rsidR="00713471" w:rsidRDefault="00713471" w:rsidP="00E260C2">
            <w:r>
              <w:rPr>
                <w:rFonts w:hint="eastAsia"/>
              </w:rPr>
              <w:t>点击【确定】，关闭当前弹框，隐藏黑色遮罩。进入“您已歇班”首页，语音播报“您已歇班”，参见“</w:t>
            </w:r>
            <w:r>
              <w:rPr>
                <w:rFonts w:hint="eastAsia"/>
              </w:rPr>
              <w:t>II-C-01-01(08)</w:t>
            </w:r>
            <w:r>
              <w:rPr>
                <w:rFonts w:hint="eastAsia"/>
              </w:rPr>
              <w:t>”。</w:t>
            </w:r>
          </w:p>
        </w:tc>
        <w:tc>
          <w:tcPr>
            <w:tcW w:w="2433" w:type="dxa"/>
          </w:tcPr>
          <w:p w14:paraId="6D7F74DC" w14:textId="77777777" w:rsidR="00713471" w:rsidRDefault="00713471" w:rsidP="00E260C2"/>
        </w:tc>
      </w:tr>
      <w:tr w:rsidR="00713471" w:rsidRPr="001037EA" w14:paraId="68095C52" w14:textId="77777777" w:rsidTr="00E260C2">
        <w:tc>
          <w:tcPr>
            <w:tcW w:w="1393" w:type="dxa"/>
            <w:vMerge w:val="restart"/>
          </w:tcPr>
          <w:p w14:paraId="67F22FE9" w14:textId="77777777" w:rsidR="00713471" w:rsidRDefault="00713471" w:rsidP="00E260C2">
            <w:pPr>
              <w:jc w:val="center"/>
            </w:pPr>
            <w:r>
              <w:rPr>
                <w:rFonts w:hint="eastAsia"/>
              </w:rPr>
              <w:t>II-C-01-01(08)</w:t>
            </w:r>
          </w:p>
          <w:p w14:paraId="5124DE73" w14:textId="77777777" w:rsidR="00713471" w:rsidRDefault="00713471" w:rsidP="00E260C2">
            <w:pPr>
              <w:jc w:val="center"/>
            </w:pPr>
            <w:r>
              <w:rPr>
                <w:rFonts w:hint="eastAsia"/>
              </w:rPr>
              <w:t>您已歇班</w:t>
            </w:r>
          </w:p>
        </w:tc>
        <w:tc>
          <w:tcPr>
            <w:tcW w:w="1259" w:type="dxa"/>
          </w:tcPr>
          <w:p w14:paraId="0E76D5B2" w14:textId="77777777" w:rsidR="00713471" w:rsidRDefault="00713471" w:rsidP="00E260C2">
            <w:pPr>
              <w:jc w:val="center"/>
            </w:pPr>
            <w:r>
              <w:rPr>
                <w:rFonts w:hint="eastAsia"/>
              </w:rPr>
              <w:t>说明</w:t>
            </w:r>
          </w:p>
        </w:tc>
        <w:tc>
          <w:tcPr>
            <w:tcW w:w="4877" w:type="dxa"/>
          </w:tcPr>
          <w:p w14:paraId="7FF0C110" w14:textId="77777777" w:rsidR="00713471" w:rsidRDefault="00713471" w:rsidP="00E260C2">
            <w:r>
              <w:rPr>
                <w:rFonts w:hint="eastAsia"/>
              </w:rPr>
              <w:t>首页上半部分切换成“您已歇班”字段；</w:t>
            </w:r>
          </w:p>
        </w:tc>
        <w:tc>
          <w:tcPr>
            <w:tcW w:w="2433" w:type="dxa"/>
          </w:tcPr>
          <w:p w14:paraId="522B73E1" w14:textId="77777777" w:rsidR="00713471" w:rsidRDefault="00713471" w:rsidP="00E260C2"/>
        </w:tc>
      </w:tr>
      <w:tr w:rsidR="00713471" w:rsidRPr="001037EA" w14:paraId="77A67715" w14:textId="77777777" w:rsidTr="00E260C2">
        <w:tc>
          <w:tcPr>
            <w:tcW w:w="1393" w:type="dxa"/>
            <w:vMerge/>
          </w:tcPr>
          <w:p w14:paraId="4A27B0F9" w14:textId="77777777" w:rsidR="00713471" w:rsidRDefault="00713471" w:rsidP="00E260C2">
            <w:pPr>
              <w:jc w:val="center"/>
            </w:pPr>
          </w:p>
        </w:tc>
        <w:tc>
          <w:tcPr>
            <w:tcW w:w="1259" w:type="dxa"/>
          </w:tcPr>
          <w:p w14:paraId="6FBD0B9C" w14:textId="77777777" w:rsidR="00713471" w:rsidRDefault="00713471" w:rsidP="00E260C2">
            <w:pPr>
              <w:jc w:val="center"/>
            </w:pPr>
            <w:r>
              <w:rPr>
                <w:rFonts w:hint="eastAsia"/>
              </w:rPr>
              <w:t>其他元素</w:t>
            </w:r>
          </w:p>
        </w:tc>
        <w:tc>
          <w:tcPr>
            <w:tcW w:w="4877" w:type="dxa"/>
          </w:tcPr>
          <w:p w14:paraId="427340A1" w14:textId="77777777" w:rsidR="00713471" w:rsidRDefault="00713471" w:rsidP="00E260C2">
            <w:r>
              <w:rPr>
                <w:rFonts w:hint="eastAsia"/>
              </w:rPr>
              <w:t>描述同“</w:t>
            </w:r>
            <w:r>
              <w:rPr>
                <w:rFonts w:hint="eastAsia"/>
              </w:rPr>
              <w:t>II-C-01-01(01)</w:t>
            </w:r>
            <w:r>
              <w:rPr>
                <w:rFonts w:hint="eastAsia"/>
              </w:rPr>
              <w:t>”页面。</w:t>
            </w:r>
          </w:p>
        </w:tc>
        <w:tc>
          <w:tcPr>
            <w:tcW w:w="2433" w:type="dxa"/>
          </w:tcPr>
          <w:p w14:paraId="5A833C20" w14:textId="77777777" w:rsidR="00713471" w:rsidRDefault="00713471" w:rsidP="00E260C2"/>
        </w:tc>
      </w:tr>
    </w:tbl>
    <w:p w14:paraId="48334A34" w14:textId="77777777" w:rsidR="00713471" w:rsidRPr="0043783C" w:rsidRDefault="00713471" w:rsidP="00713471"/>
    <w:p w14:paraId="72B2842E" w14:textId="77777777" w:rsidR="00713471" w:rsidRPr="001B72FB" w:rsidRDefault="00713471" w:rsidP="00713471">
      <w:pPr>
        <w:pStyle w:val="6"/>
      </w:pPr>
      <w:r>
        <w:rPr>
          <w:rFonts w:hint="eastAsia"/>
        </w:rPr>
        <w:lastRenderedPageBreak/>
        <w:t>接班</w:t>
      </w:r>
    </w:p>
    <w:p w14:paraId="4585CA01" w14:textId="77777777" w:rsidR="00713471" w:rsidRDefault="00713471" w:rsidP="00713471">
      <w:pPr>
        <w:pStyle w:val="7"/>
      </w:pPr>
      <w:r>
        <w:rPr>
          <w:rFonts w:hint="eastAsia"/>
        </w:rPr>
        <w:t>业务流程</w:t>
      </w:r>
    </w:p>
    <w:p w14:paraId="38A3546B" w14:textId="77777777" w:rsidR="00713471" w:rsidRPr="00014EB2" w:rsidRDefault="00713471" w:rsidP="00713471">
      <w:r w:rsidRPr="00014EB2">
        <w:rPr>
          <w:rFonts w:hint="eastAsia"/>
        </w:rPr>
        <w:t>【参见</w:t>
      </w:r>
      <w:r w:rsidRPr="00014EB2">
        <w:rPr>
          <w:rFonts w:hint="eastAsia"/>
        </w:rPr>
        <w:t>F-06</w:t>
      </w:r>
      <w:r w:rsidRPr="00014EB2">
        <w:rPr>
          <w:rFonts w:hint="eastAsia"/>
        </w:rPr>
        <w:t>出租车司机交接班流程】</w:t>
      </w:r>
    </w:p>
    <w:p w14:paraId="6CEA4E5B" w14:textId="77777777" w:rsidR="00713471" w:rsidRDefault="00713471" w:rsidP="00713471">
      <w:pPr>
        <w:pStyle w:val="7"/>
      </w:pPr>
      <w:r>
        <w:rPr>
          <w:rFonts w:hint="eastAsia"/>
        </w:rPr>
        <w:t>用例描述</w:t>
      </w:r>
    </w:p>
    <w:p w14:paraId="73CCEFD1" w14:textId="77777777" w:rsidR="00713471" w:rsidRPr="009D78A7" w:rsidRDefault="00713471" w:rsidP="00713471">
      <w:r>
        <w:rPr>
          <w:rFonts w:hint="eastAsia"/>
        </w:rPr>
        <w:t>出租车司机登录成功，进入到</w:t>
      </w:r>
      <w:r>
        <w:rPr>
          <w:rFonts w:hint="eastAsia"/>
        </w:rPr>
        <w:t>app</w:t>
      </w:r>
      <w:r>
        <w:rPr>
          <w:rFonts w:hint="eastAsia"/>
        </w:rPr>
        <w:t>首页面，等</w:t>
      </w:r>
      <w:r w:rsidRPr="00014EB2">
        <w:rPr>
          <w:rFonts w:hint="eastAsia"/>
        </w:rPr>
        <w:t>待当班</w:t>
      </w:r>
      <w:r>
        <w:rPr>
          <w:rFonts w:hint="eastAsia"/>
        </w:rPr>
        <w:t>司机发起交班申请。</w:t>
      </w:r>
    </w:p>
    <w:p w14:paraId="18192162" w14:textId="77777777" w:rsidR="00713471" w:rsidRDefault="00713471" w:rsidP="00713471">
      <w:pPr>
        <w:pStyle w:val="7"/>
      </w:pPr>
      <w:r>
        <w:rPr>
          <w:rFonts w:hint="eastAsia"/>
        </w:rPr>
        <w:t>元素规则</w:t>
      </w:r>
    </w:p>
    <w:tbl>
      <w:tblPr>
        <w:tblStyle w:val="af1"/>
        <w:tblW w:w="0" w:type="auto"/>
        <w:tblLook w:val="04A0" w:firstRow="1" w:lastRow="0" w:firstColumn="1" w:lastColumn="0" w:noHBand="0" w:noVBand="1"/>
      </w:tblPr>
      <w:tblGrid>
        <w:gridCol w:w="1526"/>
        <w:gridCol w:w="1417"/>
        <w:gridCol w:w="4528"/>
        <w:gridCol w:w="2491"/>
      </w:tblGrid>
      <w:tr w:rsidR="00713471" w14:paraId="23FD569B" w14:textId="77777777" w:rsidTr="00E260C2">
        <w:tc>
          <w:tcPr>
            <w:tcW w:w="1526" w:type="dxa"/>
            <w:shd w:val="clear" w:color="auto" w:fill="BFBFBF" w:themeFill="background1" w:themeFillShade="BF"/>
          </w:tcPr>
          <w:p w14:paraId="17227B34"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14:paraId="20DD4220" w14:textId="77777777" w:rsidR="00713471" w:rsidRPr="007F7CC3" w:rsidRDefault="00713471" w:rsidP="00E260C2">
            <w:pPr>
              <w:jc w:val="center"/>
              <w:rPr>
                <w:b/>
              </w:rPr>
            </w:pPr>
            <w:r w:rsidRPr="007F7CC3">
              <w:rPr>
                <w:rFonts w:hint="eastAsia"/>
                <w:b/>
              </w:rPr>
              <w:t>元素名称</w:t>
            </w:r>
          </w:p>
        </w:tc>
        <w:tc>
          <w:tcPr>
            <w:tcW w:w="4528" w:type="dxa"/>
            <w:shd w:val="clear" w:color="auto" w:fill="BFBFBF" w:themeFill="background1" w:themeFillShade="BF"/>
          </w:tcPr>
          <w:p w14:paraId="633E7CFF"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6F4E2564" w14:textId="77777777" w:rsidR="00713471" w:rsidRPr="007F7CC3" w:rsidRDefault="00713471" w:rsidP="00E260C2">
            <w:pPr>
              <w:jc w:val="center"/>
              <w:rPr>
                <w:b/>
              </w:rPr>
            </w:pPr>
            <w:r w:rsidRPr="007F7CC3">
              <w:rPr>
                <w:rFonts w:hint="eastAsia"/>
                <w:b/>
              </w:rPr>
              <w:t>异常处理</w:t>
            </w:r>
          </w:p>
        </w:tc>
      </w:tr>
      <w:tr w:rsidR="00713471" w14:paraId="09D1CE2C" w14:textId="77777777" w:rsidTr="00E260C2">
        <w:tc>
          <w:tcPr>
            <w:tcW w:w="1526" w:type="dxa"/>
            <w:vMerge w:val="restart"/>
          </w:tcPr>
          <w:p w14:paraId="48F033BA" w14:textId="77777777" w:rsidR="00713471" w:rsidRDefault="00713471" w:rsidP="00E260C2">
            <w:pPr>
              <w:jc w:val="center"/>
            </w:pPr>
            <w:r>
              <w:rPr>
                <w:rFonts w:hint="eastAsia"/>
              </w:rPr>
              <w:t>II-C-01-02(01)</w:t>
            </w:r>
          </w:p>
        </w:tc>
        <w:tc>
          <w:tcPr>
            <w:tcW w:w="1417" w:type="dxa"/>
          </w:tcPr>
          <w:p w14:paraId="41FD41FC" w14:textId="77777777" w:rsidR="00713471" w:rsidRDefault="00713471" w:rsidP="00E260C2">
            <w:pPr>
              <w:jc w:val="center"/>
            </w:pPr>
            <w:r>
              <w:rPr>
                <w:rFonts w:hint="eastAsia"/>
              </w:rPr>
              <w:t>说明</w:t>
            </w:r>
          </w:p>
        </w:tc>
        <w:tc>
          <w:tcPr>
            <w:tcW w:w="4528" w:type="dxa"/>
          </w:tcPr>
          <w:p w14:paraId="2BD92B1A" w14:textId="77777777" w:rsidR="00713471" w:rsidRDefault="00713471" w:rsidP="00E260C2">
            <w:r>
              <w:rPr>
                <w:rFonts w:hint="eastAsia"/>
              </w:rPr>
              <w:t>1</w:t>
            </w:r>
            <w:r>
              <w:rPr>
                <w:rFonts w:hint="eastAsia"/>
              </w:rPr>
              <w:t>、歇班司机，登录成功，进入当前首页面。</w:t>
            </w:r>
          </w:p>
          <w:p w14:paraId="45575405" w14:textId="77777777" w:rsidR="00713471" w:rsidRPr="00A74C24" w:rsidRDefault="00713471" w:rsidP="00E260C2">
            <w:r>
              <w:rPr>
                <w:rFonts w:hint="eastAsia"/>
              </w:rPr>
              <w:t>2</w:t>
            </w:r>
            <w:r>
              <w:rPr>
                <w:rFonts w:hint="eastAsia"/>
              </w:rPr>
              <w:t>、收到系统推送的当班司机发起的交班申请，则显示“接班提醒”弹框，样式参见“</w:t>
            </w:r>
            <w:r>
              <w:rPr>
                <w:rFonts w:hint="eastAsia"/>
              </w:rPr>
              <w:t>II-C-01-02(02)</w:t>
            </w:r>
            <w:r>
              <w:rPr>
                <w:rFonts w:hint="eastAsia"/>
              </w:rPr>
              <w:t>”</w:t>
            </w:r>
          </w:p>
        </w:tc>
        <w:tc>
          <w:tcPr>
            <w:tcW w:w="2491" w:type="dxa"/>
          </w:tcPr>
          <w:p w14:paraId="423F19E9" w14:textId="77777777" w:rsidR="00713471" w:rsidRDefault="00713471" w:rsidP="00E260C2"/>
        </w:tc>
      </w:tr>
      <w:tr w:rsidR="00713471" w14:paraId="2A4FE5EE" w14:textId="77777777" w:rsidTr="00E260C2">
        <w:tc>
          <w:tcPr>
            <w:tcW w:w="1526" w:type="dxa"/>
            <w:vMerge/>
          </w:tcPr>
          <w:p w14:paraId="50DF2F3F" w14:textId="77777777" w:rsidR="00713471" w:rsidRDefault="00713471" w:rsidP="00E260C2">
            <w:pPr>
              <w:jc w:val="center"/>
            </w:pPr>
          </w:p>
        </w:tc>
        <w:tc>
          <w:tcPr>
            <w:tcW w:w="1417" w:type="dxa"/>
          </w:tcPr>
          <w:p w14:paraId="1D2465BF" w14:textId="77777777" w:rsidR="00713471" w:rsidRDefault="00713471" w:rsidP="00E260C2">
            <w:pPr>
              <w:jc w:val="center"/>
            </w:pPr>
            <w:r>
              <w:rPr>
                <w:rFonts w:hint="eastAsia"/>
              </w:rPr>
              <w:t>其他元素</w:t>
            </w:r>
          </w:p>
        </w:tc>
        <w:tc>
          <w:tcPr>
            <w:tcW w:w="4528" w:type="dxa"/>
          </w:tcPr>
          <w:p w14:paraId="18600C68" w14:textId="77777777" w:rsidR="00713471" w:rsidRDefault="00713471" w:rsidP="00E260C2">
            <w:r>
              <w:rPr>
                <w:rFonts w:hint="eastAsia"/>
              </w:rPr>
              <w:t>1</w:t>
            </w:r>
            <w:r>
              <w:rPr>
                <w:rFonts w:hint="eastAsia"/>
              </w:rPr>
              <w:t>、与“</w:t>
            </w:r>
            <w:r>
              <w:rPr>
                <w:rFonts w:hint="eastAsia"/>
              </w:rPr>
              <w:t>II-C-01-01(01)</w:t>
            </w:r>
            <w:r>
              <w:rPr>
                <w:rFonts w:hint="eastAsia"/>
              </w:rPr>
              <w:t>”页面相同元素说明，可参见其元素描述。</w:t>
            </w:r>
          </w:p>
        </w:tc>
        <w:tc>
          <w:tcPr>
            <w:tcW w:w="2491" w:type="dxa"/>
          </w:tcPr>
          <w:p w14:paraId="37C8B837" w14:textId="77777777" w:rsidR="00713471" w:rsidRDefault="00713471" w:rsidP="00E260C2"/>
        </w:tc>
      </w:tr>
      <w:tr w:rsidR="00713471" w14:paraId="3B7CB2D8" w14:textId="77777777" w:rsidTr="00E260C2">
        <w:tc>
          <w:tcPr>
            <w:tcW w:w="1526" w:type="dxa"/>
            <w:vMerge w:val="restart"/>
          </w:tcPr>
          <w:p w14:paraId="5634AE08" w14:textId="77777777" w:rsidR="00713471" w:rsidRDefault="00713471" w:rsidP="00E260C2">
            <w:pPr>
              <w:jc w:val="center"/>
            </w:pPr>
            <w:r>
              <w:rPr>
                <w:rFonts w:hint="eastAsia"/>
              </w:rPr>
              <w:t>II-C-01-02(02)</w:t>
            </w:r>
          </w:p>
        </w:tc>
        <w:tc>
          <w:tcPr>
            <w:tcW w:w="1417" w:type="dxa"/>
          </w:tcPr>
          <w:p w14:paraId="3E054931" w14:textId="77777777" w:rsidR="00713471" w:rsidRPr="00014EB2" w:rsidRDefault="00713471" w:rsidP="00E260C2">
            <w:pPr>
              <w:jc w:val="center"/>
            </w:pPr>
            <w:r w:rsidRPr="00014EB2">
              <w:rPr>
                <w:rFonts w:hint="eastAsia"/>
              </w:rPr>
              <w:t>说明</w:t>
            </w:r>
          </w:p>
        </w:tc>
        <w:tc>
          <w:tcPr>
            <w:tcW w:w="4528" w:type="dxa"/>
          </w:tcPr>
          <w:p w14:paraId="6BD59FEF" w14:textId="77777777" w:rsidR="00713471" w:rsidRPr="00014EB2" w:rsidRDefault="00713471" w:rsidP="00E260C2">
            <w:r w:rsidRPr="00014EB2">
              <w:rPr>
                <w:rFonts w:hint="eastAsia"/>
              </w:rPr>
              <w:t>1</w:t>
            </w:r>
            <w:r w:rsidRPr="00014EB2">
              <w:rPr>
                <w:rFonts w:hint="eastAsia"/>
              </w:rPr>
              <w:t>、“接班提醒”弹框的显示有时间限制。即超过系统设定的交班时长时，“接班提醒”弹框隐藏，不再显示，直至对班司机重新发起交班申请或客服指派接班。</w:t>
            </w:r>
          </w:p>
        </w:tc>
        <w:tc>
          <w:tcPr>
            <w:tcW w:w="2491" w:type="dxa"/>
          </w:tcPr>
          <w:p w14:paraId="7D658A6F" w14:textId="77777777" w:rsidR="00713471" w:rsidRDefault="00713471" w:rsidP="00E260C2"/>
        </w:tc>
      </w:tr>
      <w:tr w:rsidR="00713471" w14:paraId="334E336F" w14:textId="77777777" w:rsidTr="00E260C2">
        <w:tc>
          <w:tcPr>
            <w:tcW w:w="1526" w:type="dxa"/>
            <w:vMerge/>
          </w:tcPr>
          <w:p w14:paraId="39E5DF50" w14:textId="77777777" w:rsidR="00713471" w:rsidRDefault="00713471" w:rsidP="00E260C2">
            <w:pPr>
              <w:jc w:val="center"/>
            </w:pPr>
          </w:p>
        </w:tc>
        <w:tc>
          <w:tcPr>
            <w:tcW w:w="1417" w:type="dxa"/>
          </w:tcPr>
          <w:p w14:paraId="42B4C78B" w14:textId="77777777" w:rsidR="00713471" w:rsidRDefault="00713471" w:rsidP="00E260C2">
            <w:pPr>
              <w:jc w:val="center"/>
            </w:pPr>
            <w:r>
              <w:rPr>
                <w:rFonts w:hint="eastAsia"/>
              </w:rPr>
              <w:t>关闭</w:t>
            </w:r>
            <w:r>
              <w:rPr>
                <w:rFonts w:hint="eastAsia"/>
              </w:rPr>
              <w:t>-icon</w:t>
            </w:r>
          </w:p>
        </w:tc>
        <w:tc>
          <w:tcPr>
            <w:tcW w:w="4528" w:type="dxa"/>
          </w:tcPr>
          <w:p w14:paraId="2C580447" w14:textId="77777777" w:rsidR="00713471" w:rsidRDefault="00713471" w:rsidP="00E260C2">
            <w:r>
              <w:rPr>
                <w:rFonts w:hint="eastAsia"/>
              </w:rPr>
              <w:t>1</w:t>
            </w:r>
            <w:r>
              <w:rPr>
                <w:rFonts w:hint="eastAsia"/>
              </w:rPr>
              <w:t>、点击，显示提示弹框，参见“</w:t>
            </w:r>
            <w:r>
              <w:rPr>
                <w:rFonts w:hint="eastAsia"/>
              </w:rPr>
              <w:t>II-C-01-02(03)</w:t>
            </w:r>
            <w:r>
              <w:rPr>
                <w:rFonts w:hint="eastAsia"/>
              </w:rPr>
              <w:t>”。</w:t>
            </w:r>
          </w:p>
        </w:tc>
        <w:tc>
          <w:tcPr>
            <w:tcW w:w="2491" w:type="dxa"/>
          </w:tcPr>
          <w:p w14:paraId="47A8D708" w14:textId="77777777" w:rsidR="00713471" w:rsidRDefault="00713471" w:rsidP="00E260C2"/>
        </w:tc>
      </w:tr>
      <w:tr w:rsidR="00713471" w14:paraId="28161C31" w14:textId="77777777" w:rsidTr="00E260C2">
        <w:tc>
          <w:tcPr>
            <w:tcW w:w="1526" w:type="dxa"/>
            <w:vMerge/>
          </w:tcPr>
          <w:p w14:paraId="5A1807E2" w14:textId="77777777" w:rsidR="00713471" w:rsidRDefault="00713471" w:rsidP="00E260C2">
            <w:pPr>
              <w:jc w:val="center"/>
            </w:pPr>
          </w:p>
        </w:tc>
        <w:tc>
          <w:tcPr>
            <w:tcW w:w="1417" w:type="dxa"/>
          </w:tcPr>
          <w:p w14:paraId="66F34BC8" w14:textId="77777777" w:rsidR="00713471" w:rsidRDefault="00713471" w:rsidP="00E260C2">
            <w:pPr>
              <w:jc w:val="center"/>
            </w:pPr>
            <w:r>
              <w:rPr>
                <w:rFonts w:hint="eastAsia"/>
              </w:rPr>
              <w:t>接班</w:t>
            </w:r>
            <w:r>
              <w:rPr>
                <w:rFonts w:hint="eastAsia"/>
              </w:rPr>
              <w:t>-</w:t>
            </w:r>
            <w:r>
              <w:rPr>
                <w:rFonts w:hint="eastAsia"/>
              </w:rPr>
              <w:t>按钮</w:t>
            </w:r>
          </w:p>
        </w:tc>
        <w:tc>
          <w:tcPr>
            <w:tcW w:w="4528" w:type="dxa"/>
          </w:tcPr>
          <w:p w14:paraId="1EAF19F7" w14:textId="77777777" w:rsidR="00713471" w:rsidRPr="00014EB2" w:rsidRDefault="00713471" w:rsidP="00E260C2">
            <w:r w:rsidRPr="00014EB2">
              <w:rPr>
                <w:rFonts w:hint="eastAsia"/>
              </w:rPr>
              <w:t>1</w:t>
            </w:r>
            <w:r w:rsidRPr="00014EB2">
              <w:rPr>
                <w:rFonts w:hint="eastAsia"/>
              </w:rPr>
              <w:t>、点击，须检测司机与交接班车辆绑定情况。</w:t>
            </w:r>
          </w:p>
          <w:p w14:paraId="3E83D832" w14:textId="77777777" w:rsidR="00713471" w:rsidRPr="00014EB2" w:rsidRDefault="00713471" w:rsidP="00713471">
            <w:pPr>
              <w:pStyle w:val="af0"/>
              <w:numPr>
                <w:ilvl w:val="0"/>
                <w:numId w:val="85"/>
              </w:numPr>
              <w:ind w:firstLineChars="0"/>
            </w:pPr>
            <w:r w:rsidRPr="00014EB2">
              <w:rPr>
                <w:rFonts w:hint="eastAsia"/>
              </w:rPr>
              <w:t>若已经被解绑，点击“接班”，显示提示弹框。弹框标题：“接班失败”；弹框内容：“您已被解绑，请联系客服”；弹框按钮字段：“我知道了”。</w:t>
            </w:r>
          </w:p>
          <w:p w14:paraId="6309CA3B" w14:textId="77777777" w:rsidR="00713471" w:rsidRPr="00014EB2" w:rsidRDefault="00713471" w:rsidP="00713471">
            <w:pPr>
              <w:pStyle w:val="af0"/>
              <w:numPr>
                <w:ilvl w:val="0"/>
                <w:numId w:val="85"/>
              </w:numPr>
              <w:ind w:firstLineChars="0"/>
            </w:pPr>
            <w:r w:rsidRPr="00014EB2">
              <w:rPr>
                <w:rFonts w:hint="eastAsia"/>
              </w:rPr>
              <w:t>若未被解绑，则判断是否接班成功。若接班成功，则显示“接班成功”提示弹框</w:t>
            </w:r>
            <w:r w:rsidRPr="00014EB2">
              <w:rPr>
                <w:rFonts w:hint="eastAsia"/>
              </w:rPr>
              <w:t>:</w:t>
            </w:r>
          </w:p>
          <w:p w14:paraId="09A031FF" w14:textId="77777777" w:rsidR="00713471" w:rsidRPr="00014EB2" w:rsidRDefault="00713471" w:rsidP="00713471">
            <w:pPr>
              <w:pStyle w:val="af0"/>
              <w:numPr>
                <w:ilvl w:val="0"/>
                <w:numId w:val="86"/>
              </w:numPr>
              <w:ind w:firstLineChars="0"/>
            </w:pPr>
            <w:r w:rsidRPr="00014EB2">
              <w:rPr>
                <w:rFonts w:hint="eastAsia"/>
              </w:rPr>
              <w:t>若是当班司机发起的接班，接班成功，则提示“今日由您当班，存在未完成任务，请尽</w:t>
            </w:r>
            <w:r w:rsidRPr="00014EB2">
              <w:rPr>
                <w:rFonts w:hint="eastAsia"/>
              </w:rPr>
              <w:lastRenderedPageBreak/>
              <w:t>快打卡上班，努力加油哦！”，样式参见“</w:t>
            </w:r>
            <w:r w:rsidRPr="00014EB2">
              <w:rPr>
                <w:rFonts w:hint="eastAsia"/>
              </w:rPr>
              <w:t>II-C-01-02(04)</w:t>
            </w:r>
            <w:r w:rsidRPr="00014EB2">
              <w:rPr>
                <w:rFonts w:hint="eastAsia"/>
              </w:rPr>
              <w:t>”</w:t>
            </w:r>
            <w:r w:rsidRPr="00014EB2">
              <w:rPr>
                <w:rFonts w:hint="eastAsia"/>
              </w:rPr>
              <w:t>;</w:t>
            </w:r>
          </w:p>
          <w:p w14:paraId="61AAC114" w14:textId="77777777" w:rsidR="00713471" w:rsidRPr="00014EB2" w:rsidRDefault="00713471" w:rsidP="00713471">
            <w:pPr>
              <w:pStyle w:val="af0"/>
              <w:numPr>
                <w:ilvl w:val="0"/>
                <w:numId w:val="86"/>
              </w:numPr>
              <w:ind w:firstLineChars="0"/>
            </w:pPr>
            <w:r w:rsidRPr="00014EB2">
              <w:rPr>
                <w:rFonts w:hint="eastAsia"/>
              </w:rPr>
              <w:t>若是由客服指派的接班，接班成功，则提示“客服已指派您上班，存在未完成任务，请尽快打卡上班，努力加油哦”，样式参见“</w:t>
            </w:r>
            <w:r w:rsidRPr="00014EB2">
              <w:rPr>
                <w:rFonts w:hint="eastAsia"/>
              </w:rPr>
              <w:t>II-C-01-02(05)</w:t>
            </w:r>
            <w:r w:rsidRPr="00014EB2">
              <w:rPr>
                <w:rFonts w:hint="eastAsia"/>
              </w:rPr>
              <w:t>”</w:t>
            </w:r>
          </w:p>
          <w:p w14:paraId="6EBDF401" w14:textId="77777777" w:rsidR="00713471" w:rsidRPr="00014EB2" w:rsidRDefault="00713471" w:rsidP="00713471">
            <w:pPr>
              <w:pStyle w:val="af0"/>
              <w:numPr>
                <w:ilvl w:val="0"/>
                <w:numId w:val="86"/>
              </w:numPr>
              <w:ind w:firstLineChars="0"/>
            </w:pPr>
            <w:r w:rsidRPr="00014EB2">
              <w:rPr>
                <w:rFonts w:hint="eastAsia"/>
              </w:rPr>
              <w:t>点击“确定”，则关闭当前弹框，遮罩隐藏，进入“下滑开始上班”页面，样式参见“</w:t>
            </w:r>
            <w:r w:rsidRPr="00014EB2">
              <w:rPr>
                <w:rFonts w:hint="eastAsia"/>
              </w:rPr>
              <w:t>II-C-01-02(06)</w:t>
            </w:r>
            <w:r w:rsidRPr="00014EB2">
              <w:rPr>
                <w:rFonts w:hint="eastAsia"/>
              </w:rPr>
              <w:t>”页面；</w:t>
            </w:r>
          </w:p>
          <w:p w14:paraId="0846BF1B" w14:textId="77777777" w:rsidR="00713471" w:rsidRPr="00014EB2" w:rsidRDefault="00713471" w:rsidP="00713471">
            <w:pPr>
              <w:pStyle w:val="af0"/>
              <w:numPr>
                <w:ilvl w:val="0"/>
                <w:numId w:val="86"/>
              </w:numPr>
              <w:ind w:firstLineChars="0"/>
            </w:pPr>
            <w:r w:rsidRPr="00014EB2">
              <w:rPr>
                <w:rFonts w:hint="eastAsia"/>
              </w:rPr>
              <w:t>将反馈结果发送给当班司机，冒泡提示“交班成功”。</w:t>
            </w:r>
          </w:p>
        </w:tc>
        <w:tc>
          <w:tcPr>
            <w:tcW w:w="2491" w:type="dxa"/>
          </w:tcPr>
          <w:p w14:paraId="1D1E2249" w14:textId="77777777" w:rsidR="00713471" w:rsidRPr="00014EB2" w:rsidRDefault="00713471" w:rsidP="00E260C2">
            <w:r w:rsidRPr="00014EB2">
              <w:rPr>
                <w:rFonts w:hint="eastAsia"/>
              </w:rPr>
              <w:lastRenderedPageBreak/>
              <w:t>断网时，显示通用断网浮窗。</w:t>
            </w:r>
          </w:p>
        </w:tc>
      </w:tr>
      <w:tr w:rsidR="00713471" w14:paraId="7B8CB15F" w14:textId="77777777" w:rsidTr="00E260C2">
        <w:tc>
          <w:tcPr>
            <w:tcW w:w="1526" w:type="dxa"/>
            <w:vMerge w:val="restart"/>
          </w:tcPr>
          <w:p w14:paraId="73445D30" w14:textId="77777777" w:rsidR="00713471" w:rsidRDefault="00713471" w:rsidP="00E260C2">
            <w:pPr>
              <w:jc w:val="center"/>
            </w:pPr>
            <w:r>
              <w:rPr>
                <w:rFonts w:hint="eastAsia"/>
              </w:rPr>
              <w:t>II-C-01-02(03)</w:t>
            </w:r>
          </w:p>
        </w:tc>
        <w:tc>
          <w:tcPr>
            <w:tcW w:w="1417" w:type="dxa"/>
          </w:tcPr>
          <w:p w14:paraId="20B7EF07" w14:textId="77777777" w:rsidR="00713471" w:rsidRDefault="00713471" w:rsidP="00E260C2">
            <w:pPr>
              <w:jc w:val="center"/>
            </w:pPr>
            <w:r>
              <w:rPr>
                <w:rFonts w:hint="eastAsia"/>
              </w:rPr>
              <w:t>返回</w:t>
            </w:r>
            <w:r>
              <w:rPr>
                <w:rFonts w:hint="eastAsia"/>
              </w:rPr>
              <w:t>-</w:t>
            </w:r>
            <w:r>
              <w:rPr>
                <w:rFonts w:hint="eastAsia"/>
              </w:rPr>
              <w:t>按钮</w:t>
            </w:r>
          </w:p>
        </w:tc>
        <w:tc>
          <w:tcPr>
            <w:tcW w:w="4528" w:type="dxa"/>
          </w:tcPr>
          <w:p w14:paraId="4B59AB4C" w14:textId="77777777" w:rsidR="00713471" w:rsidRDefault="00713471" w:rsidP="00E260C2">
            <w:r>
              <w:rPr>
                <w:rFonts w:hint="eastAsia"/>
              </w:rPr>
              <w:t>1</w:t>
            </w:r>
            <w:r>
              <w:rPr>
                <w:rFonts w:hint="eastAsia"/>
              </w:rPr>
              <w:t>、点击，返回到“</w:t>
            </w:r>
            <w:r>
              <w:rPr>
                <w:rFonts w:hint="eastAsia"/>
              </w:rPr>
              <w:t>II-C-01-02(02)</w:t>
            </w:r>
            <w:r>
              <w:rPr>
                <w:rFonts w:hint="eastAsia"/>
              </w:rPr>
              <w:t>”页面；</w:t>
            </w:r>
          </w:p>
        </w:tc>
        <w:tc>
          <w:tcPr>
            <w:tcW w:w="2491" w:type="dxa"/>
          </w:tcPr>
          <w:p w14:paraId="4A0D4E96" w14:textId="77777777" w:rsidR="00713471" w:rsidRDefault="00713471" w:rsidP="00E260C2"/>
        </w:tc>
      </w:tr>
      <w:tr w:rsidR="00713471" w14:paraId="7C0462A4" w14:textId="77777777" w:rsidTr="00E260C2">
        <w:tc>
          <w:tcPr>
            <w:tcW w:w="1526" w:type="dxa"/>
            <w:vMerge/>
          </w:tcPr>
          <w:p w14:paraId="5F7D8464" w14:textId="77777777" w:rsidR="00713471" w:rsidRDefault="00713471" w:rsidP="00E260C2">
            <w:pPr>
              <w:jc w:val="center"/>
            </w:pPr>
          </w:p>
        </w:tc>
        <w:tc>
          <w:tcPr>
            <w:tcW w:w="1417" w:type="dxa"/>
          </w:tcPr>
          <w:p w14:paraId="6D4CEC55" w14:textId="77777777" w:rsidR="00713471" w:rsidRDefault="00713471" w:rsidP="00E260C2">
            <w:pPr>
              <w:jc w:val="center"/>
            </w:pPr>
            <w:r>
              <w:rPr>
                <w:rFonts w:hint="eastAsia"/>
              </w:rPr>
              <w:t>确定</w:t>
            </w:r>
            <w:r>
              <w:rPr>
                <w:rFonts w:hint="eastAsia"/>
              </w:rPr>
              <w:t>-</w:t>
            </w:r>
            <w:r>
              <w:rPr>
                <w:rFonts w:hint="eastAsia"/>
              </w:rPr>
              <w:t>按钮</w:t>
            </w:r>
          </w:p>
        </w:tc>
        <w:tc>
          <w:tcPr>
            <w:tcW w:w="4528" w:type="dxa"/>
          </w:tcPr>
          <w:p w14:paraId="3B136A52" w14:textId="77777777" w:rsidR="00713471" w:rsidRDefault="00713471" w:rsidP="00E260C2">
            <w:r>
              <w:rPr>
                <w:rFonts w:hint="eastAsia"/>
              </w:rPr>
              <w:t>1</w:t>
            </w:r>
            <w:r>
              <w:rPr>
                <w:rFonts w:hint="eastAsia"/>
              </w:rPr>
              <w:t>、点击，关闭当前弹框，隐藏遮罩，将反馈结果发送</w:t>
            </w:r>
            <w:r w:rsidRPr="00014EB2">
              <w:rPr>
                <w:rFonts w:hint="eastAsia"/>
              </w:rPr>
              <w:t>给当班司</w:t>
            </w:r>
            <w:r>
              <w:rPr>
                <w:rFonts w:hint="eastAsia"/>
              </w:rPr>
              <w:t>机，冒泡提示“交班失败”。</w:t>
            </w:r>
          </w:p>
        </w:tc>
        <w:tc>
          <w:tcPr>
            <w:tcW w:w="2491" w:type="dxa"/>
          </w:tcPr>
          <w:p w14:paraId="72E2A5ED" w14:textId="77777777" w:rsidR="00713471" w:rsidRDefault="00713471" w:rsidP="00E260C2"/>
        </w:tc>
      </w:tr>
    </w:tbl>
    <w:p w14:paraId="4F491CFF" w14:textId="77777777" w:rsidR="00713471" w:rsidRDefault="00713471" w:rsidP="00713471"/>
    <w:p w14:paraId="42EA405F" w14:textId="77777777" w:rsidR="00713471" w:rsidRDefault="00713471" w:rsidP="00713471">
      <w:pPr>
        <w:pStyle w:val="5"/>
      </w:pPr>
      <w:r>
        <w:rPr>
          <w:rFonts w:hint="eastAsia"/>
        </w:rPr>
        <w:t>无对班司机</w:t>
      </w:r>
    </w:p>
    <w:p w14:paraId="2FB45F45" w14:textId="77777777" w:rsidR="00713471" w:rsidRDefault="00713471" w:rsidP="00713471">
      <w:pPr>
        <w:pStyle w:val="6"/>
      </w:pPr>
      <w:r>
        <w:rPr>
          <w:rFonts w:hint="eastAsia"/>
        </w:rPr>
        <w:t>用例描述</w:t>
      </w:r>
    </w:p>
    <w:p w14:paraId="35B79CFA" w14:textId="77777777" w:rsidR="00713471" w:rsidRPr="00787934" w:rsidRDefault="00713471" w:rsidP="00713471">
      <w:r>
        <w:rPr>
          <w:rFonts w:hint="eastAsia"/>
        </w:rPr>
        <w:t>无对班司机，出租车司机下滑开始上班；点击【收工】，不再进行接单任务。【同一期】</w:t>
      </w:r>
    </w:p>
    <w:p w14:paraId="600E0486" w14:textId="77777777" w:rsidR="00713471" w:rsidRDefault="00713471" w:rsidP="00713471">
      <w:pPr>
        <w:pStyle w:val="6"/>
      </w:pPr>
      <w:r>
        <w:rPr>
          <w:rFonts w:hint="eastAsia"/>
        </w:rPr>
        <w:t>元素规则</w:t>
      </w:r>
    </w:p>
    <w:p w14:paraId="14D0837D" w14:textId="77777777" w:rsidR="00713471" w:rsidRPr="000D4EC2" w:rsidRDefault="00713471" w:rsidP="00713471"/>
    <w:tbl>
      <w:tblPr>
        <w:tblStyle w:val="af1"/>
        <w:tblW w:w="0" w:type="auto"/>
        <w:tblLook w:val="04A0" w:firstRow="1" w:lastRow="0" w:firstColumn="1" w:lastColumn="0" w:noHBand="0" w:noVBand="1"/>
      </w:tblPr>
      <w:tblGrid>
        <w:gridCol w:w="1242"/>
        <w:gridCol w:w="1418"/>
        <w:gridCol w:w="4961"/>
        <w:gridCol w:w="2341"/>
      </w:tblGrid>
      <w:tr w:rsidR="00713471" w:rsidRPr="00014EB2" w14:paraId="55C9D4F7" w14:textId="77777777" w:rsidTr="00E260C2">
        <w:tc>
          <w:tcPr>
            <w:tcW w:w="1242" w:type="dxa"/>
            <w:shd w:val="clear" w:color="auto" w:fill="BFBFBF" w:themeFill="background1" w:themeFillShade="BF"/>
          </w:tcPr>
          <w:p w14:paraId="1E512116" w14:textId="77777777" w:rsidR="00713471" w:rsidRPr="00014EB2" w:rsidRDefault="00713471" w:rsidP="00E260C2">
            <w:pPr>
              <w:jc w:val="center"/>
              <w:rPr>
                <w:b/>
              </w:rPr>
            </w:pPr>
            <w:r w:rsidRPr="00014EB2">
              <w:rPr>
                <w:rFonts w:hint="eastAsia"/>
                <w:b/>
              </w:rPr>
              <w:t>页面</w:t>
            </w:r>
            <w:r w:rsidRPr="00014EB2">
              <w:rPr>
                <w:rFonts w:hint="eastAsia"/>
                <w:b/>
              </w:rPr>
              <w:t>/</w:t>
            </w:r>
            <w:r w:rsidRPr="00014EB2">
              <w:rPr>
                <w:rFonts w:hint="eastAsia"/>
                <w:b/>
              </w:rPr>
              <w:t>界面</w:t>
            </w:r>
          </w:p>
        </w:tc>
        <w:tc>
          <w:tcPr>
            <w:tcW w:w="1418" w:type="dxa"/>
            <w:shd w:val="clear" w:color="auto" w:fill="BFBFBF" w:themeFill="background1" w:themeFillShade="BF"/>
          </w:tcPr>
          <w:p w14:paraId="296F1831" w14:textId="77777777" w:rsidR="00713471" w:rsidRPr="00014EB2" w:rsidRDefault="00713471" w:rsidP="00E260C2">
            <w:pPr>
              <w:jc w:val="center"/>
              <w:rPr>
                <w:b/>
              </w:rPr>
            </w:pPr>
            <w:r w:rsidRPr="00014EB2">
              <w:rPr>
                <w:rFonts w:hint="eastAsia"/>
                <w:b/>
              </w:rPr>
              <w:t>元素名称</w:t>
            </w:r>
          </w:p>
        </w:tc>
        <w:tc>
          <w:tcPr>
            <w:tcW w:w="4961" w:type="dxa"/>
            <w:shd w:val="clear" w:color="auto" w:fill="BFBFBF" w:themeFill="background1" w:themeFillShade="BF"/>
          </w:tcPr>
          <w:p w14:paraId="25FFE96B" w14:textId="77777777" w:rsidR="00713471" w:rsidRPr="00014EB2" w:rsidRDefault="00713471" w:rsidP="00E260C2">
            <w:pPr>
              <w:jc w:val="center"/>
              <w:rPr>
                <w:b/>
              </w:rPr>
            </w:pPr>
            <w:r w:rsidRPr="00014EB2">
              <w:rPr>
                <w:rFonts w:hint="eastAsia"/>
                <w:b/>
              </w:rPr>
              <w:t>描述</w:t>
            </w:r>
          </w:p>
        </w:tc>
        <w:tc>
          <w:tcPr>
            <w:tcW w:w="2341" w:type="dxa"/>
            <w:shd w:val="clear" w:color="auto" w:fill="BFBFBF" w:themeFill="background1" w:themeFillShade="BF"/>
          </w:tcPr>
          <w:p w14:paraId="65AA6AA3" w14:textId="77777777" w:rsidR="00713471" w:rsidRPr="00014EB2" w:rsidRDefault="00713471" w:rsidP="00E260C2">
            <w:pPr>
              <w:jc w:val="center"/>
              <w:rPr>
                <w:b/>
              </w:rPr>
            </w:pPr>
            <w:r w:rsidRPr="00014EB2">
              <w:rPr>
                <w:rFonts w:hint="eastAsia"/>
                <w:b/>
              </w:rPr>
              <w:t>异常处理</w:t>
            </w:r>
          </w:p>
        </w:tc>
      </w:tr>
      <w:tr w:rsidR="00713471" w:rsidRPr="00014EB2" w14:paraId="0F977446" w14:textId="77777777" w:rsidTr="00E260C2">
        <w:tc>
          <w:tcPr>
            <w:tcW w:w="1242" w:type="dxa"/>
            <w:vMerge w:val="restart"/>
          </w:tcPr>
          <w:p w14:paraId="3AFBFB32" w14:textId="77777777" w:rsidR="00713471" w:rsidRPr="00014EB2" w:rsidRDefault="00902FA9" w:rsidP="00902FA9">
            <w:pPr>
              <w:jc w:val="center"/>
            </w:pPr>
            <w:r>
              <w:rPr>
                <w:rFonts w:hint="eastAsia"/>
              </w:rPr>
              <w:t>II-C-02(01)</w:t>
            </w:r>
            <w:r w:rsidR="00713471" w:rsidRPr="00014EB2">
              <w:rPr>
                <w:rFonts w:hint="eastAsia"/>
              </w:rPr>
              <w:t>数据统计</w:t>
            </w:r>
          </w:p>
        </w:tc>
        <w:tc>
          <w:tcPr>
            <w:tcW w:w="1418" w:type="dxa"/>
          </w:tcPr>
          <w:p w14:paraId="6FE0837B" w14:textId="77777777" w:rsidR="00713471" w:rsidRPr="00014EB2" w:rsidRDefault="00713471" w:rsidP="00E260C2">
            <w:pPr>
              <w:jc w:val="center"/>
            </w:pPr>
            <w:r w:rsidRPr="00014EB2">
              <w:rPr>
                <w:rFonts w:hint="eastAsia"/>
              </w:rPr>
              <w:t>今日已完成</w:t>
            </w:r>
          </w:p>
        </w:tc>
        <w:tc>
          <w:tcPr>
            <w:tcW w:w="4961" w:type="dxa"/>
          </w:tcPr>
          <w:p w14:paraId="1320E91E" w14:textId="77777777" w:rsidR="00713471" w:rsidRPr="00014EB2" w:rsidRDefault="00713471" w:rsidP="00E260C2">
            <w:pPr>
              <w:jc w:val="left"/>
            </w:pPr>
            <w:r w:rsidRPr="00014EB2">
              <w:rPr>
                <w:rFonts w:hint="eastAsia"/>
              </w:rPr>
              <w:t>1</w:t>
            </w:r>
            <w:r w:rsidRPr="00014EB2">
              <w:rPr>
                <w:rFonts w:hint="eastAsia"/>
              </w:rPr>
              <w:t>、初始化默认数据为</w:t>
            </w:r>
            <w:r w:rsidRPr="00014EB2">
              <w:rPr>
                <w:rFonts w:hint="eastAsia"/>
              </w:rPr>
              <w:t>0</w:t>
            </w:r>
            <w:r w:rsidRPr="00014EB2">
              <w:rPr>
                <w:rFonts w:hint="eastAsia"/>
              </w:rPr>
              <w:t>；</w:t>
            </w:r>
          </w:p>
          <w:p w14:paraId="709BD8DF" w14:textId="77777777" w:rsidR="00713471" w:rsidRPr="00014EB2" w:rsidRDefault="00713471" w:rsidP="00E260C2">
            <w:pPr>
              <w:jc w:val="left"/>
            </w:pPr>
            <w:r w:rsidRPr="00014EB2">
              <w:rPr>
                <w:rFonts w:hint="eastAsia"/>
              </w:rPr>
              <w:t>2</w:t>
            </w:r>
            <w:r w:rsidRPr="00014EB2">
              <w:rPr>
                <w:rFonts w:hint="eastAsia"/>
              </w:rPr>
              <w:t>、根据司机今日“已完成”的订单数量显示统计值；</w:t>
            </w:r>
          </w:p>
          <w:p w14:paraId="25DBCCF6" w14:textId="77777777" w:rsidR="00713471" w:rsidRPr="00014EB2" w:rsidRDefault="00713471" w:rsidP="00E260C2">
            <w:pPr>
              <w:jc w:val="left"/>
            </w:pPr>
            <w:r w:rsidRPr="00014EB2">
              <w:rPr>
                <w:rFonts w:hint="eastAsia"/>
              </w:rPr>
              <w:t>3</w:t>
            </w:r>
            <w:r w:rsidRPr="00014EB2">
              <w:rPr>
                <w:rFonts w:hint="eastAsia"/>
              </w:rPr>
              <w:t>、统计数据为今日截止当前时间已行程结束的订单（包括：未支付、已支付状态的所有订单）。</w:t>
            </w:r>
          </w:p>
        </w:tc>
        <w:tc>
          <w:tcPr>
            <w:tcW w:w="2341" w:type="dxa"/>
          </w:tcPr>
          <w:p w14:paraId="7C52CD35" w14:textId="77777777" w:rsidR="00713471" w:rsidRPr="00014EB2" w:rsidRDefault="00713471" w:rsidP="00E260C2">
            <w:pPr>
              <w:jc w:val="left"/>
            </w:pPr>
          </w:p>
        </w:tc>
      </w:tr>
      <w:tr w:rsidR="00713471" w:rsidRPr="00014EB2" w14:paraId="19FA4A83" w14:textId="77777777" w:rsidTr="00E260C2">
        <w:tc>
          <w:tcPr>
            <w:tcW w:w="1242" w:type="dxa"/>
            <w:vMerge/>
          </w:tcPr>
          <w:p w14:paraId="40546B62" w14:textId="77777777" w:rsidR="00713471" w:rsidRPr="00014EB2" w:rsidRDefault="00713471" w:rsidP="00E260C2">
            <w:pPr>
              <w:jc w:val="center"/>
            </w:pPr>
          </w:p>
        </w:tc>
        <w:tc>
          <w:tcPr>
            <w:tcW w:w="1418" w:type="dxa"/>
          </w:tcPr>
          <w:p w14:paraId="01A87329" w14:textId="77777777" w:rsidR="00713471" w:rsidRPr="00014EB2" w:rsidRDefault="00713471" w:rsidP="00E260C2">
            <w:pPr>
              <w:jc w:val="center"/>
            </w:pPr>
            <w:r w:rsidRPr="00014EB2">
              <w:rPr>
                <w:rFonts w:hint="eastAsia"/>
              </w:rPr>
              <w:t>今日未完成</w:t>
            </w:r>
          </w:p>
        </w:tc>
        <w:tc>
          <w:tcPr>
            <w:tcW w:w="4961" w:type="dxa"/>
          </w:tcPr>
          <w:p w14:paraId="3656963B" w14:textId="77777777" w:rsidR="00713471" w:rsidRPr="00014EB2" w:rsidRDefault="00713471" w:rsidP="00E260C2">
            <w:pPr>
              <w:jc w:val="left"/>
            </w:pPr>
            <w:r w:rsidRPr="00014EB2">
              <w:rPr>
                <w:rFonts w:hint="eastAsia"/>
              </w:rPr>
              <w:t>1</w:t>
            </w:r>
            <w:r w:rsidRPr="00014EB2">
              <w:rPr>
                <w:rFonts w:hint="eastAsia"/>
              </w:rPr>
              <w:t>、初始化默认数据为</w:t>
            </w:r>
            <w:r w:rsidRPr="00014EB2">
              <w:rPr>
                <w:rFonts w:hint="eastAsia"/>
              </w:rPr>
              <w:t>0</w:t>
            </w:r>
            <w:r w:rsidRPr="00014EB2">
              <w:rPr>
                <w:rFonts w:hint="eastAsia"/>
              </w:rPr>
              <w:t>；</w:t>
            </w:r>
          </w:p>
          <w:p w14:paraId="32CE20F7" w14:textId="77777777" w:rsidR="00713471" w:rsidRPr="00014EB2" w:rsidRDefault="00713471" w:rsidP="00E260C2">
            <w:pPr>
              <w:jc w:val="left"/>
            </w:pPr>
            <w:r w:rsidRPr="00014EB2">
              <w:rPr>
                <w:rFonts w:hint="eastAsia"/>
              </w:rPr>
              <w:t>2</w:t>
            </w:r>
            <w:r w:rsidRPr="00014EB2">
              <w:rPr>
                <w:rFonts w:hint="eastAsia"/>
              </w:rPr>
              <w:t>、根据司机今日“待出行”的订单数量显示统计值；</w:t>
            </w:r>
          </w:p>
          <w:p w14:paraId="28D36645" w14:textId="77777777" w:rsidR="00713471" w:rsidRPr="00014EB2" w:rsidRDefault="00713471" w:rsidP="00E260C2">
            <w:pPr>
              <w:jc w:val="left"/>
            </w:pPr>
            <w:r w:rsidRPr="00014EB2">
              <w:rPr>
                <w:rFonts w:hint="eastAsia"/>
              </w:rPr>
              <w:lastRenderedPageBreak/>
              <w:t>3</w:t>
            </w:r>
            <w:r w:rsidRPr="00014EB2">
              <w:rPr>
                <w:rFonts w:hint="eastAsia"/>
              </w:rPr>
              <w:t>、统计数据为今日截止到</w:t>
            </w:r>
            <w:r w:rsidRPr="00014EB2">
              <w:rPr>
                <w:rFonts w:hint="eastAsia"/>
              </w:rPr>
              <w:t>24</w:t>
            </w:r>
            <w:r w:rsidRPr="00014EB2">
              <w:rPr>
                <w:rFonts w:hint="eastAsia"/>
              </w:rPr>
              <w:t>点前，还未完成的订单（包括服务中、待出发的订单）。</w:t>
            </w:r>
          </w:p>
        </w:tc>
        <w:tc>
          <w:tcPr>
            <w:tcW w:w="2341" w:type="dxa"/>
          </w:tcPr>
          <w:p w14:paraId="510723EE" w14:textId="77777777" w:rsidR="00713471" w:rsidRPr="00014EB2" w:rsidRDefault="00713471" w:rsidP="00E260C2">
            <w:pPr>
              <w:jc w:val="left"/>
            </w:pPr>
          </w:p>
        </w:tc>
      </w:tr>
      <w:tr w:rsidR="00713471" w:rsidRPr="00014EB2" w14:paraId="2F80A0F5" w14:textId="77777777" w:rsidTr="00E260C2">
        <w:tc>
          <w:tcPr>
            <w:tcW w:w="1242" w:type="dxa"/>
            <w:vMerge w:val="restart"/>
          </w:tcPr>
          <w:p w14:paraId="32095064" w14:textId="77777777" w:rsidR="00713471" w:rsidRPr="00014EB2" w:rsidRDefault="00902FA9" w:rsidP="00E260C2">
            <w:pPr>
              <w:jc w:val="center"/>
            </w:pPr>
            <w:r>
              <w:rPr>
                <w:rFonts w:hint="eastAsia"/>
              </w:rPr>
              <w:t>II-C-02(01)</w:t>
            </w:r>
            <w:r w:rsidR="00713471" w:rsidRPr="00014EB2">
              <w:rPr>
                <w:rFonts w:hint="eastAsia"/>
              </w:rPr>
              <w:t>今日订单列表</w:t>
            </w:r>
          </w:p>
        </w:tc>
        <w:tc>
          <w:tcPr>
            <w:tcW w:w="1418" w:type="dxa"/>
          </w:tcPr>
          <w:p w14:paraId="2A5DED23" w14:textId="77777777" w:rsidR="00713471" w:rsidRPr="00014EB2" w:rsidRDefault="00713471" w:rsidP="00E260C2">
            <w:pPr>
              <w:jc w:val="center"/>
            </w:pPr>
            <w:r w:rsidRPr="00014EB2">
              <w:rPr>
                <w:rFonts w:hint="eastAsia"/>
              </w:rPr>
              <w:t>初始化</w:t>
            </w:r>
          </w:p>
        </w:tc>
        <w:tc>
          <w:tcPr>
            <w:tcW w:w="4961" w:type="dxa"/>
          </w:tcPr>
          <w:p w14:paraId="705F2543" w14:textId="77777777" w:rsidR="00713471" w:rsidRPr="00014EB2" w:rsidRDefault="00713471" w:rsidP="00E260C2">
            <w:pPr>
              <w:jc w:val="left"/>
            </w:pPr>
            <w:r w:rsidRPr="00014EB2">
              <w:rPr>
                <w:rFonts w:hint="eastAsia"/>
              </w:rPr>
              <w:t>1</w:t>
            </w:r>
            <w:r w:rsidRPr="00014EB2">
              <w:rPr>
                <w:rFonts w:hint="eastAsia"/>
              </w:rPr>
              <w:t>默认显示“今日还没有未完成订单”；</w:t>
            </w:r>
          </w:p>
          <w:p w14:paraId="0D257B78" w14:textId="77777777" w:rsidR="00713471" w:rsidRPr="00014EB2" w:rsidRDefault="00713471" w:rsidP="00E260C2">
            <w:pPr>
              <w:jc w:val="left"/>
            </w:pPr>
            <w:r w:rsidRPr="00014EB2">
              <w:rPr>
                <w:rFonts w:hint="eastAsia"/>
              </w:rPr>
              <w:t>2</w:t>
            </w:r>
            <w:r w:rsidRPr="00014EB2">
              <w:rPr>
                <w:rFonts w:hint="eastAsia"/>
              </w:rPr>
              <w:t>执行“下滑开始上班”操作，再加载列表信息。</w:t>
            </w:r>
          </w:p>
          <w:p w14:paraId="71FE7572" w14:textId="77777777" w:rsidR="00713471" w:rsidRPr="00014EB2" w:rsidRDefault="00713471" w:rsidP="00E260C2">
            <w:pPr>
              <w:jc w:val="left"/>
            </w:pPr>
            <w:r w:rsidRPr="00014EB2">
              <w:rPr>
                <w:rFonts w:hint="eastAsia"/>
              </w:rPr>
              <w:t>3</w:t>
            </w:r>
            <w:r w:rsidRPr="00014EB2">
              <w:rPr>
                <w:rFonts w:hint="eastAsia"/>
              </w:rPr>
              <w:t>显示司机今天剩余时间内，需要完成的订单列表；</w:t>
            </w:r>
          </w:p>
          <w:p w14:paraId="49EC81DC" w14:textId="77777777" w:rsidR="00713471" w:rsidRPr="00014EB2" w:rsidRDefault="00713471" w:rsidP="00E260C2">
            <w:pPr>
              <w:jc w:val="left"/>
            </w:pPr>
            <w:r w:rsidRPr="00014EB2">
              <w:rPr>
                <w:rFonts w:hint="eastAsia"/>
              </w:rPr>
              <w:t>4</w:t>
            </w:r>
            <w:r w:rsidRPr="00014EB2">
              <w:rPr>
                <w:rFonts w:hint="eastAsia"/>
              </w:rPr>
              <w:t>默认按照用车时间由近及远的顺序显示，“服务中”的排在第一个。</w:t>
            </w:r>
          </w:p>
        </w:tc>
        <w:tc>
          <w:tcPr>
            <w:tcW w:w="2341" w:type="dxa"/>
          </w:tcPr>
          <w:p w14:paraId="113EC10C" w14:textId="77777777" w:rsidR="00713471" w:rsidRPr="00014EB2" w:rsidRDefault="00713471" w:rsidP="00E260C2">
            <w:pPr>
              <w:jc w:val="left"/>
            </w:pPr>
            <w:r w:rsidRPr="00014EB2">
              <w:rPr>
                <w:rFonts w:hint="eastAsia"/>
              </w:rPr>
              <w:t>异常退出</w:t>
            </w:r>
            <w:r w:rsidRPr="00014EB2">
              <w:rPr>
                <w:rFonts w:hint="eastAsia"/>
              </w:rPr>
              <w:t>app</w:t>
            </w:r>
            <w:r w:rsidRPr="00014EB2">
              <w:rPr>
                <w:rFonts w:hint="eastAsia"/>
              </w:rPr>
              <w:t>，“今日订单列表”缓存“未完成”订单信息【和一期保持一致】</w:t>
            </w:r>
          </w:p>
        </w:tc>
      </w:tr>
      <w:tr w:rsidR="00713471" w:rsidRPr="00014EB2" w14:paraId="6241CA8A" w14:textId="77777777" w:rsidTr="00E260C2">
        <w:tc>
          <w:tcPr>
            <w:tcW w:w="1242" w:type="dxa"/>
            <w:vMerge/>
          </w:tcPr>
          <w:p w14:paraId="74ABA84C" w14:textId="77777777" w:rsidR="00713471" w:rsidRPr="00014EB2" w:rsidRDefault="00713471" w:rsidP="00E260C2">
            <w:pPr>
              <w:jc w:val="center"/>
            </w:pPr>
          </w:p>
        </w:tc>
        <w:tc>
          <w:tcPr>
            <w:tcW w:w="1418" w:type="dxa"/>
          </w:tcPr>
          <w:p w14:paraId="78646EE1" w14:textId="77777777" w:rsidR="00713471" w:rsidRPr="00014EB2" w:rsidRDefault="00713471" w:rsidP="00E260C2">
            <w:pPr>
              <w:jc w:val="center"/>
            </w:pPr>
            <w:r w:rsidRPr="00014EB2">
              <w:rPr>
                <w:rFonts w:hint="eastAsia"/>
              </w:rPr>
              <w:t>列表信息</w:t>
            </w:r>
          </w:p>
        </w:tc>
        <w:tc>
          <w:tcPr>
            <w:tcW w:w="4961" w:type="dxa"/>
          </w:tcPr>
          <w:p w14:paraId="3FFEB6EF" w14:textId="77777777" w:rsidR="00713471" w:rsidRPr="00014EB2" w:rsidRDefault="00713471" w:rsidP="00E260C2">
            <w:pPr>
              <w:jc w:val="left"/>
            </w:pPr>
            <w:r w:rsidRPr="00014EB2">
              <w:rPr>
                <w:rFonts w:hint="eastAsia"/>
              </w:rPr>
              <w:t>1</w:t>
            </w:r>
            <w:r w:rsidRPr="00014EB2">
              <w:rPr>
                <w:rFonts w:hint="eastAsia"/>
              </w:rPr>
              <w:t>、用车时间：为乘客下单所填的用车时间。</w:t>
            </w:r>
          </w:p>
          <w:p w14:paraId="29BCB8C8" w14:textId="77777777" w:rsidR="00713471" w:rsidRPr="00014EB2" w:rsidRDefault="00713471" w:rsidP="00E260C2">
            <w:pPr>
              <w:jc w:val="left"/>
            </w:pPr>
            <w:r w:rsidRPr="00014EB2">
              <w:rPr>
                <w:rFonts w:hint="eastAsia"/>
              </w:rPr>
              <w:t>2</w:t>
            </w:r>
            <w:r w:rsidRPr="00014EB2">
              <w:rPr>
                <w:rFonts w:hint="eastAsia"/>
              </w:rPr>
              <w:t>、用车类型：即刻用车、预约用车；根据用车时间和约车时限判断。</w:t>
            </w:r>
          </w:p>
          <w:p w14:paraId="48098ED9" w14:textId="77777777" w:rsidR="00713471" w:rsidRPr="00014EB2" w:rsidRDefault="00713471" w:rsidP="00E260C2">
            <w:pPr>
              <w:pStyle w:val="af0"/>
              <w:numPr>
                <w:ilvl w:val="0"/>
                <w:numId w:val="30"/>
              </w:numPr>
              <w:ind w:firstLineChars="0"/>
            </w:pPr>
            <w:r w:rsidRPr="00014EB2">
              <w:rPr>
                <w:rFonts w:hint="eastAsia"/>
              </w:rPr>
              <w:t>若（用车时间</w:t>
            </w:r>
            <w:r w:rsidRPr="00014EB2">
              <w:rPr>
                <w:rFonts w:hint="eastAsia"/>
              </w:rPr>
              <w:t>-</w:t>
            </w:r>
            <w:r w:rsidRPr="00014EB2">
              <w:rPr>
                <w:rFonts w:hint="eastAsia"/>
              </w:rPr>
              <w:t>成功下单时间）</w:t>
            </w:r>
            <w:r w:rsidRPr="00014EB2">
              <w:rPr>
                <w:rFonts w:hint="eastAsia"/>
              </w:rPr>
              <w:t>&gt;</w:t>
            </w:r>
            <w:r w:rsidRPr="00014EB2">
              <w:rPr>
                <w:rFonts w:hint="eastAsia"/>
              </w:rPr>
              <w:t>约车时限，显示为“预约用车”；</w:t>
            </w:r>
          </w:p>
          <w:p w14:paraId="31B9EB88" w14:textId="77777777" w:rsidR="00713471" w:rsidRPr="00014EB2" w:rsidRDefault="00713471" w:rsidP="00E260C2">
            <w:pPr>
              <w:pStyle w:val="af0"/>
              <w:numPr>
                <w:ilvl w:val="0"/>
                <w:numId w:val="30"/>
              </w:numPr>
              <w:ind w:firstLineChars="0"/>
            </w:pPr>
            <w:r w:rsidRPr="00014EB2">
              <w:rPr>
                <w:rFonts w:hint="eastAsia"/>
              </w:rPr>
              <w:t>若（用车时间</w:t>
            </w:r>
            <w:r w:rsidRPr="00014EB2">
              <w:rPr>
                <w:rFonts w:hint="eastAsia"/>
              </w:rPr>
              <w:t>-</w:t>
            </w:r>
            <w:r w:rsidRPr="00014EB2">
              <w:rPr>
                <w:rFonts w:hint="eastAsia"/>
              </w:rPr>
              <w:t>成功下单时间）</w:t>
            </w:r>
            <w:r w:rsidRPr="00014EB2">
              <w:rPr>
                <w:rFonts w:hint="eastAsia"/>
              </w:rPr>
              <w:t>&lt;</w:t>
            </w:r>
            <w:r w:rsidRPr="00014EB2">
              <w:rPr>
                <w:rFonts w:hint="eastAsia"/>
              </w:rPr>
              <w:t>约车时限，显示为“即刻用车”。</w:t>
            </w:r>
          </w:p>
          <w:p w14:paraId="448D8BEF" w14:textId="77777777" w:rsidR="00713471" w:rsidRPr="00014EB2" w:rsidRDefault="00713471" w:rsidP="00E260C2">
            <w:pPr>
              <w:jc w:val="left"/>
            </w:pPr>
            <w:r w:rsidRPr="00014EB2">
              <w:rPr>
                <w:rFonts w:hint="eastAsia"/>
              </w:rPr>
              <w:t>3</w:t>
            </w:r>
            <w:r w:rsidRPr="00014EB2">
              <w:rPr>
                <w:rFonts w:hint="eastAsia"/>
              </w:rPr>
              <w:t>、订单状态：待出发、行程中。根据订单实际状态显示：</w:t>
            </w:r>
          </w:p>
          <w:p w14:paraId="053E2D44" w14:textId="77777777" w:rsidR="00713471" w:rsidRPr="00014EB2" w:rsidRDefault="00713471" w:rsidP="00E260C2">
            <w:pPr>
              <w:pStyle w:val="af0"/>
              <w:numPr>
                <w:ilvl w:val="0"/>
                <w:numId w:val="33"/>
              </w:numPr>
              <w:ind w:firstLineChars="0"/>
              <w:jc w:val="left"/>
            </w:pPr>
            <w:r w:rsidRPr="00014EB2">
              <w:rPr>
                <w:rFonts w:hint="eastAsia"/>
              </w:rPr>
              <w:t>若距离用车时间小于或等于</w:t>
            </w:r>
            <w:r w:rsidRPr="00014EB2">
              <w:rPr>
                <w:rFonts w:hint="eastAsia"/>
              </w:rPr>
              <w:t>1</w:t>
            </w:r>
            <w:r w:rsidRPr="00014EB2">
              <w:rPr>
                <w:rFonts w:hint="eastAsia"/>
              </w:rPr>
              <w:t>小时，显示“剩余</w:t>
            </w:r>
            <w:r w:rsidRPr="00014EB2">
              <w:rPr>
                <w:rFonts w:hint="eastAsia"/>
              </w:rPr>
              <w:t>n</w:t>
            </w:r>
            <w:r w:rsidRPr="00014EB2">
              <w:rPr>
                <w:rFonts w:hint="eastAsia"/>
              </w:rPr>
              <w:t>分钟”，其中</w:t>
            </w:r>
            <w:r w:rsidRPr="00014EB2">
              <w:rPr>
                <w:rFonts w:hint="eastAsia"/>
              </w:rPr>
              <w:t>n</w:t>
            </w:r>
            <w:r w:rsidRPr="00014EB2">
              <w:rPr>
                <w:rFonts w:hint="eastAsia"/>
              </w:rPr>
              <w:t>参数实时获取；</w:t>
            </w:r>
          </w:p>
          <w:p w14:paraId="3D5B2A39" w14:textId="77777777" w:rsidR="00713471" w:rsidRPr="00014EB2" w:rsidRDefault="00713471" w:rsidP="00E260C2">
            <w:pPr>
              <w:pStyle w:val="af0"/>
              <w:numPr>
                <w:ilvl w:val="0"/>
                <w:numId w:val="33"/>
              </w:numPr>
              <w:ind w:firstLineChars="0"/>
              <w:jc w:val="left"/>
            </w:pPr>
            <w:r w:rsidRPr="00014EB2">
              <w:rPr>
                <w:rFonts w:hint="eastAsia"/>
              </w:rPr>
              <w:t>若“</w:t>
            </w:r>
            <w:r w:rsidRPr="00014EB2">
              <w:rPr>
                <w:rFonts w:hint="eastAsia"/>
              </w:rPr>
              <w:t>1</w:t>
            </w:r>
            <w:r w:rsidRPr="00014EB2">
              <w:rPr>
                <w:rFonts w:hint="eastAsia"/>
              </w:rPr>
              <w:t>小时</w:t>
            </w:r>
            <w:r w:rsidRPr="00014EB2">
              <w:rPr>
                <w:rFonts w:hint="eastAsia"/>
              </w:rPr>
              <w:t>&lt;</w:t>
            </w:r>
            <w:r w:rsidRPr="00014EB2">
              <w:rPr>
                <w:rFonts w:hint="eastAsia"/>
              </w:rPr>
              <w:t>距离用车时间</w:t>
            </w:r>
            <w:r w:rsidRPr="00014EB2">
              <w:rPr>
                <w:rFonts w:hint="eastAsia"/>
              </w:rPr>
              <w:t>&lt;3</w:t>
            </w:r>
            <w:r w:rsidRPr="00014EB2">
              <w:rPr>
                <w:rFonts w:hint="eastAsia"/>
              </w:rPr>
              <w:t>小时”，显示“剩余约</w:t>
            </w:r>
            <w:r w:rsidRPr="00014EB2">
              <w:rPr>
                <w:rFonts w:hint="eastAsia"/>
              </w:rPr>
              <w:t>m</w:t>
            </w:r>
            <w:r w:rsidRPr="00014EB2">
              <w:rPr>
                <w:rFonts w:hint="eastAsia"/>
              </w:rPr>
              <w:t>小时”；</w:t>
            </w:r>
            <w:r w:rsidRPr="00014EB2">
              <w:rPr>
                <w:rFonts w:hint="eastAsia"/>
              </w:rPr>
              <w:t>eg:</w:t>
            </w:r>
            <w:r w:rsidRPr="00014EB2">
              <w:rPr>
                <w:rFonts w:hint="eastAsia"/>
              </w:rPr>
              <w:t>距离用车时间实际剩余</w:t>
            </w:r>
            <w:r w:rsidRPr="00014EB2">
              <w:rPr>
                <w:rFonts w:hint="eastAsia"/>
              </w:rPr>
              <w:t>2</w:t>
            </w:r>
            <w:r w:rsidRPr="00014EB2">
              <w:rPr>
                <w:rFonts w:hint="eastAsia"/>
              </w:rPr>
              <w:t>小时</w:t>
            </w:r>
            <w:r w:rsidRPr="00014EB2">
              <w:rPr>
                <w:rFonts w:hint="eastAsia"/>
              </w:rPr>
              <w:t>59</w:t>
            </w:r>
            <w:r w:rsidRPr="00014EB2">
              <w:rPr>
                <w:rFonts w:hint="eastAsia"/>
              </w:rPr>
              <w:t>分钟，则显示“剩余约</w:t>
            </w:r>
            <w:r w:rsidRPr="00014EB2">
              <w:rPr>
                <w:rFonts w:hint="eastAsia"/>
              </w:rPr>
              <w:t>2</w:t>
            </w:r>
            <w:r w:rsidRPr="00014EB2">
              <w:rPr>
                <w:rFonts w:hint="eastAsia"/>
              </w:rPr>
              <w:t>小时”；</w:t>
            </w:r>
          </w:p>
          <w:p w14:paraId="6D6FA01A" w14:textId="77777777" w:rsidR="00713471" w:rsidRPr="00014EB2" w:rsidRDefault="00713471" w:rsidP="00E260C2">
            <w:pPr>
              <w:pStyle w:val="af0"/>
              <w:numPr>
                <w:ilvl w:val="0"/>
                <w:numId w:val="33"/>
              </w:numPr>
              <w:ind w:firstLineChars="0"/>
              <w:jc w:val="left"/>
            </w:pPr>
            <w:r w:rsidRPr="00014EB2">
              <w:rPr>
                <w:rFonts w:hint="eastAsia"/>
              </w:rPr>
              <w:t>若“距离用车时间</w:t>
            </w:r>
            <w:r w:rsidRPr="00014EB2">
              <w:rPr>
                <w:rFonts w:hint="eastAsia"/>
              </w:rPr>
              <w:t>&gt;3</w:t>
            </w:r>
            <w:r w:rsidRPr="00014EB2">
              <w:rPr>
                <w:rFonts w:hint="eastAsia"/>
              </w:rPr>
              <w:t>小时”，显示“待出发”；</w:t>
            </w:r>
          </w:p>
          <w:p w14:paraId="6E5DE5A7" w14:textId="77777777" w:rsidR="00713471" w:rsidRPr="00014EB2" w:rsidRDefault="00713471" w:rsidP="00E260C2">
            <w:pPr>
              <w:pStyle w:val="af0"/>
              <w:numPr>
                <w:ilvl w:val="0"/>
                <w:numId w:val="33"/>
              </w:numPr>
              <w:ind w:firstLineChars="0"/>
              <w:jc w:val="left"/>
            </w:pPr>
            <w:r w:rsidRPr="00014EB2">
              <w:rPr>
                <w:rFonts w:hint="eastAsia"/>
              </w:rPr>
              <w:t>若为行程中的订单，显示“行程中”。</w:t>
            </w:r>
          </w:p>
          <w:p w14:paraId="23401A33" w14:textId="77777777" w:rsidR="00713471" w:rsidRPr="00014EB2" w:rsidRDefault="00713471" w:rsidP="00E260C2">
            <w:pPr>
              <w:jc w:val="left"/>
            </w:pPr>
            <w:r w:rsidRPr="00014EB2">
              <w:rPr>
                <w:rFonts w:hint="eastAsia"/>
              </w:rPr>
              <w:t>4</w:t>
            </w:r>
            <w:r w:rsidRPr="00014EB2">
              <w:rPr>
                <w:rFonts w:hint="eastAsia"/>
              </w:rPr>
              <w:t>、上车地址：为乘客下单所填，最多显示两行，超过部分末尾用“</w:t>
            </w:r>
            <w:r w:rsidRPr="00014EB2">
              <w:t>…</w:t>
            </w:r>
            <w:r w:rsidRPr="00014EB2">
              <w:rPr>
                <w:rFonts w:hint="eastAsia"/>
              </w:rPr>
              <w:t>”表示；</w:t>
            </w:r>
          </w:p>
          <w:p w14:paraId="6D39EAF8" w14:textId="77777777" w:rsidR="00713471" w:rsidRPr="00014EB2" w:rsidRDefault="00713471" w:rsidP="00E260C2">
            <w:pPr>
              <w:jc w:val="left"/>
            </w:pPr>
            <w:r w:rsidRPr="00014EB2">
              <w:rPr>
                <w:rFonts w:hint="eastAsia"/>
              </w:rPr>
              <w:t>5</w:t>
            </w:r>
            <w:r w:rsidRPr="00014EB2">
              <w:rPr>
                <w:rFonts w:hint="eastAsia"/>
              </w:rPr>
              <w:t>、下车地址：为乘客下单所填，最多显示两行，超过部分，末尾用“</w:t>
            </w:r>
            <w:r w:rsidRPr="00014EB2">
              <w:t>…</w:t>
            </w:r>
            <w:r w:rsidRPr="00014EB2">
              <w:rPr>
                <w:rFonts w:hint="eastAsia"/>
              </w:rPr>
              <w:t>”表示。</w:t>
            </w:r>
          </w:p>
          <w:p w14:paraId="61F82121" w14:textId="77777777" w:rsidR="00713471" w:rsidRPr="00014EB2" w:rsidRDefault="00713471" w:rsidP="00E260C2">
            <w:pPr>
              <w:jc w:val="left"/>
            </w:pPr>
            <w:r w:rsidRPr="00014EB2">
              <w:rPr>
                <w:rFonts w:hint="eastAsia"/>
              </w:rPr>
              <w:t>6</w:t>
            </w:r>
            <w:r w:rsidRPr="00014EB2">
              <w:rPr>
                <w:rFonts w:hint="eastAsia"/>
              </w:rPr>
              <w:t>、订单列表，下拉刷新。【同一期】</w:t>
            </w:r>
          </w:p>
          <w:p w14:paraId="071BE4B4" w14:textId="77777777" w:rsidR="00713471" w:rsidRPr="00014EB2" w:rsidRDefault="00713471" w:rsidP="00E260C2">
            <w:pPr>
              <w:pStyle w:val="af0"/>
              <w:numPr>
                <w:ilvl w:val="0"/>
                <w:numId w:val="34"/>
              </w:numPr>
              <w:ind w:firstLineChars="0"/>
              <w:jc w:val="left"/>
            </w:pPr>
            <w:r w:rsidRPr="00014EB2">
              <w:rPr>
                <w:rFonts w:hint="eastAsia"/>
              </w:rPr>
              <w:t>刷新成功：更新“今日已完成”、“今日未完成”</w:t>
            </w:r>
            <w:r w:rsidRPr="00014EB2">
              <w:rPr>
                <w:rFonts w:hint="eastAsia"/>
              </w:rPr>
              <w:lastRenderedPageBreak/>
              <w:t>及订单列表数据；</w:t>
            </w:r>
          </w:p>
          <w:p w14:paraId="54218E94" w14:textId="77777777" w:rsidR="00713471" w:rsidRPr="00014EB2" w:rsidRDefault="00713471" w:rsidP="00E260C2">
            <w:pPr>
              <w:pStyle w:val="af0"/>
              <w:numPr>
                <w:ilvl w:val="0"/>
                <w:numId w:val="34"/>
              </w:numPr>
              <w:ind w:firstLineChars="0"/>
              <w:jc w:val="left"/>
            </w:pPr>
            <w:r w:rsidRPr="00014EB2">
              <w:rPr>
                <w:rFonts w:hint="eastAsia"/>
              </w:rPr>
              <w:t>刷新失败：给出“网络状态异常”提示。</w:t>
            </w:r>
          </w:p>
          <w:p w14:paraId="26679EA8" w14:textId="77777777" w:rsidR="00713471" w:rsidRPr="00014EB2" w:rsidRDefault="00713471" w:rsidP="00E260C2">
            <w:pPr>
              <w:pStyle w:val="af0"/>
              <w:numPr>
                <w:ilvl w:val="0"/>
                <w:numId w:val="34"/>
              </w:numPr>
              <w:ind w:firstLineChars="0"/>
              <w:jc w:val="left"/>
            </w:pPr>
            <w:r w:rsidRPr="00014EB2">
              <w:rPr>
                <w:rFonts w:hint="eastAsia"/>
              </w:rPr>
              <w:t>下滑刷新操作，文案：“加载中”，并配以动画。</w:t>
            </w:r>
          </w:p>
          <w:p w14:paraId="703E532B" w14:textId="77777777" w:rsidR="00713471" w:rsidRPr="00014EB2" w:rsidRDefault="00713471" w:rsidP="00E260C2">
            <w:pPr>
              <w:jc w:val="left"/>
            </w:pPr>
            <w:r w:rsidRPr="00014EB2">
              <w:rPr>
                <w:rFonts w:hint="eastAsia"/>
              </w:rPr>
              <w:t>7</w:t>
            </w:r>
            <w:r w:rsidRPr="00014EB2">
              <w:rPr>
                <w:rFonts w:hint="eastAsia"/>
              </w:rPr>
              <w:t>、处于首页时，出现弹框，关闭弹框后若仍停留在首页，则关闭弹框的同时刷新首页数据（出发提醒类弹框除外）。【同一期】</w:t>
            </w:r>
          </w:p>
        </w:tc>
        <w:tc>
          <w:tcPr>
            <w:tcW w:w="2341" w:type="dxa"/>
          </w:tcPr>
          <w:p w14:paraId="2209850B" w14:textId="77777777" w:rsidR="00713471" w:rsidRPr="00014EB2" w:rsidRDefault="00713471" w:rsidP="00E260C2">
            <w:pPr>
              <w:jc w:val="left"/>
            </w:pPr>
            <w:r w:rsidRPr="00014EB2">
              <w:rPr>
                <w:rFonts w:hint="eastAsia"/>
              </w:rPr>
              <w:lastRenderedPageBreak/>
              <w:t>行程中的订单，强制退出</w:t>
            </w:r>
            <w:r w:rsidRPr="00014EB2">
              <w:rPr>
                <w:rFonts w:hint="eastAsia"/>
              </w:rPr>
              <w:t>App</w:t>
            </w:r>
            <w:r w:rsidRPr="00014EB2">
              <w:rPr>
                <w:rFonts w:hint="eastAsia"/>
              </w:rPr>
              <w:t>，再次进入</w:t>
            </w:r>
            <w:r w:rsidRPr="00014EB2">
              <w:rPr>
                <w:rFonts w:hint="eastAsia"/>
              </w:rPr>
              <w:t>App</w:t>
            </w:r>
            <w:r w:rsidRPr="00014EB2">
              <w:rPr>
                <w:rFonts w:hint="eastAsia"/>
              </w:rPr>
              <w:t>时，将司机的状态由“下线”强制更改为“服务中”；并进入行程页面（行程在哪个状态显示哪个状态的详情信息页面）。</w:t>
            </w:r>
          </w:p>
        </w:tc>
      </w:tr>
      <w:tr w:rsidR="00713471" w:rsidRPr="00014EB2" w14:paraId="624D402B" w14:textId="77777777" w:rsidTr="00E260C2">
        <w:tc>
          <w:tcPr>
            <w:tcW w:w="1242" w:type="dxa"/>
            <w:vMerge w:val="restart"/>
          </w:tcPr>
          <w:p w14:paraId="1103FE48" w14:textId="77777777" w:rsidR="00713471" w:rsidRPr="00014EB2" w:rsidRDefault="00902FA9" w:rsidP="00E260C2">
            <w:pPr>
              <w:jc w:val="center"/>
            </w:pPr>
            <w:r>
              <w:rPr>
                <w:rFonts w:hint="eastAsia"/>
              </w:rPr>
              <w:t>II-C-02(01)</w:t>
            </w:r>
            <w:r w:rsidR="00713471" w:rsidRPr="00014EB2">
              <w:rPr>
                <w:rFonts w:hint="eastAsia"/>
              </w:rPr>
              <w:t>页面操作</w:t>
            </w:r>
          </w:p>
        </w:tc>
        <w:tc>
          <w:tcPr>
            <w:tcW w:w="1418" w:type="dxa"/>
          </w:tcPr>
          <w:p w14:paraId="613EC414" w14:textId="77777777" w:rsidR="00713471" w:rsidRPr="00014EB2" w:rsidRDefault="00713471" w:rsidP="00E260C2">
            <w:pPr>
              <w:jc w:val="center"/>
            </w:pPr>
            <w:r w:rsidRPr="00014EB2">
              <w:rPr>
                <w:rFonts w:hint="eastAsia"/>
              </w:rPr>
              <w:t>下滑上班操作</w:t>
            </w:r>
          </w:p>
        </w:tc>
        <w:tc>
          <w:tcPr>
            <w:tcW w:w="4961" w:type="dxa"/>
          </w:tcPr>
          <w:p w14:paraId="3FF52EBF" w14:textId="77777777" w:rsidR="00713471" w:rsidRPr="00014EB2" w:rsidRDefault="00713471" w:rsidP="00E260C2">
            <w:pPr>
              <w:jc w:val="left"/>
            </w:pPr>
            <w:r w:rsidRPr="00014EB2">
              <w:rPr>
                <w:rFonts w:hint="eastAsia"/>
              </w:rPr>
              <w:t>1</w:t>
            </w:r>
            <w:r w:rsidRPr="00014EB2">
              <w:rPr>
                <w:rFonts w:hint="eastAsia"/>
              </w:rPr>
              <w:t>、【同一期】</w:t>
            </w:r>
          </w:p>
          <w:p w14:paraId="3C0F3C6A" w14:textId="77777777" w:rsidR="00713471" w:rsidRPr="00014EB2" w:rsidRDefault="00713471" w:rsidP="00E260C2">
            <w:pPr>
              <w:jc w:val="left"/>
            </w:pPr>
            <w:r w:rsidRPr="00014EB2">
              <w:rPr>
                <w:rFonts w:hint="eastAsia"/>
              </w:rPr>
              <w:t>2</w:t>
            </w:r>
            <w:r w:rsidRPr="00014EB2">
              <w:rPr>
                <w:rFonts w:hint="eastAsia"/>
              </w:rPr>
              <w:t>、下滑上班后的页面如图“</w:t>
            </w:r>
            <w:r w:rsidRPr="00014EB2">
              <w:rPr>
                <w:rFonts w:hint="eastAsia"/>
              </w:rPr>
              <w:t>II-C-02(02)</w:t>
            </w:r>
            <w:r w:rsidRPr="00014EB2">
              <w:rPr>
                <w:rFonts w:hint="eastAsia"/>
              </w:rPr>
              <w:t>”。</w:t>
            </w:r>
          </w:p>
        </w:tc>
        <w:tc>
          <w:tcPr>
            <w:tcW w:w="2341" w:type="dxa"/>
          </w:tcPr>
          <w:p w14:paraId="2F8D7EFB" w14:textId="77777777" w:rsidR="00713471" w:rsidRPr="00014EB2" w:rsidRDefault="00713471" w:rsidP="00E260C2">
            <w:pPr>
              <w:jc w:val="left"/>
            </w:pPr>
          </w:p>
        </w:tc>
      </w:tr>
      <w:tr w:rsidR="00713471" w:rsidRPr="00014EB2" w14:paraId="7888D5A0" w14:textId="77777777" w:rsidTr="00E260C2">
        <w:tc>
          <w:tcPr>
            <w:tcW w:w="1242" w:type="dxa"/>
            <w:vMerge/>
          </w:tcPr>
          <w:p w14:paraId="48A39B6B" w14:textId="77777777" w:rsidR="00713471" w:rsidRPr="00014EB2" w:rsidRDefault="00713471" w:rsidP="00E260C2">
            <w:pPr>
              <w:jc w:val="center"/>
            </w:pPr>
          </w:p>
        </w:tc>
        <w:tc>
          <w:tcPr>
            <w:tcW w:w="1418" w:type="dxa"/>
          </w:tcPr>
          <w:p w14:paraId="478E43FE" w14:textId="77777777" w:rsidR="00713471" w:rsidRPr="00014EB2" w:rsidRDefault="00713471" w:rsidP="00E260C2">
            <w:pPr>
              <w:jc w:val="center"/>
            </w:pPr>
            <w:r w:rsidRPr="00014EB2">
              <w:rPr>
                <w:rFonts w:hint="eastAsia"/>
              </w:rPr>
              <w:t>更多菜单</w:t>
            </w:r>
          </w:p>
        </w:tc>
        <w:tc>
          <w:tcPr>
            <w:tcW w:w="4961" w:type="dxa"/>
          </w:tcPr>
          <w:p w14:paraId="37D3453C" w14:textId="77777777" w:rsidR="00713471" w:rsidRPr="00014EB2" w:rsidRDefault="00713471" w:rsidP="00E260C2">
            <w:pPr>
              <w:jc w:val="left"/>
            </w:pPr>
            <w:r w:rsidRPr="00014EB2">
              <w:rPr>
                <w:rFonts w:hint="eastAsia"/>
              </w:rPr>
              <w:t>1</w:t>
            </w:r>
            <w:r w:rsidRPr="00014EB2">
              <w:rPr>
                <w:rFonts w:hint="eastAsia"/>
              </w:rPr>
              <w:t>、【同一期】</w:t>
            </w:r>
          </w:p>
        </w:tc>
        <w:tc>
          <w:tcPr>
            <w:tcW w:w="2341" w:type="dxa"/>
          </w:tcPr>
          <w:p w14:paraId="3F13E018" w14:textId="77777777" w:rsidR="00713471" w:rsidRPr="00014EB2" w:rsidRDefault="00713471" w:rsidP="00E260C2">
            <w:pPr>
              <w:jc w:val="left"/>
            </w:pPr>
          </w:p>
        </w:tc>
      </w:tr>
      <w:tr w:rsidR="00713471" w:rsidRPr="00014EB2" w14:paraId="7686EEC1" w14:textId="77777777" w:rsidTr="00E260C2">
        <w:tc>
          <w:tcPr>
            <w:tcW w:w="1242" w:type="dxa"/>
            <w:vMerge/>
          </w:tcPr>
          <w:p w14:paraId="34786452" w14:textId="77777777" w:rsidR="00713471" w:rsidRPr="00014EB2" w:rsidRDefault="00713471" w:rsidP="00E260C2">
            <w:pPr>
              <w:jc w:val="center"/>
            </w:pPr>
          </w:p>
        </w:tc>
        <w:tc>
          <w:tcPr>
            <w:tcW w:w="1418" w:type="dxa"/>
          </w:tcPr>
          <w:p w14:paraId="09AD67BF" w14:textId="77777777" w:rsidR="00713471" w:rsidRPr="00014EB2" w:rsidRDefault="00713471" w:rsidP="00E260C2">
            <w:pPr>
              <w:jc w:val="center"/>
            </w:pPr>
            <w:r w:rsidRPr="00014EB2">
              <w:rPr>
                <w:rFonts w:hint="eastAsia"/>
              </w:rPr>
              <w:t>消息中心</w:t>
            </w:r>
            <w:r w:rsidRPr="00014EB2">
              <w:rPr>
                <w:rFonts w:hint="eastAsia"/>
              </w:rPr>
              <w:t>-icon</w:t>
            </w:r>
          </w:p>
        </w:tc>
        <w:tc>
          <w:tcPr>
            <w:tcW w:w="4961" w:type="dxa"/>
          </w:tcPr>
          <w:p w14:paraId="5C71C893" w14:textId="77777777" w:rsidR="00713471" w:rsidRPr="00014EB2" w:rsidRDefault="00713471" w:rsidP="00E260C2">
            <w:pPr>
              <w:jc w:val="left"/>
            </w:pPr>
            <w:r w:rsidRPr="00014EB2">
              <w:rPr>
                <w:rFonts w:hint="eastAsia"/>
              </w:rPr>
              <w:t>1</w:t>
            </w:r>
            <w:r w:rsidRPr="00014EB2">
              <w:rPr>
                <w:rFonts w:hint="eastAsia"/>
              </w:rPr>
              <w:t>、【同一期】</w:t>
            </w:r>
          </w:p>
        </w:tc>
        <w:tc>
          <w:tcPr>
            <w:tcW w:w="2341" w:type="dxa"/>
          </w:tcPr>
          <w:p w14:paraId="1428A677" w14:textId="77777777" w:rsidR="00713471" w:rsidRPr="00014EB2" w:rsidRDefault="00713471" w:rsidP="00E260C2">
            <w:pPr>
              <w:jc w:val="left"/>
            </w:pPr>
          </w:p>
        </w:tc>
      </w:tr>
      <w:tr w:rsidR="00713471" w:rsidRPr="00014EB2" w14:paraId="4D6F9B7B" w14:textId="77777777" w:rsidTr="00E260C2">
        <w:tc>
          <w:tcPr>
            <w:tcW w:w="1242" w:type="dxa"/>
          </w:tcPr>
          <w:p w14:paraId="318265EA" w14:textId="77777777" w:rsidR="00713471" w:rsidRPr="00014EB2" w:rsidRDefault="00902FA9" w:rsidP="00E260C2">
            <w:pPr>
              <w:jc w:val="center"/>
            </w:pPr>
            <w:r>
              <w:rPr>
                <w:rFonts w:hint="eastAsia"/>
              </w:rPr>
              <w:t>II-C-02(01)</w:t>
            </w:r>
            <w:r w:rsidR="00713471" w:rsidRPr="00014EB2">
              <w:rPr>
                <w:rFonts w:hint="eastAsia"/>
              </w:rPr>
              <w:t>信息推送获取</w:t>
            </w:r>
          </w:p>
        </w:tc>
        <w:tc>
          <w:tcPr>
            <w:tcW w:w="1418" w:type="dxa"/>
          </w:tcPr>
          <w:p w14:paraId="728C88F6" w14:textId="77777777" w:rsidR="00713471" w:rsidRPr="00014EB2" w:rsidRDefault="00713471" w:rsidP="00E260C2">
            <w:pPr>
              <w:jc w:val="center"/>
            </w:pPr>
            <w:r w:rsidRPr="00014EB2">
              <w:rPr>
                <w:rFonts w:hint="eastAsia"/>
              </w:rPr>
              <w:t>消息提醒</w:t>
            </w:r>
          </w:p>
        </w:tc>
        <w:tc>
          <w:tcPr>
            <w:tcW w:w="4961" w:type="dxa"/>
          </w:tcPr>
          <w:p w14:paraId="146F4619" w14:textId="77777777" w:rsidR="00713471" w:rsidRPr="00014EB2" w:rsidRDefault="00713471" w:rsidP="00E260C2">
            <w:pPr>
              <w:jc w:val="left"/>
            </w:pPr>
            <w:r w:rsidRPr="00014EB2">
              <w:rPr>
                <w:rFonts w:hint="eastAsia"/>
              </w:rPr>
              <w:t>1</w:t>
            </w:r>
            <w:r w:rsidRPr="00014EB2">
              <w:rPr>
                <w:rFonts w:hint="eastAsia"/>
              </w:rPr>
              <w:t>、【同一期】</w:t>
            </w:r>
          </w:p>
        </w:tc>
        <w:tc>
          <w:tcPr>
            <w:tcW w:w="2341" w:type="dxa"/>
          </w:tcPr>
          <w:p w14:paraId="0BE0E2F5" w14:textId="77777777" w:rsidR="00713471" w:rsidRPr="00014EB2" w:rsidRDefault="00713471" w:rsidP="00E260C2">
            <w:pPr>
              <w:jc w:val="left"/>
            </w:pPr>
          </w:p>
        </w:tc>
      </w:tr>
      <w:tr w:rsidR="00713471" w:rsidRPr="00014EB2" w14:paraId="376AC1B8" w14:textId="77777777" w:rsidTr="00E260C2">
        <w:tc>
          <w:tcPr>
            <w:tcW w:w="1242" w:type="dxa"/>
          </w:tcPr>
          <w:p w14:paraId="4DACACA7" w14:textId="77777777" w:rsidR="00713471" w:rsidRPr="00014EB2" w:rsidRDefault="00713471" w:rsidP="00E260C2">
            <w:pPr>
              <w:jc w:val="center"/>
            </w:pPr>
            <w:r w:rsidRPr="00014EB2">
              <w:rPr>
                <w:rFonts w:hint="eastAsia"/>
              </w:rPr>
              <w:t>II-C-02(02)</w:t>
            </w:r>
          </w:p>
        </w:tc>
        <w:tc>
          <w:tcPr>
            <w:tcW w:w="1418" w:type="dxa"/>
          </w:tcPr>
          <w:p w14:paraId="74685CE1" w14:textId="77777777" w:rsidR="00713471" w:rsidRPr="00014EB2" w:rsidRDefault="00713471" w:rsidP="00E260C2">
            <w:pPr>
              <w:jc w:val="center"/>
            </w:pPr>
            <w:r w:rsidRPr="00014EB2">
              <w:rPr>
                <w:rFonts w:hint="eastAsia"/>
              </w:rPr>
              <w:t>收工</w:t>
            </w:r>
            <w:r w:rsidRPr="00014EB2">
              <w:rPr>
                <w:rFonts w:hint="eastAsia"/>
              </w:rPr>
              <w:t>-</w:t>
            </w:r>
            <w:r w:rsidRPr="00014EB2">
              <w:rPr>
                <w:rFonts w:hint="eastAsia"/>
              </w:rPr>
              <w:t>按钮</w:t>
            </w:r>
          </w:p>
        </w:tc>
        <w:tc>
          <w:tcPr>
            <w:tcW w:w="4961" w:type="dxa"/>
          </w:tcPr>
          <w:p w14:paraId="62C01840" w14:textId="77777777" w:rsidR="00713471" w:rsidRPr="00014EB2" w:rsidRDefault="00713471" w:rsidP="00E260C2">
            <w:pPr>
              <w:jc w:val="left"/>
            </w:pPr>
            <w:r w:rsidRPr="00014EB2">
              <w:rPr>
                <w:rFonts w:hint="eastAsia"/>
              </w:rPr>
              <w:t>1</w:t>
            </w:r>
            <w:r w:rsidRPr="00014EB2">
              <w:rPr>
                <w:rFonts w:hint="eastAsia"/>
              </w:rPr>
              <w:t>、点击可以结束上班状态，语音提示“您已下班”；</w:t>
            </w:r>
          </w:p>
          <w:p w14:paraId="7E6F3A78" w14:textId="77777777" w:rsidR="00713471" w:rsidRPr="00014EB2" w:rsidRDefault="00713471" w:rsidP="00E260C2">
            <w:pPr>
              <w:jc w:val="left"/>
            </w:pPr>
            <w:r w:rsidRPr="00014EB2">
              <w:rPr>
                <w:rFonts w:hint="eastAsia"/>
              </w:rPr>
              <w:t>2</w:t>
            </w:r>
            <w:r w:rsidRPr="00014EB2">
              <w:rPr>
                <w:rFonts w:hint="eastAsia"/>
              </w:rPr>
              <w:t>、若存在“今日未完成订单”，则不允许下班。弹框提示“您有未完成订单，请完成”；点击【我知道了】，关闭当前弹框。</w:t>
            </w:r>
          </w:p>
        </w:tc>
        <w:tc>
          <w:tcPr>
            <w:tcW w:w="2341" w:type="dxa"/>
          </w:tcPr>
          <w:p w14:paraId="0C230B07" w14:textId="77777777" w:rsidR="00713471" w:rsidRPr="00014EB2" w:rsidRDefault="00713471" w:rsidP="00E260C2">
            <w:pPr>
              <w:jc w:val="left"/>
            </w:pPr>
          </w:p>
        </w:tc>
      </w:tr>
    </w:tbl>
    <w:p w14:paraId="15966FD6" w14:textId="77777777" w:rsidR="00713471" w:rsidRDefault="00713471" w:rsidP="00713471"/>
    <w:p w14:paraId="474D1CDD" w14:textId="77777777" w:rsidR="00713471" w:rsidRPr="00085310" w:rsidRDefault="00713471" w:rsidP="00713471">
      <w:pPr>
        <w:pStyle w:val="4"/>
      </w:pPr>
      <w:bookmarkStart w:id="1139" w:name="_Toc474764512"/>
      <w:r>
        <w:rPr>
          <w:rFonts w:hint="eastAsia"/>
        </w:rPr>
        <w:t>我的订单</w:t>
      </w:r>
      <w:bookmarkEnd w:id="1139"/>
    </w:p>
    <w:p w14:paraId="745925FF" w14:textId="77777777" w:rsidR="00713471" w:rsidRDefault="00713471" w:rsidP="00713471">
      <w:pPr>
        <w:pStyle w:val="5"/>
      </w:pPr>
      <w:r>
        <w:rPr>
          <w:rFonts w:hint="eastAsia"/>
        </w:rPr>
        <w:t>抢单（出租车）</w:t>
      </w:r>
    </w:p>
    <w:p w14:paraId="1B138E11" w14:textId="77777777" w:rsidR="00713471" w:rsidRDefault="00713471" w:rsidP="00713471">
      <w:pPr>
        <w:pStyle w:val="6"/>
      </w:pPr>
      <w:r>
        <w:rPr>
          <w:rFonts w:hint="eastAsia"/>
        </w:rPr>
        <w:t>用例描述</w:t>
      </w:r>
    </w:p>
    <w:p w14:paraId="583DE157" w14:textId="77777777" w:rsidR="00713471" w:rsidRPr="006B38E1" w:rsidRDefault="00713471" w:rsidP="00713471">
      <w:r>
        <w:rPr>
          <w:rFonts w:hint="eastAsia"/>
        </w:rPr>
        <w:t>司机在“空闲”状态下，收到平台推送的订单。</w:t>
      </w:r>
    </w:p>
    <w:p w14:paraId="58FAA52A" w14:textId="77777777" w:rsidR="00713471" w:rsidRPr="00B2391D" w:rsidRDefault="00713471" w:rsidP="00713471">
      <w:pPr>
        <w:pStyle w:val="6"/>
      </w:pPr>
      <w:r>
        <w:rPr>
          <w:rFonts w:hint="eastAsia"/>
        </w:rPr>
        <w:t>元素规则</w:t>
      </w:r>
    </w:p>
    <w:tbl>
      <w:tblPr>
        <w:tblStyle w:val="af1"/>
        <w:tblW w:w="0" w:type="auto"/>
        <w:tblLook w:val="04A0" w:firstRow="1" w:lastRow="0" w:firstColumn="1" w:lastColumn="0" w:noHBand="0" w:noVBand="1"/>
      </w:tblPr>
      <w:tblGrid>
        <w:gridCol w:w="1384"/>
        <w:gridCol w:w="1276"/>
        <w:gridCol w:w="4678"/>
        <w:gridCol w:w="2624"/>
      </w:tblGrid>
      <w:tr w:rsidR="00713471" w14:paraId="1BDCADA7" w14:textId="77777777" w:rsidTr="00E260C2">
        <w:tc>
          <w:tcPr>
            <w:tcW w:w="1384" w:type="dxa"/>
            <w:tcBorders>
              <w:bottom w:val="single" w:sz="4" w:space="0" w:color="auto"/>
            </w:tcBorders>
            <w:shd w:val="clear" w:color="auto" w:fill="BFBFBF" w:themeFill="background1" w:themeFillShade="BF"/>
          </w:tcPr>
          <w:p w14:paraId="229F1EF1"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276" w:type="dxa"/>
            <w:tcBorders>
              <w:bottom w:val="single" w:sz="4" w:space="0" w:color="auto"/>
            </w:tcBorders>
            <w:shd w:val="clear" w:color="auto" w:fill="BFBFBF" w:themeFill="background1" w:themeFillShade="BF"/>
          </w:tcPr>
          <w:p w14:paraId="4D72BF7E" w14:textId="77777777" w:rsidR="00713471" w:rsidRPr="007F7CC3" w:rsidRDefault="00713471" w:rsidP="00E260C2">
            <w:pPr>
              <w:jc w:val="center"/>
              <w:rPr>
                <w:b/>
              </w:rPr>
            </w:pPr>
            <w:r w:rsidRPr="007F7CC3">
              <w:rPr>
                <w:rFonts w:hint="eastAsia"/>
                <w:b/>
              </w:rPr>
              <w:t>元素名称</w:t>
            </w:r>
          </w:p>
        </w:tc>
        <w:tc>
          <w:tcPr>
            <w:tcW w:w="4678" w:type="dxa"/>
            <w:tcBorders>
              <w:bottom w:val="single" w:sz="4" w:space="0" w:color="auto"/>
            </w:tcBorders>
            <w:shd w:val="clear" w:color="auto" w:fill="BFBFBF" w:themeFill="background1" w:themeFillShade="BF"/>
          </w:tcPr>
          <w:p w14:paraId="46292A9A" w14:textId="77777777" w:rsidR="00713471" w:rsidRPr="007F7CC3" w:rsidRDefault="00713471" w:rsidP="00E260C2">
            <w:pPr>
              <w:jc w:val="center"/>
              <w:rPr>
                <w:b/>
              </w:rPr>
            </w:pPr>
            <w:r w:rsidRPr="007F7CC3">
              <w:rPr>
                <w:rFonts w:hint="eastAsia"/>
                <w:b/>
              </w:rPr>
              <w:t>描述</w:t>
            </w:r>
          </w:p>
        </w:tc>
        <w:tc>
          <w:tcPr>
            <w:tcW w:w="2624" w:type="dxa"/>
            <w:tcBorders>
              <w:bottom w:val="single" w:sz="4" w:space="0" w:color="auto"/>
            </w:tcBorders>
            <w:shd w:val="clear" w:color="auto" w:fill="BFBFBF" w:themeFill="background1" w:themeFillShade="BF"/>
          </w:tcPr>
          <w:p w14:paraId="34542A04" w14:textId="77777777" w:rsidR="00713471" w:rsidRPr="007F7CC3" w:rsidRDefault="00713471" w:rsidP="00E260C2">
            <w:pPr>
              <w:jc w:val="center"/>
              <w:rPr>
                <w:b/>
              </w:rPr>
            </w:pPr>
            <w:r w:rsidRPr="007F7CC3">
              <w:rPr>
                <w:rFonts w:hint="eastAsia"/>
                <w:b/>
              </w:rPr>
              <w:t>异常处理</w:t>
            </w:r>
          </w:p>
        </w:tc>
      </w:tr>
      <w:tr w:rsidR="00713471" w14:paraId="12F5B6C8" w14:textId="77777777" w:rsidTr="00E260C2">
        <w:tc>
          <w:tcPr>
            <w:tcW w:w="1384" w:type="dxa"/>
            <w:vMerge w:val="restart"/>
            <w:shd w:val="clear" w:color="auto" w:fill="FFFFFF" w:themeFill="background1"/>
          </w:tcPr>
          <w:p w14:paraId="7BFE9D1B" w14:textId="77777777" w:rsidR="00713471" w:rsidRDefault="00713471" w:rsidP="00E260C2">
            <w:r>
              <w:rPr>
                <w:rFonts w:hint="eastAsia"/>
              </w:rPr>
              <w:t>II-A-05(01)</w:t>
            </w:r>
          </w:p>
          <w:p w14:paraId="71DE12E9" w14:textId="77777777" w:rsidR="00713471" w:rsidRPr="007F7CC3" w:rsidRDefault="00713471" w:rsidP="00E260C2">
            <w:pPr>
              <w:rPr>
                <w:b/>
              </w:rPr>
            </w:pPr>
            <w:r>
              <w:rPr>
                <w:rFonts w:hint="eastAsia"/>
              </w:rPr>
              <w:lastRenderedPageBreak/>
              <w:t>即刻单</w:t>
            </w:r>
          </w:p>
        </w:tc>
        <w:tc>
          <w:tcPr>
            <w:tcW w:w="1276" w:type="dxa"/>
            <w:shd w:val="clear" w:color="auto" w:fill="FFFFFF" w:themeFill="background1"/>
          </w:tcPr>
          <w:p w14:paraId="6F886975" w14:textId="77777777" w:rsidR="00713471" w:rsidRPr="008C2EE0" w:rsidRDefault="00713471" w:rsidP="00E260C2">
            <w:pPr>
              <w:jc w:val="center"/>
            </w:pPr>
            <w:r w:rsidRPr="008C2EE0">
              <w:rPr>
                <w:rFonts w:hint="eastAsia"/>
              </w:rPr>
              <w:lastRenderedPageBreak/>
              <w:t>初始化</w:t>
            </w:r>
          </w:p>
        </w:tc>
        <w:tc>
          <w:tcPr>
            <w:tcW w:w="4678" w:type="dxa"/>
            <w:shd w:val="clear" w:color="auto" w:fill="FFFFFF" w:themeFill="background1"/>
          </w:tcPr>
          <w:p w14:paraId="5F428E3C" w14:textId="77777777" w:rsidR="00713471" w:rsidRPr="008C2EE0" w:rsidRDefault="00713471" w:rsidP="00E260C2">
            <w:pPr>
              <w:jc w:val="left"/>
            </w:pPr>
            <w:r>
              <w:rPr>
                <w:rFonts w:hint="eastAsia"/>
              </w:rPr>
              <w:t>1</w:t>
            </w:r>
            <w:r>
              <w:rPr>
                <w:rFonts w:hint="eastAsia"/>
              </w:rPr>
              <w:t>、有订单推送过来，语音播报“订单来了”；</w:t>
            </w:r>
          </w:p>
        </w:tc>
        <w:tc>
          <w:tcPr>
            <w:tcW w:w="2624" w:type="dxa"/>
            <w:shd w:val="clear" w:color="auto" w:fill="FFFFFF" w:themeFill="background1"/>
          </w:tcPr>
          <w:p w14:paraId="175780D2" w14:textId="77777777" w:rsidR="00713471" w:rsidRPr="008C2EE0" w:rsidRDefault="00713471" w:rsidP="00E260C2">
            <w:pPr>
              <w:jc w:val="left"/>
            </w:pPr>
          </w:p>
        </w:tc>
      </w:tr>
      <w:tr w:rsidR="00713471" w14:paraId="7A3B0DB3" w14:textId="77777777" w:rsidTr="00E260C2">
        <w:tc>
          <w:tcPr>
            <w:tcW w:w="1384" w:type="dxa"/>
            <w:vMerge/>
          </w:tcPr>
          <w:p w14:paraId="7771DCDC" w14:textId="77777777" w:rsidR="00713471" w:rsidRDefault="00713471" w:rsidP="00E260C2"/>
        </w:tc>
        <w:tc>
          <w:tcPr>
            <w:tcW w:w="1276" w:type="dxa"/>
          </w:tcPr>
          <w:p w14:paraId="6632EBB1" w14:textId="77777777" w:rsidR="00713471" w:rsidRDefault="00713471" w:rsidP="00E260C2">
            <w:r>
              <w:rPr>
                <w:rFonts w:hint="eastAsia"/>
              </w:rPr>
              <w:t>抢单倒计时</w:t>
            </w:r>
          </w:p>
        </w:tc>
        <w:tc>
          <w:tcPr>
            <w:tcW w:w="4678" w:type="dxa"/>
          </w:tcPr>
          <w:p w14:paraId="4A88C43C" w14:textId="77777777" w:rsidR="00713471" w:rsidRDefault="00713471" w:rsidP="00E260C2">
            <w:r>
              <w:rPr>
                <w:rFonts w:hint="eastAsia"/>
              </w:rPr>
              <w:t>1</w:t>
            </w:r>
            <w:r>
              <w:rPr>
                <w:rFonts w:hint="eastAsia"/>
              </w:rPr>
              <w:t>、按照平台设置的抢单时限倒计时显示；</w:t>
            </w:r>
          </w:p>
          <w:p w14:paraId="7BDD10F4" w14:textId="77777777" w:rsidR="00713471" w:rsidRDefault="00713471" w:rsidP="00E260C2">
            <w:r>
              <w:rPr>
                <w:rFonts w:hint="eastAsia"/>
              </w:rPr>
              <w:t>2</w:t>
            </w:r>
            <w:r>
              <w:rPr>
                <w:rFonts w:hint="eastAsia"/>
              </w:rPr>
              <w:t>、倒计时结束，抢单弹框关闭，黑色遮罩隐藏；</w:t>
            </w:r>
          </w:p>
          <w:p w14:paraId="6AE054B4" w14:textId="77777777" w:rsidR="00713471" w:rsidRDefault="00713471" w:rsidP="00E260C2">
            <w:r>
              <w:rPr>
                <w:rFonts w:hint="eastAsia"/>
              </w:rPr>
              <w:t>3</w:t>
            </w:r>
            <w:r>
              <w:rPr>
                <w:rFonts w:hint="eastAsia"/>
              </w:rPr>
              <w:t>、点击【抢单】，根据抢单状态，显示浮窗：</w:t>
            </w:r>
          </w:p>
          <w:p w14:paraId="3B1E652B" w14:textId="77777777" w:rsidR="00713471" w:rsidRDefault="00713471" w:rsidP="00E260C2">
            <w:pPr>
              <w:pStyle w:val="af0"/>
              <w:numPr>
                <w:ilvl w:val="0"/>
                <w:numId w:val="35"/>
              </w:numPr>
              <w:ind w:firstLineChars="0"/>
            </w:pPr>
            <w:r>
              <w:rPr>
                <w:rFonts w:hint="eastAsia"/>
              </w:rPr>
              <w:t>若抢到订单，提示“抢单成功”；提示后跳转到订单行程页面，参见“</w:t>
            </w:r>
            <w:r>
              <w:rPr>
                <w:rFonts w:hint="eastAsia"/>
              </w:rPr>
              <w:t>II-A-02(01)</w:t>
            </w:r>
            <w:r>
              <w:rPr>
                <w:rFonts w:hint="eastAsia"/>
              </w:rPr>
              <w:t>”；</w:t>
            </w:r>
          </w:p>
          <w:p w14:paraId="181BEC21" w14:textId="77777777" w:rsidR="00713471" w:rsidRDefault="00713471" w:rsidP="00E260C2">
            <w:pPr>
              <w:pStyle w:val="af0"/>
              <w:numPr>
                <w:ilvl w:val="0"/>
                <w:numId w:val="35"/>
              </w:numPr>
              <w:ind w:firstLineChars="0"/>
            </w:pPr>
            <w:r>
              <w:rPr>
                <w:rFonts w:hint="eastAsia"/>
              </w:rPr>
              <w:t>若订单被接走，提示“订单已被接走”。</w:t>
            </w:r>
          </w:p>
          <w:p w14:paraId="023E68BC" w14:textId="77777777" w:rsidR="00713471" w:rsidRDefault="00713471" w:rsidP="00E260C2">
            <w:pPr>
              <w:pStyle w:val="af0"/>
              <w:numPr>
                <w:ilvl w:val="0"/>
                <w:numId w:val="35"/>
              </w:numPr>
              <w:ind w:firstLineChars="0"/>
            </w:pPr>
            <w:r>
              <w:rPr>
                <w:rFonts w:hint="eastAsia"/>
              </w:rPr>
              <w:t>抢单过程，给抢单中的浮框。</w:t>
            </w:r>
          </w:p>
        </w:tc>
        <w:tc>
          <w:tcPr>
            <w:tcW w:w="2624" w:type="dxa"/>
          </w:tcPr>
          <w:p w14:paraId="2F44B75C" w14:textId="77777777" w:rsidR="00713471" w:rsidRPr="00420653" w:rsidRDefault="00713471" w:rsidP="00E260C2">
            <w:r>
              <w:rPr>
                <w:rFonts w:hint="eastAsia"/>
              </w:rPr>
              <w:t>1</w:t>
            </w:r>
            <w:r>
              <w:rPr>
                <w:rFonts w:hint="eastAsia"/>
              </w:rPr>
              <w:t>、异常退出，再次进来</w:t>
            </w:r>
            <w:r>
              <w:rPr>
                <w:rFonts w:hint="eastAsia"/>
              </w:rPr>
              <w:t>app</w:t>
            </w:r>
            <w:r>
              <w:rPr>
                <w:rFonts w:hint="eastAsia"/>
              </w:rPr>
              <w:t>时，显示间隔后的倒计时；</w:t>
            </w:r>
            <w:r>
              <w:rPr>
                <w:rFonts w:hint="eastAsia"/>
              </w:rPr>
              <w:t>eg:</w:t>
            </w:r>
            <w:r>
              <w:rPr>
                <w:rFonts w:hint="eastAsia"/>
              </w:rPr>
              <w:t>强退时倒计时为</w:t>
            </w:r>
            <w:r>
              <w:rPr>
                <w:rFonts w:hint="eastAsia"/>
              </w:rPr>
              <w:t>25</w:t>
            </w:r>
            <w:r>
              <w:rPr>
                <w:rFonts w:hint="eastAsia"/>
              </w:rPr>
              <w:t>秒；等了</w:t>
            </w:r>
            <w:r>
              <w:rPr>
                <w:rFonts w:hint="eastAsia"/>
              </w:rPr>
              <w:t>10</w:t>
            </w:r>
            <w:r>
              <w:rPr>
                <w:rFonts w:hint="eastAsia"/>
              </w:rPr>
              <w:t>秒后再次登录</w:t>
            </w:r>
            <w:r>
              <w:rPr>
                <w:rFonts w:hint="eastAsia"/>
              </w:rPr>
              <w:t>app</w:t>
            </w:r>
            <w:r>
              <w:rPr>
                <w:rFonts w:hint="eastAsia"/>
              </w:rPr>
              <w:t>时，则倒计时显示为</w:t>
            </w:r>
            <w:r>
              <w:rPr>
                <w:rFonts w:hint="eastAsia"/>
              </w:rPr>
              <w:t>15</w:t>
            </w:r>
            <w:r>
              <w:rPr>
                <w:rFonts w:hint="eastAsia"/>
              </w:rPr>
              <w:t>秒。</w:t>
            </w:r>
          </w:p>
        </w:tc>
      </w:tr>
      <w:tr w:rsidR="00713471" w14:paraId="7774B0FD" w14:textId="77777777" w:rsidTr="00E260C2">
        <w:tc>
          <w:tcPr>
            <w:tcW w:w="1384" w:type="dxa"/>
            <w:vMerge/>
          </w:tcPr>
          <w:p w14:paraId="46899598" w14:textId="77777777" w:rsidR="00713471" w:rsidRDefault="00713471" w:rsidP="00E260C2"/>
        </w:tc>
        <w:tc>
          <w:tcPr>
            <w:tcW w:w="1276" w:type="dxa"/>
          </w:tcPr>
          <w:p w14:paraId="273CD4F1" w14:textId="77777777" w:rsidR="00713471" w:rsidRDefault="00713471" w:rsidP="00E260C2">
            <w:r>
              <w:rPr>
                <w:rFonts w:hint="eastAsia"/>
              </w:rPr>
              <w:t>上车地址</w:t>
            </w:r>
          </w:p>
        </w:tc>
        <w:tc>
          <w:tcPr>
            <w:tcW w:w="4678" w:type="dxa"/>
          </w:tcPr>
          <w:p w14:paraId="63C1EA87" w14:textId="77777777" w:rsidR="00713471" w:rsidRDefault="00713471" w:rsidP="00E260C2">
            <w:r>
              <w:rPr>
                <w:rFonts w:hint="eastAsia"/>
              </w:rPr>
              <w:t>1</w:t>
            </w:r>
            <w:r>
              <w:rPr>
                <w:rFonts w:hint="eastAsia"/>
              </w:rPr>
              <w:t>、从数据库获用户所填上车地址。</w:t>
            </w:r>
          </w:p>
        </w:tc>
        <w:tc>
          <w:tcPr>
            <w:tcW w:w="2624" w:type="dxa"/>
          </w:tcPr>
          <w:p w14:paraId="214F3A1A" w14:textId="77777777" w:rsidR="00713471" w:rsidRDefault="00713471" w:rsidP="00E260C2"/>
        </w:tc>
      </w:tr>
      <w:tr w:rsidR="00713471" w14:paraId="75E51D2B" w14:textId="77777777" w:rsidTr="00E260C2">
        <w:tc>
          <w:tcPr>
            <w:tcW w:w="1384" w:type="dxa"/>
            <w:vMerge/>
          </w:tcPr>
          <w:p w14:paraId="52B6C6EE" w14:textId="77777777" w:rsidR="00713471" w:rsidRDefault="00713471" w:rsidP="00E260C2"/>
        </w:tc>
        <w:tc>
          <w:tcPr>
            <w:tcW w:w="1276" w:type="dxa"/>
          </w:tcPr>
          <w:p w14:paraId="48FA7D64" w14:textId="77777777" w:rsidR="00713471" w:rsidRDefault="00713471" w:rsidP="00E260C2">
            <w:r>
              <w:rPr>
                <w:rFonts w:hint="eastAsia"/>
              </w:rPr>
              <w:t>备注</w:t>
            </w:r>
          </w:p>
        </w:tc>
        <w:tc>
          <w:tcPr>
            <w:tcW w:w="4678" w:type="dxa"/>
          </w:tcPr>
          <w:p w14:paraId="4CA93281" w14:textId="77777777" w:rsidR="00713471" w:rsidRDefault="00713471" w:rsidP="00E260C2">
            <w:r>
              <w:rPr>
                <w:rFonts w:hint="eastAsia"/>
              </w:rPr>
              <w:t>1</w:t>
            </w:r>
            <w:r>
              <w:rPr>
                <w:rFonts w:hint="eastAsia"/>
              </w:rPr>
              <w:t>、无备注信息时，则不显示备注模块。</w:t>
            </w:r>
          </w:p>
          <w:p w14:paraId="12035C27" w14:textId="77777777" w:rsidR="00713471" w:rsidRDefault="00713471" w:rsidP="00E260C2">
            <w:r>
              <w:rPr>
                <w:rFonts w:hint="eastAsia"/>
              </w:rPr>
              <w:t>2</w:t>
            </w:r>
            <w:r>
              <w:rPr>
                <w:rFonts w:hint="eastAsia"/>
              </w:rPr>
              <w:t>、</w:t>
            </w:r>
            <w:r w:rsidRPr="00014EB2">
              <w:rPr>
                <w:rFonts w:hint="eastAsia"/>
              </w:rPr>
              <w:t>有备注信息时，显示</w:t>
            </w:r>
            <w:r w:rsidRPr="00014EB2">
              <w:rPr>
                <w:rFonts w:hint="eastAsia"/>
              </w:rPr>
              <w:t>30</w:t>
            </w:r>
            <w:r w:rsidRPr="00014EB2">
              <w:rPr>
                <w:rFonts w:hint="eastAsia"/>
              </w:rPr>
              <w:t>个字符（含数字、字母、汉字、标点符号）。</w:t>
            </w:r>
          </w:p>
        </w:tc>
        <w:tc>
          <w:tcPr>
            <w:tcW w:w="2624" w:type="dxa"/>
          </w:tcPr>
          <w:p w14:paraId="25F2FD1E" w14:textId="77777777" w:rsidR="00713471" w:rsidRDefault="00713471" w:rsidP="00E260C2"/>
        </w:tc>
      </w:tr>
      <w:tr w:rsidR="00713471" w14:paraId="28D0C5A8" w14:textId="77777777" w:rsidTr="00E260C2">
        <w:tc>
          <w:tcPr>
            <w:tcW w:w="1384" w:type="dxa"/>
            <w:vMerge w:val="restart"/>
          </w:tcPr>
          <w:p w14:paraId="719D0071" w14:textId="77777777" w:rsidR="00713471" w:rsidRDefault="00713471" w:rsidP="00E260C2">
            <w:r>
              <w:rPr>
                <w:rFonts w:hint="eastAsia"/>
              </w:rPr>
              <w:t>II-A-05(02)</w:t>
            </w:r>
          </w:p>
          <w:p w14:paraId="2F26D8C7" w14:textId="77777777" w:rsidR="00713471" w:rsidRDefault="00713471" w:rsidP="00E260C2">
            <w:r>
              <w:rPr>
                <w:rFonts w:hint="eastAsia"/>
              </w:rPr>
              <w:t>预约单</w:t>
            </w:r>
          </w:p>
        </w:tc>
        <w:tc>
          <w:tcPr>
            <w:tcW w:w="1276" w:type="dxa"/>
          </w:tcPr>
          <w:p w14:paraId="00570929" w14:textId="77777777" w:rsidR="00713471" w:rsidRDefault="00713471" w:rsidP="00E260C2">
            <w:r>
              <w:rPr>
                <w:rFonts w:hint="eastAsia"/>
              </w:rPr>
              <w:t>初始化</w:t>
            </w:r>
          </w:p>
        </w:tc>
        <w:tc>
          <w:tcPr>
            <w:tcW w:w="4678" w:type="dxa"/>
          </w:tcPr>
          <w:p w14:paraId="26072C95" w14:textId="77777777" w:rsidR="00713471" w:rsidRDefault="00713471" w:rsidP="00E260C2">
            <w:pPr>
              <w:pStyle w:val="af0"/>
              <w:numPr>
                <w:ilvl w:val="0"/>
                <w:numId w:val="45"/>
              </w:numPr>
              <w:ind w:firstLineChars="0"/>
            </w:pPr>
            <w:r>
              <w:rPr>
                <w:rFonts w:hint="eastAsia"/>
              </w:rPr>
              <w:t>有订单推送过来，语音播报“订单来了”；</w:t>
            </w:r>
          </w:p>
        </w:tc>
        <w:tc>
          <w:tcPr>
            <w:tcW w:w="2624" w:type="dxa"/>
          </w:tcPr>
          <w:p w14:paraId="7C461CEE" w14:textId="77777777" w:rsidR="00713471" w:rsidRDefault="00713471" w:rsidP="00E260C2"/>
        </w:tc>
      </w:tr>
      <w:tr w:rsidR="00713471" w14:paraId="589D4613" w14:textId="77777777" w:rsidTr="00E260C2">
        <w:tc>
          <w:tcPr>
            <w:tcW w:w="1384" w:type="dxa"/>
            <w:vMerge/>
          </w:tcPr>
          <w:p w14:paraId="6C3B86C9" w14:textId="77777777" w:rsidR="00713471" w:rsidRDefault="00713471" w:rsidP="00E260C2"/>
        </w:tc>
        <w:tc>
          <w:tcPr>
            <w:tcW w:w="1276" w:type="dxa"/>
          </w:tcPr>
          <w:p w14:paraId="42AEB52C" w14:textId="77777777" w:rsidR="00713471" w:rsidRDefault="00713471" w:rsidP="00E260C2">
            <w:r>
              <w:rPr>
                <w:rFonts w:hint="eastAsia"/>
              </w:rPr>
              <w:t>预约时间</w:t>
            </w:r>
          </w:p>
        </w:tc>
        <w:tc>
          <w:tcPr>
            <w:tcW w:w="4678" w:type="dxa"/>
          </w:tcPr>
          <w:p w14:paraId="43691F0B" w14:textId="77777777" w:rsidR="00713471" w:rsidRDefault="00713471" w:rsidP="00E260C2">
            <w:r>
              <w:rPr>
                <w:rFonts w:hint="eastAsia"/>
              </w:rPr>
              <w:t>1</w:t>
            </w:r>
            <w:r>
              <w:rPr>
                <w:rFonts w:hint="eastAsia"/>
              </w:rPr>
              <w:t>、时间格式：</w:t>
            </w:r>
          </w:p>
          <w:p w14:paraId="32D8BC78" w14:textId="77777777" w:rsidR="00713471" w:rsidRDefault="00713471" w:rsidP="00E260C2">
            <w:pPr>
              <w:pStyle w:val="af0"/>
              <w:numPr>
                <w:ilvl w:val="0"/>
                <w:numId w:val="47"/>
              </w:numPr>
              <w:ind w:firstLineChars="0"/>
            </w:pPr>
            <w:r>
              <w:rPr>
                <w:rFonts w:hint="eastAsia"/>
              </w:rPr>
              <w:t>今天的预约订单，显示为“今天</w:t>
            </w:r>
            <w:r>
              <w:rPr>
                <w:rFonts w:hint="eastAsia"/>
              </w:rPr>
              <w:t xml:space="preserve"> hh:mm</w:t>
            </w:r>
            <w:r>
              <w:rPr>
                <w:rFonts w:hint="eastAsia"/>
              </w:rPr>
              <w:t>”</w:t>
            </w:r>
            <w:r>
              <w:rPr>
                <w:rFonts w:hint="eastAsia"/>
              </w:rPr>
              <w:t>,eg</w:t>
            </w:r>
            <w:r>
              <w:rPr>
                <w:rFonts w:hint="eastAsia"/>
              </w:rPr>
              <w:t>：今天</w:t>
            </w:r>
            <w:r>
              <w:rPr>
                <w:rFonts w:hint="eastAsia"/>
              </w:rPr>
              <w:t xml:space="preserve"> 12:20</w:t>
            </w:r>
            <w:r>
              <w:rPr>
                <w:rFonts w:hint="eastAsia"/>
              </w:rPr>
              <w:t>；</w:t>
            </w:r>
          </w:p>
          <w:p w14:paraId="3FC30868" w14:textId="77777777" w:rsidR="00713471" w:rsidRDefault="00713471" w:rsidP="00E260C2">
            <w:pPr>
              <w:pStyle w:val="af0"/>
              <w:numPr>
                <w:ilvl w:val="0"/>
                <w:numId w:val="47"/>
              </w:numPr>
              <w:ind w:firstLineChars="0"/>
            </w:pPr>
            <w:r>
              <w:rPr>
                <w:rFonts w:hint="eastAsia"/>
              </w:rPr>
              <w:t>明天的预约订单，显示为“明天</w:t>
            </w:r>
            <w:r>
              <w:rPr>
                <w:rFonts w:hint="eastAsia"/>
              </w:rPr>
              <w:t xml:space="preserve"> hh</w:t>
            </w:r>
            <w:r>
              <w:rPr>
                <w:rFonts w:hint="eastAsia"/>
              </w:rPr>
              <w:t>：</w:t>
            </w:r>
            <w:r>
              <w:rPr>
                <w:rFonts w:hint="eastAsia"/>
              </w:rPr>
              <w:t>mm</w:t>
            </w:r>
            <w:r>
              <w:rPr>
                <w:rFonts w:hint="eastAsia"/>
              </w:rPr>
              <w:t>”</w:t>
            </w:r>
            <w:r>
              <w:rPr>
                <w:rFonts w:hint="eastAsia"/>
              </w:rPr>
              <w:t>,eg:</w:t>
            </w:r>
            <w:r>
              <w:rPr>
                <w:rFonts w:hint="eastAsia"/>
              </w:rPr>
              <w:t>明天</w:t>
            </w:r>
            <w:r>
              <w:rPr>
                <w:rFonts w:hint="eastAsia"/>
              </w:rPr>
              <w:t xml:space="preserve"> 15:35</w:t>
            </w:r>
            <w:r>
              <w:rPr>
                <w:rFonts w:hint="eastAsia"/>
              </w:rPr>
              <w:t>；</w:t>
            </w:r>
          </w:p>
          <w:p w14:paraId="38265C31" w14:textId="77777777" w:rsidR="00713471" w:rsidRDefault="00713471" w:rsidP="00E260C2">
            <w:pPr>
              <w:pStyle w:val="af0"/>
              <w:numPr>
                <w:ilvl w:val="0"/>
                <w:numId w:val="47"/>
              </w:numPr>
              <w:ind w:firstLineChars="0"/>
            </w:pPr>
            <w:r>
              <w:rPr>
                <w:rFonts w:hint="eastAsia"/>
              </w:rPr>
              <w:t>后天的预约订单，显示为“后天</w:t>
            </w:r>
            <w:r>
              <w:rPr>
                <w:rFonts w:hint="eastAsia"/>
              </w:rPr>
              <w:t xml:space="preserve"> hh:mm</w:t>
            </w:r>
            <w:r>
              <w:rPr>
                <w:rFonts w:hint="eastAsia"/>
              </w:rPr>
              <w:t>”</w:t>
            </w:r>
            <w:r>
              <w:rPr>
                <w:rFonts w:hint="eastAsia"/>
              </w:rPr>
              <w:t>,eg</w:t>
            </w:r>
            <w:r>
              <w:rPr>
                <w:rFonts w:hint="eastAsia"/>
              </w:rPr>
              <w:t>：后天</w:t>
            </w:r>
            <w:r>
              <w:rPr>
                <w:rFonts w:hint="eastAsia"/>
              </w:rPr>
              <w:t xml:space="preserve"> 10:10</w:t>
            </w:r>
            <w:r>
              <w:rPr>
                <w:rFonts w:hint="eastAsia"/>
              </w:rPr>
              <w:t>；</w:t>
            </w:r>
          </w:p>
          <w:p w14:paraId="32AB988C" w14:textId="77777777" w:rsidR="00713471" w:rsidRDefault="00713471" w:rsidP="00E260C2">
            <w:pPr>
              <w:pStyle w:val="af0"/>
              <w:numPr>
                <w:ilvl w:val="0"/>
                <w:numId w:val="47"/>
              </w:numPr>
              <w:ind w:firstLineChars="0"/>
            </w:pPr>
            <w:r>
              <w:rPr>
                <w:rFonts w:hint="eastAsia"/>
              </w:rPr>
              <w:t>三天之后的预约订单，显示为“</w:t>
            </w:r>
            <w:r>
              <w:rPr>
                <w:rFonts w:hint="eastAsia"/>
              </w:rPr>
              <w:t>3</w:t>
            </w:r>
            <w:r>
              <w:rPr>
                <w:rFonts w:hint="eastAsia"/>
              </w:rPr>
              <w:t>天后</w:t>
            </w:r>
            <w:r>
              <w:rPr>
                <w:rFonts w:hint="eastAsia"/>
              </w:rPr>
              <w:t xml:space="preserve"> hh</w:t>
            </w:r>
            <w:r>
              <w:rPr>
                <w:rFonts w:hint="eastAsia"/>
              </w:rPr>
              <w:t>：</w:t>
            </w:r>
            <w:r>
              <w:rPr>
                <w:rFonts w:hint="eastAsia"/>
              </w:rPr>
              <w:t>mm</w:t>
            </w:r>
            <w:r>
              <w:rPr>
                <w:rFonts w:hint="eastAsia"/>
              </w:rPr>
              <w:t>”，</w:t>
            </w:r>
            <w:r>
              <w:rPr>
                <w:rFonts w:hint="eastAsia"/>
              </w:rPr>
              <w:t>eg</w:t>
            </w:r>
            <w:r>
              <w:rPr>
                <w:rFonts w:hint="eastAsia"/>
              </w:rPr>
              <w:t>：</w:t>
            </w:r>
            <w:r>
              <w:rPr>
                <w:rFonts w:hint="eastAsia"/>
              </w:rPr>
              <w:t>3</w:t>
            </w:r>
            <w:r>
              <w:rPr>
                <w:rFonts w:hint="eastAsia"/>
              </w:rPr>
              <w:t>天后</w:t>
            </w:r>
            <w:r>
              <w:rPr>
                <w:rFonts w:hint="eastAsia"/>
              </w:rPr>
              <w:t xml:space="preserve"> 9:50</w:t>
            </w:r>
            <w:r>
              <w:rPr>
                <w:rFonts w:hint="eastAsia"/>
              </w:rPr>
              <w:t>。</w:t>
            </w:r>
          </w:p>
        </w:tc>
        <w:tc>
          <w:tcPr>
            <w:tcW w:w="2624" w:type="dxa"/>
          </w:tcPr>
          <w:p w14:paraId="7C07F70A" w14:textId="77777777" w:rsidR="00713471" w:rsidRDefault="00713471" w:rsidP="00E260C2"/>
        </w:tc>
      </w:tr>
      <w:tr w:rsidR="00713471" w14:paraId="7F9C595F" w14:textId="77777777" w:rsidTr="00E260C2">
        <w:tc>
          <w:tcPr>
            <w:tcW w:w="1384" w:type="dxa"/>
            <w:vMerge/>
          </w:tcPr>
          <w:p w14:paraId="24962218" w14:textId="77777777" w:rsidR="00713471" w:rsidRDefault="00713471" w:rsidP="00E260C2"/>
        </w:tc>
        <w:tc>
          <w:tcPr>
            <w:tcW w:w="1276" w:type="dxa"/>
          </w:tcPr>
          <w:p w14:paraId="2EA6A85E" w14:textId="77777777" w:rsidR="00713471" w:rsidRDefault="00713471" w:rsidP="00E260C2">
            <w:r>
              <w:rPr>
                <w:rFonts w:hint="eastAsia"/>
              </w:rPr>
              <w:t>抢单倒计时</w:t>
            </w:r>
          </w:p>
        </w:tc>
        <w:tc>
          <w:tcPr>
            <w:tcW w:w="4678" w:type="dxa"/>
          </w:tcPr>
          <w:p w14:paraId="4A95FA16" w14:textId="77777777" w:rsidR="00713471" w:rsidRDefault="00713471" w:rsidP="00E260C2">
            <w:r>
              <w:rPr>
                <w:rFonts w:hint="eastAsia"/>
              </w:rPr>
              <w:t>1</w:t>
            </w:r>
            <w:r>
              <w:rPr>
                <w:rFonts w:hint="eastAsia"/>
              </w:rPr>
              <w:t>、按照平台设置的抢单时限倒计时显示；</w:t>
            </w:r>
          </w:p>
          <w:p w14:paraId="76A7F2F5" w14:textId="77777777" w:rsidR="00713471" w:rsidRDefault="00713471" w:rsidP="00E260C2">
            <w:r>
              <w:rPr>
                <w:rFonts w:hint="eastAsia"/>
              </w:rPr>
              <w:t>2</w:t>
            </w:r>
            <w:r>
              <w:rPr>
                <w:rFonts w:hint="eastAsia"/>
              </w:rPr>
              <w:t>、倒计时结束，抢单弹框关闭，黑色遮罩隐藏；</w:t>
            </w:r>
          </w:p>
          <w:p w14:paraId="2420A075" w14:textId="77777777" w:rsidR="00713471" w:rsidRDefault="00713471" w:rsidP="00E260C2">
            <w:r>
              <w:rPr>
                <w:rFonts w:hint="eastAsia"/>
              </w:rPr>
              <w:t>3</w:t>
            </w:r>
            <w:r>
              <w:rPr>
                <w:rFonts w:hint="eastAsia"/>
              </w:rPr>
              <w:t>、点击【抢单】，根据抢单状态，显示浮窗：</w:t>
            </w:r>
          </w:p>
          <w:p w14:paraId="12B8814C" w14:textId="77777777" w:rsidR="00713471" w:rsidRDefault="00713471" w:rsidP="00E260C2">
            <w:pPr>
              <w:pStyle w:val="af0"/>
              <w:numPr>
                <w:ilvl w:val="0"/>
                <w:numId w:val="35"/>
              </w:numPr>
              <w:ind w:firstLineChars="0"/>
            </w:pPr>
            <w:r>
              <w:rPr>
                <w:rFonts w:hint="eastAsia"/>
              </w:rPr>
              <w:t>若抢到订单，提示“抢单成功”；提示后留在原页面；</w:t>
            </w:r>
          </w:p>
          <w:p w14:paraId="4B44FD73" w14:textId="77777777" w:rsidR="00713471" w:rsidRDefault="00713471" w:rsidP="00E260C2">
            <w:pPr>
              <w:pStyle w:val="af0"/>
              <w:numPr>
                <w:ilvl w:val="0"/>
                <w:numId w:val="35"/>
              </w:numPr>
              <w:ind w:firstLineChars="0"/>
            </w:pPr>
            <w:r>
              <w:rPr>
                <w:rFonts w:hint="eastAsia"/>
              </w:rPr>
              <w:t>若订单被接走，提示“订单已被接走”。</w:t>
            </w:r>
          </w:p>
          <w:p w14:paraId="30BC1180" w14:textId="77777777" w:rsidR="00713471" w:rsidRDefault="00713471" w:rsidP="00E260C2">
            <w:pPr>
              <w:pStyle w:val="af0"/>
              <w:numPr>
                <w:ilvl w:val="0"/>
                <w:numId w:val="35"/>
              </w:numPr>
              <w:ind w:firstLineChars="0"/>
            </w:pPr>
            <w:r>
              <w:rPr>
                <w:rFonts w:hint="eastAsia"/>
              </w:rPr>
              <w:t>抢单过程，</w:t>
            </w:r>
            <w:r w:rsidRPr="00014EB2">
              <w:rPr>
                <w:rFonts w:hint="eastAsia"/>
              </w:rPr>
              <w:t>显示</w:t>
            </w:r>
            <w:r>
              <w:rPr>
                <w:rFonts w:hint="eastAsia"/>
              </w:rPr>
              <w:t>抢单中的浮框。</w:t>
            </w:r>
          </w:p>
        </w:tc>
        <w:tc>
          <w:tcPr>
            <w:tcW w:w="2624" w:type="dxa"/>
          </w:tcPr>
          <w:p w14:paraId="39F8247B" w14:textId="77777777" w:rsidR="00713471" w:rsidRDefault="00713471" w:rsidP="00E260C2"/>
        </w:tc>
      </w:tr>
      <w:tr w:rsidR="00713471" w14:paraId="5D5D0B10" w14:textId="77777777" w:rsidTr="00E260C2">
        <w:tc>
          <w:tcPr>
            <w:tcW w:w="1384" w:type="dxa"/>
            <w:vMerge/>
          </w:tcPr>
          <w:p w14:paraId="2C1D97C9" w14:textId="77777777" w:rsidR="00713471" w:rsidRDefault="00713471" w:rsidP="00E260C2"/>
        </w:tc>
        <w:tc>
          <w:tcPr>
            <w:tcW w:w="1276" w:type="dxa"/>
          </w:tcPr>
          <w:p w14:paraId="0654C0AE" w14:textId="77777777" w:rsidR="00713471" w:rsidRDefault="00713471" w:rsidP="00E260C2">
            <w:r>
              <w:rPr>
                <w:rFonts w:hint="eastAsia"/>
              </w:rPr>
              <w:t>上车地点</w:t>
            </w:r>
          </w:p>
        </w:tc>
        <w:tc>
          <w:tcPr>
            <w:tcW w:w="4678" w:type="dxa"/>
          </w:tcPr>
          <w:p w14:paraId="7C7091B3" w14:textId="77777777" w:rsidR="00713471" w:rsidRDefault="00713471" w:rsidP="00E260C2">
            <w:r>
              <w:rPr>
                <w:rFonts w:hint="eastAsia"/>
              </w:rPr>
              <w:t>1</w:t>
            </w:r>
            <w:r>
              <w:rPr>
                <w:rFonts w:hint="eastAsia"/>
              </w:rPr>
              <w:t>、从数据库获取用户所填上车地址。</w:t>
            </w:r>
          </w:p>
        </w:tc>
        <w:tc>
          <w:tcPr>
            <w:tcW w:w="2624" w:type="dxa"/>
          </w:tcPr>
          <w:p w14:paraId="05926C9A" w14:textId="77777777" w:rsidR="00713471" w:rsidRDefault="00713471" w:rsidP="00E260C2"/>
        </w:tc>
      </w:tr>
      <w:tr w:rsidR="00713471" w14:paraId="33221872" w14:textId="77777777" w:rsidTr="00E260C2">
        <w:tc>
          <w:tcPr>
            <w:tcW w:w="1384" w:type="dxa"/>
            <w:vMerge/>
          </w:tcPr>
          <w:p w14:paraId="557E4AB7" w14:textId="77777777" w:rsidR="00713471" w:rsidRDefault="00713471" w:rsidP="00E260C2"/>
        </w:tc>
        <w:tc>
          <w:tcPr>
            <w:tcW w:w="1276" w:type="dxa"/>
          </w:tcPr>
          <w:p w14:paraId="69052984" w14:textId="77777777" w:rsidR="00713471" w:rsidRDefault="00713471" w:rsidP="00E260C2">
            <w:r>
              <w:rPr>
                <w:rFonts w:hint="eastAsia"/>
              </w:rPr>
              <w:t>下车地点</w:t>
            </w:r>
          </w:p>
        </w:tc>
        <w:tc>
          <w:tcPr>
            <w:tcW w:w="4678" w:type="dxa"/>
          </w:tcPr>
          <w:p w14:paraId="0616A165" w14:textId="77777777" w:rsidR="00713471" w:rsidRDefault="00713471" w:rsidP="00E260C2">
            <w:r>
              <w:rPr>
                <w:rFonts w:hint="eastAsia"/>
              </w:rPr>
              <w:t>1</w:t>
            </w:r>
            <w:r>
              <w:rPr>
                <w:rFonts w:hint="eastAsia"/>
              </w:rPr>
              <w:t>、从数据库获取用户所填下车地址。</w:t>
            </w:r>
          </w:p>
        </w:tc>
        <w:tc>
          <w:tcPr>
            <w:tcW w:w="2624" w:type="dxa"/>
          </w:tcPr>
          <w:p w14:paraId="2D3A5D82" w14:textId="77777777" w:rsidR="00713471" w:rsidRDefault="00713471" w:rsidP="00E260C2"/>
        </w:tc>
      </w:tr>
      <w:tr w:rsidR="00713471" w14:paraId="7E567C51" w14:textId="77777777" w:rsidTr="00E260C2">
        <w:tc>
          <w:tcPr>
            <w:tcW w:w="1384" w:type="dxa"/>
            <w:vMerge/>
          </w:tcPr>
          <w:p w14:paraId="3E10AD8C" w14:textId="77777777" w:rsidR="00713471" w:rsidRDefault="00713471" w:rsidP="00E260C2"/>
        </w:tc>
        <w:tc>
          <w:tcPr>
            <w:tcW w:w="1276" w:type="dxa"/>
          </w:tcPr>
          <w:p w14:paraId="20DEAF6D" w14:textId="77777777" w:rsidR="00713471" w:rsidRDefault="00713471" w:rsidP="00E260C2">
            <w:r>
              <w:rPr>
                <w:rFonts w:hint="eastAsia"/>
              </w:rPr>
              <w:t>备注</w:t>
            </w:r>
          </w:p>
        </w:tc>
        <w:tc>
          <w:tcPr>
            <w:tcW w:w="4678" w:type="dxa"/>
          </w:tcPr>
          <w:p w14:paraId="19FC9ABA" w14:textId="77777777" w:rsidR="00713471" w:rsidRDefault="00713471" w:rsidP="00E260C2">
            <w:r>
              <w:rPr>
                <w:rFonts w:hint="eastAsia"/>
              </w:rPr>
              <w:t>1</w:t>
            </w:r>
            <w:r>
              <w:rPr>
                <w:rFonts w:hint="eastAsia"/>
              </w:rPr>
              <w:t>、无备注内容时，不显示备注模块。</w:t>
            </w:r>
          </w:p>
          <w:p w14:paraId="0AC898E8" w14:textId="77777777" w:rsidR="00713471" w:rsidRDefault="00713471" w:rsidP="00E260C2">
            <w:r>
              <w:rPr>
                <w:rFonts w:hint="eastAsia"/>
              </w:rPr>
              <w:t>2</w:t>
            </w:r>
            <w:r>
              <w:rPr>
                <w:rFonts w:hint="eastAsia"/>
              </w:rPr>
              <w:t>、有备注信息时，显示</w:t>
            </w:r>
            <w:r>
              <w:rPr>
                <w:rFonts w:hint="eastAsia"/>
              </w:rPr>
              <w:t>30</w:t>
            </w:r>
            <w:r>
              <w:rPr>
                <w:rFonts w:hint="eastAsia"/>
              </w:rPr>
              <w:t>个字符（含数字、字母、汉字和标点符号）。</w:t>
            </w:r>
          </w:p>
        </w:tc>
        <w:tc>
          <w:tcPr>
            <w:tcW w:w="2624" w:type="dxa"/>
          </w:tcPr>
          <w:p w14:paraId="4C9EACC2" w14:textId="77777777" w:rsidR="00713471" w:rsidRDefault="00713471" w:rsidP="00E260C2"/>
        </w:tc>
      </w:tr>
    </w:tbl>
    <w:p w14:paraId="56EC3A91" w14:textId="77777777" w:rsidR="00713471" w:rsidRPr="00704758" w:rsidRDefault="00713471" w:rsidP="00713471"/>
    <w:p w14:paraId="3F8FB25B" w14:textId="77777777" w:rsidR="00713471" w:rsidRDefault="00713471" w:rsidP="00713471">
      <w:pPr>
        <w:pStyle w:val="5"/>
      </w:pPr>
      <w:r>
        <w:rPr>
          <w:rFonts w:hint="eastAsia"/>
        </w:rPr>
        <w:t>非抢订单（出租车）</w:t>
      </w:r>
    </w:p>
    <w:p w14:paraId="06BA1332" w14:textId="77777777" w:rsidR="00713471" w:rsidRDefault="00713471" w:rsidP="00713471">
      <w:pPr>
        <w:pStyle w:val="6"/>
      </w:pPr>
      <w:r>
        <w:rPr>
          <w:rFonts w:hint="eastAsia"/>
        </w:rPr>
        <w:t>用例描述</w:t>
      </w:r>
    </w:p>
    <w:p w14:paraId="2B7F193E" w14:textId="77777777" w:rsidR="00713471" w:rsidRPr="006B77DD" w:rsidRDefault="00713471" w:rsidP="00713471">
      <w:r>
        <w:rPr>
          <w:rFonts w:hint="eastAsia"/>
        </w:rPr>
        <w:t>系统指派任务（更换车辆、强派模式），推送给司机的订单提醒。</w:t>
      </w:r>
    </w:p>
    <w:p w14:paraId="45F81C37" w14:textId="77777777" w:rsidR="00713471" w:rsidRDefault="00713471" w:rsidP="00713471">
      <w:pPr>
        <w:pStyle w:val="6"/>
      </w:pPr>
      <w:r>
        <w:rPr>
          <w:rFonts w:hint="eastAsia"/>
        </w:rPr>
        <w:t>元素规则</w:t>
      </w:r>
    </w:p>
    <w:tbl>
      <w:tblPr>
        <w:tblStyle w:val="af1"/>
        <w:tblW w:w="0" w:type="auto"/>
        <w:tblLook w:val="04A0" w:firstRow="1" w:lastRow="0" w:firstColumn="1" w:lastColumn="0" w:noHBand="0" w:noVBand="1"/>
      </w:tblPr>
      <w:tblGrid>
        <w:gridCol w:w="1242"/>
        <w:gridCol w:w="1418"/>
        <w:gridCol w:w="4811"/>
        <w:gridCol w:w="2491"/>
      </w:tblGrid>
      <w:tr w:rsidR="00713471" w:rsidRPr="00472C00" w14:paraId="051BB180" w14:textId="77777777" w:rsidTr="00E260C2">
        <w:tc>
          <w:tcPr>
            <w:tcW w:w="1242" w:type="dxa"/>
            <w:shd w:val="clear" w:color="auto" w:fill="BFBFBF" w:themeFill="background1" w:themeFillShade="BF"/>
          </w:tcPr>
          <w:p w14:paraId="5A5F48C3" w14:textId="77777777" w:rsidR="00713471" w:rsidRPr="00472C00" w:rsidRDefault="00713471" w:rsidP="00E260C2">
            <w:pPr>
              <w:jc w:val="center"/>
              <w:rPr>
                <w:b/>
              </w:rPr>
            </w:pPr>
            <w:r w:rsidRPr="00472C00">
              <w:rPr>
                <w:rFonts w:hint="eastAsia"/>
                <w:b/>
              </w:rPr>
              <w:t>页面</w:t>
            </w:r>
            <w:r w:rsidRPr="00472C00">
              <w:rPr>
                <w:rFonts w:hint="eastAsia"/>
                <w:b/>
              </w:rPr>
              <w:t>/</w:t>
            </w:r>
            <w:r w:rsidRPr="00472C00">
              <w:rPr>
                <w:rFonts w:hint="eastAsia"/>
                <w:b/>
              </w:rPr>
              <w:t>界面</w:t>
            </w:r>
          </w:p>
        </w:tc>
        <w:tc>
          <w:tcPr>
            <w:tcW w:w="1418" w:type="dxa"/>
            <w:shd w:val="clear" w:color="auto" w:fill="BFBFBF" w:themeFill="background1" w:themeFillShade="BF"/>
          </w:tcPr>
          <w:p w14:paraId="1477586E" w14:textId="77777777" w:rsidR="00713471" w:rsidRPr="00472C00" w:rsidRDefault="00713471" w:rsidP="00E260C2">
            <w:pPr>
              <w:jc w:val="center"/>
              <w:rPr>
                <w:b/>
              </w:rPr>
            </w:pPr>
            <w:r w:rsidRPr="00472C00">
              <w:rPr>
                <w:rFonts w:hint="eastAsia"/>
                <w:b/>
              </w:rPr>
              <w:t>元素名称</w:t>
            </w:r>
          </w:p>
        </w:tc>
        <w:tc>
          <w:tcPr>
            <w:tcW w:w="4811" w:type="dxa"/>
            <w:shd w:val="clear" w:color="auto" w:fill="BFBFBF" w:themeFill="background1" w:themeFillShade="BF"/>
          </w:tcPr>
          <w:p w14:paraId="4188238A" w14:textId="77777777" w:rsidR="00713471" w:rsidRPr="00472C00" w:rsidRDefault="00713471" w:rsidP="00E260C2">
            <w:pPr>
              <w:jc w:val="center"/>
              <w:rPr>
                <w:b/>
              </w:rPr>
            </w:pPr>
            <w:r w:rsidRPr="00472C00">
              <w:rPr>
                <w:rFonts w:hint="eastAsia"/>
                <w:b/>
              </w:rPr>
              <w:t>描述</w:t>
            </w:r>
          </w:p>
        </w:tc>
        <w:tc>
          <w:tcPr>
            <w:tcW w:w="2491" w:type="dxa"/>
            <w:shd w:val="clear" w:color="auto" w:fill="BFBFBF" w:themeFill="background1" w:themeFillShade="BF"/>
          </w:tcPr>
          <w:p w14:paraId="1EC84C16" w14:textId="77777777" w:rsidR="00713471" w:rsidRPr="00472C00" w:rsidRDefault="00713471" w:rsidP="00E260C2">
            <w:pPr>
              <w:jc w:val="center"/>
              <w:rPr>
                <w:b/>
              </w:rPr>
            </w:pPr>
            <w:r w:rsidRPr="00472C00">
              <w:rPr>
                <w:rFonts w:hint="eastAsia"/>
                <w:b/>
              </w:rPr>
              <w:t>异常处理</w:t>
            </w:r>
          </w:p>
        </w:tc>
      </w:tr>
      <w:tr w:rsidR="00713471" w:rsidRPr="00472C00" w14:paraId="722E8DA4" w14:textId="77777777" w:rsidTr="00E260C2">
        <w:tc>
          <w:tcPr>
            <w:tcW w:w="1242" w:type="dxa"/>
            <w:vMerge w:val="restart"/>
          </w:tcPr>
          <w:p w14:paraId="1275363F" w14:textId="77777777" w:rsidR="00713471" w:rsidRPr="00472C00" w:rsidRDefault="00713471" w:rsidP="00E260C2">
            <w:r w:rsidRPr="00472C00">
              <w:rPr>
                <w:rFonts w:hint="eastAsia"/>
              </w:rPr>
              <w:t>II-A-06(02)</w:t>
            </w:r>
          </w:p>
          <w:p w14:paraId="35AED1F3" w14:textId="77777777" w:rsidR="00713471" w:rsidRPr="00472C00" w:rsidRDefault="00713471" w:rsidP="00E260C2">
            <w:r w:rsidRPr="00472C00">
              <w:rPr>
                <w:rFonts w:hint="eastAsia"/>
              </w:rPr>
              <w:t>即刻单</w:t>
            </w:r>
          </w:p>
        </w:tc>
        <w:tc>
          <w:tcPr>
            <w:tcW w:w="1418" w:type="dxa"/>
          </w:tcPr>
          <w:p w14:paraId="0EB92090" w14:textId="77777777" w:rsidR="00713471" w:rsidRPr="00472C00" w:rsidRDefault="00713471" w:rsidP="00E260C2">
            <w:r w:rsidRPr="00472C00">
              <w:rPr>
                <w:rFonts w:hint="eastAsia"/>
              </w:rPr>
              <w:t>初始化</w:t>
            </w:r>
          </w:p>
        </w:tc>
        <w:tc>
          <w:tcPr>
            <w:tcW w:w="4811" w:type="dxa"/>
          </w:tcPr>
          <w:p w14:paraId="6F22DA26" w14:textId="77777777" w:rsidR="00713471" w:rsidRPr="00472C00" w:rsidRDefault="00713471" w:rsidP="00E260C2">
            <w:r w:rsidRPr="00472C00">
              <w:rPr>
                <w:rFonts w:hint="eastAsia"/>
              </w:rPr>
              <w:t>1</w:t>
            </w:r>
            <w:r w:rsidRPr="00472C00">
              <w:rPr>
                <w:rFonts w:hint="eastAsia"/>
              </w:rPr>
              <w:t>、</w:t>
            </w:r>
            <w:r w:rsidRPr="00472C00">
              <w:rPr>
                <w:rFonts w:hint="eastAsia"/>
              </w:rPr>
              <w:t>APP</w:t>
            </w:r>
            <w:r w:rsidRPr="00472C00">
              <w:rPr>
                <w:rFonts w:hint="eastAsia"/>
              </w:rPr>
              <w:t>活跃状态，在任何界面都显示推送弹框；</w:t>
            </w:r>
          </w:p>
          <w:p w14:paraId="2717D998" w14:textId="77777777" w:rsidR="00713471" w:rsidRPr="00472C00" w:rsidRDefault="00713471" w:rsidP="00E260C2">
            <w:r w:rsidRPr="00472C00">
              <w:rPr>
                <w:rFonts w:hint="eastAsia"/>
              </w:rPr>
              <w:t>2</w:t>
            </w:r>
            <w:r w:rsidRPr="00472C00">
              <w:rPr>
                <w:rFonts w:hint="eastAsia"/>
              </w:rPr>
              <w:t>、语音播报“您有</w:t>
            </w:r>
            <w:r w:rsidRPr="00472C00">
              <w:rPr>
                <w:rFonts w:hint="eastAsia"/>
              </w:rPr>
              <w:t>x</w:t>
            </w:r>
            <w:r w:rsidRPr="00472C00">
              <w:rPr>
                <w:rFonts w:hint="eastAsia"/>
              </w:rPr>
              <w:t>个新任务”。</w:t>
            </w:r>
          </w:p>
        </w:tc>
        <w:tc>
          <w:tcPr>
            <w:tcW w:w="2491" w:type="dxa"/>
          </w:tcPr>
          <w:p w14:paraId="59036460" w14:textId="77777777" w:rsidR="00713471" w:rsidRPr="00472C00" w:rsidRDefault="00713471" w:rsidP="00E260C2"/>
        </w:tc>
      </w:tr>
      <w:tr w:rsidR="00713471" w:rsidRPr="00472C00" w14:paraId="7EA13B5A" w14:textId="77777777" w:rsidTr="00E260C2">
        <w:tc>
          <w:tcPr>
            <w:tcW w:w="1242" w:type="dxa"/>
            <w:vMerge/>
          </w:tcPr>
          <w:p w14:paraId="7EFCB373" w14:textId="77777777" w:rsidR="00713471" w:rsidRPr="00472C00" w:rsidRDefault="00713471" w:rsidP="00E260C2"/>
        </w:tc>
        <w:tc>
          <w:tcPr>
            <w:tcW w:w="1418" w:type="dxa"/>
          </w:tcPr>
          <w:p w14:paraId="3F7D521E" w14:textId="77777777" w:rsidR="00713471" w:rsidRPr="00472C00" w:rsidRDefault="00713471" w:rsidP="00E260C2">
            <w:r w:rsidRPr="00472C00">
              <w:rPr>
                <w:rFonts w:hint="eastAsia"/>
              </w:rPr>
              <w:t>备注</w:t>
            </w:r>
          </w:p>
        </w:tc>
        <w:tc>
          <w:tcPr>
            <w:tcW w:w="4811" w:type="dxa"/>
          </w:tcPr>
          <w:p w14:paraId="45C40ECE" w14:textId="77777777" w:rsidR="00713471" w:rsidRPr="00472C00" w:rsidRDefault="00713471" w:rsidP="00E260C2">
            <w:r w:rsidRPr="00472C00">
              <w:rPr>
                <w:rFonts w:hint="eastAsia"/>
              </w:rPr>
              <w:t>1</w:t>
            </w:r>
            <w:r w:rsidRPr="00472C00">
              <w:rPr>
                <w:rFonts w:hint="eastAsia"/>
              </w:rPr>
              <w:t>、无备注内容时，不显示备注模块。</w:t>
            </w:r>
          </w:p>
          <w:p w14:paraId="0D78E0BC" w14:textId="77777777" w:rsidR="00713471" w:rsidRPr="00472C00" w:rsidRDefault="00713471" w:rsidP="00E260C2">
            <w:r w:rsidRPr="00472C00">
              <w:rPr>
                <w:rFonts w:hint="eastAsia"/>
              </w:rPr>
              <w:t>2</w:t>
            </w:r>
            <w:r w:rsidRPr="00472C00">
              <w:rPr>
                <w:rFonts w:hint="eastAsia"/>
              </w:rPr>
              <w:t>、有备注信息时，显示</w:t>
            </w:r>
            <w:r w:rsidRPr="00472C00">
              <w:rPr>
                <w:rFonts w:hint="eastAsia"/>
              </w:rPr>
              <w:t>30</w:t>
            </w:r>
            <w:r w:rsidRPr="00472C00">
              <w:rPr>
                <w:rFonts w:hint="eastAsia"/>
              </w:rPr>
              <w:t>个字符（含数字、字母、汉字和标点符号）。</w:t>
            </w:r>
          </w:p>
        </w:tc>
        <w:tc>
          <w:tcPr>
            <w:tcW w:w="2491" w:type="dxa"/>
          </w:tcPr>
          <w:p w14:paraId="71525559" w14:textId="77777777" w:rsidR="00713471" w:rsidRPr="00472C00" w:rsidRDefault="00713471" w:rsidP="00E260C2"/>
        </w:tc>
      </w:tr>
      <w:tr w:rsidR="00713471" w:rsidRPr="00472C00" w14:paraId="02704E16" w14:textId="77777777" w:rsidTr="00E260C2">
        <w:tc>
          <w:tcPr>
            <w:tcW w:w="1242" w:type="dxa"/>
            <w:vMerge/>
          </w:tcPr>
          <w:p w14:paraId="0A6EEE00" w14:textId="77777777" w:rsidR="00713471" w:rsidRPr="00472C00" w:rsidRDefault="00713471" w:rsidP="00E260C2"/>
        </w:tc>
        <w:tc>
          <w:tcPr>
            <w:tcW w:w="1418" w:type="dxa"/>
          </w:tcPr>
          <w:p w14:paraId="5CAD24AE" w14:textId="77777777" w:rsidR="00713471" w:rsidRPr="00472C00" w:rsidRDefault="00713471" w:rsidP="00E260C2">
            <w:r w:rsidRPr="00472C00">
              <w:rPr>
                <w:rFonts w:hint="eastAsia"/>
              </w:rPr>
              <w:t>出发接人</w:t>
            </w:r>
          </w:p>
        </w:tc>
        <w:tc>
          <w:tcPr>
            <w:tcW w:w="4811" w:type="dxa"/>
          </w:tcPr>
          <w:p w14:paraId="79650744" w14:textId="77777777" w:rsidR="00713471" w:rsidRPr="00472C00" w:rsidRDefault="00713471" w:rsidP="00E260C2">
            <w:r w:rsidRPr="00472C00">
              <w:rPr>
                <w:rFonts w:hint="eastAsia"/>
              </w:rPr>
              <w:t>1</w:t>
            </w:r>
            <w:r w:rsidRPr="00472C00">
              <w:rPr>
                <w:rFonts w:hint="eastAsia"/>
              </w:rPr>
              <w:t>、点击【出发接人】，跳转到订单行程页面，参见“</w:t>
            </w:r>
            <w:r w:rsidRPr="00472C00">
              <w:rPr>
                <w:rFonts w:hint="eastAsia"/>
              </w:rPr>
              <w:t>II-A-02(01)</w:t>
            </w:r>
            <w:r w:rsidRPr="00472C00">
              <w:rPr>
                <w:rFonts w:hint="eastAsia"/>
              </w:rPr>
              <w:t>”</w:t>
            </w:r>
          </w:p>
        </w:tc>
        <w:tc>
          <w:tcPr>
            <w:tcW w:w="2491" w:type="dxa"/>
          </w:tcPr>
          <w:p w14:paraId="33D4B6A9" w14:textId="77777777" w:rsidR="00713471" w:rsidRPr="00472C00" w:rsidRDefault="00713471" w:rsidP="00E260C2"/>
        </w:tc>
      </w:tr>
      <w:tr w:rsidR="00713471" w:rsidRPr="00472C00" w14:paraId="72F8966D" w14:textId="77777777" w:rsidTr="00E260C2">
        <w:tc>
          <w:tcPr>
            <w:tcW w:w="1242" w:type="dxa"/>
            <w:vMerge/>
          </w:tcPr>
          <w:p w14:paraId="2970498E" w14:textId="77777777" w:rsidR="00713471" w:rsidRPr="00472C00" w:rsidRDefault="00713471" w:rsidP="00E260C2"/>
        </w:tc>
        <w:tc>
          <w:tcPr>
            <w:tcW w:w="1418" w:type="dxa"/>
          </w:tcPr>
          <w:p w14:paraId="53C2A2D4" w14:textId="77777777" w:rsidR="00713471" w:rsidRPr="00472C00" w:rsidRDefault="00713471" w:rsidP="00E260C2">
            <w:r w:rsidRPr="00472C00">
              <w:rPr>
                <w:rFonts w:hint="eastAsia"/>
              </w:rPr>
              <w:t>上车地点</w:t>
            </w:r>
          </w:p>
        </w:tc>
        <w:tc>
          <w:tcPr>
            <w:tcW w:w="4811" w:type="dxa"/>
          </w:tcPr>
          <w:p w14:paraId="6CED927A" w14:textId="77777777" w:rsidR="00713471" w:rsidRPr="00472C00" w:rsidRDefault="00713471" w:rsidP="00E260C2">
            <w:r w:rsidRPr="00472C00">
              <w:rPr>
                <w:rFonts w:hint="eastAsia"/>
              </w:rPr>
              <w:t>1</w:t>
            </w:r>
            <w:r w:rsidRPr="00472C00">
              <w:rPr>
                <w:rFonts w:hint="eastAsia"/>
              </w:rPr>
              <w:t>、从数据库获取用户所填上车地址。</w:t>
            </w:r>
          </w:p>
        </w:tc>
        <w:tc>
          <w:tcPr>
            <w:tcW w:w="2491" w:type="dxa"/>
          </w:tcPr>
          <w:p w14:paraId="71194F00" w14:textId="77777777" w:rsidR="00713471" w:rsidRPr="00472C00" w:rsidRDefault="00713471" w:rsidP="00E260C2"/>
        </w:tc>
      </w:tr>
      <w:tr w:rsidR="00713471" w:rsidRPr="00472C00" w14:paraId="6314D7A5" w14:textId="77777777" w:rsidTr="00E260C2">
        <w:tc>
          <w:tcPr>
            <w:tcW w:w="1242" w:type="dxa"/>
            <w:vMerge/>
          </w:tcPr>
          <w:p w14:paraId="45AFD54C" w14:textId="77777777" w:rsidR="00713471" w:rsidRPr="00472C00" w:rsidRDefault="00713471" w:rsidP="00E260C2"/>
        </w:tc>
        <w:tc>
          <w:tcPr>
            <w:tcW w:w="1418" w:type="dxa"/>
          </w:tcPr>
          <w:p w14:paraId="0596AEA3" w14:textId="77777777" w:rsidR="00713471" w:rsidRPr="00472C00" w:rsidRDefault="00713471" w:rsidP="00E260C2">
            <w:r w:rsidRPr="00472C00">
              <w:rPr>
                <w:rFonts w:hint="eastAsia"/>
              </w:rPr>
              <w:t>下车地点</w:t>
            </w:r>
          </w:p>
        </w:tc>
        <w:tc>
          <w:tcPr>
            <w:tcW w:w="4811" w:type="dxa"/>
          </w:tcPr>
          <w:p w14:paraId="00B65785" w14:textId="77777777" w:rsidR="00713471" w:rsidRPr="00472C00" w:rsidRDefault="00713471" w:rsidP="00E260C2">
            <w:r w:rsidRPr="00472C00">
              <w:rPr>
                <w:rFonts w:hint="eastAsia"/>
              </w:rPr>
              <w:t>2</w:t>
            </w:r>
            <w:r w:rsidRPr="00472C00">
              <w:rPr>
                <w:rFonts w:hint="eastAsia"/>
              </w:rPr>
              <w:t>、从数据库获取用户所填下车地址。</w:t>
            </w:r>
          </w:p>
        </w:tc>
        <w:tc>
          <w:tcPr>
            <w:tcW w:w="2491" w:type="dxa"/>
          </w:tcPr>
          <w:p w14:paraId="6E48348C" w14:textId="77777777" w:rsidR="00713471" w:rsidRPr="00472C00" w:rsidRDefault="00713471" w:rsidP="00E260C2"/>
        </w:tc>
      </w:tr>
      <w:tr w:rsidR="00713471" w:rsidRPr="00472C00" w14:paraId="06E8221F" w14:textId="77777777" w:rsidTr="00E260C2">
        <w:tc>
          <w:tcPr>
            <w:tcW w:w="1242" w:type="dxa"/>
            <w:vMerge w:val="restart"/>
          </w:tcPr>
          <w:p w14:paraId="31A1B2D4" w14:textId="77777777" w:rsidR="00713471" w:rsidRPr="00472C00" w:rsidRDefault="00713471" w:rsidP="00E260C2">
            <w:r w:rsidRPr="00472C00">
              <w:rPr>
                <w:rFonts w:hint="eastAsia"/>
              </w:rPr>
              <w:t>II-A-06(01)</w:t>
            </w:r>
          </w:p>
          <w:p w14:paraId="23563959" w14:textId="77777777" w:rsidR="00713471" w:rsidRPr="00472C00" w:rsidRDefault="00713471" w:rsidP="00E260C2">
            <w:r w:rsidRPr="00472C00">
              <w:rPr>
                <w:rFonts w:hint="eastAsia"/>
              </w:rPr>
              <w:t>预约单</w:t>
            </w:r>
          </w:p>
        </w:tc>
        <w:tc>
          <w:tcPr>
            <w:tcW w:w="1418" w:type="dxa"/>
          </w:tcPr>
          <w:p w14:paraId="3DE2C600" w14:textId="77777777" w:rsidR="00713471" w:rsidRPr="00472C00" w:rsidRDefault="00713471" w:rsidP="00E260C2">
            <w:r w:rsidRPr="00472C00">
              <w:rPr>
                <w:rFonts w:hint="eastAsia"/>
              </w:rPr>
              <w:t>初始化</w:t>
            </w:r>
          </w:p>
        </w:tc>
        <w:tc>
          <w:tcPr>
            <w:tcW w:w="4811" w:type="dxa"/>
          </w:tcPr>
          <w:p w14:paraId="3FD2D075" w14:textId="77777777" w:rsidR="00713471" w:rsidRPr="00472C00" w:rsidRDefault="00713471" w:rsidP="00E260C2">
            <w:r w:rsidRPr="00472C00">
              <w:rPr>
                <w:rFonts w:hint="eastAsia"/>
              </w:rPr>
              <w:t>1</w:t>
            </w:r>
            <w:r w:rsidRPr="00472C00">
              <w:rPr>
                <w:rFonts w:hint="eastAsia"/>
              </w:rPr>
              <w:t>、</w:t>
            </w:r>
            <w:r w:rsidRPr="00472C00">
              <w:rPr>
                <w:rFonts w:hint="eastAsia"/>
              </w:rPr>
              <w:t>App</w:t>
            </w:r>
            <w:r w:rsidRPr="00472C00">
              <w:rPr>
                <w:rFonts w:hint="eastAsia"/>
              </w:rPr>
              <w:t>活跃状态，在任何界面都显示推送弹框；</w:t>
            </w:r>
          </w:p>
          <w:p w14:paraId="1593E5E8" w14:textId="77777777" w:rsidR="00713471" w:rsidRPr="00472C00" w:rsidRDefault="00713471" w:rsidP="00E260C2">
            <w:r w:rsidRPr="00472C00">
              <w:rPr>
                <w:rFonts w:hint="eastAsia"/>
              </w:rPr>
              <w:t>2</w:t>
            </w:r>
            <w:r w:rsidRPr="00472C00">
              <w:rPr>
                <w:rFonts w:hint="eastAsia"/>
              </w:rPr>
              <w:t>、语音播报“您有</w:t>
            </w:r>
            <w:r w:rsidRPr="00472C00">
              <w:rPr>
                <w:rFonts w:hint="eastAsia"/>
              </w:rPr>
              <w:t>x</w:t>
            </w:r>
            <w:r w:rsidRPr="00472C00">
              <w:rPr>
                <w:rFonts w:hint="eastAsia"/>
              </w:rPr>
              <w:t>个新任务”。</w:t>
            </w:r>
          </w:p>
        </w:tc>
        <w:tc>
          <w:tcPr>
            <w:tcW w:w="2491" w:type="dxa"/>
          </w:tcPr>
          <w:p w14:paraId="65E7C11B" w14:textId="77777777" w:rsidR="00713471" w:rsidRPr="00472C00" w:rsidRDefault="00713471" w:rsidP="00E260C2"/>
        </w:tc>
      </w:tr>
      <w:tr w:rsidR="00713471" w:rsidRPr="00472C00" w14:paraId="3337A767" w14:textId="77777777" w:rsidTr="00E260C2">
        <w:tc>
          <w:tcPr>
            <w:tcW w:w="1242" w:type="dxa"/>
            <w:vMerge/>
          </w:tcPr>
          <w:p w14:paraId="1271B5AA" w14:textId="77777777" w:rsidR="00713471" w:rsidRPr="00472C00" w:rsidRDefault="00713471" w:rsidP="00E260C2"/>
        </w:tc>
        <w:tc>
          <w:tcPr>
            <w:tcW w:w="1418" w:type="dxa"/>
          </w:tcPr>
          <w:p w14:paraId="2F52E94A" w14:textId="77777777" w:rsidR="00713471" w:rsidRPr="00472C00" w:rsidRDefault="00713471" w:rsidP="00E260C2">
            <w:r w:rsidRPr="00472C00">
              <w:rPr>
                <w:rFonts w:hint="eastAsia"/>
              </w:rPr>
              <w:t>预约时间</w:t>
            </w:r>
          </w:p>
        </w:tc>
        <w:tc>
          <w:tcPr>
            <w:tcW w:w="4811" w:type="dxa"/>
          </w:tcPr>
          <w:p w14:paraId="1ACC8E02" w14:textId="77777777" w:rsidR="00713471" w:rsidRPr="00472C00" w:rsidRDefault="00713471" w:rsidP="00E260C2">
            <w:r w:rsidRPr="00472C00">
              <w:rPr>
                <w:rFonts w:hint="eastAsia"/>
              </w:rPr>
              <w:t>时间格式：</w:t>
            </w:r>
          </w:p>
          <w:p w14:paraId="34709933" w14:textId="77777777" w:rsidR="00713471" w:rsidRPr="00472C00" w:rsidRDefault="00713471" w:rsidP="00E260C2">
            <w:pPr>
              <w:pStyle w:val="af0"/>
              <w:numPr>
                <w:ilvl w:val="0"/>
                <w:numId w:val="47"/>
              </w:numPr>
              <w:ind w:firstLineChars="0"/>
            </w:pPr>
            <w:r w:rsidRPr="00472C00">
              <w:rPr>
                <w:rFonts w:hint="eastAsia"/>
              </w:rPr>
              <w:t>今天的预约订单，显示为“今天</w:t>
            </w:r>
            <w:r w:rsidRPr="00472C00">
              <w:rPr>
                <w:rFonts w:hint="eastAsia"/>
              </w:rPr>
              <w:t xml:space="preserve"> hh:mm</w:t>
            </w:r>
            <w:r w:rsidRPr="00472C00">
              <w:rPr>
                <w:rFonts w:hint="eastAsia"/>
              </w:rPr>
              <w:t>”</w:t>
            </w:r>
            <w:r w:rsidRPr="00472C00">
              <w:rPr>
                <w:rFonts w:hint="eastAsia"/>
              </w:rPr>
              <w:t>,eg</w:t>
            </w:r>
            <w:r w:rsidRPr="00472C00">
              <w:rPr>
                <w:rFonts w:hint="eastAsia"/>
              </w:rPr>
              <w:t>：今天</w:t>
            </w:r>
            <w:r w:rsidRPr="00472C00">
              <w:rPr>
                <w:rFonts w:hint="eastAsia"/>
              </w:rPr>
              <w:t xml:space="preserve"> 12:20</w:t>
            </w:r>
            <w:r w:rsidRPr="00472C00">
              <w:rPr>
                <w:rFonts w:hint="eastAsia"/>
              </w:rPr>
              <w:t>；</w:t>
            </w:r>
          </w:p>
          <w:p w14:paraId="5EB21563" w14:textId="77777777" w:rsidR="00713471" w:rsidRPr="00472C00" w:rsidRDefault="00713471" w:rsidP="00E260C2">
            <w:pPr>
              <w:pStyle w:val="af0"/>
              <w:numPr>
                <w:ilvl w:val="0"/>
                <w:numId w:val="47"/>
              </w:numPr>
              <w:ind w:firstLineChars="0"/>
            </w:pPr>
            <w:r w:rsidRPr="00472C00">
              <w:rPr>
                <w:rFonts w:hint="eastAsia"/>
              </w:rPr>
              <w:t>明天的预约订单，显示为“明天</w:t>
            </w:r>
            <w:r w:rsidRPr="00472C00">
              <w:rPr>
                <w:rFonts w:hint="eastAsia"/>
              </w:rPr>
              <w:t xml:space="preserve"> hh</w:t>
            </w:r>
            <w:r w:rsidRPr="00472C00">
              <w:rPr>
                <w:rFonts w:hint="eastAsia"/>
              </w:rPr>
              <w:t>：</w:t>
            </w:r>
            <w:r w:rsidRPr="00472C00">
              <w:rPr>
                <w:rFonts w:hint="eastAsia"/>
              </w:rPr>
              <w:t>mm</w:t>
            </w:r>
            <w:r w:rsidRPr="00472C00">
              <w:rPr>
                <w:rFonts w:hint="eastAsia"/>
              </w:rPr>
              <w:t>”</w:t>
            </w:r>
            <w:r w:rsidRPr="00472C00">
              <w:rPr>
                <w:rFonts w:hint="eastAsia"/>
              </w:rPr>
              <w:t>,eg:</w:t>
            </w:r>
            <w:r w:rsidRPr="00472C00">
              <w:rPr>
                <w:rFonts w:hint="eastAsia"/>
              </w:rPr>
              <w:t>明天</w:t>
            </w:r>
            <w:r w:rsidRPr="00472C00">
              <w:rPr>
                <w:rFonts w:hint="eastAsia"/>
              </w:rPr>
              <w:t xml:space="preserve"> 15:35</w:t>
            </w:r>
            <w:r w:rsidRPr="00472C00">
              <w:rPr>
                <w:rFonts w:hint="eastAsia"/>
              </w:rPr>
              <w:t>；</w:t>
            </w:r>
          </w:p>
          <w:p w14:paraId="70EB6B53" w14:textId="77777777" w:rsidR="00713471" w:rsidRPr="00472C00" w:rsidRDefault="00713471" w:rsidP="00E260C2">
            <w:pPr>
              <w:pStyle w:val="af0"/>
              <w:numPr>
                <w:ilvl w:val="0"/>
                <w:numId w:val="47"/>
              </w:numPr>
              <w:ind w:firstLineChars="0"/>
            </w:pPr>
            <w:r w:rsidRPr="00472C00">
              <w:rPr>
                <w:rFonts w:hint="eastAsia"/>
              </w:rPr>
              <w:t>后天的预约订单，显示为“后天</w:t>
            </w:r>
            <w:r w:rsidRPr="00472C00">
              <w:rPr>
                <w:rFonts w:hint="eastAsia"/>
              </w:rPr>
              <w:t xml:space="preserve"> hh:mm</w:t>
            </w:r>
            <w:r w:rsidRPr="00472C00">
              <w:rPr>
                <w:rFonts w:hint="eastAsia"/>
              </w:rPr>
              <w:t>”</w:t>
            </w:r>
            <w:r w:rsidRPr="00472C00">
              <w:rPr>
                <w:rFonts w:hint="eastAsia"/>
              </w:rPr>
              <w:t>,eg</w:t>
            </w:r>
            <w:r w:rsidRPr="00472C00">
              <w:rPr>
                <w:rFonts w:hint="eastAsia"/>
              </w:rPr>
              <w:t>：</w:t>
            </w:r>
            <w:r w:rsidRPr="00472C00">
              <w:rPr>
                <w:rFonts w:hint="eastAsia"/>
              </w:rPr>
              <w:lastRenderedPageBreak/>
              <w:t>后天</w:t>
            </w:r>
            <w:r w:rsidRPr="00472C00">
              <w:rPr>
                <w:rFonts w:hint="eastAsia"/>
              </w:rPr>
              <w:t xml:space="preserve"> 10:10</w:t>
            </w:r>
            <w:r w:rsidRPr="00472C00">
              <w:rPr>
                <w:rFonts w:hint="eastAsia"/>
              </w:rPr>
              <w:t>；</w:t>
            </w:r>
          </w:p>
          <w:p w14:paraId="128152BB" w14:textId="77777777" w:rsidR="00713471" w:rsidRPr="00472C00" w:rsidRDefault="00713471" w:rsidP="00E260C2">
            <w:pPr>
              <w:pStyle w:val="af0"/>
              <w:numPr>
                <w:ilvl w:val="0"/>
                <w:numId w:val="47"/>
              </w:numPr>
              <w:ind w:firstLineChars="0"/>
            </w:pPr>
            <w:r w:rsidRPr="00472C00">
              <w:rPr>
                <w:rFonts w:hint="eastAsia"/>
              </w:rPr>
              <w:t>三天之后的预约订单，显示为“</w:t>
            </w:r>
            <w:r w:rsidRPr="00472C00">
              <w:rPr>
                <w:rFonts w:hint="eastAsia"/>
              </w:rPr>
              <w:t>3</w:t>
            </w:r>
            <w:r w:rsidRPr="00472C00">
              <w:rPr>
                <w:rFonts w:hint="eastAsia"/>
              </w:rPr>
              <w:t>天后</w:t>
            </w:r>
            <w:r w:rsidRPr="00472C00">
              <w:rPr>
                <w:rFonts w:hint="eastAsia"/>
              </w:rPr>
              <w:t xml:space="preserve"> hh</w:t>
            </w:r>
            <w:r w:rsidRPr="00472C00">
              <w:rPr>
                <w:rFonts w:hint="eastAsia"/>
              </w:rPr>
              <w:t>：</w:t>
            </w:r>
            <w:r w:rsidRPr="00472C00">
              <w:rPr>
                <w:rFonts w:hint="eastAsia"/>
              </w:rPr>
              <w:t>mm</w:t>
            </w:r>
            <w:r w:rsidRPr="00472C00">
              <w:rPr>
                <w:rFonts w:hint="eastAsia"/>
              </w:rPr>
              <w:t>”，</w:t>
            </w:r>
            <w:r w:rsidRPr="00472C00">
              <w:rPr>
                <w:rFonts w:hint="eastAsia"/>
              </w:rPr>
              <w:t>eg</w:t>
            </w:r>
            <w:r w:rsidRPr="00472C00">
              <w:rPr>
                <w:rFonts w:hint="eastAsia"/>
              </w:rPr>
              <w:t>：</w:t>
            </w:r>
            <w:r w:rsidRPr="00472C00">
              <w:rPr>
                <w:rFonts w:hint="eastAsia"/>
              </w:rPr>
              <w:t>3</w:t>
            </w:r>
            <w:r w:rsidRPr="00472C00">
              <w:rPr>
                <w:rFonts w:hint="eastAsia"/>
              </w:rPr>
              <w:t>天后</w:t>
            </w:r>
            <w:r w:rsidRPr="00472C00">
              <w:rPr>
                <w:rFonts w:hint="eastAsia"/>
              </w:rPr>
              <w:t xml:space="preserve"> 9:50</w:t>
            </w:r>
            <w:r w:rsidRPr="00472C00">
              <w:rPr>
                <w:rFonts w:hint="eastAsia"/>
              </w:rPr>
              <w:t>。</w:t>
            </w:r>
          </w:p>
        </w:tc>
        <w:tc>
          <w:tcPr>
            <w:tcW w:w="2491" w:type="dxa"/>
          </w:tcPr>
          <w:p w14:paraId="064F81EA" w14:textId="77777777" w:rsidR="00713471" w:rsidRPr="00472C00" w:rsidRDefault="00713471" w:rsidP="00E260C2"/>
        </w:tc>
      </w:tr>
      <w:tr w:rsidR="00713471" w:rsidRPr="00472C00" w14:paraId="384A2A69" w14:textId="77777777" w:rsidTr="00E260C2">
        <w:tc>
          <w:tcPr>
            <w:tcW w:w="1242" w:type="dxa"/>
            <w:vMerge/>
          </w:tcPr>
          <w:p w14:paraId="791DF980" w14:textId="77777777" w:rsidR="00713471" w:rsidRPr="00472C00" w:rsidRDefault="00713471" w:rsidP="00E260C2"/>
        </w:tc>
        <w:tc>
          <w:tcPr>
            <w:tcW w:w="1418" w:type="dxa"/>
          </w:tcPr>
          <w:p w14:paraId="0DF99099" w14:textId="77777777" w:rsidR="00713471" w:rsidRPr="00472C00" w:rsidRDefault="00713471" w:rsidP="00E260C2">
            <w:r w:rsidRPr="00472C00">
              <w:rPr>
                <w:rFonts w:hint="eastAsia"/>
              </w:rPr>
              <w:t>上车地址</w:t>
            </w:r>
          </w:p>
        </w:tc>
        <w:tc>
          <w:tcPr>
            <w:tcW w:w="4811" w:type="dxa"/>
          </w:tcPr>
          <w:p w14:paraId="3A2D030B" w14:textId="77777777" w:rsidR="00713471" w:rsidRPr="00472C00" w:rsidRDefault="00713471" w:rsidP="00E260C2">
            <w:r w:rsidRPr="00472C00">
              <w:rPr>
                <w:rFonts w:hint="eastAsia"/>
              </w:rPr>
              <w:t>1</w:t>
            </w:r>
            <w:r w:rsidRPr="00472C00">
              <w:rPr>
                <w:rFonts w:hint="eastAsia"/>
              </w:rPr>
              <w:t>、从数据库获取用户所填上车地址。</w:t>
            </w:r>
          </w:p>
        </w:tc>
        <w:tc>
          <w:tcPr>
            <w:tcW w:w="2491" w:type="dxa"/>
          </w:tcPr>
          <w:p w14:paraId="6BDA7F15" w14:textId="77777777" w:rsidR="00713471" w:rsidRPr="00472C00" w:rsidRDefault="00713471" w:rsidP="00E260C2"/>
        </w:tc>
      </w:tr>
      <w:tr w:rsidR="00713471" w:rsidRPr="00472C00" w14:paraId="51D9696C" w14:textId="77777777" w:rsidTr="00E260C2">
        <w:tc>
          <w:tcPr>
            <w:tcW w:w="1242" w:type="dxa"/>
            <w:vMerge/>
          </w:tcPr>
          <w:p w14:paraId="1049D9A3" w14:textId="77777777" w:rsidR="00713471" w:rsidRPr="00472C00" w:rsidRDefault="00713471" w:rsidP="00E260C2"/>
        </w:tc>
        <w:tc>
          <w:tcPr>
            <w:tcW w:w="1418" w:type="dxa"/>
          </w:tcPr>
          <w:p w14:paraId="7C2EED5F" w14:textId="77777777" w:rsidR="00713471" w:rsidRPr="00472C00" w:rsidRDefault="00713471" w:rsidP="00E260C2">
            <w:r w:rsidRPr="00472C00">
              <w:rPr>
                <w:rFonts w:hint="eastAsia"/>
              </w:rPr>
              <w:t>下车地址</w:t>
            </w:r>
          </w:p>
        </w:tc>
        <w:tc>
          <w:tcPr>
            <w:tcW w:w="4811" w:type="dxa"/>
          </w:tcPr>
          <w:p w14:paraId="2F554754" w14:textId="77777777" w:rsidR="00713471" w:rsidRPr="00472C00" w:rsidRDefault="00713471" w:rsidP="00E260C2">
            <w:r w:rsidRPr="00472C00">
              <w:rPr>
                <w:rFonts w:hint="eastAsia"/>
              </w:rPr>
              <w:t>1</w:t>
            </w:r>
            <w:r w:rsidRPr="00472C00">
              <w:rPr>
                <w:rFonts w:hint="eastAsia"/>
              </w:rPr>
              <w:t>、从数据库获取用户所填下车地址。</w:t>
            </w:r>
          </w:p>
        </w:tc>
        <w:tc>
          <w:tcPr>
            <w:tcW w:w="2491" w:type="dxa"/>
          </w:tcPr>
          <w:p w14:paraId="759E380E" w14:textId="77777777" w:rsidR="00713471" w:rsidRPr="00472C00" w:rsidRDefault="00713471" w:rsidP="00E260C2"/>
        </w:tc>
      </w:tr>
      <w:tr w:rsidR="00713471" w:rsidRPr="00472C00" w14:paraId="3ED6EE24" w14:textId="77777777" w:rsidTr="00E260C2">
        <w:tc>
          <w:tcPr>
            <w:tcW w:w="1242" w:type="dxa"/>
            <w:vMerge/>
          </w:tcPr>
          <w:p w14:paraId="1CAE2349" w14:textId="77777777" w:rsidR="00713471" w:rsidRPr="00472C00" w:rsidRDefault="00713471" w:rsidP="00E260C2"/>
        </w:tc>
        <w:tc>
          <w:tcPr>
            <w:tcW w:w="1418" w:type="dxa"/>
          </w:tcPr>
          <w:p w14:paraId="5F8C7332" w14:textId="77777777" w:rsidR="00713471" w:rsidRPr="00472C00" w:rsidRDefault="00713471" w:rsidP="00E260C2">
            <w:r w:rsidRPr="00472C00">
              <w:rPr>
                <w:rFonts w:hint="eastAsia"/>
              </w:rPr>
              <w:t>备注</w:t>
            </w:r>
          </w:p>
        </w:tc>
        <w:tc>
          <w:tcPr>
            <w:tcW w:w="4811" w:type="dxa"/>
          </w:tcPr>
          <w:p w14:paraId="2A2C308A" w14:textId="77777777" w:rsidR="00713471" w:rsidRPr="00472C00" w:rsidRDefault="00713471" w:rsidP="00E260C2">
            <w:r w:rsidRPr="00472C00">
              <w:rPr>
                <w:rFonts w:hint="eastAsia"/>
              </w:rPr>
              <w:t>1</w:t>
            </w:r>
            <w:r w:rsidRPr="00472C00">
              <w:rPr>
                <w:rFonts w:hint="eastAsia"/>
              </w:rPr>
              <w:t>、无备注内容时，不显示备注模块。</w:t>
            </w:r>
          </w:p>
          <w:p w14:paraId="7C4EDCC5" w14:textId="77777777" w:rsidR="00713471" w:rsidRPr="00472C00" w:rsidRDefault="00713471" w:rsidP="00E260C2">
            <w:r w:rsidRPr="00472C00">
              <w:rPr>
                <w:rFonts w:hint="eastAsia"/>
              </w:rPr>
              <w:t>2</w:t>
            </w:r>
            <w:r w:rsidRPr="00472C00">
              <w:rPr>
                <w:rFonts w:hint="eastAsia"/>
              </w:rPr>
              <w:t>、有备注信息时，显示</w:t>
            </w:r>
            <w:r w:rsidRPr="00472C00">
              <w:rPr>
                <w:rFonts w:hint="eastAsia"/>
              </w:rPr>
              <w:t>30</w:t>
            </w:r>
            <w:r w:rsidRPr="00472C00">
              <w:rPr>
                <w:rFonts w:hint="eastAsia"/>
              </w:rPr>
              <w:t>个字符（含数字、字母、汉字、标点符号）。</w:t>
            </w:r>
          </w:p>
        </w:tc>
        <w:tc>
          <w:tcPr>
            <w:tcW w:w="2491" w:type="dxa"/>
          </w:tcPr>
          <w:p w14:paraId="78786C12" w14:textId="77777777" w:rsidR="00713471" w:rsidRPr="00472C00" w:rsidRDefault="00713471" w:rsidP="00E260C2"/>
        </w:tc>
      </w:tr>
      <w:tr w:rsidR="00713471" w:rsidRPr="00472C00" w14:paraId="5140FA78" w14:textId="77777777" w:rsidTr="00E260C2">
        <w:tc>
          <w:tcPr>
            <w:tcW w:w="1242" w:type="dxa"/>
            <w:vMerge/>
          </w:tcPr>
          <w:p w14:paraId="567AC1CE" w14:textId="77777777" w:rsidR="00713471" w:rsidRPr="00472C00" w:rsidRDefault="00713471" w:rsidP="00E260C2"/>
        </w:tc>
        <w:tc>
          <w:tcPr>
            <w:tcW w:w="1418" w:type="dxa"/>
          </w:tcPr>
          <w:p w14:paraId="3E69D6CD" w14:textId="77777777" w:rsidR="00713471" w:rsidRPr="00472C00" w:rsidRDefault="00713471" w:rsidP="00E260C2">
            <w:r w:rsidRPr="00472C00">
              <w:rPr>
                <w:rFonts w:hint="eastAsia"/>
              </w:rPr>
              <w:t>我知道了</w:t>
            </w:r>
            <w:r w:rsidRPr="00472C00">
              <w:rPr>
                <w:rFonts w:hint="eastAsia"/>
              </w:rPr>
              <w:t>-</w:t>
            </w:r>
            <w:r w:rsidRPr="00472C00">
              <w:rPr>
                <w:rFonts w:hint="eastAsia"/>
              </w:rPr>
              <w:t>按钮</w:t>
            </w:r>
          </w:p>
        </w:tc>
        <w:tc>
          <w:tcPr>
            <w:tcW w:w="4811" w:type="dxa"/>
          </w:tcPr>
          <w:p w14:paraId="7D623D94" w14:textId="77777777" w:rsidR="00713471" w:rsidRPr="00472C00" w:rsidRDefault="00713471" w:rsidP="00E260C2">
            <w:r w:rsidRPr="00472C00">
              <w:rPr>
                <w:rFonts w:hint="eastAsia"/>
              </w:rPr>
              <w:t>1</w:t>
            </w:r>
            <w:r w:rsidRPr="00472C00">
              <w:rPr>
                <w:rFonts w:hint="eastAsia"/>
              </w:rPr>
              <w:t>、点击【我知道了】，关闭当前弹框，黑色遮罩隐藏，停留在当前页面。</w:t>
            </w:r>
          </w:p>
          <w:p w14:paraId="3CE13F11" w14:textId="77777777" w:rsidR="00713471" w:rsidRPr="00472C00" w:rsidRDefault="00713471" w:rsidP="00E260C2">
            <w:r w:rsidRPr="00472C00">
              <w:rPr>
                <w:rFonts w:hint="eastAsia"/>
              </w:rPr>
              <w:t>2</w:t>
            </w:r>
            <w:r w:rsidRPr="00472C00">
              <w:rPr>
                <w:rFonts w:hint="eastAsia"/>
              </w:rPr>
              <w:t>、所指派任务可在“我的订单</w:t>
            </w:r>
            <w:r w:rsidRPr="00472C00">
              <w:rPr>
                <w:rFonts w:hint="eastAsia"/>
              </w:rPr>
              <w:t>-</w:t>
            </w:r>
            <w:r w:rsidRPr="00472C00">
              <w:rPr>
                <w:rFonts w:hint="eastAsia"/>
              </w:rPr>
              <w:t>当前订单”模块找到，参见“</w:t>
            </w:r>
            <w:r w:rsidRPr="00472C00">
              <w:rPr>
                <w:rFonts w:hint="eastAsia"/>
              </w:rPr>
              <w:t>II-A-01(01)</w:t>
            </w:r>
            <w:r w:rsidRPr="00472C00">
              <w:rPr>
                <w:rFonts w:hint="eastAsia"/>
              </w:rPr>
              <w:t>”</w:t>
            </w:r>
          </w:p>
        </w:tc>
        <w:tc>
          <w:tcPr>
            <w:tcW w:w="2491" w:type="dxa"/>
          </w:tcPr>
          <w:p w14:paraId="283D4306" w14:textId="77777777" w:rsidR="00713471" w:rsidRPr="00472C00" w:rsidRDefault="00713471" w:rsidP="00E260C2"/>
        </w:tc>
      </w:tr>
      <w:tr w:rsidR="00713471" w:rsidRPr="00472C00" w14:paraId="4CE17598" w14:textId="77777777" w:rsidTr="00E260C2">
        <w:tc>
          <w:tcPr>
            <w:tcW w:w="1242" w:type="dxa"/>
            <w:vMerge w:val="restart"/>
          </w:tcPr>
          <w:p w14:paraId="44D5BDC3" w14:textId="77777777" w:rsidR="00713471" w:rsidRPr="00472C00" w:rsidRDefault="00713471" w:rsidP="00E260C2">
            <w:r w:rsidRPr="00472C00">
              <w:rPr>
                <w:rFonts w:hint="eastAsia"/>
              </w:rPr>
              <w:t>II-A-06(03)</w:t>
            </w:r>
          </w:p>
          <w:p w14:paraId="56DDB875" w14:textId="77777777" w:rsidR="00713471" w:rsidRPr="00472C00" w:rsidRDefault="00713471" w:rsidP="00E260C2">
            <w:r w:rsidRPr="00472C00">
              <w:rPr>
                <w:rFonts w:hint="eastAsia"/>
              </w:rPr>
              <w:t>行程提醒</w:t>
            </w:r>
          </w:p>
        </w:tc>
        <w:tc>
          <w:tcPr>
            <w:tcW w:w="1418" w:type="dxa"/>
          </w:tcPr>
          <w:p w14:paraId="12FA3972" w14:textId="77777777" w:rsidR="00713471" w:rsidRPr="00472C00" w:rsidRDefault="00713471" w:rsidP="00E260C2">
            <w:r w:rsidRPr="00472C00">
              <w:rPr>
                <w:rFonts w:hint="eastAsia"/>
              </w:rPr>
              <w:t>初始化</w:t>
            </w:r>
          </w:p>
        </w:tc>
        <w:tc>
          <w:tcPr>
            <w:tcW w:w="4811" w:type="dxa"/>
          </w:tcPr>
          <w:p w14:paraId="247A9532" w14:textId="77777777" w:rsidR="00713471" w:rsidRPr="00472C00" w:rsidRDefault="00713471" w:rsidP="00E260C2">
            <w:r w:rsidRPr="00472C00">
              <w:rPr>
                <w:rFonts w:hint="eastAsia"/>
              </w:rPr>
              <w:t>1</w:t>
            </w:r>
            <w:r w:rsidRPr="00472C00">
              <w:rPr>
                <w:rFonts w:hint="eastAsia"/>
              </w:rPr>
              <w:t>、行程提醒规则：预约用车在离上车时间</w:t>
            </w:r>
            <w:r w:rsidRPr="00472C00">
              <w:rPr>
                <w:rFonts w:hint="eastAsia"/>
              </w:rPr>
              <w:t>30</w:t>
            </w:r>
            <w:r w:rsidRPr="00472C00">
              <w:rPr>
                <w:rFonts w:hint="eastAsia"/>
              </w:rPr>
              <w:t>分钟提醒；</w:t>
            </w:r>
          </w:p>
          <w:p w14:paraId="0DBA5D48" w14:textId="77777777" w:rsidR="00713471" w:rsidRPr="00472C00" w:rsidRDefault="00713471" w:rsidP="00E260C2">
            <w:r w:rsidRPr="00472C00">
              <w:rPr>
                <w:rFonts w:hint="eastAsia"/>
              </w:rPr>
              <w:t>2</w:t>
            </w:r>
            <w:r w:rsidRPr="00472C00">
              <w:rPr>
                <w:rFonts w:hint="eastAsia"/>
              </w:rPr>
              <w:t>、行程提醒不进入“我的消息”列表；</w:t>
            </w:r>
          </w:p>
          <w:p w14:paraId="41995CE3" w14:textId="77777777" w:rsidR="00713471" w:rsidRPr="00472C00" w:rsidRDefault="00713471" w:rsidP="00E260C2">
            <w:r w:rsidRPr="00472C00">
              <w:rPr>
                <w:rFonts w:hint="eastAsia"/>
              </w:rPr>
              <w:t>3</w:t>
            </w:r>
            <w:r w:rsidRPr="00472C00">
              <w:rPr>
                <w:rFonts w:hint="eastAsia"/>
              </w:rPr>
              <w:t>、语音播报：您有一个订单将在</w:t>
            </w:r>
            <w:r w:rsidRPr="00472C00">
              <w:rPr>
                <w:rFonts w:hint="eastAsia"/>
              </w:rPr>
              <w:t>X</w:t>
            </w:r>
            <w:r w:rsidRPr="00472C00">
              <w:rPr>
                <w:rFonts w:hint="eastAsia"/>
              </w:rPr>
              <w:t>分钟后待出发。</w:t>
            </w:r>
          </w:p>
        </w:tc>
        <w:tc>
          <w:tcPr>
            <w:tcW w:w="2491" w:type="dxa"/>
          </w:tcPr>
          <w:p w14:paraId="338D401D" w14:textId="77777777" w:rsidR="00713471" w:rsidRPr="00472C00" w:rsidRDefault="00713471" w:rsidP="00E260C2"/>
        </w:tc>
      </w:tr>
      <w:tr w:rsidR="00713471" w:rsidRPr="00472C00" w14:paraId="27F0E545" w14:textId="77777777" w:rsidTr="00E260C2">
        <w:tc>
          <w:tcPr>
            <w:tcW w:w="1242" w:type="dxa"/>
            <w:vMerge/>
          </w:tcPr>
          <w:p w14:paraId="006938FD" w14:textId="77777777" w:rsidR="00713471" w:rsidRPr="00472C00" w:rsidRDefault="00713471" w:rsidP="00E260C2"/>
        </w:tc>
        <w:tc>
          <w:tcPr>
            <w:tcW w:w="1418" w:type="dxa"/>
          </w:tcPr>
          <w:p w14:paraId="5FBC038C" w14:textId="77777777" w:rsidR="00713471" w:rsidRPr="00472C00" w:rsidRDefault="00713471" w:rsidP="00E260C2">
            <w:r w:rsidRPr="00472C00">
              <w:rPr>
                <w:rFonts w:hint="eastAsia"/>
              </w:rPr>
              <w:t>剩余时间</w:t>
            </w:r>
          </w:p>
        </w:tc>
        <w:tc>
          <w:tcPr>
            <w:tcW w:w="4811" w:type="dxa"/>
          </w:tcPr>
          <w:p w14:paraId="4AE0F032" w14:textId="77777777" w:rsidR="00713471" w:rsidRPr="00472C00" w:rsidRDefault="00713471" w:rsidP="00E260C2">
            <w:r w:rsidRPr="00472C00">
              <w:rPr>
                <w:rFonts w:hint="eastAsia"/>
              </w:rPr>
              <w:t>1</w:t>
            </w:r>
            <w:r w:rsidRPr="00472C00">
              <w:rPr>
                <w:rFonts w:hint="eastAsia"/>
              </w:rPr>
              <w:t>、最大为</w:t>
            </w:r>
            <w:r w:rsidRPr="00472C00">
              <w:rPr>
                <w:rFonts w:hint="eastAsia"/>
              </w:rPr>
              <w:t>30</w:t>
            </w:r>
            <w:r w:rsidRPr="00472C00">
              <w:rPr>
                <w:rFonts w:hint="eastAsia"/>
              </w:rPr>
              <w:t>，每次间隔</w:t>
            </w:r>
            <w:r w:rsidRPr="00472C00">
              <w:rPr>
                <w:rFonts w:hint="eastAsia"/>
              </w:rPr>
              <w:t>5</w:t>
            </w:r>
            <w:r w:rsidRPr="00472C00">
              <w:rPr>
                <w:rFonts w:hint="eastAsia"/>
              </w:rPr>
              <w:t>分钟提醒；</w:t>
            </w:r>
          </w:p>
          <w:p w14:paraId="326B8A54" w14:textId="77777777" w:rsidR="00713471" w:rsidRPr="00472C00" w:rsidRDefault="00713471" w:rsidP="00E260C2">
            <w:r w:rsidRPr="00472C00">
              <w:rPr>
                <w:rFonts w:hint="eastAsia"/>
              </w:rPr>
              <w:t>2</w:t>
            </w:r>
            <w:r w:rsidRPr="00472C00">
              <w:rPr>
                <w:rFonts w:hint="eastAsia"/>
              </w:rPr>
              <w:t>、为实际“用车时间距离当前时间”。</w:t>
            </w:r>
          </w:p>
        </w:tc>
        <w:tc>
          <w:tcPr>
            <w:tcW w:w="2491" w:type="dxa"/>
          </w:tcPr>
          <w:p w14:paraId="62A67C06" w14:textId="77777777" w:rsidR="00713471" w:rsidRPr="00472C00" w:rsidRDefault="00713471" w:rsidP="00E260C2"/>
        </w:tc>
      </w:tr>
      <w:tr w:rsidR="00713471" w:rsidRPr="00472C00" w14:paraId="6C23750C" w14:textId="77777777" w:rsidTr="00E260C2">
        <w:tc>
          <w:tcPr>
            <w:tcW w:w="1242" w:type="dxa"/>
            <w:vMerge/>
          </w:tcPr>
          <w:p w14:paraId="5F9861E7" w14:textId="77777777" w:rsidR="00713471" w:rsidRPr="00472C00" w:rsidRDefault="00713471" w:rsidP="00E260C2"/>
        </w:tc>
        <w:tc>
          <w:tcPr>
            <w:tcW w:w="1418" w:type="dxa"/>
          </w:tcPr>
          <w:p w14:paraId="73F0D2F3" w14:textId="77777777" w:rsidR="00713471" w:rsidRPr="00472C00" w:rsidRDefault="00713471" w:rsidP="00E260C2">
            <w:r w:rsidRPr="00472C00">
              <w:rPr>
                <w:rFonts w:hint="eastAsia"/>
              </w:rPr>
              <w:t>上车地址</w:t>
            </w:r>
          </w:p>
        </w:tc>
        <w:tc>
          <w:tcPr>
            <w:tcW w:w="4811" w:type="dxa"/>
          </w:tcPr>
          <w:p w14:paraId="78D9B407" w14:textId="77777777" w:rsidR="00713471" w:rsidRPr="00472C00" w:rsidRDefault="00713471" w:rsidP="00E260C2">
            <w:r w:rsidRPr="00472C00">
              <w:rPr>
                <w:rFonts w:hint="eastAsia"/>
              </w:rPr>
              <w:t>从数据库获取用户所填上车地址。</w:t>
            </w:r>
          </w:p>
        </w:tc>
        <w:tc>
          <w:tcPr>
            <w:tcW w:w="2491" w:type="dxa"/>
          </w:tcPr>
          <w:p w14:paraId="52DC6535" w14:textId="77777777" w:rsidR="00713471" w:rsidRPr="00472C00" w:rsidRDefault="00713471" w:rsidP="00E260C2"/>
        </w:tc>
      </w:tr>
      <w:tr w:rsidR="00713471" w:rsidRPr="00472C00" w14:paraId="641AF467" w14:textId="77777777" w:rsidTr="00E260C2">
        <w:tc>
          <w:tcPr>
            <w:tcW w:w="1242" w:type="dxa"/>
            <w:vMerge/>
          </w:tcPr>
          <w:p w14:paraId="274E428D" w14:textId="77777777" w:rsidR="00713471" w:rsidRPr="00472C00" w:rsidRDefault="00713471" w:rsidP="00E260C2"/>
        </w:tc>
        <w:tc>
          <w:tcPr>
            <w:tcW w:w="1418" w:type="dxa"/>
          </w:tcPr>
          <w:p w14:paraId="005BD200" w14:textId="77777777" w:rsidR="00713471" w:rsidRPr="00472C00" w:rsidRDefault="00713471" w:rsidP="00E260C2">
            <w:r w:rsidRPr="00472C00">
              <w:rPr>
                <w:rFonts w:hint="eastAsia"/>
              </w:rPr>
              <w:t>5</w:t>
            </w:r>
            <w:r w:rsidRPr="00472C00">
              <w:rPr>
                <w:rFonts w:hint="eastAsia"/>
              </w:rPr>
              <w:t>分钟后提醒</w:t>
            </w:r>
          </w:p>
        </w:tc>
        <w:tc>
          <w:tcPr>
            <w:tcW w:w="4811" w:type="dxa"/>
          </w:tcPr>
          <w:p w14:paraId="5D93F502" w14:textId="77777777" w:rsidR="00713471" w:rsidRPr="00472C00" w:rsidRDefault="00713471" w:rsidP="00E260C2">
            <w:r w:rsidRPr="00472C00">
              <w:rPr>
                <w:rFonts w:hint="eastAsia"/>
              </w:rPr>
              <w:t>点击【</w:t>
            </w:r>
            <w:r w:rsidRPr="00472C00">
              <w:rPr>
                <w:rFonts w:hint="eastAsia"/>
              </w:rPr>
              <w:t>5</w:t>
            </w:r>
            <w:r w:rsidRPr="00472C00">
              <w:rPr>
                <w:rFonts w:hint="eastAsia"/>
              </w:rPr>
              <w:t>分钟后提醒】，则</w:t>
            </w:r>
            <w:r w:rsidRPr="00472C00">
              <w:rPr>
                <w:rFonts w:hint="eastAsia"/>
              </w:rPr>
              <w:t>5</w:t>
            </w:r>
            <w:r w:rsidRPr="00472C00">
              <w:rPr>
                <w:rFonts w:hint="eastAsia"/>
              </w:rPr>
              <w:t>分钟后再次显示“行程提醒”弹框；</w:t>
            </w:r>
          </w:p>
        </w:tc>
        <w:tc>
          <w:tcPr>
            <w:tcW w:w="2491" w:type="dxa"/>
          </w:tcPr>
          <w:p w14:paraId="102B319C" w14:textId="77777777" w:rsidR="00713471" w:rsidRPr="00472C00" w:rsidRDefault="00713471" w:rsidP="00E260C2"/>
        </w:tc>
      </w:tr>
      <w:tr w:rsidR="00713471" w:rsidRPr="00472C00" w14:paraId="00A04C13" w14:textId="77777777" w:rsidTr="00E260C2">
        <w:tc>
          <w:tcPr>
            <w:tcW w:w="1242" w:type="dxa"/>
            <w:vMerge/>
          </w:tcPr>
          <w:p w14:paraId="791EFF3D" w14:textId="77777777" w:rsidR="00713471" w:rsidRPr="00472C00" w:rsidRDefault="00713471" w:rsidP="00E260C2"/>
        </w:tc>
        <w:tc>
          <w:tcPr>
            <w:tcW w:w="1418" w:type="dxa"/>
          </w:tcPr>
          <w:p w14:paraId="3532AF9C" w14:textId="77777777" w:rsidR="00713471" w:rsidRPr="00472C00" w:rsidRDefault="00713471" w:rsidP="00E260C2">
            <w:r w:rsidRPr="00472C00">
              <w:rPr>
                <w:rFonts w:hint="eastAsia"/>
              </w:rPr>
              <w:t>不再提醒</w:t>
            </w:r>
            <w:r w:rsidRPr="00472C00">
              <w:rPr>
                <w:rFonts w:hint="eastAsia"/>
              </w:rPr>
              <w:t>-</w:t>
            </w:r>
            <w:r w:rsidRPr="00472C00">
              <w:rPr>
                <w:rFonts w:hint="eastAsia"/>
              </w:rPr>
              <w:t>按钮</w:t>
            </w:r>
          </w:p>
        </w:tc>
        <w:tc>
          <w:tcPr>
            <w:tcW w:w="4811" w:type="dxa"/>
          </w:tcPr>
          <w:p w14:paraId="7487D59A" w14:textId="77777777" w:rsidR="00713471" w:rsidRPr="00472C00" w:rsidRDefault="00713471" w:rsidP="00E260C2">
            <w:r w:rsidRPr="00472C00">
              <w:rPr>
                <w:rFonts w:hint="eastAsia"/>
              </w:rPr>
              <w:t>1</w:t>
            </w:r>
            <w:r w:rsidRPr="00472C00">
              <w:rPr>
                <w:rFonts w:hint="eastAsia"/>
              </w:rPr>
              <w:t>、点击【不再提醒】，则不再显示“行程提醒”弹框。</w:t>
            </w:r>
          </w:p>
        </w:tc>
        <w:tc>
          <w:tcPr>
            <w:tcW w:w="2491" w:type="dxa"/>
          </w:tcPr>
          <w:p w14:paraId="1A1A5E4C" w14:textId="77777777" w:rsidR="00713471" w:rsidRPr="00472C00" w:rsidRDefault="00713471" w:rsidP="00E260C2"/>
        </w:tc>
      </w:tr>
      <w:tr w:rsidR="00713471" w:rsidRPr="00472C00" w14:paraId="2385E1A7" w14:textId="77777777" w:rsidTr="00E260C2">
        <w:tc>
          <w:tcPr>
            <w:tcW w:w="1242" w:type="dxa"/>
            <w:vMerge w:val="restart"/>
          </w:tcPr>
          <w:p w14:paraId="20932CCD" w14:textId="77777777" w:rsidR="00713471" w:rsidRPr="00472C00" w:rsidRDefault="00713471" w:rsidP="00E260C2">
            <w:r w:rsidRPr="00472C00">
              <w:rPr>
                <w:rFonts w:hint="eastAsia"/>
              </w:rPr>
              <w:t>II-A-06(04)</w:t>
            </w:r>
          </w:p>
          <w:p w14:paraId="492A7B48" w14:textId="77777777" w:rsidR="00713471" w:rsidRPr="00472C00" w:rsidRDefault="00713471" w:rsidP="00E260C2">
            <w:r w:rsidRPr="00472C00">
              <w:rPr>
                <w:rFonts w:hint="eastAsia"/>
              </w:rPr>
              <w:t>订单被取消</w:t>
            </w:r>
          </w:p>
        </w:tc>
        <w:tc>
          <w:tcPr>
            <w:tcW w:w="1418" w:type="dxa"/>
          </w:tcPr>
          <w:p w14:paraId="7DC85115" w14:textId="77777777" w:rsidR="00713471" w:rsidRPr="00472C00" w:rsidRDefault="00713471" w:rsidP="00E260C2">
            <w:r w:rsidRPr="00472C00">
              <w:rPr>
                <w:rFonts w:hint="eastAsia"/>
              </w:rPr>
              <w:t>初始化</w:t>
            </w:r>
          </w:p>
        </w:tc>
        <w:tc>
          <w:tcPr>
            <w:tcW w:w="4811" w:type="dxa"/>
          </w:tcPr>
          <w:p w14:paraId="08DB8593" w14:textId="77777777" w:rsidR="00713471" w:rsidRPr="00472C00" w:rsidRDefault="00713471" w:rsidP="00E260C2">
            <w:r w:rsidRPr="00472C00">
              <w:rPr>
                <w:rFonts w:hint="eastAsia"/>
              </w:rPr>
              <w:t>1</w:t>
            </w:r>
            <w:r w:rsidRPr="00472C00">
              <w:rPr>
                <w:rFonts w:hint="eastAsia"/>
              </w:rPr>
              <w:t>、有取消订单时，</w:t>
            </w:r>
            <w:r w:rsidRPr="00472C00">
              <w:rPr>
                <w:rFonts w:hint="eastAsia"/>
              </w:rPr>
              <w:t>App</w:t>
            </w:r>
            <w:r w:rsidRPr="00472C00">
              <w:rPr>
                <w:rFonts w:hint="eastAsia"/>
              </w:rPr>
              <w:t>活跃状态，在任何界面都提示；</w:t>
            </w:r>
          </w:p>
          <w:p w14:paraId="689FFE17" w14:textId="77777777" w:rsidR="00713471" w:rsidRPr="00472C00" w:rsidRDefault="00713471" w:rsidP="00E260C2">
            <w:r w:rsidRPr="00472C00">
              <w:rPr>
                <w:rFonts w:hint="eastAsia"/>
              </w:rPr>
              <w:t>2</w:t>
            </w:r>
            <w:r w:rsidRPr="00472C00">
              <w:rPr>
                <w:rFonts w:hint="eastAsia"/>
              </w:rPr>
              <w:t>、语音播报：您有订单被取消。</w:t>
            </w:r>
          </w:p>
        </w:tc>
        <w:tc>
          <w:tcPr>
            <w:tcW w:w="2491" w:type="dxa"/>
          </w:tcPr>
          <w:p w14:paraId="5CE3A034" w14:textId="77777777" w:rsidR="00713471" w:rsidRPr="00472C00" w:rsidRDefault="00713471" w:rsidP="00E260C2"/>
        </w:tc>
      </w:tr>
      <w:tr w:rsidR="00713471" w:rsidRPr="00472C00" w14:paraId="58F74C16" w14:textId="77777777" w:rsidTr="00E260C2">
        <w:tc>
          <w:tcPr>
            <w:tcW w:w="1242" w:type="dxa"/>
            <w:vMerge/>
          </w:tcPr>
          <w:p w14:paraId="622E99AF" w14:textId="77777777" w:rsidR="00713471" w:rsidRPr="00472C00" w:rsidRDefault="00713471" w:rsidP="00E260C2"/>
        </w:tc>
        <w:tc>
          <w:tcPr>
            <w:tcW w:w="1418" w:type="dxa"/>
          </w:tcPr>
          <w:p w14:paraId="30CABC7F" w14:textId="77777777" w:rsidR="00713471" w:rsidRPr="00472C00" w:rsidRDefault="00713471" w:rsidP="00E260C2">
            <w:r w:rsidRPr="00472C00">
              <w:rPr>
                <w:rFonts w:hint="eastAsia"/>
              </w:rPr>
              <w:t>我知道了</w:t>
            </w:r>
            <w:r w:rsidRPr="00472C00">
              <w:rPr>
                <w:rFonts w:hint="eastAsia"/>
              </w:rPr>
              <w:t>-</w:t>
            </w:r>
            <w:r w:rsidRPr="00472C00">
              <w:rPr>
                <w:rFonts w:hint="eastAsia"/>
              </w:rPr>
              <w:t>按钮</w:t>
            </w:r>
          </w:p>
        </w:tc>
        <w:tc>
          <w:tcPr>
            <w:tcW w:w="4811" w:type="dxa"/>
          </w:tcPr>
          <w:p w14:paraId="6CAE1985" w14:textId="77777777" w:rsidR="00713471" w:rsidRPr="00472C00" w:rsidRDefault="00713471" w:rsidP="00E260C2">
            <w:r w:rsidRPr="00472C00">
              <w:rPr>
                <w:rFonts w:hint="eastAsia"/>
              </w:rPr>
              <w:t>1</w:t>
            </w:r>
            <w:r w:rsidRPr="00472C00">
              <w:rPr>
                <w:rFonts w:hint="eastAsia"/>
              </w:rPr>
              <w:t>、点击【我知道了】，关闭当前弹框，黑色遮罩隐藏，停留在当前页面。</w:t>
            </w:r>
          </w:p>
        </w:tc>
        <w:tc>
          <w:tcPr>
            <w:tcW w:w="2491" w:type="dxa"/>
          </w:tcPr>
          <w:p w14:paraId="6E15E4CC" w14:textId="77777777" w:rsidR="00713471" w:rsidRPr="00472C00" w:rsidRDefault="00713471" w:rsidP="00E260C2"/>
        </w:tc>
      </w:tr>
    </w:tbl>
    <w:p w14:paraId="222ECA13" w14:textId="77777777" w:rsidR="00713471" w:rsidRDefault="00713471" w:rsidP="00713471"/>
    <w:p w14:paraId="780B0BD2" w14:textId="77777777" w:rsidR="00713471" w:rsidRDefault="00713471" w:rsidP="00713471">
      <w:pPr>
        <w:pStyle w:val="5"/>
      </w:pPr>
      <w:r>
        <w:rPr>
          <w:rFonts w:hint="eastAsia"/>
        </w:rPr>
        <w:lastRenderedPageBreak/>
        <w:t>其他推送</w:t>
      </w:r>
    </w:p>
    <w:p w14:paraId="5AD17E15" w14:textId="77777777" w:rsidR="00713471" w:rsidRDefault="00713471" w:rsidP="00713471">
      <w:pPr>
        <w:pStyle w:val="6"/>
      </w:pPr>
      <w:r>
        <w:rPr>
          <w:rFonts w:hint="eastAsia"/>
        </w:rPr>
        <w:t>用例描述</w:t>
      </w:r>
    </w:p>
    <w:p w14:paraId="31DEE324" w14:textId="77777777" w:rsidR="00713471" w:rsidRPr="00B17463" w:rsidRDefault="00713471" w:rsidP="00713471">
      <w:r>
        <w:rPr>
          <w:rFonts w:hint="eastAsia"/>
        </w:rPr>
        <w:t>包括：账号变动提示、</w:t>
      </w:r>
      <w:r>
        <w:rPr>
          <w:rFonts w:hint="eastAsia"/>
        </w:rPr>
        <w:t>GPS</w:t>
      </w:r>
      <w:r>
        <w:rPr>
          <w:rFonts w:hint="eastAsia"/>
        </w:rPr>
        <w:t>定位服务提示、挤下线提醒等。</w:t>
      </w:r>
    </w:p>
    <w:p w14:paraId="4EBCAB0D" w14:textId="77777777" w:rsidR="00713471" w:rsidRDefault="00713471" w:rsidP="00713471">
      <w:pPr>
        <w:pStyle w:val="6"/>
      </w:pPr>
      <w:r>
        <w:rPr>
          <w:rFonts w:hint="eastAsia"/>
        </w:rPr>
        <w:t>元素规则</w:t>
      </w:r>
    </w:p>
    <w:tbl>
      <w:tblPr>
        <w:tblStyle w:val="af1"/>
        <w:tblW w:w="0" w:type="auto"/>
        <w:tblLook w:val="04A0" w:firstRow="1" w:lastRow="0" w:firstColumn="1" w:lastColumn="0" w:noHBand="0" w:noVBand="1"/>
      </w:tblPr>
      <w:tblGrid>
        <w:gridCol w:w="1526"/>
        <w:gridCol w:w="1417"/>
        <w:gridCol w:w="4528"/>
        <w:gridCol w:w="2491"/>
      </w:tblGrid>
      <w:tr w:rsidR="00713471" w14:paraId="26770E22" w14:textId="77777777" w:rsidTr="00E260C2">
        <w:tc>
          <w:tcPr>
            <w:tcW w:w="1526" w:type="dxa"/>
            <w:shd w:val="clear" w:color="auto" w:fill="BFBFBF" w:themeFill="background1" w:themeFillShade="BF"/>
          </w:tcPr>
          <w:p w14:paraId="36FAFCCC"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14:paraId="55C0E73D" w14:textId="77777777" w:rsidR="00713471" w:rsidRPr="007F7CC3" w:rsidRDefault="00713471" w:rsidP="00E260C2">
            <w:pPr>
              <w:jc w:val="center"/>
              <w:rPr>
                <w:b/>
              </w:rPr>
            </w:pPr>
            <w:r w:rsidRPr="007F7CC3">
              <w:rPr>
                <w:rFonts w:hint="eastAsia"/>
                <w:b/>
              </w:rPr>
              <w:t>元素名称</w:t>
            </w:r>
          </w:p>
        </w:tc>
        <w:tc>
          <w:tcPr>
            <w:tcW w:w="4528" w:type="dxa"/>
            <w:shd w:val="clear" w:color="auto" w:fill="BFBFBF" w:themeFill="background1" w:themeFillShade="BF"/>
          </w:tcPr>
          <w:p w14:paraId="6473F3C9"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4F5C640C" w14:textId="77777777" w:rsidR="00713471" w:rsidRPr="007F7CC3" w:rsidRDefault="00713471" w:rsidP="00E260C2">
            <w:pPr>
              <w:jc w:val="center"/>
              <w:rPr>
                <w:b/>
              </w:rPr>
            </w:pPr>
            <w:r w:rsidRPr="007F7CC3">
              <w:rPr>
                <w:rFonts w:hint="eastAsia"/>
                <w:b/>
              </w:rPr>
              <w:t>异常处理</w:t>
            </w:r>
          </w:p>
        </w:tc>
      </w:tr>
      <w:tr w:rsidR="00713471" w14:paraId="7BB21E22" w14:textId="77777777" w:rsidTr="00E260C2">
        <w:tc>
          <w:tcPr>
            <w:tcW w:w="1526" w:type="dxa"/>
            <w:vMerge w:val="restart"/>
          </w:tcPr>
          <w:p w14:paraId="4065E5CC" w14:textId="77777777" w:rsidR="00713471" w:rsidRDefault="00713471" w:rsidP="00E260C2">
            <w:r>
              <w:rPr>
                <w:rFonts w:hint="eastAsia"/>
              </w:rPr>
              <w:t>II-A-07(01)</w:t>
            </w:r>
          </w:p>
          <w:p w14:paraId="202DACD6" w14:textId="77777777" w:rsidR="00713471" w:rsidRDefault="00713471" w:rsidP="00E260C2">
            <w:r>
              <w:rPr>
                <w:rFonts w:hint="eastAsia"/>
              </w:rPr>
              <w:t>账号变动提示</w:t>
            </w:r>
          </w:p>
        </w:tc>
        <w:tc>
          <w:tcPr>
            <w:tcW w:w="1417" w:type="dxa"/>
          </w:tcPr>
          <w:p w14:paraId="134C4C89" w14:textId="77777777" w:rsidR="00713471" w:rsidRDefault="00713471" w:rsidP="00E260C2">
            <w:r>
              <w:rPr>
                <w:rFonts w:hint="eastAsia"/>
              </w:rPr>
              <w:t>初始化</w:t>
            </w:r>
          </w:p>
        </w:tc>
        <w:tc>
          <w:tcPr>
            <w:tcW w:w="4528" w:type="dxa"/>
          </w:tcPr>
          <w:p w14:paraId="7120DF7C" w14:textId="77777777" w:rsidR="00713471" w:rsidRDefault="00713471" w:rsidP="00E260C2">
            <w:r>
              <w:rPr>
                <w:rFonts w:hint="eastAsia"/>
              </w:rPr>
              <w:t>1</w:t>
            </w:r>
            <w:r>
              <w:rPr>
                <w:rFonts w:hint="eastAsia"/>
              </w:rPr>
              <w:t>、显示弹框的触发条件：账号被删除、账号密码改变；</w:t>
            </w:r>
          </w:p>
          <w:p w14:paraId="152A8F56" w14:textId="77777777" w:rsidR="00713471" w:rsidRDefault="00713471" w:rsidP="00E260C2">
            <w:r>
              <w:rPr>
                <w:rFonts w:hint="eastAsia"/>
              </w:rPr>
              <w:t>2</w:t>
            </w:r>
            <w:r>
              <w:rPr>
                <w:rFonts w:hint="eastAsia"/>
              </w:rPr>
              <w:t>、触发检测场景：做登录操作，含显示登录、静默登录。</w:t>
            </w:r>
          </w:p>
        </w:tc>
        <w:tc>
          <w:tcPr>
            <w:tcW w:w="2491" w:type="dxa"/>
          </w:tcPr>
          <w:p w14:paraId="1CC99050" w14:textId="77777777" w:rsidR="00713471" w:rsidRDefault="00713471" w:rsidP="00E260C2"/>
        </w:tc>
      </w:tr>
      <w:tr w:rsidR="00713471" w14:paraId="28B3C2E7" w14:textId="77777777" w:rsidTr="00E260C2">
        <w:tc>
          <w:tcPr>
            <w:tcW w:w="1526" w:type="dxa"/>
            <w:vMerge/>
          </w:tcPr>
          <w:p w14:paraId="7B3AECB8" w14:textId="77777777" w:rsidR="00713471" w:rsidRDefault="00713471" w:rsidP="00E260C2"/>
        </w:tc>
        <w:tc>
          <w:tcPr>
            <w:tcW w:w="1417" w:type="dxa"/>
          </w:tcPr>
          <w:p w14:paraId="1E983E1D" w14:textId="77777777" w:rsidR="00713471" w:rsidRPr="0099782F" w:rsidRDefault="00713471" w:rsidP="00E260C2">
            <w:r>
              <w:rPr>
                <w:rFonts w:hint="eastAsia"/>
              </w:rPr>
              <w:t>其他元素</w:t>
            </w:r>
          </w:p>
        </w:tc>
        <w:tc>
          <w:tcPr>
            <w:tcW w:w="4528" w:type="dxa"/>
          </w:tcPr>
          <w:p w14:paraId="5193AE55" w14:textId="77777777" w:rsidR="00713471" w:rsidRDefault="00713471" w:rsidP="00E260C2">
            <w:r>
              <w:rPr>
                <w:rFonts w:hint="eastAsia"/>
              </w:rPr>
              <w:t>同一期。</w:t>
            </w:r>
          </w:p>
        </w:tc>
        <w:tc>
          <w:tcPr>
            <w:tcW w:w="2491" w:type="dxa"/>
          </w:tcPr>
          <w:p w14:paraId="2993DDE1" w14:textId="77777777" w:rsidR="00713471" w:rsidRDefault="00713471" w:rsidP="00E260C2"/>
        </w:tc>
      </w:tr>
      <w:tr w:rsidR="00713471" w14:paraId="58426FE4" w14:textId="77777777" w:rsidTr="00E260C2">
        <w:tc>
          <w:tcPr>
            <w:tcW w:w="1526" w:type="dxa"/>
          </w:tcPr>
          <w:p w14:paraId="1348DA4F" w14:textId="77777777" w:rsidR="00713471" w:rsidRDefault="00713471" w:rsidP="00E260C2">
            <w:r>
              <w:rPr>
                <w:rFonts w:hint="eastAsia"/>
              </w:rPr>
              <w:t>II-A-07(02)</w:t>
            </w:r>
          </w:p>
          <w:p w14:paraId="6CEBB9A0" w14:textId="77777777" w:rsidR="00713471" w:rsidRDefault="00713471" w:rsidP="00E260C2">
            <w:r>
              <w:rPr>
                <w:rFonts w:hint="eastAsia"/>
              </w:rPr>
              <w:t>GPS</w:t>
            </w:r>
            <w:r>
              <w:rPr>
                <w:rFonts w:hint="eastAsia"/>
              </w:rPr>
              <w:t>定位服务提示</w:t>
            </w:r>
          </w:p>
        </w:tc>
        <w:tc>
          <w:tcPr>
            <w:tcW w:w="1417" w:type="dxa"/>
          </w:tcPr>
          <w:p w14:paraId="2A3D206B" w14:textId="77777777" w:rsidR="00713471" w:rsidRDefault="00713471" w:rsidP="00E260C2">
            <w:r>
              <w:rPr>
                <w:rFonts w:hint="eastAsia"/>
              </w:rPr>
              <w:t>元素及规则</w:t>
            </w:r>
          </w:p>
        </w:tc>
        <w:tc>
          <w:tcPr>
            <w:tcW w:w="4528" w:type="dxa"/>
          </w:tcPr>
          <w:p w14:paraId="061174ED" w14:textId="77777777" w:rsidR="00713471" w:rsidRDefault="00713471" w:rsidP="00E260C2">
            <w:r>
              <w:rPr>
                <w:rFonts w:hint="eastAsia"/>
              </w:rPr>
              <w:t>同一期。</w:t>
            </w:r>
          </w:p>
        </w:tc>
        <w:tc>
          <w:tcPr>
            <w:tcW w:w="2491" w:type="dxa"/>
          </w:tcPr>
          <w:p w14:paraId="66BF6995" w14:textId="77777777" w:rsidR="00713471" w:rsidRDefault="00713471" w:rsidP="00E260C2"/>
        </w:tc>
      </w:tr>
      <w:tr w:rsidR="00713471" w14:paraId="7DD85E15" w14:textId="77777777" w:rsidTr="00E260C2">
        <w:tc>
          <w:tcPr>
            <w:tcW w:w="1526" w:type="dxa"/>
          </w:tcPr>
          <w:p w14:paraId="07CB53D9" w14:textId="77777777" w:rsidR="00713471" w:rsidRDefault="00713471" w:rsidP="00E260C2">
            <w:r>
              <w:rPr>
                <w:rFonts w:hint="eastAsia"/>
              </w:rPr>
              <w:t>II-A-07(03)</w:t>
            </w:r>
          </w:p>
          <w:p w14:paraId="1E5C7364" w14:textId="77777777" w:rsidR="00713471" w:rsidRDefault="00713471" w:rsidP="00E260C2">
            <w:r>
              <w:rPr>
                <w:rFonts w:hint="eastAsia"/>
              </w:rPr>
              <w:t>挤下线提醒</w:t>
            </w:r>
          </w:p>
        </w:tc>
        <w:tc>
          <w:tcPr>
            <w:tcW w:w="1417" w:type="dxa"/>
          </w:tcPr>
          <w:p w14:paraId="5BC388B6" w14:textId="77777777" w:rsidR="00713471" w:rsidRDefault="00713471" w:rsidP="00E260C2">
            <w:r>
              <w:rPr>
                <w:rFonts w:hint="eastAsia"/>
              </w:rPr>
              <w:t>元素及规则</w:t>
            </w:r>
          </w:p>
        </w:tc>
        <w:tc>
          <w:tcPr>
            <w:tcW w:w="4528" w:type="dxa"/>
          </w:tcPr>
          <w:p w14:paraId="77608F99" w14:textId="77777777" w:rsidR="00713471" w:rsidRDefault="00713471" w:rsidP="00E260C2">
            <w:r>
              <w:rPr>
                <w:rFonts w:hint="eastAsia"/>
              </w:rPr>
              <w:t>同一期。</w:t>
            </w:r>
          </w:p>
        </w:tc>
        <w:tc>
          <w:tcPr>
            <w:tcW w:w="2491" w:type="dxa"/>
          </w:tcPr>
          <w:p w14:paraId="4E71C67C" w14:textId="77777777" w:rsidR="00713471" w:rsidRDefault="00713471" w:rsidP="00E260C2"/>
        </w:tc>
      </w:tr>
    </w:tbl>
    <w:p w14:paraId="709E4011" w14:textId="77777777" w:rsidR="00713471" w:rsidRPr="00B17463" w:rsidRDefault="00713471" w:rsidP="00713471"/>
    <w:p w14:paraId="020CB082" w14:textId="77777777" w:rsidR="00713471" w:rsidRDefault="00713471" w:rsidP="00713471">
      <w:pPr>
        <w:pStyle w:val="5"/>
      </w:pPr>
      <w:r>
        <w:rPr>
          <w:rFonts w:hint="eastAsia"/>
        </w:rPr>
        <w:t>行程订单详情</w:t>
      </w:r>
    </w:p>
    <w:p w14:paraId="3BDC2718" w14:textId="77777777" w:rsidR="00713471" w:rsidRDefault="00713471" w:rsidP="00713471">
      <w:pPr>
        <w:pStyle w:val="6"/>
      </w:pPr>
      <w:r>
        <w:rPr>
          <w:rFonts w:hint="eastAsia"/>
        </w:rPr>
        <w:t>用例描述</w:t>
      </w:r>
    </w:p>
    <w:p w14:paraId="07D4A296" w14:textId="77777777" w:rsidR="00713471" w:rsidRPr="002C65F4" w:rsidRDefault="00713471" w:rsidP="00713471">
      <w:r>
        <w:rPr>
          <w:rFonts w:hint="eastAsia"/>
        </w:rPr>
        <w:t>行程订单详情：指司机接到任务，从出发接人一直到行程结束的订单详情信息，含等待出发、已经出发、已抵达、行程中、输入收款金额这</w:t>
      </w:r>
      <w:r>
        <w:rPr>
          <w:rFonts w:hint="eastAsia"/>
        </w:rPr>
        <w:t>5</w:t>
      </w:r>
      <w:r>
        <w:rPr>
          <w:rFonts w:hint="eastAsia"/>
        </w:rPr>
        <w:t>个环节。</w:t>
      </w:r>
    </w:p>
    <w:p w14:paraId="036DF6F7" w14:textId="77777777" w:rsidR="00713471" w:rsidRDefault="00713471" w:rsidP="00713471">
      <w:pPr>
        <w:pStyle w:val="6"/>
      </w:pPr>
      <w:r>
        <w:rPr>
          <w:rFonts w:hint="eastAsia"/>
        </w:rPr>
        <w:t>元素规则</w:t>
      </w:r>
      <w:r>
        <w:rPr>
          <w:rFonts w:hint="eastAsia"/>
        </w:rPr>
        <w:t xml:space="preserve"> </w:t>
      </w:r>
    </w:p>
    <w:p w14:paraId="2CA80420" w14:textId="77777777" w:rsidR="00713471" w:rsidRPr="00320520" w:rsidRDefault="00713471" w:rsidP="00713471">
      <w:r>
        <w:rPr>
          <w:rFonts w:hint="eastAsia"/>
        </w:rPr>
        <w:t>【</w:t>
      </w:r>
      <w:r>
        <w:rPr>
          <w:rFonts w:hint="eastAsia"/>
        </w:rPr>
        <w:t xml:space="preserve">II-A-02(01) </w:t>
      </w:r>
      <w:r>
        <w:rPr>
          <w:rFonts w:hint="eastAsia"/>
        </w:rPr>
        <w:t>等待出发】</w:t>
      </w:r>
    </w:p>
    <w:tbl>
      <w:tblPr>
        <w:tblStyle w:val="af1"/>
        <w:tblW w:w="0" w:type="auto"/>
        <w:tblLook w:val="04A0" w:firstRow="1" w:lastRow="0" w:firstColumn="1" w:lastColumn="0" w:noHBand="0" w:noVBand="1"/>
      </w:tblPr>
      <w:tblGrid>
        <w:gridCol w:w="1526"/>
        <w:gridCol w:w="1417"/>
        <w:gridCol w:w="4678"/>
        <w:gridCol w:w="2341"/>
      </w:tblGrid>
      <w:tr w:rsidR="00713471" w14:paraId="087CEC68" w14:textId="77777777" w:rsidTr="00E260C2">
        <w:tc>
          <w:tcPr>
            <w:tcW w:w="1526" w:type="dxa"/>
            <w:shd w:val="clear" w:color="auto" w:fill="BFBFBF" w:themeFill="background1" w:themeFillShade="BF"/>
          </w:tcPr>
          <w:p w14:paraId="44B30169"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14:paraId="224A056B" w14:textId="77777777" w:rsidR="00713471" w:rsidRPr="007F7CC3" w:rsidRDefault="00713471" w:rsidP="00E260C2">
            <w:pPr>
              <w:jc w:val="center"/>
              <w:rPr>
                <w:b/>
              </w:rPr>
            </w:pPr>
            <w:r w:rsidRPr="007F7CC3">
              <w:rPr>
                <w:rFonts w:hint="eastAsia"/>
                <w:b/>
              </w:rPr>
              <w:t>元素名称</w:t>
            </w:r>
          </w:p>
        </w:tc>
        <w:tc>
          <w:tcPr>
            <w:tcW w:w="4678" w:type="dxa"/>
            <w:shd w:val="clear" w:color="auto" w:fill="BFBFBF" w:themeFill="background1" w:themeFillShade="BF"/>
          </w:tcPr>
          <w:p w14:paraId="0CBE9F68" w14:textId="77777777" w:rsidR="00713471" w:rsidRPr="007F7CC3" w:rsidRDefault="00713471" w:rsidP="00E260C2">
            <w:pPr>
              <w:jc w:val="center"/>
              <w:rPr>
                <w:b/>
              </w:rPr>
            </w:pPr>
            <w:r w:rsidRPr="007F7CC3">
              <w:rPr>
                <w:rFonts w:hint="eastAsia"/>
                <w:b/>
              </w:rPr>
              <w:t>描述</w:t>
            </w:r>
          </w:p>
        </w:tc>
        <w:tc>
          <w:tcPr>
            <w:tcW w:w="2341" w:type="dxa"/>
            <w:shd w:val="clear" w:color="auto" w:fill="BFBFBF" w:themeFill="background1" w:themeFillShade="BF"/>
          </w:tcPr>
          <w:p w14:paraId="07F621D7" w14:textId="77777777" w:rsidR="00713471" w:rsidRPr="007F7CC3" w:rsidRDefault="00713471" w:rsidP="00E260C2">
            <w:pPr>
              <w:jc w:val="center"/>
              <w:rPr>
                <w:b/>
              </w:rPr>
            </w:pPr>
            <w:r w:rsidRPr="007F7CC3">
              <w:rPr>
                <w:rFonts w:hint="eastAsia"/>
                <w:b/>
              </w:rPr>
              <w:t>异常处理</w:t>
            </w:r>
          </w:p>
        </w:tc>
      </w:tr>
      <w:tr w:rsidR="00713471" w14:paraId="5F04941D" w14:textId="77777777" w:rsidTr="00E260C2">
        <w:tc>
          <w:tcPr>
            <w:tcW w:w="1526" w:type="dxa"/>
            <w:vMerge w:val="restart"/>
          </w:tcPr>
          <w:p w14:paraId="3B860735" w14:textId="77777777" w:rsidR="00713471" w:rsidRDefault="00713471" w:rsidP="00E260C2">
            <w:r>
              <w:rPr>
                <w:rFonts w:hint="eastAsia"/>
              </w:rPr>
              <w:t>II-A-02(01)-</w:t>
            </w:r>
          </w:p>
          <w:p w14:paraId="1FCF434A" w14:textId="77777777" w:rsidR="00713471" w:rsidRDefault="00713471" w:rsidP="00E260C2">
            <w:r>
              <w:rPr>
                <w:rFonts w:hint="eastAsia"/>
              </w:rPr>
              <w:t>订单信息区域</w:t>
            </w:r>
          </w:p>
        </w:tc>
        <w:tc>
          <w:tcPr>
            <w:tcW w:w="1417" w:type="dxa"/>
          </w:tcPr>
          <w:p w14:paraId="6D5528D9" w14:textId="77777777" w:rsidR="00713471" w:rsidRDefault="00713471" w:rsidP="00E260C2">
            <w:r>
              <w:rPr>
                <w:rFonts w:hint="eastAsia"/>
              </w:rPr>
              <w:t>订单详情</w:t>
            </w:r>
          </w:p>
        </w:tc>
        <w:tc>
          <w:tcPr>
            <w:tcW w:w="4678" w:type="dxa"/>
          </w:tcPr>
          <w:p w14:paraId="770D0B28" w14:textId="77777777" w:rsidR="00713471" w:rsidRDefault="00713471" w:rsidP="00E260C2">
            <w:r>
              <w:rPr>
                <w:rFonts w:hint="eastAsia"/>
              </w:rPr>
              <w:t>1</w:t>
            </w:r>
            <w:r>
              <w:rPr>
                <w:rFonts w:hint="eastAsia"/>
              </w:rPr>
              <w:t>、默认展开显示在标题栏下方，点击可以收起来；</w:t>
            </w:r>
          </w:p>
          <w:p w14:paraId="4A720753" w14:textId="77777777" w:rsidR="00713471" w:rsidRDefault="00713471" w:rsidP="00E260C2">
            <w:r>
              <w:rPr>
                <w:rFonts w:hint="eastAsia"/>
              </w:rPr>
              <w:t>2</w:t>
            </w:r>
            <w:r>
              <w:rPr>
                <w:rFonts w:hint="eastAsia"/>
              </w:rPr>
              <w:t>、展开时标题栏显示“等待出发”和收缩按钮，收起时显示下单人头像</w:t>
            </w:r>
            <w:r>
              <w:rPr>
                <w:rFonts w:hint="eastAsia"/>
              </w:rPr>
              <w:t>+</w:t>
            </w:r>
            <w:r>
              <w:rPr>
                <w:rFonts w:hint="eastAsia"/>
              </w:rPr>
              <w:t>姓名及展开按钮；</w:t>
            </w:r>
          </w:p>
          <w:p w14:paraId="138FD67E" w14:textId="77777777" w:rsidR="00713471" w:rsidRDefault="00713471" w:rsidP="00E260C2">
            <w:r>
              <w:rPr>
                <w:rFonts w:hint="eastAsia"/>
              </w:rPr>
              <w:lastRenderedPageBreak/>
              <w:t>3</w:t>
            </w:r>
            <w:r>
              <w:rPr>
                <w:rFonts w:hint="eastAsia"/>
              </w:rPr>
              <w:t>、显示字段可参考原型。</w:t>
            </w:r>
          </w:p>
        </w:tc>
        <w:tc>
          <w:tcPr>
            <w:tcW w:w="2341" w:type="dxa"/>
          </w:tcPr>
          <w:p w14:paraId="1024635D" w14:textId="77777777" w:rsidR="00713471" w:rsidRDefault="00713471" w:rsidP="00E260C2"/>
        </w:tc>
      </w:tr>
      <w:tr w:rsidR="00713471" w14:paraId="62661E35" w14:textId="77777777" w:rsidTr="00E260C2">
        <w:tc>
          <w:tcPr>
            <w:tcW w:w="1526" w:type="dxa"/>
            <w:vMerge/>
          </w:tcPr>
          <w:p w14:paraId="4DB3189E" w14:textId="77777777" w:rsidR="00713471" w:rsidRDefault="00713471" w:rsidP="00E260C2"/>
        </w:tc>
        <w:tc>
          <w:tcPr>
            <w:tcW w:w="1417" w:type="dxa"/>
          </w:tcPr>
          <w:p w14:paraId="6AC43771" w14:textId="77777777" w:rsidR="00713471" w:rsidRPr="00E62CA1" w:rsidRDefault="00713471" w:rsidP="00E260C2">
            <w:r>
              <w:rPr>
                <w:rFonts w:hint="eastAsia"/>
              </w:rPr>
              <w:t>下单人头像</w:t>
            </w:r>
          </w:p>
        </w:tc>
        <w:tc>
          <w:tcPr>
            <w:tcW w:w="4678" w:type="dxa"/>
          </w:tcPr>
          <w:p w14:paraId="048FE649" w14:textId="77777777" w:rsidR="00713471" w:rsidRDefault="00713471" w:rsidP="00E260C2">
            <w:r>
              <w:rPr>
                <w:rFonts w:hint="eastAsia"/>
              </w:rPr>
              <w:t>显示下单人头像：</w:t>
            </w:r>
          </w:p>
          <w:p w14:paraId="1F823824" w14:textId="77777777" w:rsidR="00713471" w:rsidRDefault="00713471" w:rsidP="00E260C2">
            <w:pPr>
              <w:pStyle w:val="af0"/>
              <w:numPr>
                <w:ilvl w:val="0"/>
                <w:numId w:val="48"/>
              </w:numPr>
              <w:ind w:firstLineChars="0"/>
            </w:pPr>
            <w:r>
              <w:rPr>
                <w:rFonts w:hint="eastAsia"/>
              </w:rPr>
              <w:t>若下单人头像未修改，则显示默认头像；</w:t>
            </w:r>
          </w:p>
          <w:p w14:paraId="61B08AB4" w14:textId="77777777" w:rsidR="00713471" w:rsidRDefault="00713471" w:rsidP="00E260C2">
            <w:pPr>
              <w:pStyle w:val="af0"/>
              <w:numPr>
                <w:ilvl w:val="0"/>
                <w:numId w:val="48"/>
              </w:numPr>
              <w:ind w:firstLineChars="0"/>
            </w:pPr>
            <w:r>
              <w:rPr>
                <w:rFonts w:hint="eastAsia"/>
              </w:rPr>
              <w:t>若下单人头像已修改，则显示修改后的头像。</w:t>
            </w:r>
          </w:p>
        </w:tc>
        <w:tc>
          <w:tcPr>
            <w:tcW w:w="2341" w:type="dxa"/>
          </w:tcPr>
          <w:p w14:paraId="4CC5FC1F" w14:textId="77777777" w:rsidR="00713471" w:rsidRDefault="00713471" w:rsidP="00E260C2"/>
        </w:tc>
      </w:tr>
      <w:tr w:rsidR="00713471" w14:paraId="2CF67184" w14:textId="77777777" w:rsidTr="00E260C2">
        <w:tc>
          <w:tcPr>
            <w:tcW w:w="1526" w:type="dxa"/>
            <w:vMerge/>
          </w:tcPr>
          <w:p w14:paraId="02A1B525" w14:textId="77777777" w:rsidR="00713471" w:rsidRDefault="00713471" w:rsidP="00E260C2"/>
        </w:tc>
        <w:tc>
          <w:tcPr>
            <w:tcW w:w="1417" w:type="dxa"/>
          </w:tcPr>
          <w:p w14:paraId="10AEF069" w14:textId="77777777" w:rsidR="00713471" w:rsidRPr="004705E7" w:rsidRDefault="00713471" w:rsidP="00E260C2">
            <w:r>
              <w:rPr>
                <w:rFonts w:hint="eastAsia"/>
              </w:rPr>
              <w:t>下单人姓名</w:t>
            </w:r>
          </w:p>
        </w:tc>
        <w:tc>
          <w:tcPr>
            <w:tcW w:w="4678" w:type="dxa"/>
          </w:tcPr>
          <w:p w14:paraId="2249A6D1" w14:textId="77777777" w:rsidR="00713471" w:rsidRDefault="00713471" w:rsidP="00E260C2">
            <w:r>
              <w:rPr>
                <w:rFonts w:hint="eastAsia"/>
              </w:rPr>
              <w:t>1</w:t>
            </w:r>
            <w:r>
              <w:rPr>
                <w:rFonts w:hint="eastAsia"/>
              </w:rPr>
              <w:t>、显示完整的姓名。</w:t>
            </w:r>
          </w:p>
        </w:tc>
        <w:tc>
          <w:tcPr>
            <w:tcW w:w="2341" w:type="dxa"/>
          </w:tcPr>
          <w:p w14:paraId="7E917305" w14:textId="77777777" w:rsidR="00713471" w:rsidRDefault="00713471" w:rsidP="00E260C2"/>
        </w:tc>
      </w:tr>
      <w:tr w:rsidR="00713471" w14:paraId="02EFDB7C" w14:textId="77777777" w:rsidTr="00E260C2">
        <w:tc>
          <w:tcPr>
            <w:tcW w:w="1526" w:type="dxa"/>
            <w:vMerge/>
          </w:tcPr>
          <w:p w14:paraId="056DA19C" w14:textId="77777777" w:rsidR="00713471" w:rsidRDefault="00713471" w:rsidP="00E260C2"/>
        </w:tc>
        <w:tc>
          <w:tcPr>
            <w:tcW w:w="1417" w:type="dxa"/>
          </w:tcPr>
          <w:p w14:paraId="59DD8A2E" w14:textId="77777777" w:rsidR="00713471" w:rsidRDefault="00713471" w:rsidP="00E260C2">
            <w:r>
              <w:rPr>
                <w:rFonts w:hint="eastAsia"/>
              </w:rPr>
              <w:t>用车类型</w:t>
            </w:r>
          </w:p>
        </w:tc>
        <w:tc>
          <w:tcPr>
            <w:tcW w:w="4678" w:type="dxa"/>
          </w:tcPr>
          <w:p w14:paraId="230ADC82" w14:textId="77777777" w:rsidR="00713471" w:rsidRDefault="00713471" w:rsidP="00E260C2">
            <w:r>
              <w:rPr>
                <w:rFonts w:hint="eastAsia"/>
              </w:rPr>
              <w:t>1</w:t>
            </w:r>
            <w:r>
              <w:rPr>
                <w:rFonts w:hint="eastAsia"/>
              </w:rPr>
              <w:t>、用车类型为：即刻用车</w:t>
            </w:r>
            <w:r>
              <w:rPr>
                <w:rFonts w:hint="eastAsia"/>
              </w:rPr>
              <w:t>/</w:t>
            </w:r>
            <w:r>
              <w:rPr>
                <w:rFonts w:hint="eastAsia"/>
              </w:rPr>
              <w:t>预约用车；</w:t>
            </w:r>
          </w:p>
          <w:p w14:paraId="72BA19E0" w14:textId="77777777" w:rsidR="00713471" w:rsidRDefault="00713471" w:rsidP="00E260C2">
            <w:r>
              <w:rPr>
                <w:rFonts w:hint="eastAsia"/>
              </w:rPr>
              <w:t>2</w:t>
            </w:r>
            <w:r>
              <w:rPr>
                <w:rFonts w:hint="eastAsia"/>
              </w:rPr>
              <w:t>、根据用车时间和约车时限判断。</w:t>
            </w:r>
          </w:p>
        </w:tc>
        <w:tc>
          <w:tcPr>
            <w:tcW w:w="2341" w:type="dxa"/>
          </w:tcPr>
          <w:p w14:paraId="687F9E7C" w14:textId="77777777" w:rsidR="00713471" w:rsidRDefault="00713471" w:rsidP="00E260C2"/>
        </w:tc>
      </w:tr>
      <w:tr w:rsidR="00713471" w14:paraId="13CC89C2" w14:textId="77777777" w:rsidTr="00E260C2">
        <w:tc>
          <w:tcPr>
            <w:tcW w:w="1526" w:type="dxa"/>
            <w:vMerge/>
          </w:tcPr>
          <w:p w14:paraId="46C3CEC2" w14:textId="77777777" w:rsidR="00713471" w:rsidRDefault="00713471" w:rsidP="00E260C2"/>
        </w:tc>
        <w:tc>
          <w:tcPr>
            <w:tcW w:w="1417" w:type="dxa"/>
          </w:tcPr>
          <w:p w14:paraId="60DFB07C" w14:textId="77777777" w:rsidR="00713471" w:rsidRDefault="00713471" w:rsidP="00E260C2">
            <w:r>
              <w:rPr>
                <w:rFonts w:hint="eastAsia"/>
              </w:rPr>
              <w:t>上车地址</w:t>
            </w:r>
          </w:p>
        </w:tc>
        <w:tc>
          <w:tcPr>
            <w:tcW w:w="4678" w:type="dxa"/>
          </w:tcPr>
          <w:p w14:paraId="008264E2" w14:textId="77777777" w:rsidR="00713471" w:rsidRDefault="00713471" w:rsidP="00E260C2">
            <w:r>
              <w:rPr>
                <w:rFonts w:hint="eastAsia"/>
              </w:rPr>
              <w:t>1</w:t>
            </w:r>
            <w:r>
              <w:rPr>
                <w:rFonts w:hint="eastAsia"/>
              </w:rPr>
              <w:t>、从数据库获取用户所填</w:t>
            </w:r>
            <w:r w:rsidRPr="003579E3">
              <w:rPr>
                <w:rFonts w:hint="eastAsia"/>
                <w:color w:val="FF0000"/>
              </w:rPr>
              <w:t>上</w:t>
            </w:r>
            <w:r>
              <w:rPr>
                <w:rFonts w:hint="eastAsia"/>
              </w:rPr>
              <w:t>车地址；</w:t>
            </w:r>
          </w:p>
          <w:p w14:paraId="2564F1CB" w14:textId="77777777" w:rsidR="00713471" w:rsidRDefault="00713471" w:rsidP="00E260C2">
            <w:r>
              <w:rPr>
                <w:rFonts w:hint="eastAsia"/>
              </w:rPr>
              <w:t>2</w:t>
            </w:r>
            <w:r>
              <w:rPr>
                <w:rFonts w:hint="eastAsia"/>
              </w:rPr>
              <w:t>、最多显示</w:t>
            </w:r>
            <w:r>
              <w:rPr>
                <w:rFonts w:hint="eastAsia"/>
              </w:rPr>
              <w:t>2</w:t>
            </w:r>
            <w:r>
              <w:rPr>
                <w:rFonts w:hint="eastAsia"/>
              </w:rPr>
              <w:t>行，超出部分，末尾用“</w:t>
            </w:r>
            <w:r>
              <w:t>…</w:t>
            </w:r>
            <w:r>
              <w:rPr>
                <w:rFonts w:hint="eastAsia"/>
              </w:rPr>
              <w:t>”表示；</w:t>
            </w:r>
          </w:p>
        </w:tc>
        <w:tc>
          <w:tcPr>
            <w:tcW w:w="2341" w:type="dxa"/>
          </w:tcPr>
          <w:p w14:paraId="2C9CBB5C" w14:textId="77777777" w:rsidR="00713471" w:rsidRDefault="00713471" w:rsidP="00E260C2"/>
        </w:tc>
      </w:tr>
      <w:tr w:rsidR="00713471" w14:paraId="46292E18" w14:textId="77777777" w:rsidTr="00E260C2">
        <w:tc>
          <w:tcPr>
            <w:tcW w:w="1526" w:type="dxa"/>
            <w:vMerge/>
          </w:tcPr>
          <w:p w14:paraId="28CDA4B1" w14:textId="77777777" w:rsidR="00713471" w:rsidRDefault="00713471" w:rsidP="00E260C2"/>
        </w:tc>
        <w:tc>
          <w:tcPr>
            <w:tcW w:w="1417" w:type="dxa"/>
          </w:tcPr>
          <w:p w14:paraId="7433E7E3" w14:textId="77777777" w:rsidR="00713471" w:rsidRDefault="00713471" w:rsidP="00E260C2">
            <w:r>
              <w:rPr>
                <w:rFonts w:hint="eastAsia"/>
              </w:rPr>
              <w:t>下车地址</w:t>
            </w:r>
          </w:p>
        </w:tc>
        <w:tc>
          <w:tcPr>
            <w:tcW w:w="4678" w:type="dxa"/>
          </w:tcPr>
          <w:p w14:paraId="0653DFE6" w14:textId="77777777" w:rsidR="00713471" w:rsidRDefault="00713471" w:rsidP="00E260C2">
            <w:r>
              <w:rPr>
                <w:rFonts w:hint="eastAsia"/>
              </w:rPr>
              <w:t>1</w:t>
            </w:r>
            <w:r>
              <w:rPr>
                <w:rFonts w:hint="eastAsia"/>
              </w:rPr>
              <w:t>、从数据库获取用户所填下车地址；</w:t>
            </w:r>
          </w:p>
          <w:p w14:paraId="5AC13021" w14:textId="77777777" w:rsidR="00713471" w:rsidRDefault="00713471" w:rsidP="00E260C2">
            <w:r>
              <w:rPr>
                <w:rFonts w:hint="eastAsia"/>
              </w:rPr>
              <w:t>2</w:t>
            </w:r>
            <w:r>
              <w:rPr>
                <w:rFonts w:hint="eastAsia"/>
              </w:rPr>
              <w:t>、最多显示</w:t>
            </w:r>
            <w:r>
              <w:rPr>
                <w:rFonts w:hint="eastAsia"/>
              </w:rPr>
              <w:t>2</w:t>
            </w:r>
            <w:r>
              <w:rPr>
                <w:rFonts w:hint="eastAsia"/>
              </w:rPr>
              <w:t>行，超出部分，末尾用“</w:t>
            </w:r>
            <w:r>
              <w:t>…</w:t>
            </w:r>
            <w:r>
              <w:rPr>
                <w:rFonts w:hint="eastAsia"/>
              </w:rPr>
              <w:t>”表示。</w:t>
            </w:r>
          </w:p>
        </w:tc>
        <w:tc>
          <w:tcPr>
            <w:tcW w:w="2341" w:type="dxa"/>
          </w:tcPr>
          <w:p w14:paraId="406036F5" w14:textId="77777777" w:rsidR="00713471" w:rsidRDefault="00713471" w:rsidP="00E260C2"/>
        </w:tc>
      </w:tr>
      <w:tr w:rsidR="00713471" w14:paraId="235379AB" w14:textId="77777777" w:rsidTr="00E260C2">
        <w:tc>
          <w:tcPr>
            <w:tcW w:w="1526" w:type="dxa"/>
            <w:vMerge/>
          </w:tcPr>
          <w:p w14:paraId="34DA276F" w14:textId="77777777" w:rsidR="00713471" w:rsidRDefault="00713471" w:rsidP="00E260C2"/>
        </w:tc>
        <w:tc>
          <w:tcPr>
            <w:tcW w:w="1417" w:type="dxa"/>
          </w:tcPr>
          <w:p w14:paraId="3027A990" w14:textId="77777777" w:rsidR="00713471" w:rsidRPr="00342698" w:rsidRDefault="00713471" w:rsidP="00E260C2">
            <w:r>
              <w:rPr>
                <w:rFonts w:hint="eastAsia"/>
              </w:rPr>
              <w:t>备注</w:t>
            </w:r>
          </w:p>
        </w:tc>
        <w:tc>
          <w:tcPr>
            <w:tcW w:w="4678" w:type="dxa"/>
          </w:tcPr>
          <w:p w14:paraId="7CA0C3CA" w14:textId="77777777" w:rsidR="00713471" w:rsidRDefault="00713471" w:rsidP="00E260C2">
            <w:r>
              <w:rPr>
                <w:rFonts w:hint="eastAsia"/>
              </w:rPr>
              <w:t>1</w:t>
            </w:r>
            <w:r>
              <w:rPr>
                <w:rFonts w:hint="eastAsia"/>
              </w:rPr>
              <w:t>、无备注内容，则不显示备注模块。</w:t>
            </w:r>
          </w:p>
          <w:p w14:paraId="3E840B5A" w14:textId="77777777" w:rsidR="00713471" w:rsidRDefault="00713471" w:rsidP="00E260C2">
            <w:r>
              <w:rPr>
                <w:rFonts w:hint="eastAsia"/>
              </w:rPr>
              <w:t>2</w:t>
            </w:r>
            <w:r>
              <w:rPr>
                <w:rFonts w:hint="eastAsia"/>
              </w:rPr>
              <w:t>、最多显示</w:t>
            </w:r>
            <w:r>
              <w:rPr>
                <w:rFonts w:hint="eastAsia"/>
              </w:rPr>
              <w:t>2</w:t>
            </w:r>
            <w:r>
              <w:rPr>
                <w:rFonts w:hint="eastAsia"/>
              </w:rPr>
              <w:t>行，超出部分，末尾用“</w:t>
            </w:r>
            <w:r>
              <w:t>…</w:t>
            </w:r>
            <w:r>
              <w:rPr>
                <w:rFonts w:hint="eastAsia"/>
              </w:rPr>
              <w:t>”表示。</w:t>
            </w:r>
          </w:p>
        </w:tc>
        <w:tc>
          <w:tcPr>
            <w:tcW w:w="2341" w:type="dxa"/>
          </w:tcPr>
          <w:p w14:paraId="6AB455FB" w14:textId="77777777" w:rsidR="00713471" w:rsidRDefault="00713471" w:rsidP="00E260C2"/>
        </w:tc>
      </w:tr>
      <w:tr w:rsidR="00713471" w14:paraId="1B98338E" w14:textId="77777777" w:rsidTr="00E260C2">
        <w:tc>
          <w:tcPr>
            <w:tcW w:w="1526" w:type="dxa"/>
            <w:vMerge/>
          </w:tcPr>
          <w:p w14:paraId="546F55C9" w14:textId="77777777" w:rsidR="00713471" w:rsidRDefault="00713471" w:rsidP="00E260C2"/>
        </w:tc>
        <w:tc>
          <w:tcPr>
            <w:tcW w:w="1417" w:type="dxa"/>
          </w:tcPr>
          <w:p w14:paraId="4E3AD07E" w14:textId="77777777" w:rsidR="00713471" w:rsidRDefault="00713471" w:rsidP="00E260C2">
            <w:r>
              <w:rPr>
                <w:rFonts w:hint="eastAsia"/>
              </w:rPr>
              <w:t>拨号</w:t>
            </w:r>
            <w:r>
              <w:rPr>
                <w:rFonts w:hint="eastAsia"/>
              </w:rPr>
              <w:t>-icon</w:t>
            </w:r>
          </w:p>
        </w:tc>
        <w:tc>
          <w:tcPr>
            <w:tcW w:w="4678" w:type="dxa"/>
          </w:tcPr>
          <w:p w14:paraId="415D4EC2" w14:textId="77777777" w:rsidR="00713471" w:rsidRDefault="00713471" w:rsidP="00E260C2">
            <w:r>
              <w:rPr>
                <w:rFonts w:hint="eastAsia"/>
              </w:rPr>
              <w:t>1</w:t>
            </w:r>
            <w:r>
              <w:rPr>
                <w:rFonts w:hint="eastAsia"/>
              </w:rPr>
              <w:t>、点击可以拨打下单人电话，跳转到显示拨打电话页面。</w:t>
            </w:r>
          </w:p>
        </w:tc>
        <w:tc>
          <w:tcPr>
            <w:tcW w:w="2341" w:type="dxa"/>
          </w:tcPr>
          <w:p w14:paraId="33A35247" w14:textId="77777777" w:rsidR="00713471" w:rsidRDefault="00713471" w:rsidP="00E260C2"/>
        </w:tc>
      </w:tr>
      <w:tr w:rsidR="00713471" w14:paraId="0D567DD3" w14:textId="77777777" w:rsidTr="00E260C2">
        <w:tc>
          <w:tcPr>
            <w:tcW w:w="1526" w:type="dxa"/>
          </w:tcPr>
          <w:p w14:paraId="38FE862F" w14:textId="77777777" w:rsidR="00713471" w:rsidRDefault="00713471" w:rsidP="00E260C2"/>
        </w:tc>
        <w:tc>
          <w:tcPr>
            <w:tcW w:w="1417" w:type="dxa"/>
          </w:tcPr>
          <w:p w14:paraId="176E8A60" w14:textId="77777777" w:rsidR="00713471" w:rsidRDefault="00713471" w:rsidP="00E260C2">
            <w:r>
              <w:rPr>
                <w:rFonts w:hint="eastAsia"/>
              </w:rPr>
              <w:t>距离提示栏</w:t>
            </w:r>
          </w:p>
        </w:tc>
        <w:tc>
          <w:tcPr>
            <w:tcW w:w="4678" w:type="dxa"/>
          </w:tcPr>
          <w:p w14:paraId="06BF3B6D" w14:textId="77777777" w:rsidR="00713471" w:rsidRDefault="00713471" w:rsidP="00E260C2">
            <w:r>
              <w:rPr>
                <w:rFonts w:hint="eastAsia"/>
              </w:rPr>
              <w:t>1</w:t>
            </w:r>
            <w:r>
              <w:rPr>
                <w:rFonts w:hint="eastAsia"/>
              </w:rPr>
              <w:t>、在订单信息下方，显示距离提示栏；</w:t>
            </w:r>
          </w:p>
          <w:p w14:paraId="71578110" w14:textId="77777777" w:rsidR="00713471" w:rsidRDefault="00713471" w:rsidP="00E260C2">
            <w:r>
              <w:rPr>
                <w:rFonts w:hint="eastAsia"/>
              </w:rPr>
              <w:t>2</w:t>
            </w:r>
            <w:r>
              <w:rPr>
                <w:rFonts w:hint="eastAsia"/>
              </w:rPr>
              <w:t>、显示格式：“约</w:t>
            </w:r>
            <w:r>
              <w:rPr>
                <w:rFonts w:hint="eastAsia"/>
              </w:rPr>
              <w:t>n</w:t>
            </w:r>
            <w:r>
              <w:rPr>
                <w:rFonts w:hint="eastAsia"/>
              </w:rPr>
              <w:t>公里”，其中，</w:t>
            </w:r>
            <w:r>
              <w:rPr>
                <w:rFonts w:hint="eastAsia"/>
              </w:rPr>
              <w:t>n</w:t>
            </w:r>
            <w:r>
              <w:rPr>
                <w:rFonts w:hint="eastAsia"/>
              </w:rPr>
              <w:t>为司机当前位置距离乘客上车点的公里数；</w:t>
            </w:r>
          </w:p>
        </w:tc>
        <w:tc>
          <w:tcPr>
            <w:tcW w:w="2341" w:type="dxa"/>
          </w:tcPr>
          <w:p w14:paraId="44FF330E" w14:textId="77777777" w:rsidR="00713471" w:rsidRDefault="00713471" w:rsidP="00E260C2"/>
        </w:tc>
      </w:tr>
      <w:tr w:rsidR="00713471" w14:paraId="78D0789F" w14:textId="77777777" w:rsidTr="00E260C2">
        <w:tc>
          <w:tcPr>
            <w:tcW w:w="1526" w:type="dxa"/>
          </w:tcPr>
          <w:p w14:paraId="4A25C40B" w14:textId="77777777" w:rsidR="00713471" w:rsidRDefault="00713471" w:rsidP="00E260C2">
            <w:r>
              <w:rPr>
                <w:rFonts w:hint="eastAsia"/>
              </w:rPr>
              <w:t>地图</w:t>
            </w:r>
          </w:p>
        </w:tc>
        <w:tc>
          <w:tcPr>
            <w:tcW w:w="1417" w:type="dxa"/>
          </w:tcPr>
          <w:p w14:paraId="25DEC346" w14:textId="77777777" w:rsidR="00713471" w:rsidRDefault="00713471" w:rsidP="00E260C2">
            <w:r>
              <w:rPr>
                <w:rFonts w:hint="eastAsia"/>
              </w:rPr>
              <w:t>乘客上车点</w:t>
            </w:r>
          </w:p>
        </w:tc>
        <w:tc>
          <w:tcPr>
            <w:tcW w:w="4678" w:type="dxa"/>
          </w:tcPr>
          <w:p w14:paraId="6DF60FC5" w14:textId="77777777" w:rsidR="00713471" w:rsidRDefault="00713471" w:rsidP="00E260C2">
            <w:r>
              <w:rPr>
                <w:rFonts w:hint="eastAsia"/>
              </w:rPr>
              <w:t>1</w:t>
            </w:r>
            <w:r>
              <w:rPr>
                <w:rFonts w:hint="eastAsia"/>
              </w:rPr>
              <w:t>、在地图上标记乘客上车点位置信息。</w:t>
            </w:r>
          </w:p>
        </w:tc>
        <w:tc>
          <w:tcPr>
            <w:tcW w:w="2341" w:type="dxa"/>
          </w:tcPr>
          <w:p w14:paraId="13C7F360" w14:textId="77777777" w:rsidR="00713471" w:rsidRDefault="00713471" w:rsidP="00E260C2"/>
        </w:tc>
      </w:tr>
      <w:tr w:rsidR="00713471" w14:paraId="2FE2A429" w14:textId="77777777" w:rsidTr="00E260C2">
        <w:tc>
          <w:tcPr>
            <w:tcW w:w="1526" w:type="dxa"/>
          </w:tcPr>
          <w:p w14:paraId="70B0684A" w14:textId="77777777" w:rsidR="00713471" w:rsidRDefault="00713471" w:rsidP="00E260C2"/>
        </w:tc>
        <w:tc>
          <w:tcPr>
            <w:tcW w:w="1417" w:type="dxa"/>
          </w:tcPr>
          <w:p w14:paraId="3A9DDAE4" w14:textId="77777777" w:rsidR="00713471" w:rsidRDefault="00713471" w:rsidP="00E260C2">
            <w:r>
              <w:rPr>
                <w:rFonts w:hint="eastAsia"/>
              </w:rPr>
              <w:t>出发接人</w:t>
            </w:r>
            <w:r>
              <w:rPr>
                <w:rFonts w:hint="eastAsia"/>
              </w:rPr>
              <w:t>-</w:t>
            </w:r>
            <w:r>
              <w:rPr>
                <w:rFonts w:hint="eastAsia"/>
              </w:rPr>
              <w:t>按钮</w:t>
            </w:r>
          </w:p>
        </w:tc>
        <w:tc>
          <w:tcPr>
            <w:tcW w:w="4678" w:type="dxa"/>
          </w:tcPr>
          <w:p w14:paraId="54E327FB" w14:textId="77777777" w:rsidR="00713471" w:rsidRDefault="00713471" w:rsidP="00E260C2">
            <w:r>
              <w:rPr>
                <w:rFonts w:hint="eastAsia"/>
              </w:rPr>
              <w:t>1</w:t>
            </w:r>
            <w:r>
              <w:rPr>
                <w:rFonts w:hint="eastAsia"/>
              </w:rPr>
              <w:t>、点击，判断司机是否有早于本订单的未出发订单；</w:t>
            </w:r>
          </w:p>
          <w:p w14:paraId="2981A924" w14:textId="77777777" w:rsidR="00713471" w:rsidRDefault="00713471" w:rsidP="00E260C2">
            <w:pPr>
              <w:pStyle w:val="af0"/>
              <w:numPr>
                <w:ilvl w:val="0"/>
                <w:numId w:val="49"/>
              </w:numPr>
              <w:ind w:firstLineChars="0"/>
            </w:pPr>
            <w:r>
              <w:rPr>
                <w:rFonts w:hint="eastAsia"/>
              </w:rPr>
              <w:t>若有，则显示提示窗：提示文案“您有用车时间早于本订单的未服务订单，请完成或联系客服取消后再开始本订单”；</w:t>
            </w:r>
          </w:p>
          <w:p w14:paraId="6E42A590" w14:textId="77777777" w:rsidR="00713471" w:rsidRDefault="00713471" w:rsidP="00E260C2">
            <w:pPr>
              <w:pStyle w:val="af0"/>
              <w:numPr>
                <w:ilvl w:val="0"/>
                <w:numId w:val="50"/>
              </w:numPr>
              <w:ind w:firstLineChars="0"/>
            </w:pPr>
            <w:r>
              <w:rPr>
                <w:rFonts w:hint="eastAsia"/>
              </w:rPr>
              <w:t>按钮：我知道了；居中显示；</w:t>
            </w:r>
          </w:p>
          <w:p w14:paraId="0DD67D33" w14:textId="77777777" w:rsidR="00713471" w:rsidRDefault="00713471" w:rsidP="00E260C2">
            <w:pPr>
              <w:pStyle w:val="af0"/>
              <w:numPr>
                <w:ilvl w:val="0"/>
                <w:numId w:val="50"/>
              </w:numPr>
              <w:ind w:firstLineChars="0"/>
            </w:pPr>
            <w:r>
              <w:rPr>
                <w:rFonts w:hint="eastAsia"/>
              </w:rPr>
              <w:t>点击【我知道了】，关闭当前提示弹框，黑色遮罩隐藏，停留在本页面；</w:t>
            </w:r>
          </w:p>
          <w:p w14:paraId="788DD8FA" w14:textId="77777777" w:rsidR="00713471" w:rsidRDefault="00713471" w:rsidP="00E260C2">
            <w:pPr>
              <w:pStyle w:val="af0"/>
              <w:numPr>
                <w:ilvl w:val="0"/>
                <w:numId w:val="49"/>
              </w:numPr>
              <w:ind w:firstLineChars="0"/>
            </w:pPr>
            <w:r>
              <w:rPr>
                <w:rFonts w:hint="eastAsia"/>
              </w:rPr>
              <w:t>若无，点击，则语音播报“出发接人”，按钮字段变为“已抵达”，订单状态变为“已经出</w:t>
            </w:r>
            <w:r>
              <w:rPr>
                <w:rFonts w:hint="eastAsia"/>
              </w:rPr>
              <w:lastRenderedPageBreak/>
              <w:t>发”。</w:t>
            </w:r>
          </w:p>
          <w:p w14:paraId="74C9EBA6" w14:textId="77777777" w:rsidR="00713471" w:rsidRPr="00A20BBB" w:rsidRDefault="00713471" w:rsidP="00E260C2">
            <w:r>
              <w:rPr>
                <w:rFonts w:hint="eastAsia"/>
              </w:rPr>
              <w:t>2</w:t>
            </w:r>
            <w:r>
              <w:rPr>
                <w:rFonts w:hint="eastAsia"/>
              </w:rPr>
              <w:t>、</w:t>
            </w:r>
            <w:r w:rsidRPr="00A20BBB">
              <w:rPr>
                <w:rFonts w:hint="eastAsia"/>
              </w:rPr>
              <w:t>剩余时间显示格式：</w:t>
            </w:r>
          </w:p>
          <w:p w14:paraId="016230D3" w14:textId="77777777" w:rsidR="00713471" w:rsidRPr="00A20BBB" w:rsidRDefault="00713471" w:rsidP="00E260C2">
            <w:pPr>
              <w:pStyle w:val="af0"/>
              <w:numPr>
                <w:ilvl w:val="0"/>
                <w:numId w:val="49"/>
              </w:numPr>
              <w:ind w:firstLineChars="0"/>
            </w:pPr>
            <w:r w:rsidRPr="00A20BBB">
              <w:rPr>
                <w:rFonts w:hint="eastAsia"/>
              </w:rPr>
              <w:t>若“（用车时间</w:t>
            </w:r>
            <w:r w:rsidRPr="00A20BBB">
              <w:rPr>
                <w:rFonts w:hint="eastAsia"/>
              </w:rPr>
              <w:t>-</w:t>
            </w:r>
            <w:r w:rsidRPr="00A20BBB">
              <w:rPr>
                <w:rFonts w:hint="eastAsia"/>
              </w:rPr>
              <w:t>当前时间）</w:t>
            </w:r>
            <w:r w:rsidRPr="00A20BBB">
              <w:rPr>
                <w:rFonts w:ascii="Vivaldi" w:hAnsi="Vivaldi"/>
              </w:rPr>
              <w:t>≤</w:t>
            </w:r>
            <w:r w:rsidRPr="00A20BBB">
              <w:rPr>
                <w:rFonts w:hint="eastAsia"/>
              </w:rPr>
              <w:t>1</w:t>
            </w:r>
            <w:r w:rsidRPr="00A20BBB">
              <w:rPr>
                <w:rFonts w:hint="eastAsia"/>
              </w:rPr>
              <w:t>小时”，则显示为“剩余</w:t>
            </w:r>
            <w:r w:rsidRPr="00A20BBB">
              <w:rPr>
                <w:rFonts w:hint="eastAsia"/>
              </w:rPr>
              <w:t>n</w:t>
            </w:r>
            <w:r w:rsidRPr="00A20BBB">
              <w:rPr>
                <w:rFonts w:hint="eastAsia"/>
              </w:rPr>
              <w:t>分钟”；</w:t>
            </w:r>
          </w:p>
          <w:p w14:paraId="2EF7C953" w14:textId="77777777" w:rsidR="00713471" w:rsidRPr="00A20BBB" w:rsidRDefault="00713471" w:rsidP="00E260C2">
            <w:pPr>
              <w:pStyle w:val="af0"/>
              <w:numPr>
                <w:ilvl w:val="0"/>
                <w:numId w:val="49"/>
              </w:numPr>
              <w:ind w:firstLineChars="0"/>
            </w:pPr>
            <w:r w:rsidRPr="00A20BBB">
              <w:rPr>
                <w:rFonts w:hint="eastAsia"/>
              </w:rPr>
              <w:t>若“</w:t>
            </w:r>
            <w:r w:rsidRPr="00A20BBB">
              <w:rPr>
                <w:rFonts w:hint="eastAsia"/>
              </w:rPr>
              <w:t>1</w:t>
            </w:r>
            <w:r w:rsidRPr="00A20BBB">
              <w:rPr>
                <w:rFonts w:hint="eastAsia"/>
              </w:rPr>
              <w:t>小时</w:t>
            </w:r>
            <w:r w:rsidRPr="00A20BBB">
              <w:rPr>
                <w:rFonts w:hint="eastAsia"/>
              </w:rPr>
              <w:t>&lt;</w:t>
            </w:r>
            <w:r w:rsidRPr="00A20BBB">
              <w:rPr>
                <w:rFonts w:hint="eastAsia"/>
              </w:rPr>
              <w:t>（用车时间</w:t>
            </w:r>
            <w:r w:rsidRPr="00A20BBB">
              <w:rPr>
                <w:rFonts w:hint="eastAsia"/>
              </w:rPr>
              <w:t>-</w:t>
            </w:r>
            <w:r w:rsidRPr="00A20BBB">
              <w:rPr>
                <w:rFonts w:hint="eastAsia"/>
              </w:rPr>
              <w:t>当前时间）</w:t>
            </w:r>
            <w:r w:rsidRPr="00A20BBB">
              <w:rPr>
                <w:rFonts w:ascii="Vivaldi" w:hAnsi="Vivaldi"/>
              </w:rPr>
              <w:t>≤</w:t>
            </w:r>
            <w:r w:rsidRPr="00A20BBB">
              <w:rPr>
                <w:rFonts w:hint="eastAsia"/>
              </w:rPr>
              <w:t>3</w:t>
            </w:r>
            <w:r w:rsidRPr="00A20BBB">
              <w:rPr>
                <w:rFonts w:hint="eastAsia"/>
              </w:rPr>
              <w:t>小时”，则显示为“剩余约</w:t>
            </w:r>
            <w:r w:rsidRPr="00A20BBB">
              <w:rPr>
                <w:rFonts w:hint="eastAsia"/>
              </w:rPr>
              <w:t>m</w:t>
            </w:r>
            <w:r w:rsidRPr="00A20BBB">
              <w:rPr>
                <w:rFonts w:hint="eastAsia"/>
              </w:rPr>
              <w:t>小时”，</w:t>
            </w:r>
            <w:r w:rsidRPr="00A20BBB">
              <w:rPr>
                <w:rFonts w:hint="eastAsia"/>
              </w:rPr>
              <w:t>eg</w:t>
            </w:r>
            <w:r w:rsidRPr="00A20BBB">
              <w:rPr>
                <w:rFonts w:hint="eastAsia"/>
              </w:rPr>
              <w:t>：实际距离用车时间为</w:t>
            </w:r>
            <w:r w:rsidRPr="00A20BBB">
              <w:rPr>
                <w:rFonts w:hint="eastAsia"/>
              </w:rPr>
              <w:t>2</w:t>
            </w:r>
            <w:r w:rsidRPr="00A20BBB">
              <w:rPr>
                <w:rFonts w:hint="eastAsia"/>
              </w:rPr>
              <w:t>小时</w:t>
            </w:r>
            <w:r w:rsidRPr="00A20BBB">
              <w:rPr>
                <w:rFonts w:hint="eastAsia"/>
              </w:rPr>
              <w:t>59</w:t>
            </w:r>
            <w:r w:rsidRPr="00A20BBB">
              <w:rPr>
                <w:rFonts w:hint="eastAsia"/>
              </w:rPr>
              <w:t>分钟，则显示为“剩余约</w:t>
            </w:r>
            <w:r w:rsidRPr="00A20BBB">
              <w:rPr>
                <w:rFonts w:hint="eastAsia"/>
              </w:rPr>
              <w:t>2</w:t>
            </w:r>
            <w:r w:rsidRPr="00A20BBB">
              <w:rPr>
                <w:rFonts w:hint="eastAsia"/>
              </w:rPr>
              <w:t>小时”；</w:t>
            </w:r>
          </w:p>
          <w:p w14:paraId="72F3313E" w14:textId="77777777" w:rsidR="00713471" w:rsidRPr="00A20BBB" w:rsidRDefault="00713471" w:rsidP="00E260C2">
            <w:pPr>
              <w:pStyle w:val="af0"/>
              <w:numPr>
                <w:ilvl w:val="0"/>
                <w:numId w:val="49"/>
              </w:numPr>
              <w:ind w:firstLineChars="0"/>
            </w:pPr>
            <w:r w:rsidRPr="00A20BBB">
              <w:rPr>
                <w:rFonts w:hint="eastAsia"/>
              </w:rPr>
              <w:t>若“（用车时间</w:t>
            </w:r>
            <w:r w:rsidRPr="00A20BBB">
              <w:rPr>
                <w:rFonts w:hint="eastAsia"/>
              </w:rPr>
              <w:t>-</w:t>
            </w:r>
            <w:r w:rsidRPr="00A20BBB">
              <w:rPr>
                <w:rFonts w:hint="eastAsia"/>
              </w:rPr>
              <w:t>当前时间）</w:t>
            </w:r>
            <w:r w:rsidRPr="00A20BBB">
              <w:rPr>
                <w:rFonts w:hint="eastAsia"/>
              </w:rPr>
              <w:t>&gt;3</w:t>
            </w:r>
            <w:r w:rsidRPr="00A20BBB">
              <w:rPr>
                <w:rFonts w:hint="eastAsia"/>
              </w:rPr>
              <w:t>小时”，不显示倒计时，显示“待出发”标识。</w:t>
            </w:r>
          </w:p>
          <w:p w14:paraId="76B516C9" w14:textId="77777777" w:rsidR="00713471" w:rsidRPr="004D315B" w:rsidRDefault="00713471" w:rsidP="00E260C2">
            <w:pPr>
              <w:pStyle w:val="af0"/>
              <w:numPr>
                <w:ilvl w:val="0"/>
                <w:numId w:val="49"/>
              </w:numPr>
              <w:ind w:firstLineChars="0"/>
              <w:rPr>
                <w:color w:val="FF0000"/>
              </w:rPr>
            </w:pPr>
            <w:r w:rsidRPr="00A20BBB">
              <w:rPr>
                <w:rFonts w:hint="eastAsia"/>
              </w:rPr>
              <w:t>若超过用车时间，显示为“剩余</w:t>
            </w:r>
            <w:r w:rsidRPr="00A20BBB">
              <w:rPr>
                <w:rFonts w:hint="eastAsia"/>
              </w:rPr>
              <w:t>0</w:t>
            </w:r>
            <w:r w:rsidRPr="00A20BBB">
              <w:rPr>
                <w:rFonts w:hint="eastAsia"/>
              </w:rPr>
              <w:t>分钟”；</w:t>
            </w:r>
          </w:p>
        </w:tc>
        <w:tc>
          <w:tcPr>
            <w:tcW w:w="2341" w:type="dxa"/>
          </w:tcPr>
          <w:p w14:paraId="1C381DF9" w14:textId="77777777" w:rsidR="00713471" w:rsidRDefault="00713471" w:rsidP="00E260C2"/>
        </w:tc>
      </w:tr>
      <w:tr w:rsidR="00713471" w14:paraId="22C0AB78" w14:textId="77777777" w:rsidTr="00E260C2">
        <w:tc>
          <w:tcPr>
            <w:tcW w:w="1526" w:type="dxa"/>
          </w:tcPr>
          <w:p w14:paraId="24C09668" w14:textId="77777777" w:rsidR="00713471" w:rsidRDefault="00713471" w:rsidP="00E260C2"/>
        </w:tc>
        <w:tc>
          <w:tcPr>
            <w:tcW w:w="1417" w:type="dxa"/>
          </w:tcPr>
          <w:p w14:paraId="0B56E1A3" w14:textId="77777777" w:rsidR="00713471" w:rsidRDefault="00713471" w:rsidP="00E260C2">
            <w:r>
              <w:rPr>
                <w:rFonts w:hint="eastAsia"/>
              </w:rPr>
              <w:t>更多菜单</w:t>
            </w:r>
          </w:p>
        </w:tc>
        <w:tc>
          <w:tcPr>
            <w:tcW w:w="4678" w:type="dxa"/>
          </w:tcPr>
          <w:p w14:paraId="1F1AD321" w14:textId="77777777" w:rsidR="00713471" w:rsidRPr="00A20BBB" w:rsidRDefault="00713471" w:rsidP="00E260C2">
            <w:r>
              <w:rPr>
                <w:rFonts w:hint="eastAsia"/>
              </w:rPr>
              <w:t>1</w:t>
            </w:r>
            <w:r>
              <w:rPr>
                <w:rFonts w:hint="eastAsia"/>
              </w:rPr>
              <w:t>、点击【更多菜单</w:t>
            </w:r>
            <w:r>
              <w:rPr>
                <w:rFonts w:hint="eastAsia"/>
              </w:rPr>
              <w:t>-icon</w:t>
            </w:r>
            <w:r>
              <w:rPr>
                <w:rFonts w:hint="eastAsia"/>
              </w:rPr>
              <w:t>】，显示下拉菜单项：联系客服；</w:t>
            </w:r>
          </w:p>
          <w:p w14:paraId="63225335" w14:textId="77777777" w:rsidR="00713471" w:rsidRDefault="00713471" w:rsidP="00E260C2">
            <w:r w:rsidRPr="00A20BBB">
              <w:rPr>
                <w:rFonts w:hint="eastAsia"/>
              </w:rPr>
              <w:t>2</w:t>
            </w:r>
            <w:r w:rsidRPr="00A20BBB">
              <w:rPr>
                <w:rFonts w:hint="eastAsia"/>
              </w:rPr>
              <w:t>、点击【联系客服】，则显示拨号界面，将</w:t>
            </w:r>
            <w:r>
              <w:rPr>
                <w:rFonts w:hint="eastAsia"/>
              </w:rPr>
              <w:t>客服号码传到拨号界面；</w:t>
            </w:r>
          </w:p>
        </w:tc>
        <w:tc>
          <w:tcPr>
            <w:tcW w:w="2341" w:type="dxa"/>
          </w:tcPr>
          <w:p w14:paraId="36DEF744" w14:textId="77777777" w:rsidR="00713471" w:rsidRDefault="00713471" w:rsidP="00E260C2"/>
        </w:tc>
      </w:tr>
      <w:tr w:rsidR="00713471" w14:paraId="574B3766" w14:textId="77777777" w:rsidTr="00E260C2">
        <w:tc>
          <w:tcPr>
            <w:tcW w:w="1526" w:type="dxa"/>
          </w:tcPr>
          <w:p w14:paraId="547EE42C" w14:textId="77777777" w:rsidR="00713471" w:rsidRDefault="00713471" w:rsidP="00E260C2"/>
        </w:tc>
        <w:tc>
          <w:tcPr>
            <w:tcW w:w="1417" w:type="dxa"/>
          </w:tcPr>
          <w:p w14:paraId="23045410" w14:textId="77777777" w:rsidR="00713471" w:rsidRDefault="00713471" w:rsidP="00E260C2">
            <w:r>
              <w:rPr>
                <w:rFonts w:hint="eastAsia"/>
              </w:rPr>
              <w:t>返回</w:t>
            </w:r>
            <w:r>
              <w:rPr>
                <w:rFonts w:hint="eastAsia"/>
              </w:rPr>
              <w:t>-</w:t>
            </w:r>
            <w:r>
              <w:rPr>
                <w:rFonts w:hint="eastAsia"/>
              </w:rPr>
              <w:t>按钮</w:t>
            </w:r>
          </w:p>
        </w:tc>
        <w:tc>
          <w:tcPr>
            <w:tcW w:w="4678" w:type="dxa"/>
          </w:tcPr>
          <w:p w14:paraId="7819A8C0" w14:textId="77777777" w:rsidR="00713471" w:rsidRDefault="00713471" w:rsidP="00E260C2">
            <w:r>
              <w:rPr>
                <w:rFonts w:hint="eastAsia"/>
              </w:rPr>
              <w:t>1</w:t>
            </w:r>
            <w:r>
              <w:rPr>
                <w:rFonts w:hint="eastAsia"/>
              </w:rPr>
              <w:t>、点击【返回】，回到上级页面。</w:t>
            </w:r>
          </w:p>
          <w:p w14:paraId="0B6BBDC5" w14:textId="77777777" w:rsidR="00713471" w:rsidRDefault="00713471" w:rsidP="00E260C2">
            <w:pPr>
              <w:pStyle w:val="af0"/>
              <w:numPr>
                <w:ilvl w:val="0"/>
                <w:numId w:val="49"/>
              </w:numPr>
              <w:ind w:firstLineChars="0"/>
            </w:pPr>
            <w:r>
              <w:rPr>
                <w:rFonts w:hint="eastAsia"/>
              </w:rPr>
              <w:t>若是从页面进入到“等待出发”页面，点击【返回】，回到上级页面；</w:t>
            </w:r>
          </w:p>
          <w:p w14:paraId="3F5BF752" w14:textId="77777777" w:rsidR="00713471" w:rsidRDefault="00713471" w:rsidP="00E260C2">
            <w:pPr>
              <w:pStyle w:val="af0"/>
              <w:numPr>
                <w:ilvl w:val="0"/>
                <w:numId w:val="49"/>
              </w:numPr>
              <w:ind w:firstLineChars="0"/>
            </w:pPr>
            <w:r>
              <w:rPr>
                <w:rFonts w:hint="eastAsia"/>
              </w:rPr>
              <w:t>若是从弹框中进入到“等待出发”页面，点击【返回】，回到弹框推送时的页面；</w:t>
            </w:r>
          </w:p>
          <w:p w14:paraId="462BECF0" w14:textId="77777777" w:rsidR="00713471" w:rsidRDefault="00713471" w:rsidP="00E260C2">
            <w:r>
              <w:rPr>
                <w:rFonts w:hint="eastAsia"/>
              </w:rPr>
              <w:t>2</w:t>
            </w:r>
            <w:r>
              <w:rPr>
                <w:rFonts w:hint="eastAsia"/>
              </w:rPr>
              <w:t>、行程订单，只有“等待出发”状态订单有返回</w:t>
            </w:r>
            <w:r>
              <w:rPr>
                <w:rFonts w:hint="eastAsia"/>
              </w:rPr>
              <w:t>-</w:t>
            </w:r>
            <w:r>
              <w:rPr>
                <w:rFonts w:hint="eastAsia"/>
              </w:rPr>
              <w:t>按钮；其余状态（含已经出发、已抵达、行程中等）无返回</w:t>
            </w:r>
            <w:r>
              <w:rPr>
                <w:rFonts w:hint="eastAsia"/>
              </w:rPr>
              <w:t>-</w:t>
            </w:r>
            <w:r>
              <w:rPr>
                <w:rFonts w:hint="eastAsia"/>
              </w:rPr>
              <w:t>按钮。</w:t>
            </w:r>
          </w:p>
        </w:tc>
        <w:tc>
          <w:tcPr>
            <w:tcW w:w="2341" w:type="dxa"/>
          </w:tcPr>
          <w:p w14:paraId="1E2D9F76" w14:textId="77777777" w:rsidR="00713471" w:rsidRDefault="00713471" w:rsidP="00E260C2"/>
        </w:tc>
      </w:tr>
    </w:tbl>
    <w:p w14:paraId="7B993378" w14:textId="77777777" w:rsidR="00713471" w:rsidRDefault="00713471" w:rsidP="00713471"/>
    <w:p w14:paraId="3F58869E" w14:textId="77777777" w:rsidR="00713471" w:rsidRDefault="00713471" w:rsidP="00713471">
      <w:r>
        <w:rPr>
          <w:rFonts w:hint="eastAsia"/>
        </w:rPr>
        <w:t>【</w:t>
      </w:r>
      <w:r>
        <w:rPr>
          <w:rFonts w:hint="eastAsia"/>
        </w:rPr>
        <w:t>II-A-02(03)</w:t>
      </w:r>
      <w:r>
        <w:rPr>
          <w:rFonts w:hint="eastAsia"/>
        </w:rPr>
        <w:t>已经出发】</w:t>
      </w:r>
    </w:p>
    <w:tbl>
      <w:tblPr>
        <w:tblStyle w:val="af1"/>
        <w:tblW w:w="0" w:type="auto"/>
        <w:tblLook w:val="04A0" w:firstRow="1" w:lastRow="0" w:firstColumn="1" w:lastColumn="0" w:noHBand="0" w:noVBand="1"/>
      </w:tblPr>
      <w:tblGrid>
        <w:gridCol w:w="1526"/>
        <w:gridCol w:w="1417"/>
        <w:gridCol w:w="4528"/>
        <w:gridCol w:w="2491"/>
      </w:tblGrid>
      <w:tr w:rsidR="00713471" w14:paraId="2EA6BEB4" w14:textId="77777777" w:rsidTr="00E260C2">
        <w:tc>
          <w:tcPr>
            <w:tcW w:w="1526" w:type="dxa"/>
            <w:shd w:val="clear" w:color="auto" w:fill="BFBFBF" w:themeFill="background1" w:themeFillShade="BF"/>
          </w:tcPr>
          <w:p w14:paraId="42313756"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14:paraId="7524B335" w14:textId="77777777" w:rsidR="00713471" w:rsidRPr="007F7CC3" w:rsidRDefault="00713471" w:rsidP="00E260C2">
            <w:pPr>
              <w:jc w:val="center"/>
              <w:rPr>
                <w:b/>
              </w:rPr>
            </w:pPr>
            <w:r w:rsidRPr="007F7CC3">
              <w:rPr>
                <w:rFonts w:hint="eastAsia"/>
                <w:b/>
              </w:rPr>
              <w:t>元素名称</w:t>
            </w:r>
          </w:p>
        </w:tc>
        <w:tc>
          <w:tcPr>
            <w:tcW w:w="4528" w:type="dxa"/>
            <w:shd w:val="clear" w:color="auto" w:fill="BFBFBF" w:themeFill="background1" w:themeFillShade="BF"/>
          </w:tcPr>
          <w:p w14:paraId="1BFBF7B6"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2C5AB38C" w14:textId="77777777" w:rsidR="00713471" w:rsidRPr="007F7CC3" w:rsidRDefault="00713471" w:rsidP="00E260C2">
            <w:pPr>
              <w:jc w:val="center"/>
              <w:rPr>
                <w:b/>
              </w:rPr>
            </w:pPr>
            <w:r w:rsidRPr="007F7CC3">
              <w:rPr>
                <w:rFonts w:hint="eastAsia"/>
                <w:b/>
              </w:rPr>
              <w:t>异常处理</w:t>
            </w:r>
          </w:p>
        </w:tc>
      </w:tr>
      <w:tr w:rsidR="00713471" w14:paraId="6B3FA8ED" w14:textId="77777777" w:rsidTr="00E260C2">
        <w:tc>
          <w:tcPr>
            <w:tcW w:w="1526" w:type="dxa"/>
            <w:vMerge w:val="restart"/>
          </w:tcPr>
          <w:p w14:paraId="4DEEC5BF" w14:textId="77777777" w:rsidR="00713471" w:rsidRDefault="00713471" w:rsidP="00E260C2">
            <w:r>
              <w:rPr>
                <w:rFonts w:hint="eastAsia"/>
              </w:rPr>
              <w:t>II-A-02(03)</w:t>
            </w:r>
          </w:p>
        </w:tc>
        <w:tc>
          <w:tcPr>
            <w:tcW w:w="1417" w:type="dxa"/>
          </w:tcPr>
          <w:p w14:paraId="5C251FBB" w14:textId="77777777" w:rsidR="00713471" w:rsidRDefault="00713471" w:rsidP="00E260C2">
            <w:r>
              <w:rPr>
                <w:rFonts w:hint="eastAsia"/>
              </w:rPr>
              <w:t>标题栏状态</w:t>
            </w:r>
          </w:p>
        </w:tc>
        <w:tc>
          <w:tcPr>
            <w:tcW w:w="4528" w:type="dxa"/>
          </w:tcPr>
          <w:p w14:paraId="173F1FA1" w14:textId="77777777" w:rsidR="00713471" w:rsidRDefault="00713471" w:rsidP="00E260C2">
            <w:r>
              <w:rPr>
                <w:rFonts w:hint="eastAsia"/>
              </w:rPr>
              <w:t>1</w:t>
            </w:r>
            <w:r>
              <w:rPr>
                <w:rFonts w:hint="eastAsia"/>
              </w:rPr>
              <w:t>、标题栏状态为“已经出发”</w:t>
            </w:r>
          </w:p>
        </w:tc>
        <w:tc>
          <w:tcPr>
            <w:tcW w:w="2491" w:type="dxa"/>
          </w:tcPr>
          <w:p w14:paraId="6BAD1D08" w14:textId="77777777" w:rsidR="00713471" w:rsidRDefault="00713471" w:rsidP="00E260C2"/>
        </w:tc>
      </w:tr>
      <w:tr w:rsidR="00713471" w14:paraId="51C1E75D" w14:textId="77777777" w:rsidTr="00E260C2">
        <w:tc>
          <w:tcPr>
            <w:tcW w:w="1526" w:type="dxa"/>
            <w:vMerge/>
          </w:tcPr>
          <w:p w14:paraId="04407108" w14:textId="77777777" w:rsidR="00713471" w:rsidRPr="008B4FE8" w:rsidRDefault="00713471" w:rsidP="00E260C2"/>
        </w:tc>
        <w:tc>
          <w:tcPr>
            <w:tcW w:w="1417" w:type="dxa"/>
          </w:tcPr>
          <w:p w14:paraId="373CE6CB" w14:textId="77777777" w:rsidR="00713471" w:rsidRDefault="00713471" w:rsidP="00E260C2">
            <w:r>
              <w:rPr>
                <w:rFonts w:hint="eastAsia"/>
              </w:rPr>
              <w:t>更多菜单</w:t>
            </w:r>
            <w:r>
              <w:rPr>
                <w:rFonts w:hint="eastAsia"/>
              </w:rPr>
              <w:t>-icon</w:t>
            </w:r>
          </w:p>
        </w:tc>
        <w:tc>
          <w:tcPr>
            <w:tcW w:w="4528" w:type="dxa"/>
          </w:tcPr>
          <w:p w14:paraId="366EDE00" w14:textId="77777777" w:rsidR="00713471" w:rsidRDefault="00713471" w:rsidP="00E260C2">
            <w:r>
              <w:rPr>
                <w:rFonts w:hint="eastAsia"/>
              </w:rPr>
              <w:t>1</w:t>
            </w:r>
            <w:r>
              <w:rPr>
                <w:rFonts w:hint="eastAsia"/>
              </w:rPr>
              <w:t>、点击【更多菜单】，显示下拉菜单项：开始导航、联系客服、一键报警；</w:t>
            </w:r>
          </w:p>
          <w:p w14:paraId="56478130" w14:textId="5259373C" w:rsidR="00713471" w:rsidRDefault="00713471" w:rsidP="00E260C2">
            <w:pPr>
              <w:pStyle w:val="af0"/>
              <w:numPr>
                <w:ilvl w:val="0"/>
                <w:numId w:val="51"/>
              </w:numPr>
              <w:ind w:firstLineChars="0"/>
            </w:pPr>
            <w:r>
              <w:rPr>
                <w:rFonts w:hint="eastAsia"/>
              </w:rPr>
              <w:lastRenderedPageBreak/>
              <w:t>点击【开始导航】，显示“导航偏好”弹框，样式</w:t>
            </w:r>
            <w:ins w:id="1140" w:author="ethink wang" w:date="2017-02-09T18:01:00Z">
              <w:r w:rsidR="00CB28F4">
                <w:t>参见</w:t>
              </w:r>
            </w:ins>
            <w:del w:id="1141" w:author="ethink wang" w:date="2017-02-09T18:01:00Z">
              <w:r w:rsidDel="00CB28F4">
                <w:rPr>
                  <w:rFonts w:hint="eastAsia"/>
                </w:rPr>
                <w:delText>参加</w:delText>
              </w:r>
            </w:del>
            <w:r>
              <w:rPr>
                <w:rFonts w:hint="eastAsia"/>
              </w:rPr>
              <w:t>“</w:t>
            </w:r>
            <w:r>
              <w:rPr>
                <w:rFonts w:hint="eastAsia"/>
              </w:rPr>
              <w:t>II-A-02(06)</w:t>
            </w:r>
            <w:r>
              <w:rPr>
                <w:rFonts w:hint="eastAsia"/>
              </w:rPr>
              <w:t>”</w:t>
            </w:r>
          </w:p>
          <w:p w14:paraId="1033EA74" w14:textId="77777777" w:rsidR="00713471" w:rsidRDefault="00713471" w:rsidP="00E260C2">
            <w:pPr>
              <w:pStyle w:val="af0"/>
              <w:numPr>
                <w:ilvl w:val="0"/>
                <w:numId w:val="51"/>
              </w:numPr>
              <w:ind w:firstLineChars="0"/>
            </w:pPr>
            <w:r>
              <w:rPr>
                <w:rFonts w:hint="eastAsia"/>
              </w:rPr>
              <w:t>点击【联系客服】，则显示拨号界面，并传入客服号码；</w:t>
            </w:r>
          </w:p>
          <w:p w14:paraId="32B619B7" w14:textId="77777777" w:rsidR="00713471" w:rsidRDefault="00713471" w:rsidP="00E260C2">
            <w:pPr>
              <w:pStyle w:val="af0"/>
              <w:numPr>
                <w:ilvl w:val="0"/>
                <w:numId w:val="51"/>
              </w:numPr>
              <w:ind w:firstLineChars="0"/>
            </w:pPr>
            <w:r>
              <w:rPr>
                <w:rFonts w:hint="eastAsia"/>
              </w:rPr>
              <w:t>点击【一键报警】，显示黑色遮罩和提示弹框，样式参见“</w:t>
            </w:r>
            <w:r>
              <w:rPr>
                <w:rFonts w:hint="eastAsia"/>
              </w:rPr>
              <w:t>II-A-02(04)</w:t>
            </w:r>
            <w:r>
              <w:rPr>
                <w:rFonts w:hint="eastAsia"/>
              </w:rPr>
              <w:t>”</w:t>
            </w:r>
          </w:p>
          <w:p w14:paraId="0F055674" w14:textId="77777777" w:rsidR="00713471" w:rsidRPr="008B4FE8" w:rsidRDefault="00713471" w:rsidP="00E260C2">
            <w:r>
              <w:rPr>
                <w:rFonts w:hint="eastAsia"/>
              </w:rPr>
              <w:t>2</w:t>
            </w:r>
            <w:r>
              <w:rPr>
                <w:rFonts w:hint="eastAsia"/>
              </w:rPr>
              <w:t>、首次点击【更多菜单】</w:t>
            </w:r>
            <w:r>
              <w:rPr>
                <w:rFonts w:hint="eastAsia"/>
              </w:rPr>
              <w:t>,</w:t>
            </w:r>
            <w:r>
              <w:rPr>
                <w:rFonts w:hint="eastAsia"/>
              </w:rPr>
              <w:t>显示下拉框；再次点击，收起下拉框。</w:t>
            </w:r>
          </w:p>
        </w:tc>
        <w:tc>
          <w:tcPr>
            <w:tcW w:w="2491" w:type="dxa"/>
          </w:tcPr>
          <w:p w14:paraId="5AD252DE" w14:textId="77777777" w:rsidR="00713471" w:rsidRPr="00C83664" w:rsidRDefault="00713471" w:rsidP="00E260C2"/>
        </w:tc>
      </w:tr>
      <w:tr w:rsidR="00713471" w14:paraId="63620A22" w14:textId="77777777" w:rsidTr="00E260C2">
        <w:tc>
          <w:tcPr>
            <w:tcW w:w="1526" w:type="dxa"/>
            <w:vMerge/>
          </w:tcPr>
          <w:p w14:paraId="16D5B706" w14:textId="77777777" w:rsidR="00713471" w:rsidRDefault="00713471" w:rsidP="00E260C2"/>
        </w:tc>
        <w:tc>
          <w:tcPr>
            <w:tcW w:w="1417" w:type="dxa"/>
          </w:tcPr>
          <w:p w14:paraId="1FDB2BA9" w14:textId="77777777" w:rsidR="00713471" w:rsidRDefault="00713471" w:rsidP="00E260C2">
            <w:r w:rsidRPr="004B1FEA">
              <w:rPr>
                <w:rFonts w:hint="eastAsia"/>
              </w:rPr>
              <w:t>距离提示栏</w:t>
            </w:r>
          </w:p>
        </w:tc>
        <w:tc>
          <w:tcPr>
            <w:tcW w:w="4528" w:type="dxa"/>
          </w:tcPr>
          <w:p w14:paraId="3626BB00" w14:textId="77777777" w:rsidR="00713471" w:rsidRDefault="00713471" w:rsidP="00E260C2">
            <w:r>
              <w:rPr>
                <w:rFonts w:hint="eastAsia"/>
              </w:rPr>
              <w:t>1</w:t>
            </w:r>
            <w:r>
              <w:rPr>
                <w:rFonts w:hint="eastAsia"/>
              </w:rPr>
              <w:t>、在订单信息下方，显示距离提示栏；</w:t>
            </w:r>
          </w:p>
          <w:p w14:paraId="06E0C938" w14:textId="77777777" w:rsidR="00713471" w:rsidRDefault="00713471" w:rsidP="00E260C2">
            <w:r>
              <w:rPr>
                <w:rFonts w:hint="eastAsia"/>
              </w:rPr>
              <w:t>2</w:t>
            </w:r>
            <w:r>
              <w:rPr>
                <w:rFonts w:hint="eastAsia"/>
              </w:rPr>
              <w:t>、显示格式：“约</w:t>
            </w:r>
            <w:r>
              <w:rPr>
                <w:rFonts w:hint="eastAsia"/>
              </w:rPr>
              <w:t>n</w:t>
            </w:r>
            <w:r>
              <w:rPr>
                <w:rFonts w:hint="eastAsia"/>
              </w:rPr>
              <w:t>公里</w:t>
            </w:r>
            <w:r>
              <w:rPr>
                <w:rFonts w:hint="eastAsia"/>
              </w:rPr>
              <w:t xml:space="preserve">  m</w:t>
            </w:r>
            <w:r>
              <w:rPr>
                <w:rFonts w:hint="eastAsia"/>
              </w:rPr>
              <w:t>分钟到达”，其中，</w:t>
            </w:r>
            <w:r>
              <w:rPr>
                <w:rFonts w:hint="eastAsia"/>
              </w:rPr>
              <w:t>n</w:t>
            </w:r>
            <w:r>
              <w:rPr>
                <w:rFonts w:hint="eastAsia"/>
              </w:rPr>
              <w:t>为司机当前位置距离乘客上车点的公里数；</w:t>
            </w:r>
            <w:r>
              <w:rPr>
                <w:rFonts w:hint="eastAsia"/>
              </w:rPr>
              <w:t>m</w:t>
            </w:r>
            <w:r>
              <w:rPr>
                <w:rFonts w:hint="eastAsia"/>
              </w:rPr>
              <w:t>为预估到达乘客上车点的用时；</w:t>
            </w:r>
          </w:p>
        </w:tc>
        <w:tc>
          <w:tcPr>
            <w:tcW w:w="2491" w:type="dxa"/>
          </w:tcPr>
          <w:p w14:paraId="78941121" w14:textId="77777777" w:rsidR="00713471" w:rsidRDefault="00713471" w:rsidP="00E260C2"/>
        </w:tc>
      </w:tr>
      <w:tr w:rsidR="00713471" w14:paraId="276DEF45" w14:textId="77777777" w:rsidTr="00E260C2">
        <w:tc>
          <w:tcPr>
            <w:tcW w:w="1526" w:type="dxa"/>
            <w:vMerge/>
          </w:tcPr>
          <w:p w14:paraId="432BB0F7" w14:textId="77777777" w:rsidR="00713471" w:rsidRDefault="00713471" w:rsidP="00E260C2"/>
        </w:tc>
        <w:tc>
          <w:tcPr>
            <w:tcW w:w="1417" w:type="dxa"/>
          </w:tcPr>
          <w:p w14:paraId="7E30BBCF" w14:textId="77777777" w:rsidR="00713471" w:rsidRDefault="00713471" w:rsidP="00E260C2">
            <w:r>
              <w:rPr>
                <w:rFonts w:hint="eastAsia"/>
              </w:rPr>
              <w:t>已抵达</w:t>
            </w:r>
            <w:r>
              <w:rPr>
                <w:rFonts w:hint="eastAsia"/>
              </w:rPr>
              <w:t>-</w:t>
            </w:r>
            <w:r>
              <w:rPr>
                <w:rFonts w:hint="eastAsia"/>
              </w:rPr>
              <w:t>按钮</w:t>
            </w:r>
          </w:p>
        </w:tc>
        <w:tc>
          <w:tcPr>
            <w:tcW w:w="4528" w:type="dxa"/>
          </w:tcPr>
          <w:p w14:paraId="2EA1EA5D" w14:textId="77777777" w:rsidR="00713471" w:rsidRDefault="00713471" w:rsidP="00E260C2">
            <w:r>
              <w:rPr>
                <w:rFonts w:hint="eastAsia"/>
              </w:rPr>
              <w:t>1</w:t>
            </w:r>
            <w:r>
              <w:rPr>
                <w:rFonts w:hint="eastAsia"/>
              </w:rPr>
              <w:t>、点击，则语音播报“已抵达”，按钮字段变为“开始服务”，订单状态变为“已抵达”。</w:t>
            </w:r>
          </w:p>
        </w:tc>
        <w:tc>
          <w:tcPr>
            <w:tcW w:w="2491" w:type="dxa"/>
          </w:tcPr>
          <w:p w14:paraId="14A8B67F" w14:textId="77777777" w:rsidR="00713471" w:rsidRDefault="00713471" w:rsidP="00E260C2"/>
        </w:tc>
      </w:tr>
      <w:tr w:rsidR="00713471" w14:paraId="0B053F51" w14:textId="77777777" w:rsidTr="00E260C2">
        <w:tc>
          <w:tcPr>
            <w:tcW w:w="1526" w:type="dxa"/>
            <w:vMerge/>
          </w:tcPr>
          <w:p w14:paraId="3F80E855" w14:textId="77777777" w:rsidR="00713471" w:rsidRDefault="00713471" w:rsidP="00E260C2"/>
        </w:tc>
        <w:tc>
          <w:tcPr>
            <w:tcW w:w="1417" w:type="dxa"/>
          </w:tcPr>
          <w:p w14:paraId="4F5DDC8B" w14:textId="77777777" w:rsidR="00713471" w:rsidRDefault="00713471" w:rsidP="00E260C2">
            <w:r>
              <w:rPr>
                <w:rFonts w:hint="eastAsia"/>
              </w:rPr>
              <w:t>无返回</w:t>
            </w:r>
            <w:r>
              <w:rPr>
                <w:rFonts w:hint="eastAsia"/>
              </w:rPr>
              <w:t>-</w:t>
            </w:r>
            <w:r>
              <w:rPr>
                <w:rFonts w:hint="eastAsia"/>
              </w:rPr>
              <w:t>按钮</w:t>
            </w:r>
          </w:p>
        </w:tc>
        <w:tc>
          <w:tcPr>
            <w:tcW w:w="4528" w:type="dxa"/>
          </w:tcPr>
          <w:p w14:paraId="5EE2AE44" w14:textId="77777777" w:rsidR="00713471" w:rsidRDefault="00713471" w:rsidP="00E260C2">
            <w:r>
              <w:rPr>
                <w:rFonts w:hint="eastAsia"/>
              </w:rPr>
              <w:t>1</w:t>
            </w:r>
            <w:r>
              <w:rPr>
                <w:rFonts w:hint="eastAsia"/>
              </w:rPr>
              <w:t>、无返回按钮。</w:t>
            </w:r>
          </w:p>
        </w:tc>
        <w:tc>
          <w:tcPr>
            <w:tcW w:w="2491" w:type="dxa"/>
          </w:tcPr>
          <w:p w14:paraId="39444484" w14:textId="77777777" w:rsidR="00713471" w:rsidRDefault="00713471" w:rsidP="00E260C2"/>
        </w:tc>
      </w:tr>
      <w:tr w:rsidR="00713471" w14:paraId="7F710E01" w14:textId="77777777" w:rsidTr="00E260C2">
        <w:tc>
          <w:tcPr>
            <w:tcW w:w="1526" w:type="dxa"/>
            <w:vMerge/>
          </w:tcPr>
          <w:p w14:paraId="635AC537" w14:textId="77777777" w:rsidR="00713471" w:rsidRDefault="00713471" w:rsidP="00E260C2"/>
        </w:tc>
        <w:tc>
          <w:tcPr>
            <w:tcW w:w="1417" w:type="dxa"/>
          </w:tcPr>
          <w:p w14:paraId="2C4CB110" w14:textId="77777777" w:rsidR="00713471" w:rsidRDefault="00713471" w:rsidP="00E260C2">
            <w:r>
              <w:rPr>
                <w:rFonts w:hint="eastAsia"/>
              </w:rPr>
              <w:t>其它元素</w:t>
            </w:r>
          </w:p>
        </w:tc>
        <w:tc>
          <w:tcPr>
            <w:tcW w:w="4528" w:type="dxa"/>
          </w:tcPr>
          <w:p w14:paraId="153183BD" w14:textId="77777777" w:rsidR="00713471" w:rsidRDefault="00713471" w:rsidP="00E260C2">
            <w:r>
              <w:rPr>
                <w:rFonts w:hint="eastAsia"/>
              </w:rPr>
              <w:t>1</w:t>
            </w:r>
            <w:r>
              <w:rPr>
                <w:rFonts w:hint="eastAsia"/>
              </w:rPr>
              <w:t>、同【</w:t>
            </w:r>
            <w:r>
              <w:rPr>
                <w:rFonts w:hint="eastAsia"/>
              </w:rPr>
              <w:t xml:space="preserve">II-A-02(01) </w:t>
            </w:r>
            <w:r>
              <w:rPr>
                <w:rFonts w:hint="eastAsia"/>
              </w:rPr>
              <w:t>等待出发】。</w:t>
            </w:r>
          </w:p>
        </w:tc>
        <w:tc>
          <w:tcPr>
            <w:tcW w:w="2491" w:type="dxa"/>
          </w:tcPr>
          <w:p w14:paraId="2797A3BB" w14:textId="77777777" w:rsidR="00713471" w:rsidRDefault="00713471" w:rsidP="00E260C2"/>
        </w:tc>
      </w:tr>
    </w:tbl>
    <w:p w14:paraId="2F332ABC" w14:textId="77777777" w:rsidR="00713471" w:rsidRDefault="00713471" w:rsidP="00713471"/>
    <w:p w14:paraId="58FB3733" w14:textId="77777777" w:rsidR="00713471" w:rsidRDefault="00713471" w:rsidP="00713471">
      <w:r>
        <w:rPr>
          <w:rFonts w:hint="eastAsia"/>
        </w:rPr>
        <w:t>【</w:t>
      </w:r>
      <w:r>
        <w:rPr>
          <w:rFonts w:hint="eastAsia"/>
        </w:rPr>
        <w:t>II-A-02(05)</w:t>
      </w:r>
      <w:r>
        <w:rPr>
          <w:rFonts w:hint="eastAsia"/>
        </w:rPr>
        <w:t>已抵达】</w:t>
      </w:r>
    </w:p>
    <w:tbl>
      <w:tblPr>
        <w:tblStyle w:val="af1"/>
        <w:tblW w:w="0" w:type="auto"/>
        <w:tblLook w:val="04A0" w:firstRow="1" w:lastRow="0" w:firstColumn="1" w:lastColumn="0" w:noHBand="0" w:noVBand="1"/>
      </w:tblPr>
      <w:tblGrid>
        <w:gridCol w:w="1526"/>
        <w:gridCol w:w="1417"/>
        <w:gridCol w:w="4528"/>
        <w:gridCol w:w="2491"/>
      </w:tblGrid>
      <w:tr w:rsidR="00713471" w14:paraId="477A608D" w14:textId="77777777" w:rsidTr="00E260C2">
        <w:tc>
          <w:tcPr>
            <w:tcW w:w="1526" w:type="dxa"/>
            <w:shd w:val="clear" w:color="auto" w:fill="BFBFBF" w:themeFill="background1" w:themeFillShade="BF"/>
          </w:tcPr>
          <w:p w14:paraId="3881959D"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14:paraId="5E558C10" w14:textId="77777777" w:rsidR="00713471" w:rsidRPr="007F7CC3" w:rsidRDefault="00713471" w:rsidP="00E260C2">
            <w:pPr>
              <w:jc w:val="center"/>
              <w:rPr>
                <w:b/>
              </w:rPr>
            </w:pPr>
            <w:r w:rsidRPr="007F7CC3">
              <w:rPr>
                <w:rFonts w:hint="eastAsia"/>
                <w:b/>
              </w:rPr>
              <w:t>元素名称</w:t>
            </w:r>
          </w:p>
        </w:tc>
        <w:tc>
          <w:tcPr>
            <w:tcW w:w="4528" w:type="dxa"/>
            <w:shd w:val="clear" w:color="auto" w:fill="BFBFBF" w:themeFill="background1" w:themeFillShade="BF"/>
          </w:tcPr>
          <w:p w14:paraId="12EB2E76"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636226E1" w14:textId="77777777" w:rsidR="00713471" w:rsidRPr="007F7CC3" w:rsidRDefault="00713471" w:rsidP="00E260C2">
            <w:pPr>
              <w:jc w:val="center"/>
              <w:rPr>
                <w:b/>
              </w:rPr>
            </w:pPr>
            <w:r w:rsidRPr="007F7CC3">
              <w:rPr>
                <w:rFonts w:hint="eastAsia"/>
                <w:b/>
              </w:rPr>
              <w:t>异常处理</w:t>
            </w:r>
          </w:p>
        </w:tc>
      </w:tr>
      <w:tr w:rsidR="00713471" w14:paraId="6C605FB4" w14:textId="77777777" w:rsidTr="00E260C2">
        <w:tc>
          <w:tcPr>
            <w:tcW w:w="1526" w:type="dxa"/>
            <w:vMerge w:val="restart"/>
          </w:tcPr>
          <w:p w14:paraId="3CD6E0C2" w14:textId="77777777" w:rsidR="00713471" w:rsidRDefault="00713471" w:rsidP="00E260C2">
            <w:r>
              <w:rPr>
                <w:rFonts w:hint="eastAsia"/>
              </w:rPr>
              <w:t>II-A-02(05)</w:t>
            </w:r>
          </w:p>
          <w:p w14:paraId="1A793CA8" w14:textId="77777777" w:rsidR="00713471" w:rsidRDefault="00713471" w:rsidP="00E260C2">
            <w:r>
              <w:rPr>
                <w:rFonts w:hint="eastAsia"/>
              </w:rPr>
              <w:t>已抵达</w:t>
            </w:r>
          </w:p>
        </w:tc>
        <w:tc>
          <w:tcPr>
            <w:tcW w:w="1417" w:type="dxa"/>
          </w:tcPr>
          <w:p w14:paraId="3818CC21" w14:textId="77777777" w:rsidR="00713471" w:rsidRDefault="00713471" w:rsidP="00E260C2">
            <w:r>
              <w:rPr>
                <w:rFonts w:hint="eastAsia"/>
              </w:rPr>
              <w:t>标题栏状态</w:t>
            </w:r>
          </w:p>
        </w:tc>
        <w:tc>
          <w:tcPr>
            <w:tcW w:w="4528" w:type="dxa"/>
          </w:tcPr>
          <w:p w14:paraId="2A5BD253" w14:textId="77777777" w:rsidR="00713471" w:rsidRDefault="00713471" w:rsidP="00E260C2">
            <w:r>
              <w:rPr>
                <w:rFonts w:hint="eastAsia"/>
              </w:rPr>
              <w:t>1</w:t>
            </w:r>
            <w:r>
              <w:rPr>
                <w:rFonts w:hint="eastAsia"/>
              </w:rPr>
              <w:t>、标题栏状态为“已抵达”；</w:t>
            </w:r>
          </w:p>
        </w:tc>
        <w:tc>
          <w:tcPr>
            <w:tcW w:w="2491" w:type="dxa"/>
          </w:tcPr>
          <w:p w14:paraId="1FA086CE" w14:textId="77777777" w:rsidR="00713471" w:rsidRDefault="00713471" w:rsidP="00E260C2"/>
        </w:tc>
      </w:tr>
      <w:tr w:rsidR="00713471" w14:paraId="33C7942F" w14:textId="77777777" w:rsidTr="00E260C2">
        <w:tc>
          <w:tcPr>
            <w:tcW w:w="1526" w:type="dxa"/>
            <w:vMerge/>
          </w:tcPr>
          <w:p w14:paraId="4844788C" w14:textId="77777777" w:rsidR="00713471" w:rsidRDefault="00713471" w:rsidP="00E260C2"/>
        </w:tc>
        <w:tc>
          <w:tcPr>
            <w:tcW w:w="1417" w:type="dxa"/>
          </w:tcPr>
          <w:p w14:paraId="05D16BF4" w14:textId="77777777" w:rsidR="00713471" w:rsidRDefault="00713471" w:rsidP="00E260C2">
            <w:r>
              <w:rPr>
                <w:rFonts w:hint="eastAsia"/>
              </w:rPr>
              <w:t>更多菜单</w:t>
            </w:r>
            <w:r>
              <w:rPr>
                <w:rFonts w:hint="eastAsia"/>
              </w:rPr>
              <w:t>-icon</w:t>
            </w:r>
          </w:p>
        </w:tc>
        <w:tc>
          <w:tcPr>
            <w:tcW w:w="4528" w:type="dxa"/>
          </w:tcPr>
          <w:p w14:paraId="4E2721FE" w14:textId="77777777" w:rsidR="00713471" w:rsidRDefault="00713471" w:rsidP="00E260C2">
            <w:r>
              <w:rPr>
                <w:rFonts w:hint="eastAsia"/>
              </w:rPr>
              <w:t>1</w:t>
            </w:r>
            <w:r>
              <w:rPr>
                <w:rFonts w:hint="eastAsia"/>
              </w:rPr>
              <w:t>、点击【更多菜单】，显示下拉菜单项：联系客服、一键报警。</w:t>
            </w:r>
          </w:p>
          <w:p w14:paraId="4E4FE982" w14:textId="77777777" w:rsidR="00713471" w:rsidRDefault="00713471" w:rsidP="00E260C2">
            <w:pPr>
              <w:pStyle w:val="af0"/>
              <w:numPr>
                <w:ilvl w:val="0"/>
                <w:numId w:val="51"/>
              </w:numPr>
              <w:ind w:firstLineChars="0"/>
            </w:pPr>
            <w:r>
              <w:rPr>
                <w:rFonts w:hint="eastAsia"/>
              </w:rPr>
              <w:t>点击【联系客服】，则显示拨号界面，并传入客服号码；</w:t>
            </w:r>
          </w:p>
          <w:p w14:paraId="6ABE1111" w14:textId="77777777" w:rsidR="00713471" w:rsidRDefault="00713471" w:rsidP="00E260C2">
            <w:pPr>
              <w:pStyle w:val="af0"/>
              <w:numPr>
                <w:ilvl w:val="0"/>
                <w:numId w:val="51"/>
              </w:numPr>
              <w:ind w:firstLineChars="0"/>
            </w:pPr>
            <w:r>
              <w:rPr>
                <w:rFonts w:hint="eastAsia"/>
              </w:rPr>
              <w:t>点击【一键报警】，显示黑色遮罩和提示弹框，样式参见“</w:t>
            </w:r>
            <w:r>
              <w:rPr>
                <w:rFonts w:hint="eastAsia"/>
              </w:rPr>
              <w:t>II-A-02(04)</w:t>
            </w:r>
            <w:r>
              <w:rPr>
                <w:rFonts w:hint="eastAsia"/>
              </w:rPr>
              <w:t>”</w:t>
            </w:r>
          </w:p>
          <w:p w14:paraId="18A1A826" w14:textId="77777777" w:rsidR="00713471" w:rsidRDefault="00713471" w:rsidP="00E260C2">
            <w:r>
              <w:rPr>
                <w:rFonts w:hint="eastAsia"/>
              </w:rPr>
              <w:t>2</w:t>
            </w:r>
            <w:r>
              <w:rPr>
                <w:rFonts w:hint="eastAsia"/>
              </w:rPr>
              <w:t>、首次点击【更多菜单】</w:t>
            </w:r>
            <w:r>
              <w:rPr>
                <w:rFonts w:hint="eastAsia"/>
              </w:rPr>
              <w:t>,</w:t>
            </w:r>
            <w:r>
              <w:rPr>
                <w:rFonts w:hint="eastAsia"/>
              </w:rPr>
              <w:t>显示下拉框；再次点击，收起下拉框。</w:t>
            </w:r>
          </w:p>
        </w:tc>
        <w:tc>
          <w:tcPr>
            <w:tcW w:w="2491" w:type="dxa"/>
          </w:tcPr>
          <w:p w14:paraId="0CBC6DA9" w14:textId="77777777" w:rsidR="00713471" w:rsidRDefault="00713471" w:rsidP="00E260C2"/>
        </w:tc>
      </w:tr>
      <w:tr w:rsidR="00713471" w14:paraId="1C98C733" w14:textId="77777777" w:rsidTr="00E260C2">
        <w:tc>
          <w:tcPr>
            <w:tcW w:w="1526" w:type="dxa"/>
            <w:vMerge/>
          </w:tcPr>
          <w:p w14:paraId="0A8C93DD" w14:textId="77777777" w:rsidR="00713471" w:rsidRDefault="00713471" w:rsidP="00E260C2"/>
        </w:tc>
        <w:tc>
          <w:tcPr>
            <w:tcW w:w="1417" w:type="dxa"/>
          </w:tcPr>
          <w:p w14:paraId="4E112F05" w14:textId="77777777" w:rsidR="00713471" w:rsidRDefault="00713471" w:rsidP="00E260C2">
            <w:r>
              <w:rPr>
                <w:rFonts w:hint="eastAsia"/>
              </w:rPr>
              <w:t>等待乘客计</w:t>
            </w:r>
            <w:r>
              <w:rPr>
                <w:rFonts w:hint="eastAsia"/>
              </w:rPr>
              <w:lastRenderedPageBreak/>
              <w:t>时</w:t>
            </w:r>
          </w:p>
        </w:tc>
        <w:tc>
          <w:tcPr>
            <w:tcW w:w="4528" w:type="dxa"/>
          </w:tcPr>
          <w:p w14:paraId="0445B354" w14:textId="77777777" w:rsidR="00713471" w:rsidRDefault="00713471" w:rsidP="00E260C2">
            <w:r>
              <w:rPr>
                <w:rFonts w:hint="eastAsia"/>
              </w:rPr>
              <w:lastRenderedPageBreak/>
              <w:t>1</w:t>
            </w:r>
            <w:r>
              <w:rPr>
                <w:rFonts w:hint="eastAsia"/>
              </w:rPr>
              <w:t>、时间正向累计显示；</w:t>
            </w:r>
          </w:p>
          <w:p w14:paraId="00FD4F32" w14:textId="77777777" w:rsidR="00713471" w:rsidRDefault="00713471" w:rsidP="00E260C2">
            <w:r>
              <w:rPr>
                <w:rFonts w:hint="eastAsia"/>
              </w:rPr>
              <w:lastRenderedPageBreak/>
              <w:t>2</w:t>
            </w:r>
            <w:r>
              <w:rPr>
                <w:rFonts w:hint="eastAsia"/>
              </w:rPr>
              <w:t>、格式为：</w:t>
            </w:r>
            <w:r>
              <w:rPr>
                <w:rFonts w:hint="eastAsia"/>
              </w:rPr>
              <w:t>mm:ss</w:t>
            </w:r>
            <w:r>
              <w:rPr>
                <w:rFonts w:hint="eastAsia"/>
              </w:rPr>
              <w:t>；</w:t>
            </w:r>
            <w:r>
              <w:rPr>
                <w:rFonts w:hint="eastAsia"/>
              </w:rPr>
              <w:t>eg</w:t>
            </w:r>
            <w:r>
              <w:rPr>
                <w:rFonts w:hint="eastAsia"/>
              </w:rPr>
              <w:t>：</w:t>
            </w:r>
            <w:r>
              <w:rPr>
                <w:rFonts w:hint="eastAsia"/>
              </w:rPr>
              <w:t>10:24</w:t>
            </w:r>
            <w:r>
              <w:rPr>
                <w:rFonts w:hint="eastAsia"/>
              </w:rPr>
              <w:t>；</w:t>
            </w:r>
          </w:p>
          <w:p w14:paraId="10D3F50D" w14:textId="77777777" w:rsidR="00713471" w:rsidRDefault="00713471" w:rsidP="00E260C2">
            <w:r>
              <w:rPr>
                <w:rFonts w:hint="eastAsia"/>
              </w:rPr>
              <w:t>3</w:t>
            </w:r>
            <w:r>
              <w:rPr>
                <w:rFonts w:hint="eastAsia"/>
              </w:rPr>
              <w:t>、点击【开始服务】，计时结束；</w:t>
            </w:r>
          </w:p>
        </w:tc>
        <w:tc>
          <w:tcPr>
            <w:tcW w:w="2491" w:type="dxa"/>
          </w:tcPr>
          <w:p w14:paraId="2E6CBCEE" w14:textId="77777777" w:rsidR="00713471" w:rsidRDefault="00713471" w:rsidP="00E260C2"/>
        </w:tc>
      </w:tr>
      <w:tr w:rsidR="00713471" w14:paraId="549A971E" w14:textId="77777777" w:rsidTr="00E260C2">
        <w:tc>
          <w:tcPr>
            <w:tcW w:w="1526" w:type="dxa"/>
            <w:vMerge/>
          </w:tcPr>
          <w:p w14:paraId="2C1EAB5C" w14:textId="77777777" w:rsidR="00713471" w:rsidRDefault="00713471" w:rsidP="00E260C2"/>
        </w:tc>
        <w:tc>
          <w:tcPr>
            <w:tcW w:w="1417" w:type="dxa"/>
          </w:tcPr>
          <w:p w14:paraId="2FA0B09E" w14:textId="77777777" w:rsidR="00713471" w:rsidRDefault="00713471" w:rsidP="00E260C2">
            <w:r>
              <w:rPr>
                <w:rFonts w:hint="eastAsia"/>
              </w:rPr>
              <w:t>开始服务</w:t>
            </w:r>
            <w:r>
              <w:rPr>
                <w:rFonts w:hint="eastAsia"/>
              </w:rPr>
              <w:t>-</w:t>
            </w:r>
            <w:r>
              <w:rPr>
                <w:rFonts w:hint="eastAsia"/>
              </w:rPr>
              <w:t>按钮</w:t>
            </w:r>
          </w:p>
        </w:tc>
        <w:tc>
          <w:tcPr>
            <w:tcW w:w="4528" w:type="dxa"/>
          </w:tcPr>
          <w:p w14:paraId="42A46478" w14:textId="77777777" w:rsidR="00713471" w:rsidRPr="001D186B" w:rsidRDefault="00713471" w:rsidP="00E260C2">
            <w:r>
              <w:rPr>
                <w:rFonts w:hint="eastAsia"/>
              </w:rPr>
              <w:t>1</w:t>
            </w:r>
            <w:r>
              <w:rPr>
                <w:rFonts w:hint="eastAsia"/>
              </w:rPr>
              <w:t>、点击，语音播报“开始服务”，按钮字段更改为“行程结束”，订单状态变为“服务中”；</w:t>
            </w:r>
          </w:p>
        </w:tc>
        <w:tc>
          <w:tcPr>
            <w:tcW w:w="2491" w:type="dxa"/>
          </w:tcPr>
          <w:p w14:paraId="37AF213B" w14:textId="77777777" w:rsidR="00713471" w:rsidRDefault="00713471" w:rsidP="00E260C2"/>
        </w:tc>
      </w:tr>
      <w:tr w:rsidR="00713471" w14:paraId="1EAFF1B9" w14:textId="77777777" w:rsidTr="00E260C2">
        <w:tc>
          <w:tcPr>
            <w:tcW w:w="1526" w:type="dxa"/>
            <w:vMerge/>
          </w:tcPr>
          <w:p w14:paraId="49A44D10" w14:textId="77777777" w:rsidR="00713471" w:rsidRDefault="00713471" w:rsidP="00E260C2"/>
        </w:tc>
        <w:tc>
          <w:tcPr>
            <w:tcW w:w="1417" w:type="dxa"/>
          </w:tcPr>
          <w:p w14:paraId="3F2D3F9F" w14:textId="77777777" w:rsidR="00713471" w:rsidRDefault="00713471" w:rsidP="00E260C2">
            <w:r>
              <w:rPr>
                <w:rFonts w:hint="eastAsia"/>
              </w:rPr>
              <w:t>其他元素</w:t>
            </w:r>
          </w:p>
        </w:tc>
        <w:tc>
          <w:tcPr>
            <w:tcW w:w="4528" w:type="dxa"/>
          </w:tcPr>
          <w:p w14:paraId="45EE8450" w14:textId="77777777" w:rsidR="00713471" w:rsidRDefault="00713471" w:rsidP="00E260C2">
            <w:r>
              <w:rPr>
                <w:rFonts w:hint="eastAsia"/>
              </w:rPr>
              <w:t>1</w:t>
            </w:r>
            <w:r>
              <w:rPr>
                <w:rFonts w:hint="eastAsia"/>
              </w:rPr>
              <w:t>、同【</w:t>
            </w:r>
            <w:r>
              <w:rPr>
                <w:rFonts w:hint="eastAsia"/>
              </w:rPr>
              <w:t xml:space="preserve">II-A-02(01) </w:t>
            </w:r>
            <w:r>
              <w:rPr>
                <w:rFonts w:hint="eastAsia"/>
              </w:rPr>
              <w:t>等待出发】。</w:t>
            </w:r>
          </w:p>
        </w:tc>
        <w:tc>
          <w:tcPr>
            <w:tcW w:w="2491" w:type="dxa"/>
          </w:tcPr>
          <w:p w14:paraId="6A56CAD3" w14:textId="77777777" w:rsidR="00713471" w:rsidRDefault="00713471" w:rsidP="00E260C2"/>
        </w:tc>
      </w:tr>
    </w:tbl>
    <w:p w14:paraId="5ED8FD5A" w14:textId="77777777" w:rsidR="00713471" w:rsidRDefault="00713471" w:rsidP="00713471"/>
    <w:p w14:paraId="457C59E9" w14:textId="77777777" w:rsidR="00713471" w:rsidRDefault="00713471" w:rsidP="00713471">
      <w:r>
        <w:rPr>
          <w:rFonts w:hint="eastAsia"/>
        </w:rPr>
        <w:t>【</w:t>
      </w:r>
      <w:r>
        <w:rPr>
          <w:rFonts w:hint="eastAsia"/>
        </w:rPr>
        <w:t>II-A-02(09)</w:t>
      </w:r>
      <w:r>
        <w:rPr>
          <w:rFonts w:hint="eastAsia"/>
        </w:rPr>
        <w:t>行程中】</w:t>
      </w:r>
    </w:p>
    <w:tbl>
      <w:tblPr>
        <w:tblStyle w:val="af1"/>
        <w:tblW w:w="0" w:type="auto"/>
        <w:tblLook w:val="04A0" w:firstRow="1" w:lastRow="0" w:firstColumn="1" w:lastColumn="0" w:noHBand="0" w:noVBand="1"/>
      </w:tblPr>
      <w:tblGrid>
        <w:gridCol w:w="1526"/>
        <w:gridCol w:w="1417"/>
        <w:gridCol w:w="4528"/>
        <w:gridCol w:w="2491"/>
      </w:tblGrid>
      <w:tr w:rsidR="00713471" w14:paraId="74C561E7" w14:textId="77777777" w:rsidTr="00E260C2">
        <w:tc>
          <w:tcPr>
            <w:tcW w:w="1526" w:type="dxa"/>
            <w:shd w:val="clear" w:color="auto" w:fill="BFBFBF" w:themeFill="background1" w:themeFillShade="BF"/>
          </w:tcPr>
          <w:p w14:paraId="4E920EEB"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14:paraId="54532DF4" w14:textId="77777777" w:rsidR="00713471" w:rsidRPr="007F7CC3" w:rsidRDefault="00713471" w:rsidP="00E260C2">
            <w:pPr>
              <w:jc w:val="center"/>
              <w:rPr>
                <w:b/>
              </w:rPr>
            </w:pPr>
            <w:r w:rsidRPr="007F7CC3">
              <w:rPr>
                <w:rFonts w:hint="eastAsia"/>
                <w:b/>
              </w:rPr>
              <w:t>元素名称</w:t>
            </w:r>
          </w:p>
        </w:tc>
        <w:tc>
          <w:tcPr>
            <w:tcW w:w="4528" w:type="dxa"/>
            <w:shd w:val="clear" w:color="auto" w:fill="BFBFBF" w:themeFill="background1" w:themeFillShade="BF"/>
          </w:tcPr>
          <w:p w14:paraId="1616C8A7"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031C6E70" w14:textId="77777777" w:rsidR="00713471" w:rsidRPr="007F7CC3" w:rsidRDefault="00713471" w:rsidP="00E260C2">
            <w:pPr>
              <w:jc w:val="center"/>
              <w:rPr>
                <w:b/>
              </w:rPr>
            </w:pPr>
            <w:r w:rsidRPr="007F7CC3">
              <w:rPr>
                <w:rFonts w:hint="eastAsia"/>
                <w:b/>
              </w:rPr>
              <w:t>异常处理</w:t>
            </w:r>
          </w:p>
        </w:tc>
      </w:tr>
      <w:tr w:rsidR="00713471" w14:paraId="65FAB31C" w14:textId="77777777" w:rsidTr="00E260C2">
        <w:tc>
          <w:tcPr>
            <w:tcW w:w="1526" w:type="dxa"/>
            <w:vMerge w:val="restart"/>
          </w:tcPr>
          <w:p w14:paraId="5349C2FF" w14:textId="77777777" w:rsidR="00713471" w:rsidRDefault="00713471" w:rsidP="00E260C2">
            <w:r>
              <w:rPr>
                <w:rFonts w:hint="eastAsia"/>
              </w:rPr>
              <w:t>II-A-02(09)</w:t>
            </w:r>
          </w:p>
          <w:p w14:paraId="4FCA8694" w14:textId="77777777" w:rsidR="00713471" w:rsidRDefault="00713471" w:rsidP="00E260C2">
            <w:r>
              <w:rPr>
                <w:rFonts w:hint="eastAsia"/>
              </w:rPr>
              <w:t>行程中</w:t>
            </w:r>
          </w:p>
        </w:tc>
        <w:tc>
          <w:tcPr>
            <w:tcW w:w="1417" w:type="dxa"/>
          </w:tcPr>
          <w:p w14:paraId="2799C2B8" w14:textId="77777777" w:rsidR="00713471" w:rsidRDefault="00713471" w:rsidP="00E260C2">
            <w:r>
              <w:rPr>
                <w:rFonts w:hint="eastAsia"/>
              </w:rPr>
              <w:t>标题状态栏</w:t>
            </w:r>
          </w:p>
        </w:tc>
        <w:tc>
          <w:tcPr>
            <w:tcW w:w="4528" w:type="dxa"/>
          </w:tcPr>
          <w:p w14:paraId="50CFD659" w14:textId="77777777" w:rsidR="00713471" w:rsidRDefault="00713471" w:rsidP="00E260C2">
            <w:r>
              <w:rPr>
                <w:rFonts w:hint="eastAsia"/>
              </w:rPr>
              <w:t>1</w:t>
            </w:r>
            <w:r>
              <w:rPr>
                <w:rFonts w:hint="eastAsia"/>
              </w:rPr>
              <w:t>、标题状态栏为“行程中”；</w:t>
            </w:r>
          </w:p>
        </w:tc>
        <w:tc>
          <w:tcPr>
            <w:tcW w:w="2491" w:type="dxa"/>
          </w:tcPr>
          <w:p w14:paraId="505EF570" w14:textId="77777777" w:rsidR="00713471" w:rsidRDefault="00713471" w:rsidP="00E260C2"/>
        </w:tc>
      </w:tr>
      <w:tr w:rsidR="00713471" w14:paraId="3228A00D" w14:textId="77777777" w:rsidTr="00E260C2">
        <w:tc>
          <w:tcPr>
            <w:tcW w:w="1526" w:type="dxa"/>
            <w:vMerge/>
          </w:tcPr>
          <w:p w14:paraId="5DB628D0" w14:textId="77777777" w:rsidR="00713471" w:rsidRDefault="00713471" w:rsidP="00E260C2"/>
        </w:tc>
        <w:tc>
          <w:tcPr>
            <w:tcW w:w="1417" w:type="dxa"/>
          </w:tcPr>
          <w:p w14:paraId="3048A621" w14:textId="77777777" w:rsidR="00713471" w:rsidRDefault="00713471" w:rsidP="00E260C2">
            <w:r>
              <w:rPr>
                <w:rFonts w:hint="eastAsia"/>
              </w:rPr>
              <w:t>更多菜单</w:t>
            </w:r>
            <w:r>
              <w:rPr>
                <w:rFonts w:hint="eastAsia"/>
              </w:rPr>
              <w:t>-icon</w:t>
            </w:r>
          </w:p>
        </w:tc>
        <w:tc>
          <w:tcPr>
            <w:tcW w:w="4528" w:type="dxa"/>
          </w:tcPr>
          <w:p w14:paraId="6E1A0F69" w14:textId="77777777" w:rsidR="00713471" w:rsidRDefault="00713471" w:rsidP="00E260C2">
            <w:r>
              <w:rPr>
                <w:rFonts w:hint="eastAsia"/>
              </w:rPr>
              <w:t>1</w:t>
            </w:r>
            <w:r>
              <w:rPr>
                <w:rFonts w:hint="eastAsia"/>
              </w:rPr>
              <w:t>、点击【更多菜单】，显示下拉菜单项：开始导航、联系客服、一键报警；</w:t>
            </w:r>
          </w:p>
          <w:p w14:paraId="78CE1DA9" w14:textId="43A8E452" w:rsidR="00713471" w:rsidRDefault="00713471" w:rsidP="00E260C2">
            <w:pPr>
              <w:pStyle w:val="af0"/>
              <w:numPr>
                <w:ilvl w:val="0"/>
                <w:numId w:val="51"/>
              </w:numPr>
              <w:ind w:firstLineChars="0"/>
            </w:pPr>
            <w:r>
              <w:rPr>
                <w:rFonts w:hint="eastAsia"/>
              </w:rPr>
              <w:t>点击【开始导航】，显示“导航偏好”弹框，样式</w:t>
            </w:r>
            <w:ins w:id="1142" w:author="ethink wang" w:date="2017-02-09T18:01:00Z">
              <w:r w:rsidR="00CB28F4">
                <w:t>参见</w:t>
              </w:r>
            </w:ins>
            <w:del w:id="1143" w:author="ethink wang" w:date="2017-02-09T18:01:00Z">
              <w:r w:rsidDel="00CB28F4">
                <w:rPr>
                  <w:rFonts w:hint="eastAsia"/>
                </w:rPr>
                <w:delText>参加</w:delText>
              </w:r>
            </w:del>
            <w:r>
              <w:rPr>
                <w:rFonts w:hint="eastAsia"/>
              </w:rPr>
              <w:t>“</w:t>
            </w:r>
            <w:r>
              <w:rPr>
                <w:rFonts w:hint="eastAsia"/>
              </w:rPr>
              <w:t>II-A-02(06)</w:t>
            </w:r>
            <w:r>
              <w:rPr>
                <w:rFonts w:hint="eastAsia"/>
              </w:rPr>
              <w:t>”</w:t>
            </w:r>
          </w:p>
          <w:p w14:paraId="1654D99A" w14:textId="77777777" w:rsidR="00713471" w:rsidRDefault="00713471" w:rsidP="00E260C2">
            <w:pPr>
              <w:pStyle w:val="af0"/>
              <w:numPr>
                <w:ilvl w:val="0"/>
                <w:numId w:val="51"/>
              </w:numPr>
              <w:ind w:firstLineChars="0"/>
            </w:pPr>
            <w:r>
              <w:rPr>
                <w:rFonts w:hint="eastAsia"/>
              </w:rPr>
              <w:t>点击【联系客服】，则显示拨号界面，并传入客服号码；</w:t>
            </w:r>
          </w:p>
          <w:p w14:paraId="502CB080" w14:textId="77777777" w:rsidR="00713471" w:rsidRDefault="00713471" w:rsidP="00E260C2">
            <w:pPr>
              <w:pStyle w:val="af0"/>
              <w:numPr>
                <w:ilvl w:val="0"/>
                <w:numId w:val="51"/>
              </w:numPr>
              <w:ind w:firstLineChars="0"/>
            </w:pPr>
            <w:r>
              <w:rPr>
                <w:rFonts w:hint="eastAsia"/>
              </w:rPr>
              <w:t>点击【一键报警】，显示黑色遮罩和提示弹框，样式参见“</w:t>
            </w:r>
            <w:r>
              <w:rPr>
                <w:rFonts w:hint="eastAsia"/>
              </w:rPr>
              <w:t>II-A-02(04)</w:t>
            </w:r>
            <w:r>
              <w:rPr>
                <w:rFonts w:hint="eastAsia"/>
              </w:rPr>
              <w:t>”</w:t>
            </w:r>
          </w:p>
          <w:p w14:paraId="5D7C0A3F" w14:textId="77777777" w:rsidR="00713471" w:rsidRDefault="00713471" w:rsidP="00E260C2">
            <w:r>
              <w:rPr>
                <w:rFonts w:hint="eastAsia"/>
              </w:rPr>
              <w:t>2</w:t>
            </w:r>
            <w:r>
              <w:rPr>
                <w:rFonts w:hint="eastAsia"/>
              </w:rPr>
              <w:t>首次点击【更多菜单】，显示下拉框；再次点击，收起下拉框。</w:t>
            </w:r>
          </w:p>
        </w:tc>
        <w:tc>
          <w:tcPr>
            <w:tcW w:w="2491" w:type="dxa"/>
          </w:tcPr>
          <w:p w14:paraId="7AA1F45D" w14:textId="77777777" w:rsidR="00713471" w:rsidRDefault="00713471" w:rsidP="00E260C2"/>
        </w:tc>
      </w:tr>
      <w:tr w:rsidR="00713471" w14:paraId="7084E4D1" w14:textId="77777777" w:rsidTr="00E260C2">
        <w:tc>
          <w:tcPr>
            <w:tcW w:w="1526" w:type="dxa"/>
            <w:vMerge/>
          </w:tcPr>
          <w:p w14:paraId="5B90EDC2" w14:textId="77777777" w:rsidR="00713471" w:rsidRDefault="00713471" w:rsidP="00E260C2"/>
        </w:tc>
        <w:tc>
          <w:tcPr>
            <w:tcW w:w="1417" w:type="dxa"/>
          </w:tcPr>
          <w:p w14:paraId="61FE1FEA" w14:textId="77777777" w:rsidR="00713471" w:rsidRDefault="00713471" w:rsidP="00E260C2">
            <w:r>
              <w:rPr>
                <w:rFonts w:hint="eastAsia"/>
              </w:rPr>
              <w:t>距离提示栏</w:t>
            </w:r>
          </w:p>
        </w:tc>
        <w:tc>
          <w:tcPr>
            <w:tcW w:w="4528" w:type="dxa"/>
          </w:tcPr>
          <w:p w14:paraId="6D1B382F" w14:textId="77777777" w:rsidR="00713471" w:rsidRDefault="00713471" w:rsidP="00E260C2">
            <w:r>
              <w:rPr>
                <w:rFonts w:hint="eastAsia"/>
              </w:rPr>
              <w:t>1</w:t>
            </w:r>
            <w:r>
              <w:rPr>
                <w:rFonts w:hint="eastAsia"/>
              </w:rPr>
              <w:t>、在订单信息下方，显示距离提示栏；</w:t>
            </w:r>
          </w:p>
          <w:p w14:paraId="48475DA8" w14:textId="77777777" w:rsidR="00713471" w:rsidRDefault="00713471" w:rsidP="00E260C2">
            <w:r>
              <w:rPr>
                <w:rFonts w:hint="eastAsia"/>
              </w:rPr>
              <w:t>2</w:t>
            </w:r>
            <w:r>
              <w:rPr>
                <w:rFonts w:hint="eastAsia"/>
              </w:rPr>
              <w:t>、显示格式：“约</w:t>
            </w:r>
            <w:r>
              <w:rPr>
                <w:rFonts w:hint="eastAsia"/>
              </w:rPr>
              <w:t>n</w:t>
            </w:r>
            <w:r>
              <w:rPr>
                <w:rFonts w:hint="eastAsia"/>
              </w:rPr>
              <w:t>公里</w:t>
            </w:r>
            <w:r>
              <w:rPr>
                <w:rFonts w:hint="eastAsia"/>
              </w:rPr>
              <w:t xml:space="preserve">  m</w:t>
            </w:r>
            <w:r>
              <w:rPr>
                <w:rFonts w:hint="eastAsia"/>
              </w:rPr>
              <w:t>分钟到达”，其中，</w:t>
            </w:r>
            <w:r>
              <w:rPr>
                <w:rFonts w:hint="eastAsia"/>
              </w:rPr>
              <w:t>n</w:t>
            </w:r>
            <w:r>
              <w:rPr>
                <w:rFonts w:hint="eastAsia"/>
              </w:rPr>
              <w:t>为当前位置距离乘客下车点的公里数；</w:t>
            </w:r>
            <w:r>
              <w:rPr>
                <w:rFonts w:hint="eastAsia"/>
              </w:rPr>
              <w:t>m</w:t>
            </w:r>
            <w:r>
              <w:rPr>
                <w:rFonts w:hint="eastAsia"/>
              </w:rPr>
              <w:t>为预估到达乘客下车点的用时；</w:t>
            </w:r>
          </w:p>
        </w:tc>
        <w:tc>
          <w:tcPr>
            <w:tcW w:w="2491" w:type="dxa"/>
          </w:tcPr>
          <w:p w14:paraId="74E0D629" w14:textId="77777777" w:rsidR="00713471" w:rsidRDefault="00713471" w:rsidP="00E260C2"/>
        </w:tc>
      </w:tr>
      <w:tr w:rsidR="00713471" w14:paraId="2163D1E8" w14:textId="77777777" w:rsidTr="00E260C2">
        <w:tc>
          <w:tcPr>
            <w:tcW w:w="1526" w:type="dxa"/>
            <w:vMerge/>
          </w:tcPr>
          <w:p w14:paraId="354B24EE" w14:textId="77777777" w:rsidR="00713471" w:rsidRDefault="00713471" w:rsidP="00E260C2"/>
        </w:tc>
        <w:tc>
          <w:tcPr>
            <w:tcW w:w="1417" w:type="dxa"/>
          </w:tcPr>
          <w:p w14:paraId="1ED493CE" w14:textId="77777777" w:rsidR="00713471" w:rsidRDefault="00713471" w:rsidP="00E260C2">
            <w:pPr>
              <w:tabs>
                <w:tab w:val="left" w:pos="476"/>
              </w:tabs>
            </w:pPr>
            <w:r>
              <w:rPr>
                <w:rFonts w:hint="eastAsia"/>
              </w:rPr>
              <w:t>行程结束</w:t>
            </w:r>
            <w:r>
              <w:rPr>
                <w:rFonts w:hint="eastAsia"/>
              </w:rPr>
              <w:t>-</w:t>
            </w:r>
            <w:r>
              <w:rPr>
                <w:rFonts w:hint="eastAsia"/>
              </w:rPr>
              <w:t>按钮</w:t>
            </w:r>
          </w:p>
        </w:tc>
        <w:tc>
          <w:tcPr>
            <w:tcW w:w="4528" w:type="dxa"/>
          </w:tcPr>
          <w:p w14:paraId="5C371B67" w14:textId="77777777" w:rsidR="00713471" w:rsidRDefault="00713471" w:rsidP="00E260C2">
            <w:r>
              <w:rPr>
                <w:rFonts w:hint="eastAsia"/>
              </w:rPr>
              <w:t>1</w:t>
            </w:r>
            <w:r>
              <w:rPr>
                <w:rFonts w:hint="eastAsia"/>
              </w:rPr>
              <w:t>、点击，则调转到“</w:t>
            </w:r>
            <w:r>
              <w:rPr>
                <w:rFonts w:hint="eastAsia"/>
              </w:rPr>
              <w:t>II-A-02-01</w:t>
            </w:r>
            <w:r>
              <w:rPr>
                <w:rFonts w:hint="eastAsia"/>
              </w:rPr>
              <w:t>”页面；</w:t>
            </w:r>
          </w:p>
          <w:p w14:paraId="492328E4" w14:textId="77777777" w:rsidR="00713471" w:rsidRDefault="00713471" w:rsidP="00E260C2">
            <w:pPr>
              <w:pStyle w:val="af0"/>
              <w:numPr>
                <w:ilvl w:val="0"/>
                <w:numId w:val="52"/>
              </w:numPr>
              <w:ind w:firstLineChars="0"/>
            </w:pPr>
            <w:r>
              <w:rPr>
                <w:rFonts w:hint="eastAsia"/>
              </w:rPr>
              <w:t>若乘客选择线下付现，则跳转到“</w:t>
            </w:r>
            <w:r>
              <w:rPr>
                <w:rFonts w:hint="eastAsia"/>
              </w:rPr>
              <w:t>II-A-02-01(01)</w:t>
            </w:r>
            <w:r>
              <w:rPr>
                <w:rFonts w:hint="eastAsia"/>
              </w:rPr>
              <w:t>”页面；</w:t>
            </w:r>
          </w:p>
          <w:p w14:paraId="64E490F0" w14:textId="77777777" w:rsidR="00713471" w:rsidRDefault="00713471" w:rsidP="00E260C2">
            <w:pPr>
              <w:pStyle w:val="af0"/>
              <w:numPr>
                <w:ilvl w:val="0"/>
                <w:numId w:val="52"/>
              </w:numPr>
              <w:ind w:firstLineChars="0"/>
            </w:pPr>
            <w:r>
              <w:rPr>
                <w:rFonts w:hint="eastAsia"/>
              </w:rPr>
              <w:t>若乘客选择线上支付，则跳转到“</w:t>
            </w:r>
            <w:r>
              <w:rPr>
                <w:rFonts w:hint="eastAsia"/>
              </w:rPr>
              <w:t>II-A-02-01(03)</w:t>
            </w:r>
            <w:r>
              <w:rPr>
                <w:rFonts w:hint="eastAsia"/>
              </w:rPr>
              <w:t>”页面；</w:t>
            </w:r>
          </w:p>
        </w:tc>
        <w:tc>
          <w:tcPr>
            <w:tcW w:w="2491" w:type="dxa"/>
          </w:tcPr>
          <w:p w14:paraId="2F99266C" w14:textId="77777777" w:rsidR="00713471" w:rsidRDefault="00713471" w:rsidP="00E260C2"/>
        </w:tc>
      </w:tr>
      <w:tr w:rsidR="00713471" w14:paraId="1715FD0E" w14:textId="77777777" w:rsidTr="00E260C2">
        <w:tc>
          <w:tcPr>
            <w:tcW w:w="1526" w:type="dxa"/>
            <w:vMerge/>
          </w:tcPr>
          <w:p w14:paraId="0D786E80" w14:textId="77777777" w:rsidR="00713471" w:rsidRDefault="00713471" w:rsidP="00E260C2"/>
        </w:tc>
        <w:tc>
          <w:tcPr>
            <w:tcW w:w="1417" w:type="dxa"/>
          </w:tcPr>
          <w:p w14:paraId="6033E756" w14:textId="77777777" w:rsidR="00713471" w:rsidRDefault="00713471" w:rsidP="00E260C2">
            <w:r>
              <w:rPr>
                <w:rFonts w:hint="eastAsia"/>
              </w:rPr>
              <w:t>其它元素</w:t>
            </w:r>
          </w:p>
        </w:tc>
        <w:tc>
          <w:tcPr>
            <w:tcW w:w="4528" w:type="dxa"/>
          </w:tcPr>
          <w:p w14:paraId="423EA8FB" w14:textId="77777777" w:rsidR="00713471" w:rsidRDefault="00713471" w:rsidP="00E260C2">
            <w:r>
              <w:rPr>
                <w:rFonts w:hint="eastAsia"/>
              </w:rPr>
              <w:t>1</w:t>
            </w:r>
            <w:r>
              <w:rPr>
                <w:rFonts w:hint="eastAsia"/>
              </w:rPr>
              <w:t>、同【</w:t>
            </w:r>
            <w:r>
              <w:rPr>
                <w:rFonts w:hint="eastAsia"/>
              </w:rPr>
              <w:t xml:space="preserve">II-A-02(01) </w:t>
            </w:r>
            <w:r>
              <w:rPr>
                <w:rFonts w:hint="eastAsia"/>
              </w:rPr>
              <w:t>等待出发】。</w:t>
            </w:r>
          </w:p>
        </w:tc>
        <w:tc>
          <w:tcPr>
            <w:tcW w:w="2491" w:type="dxa"/>
          </w:tcPr>
          <w:p w14:paraId="78E57DBF" w14:textId="77777777" w:rsidR="00713471" w:rsidRDefault="00713471" w:rsidP="00E260C2"/>
        </w:tc>
      </w:tr>
    </w:tbl>
    <w:p w14:paraId="4199AE85" w14:textId="77777777" w:rsidR="00713471" w:rsidRDefault="00713471" w:rsidP="00713471"/>
    <w:p w14:paraId="3FC8F324" w14:textId="77777777" w:rsidR="00713471" w:rsidRDefault="00713471" w:rsidP="00713471">
      <w:r>
        <w:rPr>
          <w:rFonts w:hint="eastAsia"/>
        </w:rPr>
        <w:t>【</w:t>
      </w:r>
      <w:r>
        <w:rPr>
          <w:rFonts w:hint="eastAsia"/>
        </w:rPr>
        <w:t>II-A-02(04)</w:t>
      </w:r>
      <w:r>
        <w:rPr>
          <w:rFonts w:hint="eastAsia"/>
        </w:rPr>
        <w:t>报警弹框】</w:t>
      </w:r>
    </w:p>
    <w:tbl>
      <w:tblPr>
        <w:tblStyle w:val="af1"/>
        <w:tblW w:w="0" w:type="auto"/>
        <w:tblLook w:val="04A0" w:firstRow="1" w:lastRow="0" w:firstColumn="1" w:lastColumn="0" w:noHBand="0" w:noVBand="1"/>
      </w:tblPr>
      <w:tblGrid>
        <w:gridCol w:w="1526"/>
        <w:gridCol w:w="1417"/>
        <w:gridCol w:w="4528"/>
        <w:gridCol w:w="2491"/>
      </w:tblGrid>
      <w:tr w:rsidR="00713471" w:rsidRPr="008E4B54" w14:paraId="598C34CA" w14:textId="77777777" w:rsidTr="00E260C2">
        <w:tc>
          <w:tcPr>
            <w:tcW w:w="1526" w:type="dxa"/>
            <w:shd w:val="clear" w:color="auto" w:fill="BFBFBF" w:themeFill="background1" w:themeFillShade="BF"/>
          </w:tcPr>
          <w:p w14:paraId="1B248937" w14:textId="77777777" w:rsidR="00713471" w:rsidRPr="008E4B54" w:rsidRDefault="00713471" w:rsidP="00E260C2">
            <w:pPr>
              <w:jc w:val="center"/>
              <w:rPr>
                <w:b/>
              </w:rPr>
            </w:pPr>
            <w:r w:rsidRPr="008E4B54">
              <w:rPr>
                <w:rFonts w:hint="eastAsia"/>
                <w:b/>
              </w:rPr>
              <w:t>页面</w:t>
            </w:r>
            <w:r w:rsidRPr="008E4B54">
              <w:rPr>
                <w:rFonts w:hint="eastAsia"/>
                <w:b/>
              </w:rPr>
              <w:t>/</w:t>
            </w:r>
            <w:r w:rsidRPr="008E4B54">
              <w:rPr>
                <w:rFonts w:hint="eastAsia"/>
                <w:b/>
              </w:rPr>
              <w:t>界面</w:t>
            </w:r>
          </w:p>
        </w:tc>
        <w:tc>
          <w:tcPr>
            <w:tcW w:w="1417" w:type="dxa"/>
            <w:shd w:val="clear" w:color="auto" w:fill="BFBFBF" w:themeFill="background1" w:themeFillShade="BF"/>
          </w:tcPr>
          <w:p w14:paraId="63B0D45A" w14:textId="77777777" w:rsidR="00713471" w:rsidRPr="008E4B54" w:rsidRDefault="00713471" w:rsidP="00E260C2">
            <w:pPr>
              <w:jc w:val="center"/>
              <w:rPr>
                <w:b/>
              </w:rPr>
            </w:pPr>
            <w:r w:rsidRPr="008E4B54">
              <w:rPr>
                <w:rFonts w:hint="eastAsia"/>
                <w:b/>
              </w:rPr>
              <w:t>元素名称</w:t>
            </w:r>
          </w:p>
        </w:tc>
        <w:tc>
          <w:tcPr>
            <w:tcW w:w="4528" w:type="dxa"/>
            <w:shd w:val="clear" w:color="auto" w:fill="BFBFBF" w:themeFill="background1" w:themeFillShade="BF"/>
          </w:tcPr>
          <w:p w14:paraId="11CF6494" w14:textId="77777777" w:rsidR="00713471" w:rsidRPr="008E4B54" w:rsidRDefault="00713471" w:rsidP="00E260C2">
            <w:pPr>
              <w:jc w:val="center"/>
              <w:rPr>
                <w:b/>
              </w:rPr>
            </w:pPr>
            <w:r w:rsidRPr="008E4B54">
              <w:rPr>
                <w:rFonts w:hint="eastAsia"/>
                <w:b/>
              </w:rPr>
              <w:t>描述</w:t>
            </w:r>
          </w:p>
        </w:tc>
        <w:tc>
          <w:tcPr>
            <w:tcW w:w="2491" w:type="dxa"/>
            <w:shd w:val="clear" w:color="auto" w:fill="BFBFBF" w:themeFill="background1" w:themeFillShade="BF"/>
          </w:tcPr>
          <w:p w14:paraId="5C523A1C" w14:textId="77777777" w:rsidR="00713471" w:rsidRPr="008E4B54" w:rsidRDefault="00713471" w:rsidP="00E260C2">
            <w:pPr>
              <w:jc w:val="center"/>
              <w:rPr>
                <w:b/>
              </w:rPr>
            </w:pPr>
            <w:r w:rsidRPr="008E4B54">
              <w:rPr>
                <w:rFonts w:hint="eastAsia"/>
                <w:b/>
              </w:rPr>
              <w:t>异常处理</w:t>
            </w:r>
          </w:p>
        </w:tc>
      </w:tr>
      <w:tr w:rsidR="00713471" w:rsidRPr="008E4B54" w14:paraId="18BC10DA" w14:textId="77777777" w:rsidTr="00E260C2">
        <w:tc>
          <w:tcPr>
            <w:tcW w:w="1526" w:type="dxa"/>
            <w:vMerge w:val="restart"/>
          </w:tcPr>
          <w:p w14:paraId="72D20372" w14:textId="77777777" w:rsidR="00713471" w:rsidRPr="008E4B54" w:rsidRDefault="00713471" w:rsidP="00E260C2">
            <w:r w:rsidRPr="008E4B54">
              <w:rPr>
                <w:rFonts w:hint="eastAsia"/>
              </w:rPr>
              <w:t>II-A-02(04)</w:t>
            </w:r>
          </w:p>
          <w:p w14:paraId="7DDB12FD" w14:textId="77777777" w:rsidR="00713471" w:rsidRPr="008E4B54" w:rsidRDefault="00713471" w:rsidP="00E260C2">
            <w:r w:rsidRPr="008E4B54">
              <w:rPr>
                <w:rFonts w:hint="eastAsia"/>
              </w:rPr>
              <w:t>报警弹框</w:t>
            </w:r>
          </w:p>
        </w:tc>
        <w:tc>
          <w:tcPr>
            <w:tcW w:w="1417" w:type="dxa"/>
          </w:tcPr>
          <w:p w14:paraId="58746760" w14:textId="77777777" w:rsidR="00713471" w:rsidRPr="008E4B54" w:rsidRDefault="00713471" w:rsidP="00E260C2">
            <w:r w:rsidRPr="008E4B54">
              <w:rPr>
                <w:rFonts w:hint="eastAsia"/>
              </w:rPr>
              <w:t>提示文案</w:t>
            </w:r>
          </w:p>
        </w:tc>
        <w:tc>
          <w:tcPr>
            <w:tcW w:w="4528" w:type="dxa"/>
          </w:tcPr>
          <w:p w14:paraId="04AEA445" w14:textId="77777777" w:rsidR="00713471" w:rsidRPr="008E4B54" w:rsidRDefault="00713471" w:rsidP="00E260C2">
            <w:r w:rsidRPr="008E4B54">
              <w:rPr>
                <w:rFonts w:hint="eastAsia"/>
              </w:rPr>
              <w:t>1</w:t>
            </w:r>
            <w:r w:rsidRPr="008E4B54">
              <w:rPr>
                <w:rFonts w:hint="eastAsia"/>
              </w:rPr>
              <w:t>、提示文案“确定报警？您的位置及乘客信息将会发送给平台”</w:t>
            </w:r>
          </w:p>
          <w:p w14:paraId="3AE0AF1A" w14:textId="77777777" w:rsidR="00713471" w:rsidRPr="008E4B54" w:rsidRDefault="00713471" w:rsidP="00E260C2">
            <w:r w:rsidRPr="008E4B54">
              <w:rPr>
                <w:rFonts w:hint="eastAsia"/>
              </w:rPr>
              <w:t>2</w:t>
            </w:r>
            <w:r w:rsidRPr="008E4B54">
              <w:rPr>
                <w:rFonts w:hint="eastAsia"/>
              </w:rPr>
              <w:t>、具体样式参见原型。</w:t>
            </w:r>
          </w:p>
        </w:tc>
        <w:tc>
          <w:tcPr>
            <w:tcW w:w="2491" w:type="dxa"/>
          </w:tcPr>
          <w:p w14:paraId="58AA4F96" w14:textId="77777777" w:rsidR="00713471" w:rsidRPr="008E4B54" w:rsidRDefault="00713471" w:rsidP="00E260C2"/>
        </w:tc>
      </w:tr>
      <w:tr w:rsidR="00713471" w:rsidRPr="008E4B54" w14:paraId="57C4D41C" w14:textId="77777777" w:rsidTr="00E260C2">
        <w:tc>
          <w:tcPr>
            <w:tcW w:w="1526" w:type="dxa"/>
            <w:vMerge/>
          </w:tcPr>
          <w:p w14:paraId="01DF2921" w14:textId="77777777" w:rsidR="00713471" w:rsidRPr="008E4B54" w:rsidRDefault="00713471" w:rsidP="00E260C2"/>
        </w:tc>
        <w:tc>
          <w:tcPr>
            <w:tcW w:w="1417" w:type="dxa"/>
          </w:tcPr>
          <w:p w14:paraId="693997B9" w14:textId="77777777" w:rsidR="00713471" w:rsidRPr="008E4B54" w:rsidRDefault="00713471" w:rsidP="00E260C2">
            <w:r w:rsidRPr="008E4B54">
              <w:rPr>
                <w:rFonts w:hint="eastAsia"/>
              </w:rPr>
              <w:t>取消</w:t>
            </w:r>
            <w:r w:rsidRPr="008E4B54">
              <w:rPr>
                <w:rFonts w:hint="eastAsia"/>
              </w:rPr>
              <w:t>-</w:t>
            </w:r>
            <w:r w:rsidRPr="008E4B54">
              <w:rPr>
                <w:rFonts w:hint="eastAsia"/>
              </w:rPr>
              <w:t>按钮</w:t>
            </w:r>
          </w:p>
        </w:tc>
        <w:tc>
          <w:tcPr>
            <w:tcW w:w="4528" w:type="dxa"/>
          </w:tcPr>
          <w:p w14:paraId="617E9203" w14:textId="77777777" w:rsidR="00713471" w:rsidRPr="008E4B54" w:rsidRDefault="00713471" w:rsidP="00E260C2">
            <w:r w:rsidRPr="008E4B54">
              <w:rPr>
                <w:rFonts w:hint="eastAsia"/>
              </w:rPr>
              <w:t>1</w:t>
            </w:r>
            <w:r w:rsidRPr="008E4B54">
              <w:rPr>
                <w:rFonts w:hint="eastAsia"/>
              </w:rPr>
              <w:t>、点击【取消】，关闭当前弹窗，黑色遮罩隐藏；</w:t>
            </w:r>
          </w:p>
        </w:tc>
        <w:tc>
          <w:tcPr>
            <w:tcW w:w="2491" w:type="dxa"/>
          </w:tcPr>
          <w:p w14:paraId="4FB46CF5" w14:textId="77777777" w:rsidR="00713471" w:rsidRPr="008E4B54" w:rsidRDefault="00713471" w:rsidP="00E260C2"/>
        </w:tc>
      </w:tr>
      <w:tr w:rsidR="00713471" w:rsidRPr="008E4B54" w14:paraId="40AEA0F6" w14:textId="77777777" w:rsidTr="00E260C2">
        <w:tc>
          <w:tcPr>
            <w:tcW w:w="1526" w:type="dxa"/>
            <w:vMerge/>
          </w:tcPr>
          <w:p w14:paraId="350A1F99" w14:textId="77777777" w:rsidR="00713471" w:rsidRPr="008E4B54" w:rsidRDefault="00713471" w:rsidP="00E260C2"/>
        </w:tc>
        <w:tc>
          <w:tcPr>
            <w:tcW w:w="1417" w:type="dxa"/>
          </w:tcPr>
          <w:p w14:paraId="606AF9DC" w14:textId="77777777" w:rsidR="00713471" w:rsidRPr="008E4B54" w:rsidRDefault="00713471" w:rsidP="00E260C2">
            <w:r w:rsidRPr="008E4B54">
              <w:rPr>
                <w:rFonts w:hint="eastAsia"/>
              </w:rPr>
              <w:t>确定</w:t>
            </w:r>
            <w:r w:rsidRPr="008E4B54">
              <w:rPr>
                <w:rFonts w:hint="eastAsia"/>
              </w:rPr>
              <w:t>-</w:t>
            </w:r>
            <w:r w:rsidRPr="008E4B54">
              <w:rPr>
                <w:rFonts w:hint="eastAsia"/>
              </w:rPr>
              <w:t>按钮</w:t>
            </w:r>
          </w:p>
        </w:tc>
        <w:tc>
          <w:tcPr>
            <w:tcW w:w="4528" w:type="dxa"/>
          </w:tcPr>
          <w:p w14:paraId="03005F7E" w14:textId="77777777" w:rsidR="00713471" w:rsidRPr="008E4B54" w:rsidRDefault="00713471" w:rsidP="00E260C2">
            <w:r w:rsidRPr="008E4B54">
              <w:rPr>
                <w:rFonts w:hint="eastAsia"/>
              </w:rPr>
              <w:t>1</w:t>
            </w:r>
            <w:r w:rsidRPr="008E4B54">
              <w:rPr>
                <w:rFonts w:hint="eastAsia"/>
              </w:rPr>
              <w:t>、点击【确定】，则提交报警信息，含司机当前位置、乘客信息；</w:t>
            </w:r>
          </w:p>
          <w:p w14:paraId="405C0DD6" w14:textId="77777777" w:rsidR="00713471" w:rsidRPr="008E4B54" w:rsidRDefault="00713471" w:rsidP="00E260C2">
            <w:r w:rsidRPr="008E4B54">
              <w:rPr>
                <w:rFonts w:hint="eastAsia"/>
              </w:rPr>
              <w:t>2</w:t>
            </w:r>
            <w:r w:rsidRPr="008E4B54">
              <w:rPr>
                <w:rFonts w:hint="eastAsia"/>
              </w:rPr>
              <w:t>、提交成功，则浮框提示“已提交”；</w:t>
            </w:r>
          </w:p>
          <w:p w14:paraId="268B92E7" w14:textId="77777777" w:rsidR="00713471" w:rsidRPr="008E4B54" w:rsidRDefault="00713471" w:rsidP="00E260C2">
            <w:r w:rsidRPr="008E4B54">
              <w:rPr>
                <w:rFonts w:hint="eastAsia"/>
              </w:rPr>
              <w:t>3</w:t>
            </w:r>
            <w:r w:rsidRPr="008E4B54">
              <w:rPr>
                <w:rFonts w:hint="eastAsia"/>
              </w:rPr>
              <w:t>、提交失败，则浮框提示“提交失败”。</w:t>
            </w:r>
          </w:p>
        </w:tc>
        <w:tc>
          <w:tcPr>
            <w:tcW w:w="2491" w:type="dxa"/>
          </w:tcPr>
          <w:p w14:paraId="538F6F53" w14:textId="77777777" w:rsidR="00713471" w:rsidRPr="008E4B54" w:rsidRDefault="00713471" w:rsidP="00E260C2"/>
        </w:tc>
      </w:tr>
    </w:tbl>
    <w:p w14:paraId="0661E718" w14:textId="77777777" w:rsidR="00713471" w:rsidRPr="0063624E" w:rsidRDefault="00713471" w:rsidP="00713471">
      <w:pPr>
        <w:rPr>
          <w:b/>
        </w:rPr>
      </w:pPr>
    </w:p>
    <w:p w14:paraId="74EB4281" w14:textId="77777777" w:rsidR="00713471" w:rsidRDefault="00713471" w:rsidP="00713471">
      <w:r>
        <w:rPr>
          <w:rFonts w:hint="eastAsia"/>
        </w:rPr>
        <w:t>【</w:t>
      </w:r>
      <w:r>
        <w:rPr>
          <w:rFonts w:hint="eastAsia"/>
        </w:rPr>
        <w:t>II-A-02(06)</w:t>
      </w:r>
      <w:r>
        <w:rPr>
          <w:rFonts w:hint="eastAsia"/>
        </w:rPr>
        <w:t>导航偏好】</w:t>
      </w:r>
    </w:p>
    <w:tbl>
      <w:tblPr>
        <w:tblStyle w:val="af1"/>
        <w:tblW w:w="0" w:type="auto"/>
        <w:tblLook w:val="04A0" w:firstRow="1" w:lastRow="0" w:firstColumn="1" w:lastColumn="0" w:noHBand="0" w:noVBand="1"/>
      </w:tblPr>
      <w:tblGrid>
        <w:gridCol w:w="1526"/>
        <w:gridCol w:w="1417"/>
        <w:gridCol w:w="4528"/>
        <w:gridCol w:w="2491"/>
      </w:tblGrid>
      <w:tr w:rsidR="00713471" w14:paraId="4768748A" w14:textId="77777777" w:rsidTr="00E260C2">
        <w:tc>
          <w:tcPr>
            <w:tcW w:w="1526" w:type="dxa"/>
            <w:shd w:val="clear" w:color="auto" w:fill="BFBFBF" w:themeFill="background1" w:themeFillShade="BF"/>
          </w:tcPr>
          <w:p w14:paraId="00635750"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14:paraId="7E1942B1" w14:textId="77777777" w:rsidR="00713471" w:rsidRPr="007F7CC3" w:rsidRDefault="00713471" w:rsidP="00E260C2">
            <w:pPr>
              <w:jc w:val="center"/>
              <w:rPr>
                <w:b/>
              </w:rPr>
            </w:pPr>
            <w:r w:rsidRPr="007F7CC3">
              <w:rPr>
                <w:rFonts w:hint="eastAsia"/>
                <w:b/>
              </w:rPr>
              <w:t>元素名称</w:t>
            </w:r>
          </w:p>
        </w:tc>
        <w:tc>
          <w:tcPr>
            <w:tcW w:w="4528" w:type="dxa"/>
            <w:shd w:val="clear" w:color="auto" w:fill="BFBFBF" w:themeFill="background1" w:themeFillShade="BF"/>
          </w:tcPr>
          <w:p w14:paraId="2A208E11"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3DF6FD84" w14:textId="77777777" w:rsidR="00713471" w:rsidRPr="007F7CC3" w:rsidRDefault="00713471" w:rsidP="00E260C2">
            <w:pPr>
              <w:jc w:val="center"/>
              <w:rPr>
                <w:b/>
              </w:rPr>
            </w:pPr>
            <w:r w:rsidRPr="007F7CC3">
              <w:rPr>
                <w:rFonts w:hint="eastAsia"/>
                <w:b/>
              </w:rPr>
              <w:t>异常处理</w:t>
            </w:r>
          </w:p>
        </w:tc>
      </w:tr>
      <w:tr w:rsidR="00713471" w14:paraId="2167E7E1" w14:textId="77777777" w:rsidTr="00E260C2">
        <w:tc>
          <w:tcPr>
            <w:tcW w:w="1526" w:type="dxa"/>
          </w:tcPr>
          <w:p w14:paraId="0D4BA5D5" w14:textId="77777777" w:rsidR="00713471" w:rsidRDefault="00713471" w:rsidP="00E260C2">
            <w:r>
              <w:rPr>
                <w:rFonts w:hint="eastAsia"/>
              </w:rPr>
              <w:t>II-A-02(06)</w:t>
            </w:r>
            <w:r>
              <w:rPr>
                <w:rFonts w:hint="eastAsia"/>
              </w:rPr>
              <w:t>导航偏好</w:t>
            </w:r>
          </w:p>
        </w:tc>
        <w:tc>
          <w:tcPr>
            <w:tcW w:w="1417" w:type="dxa"/>
          </w:tcPr>
          <w:p w14:paraId="2A258BBC" w14:textId="77777777" w:rsidR="00713471" w:rsidRDefault="00713471" w:rsidP="00E260C2">
            <w:pPr>
              <w:jc w:val="center"/>
            </w:pPr>
            <w:r>
              <w:rPr>
                <w:rFonts w:hint="eastAsia"/>
              </w:rPr>
              <w:t>说明</w:t>
            </w:r>
          </w:p>
        </w:tc>
        <w:tc>
          <w:tcPr>
            <w:tcW w:w="4528" w:type="dxa"/>
          </w:tcPr>
          <w:p w14:paraId="7D6E7D57" w14:textId="77777777" w:rsidR="00713471" w:rsidRDefault="00713471" w:rsidP="00E260C2">
            <w:r>
              <w:rPr>
                <w:rFonts w:hint="eastAsia"/>
              </w:rPr>
              <w:t>和一期网约车相同，具体规则可参见一期</w:t>
            </w:r>
            <w:r>
              <w:rPr>
                <w:rFonts w:hint="eastAsia"/>
              </w:rPr>
              <w:t>PRD</w:t>
            </w:r>
            <w:r>
              <w:rPr>
                <w:rFonts w:hint="eastAsia"/>
              </w:rPr>
              <w:t>。</w:t>
            </w:r>
          </w:p>
        </w:tc>
        <w:tc>
          <w:tcPr>
            <w:tcW w:w="2491" w:type="dxa"/>
          </w:tcPr>
          <w:p w14:paraId="12CB6ED7" w14:textId="77777777" w:rsidR="00713471" w:rsidRDefault="00713471" w:rsidP="00E260C2"/>
        </w:tc>
      </w:tr>
    </w:tbl>
    <w:p w14:paraId="2A3757F0" w14:textId="77777777" w:rsidR="00713471" w:rsidRDefault="00713471" w:rsidP="00713471"/>
    <w:p w14:paraId="28356AAE" w14:textId="77777777" w:rsidR="00713471" w:rsidRDefault="00713471" w:rsidP="00713471">
      <w:r>
        <w:rPr>
          <w:rFonts w:hint="eastAsia"/>
        </w:rPr>
        <w:t>【</w:t>
      </w:r>
      <w:r>
        <w:rPr>
          <w:rFonts w:hint="eastAsia"/>
        </w:rPr>
        <w:t>II-A-02(08)</w:t>
      </w:r>
      <w:r>
        <w:rPr>
          <w:rFonts w:hint="eastAsia"/>
        </w:rPr>
        <w:t>导航页面】</w:t>
      </w:r>
    </w:p>
    <w:tbl>
      <w:tblPr>
        <w:tblStyle w:val="af1"/>
        <w:tblW w:w="0" w:type="auto"/>
        <w:tblLook w:val="04A0" w:firstRow="1" w:lastRow="0" w:firstColumn="1" w:lastColumn="0" w:noHBand="0" w:noVBand="1"/>
      </w:tblPr>
      <w:tblGrid>
        <w:gridCol w:w="1384"/>
        <w:gridCol w:w="1418"/>
        <w:gridCol w:w="4669"/>
        <w:gridCol w:w="2491"/>
      </w:tblGrid>
      <w:tr w:rsidR="00713471" w14:paraId="6EB7673E" w14:textId="77777777" w:rsidTr="00E260C2">
        <w:tc>
          <w:tcPr>
            <w:tcW w:w="1384" w:type="dxa"/>
            <w:shd w:val="clear" w:color="auto" w:fill="BFBFBF" w:themeFill="background1" w:themeFillShade="BF"/>
          </w:tcPr>
          <w:p w14:paraId="244A5C8B"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8" w:type="dxa"/>
            <w:shd w:val="clear" w:color="auto" w:fill="BFBFBF" w:themeFill="background1" w:themeFillShade="BF"/>
          </w:tcPr>
          <w:p w14:paraId="53CD1756" w14:textId="77777777" w:rsidR="00713471" w:rsidRPr="007F7CC3" w:rsidRDefault="00713471" w:rsidP="00E260C2">
            <w:pPr>
              <w:jc w:val="center"/>
              <w:rPr>
                <w:b/>
              </w:rPr>
            </w:pPr>
            <w:r w:rsidRPr="007F7CC3">
              <w:rPr>
                <w:rFonts w:hint="eastAsia"/>
                <w:b/>
              </w:rPr>
              <w:t>元素名称</w:t>
            </w:r>
          </w:p>
        </w:tc>
        <w:tc>
          <w:tcPr>
            <w:tcW w:w="4669" w:type="dxa"/>
            <w:shd w:val="clear" w:color="auto" w:fill="BFBFBF" w:themeFill="background1" w:themeFillShade="BF"/>
          </w:tcPr>
          <w:p w14:paraId="7E052C15"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27792CC6" w14:textId="77777777" w:rsidR="00713471" w:rsidRPr="007F7CC3" w:rsidRDefault="00713471" w:rsidP="00E260C2">
            <w:pPr>
              <w:jc w:val="center"/>
              <w:rPr>
                <w:b/>
              </w:rPr>
            </w:pPr>
            <w:r w:rsidRPr="007F7CC3">
              <w:rPr>
                <w:rFonts w:hint="eastAsia"/>
                <w:b/>
              </w:rPr>
              <w:t>异常处理</w:t>
            </w:r>
          </w:p>
        </w:tc>
      </w:tr>
      <w:tr w:rsidR="00713471" w14:paraId="2665C176" w14:textId="77777777" w:rsidTr="00E260C2">
        <w:tc>
          <w:tcPr>
            <w:tcW w:w="1384" w:type="dxa"/>
            <w:vMerge w:val="restart"/>
          </w:tcPr>
          <w:p w14:paraId="0D00A206" w14:textId="77777777" w:rsidR="00713471" w:rsidRDefault="00713471" w:rsidP="00E260C2">
            <w:r>
              <w:rPr>
                <w:rFonts w:hint="eastAsia"/>
              </w:rPr>
              <w:t>II-A-02(08)</w:t>
            </w:r>
          </w:p>
          <w:p w14:paraId="6C547441" w14:textId="77777777" w:rsidR="00713471" w:rsidRDefault="00713471" w:rsidP="00E260C2">
            <w:r>
              <w:rPr>
                <w:rFonts w:hint="eastAsia"/>
              </w:rPr>
              <w:t>导航页面</w:t>
            </w:r>
          </w:p>
        </w:tc>
        <w:tc>
          <w:tcPr>
            <w:tcW w:w="1418" w:type="dxa"/>
          </w:tcPr>
          <w:p w14:paraId="7EFCC4AA" w14:textId="77777777" w:rsidR="00713471" w:rsidRDefault="00713471" w:rsidP="00E260C2">
            <w:r>
              <w:rPr>
                <w:rFonts w:hint="eastAsia"/>
              </w:rPr>
              <w:t>标题状态栏</w:t>
            </w:r>
          </w:p>
        </w:tc>
        <w:tc>
          <w:tcPr>
            <w:tcW w:w="4669" w:type="dxa"/>
          </w:tcPr>
          <w:p w14:paraId="4211B30E" w14:textId="77777777" w:rsidR="00713471" w:rsidRDefault="00713471" w:rsidP="00E260C2">
            <w:r>
              <w:rPr>
                <w:rFonts w:hint="eastAsia"/>
              </w:rPr>
              <w:t>1</w:t>
            </w:r>
            <w:r>
              <w:rPr>
                <w:rFonts w:hint="eastAsia"/>
              </w:rPr>
              <w:t>、显示当前订单状态；</w:t>
            </w:r>
          </w:p>
        </w:tc>
        <w:tc>
          <w:tcPr>
            <w:tcW w:w="2491" w:type="dxa"/>
          </w:tcPr>
          <w:p w14:paraId="3C0EFF52" w14:textId="77777777" w:rsidR="00713471" w:rsidRDefault="00713471" w:rsidP="00E260C2"/>
        </w:tc>
      </w:tr>
      <w:tr w:rsidR="00713471" w14:paraId="6E39330D" w14:textId="77777777" w:rsidTr="00E260C2">
        <w:tc>
          <w:tcPr>
            <w:tcW w:w="1384" w:type="dxa"/>
            <w:vMerge/>
          </w:tcPr>
          <w:p w14:paraId="28BB8916" w14:textId="77777777" w:rsidR="00713471" w:rsidRDefault="00713471" w:rsidP="00E260C2"/>
        </w:tc>
        <w:tc>
          <w:tcPr>
            <w:tcW w:w="1418" w:type="dxa"/>
          </w:tcPr>
          <w:p w14:paraId="3D86D3D4" w14:textId="77777777" w:rsidR="00713471" w:rsidRDefault="00713471" w:rsidP="00E260C2">
            <w:r>
              <w:rPr>
                <w:rFonts w:hint="eastAsia"/>
              </w:rPr>
              <w:t>更多菜单</w:t>
            </w:r>
          </w:p>
        </w:tc>
        <w:tc>
          <w:tcPr>
            <w:tcW w:w="4669" w:type="dxa"/>
          </w:tcPr>
          <w:p w14:paraId="787946C0" w14:textId="77777777" w:rsidR="00713471" w:rsidRDefault="00713471" w:rsidP="00E260C2">
            <w:r>
              <w:rPr>
                <w:rFonts w:hint="eastAsia"/>
              </w:rPr>
              <w:t>1</w:t>
            </w:r>
            <w:r>
              <w:rPr>
                <w:rFonts w:hint="eastAsia"/>
              </w:rPr>
              <w:t>、“已经出发”的订单，下拉菜单项显示：联系客服、一键报警；</w:t>
            </w:r>
          </w:p>
          <w:p w14:paraId="5F9C32AD" w14:textId="77777777" w:rsidR="00713471" w:rsidRDefault="00713471" w:rsidP="00E260C2">
            <w:r>
              <w:rPr>
                <w:rFonts w:hint="eastAsia"/>
              </w:rPr>
              <w:t>2</w:t>
            </w:r>
            <w:r>
              <w:rPr>
                <w:rFonts w:hint="eastAsia"/>
              </w:rPr>
              <w:t>、“行程中”的订单，下拉菜单项显示联系客服、一键报警；</w:t>
            </w:r>
          </w:p>
        </w:tc>
        <w:tc>
          <w:tcPr>
            <w:tcW w:w="2491" w:type="dxa"/>
          </w:tcPr>
          <w:p w14:paraId="06510BAA" w14:textId="77777777" w:rsidR="00713471" w:rsidRDefault="00713471" w:rsidP="00E260C2"/>
        </w:tc>
      </w:tr>
      <w:tr w:rsidR="00713471" w14:paraId="75863F87" w14:textId="77777777" w:rsidTr="00E260C2">
        <w:tc>
          <w:tcPr>
            <w:tcW w:w="1384" w:type="dxa"/>
            <w:vMerge/>
          </w:tcPr>
          <w:p w14:paraId="23685FB4" w14:textId="77777777" w:rsidR="00713471" w:rsidRDefault="00713471" w:rsidP="00E260C2"/>
        </w:tc>
        <w:tc>
          <w:tcPr>
            <w:tcW w:w="1418" w:type="dxa"/>
          </w:tcPr>
          <w:p w14:paraId="762C381B" w14:textId="77777777" w:rsidR="00713471" w:rsidRDefault="00713471" w:rsidP="00E260C2">
            <w:r>
              <w:rPr>
                <w:rFonts w:hint="eastAsia"/>
              </w:rPr>
              <w:t>导航的地址</w:t>
            </w:r>
          </w:p>
        </w:tc>
        <w:tc>
          <w:tcPr>
            <w:tcW w:w="4669" w:type="dxa"/>
          </w:tcPr>
          <w:p w14:paraId="19715B19" w14:textId="77777777" w:rsidR="00713471" w:rsidRDefault="00713471" w:rsidP="00E260C2">
            <w:r>
              <w:rPr>
                <w:rFonts w:hint="eastAsia"/>
              </w:rPr>
              <w:t>1</w:t>
            </w:r>
            <w:r>
              <w:rPr>
                <w:rFonts w:hint="eastAsia"/>
              </w:rPr>
              <w:t>、“已经出发”状态的订单，导航地址为：乘客上车地址；</w:t>
            </w:r>
          </w:p>
          <w:p w14:paraId="2CC08827" w14:textId="77777777" w:rsidR="00713471" w:rsidRPr="006B0037" w:rsidRDefault="00713471" w:rsidP="00E260C2">
            <w:r>
              <w:rPr>
                <w:rFonts w:hint="eastAsia"/>
              </w:rPr>
              <w:t>2</w:t>
            </w:r>
            <w:r>
              <w:rPr>
                <w:rFonts w:hint="eastAsia"/>
              </w:rPr>
              <w:t>、“行程中”状态的订单，导航地址为：乘客下车地址；</w:t>
            </w:r>
          </w:p>
        </w:tc>
        <w:tc>
          <w:tcPr>
            <w:tcW w:w="2491" w:type="dxa"/>
          </w:tcPr>
          <w:p w14:paraId="7134113D" w14:textId="77777777" w:rsidR="00713471" w:rsidRPr="006B0037" w:rsidRDefault="00713471" w:rsidP="00E260C2"/>
        </w:tc>
      </w:tr>
      <w:tr w:rsidR="00713471" w14:paraId="738687F0" w14:textId="77777777" w:rsidTr="00E260C2">
        <w:tc>
          <w:tcPr>
            <w:tcW w:w="1384" w:type="dxa"/>
            <w:vMerge/>
          </w:tcPr>
          <w:p w14:paraId="3A400D50" w14:textId="77777777" w:rsidR="00713471" w:rsidRDefault="00713471" w:rsidP="00E260C2"/>
        </w:tc>
        <w:tc>
          <w:tcPr>
            <w:tcW w:w="1418" w:type="dxa"/>
          </w:tcPr>
          <w:p w14:paraId="464B85DC" w14:textId="77777777" w:rsidR="00713471" w:rsidRDefault="00713471" w:rsidP="00E260C2">
            <w:r>
              <w:rPr>
                <w:rFonts w:hint="eastAsia"/>
              </w:rPr>
              <w:t>结束导航</w:t>
            </w:r>
            <w:r>
              <w:rPr>
                <w:rFonts w:hint="eastAsia"/>
              </w:rPr>
              <w:t>-</w:t>
            </w:r>
            <w:r>
              <w:rPr>
                <w:rFonts w:hint="eastAsia"/>
              </w:rPr>
              <w:t>按</w:t>
            </w:r>
            <w:r>
              <w:rPr>
                <w:rFonts w:hint="eastAsia"/>
              </w:rPr>
              <w:lastRenderedPageBreak/>
              <w:t>钮</w:t>
            </w:r>
          </w:p>
        </w:tc>
        <w:tc>
          <w:tcPr>
            <w:tcW w:w="4669" w:type="dxa"/>
          </w:tcPr>
          <w:p w14:paraId="5A5B33EB" w14:textId="77777777" w:rsidR="00713471" w:rsidRDefault="00713471" w:rsidP="00E260C2">
            <w:r>
              <w:rPr>
                <w:rFonts w:hint="eastAsia"/>
              </w:rPr>
              <w:lastRenderedPageBreak/>
              <w:t>1</w:t>
            </w:r>
            <w:r>
              <w:rPr>
                <w:rFonts w:hint="eastAsia"/>
              </w:rPr>
              <w:t>、点击，退出当前的导航页面，返回到上级页面；</w:t>
            </w:r>
          </w:p>
        </w:tc>
        <w:tc>
          <w:tcPr>
            <w:tcW w:w="2491" w:type="dxa"/>
          </w:tcPr>
          <w:p w14:paraId="77E3A6E5" w14:textId="77777777" w:rsidR="00713471" w:rsidRDefault="00713471" w:rsidP="00E260C2"/>
        </w:tc>
      </w:tr>
      <w:tr w:rsidR="00713471" w14:paraId="188EE9BB" w14:textId="77777777" w:rsidTr="00E260C2">
        <w:tc>
          <w:tcPr>
            <w:tcW w:w="1384" w:type="dxa"/>
            <w:vMerge/>
          </w:tcPr>
          <w:p w14:paraId="0B19FFFF" w14:textId="77777777" w:rsidR="00713471" w:rsidRDefault="00713471" w:rsidP="00E260C2"/>
        </w:tc>
        <w:tc>
          <w:tcPr>
            <w:tcW w:w="1418" w:type="dxa"/>
          </w:tcPr>
          <w:p w14:paraId="7F7E8C36" w14:textId="77777777" w:rsidR="00713471" w:rsidRDefault="00713471" w:rsidP="00E260C2">
            <w:r>
              <w:rPr>
                <w:rFonts w:hint="eastAsia"/>
              </w:rPr>
              <w:t>其他元素</w:t>
            </w:r>
          </w:p>
        </w:tc>
        <w:tc>
          <w:tcPr>
            <w:tcW w:w="4669" w:type="dxa"/>
          </w:tcPr>
          <w:p w14:paraId="34D5E4C3" w14:textId="77777777" w:rsidR="00713471" w:rsidRDefault="00713471" w:rsidP="00E260C2">
            <w:r>
              <w:rPr>
                <w:rFonts w:hint="eastAsia"/>
              </w:rPr>
              <w:t>1</w:t>
            </w:r>
            <w:r>
              <w:rPr>
                <w:rFonts w:hint="eastAsia"/>
              </w:rPr>
              <w:t>、页面样式参见原型；</w:t>
            </w:r>
          </w:p>
          <w:p w14:paraId="0CB5CB1C" w14:textId="77777777" w:rsidR="00713471" w:rsidRDefault="00713471" w:rsidP="00E260C2">
            <w:r>
              <w:rPr>
                <w:rFonts w:hint="eastAsia"/>
              </w:rPr>
              <w:t>2</w:t>
            </w:r>
            <w:r>
              <w:rPr>
                <w:rFonts w:hint="eastAsia"/>
              </w:rPr>
              <w:t>、相同元素，其规则同“</w:t>
            </w:r>
            <w:r>
              <w:rPr>
                <w:rFonts w:hint="eastAsia"/>
              </w:rPr>
              <w:t xml:space="preserve">II-A-02(01) </w:t>
            </w:r>
            <w:r>
              <w:rPr>
                <w:rFonts w:hint="eastAsia"/>
              </w:rPr>
              <w:t>等待出发”。</w:t>
            </w:r>
          </w:p>
        </w:tc>
        <w:tc>
          <w:tcPr>
            <w:tcW w:w="2491" w:type="dxa"/>
          </w:tcPr>
          <w:p w14:paraId="353DA27A" w14:textId="77777777" w:rsidR="00713471" w:rsidRDefault="00713471" w:rsidP="00E260C2"/>
        </w:tc>
      </w:tr>
    </w:tbl>
    <w:p w14:paraId="3DA96262" w14:textId="77777777" w:rsidR="00713471" w:rsidRDefault="00713471" w:rsidP="00713471"/>
    <w:p w14:paraId="26300CF7" w14:textId="77777777" w:rsidR="00713471" w:rsidRDefault="00713471" w:rsidP="00713471">
      <w:r>
        <w:rPr>
          <w:rFonts w:hint="eastAsia"/>
        </w:rPr>
        <w:t>【</w:t>
      </w:r>
      <w:r>
        <w:rPr>
          <w:rFonts w:hint="eastAsia"/>
        </w:rPr>
        <w:t>II-A-02-01(01)</w:t>
      </w:r>
      <w:r>
        <w:rPr>
          <w:rFonts w:hint="eastAsia"/>
        </w:rPr>
        <w:t>收款页面】</w:t>
      </w:r>
    </w:p>
    <w:tbl>
      <w:tblPr>
        <w:tblStyle w:val="af1"/>
        <w:tblW w:w="0" w:type="auto"/>
        <w:tblLook w:val="04A0" w:firstRow="1" w:lastRow="0" w:firstColumn="1" w:lastColumn="0" w:noHBand="0" w:noVBand="1"/>
      </w:tblPr>
      <w:tblGrid>
        <w:gridCol w:w="1403"/>
        <w:gridCol w:w="1257"/>
        <w:gridCol w:w="4811"/>
        <w:gridCol w:w="2491"/>
      </w:tblGrid>
      <w:tr w:rsidR="00713471" w:rsidRPr="008E4B54" w14:paraId="01EB58B1" w14:textId="77777777" w:rsidTr="00E260C2">
        <w:tc>
          <w:tcPr>
            <w:tcW w:w="1403" w:type="dxa"/>
            <w:shd w:val="clear" w:color="auto" w:fill="BFBFBF" w:themeFill="background1" w:themeFillShade="BF"/>
          </w:tcPr>
          <w:p w14:paraId="1C6E1E86" w14:textId="77777777" w:rsidR="00713471" w:rsidRPr="008E4B54" w:rsidRDefault="00713471" w:rsidP="00E260C2">
            <w:pPr>
              <w:jc w:val="center"/>
              <w:rPr>
                <w:b/>
              </w:rPr>
            </w:pPr>
            <w:r w:rsidRPr="008E4B54">
              <w:rPr>
                <w:rFonts w:hint="eastAsia"/>
                <w:b/>
              </w:rPr>
              <w:t>页面</w:t>
            </w:r>
            <w:r w:rsidRPr="008E4B54">
              <w:rPr>
                <w:rFonts w:hint="eastAsia"/>
                <w:b/>
              </w:rPr>
              <w:t>/</w:t>
            </w:r>
            <w:r w:rsidRPr="008E4B54">
              <w:rPr>
                <w:rFonts w:hint="eastAsia"/>
                <w:b/>
              </w:rPr>
              <w:t>界面</w:t>
            </w:r>
          </w:p>
        </w:tc>
        <w:tc>
          <w:tcPr>
            <w:tcW w:w="1257" w:type="dxa"/>
            <w:shd w:val="clear" w:color="auto" w:fill="BFBFBF" w:themeFill="background1" w:themeFillShade="BF"/>
          </w:tcPr>
          <w:p w14:paraId="4795B666" w14:textId="77777777" w:rsidR="00713471" w:rsidRPr="008E4B54" w:rsidRDefault="00713471" w:rsidP="00E260C2">
            <w:pPr>
              <w:jc w:val="center"/>
              <w:rPr>
                <w:b/>
              </w:rPr>
            </w:pPr>
            <w:r w:rsidRPr="008E4B54">
              <w:rPr>
                <w:rFonts w:hint="eastAsia"/>
                <w:b/>
              </w:rPr>
              <w:t>元素名称</w:t>
            </w:r>
          </w:p>
        </w:tc>
        <w:tc>
          <w:tcPr>
            <w:tcW w:w="4811" w:type="dxa"/>
            <w:shd w:val="clear" w:color="auto" w:fill="BFBFBF" w:themeFill="background1" w:themeFillShade="BF"/>
          </w:tcPr>
          <w:p w14:paraId="558337FA" w14:textId="77777777" w:rsidR="00713471" w:rsidRPr="008E4B54" w:rsidRDefault="00713471" w:rsidP="00E260C2">
            <w:pPr>
              <w:jc w:val="center"/>
              <w:rPr>
                <w:b/>
              </w:rPr>
            </w:pPr>
            <w:r w:rsidRPr="008E4B54">
              <w:rPr>
                <w:rFonts w:hint="eastAsia"/>
                <w:b/>
              </w:rPr>
              <w:t>描述</w:t>
            </w:r>
          </w:p>
        </w:tc>
        <w:tc>
          <w:tcPr>
            <w:tcW w:w="2491" w:type="dxa"/>
            <w:shd w:val="clear" w:color="auto" w:fill="BFBFBF" w:themeFill="background1" w:themeFillShade="BF"/>
          </w:tcPr>
          <w:p w14:paraId="26075241" w14:textId="77777777" w:rsidR="00713471" w:rsidRPr="008E4B54" w:rsidRDefault="00713471" w:rsidP="00E260C2">
            <w:pPr>
              <w:jc w:val="center"/>
              <w:rPr>
                <w:b/>
              </w:rPr>
            </w:pPr>
            <w:r w:rsidRPr="008E4B54">
              <w:rPr>
                <w:rFonts w:hint="eastAsia"/>
                <w:b/>
              </w:rPr>
              <w:t>异常处理</w:t>
            </w:r>
          </w:p>
        </w:tc>
      </w:tr>
      <w:tr w:rsidR="00713471" w:rsidRPr="008E4B54" w14:paraId="5862C5C6" w14:textId="77777777" w:rsidTr="00E260C2">
        <w:tc>
          <w:tcPr>
            <w:tcW w:w="1403" w:type="dxa"/>
            <w:vMerge w:val="restart"/>
          </w:tcPr>
          <w:p w14:paraId="3CB61FF2" w14:textId="77777777" w:rsidR="00713471" w:rsidRPr="008E4B54" w:rsidRDefault="00713471" w:rsidP="00E260C2">
            <w:r w:rsidRPr="008E4B54">
              <w:rPr>
                <w:rFonts w:hint="eastAsia"/>
              </w:rPr>
              <w:t>II-A-02-01(01)</w:t>
            </w:r>
          </w:p>
        </w:tc>
        <w:tc>
          <w:tcPr>
            <w:tcW w:w="1257" w:type="dxa"/>
          </w:tcPr>
          <w:p w14:paraId="31F44FBF" w14:textId="77777777" w:rsidR="00713471" w:rsidRPr="008E4B54" w:rsidRDefault="00713471" w:rsidP="00E260C2">
            <w:pPr>
              <w:tabs>
                <w:tab w:val="left" w:pos="714"/>
              </w:tabs>
              <w:jc w:val="center"/>
            </w:pPr>
            <w:r w:rsidRPr="008E4B54">
              <w:rPr>
                <w:rFonts w:hint="eastAsia"/>
              </w:rPr>
              <w:t>说明</w:t>
            </w:r>
          </w:p>
        </w:tc>
        <w:tc>
          <w:tcPr>
            <w:tcW w:w="4811" w:type="dxa"/>
          </w:tcPr>
          <w:p w14:paraId="04A43226" w14:textId="77777777" w:rsidR="00713471" w:rsidRPr="008E4B54" w:rsidRDefault="00713471" w:rsidP="00E260C2">
            <w:r w:rsidRPr="008E4B54">
              <w:rPr>
                <w:rFonts w:hint="eastAsia"/>
              </w:rPr>
              <w:t>1</w:t>
            </w:r>
            <w:r w:rsidRPr="008E4B54">
              <w:rPr>
                <w:rFonts w:hint="eastAsia"/>
              </w:rPr>
              <w:t>、乘客下单时，选择线下支付，则跳转到此页面；</w:t>
            </w:r>
          </w:p>
        </w:tc>
        <w:tc>
          <w:tcPr>
            <w:tcW w:w="2491" w:type="dxa"/>
          </w:tcPr>
          <w:p w14:paraId="2A249487" w14:textId="77777777" w:rsidR="00713471" w:rsidRPr="008E4B54" w:rsidRDefault="00713471" w:rsidP="00E260C2"/>
        </w:tc>
      </w:tr>
      <w:tr w:rsidR="00713471" w:rsidRPr="008E4B54" w14:paraId="49706EEE" w14:textId="77777777" w:rsidTr="00E260C2">
        <w:tc>
          <w:tcPr>
            <w:tcW w:w="1403" w:type="dxa"/>
            <w:vMerge/>
          </w:tcPr>
          <w:p w14:paraId="604A28C0" w14:textId="77777777" w:rsidR="00713471" w:rsidRPr="008E4B54" w:rsidRDefault="00713471" w:rsidP="00E260C2"/>
        </w:tc>
        <w:tc>
          <w:tcPr>
            <w:tcW w:w="1257" w:type="dxa"/>
          </w:tcPr>
          <w:p w14:paraId="180A3634" w14:textId="77777777" w:rsidR="00713471" w:rsidRPr="008E4B54" w:rsidRDefault="00713471" w:rsidP="00E260C2">
            <w:pPr>
              <w:jc w:val="center"/>
            </w:pPr>
            <w:r w:rsidRPr="008E4B54">
              <w:rPr>
                <w:rFonts w:hint="eastAsia"/>
              </w:rPr>
              <w:t>行程费用</w:t>
            </w:r>
          </w:p>
        </w:tc>
        <w:tc>
          <w:tcPr>
            <w:tcW w:w="4811" w:type="dxa"/>
          </w:tcPr>
          <w:p w14:paraId="5ACE244F" w14:textId="77777777" w:rsidR="00713471" w:rsidRPr="008E4B54" w:rsidRDefault="00713471" w:rsidP="00E260C2">
            <w:r w:rsidRPr="008E4B54">
              <w:rPr>
                <w:rFonts w:hint="eastAsia"/>
              </w:rPr>
              <w:t>1</w:t>
            </w:r>
            <w:r w:rsidRPr="008E4B54">
              <w:rPr>
                <w:rFonts w:hint="eastAsia"/>
              </w:rPr>
              <w:t>、单行文本输入框；</w:t>
            </w:r>
          </w:p>
          <w:p w14:paraId="3153C61D" w14:textId="77777777" w:rsidR="00713471" w:rsidRPr="008E4B54" w:rsidRDefault="00713471" w:rsidP="00E260C2">
            <w:r w:rsidRPr="008E4B54">
              <w:rPr>
                <w:rFonts w:hint="eastAsia"/>
              </w:rPr>
              <w:t>2</w:t>
            </w:r>
            <w:r w:rsidRPr="008E4B54">
              <w:rPr>
                <w:rFonts w:hint="eastAsia"/>
              </w:rPr>
              <w:t>、只能输入数字和一位“</w:t>
            </w:r>
            <w:r w:rsidRPr="008E4B54">
              <w:rPr>
                <w:rFonts w:hint="eastAsia"/>
              </w:rPr>
              <w:t>.</w:t>
            </w:r>
            <w:r w:rsidRPr="008E4B54">
              <w:rPr>
                <w:rFonts w:hint="eastAsia"/>
              </w:rPr>
              <w:t>”；小数点保留一位；</w:t>
            </w:r>
          </w:p>
        </w:tc>
        <w:tc>
          <w:tcPr>
            <w:tcW w:w="2491" w:type="dxa"/>
          </w:tcPr>
          <w:p w14:paraId="75E41116" w14:textId="77777777" w:rsidR="00713471" w:rsidRPr="008E4B54" w:rsidRDefault="00713471" w:rsidP="00E260C2"/>
        </w:tc>
      </w:tr>
      <w:tr w:rsidR="00713471" w:rsidRPr="008E4B54" w14:paraId="5B8D39CC" w14:textId="77777777" w:rsidTr="00E260C2">
        <w:tc>
          <w:tcPr>
            <w:tcW w:w="1403" w:type="dxa"/>
            <w:vMerge/>
          </w:tcPr>
          <w:p w14:paraId="795C76B3" w14:textId="77777777" w:rsidR="00713471" w:rsidRPr="008E4B54" w:rsidRDefault="00713471" w:rsidP="00E260C2"/>
        </w:tc>
        <w:tc>
          <w:tcPr>
            <w:tcW w:w="1257" w:type="dxa"/>
          </w:tcPr>
          <w:p w14:paraId="6B42B3DA" w14:textId="77777777" w:rsidR="00713471" w:rsidRPr="008E4B54" w:rsidRDefault="00713471" w:rsidP="00E260C2">
            <w:pPr>
              <w:jc w:val="center"/>
            </w:pPr>
            <w:r w:rsidRPr="008E4B54">
              <w:rPr>
                <w:rFonts w:hint="eastAsia"/>
              </w:rPr>
              <w:t>我已收现</w:t>
            </w:r>
            <w:r w:rsidRPr="008E4B54">
              <w:rPr>
                <w:rFonts w:hint="eastAsia"/>
              </w:rPr>
              <w:t>-</w:t>
            </w:r>
            <w:r w:rsidRPr="008E4B54">
              <w:rPr>
                <w:rFonts w:hint="eastAsia"/>
              </w:rPr>
              <w:t>按钮</w:t>
            </w:r>
          </w:p>
        </w:tc>
        <w:tc>
          <w:tcPr>
            <w:tcW w:w="4811" w:type="dxa"/>
          </w:tcPr>
          <w:p w14:paraId="78FA91BA" w14:textId="77777777" w:rsidR="00713471" w:rsidRPr="008E4B54" w:rsidRDefault="00713471" w:rsidP="00E260C2">
            <w:r w:rsidRPr="008E4B54">
              <w:rPr>
                <w:rFonts w:hint="eastAsia"/>
              </w:rPr>
              <w:t>1</w:t>
            </w:r>
            <w:r w:rsidRPr="008E4B54">
              <w:rPr>
                <w:rFonts w:hint="eastAsia"/>
              </w:rPr>
              <w:t>、行程费为空时，“我已收现”按钮置灰不可点；</w:t>
            </w:r>
          </w:p>
          <w:p w14:paraId="3FB57D30" w14:textId="77777777" w:rsidR="00713471" w:rsidRPr="008E4B54" w:rsidRDefault="00713471" w:rsidP="00E260C2">
            <w:r w:rsidRPr="008E4B54">
              <w:rPr>
                <w:rFonts w:hint="eastAsia"/>
              </w:rPr>
              <w:t>2</w:t>
            </w:r>
            <w:r w:rsidRPr="008E4B54">
              <w:rPr>
                <w:rFonts w:hint="eastAsia"/>
              </w:rPr>
              <w:t>、点击，须对行程费输入框内容做判断</w:t>
            </w:r>
            <w:r w:rsidRPr="008E4B54">
              <w:rPr>
                <w:rFonts w:hint="eastAsia"/>
              </w:rPr>
              <w:t>:</w:t>
            </w:r>
          </w:p>
          <w:p w14:paraId="30907494" w14:textId="77777777" w:rsidR="00713471" w:rsidRPr="008E4B54" w:rsidRDefault="00713471" w:rsidP="00E260C2">
            <w:pPr>
              <w:pStyle w:val="af0"/>
              <w:numPr>
                <w:ilvl w:val="0"/>
                <w:numId w:val="53"/>
              </w:numPr>
              <w:ind w:firstLineChars="0"/>
            </w:pPr>
            <w:r w:rsidRPr="008E4B54">
              <w:rPr>
                <w:rFonts w:hint="eastAsia"/>
              </w:rPr>
              <w:t>若输入框内容格式不对，则在“行程费输入框”下方，提示“行程费格式错误”；</w:t>
            </w:r>
          </w:p>
          <w:p w14:paraId="30D518F3" w14:textId="77777777" w:rsidR="00713471" w:rsidRPr="008E4B54" w:rsidRDefault="00713471" w:rsidP="00E260C2">
            <w:r w:rsidRPr="008E4B54">
              <w:rPr>
                <w:rFonts w:hint="eastAsia"/>
              </w:rPr>
              <w:t>3</w:t>
            </w:r>
            <w:r w:rsidRPr="008E4B54">
              <w:rPr>
                <w:rFonts w:hint="eastAsia"/>
              </w:rPr>
              <w:t>、若行程费格式正确，点击“我已收现”，则跳转到“待付结”页面，样式参见“</w:t>
            </w:r>
            <w:r w:rsidRPr="008E4B54">
              <w:rPr>
                <w:rFonts w:hint="eastAsia"/>
              </w:rPr>
              <w:t>II-A-03</w:t>
            </w:r>
            <w:r w:rsidRPr="008E4B54">
              <w:rPr>
                <w:rFonts w:hint="eastAsia"/>
              </w:rPr>
              <w:t>”；</w:t>
            </w:r>
            <w:r w:rsidRPr="008E4B54">
              <w:t xml:space="preserve"> </w:t>
            </w:r>
          </w:p>
        </w:tc>
        <w:tc>
          <w:tcPr>
            <w:tcW w:w="2491" w:type="dxa"/>
          </w:tcPr>
          <w:p w14:paraId="7A2AEB2E" w14:textId="77777777" w:rsidR="00713471" w:rsidRPr="008E4B54" w:rsidRDefault="00713471" w:rsidP="00E260C2"/>
        </w:tc>
      </w:tr>
      <w:tr w:rsidR="00713471" w:rsidRPr="008E4B54" w14:paraId="3C6D753F" w14:textId="77777777" w:rsidTr="00E260C2">
        <w:tc>
          <w:tcPr>
            <w:tcW w:w="1403" w:type="dxa"/>
            <w:vMerge/>
          </w:tcPr>
          <w:p w14:paraId="53EF2B23" w14:textId="77777777" w:rsidR="00713471" w:rsidRPr="008E4B54" w:rsidRDefault="00713471" w:rsidP="00E260C2"/>
        </w:tc>
        <w:tc>
          <w:tcPr>
            <w:tcW w:w="1257" w:type="dxa"/>
          </w:tcPr>
          <w:p w14:paraId="1956CA5D" w14:textId="77777777" w:rsidR="00713471" w:rsidRPr="008E4B54" w:rsidRDefault="00713471" w:rsidP="00E260C2">
            <w:pPr>
              <w:jc w:val="center"/>
            </w:pPr>
            <w:r w:rsidRPr="008E4B54">
              <w:rPr>
                <w:rFonts w:hint="eastAsia"/>
              </w:rPr>
              <w:t>转为乘客在线支付</w:t>
            </w:r>
          </w:p>
        </w:tc>
        <w:tc>
          <w:tcPr>
            <w:tcW w:w="4811" w:type="dxa"/>
          </w:tcPr>
          <w:p w14:paraId="319E13CC" w14:textId="77777777" w:rsidR="00713471" w:rsidRPr="008E4B54" w:rsidRDefault="00713471" w:rsidP="00E260C2">
            <w:r w:rsidRPr="008E4B54">
              <w:rPr>
                <w:rFonts w:hint="eastAsia"/>
              </w:rPr>
              <w:t>1</w:t>
            </w:r>
            <w:r w:rsidRPr="008E4B54">
              <w:rPr>
                <w:rFonts w:hint="eastAsia"/>
              </w:rPr>
              <w:t>、点击，则调转到“</w:t>
            </w:r>
            <w:r w:rsidRPr="008E4B54">
              <w:rPr>
                <w:rFonts w:hint="eastAsia"/>
              </w:rPr>
              <w:t>II-A-02-01(03)</w:t>
            </w:r>
            <w:r w:rsidRPr="008E4B54">
              <w:rPr>
                <w:rFonts w:hint="eastAsia"/>
              </w:rPr>
              <w:t>”页面；</w:t>
            </w:r>
          </w:p>
          <w:p w14:paraId="186A53ED" w14:textId="77777777" w:rsidR="00713471" w:rsidRPr="008E4B54" w:rsidRDefault="00713471" w:rsidP="00E260C2"/>
        </w:tc>
        <w:tc>
          <w:tcPr>
            <w:tcW w:w="2491" w:type="dxa"/>
          </w:tcPr>
          <w:p w14:paraId="42226445" w14:textId="77777777" w:rsidR="00713471" w:rsidRPr="008E4B54" w:rsidRDefault="00713471" w:rsidP="00E260C2"/>
        </w:tc>
      </w:tr>
      <w:tr w:rsidR="00713471" w:rsidRPr="008E4B54" w14:paraId="7F18A2B1" w14:textId="77777777" w:rsidTr="00E260C2">
        <w:tc>
          <w:tcPr>
            <w:tcW w:w="1403" w:type="dxa"/>
            <w:vMerge w:val="restart"/>
          </w:tcPr>
          <w:p w14:paraId="4E37C4FB" w14:textId="77777777" w:rsidR="00713471" w:rsidRPr="008E4B54" w:rsidRDefault="00713471" w:rsidP="00E260C2">
            <w:r w:rsidRPr="008E4B54">
              <w:rPr>
                <w:rFonts w:hint="eastAsia"/>
              </w:rPr>
              <w:t>II-A-02-01(03)</w:t>
            </w:r>
          </w:p>
        </w:tc>
        <w:tc>
          <w:tcPr>
            <w:tcW w:w="1257" w:type="dxa"/>
          </w:tcPr>
          <w:p w14:paraId="4C8CBBE2" w14:textId="77777777" w:rsidR="00713471" w:rsidRPr="008E4B54" w:rsidRDefault="00713471" w:rsidP="00E260C2">
            <w:pPr>
              <w:jc w:val="center"/>
            </w:pPr>
            <w:r w:rsidRPr="008E4B54">
              <w:rPr>
                <w:rFonts w:hint="eastAsia"/>
              </w:rPr>
              <w:t>说明</w:t>
            </w:r>
          </w:p>
        </w:tc>
        <w:tc>
          <w:tcPr>
            <w:tcW w:w="4811" w:type="dxa"/>
          </w:tcPr>
          <w:p w14:paraId="4E1099C1" w14:textId="77777777" w:rsidR="00713471" w:rsidRPr="008E4B54" w:rsidRDefault="00713471" w:rsidP="00E260C2">
            <w:r w:rsidRPr="008E4B54">
              <w:rPr>
                <w:rFonts w:hint="eastAsia"/>
              </w:rPr>
              <w:t>1</w:t>
            </w:r>
            <w:r w:rsidRPr="008E4B54">
              <w:rPr>
                <w:rFonts w:hint="eastAsia"/>
              </w:rPr>
              <w:t>、乘客下单时，选择在线支付，则跳转到此页面；</w:t>
            </w:r>
          </w:p>
          <w:p w14:paraId="6DE753FB" w14:textId="77777777" w:rsidR="00713471" w:rsidRPr="008E4B54" w:rsidRDefault="00713471" w:rsidP="00E260C2">
            <w:r w:rsidRPr="008E4B54">
              <w:rPr>
                <w:rFonts w:hint="eastAsia"/>
              </w:rPr>
              <w:t>2</w:t>
            </w:r>
            <w:r w:rsidRPr="008E4B54">
              <w:rPr>
                <w:rFonts w:hint="eastAsia"/>
              </w:rPr>
              <w:t>、司机点击“转为乘客在线支付”，则跳转到此页面。</w:t>
            </w:r>
          </w:p>
        </w:tc>
        <w:tc>
          <w:tcPr>
            <w:tcW w:w="2491" w:type="dxa"/>
          </w:tcPr>
          <w:p w14:paraId="5E8DC057" w14:textId="77777777" w:rsidR="00713471" w:rsidRPr="008E4B54" w:rsidRDefault="00713471" w:rsidP="00E260C2"/>
        </w:tc>
      </w:tr>
      <w:tr w:rsidR="00713471" w:rsidRPr="008E4B54" w14:paraId="10C42CC8" w14:textId="77777777" w:rsidTr="00E260C2">
        <w:tc>
          <w:tcPr>
            <w:tcW w:w="1403" w:type="dxa"/>
            <w:vMerge/>
          </w:tcPr>
          <w:p w14:paraId="6F265F60" w14:textId="77777777" w:rsidR="00713471" w:rsidRPr="008E4B54" w:rsidRDefault="00713471" w:rsidP="00E260C2"/>
        </w:tc>
        <w:tc>
          <w:tcPr>
            <w:tcW w:w="1257" w:type="dxa"/>
          </w:tcPr>
          <w:p w14:paraId="2E25E87A" w14:textId="77777777" w:rsidR="00713471" w:rsidRPr="008E4B54" w:rsidRDefault="00713471" w:rsidP="00E260C2">
            <w:pPr>
              <w:jc w:val="center"/>
            </w:pPr>
            <w:r w:rsidRPr="008E4B54">
              <w:rPr>
                <w:rFonts w:hint="eastAsia"/>
              </w:rPr>
              <w:t>行程费输入框</w:t>
            </w:r>
          </w:p>
        </w:tc>
        <w:tc>
          <w:tcPr>
            <w:tcW w:w="4811" w:type="dxa"/>
          </w:tcPr>
          <w:p w14:paraId="7F545ADF" w14:textId="77777777" w:rsidR="00713471" w:rsidRPr="008E4B54" w:rsidRDefault="00713471" w:rsidP="00E260C2">
            <w:r w:rsidRPr="008E4B54">
              <w:rPr>
                <w:rFonts w:hint="eastAsia"/>
              </w:rPr>
              <w:t>1</w:t>
            </w:r>
            <w:r w:rsidRPr="008E4B54">
              <w:rPr>
                <w:rFonts w:hint="eastAsia"/>
              </w:rPr>
              <w:t>、单行文本输入框；</w:t>
            </w:r>
          </w:p>
          <w:p w14:paraId="622F12F2" w14:textId="77777777" w:rsidR="00713471" w:rsidRPr="008E4B54" w:rsidRDefault="00713471" w:rsidP="00E260C2">
            <w:r w:rsidRPr="008E4B54">
              <w:rPr>
                <w:rFonts w:hint="eastAsia"/>
              </w:rPr>
              <w:t>2</w:t>
            </w:r>
            <w:r w:rsidRPr="008E4B54">
              <w:rPr>
                <w:rFonts w:hint="eastAsia"/>
              </w:rPr>
              <w:t>、只能输入数字和一位“</w:t>
            </w:r>
            <w:r w:rsidRPr="008E4B54">
              <w:rPr>
                <w:rFonts w:hint="eastAsia"/>
              </w:rPr>
              <w:t>.</w:t>
            </w:r>
            <w:r w:rsidRPr="008E4B54">
              <w:rPr>
                <w:rFonts w:hint="eastAsia"/>
              </w:rPr>
              <w:t>”；小数点保留一位；</w:t>
            </w:r>
          </w:p>
        </w:tc>
        <w:tc>
          <w:tcPr>
            <w:tcW w:w="2491" w:type="dxa"/>
          </w:tcPr>
          <w:p w14:paraId="42F6CA85" w14:textId="77777777" w:rsidR="00713471" w:rsidRPr="008E4B54" w:rsidRDefault="00713471" w:rsidP="00E260C2"/>
        </w:tc>
      </w:tr>
      <w:tr w:rsidR="00713471" w:rsidRPr="008E4B54" w14:paraId="20F54D96" w14:textId="77777777" w:rsidTr="00E260C2">
        <w:tc>
          <w:tcPr>
            <w:tcW w:w="1403" w:type="dxa"/>
            <w:vMerge/>
          </w:tcPr>
          <w:p w14:paraId="50F6ADAD" w14:textId="77777777" w:rsidR="00713471" w:rsidRPr="008E4B54" w:rsidRDefault="00713471" w:rsidP="00E260C2"/>
        </w:tc>
        <w:tc>
          <w:tcPr>
            <w:tcW w:w="1257" w:type="dxa"/>
          </w:tcPr>
          <w:p w14:paraId="2271A875" w14:textId="77777777" w:rsidR="00713471" w:rsidRPr="008E4B54" w:rsidRDefault="00713471" w:rsidP="00E260C2">
            <w:pPr>
              <w:jc w:val="center"/>
            </w:pPr>
            <w:r w:rsidRPr="008E4B54">
              <w:rPr>
                <w:rFonts w:hint="eastAsia"/>
              </w:rPr>
              <w:t>确定</w:t>
            </w:r>
            <w:r w:rsidRPr="008E4B54">
              <w:rPr>
                <w:rFonts w:hint="eastAsia"/>
              </w:rPr>
              <w:t>-</w:t>
            </w:r>
            <w:r w:rsidRPr="008E4B54">
              <w:rPr>
                <w:rFonts w:hint="eastAsia"/>
              </w:rPr>
              <w:t>按钮</w:t>
            </w:r>
          </w:p>
        </w:tc>
        <w:tc>
          <w:tcPr>
            <w:tcW w:w="4811" w:type="dxa"/>
          </w:tcPr>
          <w:p w14:paraId="7D58457A" w14:textId="77777777" w:rsidR="00713471" w:rsidRPr="008E4B54" w:rsidRDefault="00713471" w:rsidP="00E260C2">
            <w:r w:rsidRPr="008E4B54">
              <w:rPr>
                <w:rFonts w:hint="eastAsia"/>
              </w:rPr>
              <w:t>1</w:t>
            </w:r>
            <w:r w:rsidRPr="008E4B54">
              <w:rPr>
                <w:rFonts w:hint="eastAsia"/>
              </w:rPr>
              <w:t>、点击，须对输入金额进行判断：</w:t>
            </w:r>
          </w:p>
          <w:p w14:paraId="3E6E4345" w14:textId="77777777" w:rsidR="00713471" w:rsidRPr="008E4B54" w:rsidRDefault="00713471" w:rsidP="00E260C2">
            <w:pPr>
              <w:pStyle w:val="af0"/>
              <w:numPr>
                <w:ilvl w:val="0"/>
                <w:numId w:val="53"/>
              </w:numPr>
              <w:ind w:firstLineChars="0"/>
            </w:pPr>
            <w:r w:rsidRPr="008E4B54">
              <w:rPr>
                <w:rFonts w:hint="eastAsia"/>
              </w:rPr>
              <w:t>若金额格式不正确，则在“行程费输入框”下方，提示“行程费格式错误”；</w:t>
            </w:r>
          </w:p>
          <w:p w14:paraId="271781EA" w14:textId="77777777" w:rsidR="00713471" w:rsidRPr="008E4B54" w:rsidRDefault="00713471" w:rsidP="00E260C2">
            <w:r w:rsidRPr="008E4B54">
              <w:rPr>
                <w:rFonts w:hint="eastAsia"/>
              </w:rPr>
              <w:t>2</w:t>
            </w:r>
            <w:r w:rsidRPr="008E4B54">
              <w:rPr>
                <w:rFonts w:hint="eastAsia"/>
              </w:rPr>
              <w:t>、点击“确定”，提交成功，则提示“订单完成”，参见“</w:t>
            </w:r>
            <w:r w:rsidRPr="008E4B54">
              <w:rPr>
                <w:rFonts w:hint="eastAsia"/>
              </w:rPr>
              <w:t>II-A-02-01(04)</w:t>
            </w:r>
            <w:r w:rsidRPr="008E4B54">
              <w:rPr>
                <w:rFonts w:hint="eastAsia"/>
              </w:rPr>
              <w:t>”页面。”</w:t>
            </w:r>
          </w:p>
          <w:p w14:paraId="4BDFAB4C" w14:textId="77777777" w:rsidR="00713471" w:rsidRPr="008E4B54" w:rsidRDefault="00713471" w:rsidP="00E260C2">
            <w:pPr>
              <w:pStyle w:val="af0"/>
              <w:numPr>
                <w:ilvl w:val="0"/>
                <w:numId w:val="53"/>
              </w:numPr>
              <w:ind w:firstLineChars="0"/>
            </w:pPr>
            <w:r w:rsidRPr="008E4B54">
              <w:rPr>
                <w:rFonts w:hint="eastAsia"/>
              </w:rPr>
              <w:t>点击“继续听单”，则关闭当前弹框，隐藏遮罩，跳转到“首页”页面。系统继续给司机推</w:t>
            </w:r>
            <w:r w:rsidRPr="008E4B54">
              <w:rPr>
                <w:rFonts w:hint="eastAsia"/>
              </w:rPr>
              <w:lastRenderedPageBreak/>
              <w:t>送订单消息。</w:t>
            </w:r>
          </w:p>
          <w:p w14:paraId="5EBB72C7" w14:textId="77777777" w:rsidR="00713471" w:rsidRPr="008E4B54" w:rsidRDefault="00713471" w:rsidP="00E260C2">
            <w:pPr>
              <w:pStyle w:val="af0"/>
              <w:numPr>
                <w:ilvl w:val="0"/>
                <w:numId w:val="53"/>
              </w:numPr>
              <w:ind w:firstLineChars="0"/>
            </w:pPr>
            <w:r w:rsidRPr="008E4B54">
              <w:rPr>
                <w:rFonts w:hint="eastAsia"/>
              </w:rPr>
              <w:t>“订单完成”弹框显示</w:t>
            </w:r>
            <w:r w:rsidRPr="008E4B54">
              <w:rPr>
                <w:rFonts w:hint="eastAsia"/>
              </w:rPr>
              <w:t>5s</w:t>
            </w:r>
            <w:r w:rsidRPr="008E4B54">
              <w:rPr>
                <w:rFonts w:hint="eastAsia"/>
              </w:rPr>
              <w:t>后自动关闭。</w:t>
            </w:r>
          </w:p>
        </w:tc>
        <w:tc>
          <w:tcPr>
            <w:tcW w:w="2491" w:type="dxa"/>
          </w:tcPr>
          <w:p w14:paraId="582F12E9" w14:textId="77777777" w:rsidR="00713471" w:rsidRPr="008E4B54" w:rsidRDefault="00713471" w:rsidP="00E260C2">
            <w:r w:rsidRPr="008E4B54">
              <w:rPr>
                <w:rFonts w:hint="eastAsia"/>
              </w:rPr>
              <w:lastRenderedPageBreak/>
              <w:t>断网时，显示通用断网提示浮窗。</w:t>
            </w:r>
          </w:p>
        </w:tc>
      </w:tr>
    </w:tbl>
    <w:p w14:paraId="7DAE3E44" w14:textId="77777777" w:rsidR="00713471" w:rsidRDefault="00713471" w:rsidP="00713471"/>
    <w:p w14:paraId="2097C18C" w14:textId="77777777" w:rsidR="00713471" w:rsidRDefault="00713471" w:rsidP="00713471">
      <w:pPr>
        <w:pStyle w:val="5"/>
      </w:pPr>
      <w:r>
        <w:rPr>
          <w:rFonts w:hint="eastAsia"/>
        </w:rPr>
        <w:t>待付结订单详情（出租车）</w:t>
      </w:r>
    </w:p>
    <w:p w14:paraId="78E8E1A9" w14:textId="77777777" w:rsidR="00713471" w:rsidRDefault="00713471" w:rsidP="00713471">
      <w:pPr>
        <w:pStyle w:val="6"/>
      </w:pPr>
      <w:r>
        <w:rPr>
          <w:rFonts w:hint="eastAsia"/>
        </w:rPr>
        <w:t>用例描述</w:t>
      </w:r>
    </w:p>
    <w:p w14:paraId="19260D61" w14:textId="77777777" w:rsidR="00713471" w:rsidRPr="003D4460" w:rsidRDefault="00713471" w:rsidP="00713471">
      <w:r>
        <w:rPr>
          <w:rFonts w:hint="eastAsia"/>
        </w:rPr>
        <w:t>乘客行程费线下付现给司机，司机须线上结算该笔订单费用，否则无法继续接单，提供用车服务。</w:t>
      </w:r>
    </w:p>
    <w:p w14:paraId="63DBF4D0" w14:textId="77777777" w:rsidR="00713471" w:rsidRDefault="00713471" w:rsidP="00713471">
      <w:pPr>
        <w:pStyle w:val="6"/>
      </w:pPr>
      <w:r>
        <w:rPr>
          <w:rFonts w:hint="eastAsia"/>
        </w:rPr>
        <w:t>元素规则</w:t>
      </w:r>
    </w:p>
    <w:tbl>
      <w:tblPr>
        <w:tblStyle w:val="af1"/>
        <w:tblW w:w="0" w:type="auto"/>
        <w:tblLook w:val="04A0" w:firstRow="1" w:lastRow="0" w:firstColumn="1" w:lastColumn="0" w:noHBand="0" w:noVBand="1"/>
      </w:tblPr>
      <w:tblGrid>
        <w:gridCol w:w="1384"/>
        <w:gridCol w:w="1559"/>
        <w:gridCol w:w="4678"/>
        <w:gridCol w:w="2341"/>
      </w:tblGrid>
      <w:tr w:rsidR="00713471" w:rsidRPr="008E4B54" w14:paraId="6D07B08B" w14:textId="77777777" w:rsidTr="00E260C2">
        <w:tc>
          <w:tcPr>
            <w:tcW w:w="1384" w:type="dxa"/>
            <w:shd w:val="clear" w:color="auto" w:fill="BFBFBF" w:themeFill="background1" w:themeFillShade="BF"/>
          </w:tcPr>
          <w:p w14:paraId="084BC0B5" w14:textId="77777777" w:rsidR="00713471" w:rsidRPr="008E4B54" w:rsidRDefault="00713471" w:rsidP="00E260C2">
            <w:pPr>
              <w:jc w:val="center"/>
              <w:rPr>
                <w:b/>
              </w:rPr>
            </w:pPr>
            <w:r w:rsidRPr="008E4B54">
              <w:rPr>
                <w:rFonts w:hint="eastAsia"/>
                <w:b/>
              </w:rPr>
              <w:t>页面</w:t>
            </w:r>
            <w:r w:rsidRPr="008E4B54">
              <w:rPr>
                <w:rFonts w:hint="eastAsia"/>
                <w:b/>
              </w:rPr>
              <w:t>/</w:t>
            </w:r>
            <w:r w:rsidRPr="008E4B54">
              <w:rPr>
                <w:rFonts w:hint="eastAsia"/>
                <w:b/>
              </w:rPr>
              <w:t>界面</w:t>
            </w:r>
          </w:p>
        </w:tc>
        <w:tc>
          <w:tcPr>
            <w:tcW w:w="1559" w:type="dxa"/>
            <w:shd w:val="clear" w:color="auto" w:fill="BFBFBF" w:themeFill="background1" w:themeFillShade="BF"/>
          </w:tcPr>
          <w:p w14:paraId="5D2C9DDE" w14:textId="77777777" w:rsidR="00713471" w:rsidRPr="008E4B54" w:rsidRDefault="00713471" w:rsidP="00E260C2">
            <w:pPr>
              <w:jc w:val="center"/>
              <w:rPr>
                <w:b/>
              </w:rPr>
            </w:pPr>
            <w:r w:rsidRPr="008E4B54">
              <w:rPr>
                <w:rFonts w:hint="eastAsia"/>
                <w:b/>
              </w:rPr>
              <w:t>元素名称</w:t>
            </w:r>
          </w:p>
        </w:tc>
        <w:tc>
          <w:tcPr>
            <w:tcW w:w="4678" w:type="dxa"/>
            <w:shd w:val="clear" w:color="auto" w:fill="BFBFBF" w:themeFill="background1" w:themeFillShade="BF"/>
          </w:tcPr>
          <w:p w14:paraId="13B13DBF" w14:textId="77777777" w:rsidR="00713471" w:rsidRPr="008E4B54" w:rsidRDefault="00713471" w:rsidP="00E260C2">
            <w:pPr>
              <w:jc w:val="center"/>
              <w:rPr>
                <w:b/>
              </w:rPr>
            </w:pPr>
            <w:r w:rsidRPr="008E4B54">
              <w:rPr>
                <w:rFonts w:hint="eastAsia"/>
                <w:b/>
              </w:rPr>
              <w:t>描述</w:t>
            </w:r>
          </w:p>
        </w:tc>
        <w:tc>
          <w:tcPr>
            <w:tcW w:w="2341" w:type="dxa"/>
            <w:shd w:val="clear" w:color="auto" w:fill="BFBFBF" w:themeFill="background1" w:themeFillShade="BF"/>
          </w:tcPr>
          <w:p w14:paraId="119A71AD" w14:textId="77777777" w:rsidR="00713471" w:rsidRPr="008E4B54" w:rsidRDefault="00713471" w:rsidP="00E260C2">
            <w:pPr>
              <w:jc w:val="center"/>
              <w:rPr>
                <w:b/>
              </w:rPr>
            </w:pPr>
            <w:r w:rsidRPr="008E4B54">
              <w:rPr>
                <w:rFonts w:hint="eastAsia"/>
                <w:b/>
              </w:rPr>
              <w:t>异常处理</w:t>
            </w:r>
          </w:p>
        </w:tc>
      </w:tr>
      <w:tr w:rsidR="00713471" w:rsidRPr="008E4B54" w14:paraId="71A2835C" w14:textId="77777777" w:rsidTr="00E260C2">
        <w:tc>
          <w:tcPr>
            <w:tcW w:w="1384" w:type="dxa"/>
            <w:vMerge w:val="restart"/>
          </w:tcPr>
          <w:p w14:paraId="5B0CB543" w14:textId="77777777" w:rsidR="00713471" w:rsidRPr="008E4B54" w:rsidRDefault="00713471" w:rsidP="00E260C2">
            <w:pPr>
              <w:jc w:val="center"/>
            </w:pPr>
            <w:r w:rsidRPr="008E4B54">
              <w:rPr>
                <w:rFonts w:hint="eastAsia"/>
              </w:rPr>
              <w:t>II-A-03</w:t>
            </w:r>
          </w:p>
          <w:p w14:paraId="1192B36B" w14:textId="77777777" w:rsidR="00713471" w:rsidRPr="008E4B54" w:rsidRDefault="00713471" w:rsidP="00E260C2">
            <w:pPr>
              <w:jc w:val="center"/>
            </w:pPr>
            <w:r w:rsidRPr="008E4B54">
              <w:rPr>
                <w:rFonts w:hint="eastAsia"/>
              </w:rPr>
              <w:t>待付结</w:t>
            </w:r>
          </w:p>
        </w:tc>
        <w:tc>
          <w:tcPr>
            <w:tcW w:w="1559" w:type="dxa"/>
          </w:tcPr>
          <w:p w14:paraId="43F9CED0" w14:textId="77777777" w:rsidR="00713471" w:rsidRPr="008E4B54" w:rsidRDefault="00713471" w:rsidP="00E260C2">
            <w:pPr>
              <w:jc w:val="center"/>
            </w:pPr>
            <w:r w:rsidRPr="008E4B54">
              <w:rPr>
                <w:rFonts w:hint="eastAsia"/>
              </w:rPr>
              <w:t>说明</w:t>
            </w:r>
          </w:p>
        </w:tc>
        <w:tc>
          <w:tcPr>
            <w:tcW w:w="4678" w:type="dxa"/>
          </w:tcPr>
          <w:p w14:paraId="617FCB37" w14:textId="77777777" w:rsidR="00713471" w:rsidRPr="008E4B54" w:rsidRDefault="00713471" w:rsidP="00E260C2">
            <w:r w:rsidRPr="008E4B54">
              <w:rPr>
                <w:rFonts w:hint="eastAsia"/>
              </w:rPr>
              <w:t>1</w:t>
            </w:r>
            <w:r w:rsidRPr="008E4B54">
              <w:rPr>
                <w:rFonts w:hint="eastAsia"/>
              </w:rPr>
              <w:t>、司机线下收现，点击“我已收现”，跳转到此页面</w:t>
            </w:r>
          </w:p>
        </w:tc>
        <w:tc>
          <w:tcPr>
            <w:tcW w:w="2341" w:type="dxa"/>
          </w:tcPr>
          <w:p w14:paraId="7EA3EC05" w14:textId="77777777" w:rsidR="00713471" w:rsidRPr="008E4B54" w:rsidRDefault="00713471" w:rsidP="00E260C2"/>
        </w:tc>
      </w:tr>
      <w:tr w:rsidR="00713471" w:rsidRPr="008E4B54" w14:paraId="14094898" w14:textId="77777777" w:rsidTr="00E260C2">
        <w:tc>
          <w:tcPr>
            <w:tcW w:w="1384" w:type="dxa"/>
            <w:vMerge/>
          </w:tcPr>
          <w:p w14:paraId="029650E5" w14:textId="77777777" w:rsidR="00713471" w:rsidRPr="008E4B54" w:rsidRDefault="00713471" w:rsidP="00E260C2">
            <w:pPr>
              <w:jc w:val="center"/>
            </w:pPr>
          </w:p>
        </w:tc>
        <w:tc>
          <w:tcPr>
            <w:tcW w:w="1559" w:type="dxa"/>
          </w:tcPr>
          <w:p w14:paraId="5BAA0707" w14:textId="77777777" w:rsidR="00713471" w:rsidRPr="008E4B54" w:rsidRDefault="00713471" w:rsidP="00E260C2">
            <w:pPr>
              <w:jc w:val="center"/>
            </w:pPr>
            <w:r w:rsidRPr="008E4B54">
              <w:rPr>
                <w:rFonts w:hint="eastAsia"/>
              </w:rPr>
              <w:t>下单人头像</w:t>
            </w:r>
          </w:p>
        </w:tc>
        <w:tc>
          <w:tcPr>
            <w:tcW w:w="4678" w:type="dxa"/>
          </w:tcPr>
          <w:p w14:paraId="24DC8D56" w14:textId="77777777" w:rsidR="00713471" w:rsidRPr="008E4B54" w:rsidRDefault="00713471" w:rsidP="00E260C2">
            <w:r w:rsidRPr="008E4B54">
              <w:rPr>
                <w:rFonts w:hint="eastAsia"/>
              </w:rPr>
              <w:t>1</w:t>
            </w:r>
            <w:r w:rsidRPr="008E4B54">
              <w:rPr>
                <w:rFonts w:hint="eastAsia"/>
              </w:rPr>
              <w:t>、显示下单人头像：</w:t>
            </w:r>
          </w:p>
          <w:p w14:paraId="3C26D50A" w14:textId="77777777" w:rsidR="00713471" w:rsidRPr="008E4B54" w:rsidRDefault="00713471" w:rsidP="00E260C2">
            <w:pPr>
              <w:pStyle w:val="af0"/>
              <w:numPr>
                <w:ilvl w:val="0"/>
                <w:numId w:val="48"/>
              </w:numPr>
              <w:ind w:firstLineChars="0"/>
            </w:pPr>
            <w:r w:rsidRPr="008E4B54">
              <w:rPr>
                <w:rFonts w:hint="eastAsia"/>
              </w:rPr>
              <w:t>若下单人头像未修改，则显示默认头像；</w:t>
            </w:r>
          </w:p>
          <w:p w14:paraId="38C7AE56" w14:textId="77777777" w:rsidR="00713471" w:rsidRPr="008E4B54" w:rsidRDefault="00713471" w:rsidP="00E260C2">
            <w:pPr>
              <w:pStyle w:val="af0"/>
              <w:numPr>
                <w:ilvl w:val="0"/>
                <w:numId w:val="48"/>
              </w:numPr>
              <w:ind w:firstLineChars="0"/>
            </w:pPr>
            <w:r w:rsidRPr="008E4B54">
              <w:rPr>
                <w:rFonts w:hint="eastAsia"/>
              </w:rPr>
              <w:t>若下单人头像已修改，则显示修改后的头像。</w:t>
            </w:r>
          </w:p>
        </w:tc>
        <w:tc>
          <w:tcPr>
            <w:tcW w:w="2341" w:type="dxa"/>
          </w:tcPr>
          <w:p w14:paraId="5F77DA94" w14:textId="77777777" w:rsidR="00713471" w:rsidRPr="008E4B54" w:rsidRDefault="00713471" w:rsidP="00E260C2"/>
        </w:tc>
      </w:tr>
      <w:tr w:rsidR="00713471" w:rsidRPr="008E4B54" w14:paraId="427262CA" w14:textId="77777777" w:rsidTr="00E260C2">
        <w:tc>
          <w:tcPr>
            <w:tcW w:w="1384" w:type="dxa"/>
            <w:vMerge/>
          </w:tcPr>
          <w:p w14:paraId="4332A71E" w14:textId="77777777" w:rsidR="00713471" w:rsidRPr="008E4B54" w:rsidRDefault="00713471" w:rsidP="00E260C2">
            <w:pPr>
              <w:jc w:val="center"/>
            </w:pPr>
          </w:p>
        </w:tc>
        <w:tc>
          <w:tcPr>
            <w:tcW w:w="1559" w:type="dxa"/>
          </w:tcPr>
          <w:p w14:paraId="0941F0B6" w14:textId="77777777" w:rsidR="00713471" w:rsidRPr="008E4B54" w:rsidRDefault="00713471" w:rsidP="00E260C2">
            <w:pPr>
              <w:jc w:val="center"/>
            </w:pPr>
            <w:r w:rsidRPr="008E4B54">
              <w:rPr>
                <w:rFonts w:hint="eastAsia"/>
              </w:rPr>
              <w:t>下单人姓名</w:t>
            </w:r>
          </w:p>
        </w:tc>
        <w:tc>
          <w:tcPr>
            <w:tcW w:w="4678" w:type="dxa"/>
          </w:tcPr>
          <w:p w14:paraId="41BC1C2E" w14:textId="77777777" w:rsidR="00713471" w:rsidRPr="008E4B54" w:rsidRDefault="00713471" w:rsidP="00E260C2">
            <w:r w:rsidRPr="008E4B54">
              <w:rPr>
                <w:rFonts w:hint="eastAsia"/>
              </w:rPr>
              <w:t>1</w:t>
            </w:r>
            <w:r w:rsidRPr="008E4B54">
              <w:rPr>
                <w:rFonts w:hint="eastAsia"/>
              </w:rPr>
              <w:t>、根据订单信息，获取下单人姓名。</w:t>
            </w:r>
          </w:p>
        </w:tc>
        <w:tc>
          <w:tcPr>
            <w:tcW w:w="2341" w:type="dxa"/>
          </w:tcPr>
          <w:p w14:paraId="6891F50A" w14:textId="77777777" w:rsidR="00713471" w:rsidRPr="008E4B54" w:rsidRDefault="00713471" w:rsidP="00E260C2"/>
        </w:tc>
      </w:tr>
      <w:tr w:rsidR="00713471" w:rsidRPr="008E4B54" w14:paraId="773F95A3" w14:textId="77777777" w:rsidTr="00E260C2">
        <w:tc>
          <w:tcPr>
            <w:tcW w:w="1384" w:type="dxa"/>
            <w:vMerge/>
          </w:tcPr>
          <w:p w14:paraId="3944B746" w14:textId="77777777" w:rsidR="00713471" w:rsidRPr="008E4B54" w:rsidRDefault="00713471" w:rsidP="00E260C2">
            <w:pPr>
              <w:jc w:val="center"/>
            </w:pPr>
          </w:p>
        </w:tc>
        <w:tc>
          <w:tcPr>
            <w:tcW w:w="1559" w:type="dxa"/>
          </w:tcPr>
          <w:p w14:paraId="1C37D4BE" w14:textId="77777777" w:rsidR="00713471" w:rsidRPr="008E4B54" w:rsidRDefault="00713471" w:rsidP="00E260C2">
            <w:pPr>
              <w:jc w:val="center"/>
            </w:pPr>
            <w:r w:rsidRPr="008E4B54">
              <w:rPr>
                <w:rFonts w:hint="eastAsia"/>
              </w:rPr>
              <w:t>用车类型</w:t>
            </w:r>
          </w:p>
        </w:tc>
        <w:tc>
          <w:tcPr>
            <w:tcW w:w="4678" w:type="dxa"/>
          </w:tcPr>
          <w:p w14:paraId="24E94E79" w14:textId="77777777" w:rsidR="00713471" w:rsidRPr="008E4B54" w:rsidRDefault="00713471" w:rsidP="00E260C2">
            <w:r w:rsidRPr="008E4B54">
              <w:rPr>
                <w:rFonts w:hint="eastAsia"/>
              </w:rPr>
              <w:t>1</w:t>
            </w:r>
            <w:r w:rsidRPr="008E4B54">
              <w:rPr>
                <w:rFonts w:hint="eastAsia"/>
              </w:rPr>
              <w:t>、根据用时时间，判断用车类型：预约用车、即刻用车。</w:t>
            </w:r>
          </w:p>
        </w:tc>
        <w:tc>
          <w:tcPr>
            <w:tcW w:w="2341" w:type="dxa"/>
          </w:tcPr>
          <w:p w14:paraId="25743C72" w14:textId="77777777" w:rsidR="00713471" w:rsidRPr="008E4B54" w:rsidRDefault="00713471" w:rsidP="00E260C2"/>
        </w:tc>
      </w:tr>
      <w:tr w:rsidR="00713471" w:rsidRPr="008E4B54" w14:paraId="5F86D925" w14:textId="77777777" w:rsidTr="00E260C2">
        <w:tc>
          <w:tcPr>
            <w:tcW w:w="1384" w:type="dxa"/>
            <w:vMerge/>
          </w:tcPr>
          <w:p w14:paraId="5D5C7F35" w14:textId="77777777" w:rsidR="00713471" w:rsidRPr="008E4B54" w:rsidRDefault="00713471" w:rsidP="00E260C2">
            <w:pPr>
              <w:jc w:val="center"/>
            </w:pPr>
          </w:p>
        </w:tc>
        <w:tc>
          <w:tcPr>
            <w:tcW w:w="1559" w:type="dxa"/>
          </w:tcPr>
          <w:p w14:paraId="4088EACC" w14:textId="77777777" w:rsidR="00713471" w:rsidRPr="008E4B54" w:rsidRDefault="00713471" w:rsidP="00E260C2">
            <w:pPr>
              <w:jc w:val="center"/>
            </w:pPr>
            <w:r w:rsidRPr="008E4B54">
              <w:rPr>
                <w:rFonts w:hint="eastAsia"/>
              </w:rPr>
              <w:t>行程费</w:t>
            </w:r>
          </w:p>
        </w:tc>
        <w:tc>
          <w:tcPr>
            <w:tcW w:w="4678" w:type="dxa"/>
          </w:tcPr>
          <w:p w14:paraId="5FA46614" w14:textId="77777777" w:rsidR="00713471" w:rsidRPr="008E4B54" w:rsidRDefault="00713471" w:rsidP="00E260C2">
            <w:r w:rsidRPr="008E4B54">
              <w:rPr>
                <w:rFonts w:hint="eastAsia"/>
              </w:rPr>
              <w:t>1</w:t>
            </w:r>
            <w:r w:rsidRPr="008E4B54">
              <w:rPr>
                <w:rFonts w:hint="eastAsia"/>
              </w:rPr>
              <w:t>、从“收款”页面，获取司机输入的行程费金额。</w:t>
            </w:r>
          </w:p>
        </w:tc>
        <w:tc>
          <w:tcPr>
            <w:tcW w:w="2341" w:type="dxa"/>
          </w:tcPr>
          <w:p w14:paraId="40ED0287" w14:textId="77777777" w:rsidR="00713471" w:rsidRPr="008E4B54" w:rsidRDefault="00713471" w:rsidP="00E260C2"/>
        </w:tc>
      </w:tr>
      <w:tr w:rsidR="00713471" w:rsidRPr="008E4B54" w14:paraId="14AA8AF0" w14:textId="77777777" w:rsidTr="00E260C2">
        <w:tc>
          <w:tcPr>
            <w:tcW w:w="1384" w:type="dxa"/>
            <w:vMerge/>
          </w:tcPr>
          <w:p w14:paraId="5345540E" w14:textId="77777777" w:rsidR="00713471" w:rsidRPr="008E4B54" w:rsidRDefault="00713471" w:rsidP="00E260C2">
            <w:pPr>
              <w:jc w:val="center"/>
            </w:pPr>
          </w:p>
        </w:tc>
        <w:tc>
          <w:tcPr>
            <w:tcW w:w="1559" w:type="dxa"/>
          </w:tcPr>
          <w:p w14:paraId="25B68158" w14:textId="77777777" w:rsidR="00713471" w:rsidRPr="008E4B54" w:rsidRDefault="00713471" w:rsidP="00E260C2">
            <w:pPr>
              <w:jc w:val="center"/>
            </w:pPr>
            <w:r w:rsidRPr="008E4B54">
              <w:rPr>
                <w:rFonts w:hint="eastAsia"/>
              </w:rPr>
              <w:t>支付方式</w:t>
            </w:r>
          </w:p>
        </w:tc>
        <w:tc>
          <w:tcPr>
            <w:tcW w:w="4678" w:type="dxa"/>
          </w:tcPr>
          <w:p w14:paraId="658CC1CB" w14:textId="77777777" w:rsidR="00713471" w:rsidRPr="008E4B54" w:rsidRDefault="00713471" w:rsidP="00E260C2">
            <w:r w:rsidRPr="008E4B54">
              <w:rPr>
                <w:rFonts w:hint="eastAsia"/>
              </w:rPr>
              <w:t>1</w:t>
            </w:r>
            <w:r w:rsidRPr="008E4B54">
              <w:rPr>
                <w:rFonts w:hint="eastAsia"/>
              </w:rPr>
              <w:t>、支付方式除“余额支付”常驻显示外，“微信支付”和“支付宝支付”根据后台配置是否显示：</w:t>
            </w:r>
          </w:p>
          <w:p w14:paraId="63F364C2" w14:textId="77777777" w:rsidR="00713471" w:rsidRPr="008E4B54" w:rsidRDefault="00713471" w:rsidP="00E260C2">
            <w:pPr>
              <w:pStyle w:val="af0"/>
              <w:numPr>
                <w:ilvl w:val="0"/>
                <w:numId w:val="72"/>
              </w:numPr>
              <w:ind w:firstLineChars="0"/>
            </w:pPr>
            <w:r w:rsidRPr="008E4B54">
              <w:rPr>
                <w:rFonts w:hint="eastAsia"/>
              </w:rPr>
              <w:t>若开通则显示，若禁用则不显示。</w:t>
            </w:r>
          </w:p>
          <w:p w14:paraId="0B6D426B" w14:textId="414BEA5E" w:rsidR="00713471" w:rsidRPr="008E4B54" w:rsidRDefault="00713471" w:rsidP="00E260C2">
            <w:pPr>
              <w:pStyle w:val="af0"/>
              <w:numPr>
                <w:ilvl w:val="0"/>
                <w:numId w:val="72"/>
              </w:numPr>
              <w:ind w:firstLineChars="0"/>
            </w:pPr>
            <w:r w:rsidRPr="008E4B54">
              <w:rPr>
                <w:rFonts w:hint="eastAsia"/>
              </w:rPr>
              <w:t>支付方式由上至下显示顺序为：余额支付、微信支付、支付宝支付，</w:t>
            </w:r>
            <w:ins w:id="1144" w:author="ethink wang" w:date="2017-02-09T18:02:00Z">
              <w:r w:rsidR="00CB28F4">
                <w:t>参见</w:t>
              </w:r>
            </w:ins>
            <w:del w:id="1145" w:author="ethink wang" w:date="2017-02-09T18:02:00Z">
              <w:r w:rsidRPr="008E4B54" w:rsidDel="00CB28F4">
                <w:rPr>
                  <w:rFonts w:hint="eastAsia"/>
                </w:rPr>
                <w:delText>参加</w:delText>
              </w:r>
            </w:del>
            <w:r w:rsidRPr="008E4B54">
              <w:rPr>
                <w:rFonts w:hint="eastAsia"/>
              </w:rPr>
              <w:t>“</w:t>
            </w:r>
            <w:r w:rsidRPr="008E4B54">
              <w:rPr>
                <w:rFonts w:hint="eastAsia"/>
              </w:rPr>
              <w:t>II-A-03(02)</w:t>
            </w:r>
            <w:r w:rsidRPr="008E4B54">
              <w:rPr>
                <w:rFonts w:hint="eastAsia"/>
              </w:rPr>
              <w:t>”页面；</w:t>
            </w:r>
          </w:p>
          <w:p w14:paraId="7999B179" w14:textId="77777777" w:rsidR="00713471" w:rsidRPr="008E4B54" w:rsidRDefault="00713471" w:rsidP="00E260C2">
            <w:r w:rsidRPr="008E4B54">
              <w:rPr>
                <w:rFonts w:hint="eastAsia"/>
              </w:rPr>
              <w:t>2</w:t>
            </w:r>
            <w:r w:rsidRPr="008E4B54">
              <w:rPr>
                <w:rFonts w:hint="eastAsia"/>
              </w:rPr>
              <w:t>、首次默认选中“余额支付”；非首次默认选中上次支付成功的支付方式；如果上次支付成功的支付方式已禁用，则默认“余额支付”；如果余额不足，则默认第二位的支付方式，样式参见</w:t>
            </w:r>
            <w:r w:rsidRPr="008E4B54">
              <w:rPr>
                <w:rFonts w:hint="eastAsia"/>
              </w:rPr>
              <w:lastRenderedPageBreak/>
              <w:t>“</w:t>
            </w:r>
            <w:r w:rsidRPr="008E4B54">
              <w:rPr>
                <w:rFonts w:hint="eastAsia"/>
              </w:rPr>
              <w:t>II-A-03(01)</w:t>
            </w:r>
            <w:r w:rsidRPr="008E4B54">
              <w:rPr>
                <w:rFonts w:hint="eastAsia"/>
              </w:rPr>
              <w:t>”</w:t>
            </w:r>
          </w:p>
        </w:tc>
        <w:tc>
          <w:tcPr>
            <w:tcW w:w="2341" w:type="dxa"/>
          </w:tcPr>
          <w:p w14:paraId="183A6E6A" w14:textId="77777777" w:rsidR="00713471" w:rsidRPr="008E4B54" w:rsidRDefault="00713471" w:rsidP="00E260C2"/>
        </w:tc>
      </w:tr>
      <w:tr w:rsidR="00713471" w:rsidRPr="008E4B54" w14:paraId="7BEFC00C" w14:textId="77777777" w:rsidTr="00E260C2">
        <w:tc>
          <w:tcPr>
            <w:tcW w:w="1384" w:type="dxa"/>
            <w:vMerge/>
          </w:tcPr>
          <w:p w14:paraId="6DA0D607" w14:textId="77777777" w:rsidR="00713471" w:rsidRPr="008E4B54" w:rsidRDefault="00713471" w:rsidP="00E260C2">
            <w:pPr>
              <w:jc w:val="center"/>
            </w:pPr>
          </w:p>
        </w:tc>
        <w:tc>
          <w:tcPr>
            <w:tcW w:w="1559" w:type="dxa"/>
          </w:tcPr>
          <w:p w14:paraId="4E3FB743" w14:textId="77777777" w:rsidR="00713471" w:rsidRPr="008E4B54" w:rsidRDefault="00713471" w:rsidP="00E260C2">
            <w:pPr>
              <w:jc w:val="center"/>
            </w:pPr>
            <w:r w:rsidRPr="008E4B54">
              <w:rPr>
                <w:rFonts w:hint="eastAsia"/>
              </w:rPr>
              <w:t>确定支付</w:t>
            </w:r>
          </w:p>
        </w:tc>
        <w:tc>
          <w:tcPr>
            <w:tcW w:w="4678" w:type="dxa"/>
          </w:tcPr>
          <w:p w14:paraId="7D6674C1" w14:textId="77777777" w:rsidR="00713471" w:rsidRPr="008E4B54" w:rsidRDefault="00713471" w:rsidP="00E260C2">
            <w:r w:rsidRPr="008E4B54">
              <w:rPr>
                <w:rFonts w:hint="eastAsia"/>
              </w:rPr>
              <w:t>1</w:t>
            </w:r>
            <w:r w:rsidRPr="008E4B54">
              <w:rPr>
                <w:rFonts w:hint="eastAsia"/>
              </w:rPr>
              <w:t>、“余额支付”，浮窗提示“支付成功，并跳转至“已完成”页面，参见“</w:t>
            </w:r>
            <w:r w:rsidRPr="008E4B54">
              <w:rPr>
                <w:rFonts w:hint="eastAsia"/>
              </w:rPr>
              <w:t>II-A-04(02)</w:t>
            </w:r>
            <w:r w:rsidRPr="008E4B54">
              <w:rPr>
                <w:rFonts w:hint="eastAsia"/>
              </w:rPr>
              <w:t>”页面；</w:t>
            </w:r>
          </w:p>
          <w:p w14:paraId="5E9A1423" w14:textId="77777777" w:rsidR="00713471" w:rsidRPr="008E4B54" w:rsidRDefault="00713471" w:rsidP="00E260C2">
            <w:r w:rsidRPr="008E4B54">
              <w:rPr>
                <w:rFonts w:hint="eastAsia"/>
              </w:rPr>
              <w:t>2</w:t>
            </w:r>
            <w:r w:rsidRPr="008E4B54">
              <w:rPr>
                <w:rFonts w:hint="eastAsia"/>
              </w:rPr>
              <w:t>、“微信支付”，则跳转至微信三方支付页面；</w:t>
            </w:r>
          </w:p>
          <w:p w14:paraId="58035EA7" w14:textId="77777777" w:rsidR="00713471" w:rsidRPr="008E4B54" w:rsidRDefault="00713471" w:rsidP="00E260C2">
            <w:r w:rsidRPr="008E4B54">
              <w:rPr>
                <w:rFonts w:hint="eastAsia"/>
              </w:rPr>
              <w:t>3</w:t>
            </w:r>
            <w:r w:rsidRPr="008E4B54">
              <w:rPr>
                <w:rFonts w:hint="eastAsia"/>
              </w:rPr>
              <w:t>、“支付宝支付”，则跳转至支付宝三方支付页面。</w:t>
            </w:r>
          </w:p>
        </w:tc>
        <w:tc>
          <w:tcPr>
            <w:tcW w:w="2341" w:type="dxa"/>
          </w:tcPr>
          <w:p w14:paraId="145301A4" w14:textId="77777777" w:rsidR="00713471" w:rsidRPr="008E4B54" w:rsidRDefault="00713471" w:rsidP="00E260C2">
            <w:r w:rsidRPr="008E4B54">
              <w:rPr>
                <w:rFonts w:hint="eastAsia"/>
              </w:rPr>
              <w:t>1</w:t>
            </w:r>
            <w:r w:rsidRPr="008E4B54">
              <w:rPr>
                <w:rFonts w:hint="eastAsia"/>
              </w:rPr>
              <w:t>、当需支付金额为</w:t>
            </w:r>
            <w:r w:rsidRPr="008E4B54">
              <w:rPr>
                <w:rFonts w:hint="eastAsia"/>
              </w:rPr>
              <w:t>0</w:t>
            </w:r>
            <w:r w:rsidRPr="008E4B54">
              <w:rPr>
                <w:rFonts w:hint="eastAsia"/>
              </w:rPr>
              <w:t>时，无论选择何种支付方式，点击“确定支付”均浮窗提示“支付成功”，并跳转至“已完成”页面，参见“</w:t>
            </w:r>
            <w:r w:rsidRPr="008E4B54">
              <w:rPr>
                <w:rFonts w:hint="eastAsia"/>
              </w:rPr>
              <w:t>II-A-04(02)</w:t>
            </w:r>
            <w:r w:rsidRPr="008E4B54">
              <w:rPr>
                <w:rFonts w:hint="eastAsia"/>
              </w:rPr>
              <w:t>”</w:t>
            </w:r>
          </w:p>
          <w:p w14:paraId="4F72A34E" w14:textId="77777777" w:rsidR="00713471" w:rsidRPr="008E4B54" w:rsidRDefault="00713471" w:rsidP="00E260C2">
            <w:r w:rsidRPr="008E4B54">
              <w:rPr>
                <w:rFonts w:hint="eastAsia"/>
              </w:rPr>
              <w:t>2</w:t>
            </w:r>
            <w:r w:rsidRPr="008E4B54">
              <w:rPr>
                <w:rFonts w:hint="eastAsia"/>
              </w:rPr>
              <w:t>、只有“余额支付”，且余额不足时，“确认支付”按钮置灰不可点击。</w:t>
            </w:r>
          </w:p>
        </w:tc>
      </w:tr>
      <w:tr w:rsidR="00713471" w:rsidRPr="008E4B54" w14:paraId="2F330A29" w14:textId="77777777" w:rsidTr="00E260C2">
        <w:tc>
          <w:tcPr>
            <w:tcW w:w="1384" w:type="dxa"/>
            <w:vMerge/>
          </w:tcPr>
          <w:p w14:paraId="37A78EF6" w14:textId="77777777" w:rsidR="00713471" w:rsidRPr="008E4B54" w:rsidRDefault="00713471" w:rsidP="00E260C2">
            <w:pPr>
              <w:jc w:val="center"/>
            </w:pPr>
          </w:p>
        </w:tc>
        <w:tc>
          <w:tcPr>
            <w:tcW w:w="1559" w:type="dxa"/>
          </w:tcPr>
          <w:p w14:paraId="32243DEC" w14:textId="77777777" w:rsidR="00713471" w:rsidRPr="008E4B54" w:rsidRDefault="00713471" w:rsidP="00E260C2">
            <w:pPr>
              <w:jc w:val="center"/>
            </w:pPr>
            <w:r w:rsidRPr="008E4B54">
              <w:rPr>
                <w:rFonts w:hint="eastAsia"/>
              </w:rPr>
              <w:t>更多菜单</w:t>
            </w:r>
          </w:p>
        </w:tc>
        <w:tc>
          <w:tcPr>
            <w:tcW w:w="4678" w:type="dxa"/>
          </w:tcPr>
          <w:p w14:paraId="3368564F" w14:textId="77777777" w:rsidR="00713471" w:rsidRPr="008E4B54" w:rsidRDefault="00713471" w:rsidP="00E260C2">
            <w:r w:rsidRPr="008E4B54">
              <w:rPr>
                <w:rFonts w:hint="eastAsia"/>
              </w:rPr>
              <w:t>1</w:t>
            </w:r>
            <w:r w:rsidRPr="008E4B54">
              <w:rPr>
                <w:rFonts w:hint="eastAsia"/>
              </w:rPr>
              <w:t>、点击，显示更多菜单项：联系客服、申请复核；</w:t>
            </w:r>
          </w:p>
          <w:p w14:paraId="44C3EACB" w14:textId="77777777" w:rsidR="00713471" w:rsidRPr="008E4B54" w:rsidRDefault="00713471" w:rsidP="00E260C2">
            <w:pPr>
              <w:pStyle w:val="af0"/>
              <w:numPr>
                <w:ilvl w:val="0"/>
                <w:numId w:val="51"/>
              </w:numPr>
              <w:ind w:firstLineChars="0"/>
            </w:pPr>
            <w:r w:rsidRPr="008E4B54">
              <w:rPr>
                <w:rFonts w:hint="eastAsia"/>
              </w:rPr>
              <w:t>点击【联系客服】，则显示拨号界面，并传入客服号码；</w:t>
            </w:r>
          </w:p>
          <w:p w14:paraId="2B133C46" w14:textId="77777777" w:rsidR="00713471" w:rsidRPr="008E4B54" w:rsidRDefault="00713471" w:rsidP="00E260C2">
            <w:pPr>
              <w:pStyle w:val="af0"/>
              <w:numPr>
                <w:ilvl w:val="0"/>
                <w:numId w:val="71"/>
              </w:numPr>
              <w:ind w:firstLineChars="0"/>
            </w:pPr>
            <w:r w:rsidRPr="008E4B54">
              <w:rPr>
                <w:rFonts w:hint="eastAsia"/>
              </w:rPr>
              <w:t>点击【申请复核】，显示提示弹框，提示文案“行程费存在异常可以申请复核，确定要复核？”，点击“取消”则关闭当前弹框；点击“确定”，则提交复核申请到运管平台。提交成功，则冒泡提示“申请复核成功，客服会与您联系”；提交失败，则冒泡提示“申请复核失败”，【同一期】</w:t>
            </w:r>
          </w:p>
        </w:tc>
        <w:tc>
          <w:tcPr>
            <w:tcW w:w="2341" w:type="dxa"/>
          </w:tcPr>
          <w:p w14:paraId="1BFC0AB2" w14:textId="77777777" w:rsidR="00713471" w:rsidRPr="008E4B54" w:rsidRDefault="00713471" w:rsidP="00E260C2"/>
        </w:tc>
      </w:tr>
      <w:tr w:rsidR="00713471" w:rsidRPr="008E4B54" w14:paraId="6635180C" w14:textId="77777777" w:rsidTr="00E260C2">
        <w:tc>
          <w:tcPr>
            <w:tcW w:w="1384" w:type="dxa"/>
            <w:vMerge w:val="restart"/>
          </w:tcPr>
          <w:p w14:paraId="541982E9" w14:textId="77777777" w:rsidR="00713471" w:rsidRPr="008E4B54" w:rsidRDefault="00713471" w:rsidP="00E260C2">
            <w:pPr>
              <w:jc w:val="center"/>
            </w:pPr>
            <w:r w:rsidRPr="008E4B54">
              <w:rPr>
                <w:rFonts w:hint="eastAsia"/>
              </w:rPr>
              <w:t>II-A-03(05)/</w:t>
            </w:r>
          </w:p>
          <w:p w14:paraId="71C01170" w14:textId="77777777" w:rsidR="00713471" w:rsidRPr="008E4B54" w:rsidRDefault="00713471" w:rsidP="00E260C2">
            <w:pPr>
              <w:jc w:val="center"/>
            </w:pPr>
            <w:r w:rsidRPr="008E4B54">
              <w:rPr>
                <w:rFonts w:hint="eastAsia"/>
              </w:rPr>
              <w:t>II-A-03(06)</w:t>
            </w:r>
          </w:p>
        </w:tc>
        <w:tc>
          <w:tcPr>
            <w:tcW w:w="1559" w:type="dxa"/>
          </w:tcPr>
          <w:p w14:paraId="7069EBFF" w14:textId="77777777" w:rsidR="00713471" w:rsidRPr="008E4B54" w:rsidRDefault="00713471" w:rsidP="00E260C2">
            <w:pPr>
              <w:jc w:val="center"/>
            </w:pPr>
            <w:r w:rsidRPr="008E4B54">
              <w:rPr>
                <w:rFonts w:hint="eastAsia"/>
              </w:rPr>
              <w:t>微信支付</w:t>
            </w:r>
          </w:p>
        </w:tc>
        <w:tc>
          <w:tcPr>
            <w:tcW w:w="4678" w:type="dxa"/>
          </w:tcPr>
          <w:p w14:paraId="2A8F8EA6" w14:textId="77777777" w:rsidR="00713471" w:rsidRPr="008E4B54" w:rsidRDefault="00713471" w:rsidP="00E260C2">
            <w:r w:rsidRPr="008E4B54">
              <w:rPr>
                <w:rFonts w:hint="eastAsia"/>
              </w:rPr>
              <w:t>1</w:t>
            </w:r>
            <w:r w:rsidRPr="008E4B54">
              <w:rPr>
                <w:rFonts w:hint="eastAsia"/>
              </w:rPr>
              <w:t>、服务车企简称：运管端收款方为平台公司简称。</w:t>
            </w:r>
          </w:p>
        </w:tc>
        <w:tc>
          <w:tcPr>
            <w:tcW w:w="2341" w:type="dxa"/>
          </w:tcPr>
          <w:p w14:paraId="60603744" w14:textId="77777777" w:rsidR="00713471" w:rsidRPr="008E4B54" w:rsidRDefault="00713471" w:rsidP="00E260C2"/>
        </w:tc>
      </w:tr>
      <w:tr w:rsidR="00713471" w:rsidRPr="008E4B54" w14:paraId="56AB9873" w14:textId="77777777" w:rsidTr="00E260C2">
        <w:tc>
          <w:tcPr>
            <w:tcW w:w="1384" w:type="dxa"/>
            <w:vMerge/>
          </w:tcPr>
          <w:p w14:paraId="1DE8773A" w14:textId="77777777" w:rsidR="00713471" w:rsidRPr="008E4B54" w:rsidRDefault="00713471" w:rsidP="00E260C2">
            <w:pPr>
              <w:jc w:val="center"/>
            </w:pPr>
          </w:p>
        </w:tc>
        <w:tc>
          <w:tcPr>
            <w:tcW w:w="1559" w:type="dxa"/>
          </w:tcPr>
          <w:p w14:paraId="7A32B100" w14:textId="77777777" w:rsidR="00713471" w:rsidRPr="008E4B54" w:rsidRDefault="00713471" w:rsidP="00E260C2">
            <w:pPr>
              <w:jc w:val="center"/>
            </w:pPr>
            <w:r w:rsidRPr="008E4B54">
              <w:rPr>
                <w:rFonts w:hint="eastAsia"/>
              </w:rPr>
              <w:t>支付宝支付</w:t>
            </w:r>
          </w:p>
        </w:tc>
        <w:tc>
          <w:tcPr>
            <w:tcW w:w="4678" w:type="dxa"/>
          </w:tcPr>
          <w:p w14:paraId="05BD5167" w14:textId="77777777" w:rsidR="00713471" w:rsidRPr="008E4B54" w:rsidRDefault="00713471" w:rsidP="00E260C2">
            <w:r w:rsidRPr="008E4B54">
              <w:rPr>
                <w:rFonts w:hint="eastAsia"/>
              </w:rPr>
              <w:t>1</w:t>
            </w:r>
            <w:r w:rsidRPr="008E4B54">
              <w:rPr>
                <w:rFonts w:hint="eastAsia"/>
              </w:rPr>
              <w:t>、订单信息取产品名称和订单编号</w:t>
            </w:r>
          </w:p>
        </w:tc>
        <w:tc>
          <w:tcPr>
            <w:tcW w:w="2341" w:type="dxa"/>
          </w:tcPr>
          <w:p w14:paraId="4AE88E65" w14:textId="77777777" w:rsidR="00713471" w:rsidRPr="008E4B54" w:rsidRDefault="00713471" w:rsidP="00E260C2"/>
        </w:tc>
      </w:tr>
      <w:tr w:rsidR="00713471" w:rsidRPr="008E4B54" w14:paraId="05B223BC" w14:textId="77777777" w:rsidTr="00E260C2">
        <w:tc>
          <w:tcPr>
            <w:tcW w:w="1384" w:type="dxa"/>
            <w:vMerge/>
          </w:tcPr>
          <w:p w14:paraId="100452DD" w14:textId="77777777" w:rsidR="00713471" w:rsidRPr="008E4B54" w:rsidRDefault="00713471" w:rsidP="00E260C2">
            <w:pPr>
              <w:jc w:val="center"/>
            </w:pPr>
          </w:p>
        </w:tc>
        <w:tc>
          <w:tcPr>
            <w:tcW w:w="1559" w:type="dxa"/>
          </w:tcPr>
          <w:p w14:paraId="10EBAF05" w14:textId="77777777" w:rsidR="00713471" w:rsidRPr="008E4B54" w:rsidRDefault="00713471" w:rsidP="00E260C2">
            <w:pPr>
              <w:jc w:val="center"/>
            </w:pPr>
            <w:r w:rsidRPr="008E4B54">
              <w:rPr>
                <w:rFonts w:hint="eastAsia"/>
              </w:rPr>
              <w:t>支付结果反馈</w:t>
            </w:r>
          </w:p>
        </w:tc>
        <w:tc>
          <w:tcPr>
            <w:tcW w:w="4678" w:type="dxa"/>
          </w:tcPr>
          <w:p w14:paraId="3CA61847" w14:textId="77777777" w:rsidR="00713471" w:rsidRPr="008E4B54" w:rsidRDefault="00713471" w:rsidP="00E260C2">
            <w:r w:rsidRPr="008E4B54">
              <w:rPr>
                <w:rFonts w:hint="eastAsia"/>
              </w:rPr>
              <w:t>1</w:t>
            </w:r>
            <w:r w:rsidRPr="008E4B54">
              <w:rPr>
                <w:rFonts w:hint="eastAsia"/>
              </w:rPr>
              <w:t>、支付成功，跳转至“已完成”页面，参见“</w:t>
            </w:r>
            <w:r w:rsidRPr="008E4B54">
              <w:rPr>
                <w:rFonts w:hint="eastAsia"/>
              </w:rPr>
              <w:t>II-A-04(02)</w:t>
            </w:r>
            <w:r w:rsidRPr="008E4B54">
              <w:rPr>
                <w:rFonts w:hint="eastAsia"/>
              </w:rPr>
              <w:t>”</w:t>
            </w:r>
            <w:r w:rsidRPr="008E4B54">
              <w:rPr>
                <w:rFonts w:hint="eastAsia"/>
              </w:rPr>
              <w:t>;</w:t>
            </w:r>
          </w:p>
          <w:p w14:paraId="4AFE1DE1" w14:textId="77777777" w:rsidR="00713471" w:rsidRPr="008E4B54" w:rsidRDefault="00713471" w:rsidP="00E260C2">
            <w:r w:rsidRPr="008E4B54">
              <w:rPr>
                <w:rFonts w:hint="eastAsia"/>
              </w:rPr>
              <w:t>2</w:t>
            </w:r>
            <w:r w:rsidRPr="008E4B54">
              <w:rPr>
                <w:rFonts w:hint="eastAsia"/>
              </w:rPr>
              <w:t>、支付失败，在“待付结”页面浮窗提示“支付失败”；【参照一期】</w:t>
            </w:r>
          </w:p>
        </w:tc>
        <w:tc>
          <w:tcPr>
            <w:tcW w:w="2341" w:type="dxa"/>
          </w:tcPr>
          <w:p w14:paraId="11CD2286" w14:textId="77777777" w:rsidR="00713471" w:rsidRPr="008E4B54" w:rsidRDefault="00713471" w:rsidP="00E260C2"/>
        </w:tc>
      </w:tr>
    </w:tbl>
    <w:p w14:paraId="1E11877D" w14:textId="77777777" w:rsidR="00713471" w:rsidRPr="003D4460" w:rsidRDefault="00713471" w:rsidP="00713471"/>
    <w:p w14:paraId="218795FC" w14:textId="77777777" w:rsidR="00713471" w:rsidRDefault="00713471" w:rsidP="00713471">
      <w:pPr>
        <w:pStyle w:val="5"/>
      </w:pPr>
      <w:r>
        <w:rPr>
          <w:rFonts w:hint="eastAsia"/>
        </w:rPr>
        <w:lastRenderedPageBreak/>
        <w:t>已完成订单详情（出租车）</w:t>
      </w:r>
    </w:p>
    <w:p w14:paraId="6991BAA3" w14:textId="77777777" w:rsidR="00713471" w:rsidRDefault="00713471" w:rsidP="00713471">
      <w:pPr>
        <w:pStyle w:val="6"/>
      </w:pPr>
      <w:r>
        <w:rPr>
          <w:rFonts w:hint="eastAsia"/>
        </w:rPr>
        <w:t>用例描述</w:t>
      </w:r>
    </w:p>
    <w:p w14:paraId="16B1F41B" w14:textId="77777777" w:rsidR="00713471" w:rsidRPr="003D4460" w:rsidRDefault="00713471" w:rsidP="00713471">
      <w:r>
        <w:rPr>
          <w:rFonts w:hint="eastAsia"/>
        </w:rPr>
        <w:t>司机端，乘客在线支付</w:t>
      </w:r>
      <w:r w:rsidRPr="008E4B54">
        <w:rPr>
          <w:rFonts w:hint="eastAsia"/>
        </w:rPr>
        <w:t>成功、司机结算成功跳转到</w:t>
      </w:r>
      <w:r>
        <w:rPr>
          <w:rFonts w:hint="eastAsia"/>
        </w:rPr>
        <w:t>“已完成”页面。</w:t>
      </w:r>
    </w:p>
    <w:p w14:paraId="43EE7112" w14:textId="77777777" w:rsidR="00713471" w:rsidRDefault="00713471" w:rsidP="00713471">
      <w:pPr>
        <w:pStyle w:val="6"/>
      </w:pPr>
      <w:r>
        <w:rPr>
          <w:rFonts w:hint="eastAsia"/>
        </w:rPr>
        <w:t>元素规则</w:t>
      </w:r>
    </w:p>
    <w:tbl>
      <w:tblPr>
        <w:tblStyle w:val="af1"/>
        <w:tblW w:w="0" w:type="auto"/>
        <w:tblLook w:val="04A0" w:firstRow="1" w:lastRow="0" w:firstColumn="1" w:lastColumn="0" w:noHBand="0" w:noVBand="1"/>
      </w:tblPr>
      <w:tblGrid>
        <w:gridCol w:w="1384"/>
        <w:gridCol w:w="1418"/>
        <w:gridCol w:w="4961"/>
        <w:gridCol w:w="2199"/>
      </w:tblGrid>
      <w:tr w:rsidR="00713471" w14:paraId="6015925F" w14:textId="77777777" w:rsidTr="00E260C2">
        <w:tc>
          <w:tcPr>
            <w:tcW w:w="1384" w:type="dxa"/>
            <w:shd w:val="clear" w:color="auto" w:fill="BFBFBF" w:themeFill="background1" w:themeFillShade="BF"/>
          </w:tcPr>
          <w:p w14:paraId="2D74A166"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8" w:type="dxa"/>
            <w:shd w:val="clear" w:color="auto" w:fill="BFBFBF" w:themeFill="background1" w:themeFillShade="BF"/>
          </w:tcPr>
          <w:p w14:paraId="6E608212" w14:textId="77777777" w:rsidR="00713471" w:rsidRPr="007F7CC3" w:rsidRDefault="00713471" w:rsidP="00E260C2">
            <w:pPr>
              <w:jc w:val="center"/>
              <w:rPr>
                <w:b/>
              </w:rPr>
            </w:pPr>
            <w:r w:rsidRPr="007F7CC3">
              <w:rPr>
                <w:rFonts w:hint="eastAsia"/>
                <w:b/>
              </w:rPr>
              <w:t>元素名称</w:t>
            </w:r>
          </w:p>
        </w:tc>
        <w:tc>
          <w:tcPr>
            <w:tcW w:w="4961" w:type="dxa"/>
            <w:shd w:val="clear" w:color="auto" w:fill="BFBFBF" w:themeFill="background1" w:themeFillShade="BF"/>
          </w:tcPr>
          <w:p w14:paraId="076AD957" w14:textId="77777777" w:rsidR="00713471" w:rsidRPr="007F7CC3" w:rsidRDefault="00713471" w:rsidP="00E260C2">
            <w:pPr>
              <w:jc w:val="center"/>
              <w:rPr>
                <w:b/>
              </w:rPr>
            </w:pPr>
            <w:r w:rsidRPr="007F7CC3">
              <w:rPr>
                <w:rFonts w:hint="eastAsia"/>
                <w:b/>
              </w:rPr>
              <w:t>描述</w:t>
            </w:r>
          </w:p>
        </w:tc>
        <w:tc>
          <w:tcPr>
            <w:tcW w:w="2199" w:type="dxa"/>
            <w:shd w:val="clear" w:color="auto" w:fill="BFBFBF" w:themeFill="background1" w:themeFillShade="BF"/>
          </w:tcPr>
          <w:p w14:paraId="29208831" w14:textId="77777777" w:rsidR="00713471" w:rsidRPr="007F7CC3" w:rsidRDefault="00713471" w:rsidP="00E260C2">
            <w:pPr>
              <w:jc w:val="center"/>
              <w:rPr>
                <w:b/>
              </w:rPr>
            </w:pPr>
            <w:r w:rsidRPr="007F7CC3">
              <w:rPr>
                <w:rFonts w:hint="eastAsia"/>
                <w:b/>
              </w:rPr>
              <w:t>异常处理</w:t>
            </w:r>
          </w:p>
        </w:tc>
      </w:tr>
      <w:tr w:rsidR="00713471" w14:paraId="7A1B7A47" w14:textId="77777777" w:rsidTr="00E260C2">
        <w:tc>
          <w:tcPr>
            <w:tcW w:w="1384" w:type="dxa"/>
            <w:vMerge w:val="restart"/>
          </w:tcPr>
          <w:p w14:paraId="369D26CC" w14:textId="77777777" w:rsidR="00713471" w:rsidRDefault="00713471" w:rsidP="00E260C2">
            <w:pPr>
              <w:jc w:val="center"/>
            </w:pPr>
            <w:r>
              <w:rPr>
                <w:rFonts w:hint="eastAsia"/>
              </w:rPr>
              <w:t>II-A-04</w:t>
            </w:r>
          </w:p>
        </w:tc>
        <w:tc>
          <w:tcPr>
            <w:tcW w:w="1418" w:type="dxa"/>
          </w:tcPr>
          <w:p w14:paraId="45E6233F" w14:textId="77777777" w:rsidR="00713471" w:rsidRDefault="00713471" w:rsidP="00E260C2">
            <w:pPr>
              <w:jc w:val="center"/>
            </w:pPr>
            <w:r>
              <w:rPr>
                <w:rFonts w:hint="eastAsia"/>
              </w:rPr>
              <w:t>支付方式</w:t>
            </w:r>
          </w:p>
        </w:tc>
        <w:tc>
          <w:tcPr>
            <w:tcW w:w="4961" w:type="dxa"/>
          </w:tcPr>
          <w:p w14:paraId="28E2F823" w14:textId="77777777" w:rsidR="00713471" w:rsidRDefault="00713471" w:rsidP="00E260C2">
            <w:r>
              <w:rPr>
                <w:rFonts w:hint="eastAsia"/>
              </w:rPr>
              <w:t>1</w:t>
            </w:r>
            <w:r>
              <w:rPr>
                <w:rFonts w:hint="eastAsia"/>
              </w:rPr>
              <w:t>、行程费，若乘客在线支付，则显示为“在线支付”；</w:t>
            </w:r>
          </w:p>
          <w:p w14:paraId="26561ECC" w14:textId="77777777" w:rsidR="00713471" w:rsidRPr="000B5C5D" w:rsidRDefault="00713471" w:rsidP="00E260C2">
            <w:r>
              <w:rPr>
                <w:rFonts w:hint="eastAsia"/>
              </w:rPr>
              <w:t>2</w:t>
            </w:r>
            <w:r>
              <w:rPr>
                <w:rFonts w:hint="eastAsia"/>
              </w:rPr>
              <w:t>、行程费，若乘客线下付现，则显示为“线下付现”。</w:t>
            </w:r>
          </w:p>
        </w:tc>
        <w:tc>
          <w:tcPr>
            <w:tcW w:w="2199" w:type="dxa"/>
          </w:tcPr>
          <w:p w14:paraId="50E847E8" w14:textId="77777777" w:rsidR="00713471" w:rsidRDefault="00713471" w:rsidP="00E260C2"/>
        </w:tc>
      </w:tr>
      <w:tr w:rsidR="00713471" w14:paraId="4F353703" w14:textId="77777777" w:rsidTr="00E260C2">
        <w:tc>
          <w:tcPr>
            <w:tcW w:w="1384" w:type="dxa"/>
            <w:vMerge/>
          </w:tcPr>
          <w:p w14:paraId="0B2EDE52" w14:textId="77777777" w:rsidR="00713471" w:rsidRDefault="00713471" w:rsidP="00E260C2">
            <w:pPr>
              <w:jc w:val="center"/>
            </w:pPr>
          </w:p>
        </w:tc>
        <w:tc>
          <w:tcPr>
            <w:tcW w:w="1418" w:type="dxa"/>
          </w:tcPr>
          <w:p w14:paraId="2013B241" w14:textId="77777777" w:rsidR="00713471" w:rsidRDefault="00713471" w:rsidP="00E260C2">
            <w:pPr>
              <w:jc w:val="center"/>
            </w:pPr>
            <w:r>
              <w:rPr>
                <w:rFonts w:hint="eastAsia"/>
              </w:rPr>
              <w:t>支付状态</w:t>
            </w:r>
          </w:p>
        </w:tc>
        <w:tc>
          <w:tcPr>
            <w:tcW w:w="4961" w:type="dxa"/>
          </w:tcPr>
          <w:p w14:paraId="2EAA1F83" w14:textId="77777777" w:rsidR="00713471" w:rsidRDefault="00713471" w:rsidP="00E260C2">
            <w:r>
              <w:rPr>
                <w:rFonts w:hint="eastAsia"/>
              </w:rPr>
              <w:t>1</w:t>
            </w:r>
            <w:r>
              <w:rPr>
                <w:rFonts w:hint="eastAsia"/>
              </w:rPr>
              <w:t>、行程费，若乘客已线上支付，则显示“已支付”；</w:t>
            </w:r>
          </w:p>
          <w:p w14:paraId="4F87AB65" w14:textId="77777777" w:rsidR="00713471" w:rsidRDefault="00713471" w:rsidP="00E260C2">
            <w:r>
              <w:rPr>
                <w:rFonts w:hint="eastAsia"/>
              </w:rPr>
              <w:t>2</w:t>
            </w:r>
            <w:r>
              <w:rPr>
                <w:rFonts w:hint="eastAsia"/>
              </w:rPr>
              <w:t>、行程费，若司机已结算，则显示“已结算”</w:t>
            </w:r>
          </w:p>
        </w:tc>
        <w:tc>
          <w:tcPr>
            <w:tcW w:w="2199" w:type="dxa"/>
          </w:tcPr>
          <w:p w14:paraId="22C7347C" w14:textId="77777777" w:rsidR="00713471" w:rsidRDefault="00713471" w:rsidP="00E260C2"/>
        </w:tc>
      </w:tr>
      <w:tr w:rsidR="00713471" w14:paraId="1F492BF7" w14:textId="77777777" w:rsidTr="00E260C2">
        <w:tc>
          <w:tcPr>
            <w:tcW w:w="1384" w:type="dxa"/>
            <w:vMerge/>
          </w:tcPr>
          <w:p w14:paraId="478C503F" w14:textId="77777777" w:rsidR="00713471" w:rsidRDefault="00713471" w:rsidP="00E260C2">
            <w:pPr>
              <w:jc w:val="center"/>
            </w:pPr>
          </w:p>
        </w:tc>
        <w:tc>
          <w:tcPr>
            <w:tcW w:w="1418" w:type="dxa"/>
          </w:tcPr>
          <w:p w14:paraId="6CEF58C6" w14:textId="77777777" w:rsidR="00713471" w:rsidRDefault="00713471" w:rsidP="00E260C2">
            <w:pPr>
              <w:jc w:val="center"/>
            </w:pPr>
            <w:r>
              <w:rPr>
                <w:rFonts w:hint="eastAsia"/>
              </w:rPr>
              <w:t>其他元素</w:t>
            </w:r>
          </w:p>
        </w:tc>
        <w:tc>
          <w:tcPr>
            <w:tcW w:w="4961" w:type="dxa"/>
          </w:tcPr>
          <w:p w14:paraId="352DA69B" w14:textId="77777777" w:rsidR="00713471" w:rsidRDefault="00713471" w:rsidP="00E260C2">
            <w:r>
              <w:rPr>
                <w:rFonts w:hint="eastAsia"/>
              </w:rPr>
              <w:t>1</w:t>
            </w:r>
            <w:r>
              <w:rPr>
                <w:rFonts w:hint="eastAsia"/>
              </w:rPr>
              <w:t>、其他元素，可参见“</w:t>
            </w:r>
            <w:r>
              <w:rPr>
                <w:rFonts w:hint="eastAsia"/>
              </w:rPr>
              <w:t>II-A-03</w:t>
            </w:r>
            <w:r>
              <w:rPr>
                <w:rFonts w:hint="eastAsia"/>
              </w:rPr>
              <w:t>”页面说明。</w:t>
            </w:r>
          </w:p>
        </w:tc>
        <w:tc>
          <w:tcPr>
            <w:tcW w:w="2199" w:type="dxa"/>
          </w:tcPr>
          <w:p w14:paraId="335D59C2" w14:textId="77777777" w:rsidR="00713471" w:rsidRDefault="00713471" w:rsidP="00E260C2"/>
        </w:tc>
      </w:tr>
    </w:tbl>
    <w:p w14:paraId="552856F4" w14:textId="77777777" w:rsidR="00713471" w:rsidRPr="003D4460" w:rsidRDefault="00713471" w:rsidP="00713471"/>
    <w:p w14:paraId="079CBFA3" w14:textId="77777777" w:rsidR="00713471" w:rsidRDefault="00713471" w:rsidP="00713471">
      <w:pPr>
        <w:pStyle w:val="5"/>
      </w:pPr>
      <w:r>
        <w:rPr>
          <w:rFonts w:hint="eastAsia"/>
        </w:rPr>
        <w:t>订单列表项（出租车）</w:t>
      </w:r>
    </w:p>
    <w:p w14:paraId="23708065" w14:textId="77777777" w:rsidR="00713471" w:rsidRDefault="00713471" w:rsidP="00713471">
      <w:pPr>
        <w:pStyle w:val="6"/>
      </w:pPr>
      <w:r>
        <w:rPr>
          <w:rFonts w:hint="eastAsia"/>
        </w:rPr>
        <w:t>用例描述</w:t>
      </w:r>
    </w:p>
    <w:p w14:paraId="2DFA74AA" w14:textId="77777777" w:rsidR="00713471" w:rsidRPr="003D4460" w:rsidRDefault="00713471" w:rsidP="00713471">
      <w:r>
        <w:rPr>
          <w:rFonts w:hint="eastAsia"/>
        </w:rPr>
        <w:t>和一期司机端的“我的订单”相比，二期的订单管理拆分为：当前订单、待付结、已完成。其中，</w:t>
      </w:r>
      <w:r w:rsidRPr="00D53C7E">
        <w:rPr>
          <w:rFonts w:hint="eastAsia"/>
          <w:b/>
        </w:rPr>
        <w:t>“当前订单”</w:t>
      </w:r>
      <w:r>
        <w:rPr>
          <w:rFonts w:hint="eastAsia"/>
        </w:rPr>
        <w:t>含司机未完成（待出发）的订单、正在进行的订单。</w:t>
      </w:r>
      <w:r w:rsidRPr="00D53C7E">
        <w:rPr>
          <w:rFonts w:hint="eastAsia"/>
          <w:b/>
        </w:rPr>
        <w:t>“待付结”</w:t>
      </w:r>
      <w:r>
        <w:rPr>
          <w:rFonts w:hint="eastAsia"/>
        </w:rPr>
        <w:t>订单含司机未结算、乘客未支付的订单。</w:t>
      </w:r>
      <w:r w:rsidRPr="00D53C7E">
        <w:rPr>
          <w:rFonts w:hint="eastAsia"/>
          <w:b/>
        </w:rPr>
        <w:t>“已完成”</w:t>
      </w:r>
      <w:r>
        <w:rPr>
          <w:rFonts w:hint="eastAsia"/>
        </w:rPr>
        <w:t>订单含司机已结算、乘客已支付、已取消的订单。</w:t>
      </w:r>
    </w:p>
    <w:p w14:paraId="7C5A6CA7" w14:textId="77777777" w:rsidR="00713471" w:rsidRPr="001F315D" w:rsidRDefault="00713471" w:rsidP="00713471">
      <w:pPr>
        <w:pStyle w:val="6"/>
      </w:pPr>
      <w:r>
        <w:rPr>
          <w:rFonts w:hint="eastAsia"/>
        </w:rPr>
        <w:t>元素规则</w:t>
      </w:r>
    </w:p>
    <w:tbl>
      <w:tblPr>
        <w:tblStyle w:val="af1"/>
        <w:tblW w:w="0" w:type="auto"/>
        <w:tblLook w:val="04A0" w:firstRow="1" w:lastRow="0" w:firstColumn="1" w:lastColumn="0" w:noHBand="0" w:noVBand="1"/>
      </w:tblPr>
      <w:tblGrid>
        <w:gridCol w:w="1384"/>
        <w:gridCol w:w="1418"/>
        <w:gridCol w:w="4536"/>
        <w:gridCol w:w="2624"/>
      </w:tblGrid>
      <w:tr w:rsidR="00713471" w14:paraId="459CE14F" w14:textId="77777777" w:rsidTr="00E260C2">
        <w:tc>
          <w:tcPr>
            <w:tcW w:w="1384" w:type="dxa"/>
            <w:shd w:val="clear" w:color="auto" w:fill="BFBFBF" w:themeFill="background1" w:themeFillShade="BF"/>
          </w:tcPr>
          <w:p w14:paraId="34074D23"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8" w:type="dxa"/>
            <w:shd w:val="clear" w:color="auto" w:fill="BFBFBF" w:themeFill="background1" w:themeFillShade="BF"/>
          </w:tcPr>
          <w:p w14:paraId="172704F8" w14:textId="77777777" w:rsidR="00713471" w:rsidRPr="007F7CC3" w:rsidRDefault="00713471" w:rsidP="00E260C2">
            <w:pPr>
              <w:jc w:val="center"/>
              <w:rPr>
                <w:b/>
              </w:rPr>
            </w:pPr>
            <w:r w:rsidRPr="007F7CC3">
              <w:rPr>
                <w:rFonts w:hint="eastAsia"/>
                <w:b/>
              </w:rPr>
              <w:t>元素名称</w:t>
            </w:r>
          </w:p>
        </w:tc>
        <w:tc>
          <w:tcPr>
            <w:tcW w:w="4536" w:type="dxa"/>
            <w:shd w:val="clear" w:color="auto" w:fill="BFBFBF" w:themeFill="background1" w:themeFillShade="BF"/>
          </w:tcPr>
          <w:p w14:paraId="4EF65BFC" w14:textId="77777777" w:rsidR="00713471" w:rsidRPr="007F7CC3" w:rsidRDefault="00713471" w:rsidP="00E260C2">
            <w:pPr>
              <w:jc w:val="center"/>
              <w:rPr>
                <w:b/>
              </w:rPr>
            </w:pPr>
            <w:r w:rsidRPr="007F7CC3">
              <w:rPr>
                <w:rFonts w:hint="eastAsia"/>
                <w:b/>
              </w:rPr>
              <w:t>描述</w:t>
            </w:r>
          </w:p>
        </w:tc>
        <w:tc>
          <w:tcPr>
            <w:tcW w:w="2624" w:type="dxa"/>
            <w:shd w:val="clear" w:color="auto" w:fill="BFBFBF" w:themeFill="background1" w:themeFillShade="BF"/>
          </w:tcPr>
          <w:p w14:paraId="5C33ADBC" w14:textId="77777777" w:rsidR="00713471" w:rsidRPr="007F7CC3" w:rsidRDefault="00713471" w:rsidP="00E260C2">
            <w:pPr>
              <w:jc w:val="center"/>
              <w:rPr>
                <w:b/>
              </w:rPr>
            </w:pPr>
            <w:r w:rsidRPr="007F7CC3">
              <w:rPr>
                <w:rFonts w:hint="eastAsia"/>
                <w:b/>
              </w:rPr>
              <w:t>异常处理</w:t>
            </w:r>
          </w:p>
        </w:tc>
      </w:tr>
      <w:tr w:rsidR="00713471" w14:paraId="64417D75" w14:textId="77777777" w:rsidTr="00E260C2">
        <w:tc>
          <w:tcPr>
            <w:tcW w:w="1384" w:type="dxa"/>
            <w:vMerge w:val="restart"/>
          </w:tcPr>
          <w:p w14:paraId="2E7C6FA3" w14:textId="77777777" w:rsidR="00713471" w:rsidRDefault="00713471" w:rsidP="00E260C2">
            <w:pPr>
              <w:jc w:val="center"/>
            </w:pPr>
            <w:r>
              <w:rPr>
                <w:rFonts w:hint="eastAsia"/>
              </w:rPr>
              <w:t>II-A-01(01)</w:t>
            </w:r>
          </w:p>
          <w:p w14:paraId="76D3952E" w14:textId="77777777" w:rsidR="00713471" w:rsidRDefault="00713471" w:rsidP="00E260C2">
            <w:pPr>
              <w:jc w:val="center"/>
            </w:pPr>
            <w:r>
              <w:rPr>
                <w:rFonts w:hint="eastAsia"/>
              </w:rPr>
              <w:t>当前订单</w:t>
            </w:r>
          </w:p>
        </w:tc>
        <w:tc>
          <w:tcPr>
            <w:tcW w:w="1418" w:type="dxa"/>
          </w:tcPr>
          <w:p w14:paraId="2E0F052A" w14:textId="77777777" w:rsidR="00713471" w:rsidRDefault="00713471" w:rsidP="00E260C2">
            <w:pPr>
              <w:jc w:val="center"/>
            </w:pPr>
            <w:r>
              <w:rPr>
                <w:rFonts w:hint="eastAsia"/>
              </w:rPr>
              <w:t>初始化</w:t>
            </w:r>
          </w:p>
        </w:tc>
        <w:tc>
          <w:tcPr>
            <w:tcW w:w="4536" w:type="dxa"/>
          </w:tcPr>
          <w:p w14:paraId="1145F50D" w14:textId="77777777" w:rsidR="00713471" w:rsidRDefault="00713471" w:rsidP="00E260C2">
            <w:r>
              <w:rPr>
                <w:rFonts w:hint="eastAsia"/>
              </w:rPr>
              <w:t>1</w:t>
            </w:r>
            <w:r>
              <w:rPr>
                <w:rFonts w:hint="eastAsia"/>
              </w:rPr>
              <w:t>、默认显示当前所有未完成的订单列表（含：待出发的预约订单、正在进行的订单）；</w:t>
            </w:r>
          </w:p>
          <w:p w14:paraId="43D6B091" w14:textId="77777777" w:rsidR="00713471" w:rsidRDefault="00713471" w:rsidP="00E260C2">
            <w:r>
              <w:rPr>
                <w:rFonts w:hint="eastAsia"/>
              </w:rPr>
              <w:t>2</w:t>
            </w:r>
            <w:r>
              <w:rPr>
                <w:rFonts w:hint="eastAsia"/>
              </w:rPr>
              <w:t>、可以上下滑动查看列表信息；</w:t>
            </w:r>
          </w:p>
          <w:p w14:paraId="1E407109" w14:textId="77777777" w:rsidR="00713471" w:rsidRDefault="00713471" w:rsidP="00E260C2">
            <w:r>
              <w:rPr>
                <w:rFonts w:hint="eastAsia"/>
              </w:rPr>
              <w:t>3</w:t>
            </w:r>
            <w:r>
              <w:rPr>
                <w:rFonts w:hint="eastAsia"/>
              </w:rPr>
              <w:t>、默认按照订单用车时间由近及远的排序顺序显示。</w:t>
            </w:r>
          </w:p>
        </w:tc>
        <w:tc>
          <w:tcPr>
            <w:tcW w:w="2624" w:type="dxa"/>
          </w:tcPr>
          <w:p w14:paraId="293D2F40" w14:textId="77777777" w:rsidR="00713471" w:rsidRDefault="00713471" w:rsidP="00E260C2">
            <w:pPr>
              <w:pStyle w:val="af0"/>
              <w:numPr>
                <w:ilvl w:val="0"/>
                <w:numId w:val="64"/>
              </w:numPr>
              <w:ind w:firstLineChars="0"/>
            </w:pPr>
            <w:r>
              <w:rPr>
                <w:rFonts w:hint="eastAsia"/>
              </w:rPr>
              <w:t>列表为空时，提示“暂无行程”，【同一期】；</w:t>
            </w:r>
          </w:p>
          <w:p w14:paraId="2B4A80F2" w14:textId="77777777" w:rsidR="00713471" w:rsidRDefault="00713471" w:rsidP="00E260C2">
            <w:pPr>
              <w:pStyle w:val="af0"/>
              <w:numPr>
                <w:ilvl w:val="0"/>
                <w:numId w:val="64"/>
              </w:numPr>
              <w:ind w:firstLineChars="0"/>
            </w:pPr>
            <w:r>
              <w:rPr>
                <w:rFonts w:hint="eastAsia"/>
              </w:rPr>
              <w:t>断网时，显示通用断网提示浮窗。</w:t>
            </w:r>
          </w:p>
        </w:tc>
      </w:tr>
      <w:tr w:rsidR="00713471" w14:paraId="3D1C8B61" w14:textId="77777777" w:rsidTr="00E260C2">
        <w:tc>
          <w:tcPr>
            <w:tcW w:w="1384" w:type="dxa"/>
            <w:vMerge/>
          </w:tcPr>
          <w:p w14:paraId="3F76DE86" w14:textId="77777777" w:rsidR="00713471" w:rsidRDefault="00713471" w:rsidP="00E260C2">
            <w:pPr>
              <w:jc w:val="center"/>
            </w:pPr>
          </w:p>
        </w:tc>
        <w:tc>
          <w:tcPr>
            <w:tcW w:w="1418" w:type="dxa"/>
          </w:tcPr>
          <w:p w14:paraId="4E439F88" w14:textId="77777777" w:rsidR="00713471" w:rsidRDefault="00713471" w:rsidP="00E260C2">
            <w:pPr>
              <w:tabs>
                <w:tab w:val="left" w:pos="664"/>
              </w:tabs>
              <w:jc w:val="center"/>
            </w:pPr>
            <w:r>
              <w:rPr>
                <w:rFonts w:hint="eastAsia"/>
              </w:rPr>
              <w:t>下单人头像</w:t>
            </w:r>
          </w:p>
        </w:tc>
        <w:tc>
          <w:tcPr>
            <w:tcW w:w="4536" w:type="dxa"/>
          </w:tcPr>
          <w:p w14:paraId="134C10FB" w14:textId="77777777" w:rsidR="00713471" w:rsidRDefault="00713471" w:rsidP="00E260C2">
            <w:r>
              <w:rPr>
                <w:rFonts w:hint="eastAsia"/>
              </w:rPr>
              <w:t>1</w:t>
            </w:r>
            <w:r>
              <w:rPr>
                <w:rFonts w:hint="eastAsia"/>
              </w:rPr>
              <w:t>、显示下单人头像：</w:t>
            </w:r>
          </w:p>
          <w:p w14:paraId="6834283A" w14:textId="77777777" w:rsidR="00713471" w:rsidRDefault="00713471" w:rsidP="00E260C2">
            <w:pPr>
              <w:pStyle w:val="af0"/>
              <w:numPr>
                <w:ilvl w:val="0"/>
                <w:numId w:val="65"/>
              </w:numPr>
              <w:ind w:firstLineChars="0"/>
            </w:pPr>
            <w:r>
              <w:rPr>
                <w:rFonts w:hint="eastAsia"/>
              </w:rPr>
              <w:t>若下单人未修改头像，则显示默认头像；</w:t>
            </w:r>
          </w:p>
          <w:p w14:paraId="33F81801" w14:textId="77777777" w:rsidR="00713471" w:rsidRDefault="00713471" w:rsidP="00E260C2">
            <w:pPr>
              <w:pStyle w:val="af0"/>
              <w:numPr>
                <w:ilvl w:val="0"/>
                <w:numId w:val="65"/>
              </w:numPr>
              <w:ind w:firstLineChars="0"/>
            </w:pPr>
            <w:r>
              <w:rPr>
                <w:rFonts w:hint="eastAsia"/>
              </w:rPr>
              <w:t>若下单人已修改头像，则显示修改后的头</w:t>
            </w:r>
            <w:r>
              <w:rPr>
                <w:rFonts w:hint="eastAsia"/>
              </w:rPr>
              <w:lastRenderedPageBreak/>
              <w:t>像。</w:t>
            </w:r>
          </w:p>
        </w:tc>
        <w:tc>
          <w:tcPr>
            <w:tcW w:w="2624" w:type="dxa"/>
          </w:tcPr>
          <w:p w14:paraId="4FBDBD86" w14:textId="77777777" w:rsidR="00713471" w:rsidRDefault="00713471" w:rsidP="00E260C2"/>
        </w:tc>
      </w:tr>
      <w:tr w:rsidR="00713471" w14:paraId="116AE39B" w14:textId="77777777" w:rsidTr="00E260C2">
        <w:tc>
          <w:tcPr>
            <w:tcW w:w="1384" w:type="dxa"/>
            <w:vMerge/>
          </w:tcPr>
          <w:p w14:paraId="0B1BEFF1" w14:textId="77777777" w:rsidR="00713471" w:rsidRDefault="00713471" w:rsidP="00E260C2">
            <w:pPr>
              <w:jc w:val="center"/>
            </w:pPr>
          </w:p>
        </w:tc>
        <w:tc>
          <w:tcPr>
            <w:tcW w:w="1418" w:type="dxa"/>
          </w:tcPr>
          <w:p w14:paraId="49D0B303" w14:textId="77777777" w:rsidR="00713471" w:rsidRDefault="00713471" w:rsidP="00E260C2">
            <w:pPr>
              <w:tabs>
                <w:tab w:val="left" w:pos="664"/>
              </w:tabs>
              <w:jc w:val="center"/>
            </w:pPr>
            <w:r>
              <w:rPr>
                <w:rFonts w:hint="eastAsia"/>
              </w:rPr>
              <w:t>用车时间</w:t>
            </w:r>
          </w:p>
        </w:tc>
        <w:tc>
          <w:tcPr>
            <w:tcW w:w="4536" w:type="dxa"/>
          </w:tcPr>
          <w:p w14:paraId="66705859" w14:textId="77777777" w:rsidR="00713471" w:rsidRDefault="00713471" w:rsidP="00E260C2">
            <w:r>
              <w:rPr>
                <w:rFonts w:hint="eastAsia"/>
              </w:rPr>
              <w:t>1</w:t>
            </w:r>
            <w:r>
              <w:rPr>
                <w:rFonts w:hint="eastAsia"/>
              </w:rPr>
              <w:t>、用车时间格式：</w:t>
            </w:r>
          </w:p>
          <w:p w14:paraId="7EFA3B80" w14:textId="77777777" w:rsidR="00713471" w:rsidRDefault="00713471" w:rsidP="00E260C2">
            <w:pPr>
              <w:pStyle w:val="af0"/>
              <w:numPr>
                <w:ilvl w:val="0"/>
                <w:numId w:val="67"/>
              </w:numPr>
              <w:ind w:firstLineChars="0"/>
            </w:pPr>
            <w:r>
              <w:rPr>
                <w:rFonts w:hint="eastAsia"/>
              </w:rPr>
              <w:t>今天内的用车时间，显示为“今天</w:t>
            </w:r>
            <w:r>
              <w:rPr>
                <w:rFonts w:hint="eastAsia"/>
              </w:rPr>
              <w:t xml:space="preserve"> hh:mm</w:t>
            </w:r>
            <w:r>
              <w:rPr>
                <w:rFonts w:hint="eastAsia"/>
              </w:rPr>
              <w:t>”</w:t>
            </w:r>
            <w:r>
              <w:rPr>
                <w:rFonts w:hint="eastAsia"/>
              </w:rPr>
              <w:t>;</w:t>
            </w:r>
          </w:p>
          <w:p w14:paraId="60C9904A" w14:textId="77777777" w:rsidR="00713471" w:rsidRDefault="00713471" w:rsidP="00E260C2">
            <w:pPr>
              <w:pStyle w:val="af0"/>
              <w:numPr>
                <w:ilvl w:val="0"/>
                <w:numId w:val="67"/>
              </w:numPr>
              <w:ind w:firstLineChars="0"/>
            </w:pPr>
            <w:r>
              <w:rPr>
                <w:rFonts w:hint="eastAsia"/>
              </w:rPr>
              <w:t>明天的用车时间，显示为“明天</w:t>
            </w:r>
            <w:r>
              <w:rPr>
                <w:rFonts w:hint="eastAsia"/>
              </w:rPr>
              <w:t xml:space="preserve"> hh:mm</w:t>
            </w:r>
            <w:r>
              <w:rPr>
                <w:rFonts w:hint="eastAsia"/>
              </w:rPr>
              <w:t>”；</w:t>
            </w:r>
          </w:p>
          <w:p w14:paraId="2FB14B37" w14:textId="77777777" w:rsidR="00713471" w:rsidRDefault="00713471" w:rsidP="00E260C2">
            <w:pPr>
              <w:pStyle w:val="af0"/>
              <w:numPr>
                <w:ilvl w:val="0"/>
                <w:numId w:val="67"/>
              </w:numPr>
              <w:ind w:firstLineChars="0"/>
            </w:pPr>
            <w:r>
              <w:rPr>
                <w:rFonts w:hint="eastAsia"/>
              </w:rPr>
              <w:t>后天的用车时间，显示为“后天</w:t>
            </w:r>
            <w:r>
              <w:rPr>
                <w:rFonts w:hint="eastAsia"/>
              </w:rPr>
              <w:t xml:space="preserve"> hh:mm</w:t>
            </w:r>
            <w:r>
              <w:rPr>
                <w:rFonts w:hint="eastAsia"/>
              </w:rPr>
              <w:t>”</w:t>
            </w:r>
            <w:r>
              <w:rPr>
                <w:rFonts w:hint="eastAsia"/>
              </w:rPr>
              <w:t>;</w:t>
            </w:r>
          </w:p>
          <w:p w14:paraId="3F9F38C6" w14:textId="77777777" w:rsidR="00713471" w:rsidRDefault="00713471" w:rsidP="00E260C2">
            <w:pPr>
              <w:pStyle w:val="af0"/>
              <w:numPr>
                <w:ilvl w:val="0"/>
                <w:numId w:val="67"/>
              </w:numPr>
              <w:ind w:firstLineChars="0"/>
            </w:pPr>
            <w:r>
              <w:rPr>
                <w:rFonts w:hint="eastAsia"/>
              </w:rPr>
              <w:t>超过后天的用车时间，显示为“</w:t>
            </w:r>
            <w:r>
              <w:rPr>
                <w:rFonts w:hint="eastAsia"/>
              </w:rPr>
              <w:t>yyyy-mm-dd hh:mm</w:t>
            </w:r>
            <w:r>
              <w:rPr>
                <w:rFonts w:hint="eastAsia"/>
              </w:rPr>
              <w:t>”；</w:t>
            </w:r>
            <w:r>
              <w:rPr>
                <w:rFonts w:hint="eastAsia"/>
              </w:rPr>
              <w:t>eg:2017-02-01 13:00</w:t>
            </w:r>
          </w:p>
        </w:tc>
        <w:tc>
          <w:tcPr>
            <w:tcW w:w="2624" w:type="dxa"/>
          </w:tcPr>
          <w:p w14:paraId="5A51DBD2" w14:textId="77777777" w:rsidR="00713471" w:rsidRDefault="00713471" w:rsidP="00E260C2"/>
        </w:tc>
      </w:tr>
      <w:tr w:rsidR="00713471" w14:paraId="55FF9991" w14:textId="77777777" w:rsidTr="00E260C2">
        <w:tc>
          <w:tcPr>
            <w:tcW w:w="1384" w:type="dxa"/>
            <w:vMerge/>
          </w:tcPr>
          <w:p w14:paraId="4CAA5C64" w14:textId="77777777" w:rsidR="00713471" w:rsidRDefault="00713471" w:rsidP="00E260C2">
            <w:pPr>
              <w:jc w:val="center"/>
            </w:pPr>
          </w:p>
        </w:tc>
        <w:tc>
          <w:tcPr>
            <w:tcW w:w="1418" w:type="dxa"/>
          </w:tcPr>
          <w:p w14:paraId="3EA7532D" w14:textId="77777777" w:rsidR="00713471" w:rsidRDefault="00713471" w:rsidP="00E260C2">
            <w:pPr>
              <w:tabs>
                <w:tab w:val="left" w:pos="664"/>
              </w:tabs>
              <w:jc w:val="center"/>
            </w:pPr>
            <w:r>
              <w:rPr>
                <w:rFonts w:hint="eastAsia"/>
              </w:rPr>
              <w:t>用车类型</w:t>
            </w:r>
          </w:p>
        </w:tc>
        <w:tc>
          <w:tcPr>
            <w:tcW w:w="4536" w:type="dxa"/>
          </w:tcPr>
          <w:p w14:paraId="342EBFF0" w14:textId="77777777" w:rsidR="00713471" w:rsidRDefault="00713471" w:rsidP="00E260C2">
            <w:r>
              <w:rPr>
                <w:rFonts w:hint="eastAsia"/>
              </w:rPr>
              <w:t>1</w:t>
            </w:r>
            <w:r>
              <w:rPr>
                <w:rFonts w:hint="eastAsia"/>
              </w:rPr>
              <w:t>、用车类型：即刻用车、预约用车；</w:t>
            </w:r>
          </w:p>
          <w:p w14:paraId="008624D2" w14:textId="77777777" w:rsidR="00713471" w:rsidRPr="006C65C1" w:rsidRDefault="00713471" w:rsidP="00E260C2">
            <w:r>
              <w:rPr>
                <w:rFonts w:hint="eastAsia"/>
              </w:rPr>
              <w:t>2</w:t>
            </w:r>
            <w:r>
              <w:rPr>
                <w:rFonts w:hint="eastAsia"/>
              </w:rPr>
              <w:t>、根据下单用车时间判断。</w:t>
            </w:r>
          </w:p>
        </w:tc>
        <w:tc>
          <w:tcPr>
            <w:tcW w:w="2624" w:type="dxa"/>
          </w:tcPr>
          <w:p w14:paraId="353F3C78" w14:textId="77777777" w:rsidR="00713471" w:rsidRDefault="00713471" w:rsidP="00E260C2"/>
        </w:tc>
      </w:tr>
      <w:tr w:rsidR="00713471" w:rsidRPr="006C65C1" w14:paraId="424A155E" w14:textId="77777777" w:rsidTr="00E260C2">
        <w:tc>
          <w:tcPr>
            <w:tcW w:w="1384" w:type="dxa"/>
            <w:vMerge/>
          </w:tcPr>
          <w:p w14:paraId="49B32A14" w14:textId="77777777" w:rsidR="00713471" w:rsidRDefault="00713471" w:rsidP="00E260C2">
            <w:pPr>
              <w:jc w:val="center"/>
            </w:pPr>
          </w:p>
        </w:tc>
        <w:tc>
          <w:tcPr>
            <w:tcW w:w="1418" w:type="dxa"/>
          </w:tcPr>
          <w:p w14:paraId="79620DB0" w14:textId="77777777" w:rsidR="00713471" w:rsidRDefault="00713471" w:rsidP="00E260C2">
            <w:pPr>
              <w:tabs>
                <w:tab w:val="left" w:pos="664"/>
              </w:tabs>
              <w:jc w:val="center"/>
            </w:pPr>
            <w:r>
              <w:rPr>
                <w:rFonts w:hint="eastAsia"/>
              </w:rPr>
              <w:t>订单状态</w:t>
            </w:r>
            <w:r>
              <w:rPr>
                <w:rFonts w:hint="eastAsia"/>
              </w:rPr>
              <w:t>/</w:t>
            </w:r>
            <w:r>
              <w:rPr>
                <w:rFonts w:hint="eastAsia"/>
              </w:rPr>
              <w:t>倒计时</w:t>
            </w:r>
          </w:p>
        </w:tc>
        <w:tc>
          <w:tcPr>
            <w:tcW w:w="4536" w:type="dxa"/>
          </w:tcPr>
          <w:p w14:paraId="41B423A1" w14:textId="77777777" w:rsidR="00713471" w:rsidRDefault="00713471" w:rsidP="00E260C2">
            <w:r>
              <w:rPr>
                <w:rFonts w:hint="eastAsia"/>
              </w:rPr>
              <w:t>1</w:t>
            </w:r>
            <w:r>
              <w:rPr>
                <w:rFonts w:hint="eastAsia"/>
              </w:rPr>
              <w:t>、已出发的订单，根据当前订单状态显示“行程中（指正在服务的订单）”；</w:t>
            </w:r>
          </w:p>
          <w:p w14:paraId="36C7B9B8" w14:textId="77777777" w:rsidR="00713471" w:rsidRDefault="00713471" w:rsidP="00E260C2">
            <w:r>
              <w:rPr>
                <w:rFonts w:hint="eastAsia"/>
              </w:rPr>
              <w:t>2</w:t>
            </w:r>
            <w:r>
              <w:rPr>
                <w:rFonts w:hint="eastAsia"/>
              </w:rPr>
              <w:t>、预约用车，“（用车时间</w:t>
            </w:r>
            <w:r>
              <w:rPr>
                <w:rFonts w:hint="eastAsia"/>
              </w:rPr>
              <w:t>-</w:t>
            </w:r>
            <w:r>
              <w:rPr>
                <w:rFonts w:hint="eastAsia"/>
              </w:rPr>
              <w:t>当前时间）</w:t>
            </w:r>
            <w:r>
              <w:rPr>
                <w:rFonts w:hint="eastAsia"/>
              </w:rPr>
              <w:t>&gt;3</w:t>
            </w:r>
            <w:r>
              <w:rPr>
                <w:rFonts w:hint="eastAsia"/>
              </w:rPr>
              <w:t>小时”，不显示倒计时，显示“待出发”标识；“（用车时间</w:t>
            </w:r>
            <w:r>
              <w:rPr>
                <w:rFonts w:hint="eastAsia"/>
              </w:rPr>
              <w:t>-</w:t>
            </w:r>
            <w:r>
              <w:rPr>
                <w:rFonts w:hint="eastAsia"/>
              </w:rPr>
              <w:t>当前时间）</w:t>
            </w:r>
            <w:r w:rsidRPr="002D6C1E">
              <w:rPr>
                <w:rFonts w:ascii="Vivaldi" w:hAnsi="Vivaldi"/>
              </w:rPr>
              <w:t>≤</w:t>
            </w:r>
            <w:r>
              <w:rPr>
                <w:rFonts w:hint="eastAsia"/>
              </w:rPr>
              <w:t>3</w:t>
            </w:r>
            <w:r>
              <w:rPr>
                <w:rFonts w:hint="eastAsia"/>
              </w:rPr>
              <w:t>小时”，</w:t>
            </w:r>
            <w:r>
              <w:t xml:space="preserve"> </w:t>
            </w:r>
            <w:r>
              <w:rPr>
                <w:rFonts w:hint="eastAsia"/>
              </w:rPr>
              <w:t>显示倒计时；</w:t>
            </w:r>
          </w:p>
          <w:p w14:paraId="272CA6B4" w14:textId="77777777" w:rsidR="00713471" w:rsidRDefault="00713471" w:rsidP="00E260C2">
            <w:r>
              <w:rPr>
                <w:rFonts w:hint="eastAsia"/>
              </w:rPr>
              <w:t>3</w:t>
            </w:r>
            <w:r>
              <w:rPr>
                <w:rFonts w:hint="eastAsia"/>
              </w:rPr>
              <w:t>、倒计时格式：</w:t>
            </w:r>
          </w:p>
          <w:p w14:paraId="77041F94" w14:textId="77777777" w:rsidR="00713471" w:rsidRDefault="00713471" w:rsidP="00E260C2">
            <w:pPr>
              <w:pStyle w:val="af0"/>
              <w:numPr>
                <w:ilvl w:val="0"/>
                <w:numId w:val="68"/>
              </w:numPr>
              <w:ind w:firstLineChars="0"/>
            </w:pPr>
            <w:r>
              <w:rPr>
                <w:rFonts w:hint="eastAsia"/>
              </w:rPr>
              <w:t>若“（用车时间</w:t>
            </w:r>
            <w:r>
              <w:rPr>
                <w:rFonts w:hint="eastAsia"/>
              </w:rPr>
              <w:t>-</w:t>
            </w:r>
            <w:r>
              <w:rPr>
                <w:rFonts w:hint="eastAsia"/>
              </w:rPr>
              <w:t>当前时间</w:t>
            </w:r>
            <w:r w:rsidRPr="008E4B54">
              <w:rPr>
                <w:rFonts w:hint="eastAsia"/>
              </w:rPr>
              <w:t>）</w:t>
            </w:r>
            <w:r w:rsidRPr="008E4B54">
              <w:rPr>
                <w:rFonts w:ascii="Vivaldi" w:hAnsi="Vivaldi"/>
              </w:rPr>
              <w:t>≤</w:t>
            </w:r>
            <w:r w:rsidRPr="008E4B54">
              <w:rPr>
                <w:rFonts w:hint="eastAsia"/>
              </w:rPr>
              <w:t>1</w:t>
            </w:r>
            <w:r>
              <w:rPr>
                <w:rFonts w:hint="eastAsia"/>
              </w:rPr>
              <w:t>小时”，则显示为“剩余</w:t>
            </w:r>
            <w:r>
              <w:rPr>
                <w:rFonts w:hint="eastAsia"/>
              </w:rPr>
              <w:t>n</w:t>
            </w:r>
            <w:r>
              <w:rPr>
                <w:rFonts w:hint="eastAsia"/>
              </w:rPr>
              <w:t>分钟”；</w:t>
            </w:r>
          </w:p>
          <w:p w14:paraId="743C68F3" w14:textId="77777777" w:rsidR="00713471" w:rsidRDefault="00713471" w:rsidP="00E260C2">
            <w:pPr>
              <w:pStyle w:val="af0"/>
              <w:numPr>
                <w:ilvl w:val="0"/>
                <w:numId w:val="68"/>
              </w:numPr>
              <w:ind w:firstLineChars="0"/>
            </w:pPr>
            <w:r>
              <w:rPr>
                <w:rFonts w:hint="eastAsia"/>
              </w:rPr>
              <w:t>若“</w:t>
            </w:r>
            <w:r>
              <w:rPr>
                <w:rFonts w:hint="eastAsia"/>
              </w:rPr>
              <w:t>1</w:t>
            </w:r>
            <w:r>
              <w:rPr>
                <w:rFonts w:hint="eastAsia"/>
              </w:rPr>
              <w:t>小时</w:t>
            </w:r>
            <w:r>
              <w:rPr>
                <w:rFonts w:hint="eastAsia"/>
              </w:rPr>
              <w:t>&lt;</w:t>
            </w:r>
            <w:r>
              <w:rPr>
                <w:rFonts w:hint="eastAsia"/>
              </w:rPr>
              <w:t>（用车时间</w:t>
            </w:r>
            <w:r>
              <w:rPr>
                <w:rFonts w:hint="eastAsia"/>
              </w:rPr>
              <w:t>-</w:t>
            </w:r>
            <w:r>
              <w:rPr>
                <w:rFonts w:hint="eastAsia"/>
              </w:rPr>
              <w:t>当前时间）</w:t>
            </w:r>
            <w:r>
              <w:rPr>
                <w:rFonts w:ascii="Vivaldi" w:hAnsi="Vivaldi"/>
              </w:rPr>
              <w:t>≤</w:t>
            </w:r>
            <w:r>
              <w:rPr>
                <w:rFonts w:hint="eastAsia"/>
              </w:rPr>
              <w:t>3</w:t>
            </w:r>
            <w:r>
              <w:rPr>
                <w:rFonts w:hint="eastAsia"/>
              </w:rPr>
              <w:t>小时”，则显示为“剩余约</w:t>
            </w:r>
            <w:r>
              <w:rPr>
                <w:rFonts w:hint="eastAsia"/>
              </w:rPr>
              <w:t>m</w:t>
            </w:r>
            <w:r>
              <w:rPr>
                <w:rFonts w:hint="eastAsia"/>
              </w:rPr>
              <w:t>小时”，</w:t>
            </w:r>
            <w:r>
              <w:rPr>
                <w:rFonts w:hint="eastAsia"/>
              </w:rPr>
              <w:t>eg</w:t>
            </w:r>
            <w:r>
              <w:rPr>
                <w:rFonts w:hint="eastAsia"/>
              </w:rPr>
              <w:t>：实际距离用车时间为</w:t>
            </w:r>
            <w:r>
              <w:rPr>
                <w:rFonts w:hint="eastAsia"/>
              </w:rPr>
              <w:t>2</w:t>
            </w:r>
            <w:r>
              <w:rPr>
                <w:rFonts w:hint="eastAsia"/>
              </w:rPr>
              <w:t>小时</w:t>
            </w:r>
            <w:r>
              <w:rPr>
                <w:rFonts w:hint="eastAsia"/>
              </w:rPr>
              <w:t>59</w:t>
            </w:r>
            <w:r>
              <w:rPr>
                <w:rFonts w:hint="eastAsia"/>
              </w:rPr>
              <w:t>分钟，则显示为“剩余约</w:t>
            </w:r>
            <w:r>
              <w:rPr>
                <w:rFonts w:hint="eastAsia"/>
              </w:rPr>
              <w:t>2</w:t>
            </w:r>
            <w:r>
              <w:rPr>
                <w:rFonts w:hint="eastAsia"/>
              </w:rPr>
              <w:t>小时”</w:t>
            </w:r>
          </w:p>
        </w:tc>
        <w:tc>
          <w:tcPr>
            <w:tcW w:w="2624" w:type="dxa"/>
          </w:tcPr>
          <w:p w14:paraId="4C93199A" w14:textId="77777777" w:rsidR="00713471" w:rsidRDefault="00713471" w:rsidP="00E260C2"/>
        </w:tc>
      </w:tr>
      <w:tr w:rsidR="00713471" w:rsidRPr="006C65C1" w14:paraId="269AF5E3" w14:textId="77777777" w:rsidTr="00E260C2">
        <w:tc>
          <w:tcPr>
            <w:tcW w:w="1384" w:type="dxa"/>
            <w:vMerge/>
          </w:tcPr>
          <w:p w14:paraId="2F228A9F" w14:textId="77777777" w:rsidR="00713471" w:rsidRDefault="00713471" w:rsidP="00E260C2">
            <w:pPr>
              <w:jc w:val="center"/>
            </w:pPr>
          </w:p>
        </w:tc>
        <w:tc>
          <w:tcPr>
            <w:tcW w:w="1418" w:type="dxa"/>
          </w:tcPr>
          <w:p w14:paraId="5B2CB693" w14:textId="77777777" w:rsidR="00713471" w:rsidRDefault="00713471" w:rsidP="00E260C2">
            <w:pPr>
              <w:tabs>
                <w:tab w:val="left" w:pos="664"/>
              </w:tabs>
              <w:jc w:val="center"/>
            </w:pPr>
            <w:r>
              <w:rPr>
                <w:rFonts w:hint="eastAsia"/>
              </w:rPr>
              <w:t>上车地址</w:t>
            </w:r>
          </w:p>
        </w:tc>
        <w:tc>
          <w:tcPr>
            <w:tcW w:w="4536" w:type="dxa"/>
          </w:tcPr>
          <w:p w14:paraId="5D6503CF" w14:textId="77777777" w:rsidR="00713471" w:rsidRPr="00553828" w:rsidRDefault="00713471" w:rsidP="00E260C2">
            <w:r>
              <w:rPr>
                <w:rFonts w:hint="eastAsia"/>
              </w:rPr>
              <w:t>1</w:t>
            </w:r>
            <w:r>
              <w:rPr>
                <w:rFonts w:hint="eastAsia"/>
              </w:rPr>
              <w:t>、根据乘客订单信息显示上车地址。最多显示</w:t>
            </w:r>
            <w:r>
              <w:rPr>
                <w:rFonts w:hint="eastAsia"/>
              </w:rPr>
              <w:t>2</w:t>
            </w:r>
            <w:r>
              <w:rPr>
                <w:rFonts w:hint="eastAsia"/>
              </w:rPr>
              <w:t>行，超出的内容用“</w:t>
            </w:r>
            <w:r>
              <w:t>…</w:t>
            </w:r>
            <w:r>
              <w:rPr>
                <w:rFonts w:hint="eastAsia"/>
              </w:rPr>
              <w:t>”表示。</w:t>
            </w:r>
          </w:p>
        </w:tc>
        <w:tc>
          <w:tcPr>
            <w:tcW w:w="2624" w:type="dxa"/>
          </w:tcPr>
          <w:p w14:paraId="0750174F" w14:textId="77777777" w:rsidR="00713471" w:rsidRDefault="00713471" w:rsidP="00E260C2"/>
        </w:tc>
      </w:tr>
      <w:tr w:rsidR="00713471" w14:paraId="1DBC53C0" w14:textId="77777777" w:rsidTr="00E260C2">
        <w:tc>
          <w:tcPr>
            <w:tcW w:w="1384" w:type="dxa"/>
            <w:vMerge/>
          </w:tcPr>
          <w:p w14:paraId="21D7C42F" w14:textId="77777777" w:rsidR="00713471" w:rsidRDefault="00713471" w:rsidP="00E260C2">
            <w:pPr>
              <w:jc w:val="center"/>
            </w:pPr>
          </w:p>
        </w:tc>
        <w:tc>
          <w:tcPr>
            <w:tcW w:w="1418" w:type="dxa"/>
          </w:tcPr>
          <w:p w14:paraId="6D8DF3D2" w14:textId="77777777" w:rsidR="00713471" w:rsidRDefault="00713471" w:rsidP="00E260C2">
            <w:pPr>
              <w:jc w:val="center"/>
            </w:pPr>
            <w:r>
              <w:rPr>
                <w:rFonts w:hint="eastAsia"/>
              </w:rPr>
              <w:t>下车地址</w:t>
            </w:r>
          </w:p>
        </w:tc>
        <w:tc>
          <w:tcPr>
            <w:tcW w:w="4536" w:type="dxa"/>
          </w:tcPr>
          <w:p w14:paraId="79CFBAB1" w14:textId="77777777" w:rsidR="00713471" w:rsidRDefault="00713471" w:rsidP="00E260C2">
            <w:r>
              <w:rPr>
                <w:rFonts w:hint="eastAsia"/>
              </w:rPr>
              <w:t>1</w:t>
            </w:r>
            <w:r>
              <w:rPr>
                <w:rFonts w:hint="eastAsia"/>
              </w:rPr>
              <w:t>、根据乘客订单信息显示下车地址。最多显示</w:t>
            </w:r>
            <w:r>
              <w:rPr>
                <w:rFonts w:hint="eastAsia"/>
              </w:rPr>
              <w:t>2</w:t>
            </w:r>
            <w:r>
              <w:rPr>
                <w:rFonts w:hint="eastAsia"/>
              </w:rPr>
              <w:t>行，超过的内容用“</w:t>
            </w:r>
            <w:r>
              <w:t>…</w:t>
            </w:r>
            <w:r>
              <w:rPr>
                <w:rFonts w:hint="eastAsia"/>
              </w:rPr>
              <w:t>”表示。</w:t>
            </w:r>
          </w:p>
        </w:tc>
        <w:tc>
          <w:tcPr>
            <w:tcW w:w="2624" w:type="dxa"/>
          </w:tcPr>
          <w:p w14:paraId="313A1ECC" w14:textId="77777777" w:rsidR="00713471" w:rsidRDefault="00713471" w:rsidP="00E260C2"/>
        </w:tc>
      </w:tr>
      <w:tr w:rsidR="00713471" w14:paraId="56FD7CAF" w14:textId="77777777" w:rsidTr="00E260C2">
        <w:tc>
          <w:tcPr>
            <w:tcW w:w="1384" w:type="dxa"/>
            <w:vMerge/>
          </w:tcPr>
          <w:p w14:paraId="5CE5A5D8" w14:textId="77777777" w:rsidR="00713471" w:rsidRDefault="00713471" w:rsidP="00E260C2">
            <w:pPr>
              <w:jc w:val="center"/>
            </w:pPr>
          </w:p>
        </w:tc>
        <w:tc>
          <w:tcPr>
            <w:tcW w:w="1418" w:type="dxa"/>
          </w:tcPr>
          <w:p w14:paraId="7118390A" w14:textId="77777777" w:rsidR="00713471" w:rsidRDefault="00713471" w:rsidP="00E260C2">
            <w:pPr>
              <w:jc w:val="center"/>
            </w:pPr>
            <w:r>
              <w:rPr>
                <w:rFonts w:hint="eastAsia"/>
              </w:rPr>
              <w:t>订单编号</w:t>
            </w:r>
          </w:p>
        </w:tc>
        <w:tc>
          <w:tcPr>
            <w:tcW w:w="4536" w:type="dxa"/>
          </w:tcPr>
          <w:p w14:paraId="49513236" w14:textId="77777777" w:rsidR="00713471" w:rsidRDefault="00713471" w:rsidP="00E260C2">
            <w:pPr>
              <w:pStyle w:val="af0"/>
              <w:numPr>
                <w:ilvl w:val="0"/>
                <w:numId w:val="70"/>
              </w:numPr>
              <w:ind w:firstLineChars="0"/>
            </w:pPr>
            <w:r>
              <w:rPr>
                <w:rFonts w:hint="eastAsia"/>
              </w:rPr>
              <w:t>显示下单时生成的订单编号；</w:t>
            </w:r>
          </w:p>
          <w:p w14:paraId="4B002BF1" w14:textId="77777777" w:rsidR="00713471" w:rsidRDefault="00713471" w:rsidP="00E260C2">
            <w:r>
              <w:rPr>
                <w:rFonts w:hint="eastAsia"/>
              </w:rPr>
              <w:t>2</w:t>
            </w:r>
            <w:r>
              <w:rPr>
                <w:rFonts w:hint="eastAsia"/>
              </w:rPr>
              <w:t>、订单编号生成规则参见编号规范。</w:t>
            </w:r>
          </w:p>
        </w:tc>
        <w:tc>
          <w:tcPr>
            <w:tcW w:w="2624" w:type="dxa"/>
          </w:tcPr>
          <w:p w14:paraId="60A28CB9" w14:textId="77777777" w:rsidR="00713471" w:rsidRDefault="00713471" w:rsidP="00E260C2"/>
        </w:tc>
      </w:tr>
      <w:tr w:rsidR="00713471" w14:paraId="56CC1C66" w14:textId="77777777" w:rsidTr="00E260C2">
        <w:tc>
          <w:tcPr>
            <w:tcW w:w="1384" w:type="dxa"/>
            <w:vMerge/>
          </w:tcPr>
          <w:p w14:paraId="55A5197E" w14:textId="77777777" w:rsidR="00713471" w:rsidRDefault="00713471" w:rsidP="00E260C2">
            <w:pPr>
              <w:jc w:val="center"/>
            </w:pPr>
          </w:p>
        </w:tc>
        <w:tc>
          <w:tcPr>
            <w:tcW w:w="1418" w:type="dxa"/>
          </w:tcPr>
          <w:p w14:paraId="39CFE166" w14:textId="77777777" w:rsidR="00713471" w:rsidRDefault="00713471" w:rsidP="00E260C2">
            <w:pPr>
              <w:jc w:val="center"/>
            </w:pPr>
            <w:r>
              <w:rPr>
                <w:rFonts w:hint="eastAsia"/>
              </w:rPr>
              <w:t>拨打电话</w:t>
            </w:r>
            <w:r>
              <w:rPr>
                <w:rFonts w:hint="eastAsia"/>
              </w:rPr>
              <w:t>-icon</w:t>
            </w:r>
          </w:p>
        </w:tc>
        <w:tc>
          <w:tcPr>
            <w:tcW w:w="4536" w:type="dxa"/>
          </w:tcPr>
          <w:p w14:paraId="7706CBBC" w14:textId="77777777" w:rsidR="00713471" w:rsidRDefault="00713471" w:rsidP="00E260C2">
            <w:r>
              <w:rPr>
                <w:rFonts w:hint="eastAsia"/>
              </w:rPr>
              <w:t>1</w:t>
            </w:r>
            <w:r>
              <w:rPr>
                <w:rFonts w:hint="eastAsia"/>
              </w:rPr>
              <w:t>、点击图标，拨打下单人电话，显示拨号界面；</w:t>
            </w:r>
          </w:p>
          <w:p w14:paraId="5AC2E8A7" w14:textId="77777777" w:rsidR="00713471" w:rsidRDefault="00713471" w:rsidP="00E260C2">
            <w:r>
              <w:rPr>
                <w:rFonts w:hint="eastAsia"/>
              </w:rPr>
              <w:t>2</w:t>
            </w:r>
            <w:r>
              <w:rPr>
                <w:rFonts w:hint="eastAsia"/>
              </w:rPr>
              <w:t>、将下单人电话号码传入到拨号盘界面。</w:t>
            </w:r>
          </w:p>
        </w:tc>
        <w:tc>
          <w:tcPr>
            <w:tcW w:w="2624" w:type="dxa"/>
          </w:tcPr>
          <w:p w14:paraId="0264242A" w14:textId="77777777" w:rsidR="00713471" w:rsidRDefault="00713471" w:rsidP="00E260C2"/>
        </w:tc>
      </w:tr>
      <w:tr w:rsidR="00713471" w14:paraId="5F29F700" w14:textId="77777777" w:rsidTr="00E260C2">
        <w:tc>
          <w:tcPr>
            <w:tcW w:w="1384" w:type="dxa"/>
            <w:vMerge w:val="restart"/>
          </w:tcPr>
          <w:p w14:paraId="6F6A5749" w14:textId="77777777" w:rsidR="00713471" w:rsidRDefault="00713471" w:rsidP="00E260C2">
            <w:pPr>
              <w:jc w:val="center"/>
            </w:pPr>
            <w:r>
              <w:rPr>
                <w:rFonts w:hint="eastAsia"/>
              </w:rPr>
              <w:lastRenderedPageBreak/>
              <w:t>II-A-01(02)</w:t>
            </w:r>
          </w:p>
          <w:p w14:paraId="5DA38161" w14:textId="77777777" w:rsidR="00713471" w:rsidRDefault="00713471" w:rsidP="00E260C2">
            <w:pPr>
              <w:jc w:val="center"/>
            </w:pPr>
            <w:r>
              <w:rPr>
                <w:rFonts w:hint="eastAsia"/>
              </w:rPr>
              <w:t>待付结</w:t>
            </w:r>
          </w:p>
        </w:tc>
        <w:tc>
          <w:tcPr>
            <w:tcW w:w="1418" w:type="dxa"/>
          </w:tcPr>
          <w:p w14:paraId="64A75BCD" w14:textId="77777777" w:rsidR="00713471" w:rsidRDefault="00713471" w:rsidP="00E260C2">
            <w:pPr>
              <w:jc w:val="center"/>
            </w:pPr>
            <w:r>
              <w:rPr>
                <w:rFonts w:hint="eastAsia"/>
              </w:rPr>
              <w:t>初始化</w:t>
            </w:r>
          </w:p>
        </w:tc>
        <w:tc>
          <w:tcPr>
            <w:tcW w:w="4536" w:type="dxa"/>
          </w:tcPr>
          <w:p w14:paraId="0379A117" w14:textId="77777777" w:rsidR="00713471" w:rsidRDefault="00713471" w:rsidP="00E260C2">
            <w:r>
              <w:rPr>
                <w:rFonts w:hint="eastAsia"/>
              </w:rPr>
              <w:t>1</w:t>
            </w:r>
            <w:r>
              <w:rPr>
                <w:rFonts w:hint="eastAsia"/>
              </w:rPr>
              <w:t>、默认显示所有“待付结”的订单列表（含：司机待结算、乘客待支付的订单）；</w:t>
            </w:r>
          </w:p>
          <w:p w14:paraId="6C25AC1F" w14:textId="77777777" w:rsidR="00713471" w:rsidRDefault="00713471" w:rsidP="00E260C2">
            <w:r>
              <w:rPr>
                <w:rFonts w:hint="eastAsia"/>
              </w:rPr>
              <w:t>2</w:t>
            </w:r>
            <w:r>
              <w:rPr>
                <w:rFonts w:hint="eastAsia"/>
              </w:rPr>
              <w:t>、可以上下滑动查看列表信息；</w:t>
            </w:r>
          </w:p>
          <w:p w14:paraId="7C490703" w14:textId="77777777" w:rsidR="00713471" w:rsidRDefault="00713471" w:rsidP="00E260C2">
            <w:r>
              <w:rPr>
                <w:rFonts w:hint="eastAsia"/>
              </w:rPr>
              <w:t>3</w:t>
            </w:r>
            <w:r>
              <w:rPr>
                <w:rFonts w:hint="eastAsia"/>
              </w:rPr>
              <w:t>、默认按照订单用车时间由近及远的排序顺序显示。</w:t>
            </w:r>
          </w:p>
        </w:tc>
        <w:tc>
          <w:tcPr>
            <w:tcW w:w="2624" w:type="dxa"/>
          </w:tcPr>
          <w:p w14:paraId="189EF1B5" w14:textId="77777777" w:rsidR="00713471" w:rsidRDefault="00713471" w:rsidP="00E260C2">
            <w:pPr>
              <w:pStyle w:val="af0"/>
              <w:numPr>
                <w:ilvl w:val="0"/>
                <w:numId w:val="69"/>
              </w:numPr>
              <w:ind w:firstLineChars="0"/>
            </w:pPr>
            <w:r>
              <w:rPr>
                <w:rFonts w:hint="eastAsia"/>
              </w:rPr>
              <w:t>列表为空时，提示“暂无行程”，【同一期】。</w:t>
            </w:r>
          </w:p>
          <w:p w14:paraId="24AB6AB9" w14:textId="77777777" w:rsidR="00713471" w:rsidRDefault="00713471" w:rsidP="00E260C2">
            <w:pPr>
              <w:pStyle w:val="af0"/>
              <w:numPr>
                <w:ilvl w:val="0"/>
                <w:numId w:val="69"/>
              </w:numPr>
              <w:ind w:firstLineChars="0"/>
            </w:pPr>
            <w:r>
              <w:rPr>
                <w:rFonts w:hint="eastAsia"/>
              </w:rPr>
              <w:t>断网时，显示通用断网提示浮窗。</w:t>
            </w:r>
          </w:p>
        </w:tc>
      </w:tr>
      <w:tr w:rsidR="00713471" w14:paraId="50BF73A1" w14:textId="77777777" w:rsidTr="00E260C2">
        <w:tc>
          <w:tcPr>
            <w:tcW w:w="1384" w:type="dxa"/>
            <w:vMerge/>
          </w:tcPr>
          <w:p w14:paraId="67F592E4" w14:textId="77777777" w:rsidR="00713471" w:rsidRDefault="00713471" w:rsidP="00E260C2">
            <w:pPr>
              <w:jc w:val="center"/>
            </w:pPr>
          </w:p>
        </w:tc>
        <w:tc>
          <w:tcPr>
            <w:tcW w:w="1418" w:type="dxa"/>
          </w:tcPr>
          <w:p w14:paraId="53111124" w14:textId="77777777" w:rsidR="00713471" w:rsidRDefault="00713471" w:rsidP="00E260C2">
            <w:pPr>
              <w:jc w:val="center"/>
            </w:pPr>
            <w:r>
              <w:rPr>
                <w:rFonts w:hint="eastAsia"/>
              </w:rPr>
              <w:t>下单人头像</w:t>
            </w:r>
          </w:p>
        </w:tc>
        <w:tc>
          <w:tcPr>
            <w:tcW w:w="4536" w:type="dxa"/>
          </w:tcPr>
          <w:p w14:paraId="50CB6386" w14:textId="77777777" w:rsidR="00713471" w:rsidRDefault="00713471" w:rsidP="00E260C2">
            <w:r>
              <w:rPr>
                <w:rFonts w:hint="eastAsia"/>
              </w:rPr>
              <w:t>1</w:t>
            </w:r>
            <w:r>
              <w:rPr>
                <w:rFonts w:hint="eastAsia"/>
              </w:rPr>
              <w:t>、同“</w:t>
            </w:r>
            <w:r>
              <w:rPr>
                <w:rFonts w:hint="eastAsia"/>
              </w:rPr>
              <w:t>II-A-01(01)</w:t>
            </w:r>
            <w:r>
              <w:rPr>
                <w:rFonts w:hint="eastAsia"/>
              </w:rPr>
              <w:t>”</w:t>
            </w:r>
          </w:p>
        </w:tc>
        <w:tc>
          <w:tcPr>
            <w:tcW w:w="2624" w:type="dxa"/>
          </w:tcPr>
          <w:p w14:paraId="25B5F688" w14:textId="77777777" w:rsidR="00713471" w:rsidRDefault="00713471" w:rsidP="00E260C2"/>
        </w:tc>
      </w:tr>
      <w:tr w:rsidR="00713471" w14:paraId="0291FC4D" w14:textId="77777777" w:rsidTr="00E260C2">
        <w:tc>
          <w:tcPr>
            <w:tcW w:w="1384" w:type="dxa"/>
            <w:vMerge/>
          </w:tcPr>
          <w:p w14:paraId="5BC3D87B" w14:textId="77777777" w:rsidR="00713471" w:rsidRDefault="00713471" w:rsidP="00E260C2">
            <w:pPr>
              <w:jc w:val="center"/>
            </w:pPr>
          </w:p>
        </w:tc>
        <w:tc>
          <w:tcPr>
            <w:tcW w:w="1418" w:type="dxa"/>
          </w:tcPr>
          <w:p w14:paraId="0354BD3B" w14:textId="77777777" w:rsidR="00713471" w:rsidRDefault="00713471" w:rsidP="00E260C2">
            <w:pPr>
              <w:ind w:firstLineChars="50" w:firstLine="105"/>
            </w:pPr>
            <w:r>
              <w:rPr>
                <w:rFonts w:hint="eastAsia"/>
              </w:rPr>
              <w:t>用车时间</w:t>
            </w:r>
          </w:p>
        </w:tc>
        <w:tc>
          <w:tcPr>
            <w:tcW w:w="4536" w:type="dxa"/>
          </w:tcPr>
          <w:p w14:paraId="64EC2C0A" w14:textId="77777777" w:rsidR="00713471" w:rsidRDefault="00713471" w:rsidP="00E260C2">
            <w:r>
              <w:rPr>
                <w:rFonts w:hint="eastAsia"/>
              </w:rPr>
              <w:t>1</w:t>
            </w:r>
            <w:r>
              <w:rPr>
                <w:rFonts w:hint="eastAsia"/>
              </w:rPr>
              <w:t>、同“</w:t>
            </w:r>
            <w:r>
              <w:rPr>
                <w:rFonts w:hint="eastAsia"/>
              </w:rPr>
              <w:t>II-A-01(01)</w:t>
            </w:r>
            <w:r>
              <w:rPr>
                <w:rFonts w:hint="eastAsia"/>
              </w:rPr>
              <w:t>”</w:t>
            </w:r>
          </w:p>
        </w:tc>
        <w:tc>
          <w:tcPr>
            <w:tcW w:w="2624" w:type="dxa"/>
          </w:tcPr>
          <w:p w14:paraId="536270E6" w14:textId="77777777" w:rsidR="00713471" w:rsidRDefault="00713471" w:rsidP="00E260C2"/>
        </w:tc>
      </w:tr>
      <w:tr w:rsidR="00713471" w14:paraId="127AA275" w14:textId="77777777" w:rsidTr="00E260C2">
        <w:tc>
          <w:tcPr>
            <w:tcW w:w="1384" w:type="dxa"/>
            <w:vMerge/>
          </w:tcPr>
          <w:p w14:paraId="3588DA29" w14:textId="77777777" w:rsidR="00713471" w:rsidRDefault="00713471" w:rsidP="00E260C2">
            <w:pPr>
              <w:jc w:val="center"/>
            </w:pPr>
          </w:p>
        </w:tc>
        <w:tc>
          <w:tcPr>
            <w:tcW w:w="1418" w:type="dxa"/>
          </w:tcPr>
          <w:p w14:paraId="5E26159C" w14:textId="77777777" w:rsidR="00713471" w:rsidRDefault="00713471" w:rsidP="00E260C2">
            <w:pPr>
              <w:jc w:val="center"/>
            </w:pPr>
            <w:r>
              <w:rPr>
                <w:rFonts w:hint="eastAsia"/>
              </w:rPr>
              <w:t>用车类型</w:t>
            </w:r>
          </w:p>
        </w:tc>
        <w:tc>
          <w:tcPr>
            <w:tcW w:w="4536" w:type="dxa"/>
          </w:tcPr>
          <w:p w14:paraId="7617F3C9" w14:textId="77777777" w:rsidR="00713471" w:rsidRDefault="00713471" w:rsidP="00E260C2">
            <w:r>
              <w:rPr>
                <w:rFonts w:hint="eastAsia"/>
              </w:rPr>
              <w:t>1</w:t>
            </w:r>
            <w:r>
              <w:rPr>
                <w:rFonts w:hint="eastAsia"/>
              </w:rPr>
              <w:t>、同“</w:t>
            </w:r>
            <w:r>
              <w:rPr>
                <w:rFonts w:hint="eastAsia"/>
              </w:rPr>
              <w:t>II-A-01(01)</w:t>
            </w:r>
            <w:r>
              <w:rPr>
                <w:rFonts w:hint="eastAsia"/>
              </w:rPr>
              <w:t>”</w:t>
            </w:r>
          </w:p>
        </w:tc>
        <w:tc>
          <w:tcPr>
            <w:tcW w:w="2624" w:type="dxa"/>
          </w:tcPr>
          <w:p w14:paraId="0FF0585D" w14:textId="77777777" w:rsidR="00713471" w:rsidRDefault="00713471" w:rsidP="00E260C2"/>
        </w:tc>
      </w:tr>
      <w:tr w:rsidR="00713471" w14:paraId="4D89B09E" w14:textId="77777777" w:rsidTr="00E260C2">
        <w:tc>
          <w:tcPr>
            <w:tcW w:w="1384" w:type="dxa"/>
            <w:vMerge/>
          </w:tcPr>
          <w:p w14:paraId="05B71E9A" w14:textId="77777777" w:rsidR="00713471" w:rsidRDefault="00713471" w:rsidP="00E260C2">
            <w:pPr>
              <w:jc w:val="center"/>
            </w:pPr>
          </w:p>
        </w:tc>
        <w:tc>
          <w:tcPr>
            <w:tcW w:w="1418" w:type="dxa"/>
          </w:tcPr>
          <w:p w14:paraId="5D1DA0FB" w14:textId="77777777" w:rsidR="00713471" w:rsidRDefault="00713471" w:rsidP="00E260C2">
            <w:pPr>
              <w:jc w:val="center"/>
            </w:pPr>
            <w:r>
              <w:rPr>
                <w:rFonts w:hint="eastAsia"/>
              </w:rPr>
              <w:t>订单状态</w:t>
            </w:r>
          </w:p>
        </w:tc>
        <w:tc>
          <w:tcPr>
            <w:tcW w:w="4536" w:type="dxa"/>
          </w:tcPr>
          <w:p w14:paraId="54B5AF60" w14:textId="77777777" w:rsidR="00713471" w:rsidRDefault="00713471" w:rsidP="00E260C2">
            <w:r>
              <w:rPr>
                <w:rFonts w:hint="eastAsia"/>
              </w:rPr>
              <w:t>1</w:t>
            </w:r>
            <w:r>
              <w:rPr>
                <w:rFonts w:hint="eastAsia"/>
              </w:rPr>
              <w:t>、若司机未结算，则显示“未结算”；</w:t>
            </w:r>
          </w:p>
          <w:p w14:paraId="5915C8D2" w14:textId="77777777" w:rsidR="00713471" w:rsidRDefault="00713471" w:rsidP="00E260C2">
            <w:r>
              <w:rPr>
                <w:rFonts w:hint="eastAsia"/>
              </w:rPr>
              <w:t>2</w:t>
            </w:r>
            <w:r>
              <w:rPr>
                <w:rFonts w:hint="eastAsia"/>
              </w:rPr>
              <w:t>、若乘客未支付，则显示“未支付”；</w:t>
            </w:r>
          </w:p>
        </w:tc>
        <w:tc>
          <w:tcPr>
            <w:tcW w:w="2624" w:type="dxa"/>
          </w:tcPr>
          <w:p w14:paraId="33C5FD0D" w14:textId="77777777" w:rsidR="00713471" w:rsidRDefault="00713471" w:rsidP="00E260C2"/>
        </w:tc>
      </w:tr>
      <w:tr w:rsidR="00713471" w14:paraId="14B18B92" w14:textId="77777777" w:rsidTr="00E260C2">
        <w:tc>
          <w:tcPr>
            <w:tcW w:w="1384" w:type="dxa"/>
            <w:vMerge/>
          </w:tcPr>
          <w:p w14:paraId="36496F85" w14:textId="77777777" w:rsidR="00713471" w:rsidRDefault="00713471" w:rsidP="00E260C2">
            <w:pPr>
              <w:jc w:val="center"/>
            </w:pPr>
          </w:p>
        </w:tc>
        <w:tc>
          <w:tcPr>
            <w:tcW w:w="1418" w:type="dxa"/>
          </w:tcPr>
          <w:p w14:paraId="3A481E27" w14:textId="77777777" w:rsidR="00713471" w:rsidRDefault="00713471" w:rsidP="00E260C2">
            <w:pPr>
              <w:jc w:val="center"/>
            </w:pPr>
            <w:r>
              <w:rPr>
                <w:rFonts w:hint="eastAsia"/>
              </w:rPr>
              <w:t>上车地址</w:t>
            </w:r>
          </w:p>
        </w:tc>
        <w:tc>
          <w:tcPr>
            <w:tcW w:w="4536" w:type="dxa"/>
          </w:tcPr>
          <w:p w14:paraId="7BB99A07" w14:textId="77777777" w:rsidR="00713471" w:rsidRDefault="00713471" w:rsidP="00E260C2">
            <w:r>
              <w:rPr>
                <w:rFonts w:hint="eastAsia"/>
              </w:rPr>
              <w:t>1</w:t>
            </w:r>
            <w:r>
              <w:rPr>
                <w:rFonts w:hint="eastAsia"/>
              </w:rPr>
              <w:t>、同“</w:t>
            </w:r>
            <w:r>
              <w:rPr>
                <w:rFonts w:hint="eastAsia"/>
              </w:rPr>
              <w:t>II-A-01(01)</w:t>
            </w:r>
            <w:r>
              <w:rPr>
                <w:rFonts w:hint="eastAsia"/>
              </w:rPr>
              <w:t>”</w:t>
            </w:r>
          </w:p>
        </w:tc>
        <w:tc>
          <w:tcPr>
            <w:tcW w:w="2624" w:type="dxa"/>
          </w:tcPr>
          <w:p w14:paraId="1A56F2E9" w14:textId="77777777" w:rsidR="00713471" w:rsidRDefault="00713471" w:rsidP="00E260C2"/>
        </w:tc>
      </w:tr>
      <w:tr w:rsidR="00713471" w14:paraId="3A662D4B" w14:textId="77777777" w:rsidTr="00E260C2">
        <w:tc>
          <w:tcPr>
            <w:tcW w:w="1384" w:type="dxa"/>
            <w:vMerge/>
          </w:tcPr>
          <w:p w14:paraId="7A4418FB" w14:textId="77777777" w:rsidR="00713471" w:rsidRDefault="00713471" w:rsidP="00E260C2">
            <w:pPr>
              <w:jc w:val="center"/>
            </w:pPr>
          </w:p>
        </w:tc>
        <w:tc>
          <w:tcPr>
            <w:tcW w:w="1418" w:type="dxa"/>
          </w:tcPr>
          <w:p w14:paraId="217F5730" w14:textId="77777777" w:rsidR="00713471" w:rsidRDefault="00713471" w:rsidP="00E260C2">
            <w:pPr>
              <w:jc w:val="center"/>
            </w:pPr>
            <w:r>
              <w:rPr>
                <w:rFonts w:hint="eastAsia"/>
              </w:rPr>
              <w:t>下车地址</w:t>
            </w:r>
          </w:p>
        </w:tc>
        <w:tc>
          <w:tcPr>
            <w:tcW w:w="4536" w:type="dxa"/>
          </w:tcPr>
          <w:p w14:paraId="2D40859C" w14:textId="77777777" w:rsidR="00713471" w:rsidRDefault="00713471" w:rsidP="00E260C2">
            <w:r>
              <w:rPr>
                <w:rFonts w:hint="eastAsia"/>
              </w:rPr>
              <w:t>1</w:t>
            </w:r>
            <w:r>
              <w:rPr>
                <w:rFonts w:hint="eastAsia"/>
              </w:rPr>
              <w:t>、同“</w:t>
            </w:r>
            <w:r>
              <w:rPr>
                <w:rFonts w:hint="eastAsia"/>
              </w:rPr>
              <w:t>II-A-01(01)</w:t>
            </w:r>
            <w:r>
              <w:rPr>
                <w:rFonts w:hint="eastAsia"/>
              </w:rPr>
              <w:t>”</w:t>
            </w:r>
          </w:p>
        </w:tc>
        <w:tc>
          <w:tcPr>
            <w:tcW w:w="2624" w:type="dxa"/>
          </w:tcPr>
          <w:p w14:paraId="1F527BDA" w14:textId="77777777" w:rsidR="00713471" w:rsidRDefault="00713471" w:rsidP="00E260C2"/>
        </w:tc>
      </w:tr>
      <w:tr w:rsidR="00713471" w14:paraId="1DA1A1CD" w14:textId="77777777" w:rsidTr="00E260C2">
        <w:tc>
          <w:tcPr>
            <w:tcW w:w="1384" w:type="dxa"/>
            <w:vMerge/>
          </w:tcPr>
          <w:p w14:paraId="7CE45A94" w14:textId="77777777" w:rsidR="00713471" w:rsidRDefault="00713471" w:rsidP="00E260C2">
            <w:pPr>
              <w:jc w:val="center"/>
            </w:pPr>
          </w:p>
        </w:tc>
        <w:tc>
          <w:tcPr>
            <w:tcW w:w="1418" w:type="dxa"/>
          </w:tcPr>
          <w:p w14:paraId="5F73D2C7" w14:textId="77777777" w:rsidR="00713471" w:rsidRDefault="00713471" w:rsidP="00E260C2">
            <w:pPr>
              <w:jc w:val="center"/>
            </w:pPr>
            <w:r>
              <w:rPr>
                <w:rFonts w:hint="eastAsia"/>
              </w:rPr>
              <w:t>行程费</w:t>
            </w:r>
          </w:p>
        </w:tc>
        <w:tc>
          <w:tcPr>
            <w:tcW w:w="4536" w:type="dxa"/>
          </w:tcPr>
          <w:p w14:paraId="796A1599" w14:textId="77777777" w:rsidR="00713471" w:rsidRDefault="00713471" w:rsidP="00E260C2">
            <w:r>
              <w:rPr>
                <w:rFonts w:hint="eastAsia"/>
              </w:rPr>
              <w:t>1</w:t>
            </w:r>
            <w:r>
              <w:rPr>
                <w:rFonts w:hint="eastAsia"/>
              </w:rPr>
              <w:t>、实际行驶的费用，该费用是行程结束，由司机输入的计价器金额。</w:t>
            </w:r>
          </w:p>
        </w:tc>
        <w:tc>
          <w:tcPr>
            <w:tcW w:w="2624" w:type="dxa"/>
          </w:tcPr>
          <w:p w14:paraId="75CB91B4" w14:textId="77777777" w:rsidR="00713471" w:rsidRDefault="00713471" w:rsidP="00E260C2"/>
        </w:tc>
      </w:tr>
      <w:tr w:rsidR="00713471" w14:paraId="34E8B444" w14:textId="77777777" w:rsidTr="00E260C2">
        <w:tc>
          <w:tcPr>
            <w:tcW w:w="1384" w:type="dxa"/>
            <w:vMerge w:val="restart"/>
          </w:tcPr>
          <w:p w14:paraId="5CC8EF3E" w14:textId="77777777" w:rsidR="00713471" w:rsidRDefault="00713471" w:rsidP="00E260C2">
            <w:pPr>
              <w:jc w:val="center"/>
            </w:pPr>
            <w:r>
              <w:rPr>
                <w:rFonts w:hint="eastAsia"/>
              </w:rPr>
              <w:t>II-A-01(03)</w:t>
            </w:r>
          </w:p>
          <w:p w14:paraId="238EF916" w14:textId="77777777" w:rsidR="00713471" w:rsidRDefault="00713471" w:rsidP="00E260C2">
            <w:pPr>
              <w:jc w:val="center"/>
            </w:pPr>
            <w:r>
              <w:rPr>
                <w:rFonts w:hint="eastAsia"/>
              </w:rPr>
              <w:t>已完成</w:t>
            </w:r>
          </w:p>
        </w:tc>
        <w:tc>
          <w:tcPr>
            <w:tcW w:w="1418" w:type="dxa"/>
          </w:tcPr>
          <w:p w14:paraId="3EF6997C" w14:textId="77777777" w:rsidR="00713471" w:rsidRDefault="00713471" w:rsidP="00E260C2">
            <w:pPr>
              <w:jc w:val="center"/>
            </w:pPr>
            <w:r>
              <w:rPr>
                <w:rFonts w:hint="eastAsia"/>
              </w:rPr>
              <w:t>初始化</w:t>
            </w:r>
          </w:p>
        </w:tc>
        <w:tc>
          <w:tcPr>
            <w:tcW w:w="4536" w:type="dxa"/>
          </w:tcPr>
          <w:p w14:paraId="156AF162" w14:textId="77777777" w:rsidR="00713471" w:rsidRDefault="00713471" w:rsidP="00E260C2">
            <w:r>
              <w:rPr>
                <w:rFonts w:hint="eastAsia"/>
              </w:rPr>
              <w:t>1</w:t>
            </w:r>
            <w:r>
              <w:rPr>
                <w:rFonts w:hint="eastAsia"/>
              </w:rPr>
              <w:t>、默认显示“已完成”的订单列表，含司机已结算、乘客已支付、已取消的订单。</w:t>
            </w:r>
          </w:p>
          <w:p w14:paraId="42BAED15" w14:textId="77777777" w:rsidR="00713471" w:rsidRDefault="00713471" w:rsidP="00E260C2">
            <w:r>
              <w:rPr>
                <w:rFonts w:hint="eastAsia"/>
              </w:rPr>
              <w:t>2</w:t>
            </w:r>
            <w:r>
              <w:rPr>
                <w:rFonts w:hint="eastAsia"/>
              </w:rPr>
              <w:t>、可以上下滑动查看列表信息。</w:t>
            </w:r>
          </w:p>
          <w:p w14:paraId="1826061D" w14:textId="77777777" w:rsidR="00713471" w:rsidRPr="002F4CB5" w:rsidRDefault="00713471" w:rsidP="00E260C2">
            <w:r>
              <w:rPr>
                <w:rFonts w:hint="eastAsia"/>
              </w:rPr>
              <w:t>3</w:t>
            </w:r>
            <w:r>
              <w:rPr>
                <w:rFonts w:hint="eastAsia"/>
              </w:rPr>
              <w:t>、默认按照订单用车时间由近及远的排序顺序显示。</w:t>
            </w:r>
          </w:p>
        </w:tc>
        <w:tc>
          <w:tcPr>
            <w:tcW w:w="2624" w:type="dxa"/>
          </w:tcPr>
          <w:p w14:paraId="05C544F4" w14:textId="77777777" w:rsidR="00713471" w:rsidRDefault="00713471" w:rsidP="00E260C2">
            <w:pPr>
              <w:pStyle w:val="af0"/>
              <w:numPr>
                <w:ilvl w:val="0"/>
                <w:numId w:val="69"/>
              </w:numPr>
              <w:ind w:firstLineChars="0"/>
            </w:pPr>
            <w:r>
              <w:rPr>
                <w:rFonts w:hint="eastAsia"/>
              </w:rPr>
              <w:t>列表为空时，提示“暂无行程”，【同一期】。</w:t>
            </w:r>
          </w:p>
          <w:p w14:paraId="7BF303E0" w14:textId="77777777" w:rsidR="00713471" w:rsidRDefault="00713471" w:rsidP="00E260C2">
            <w:pPr>
              <w:pStyle w:val="af0"/>
              <w:numPr>
                <w:ilvl w:val="0"/>
                <w:numId w:val="69"/>
              </w:numPr>
              <w:ind w:firstLineChars="0"/>
            </w:pPr>
            <w:r>
              <w:rPr>
                <w:rFonts w:hint="eastAsia"/>
              </w:rPr>
              <w:t>断网时，显示通用断网提示浮窗。</w:t>
            </w:r>
          </w:p>
        </w:tc>
      </w:tr>
      <w:tr w:rsidR="00713471" w14:paraId="021669E0" w14:textId="77777777" w:rsidTr="00E260C2">
        <w:tc>
          <w:tcPr>
            <w:tcW w:w="1384" w:type="dxa"/>
            <w:vMerge/>
          </w:tcPr>
          <w:p w14:paraId="5E587356" w14:textId="77777777" w:rsidR="00713471" w:rsidRDefault="00713471" w:rsidP="00E260C2">
            <w:pPr>
              <w:jc w:val="center"/>
            </w:pPr>
          </w:p>
        </w:tc>
        <w:tc>
          <w:tcPr>
            <w:tcW w:w="1418" w:type="dxa"/>
          </w:tcPr>
          <w:p w14:paraId="024D93E5" w14:textId="77777777" w:rsidR="00713471" w:rsidRDefault="00713471" w:rsidP="00E260C2">
            <w:pPr>
              <w:jc w:val="center"/>
            </w:pPr>
            <w:r>
              <w:rPr>
                <w:rFonts w:hint="eastAsia"/>
              </w:rPr>
              <w:t>下单人头像</w:t>
            </w:r>
          </w:p>
        </w:tc>
        <w:tc>
          <w:tcPr>
            <w:tcW w:w="4536" w:type="dxa"/>
          </w:tcPr>
          <w:p w14:paraId="752F7003" w14:textId="77777777" w:rsidR="00713471" w:rsidRDefault="00713471" w:rsidP="00E260C2">
            <w:r>
              <w:rPr>
                <w:rFonts w:hint="eastAsia"/>
              </w:rPr>
              <w:t>1</w:t>
            </w:r>
            <w:r>
              <w:rPr>
                <w:rFonts w:hint="eastAsia"/>
              </w:rPr>
              <w:t>、同“</w:t>
            </w:r>
            <w:r>
              <w:rPr>
                <w:rFonts w:hint="eastAsia"/>
              </w:rPr>
              <w:t>II-A-01(01)</w:t>
            </w:r>
            <w:r>
              <w:rPr>
                <w:rFonts w:hint="eastAsia"/>
              </w:rPr>
              <w:t>”</w:t>
            </w:r>
          </w:p>
        </w:tc>
        <w:tc>
          <w:tcPr>
            <w:tcW w:w="2624" w:type="dxa"/>
          </w:tcPr>
          <w:p w14:paraId="37E9094C" w14:textId="77777777" w:rsidR="00713471" w:rsidRDefault="00713471" w:rsidP="00E260C2"/>
        </w:tc>
      </w:tr>
      <w:tr w:rsidR="00713471" w14:paraId="2C947098" w14:textId="77777777" w:rsidTr="00E260C2">
        <w:tc>
          <w:tcPr>
            <w:tcW w:w="1384" w:type="dxa"/>
            <w:vMerge/>
          </w:tcPr>
          <w:p w14:paraId="30E871DF" w14:textId="77777777" w:rsidR="00713471" w:rsidRDefault="00713471" w:rsidP="00E260C2">
            <w:pPr>
              <w:jc w:val="center"/>
            </w:pPr>
          </w:p>
        </w:tc>
        <w:tc>
          <w:tcPr>
            <w:tcW w:w="1418" w:type="dxa"/>
          </w:tcPr>
          <w:p w14:paraId="60653408" w14:textId="77777777" w:rsidR="00713471" w:rsidRDefault="00713471" w:rsidP="00E260C2">
            <w:pPr>
              <w:jc w:val="center"/>
            </w:pPr>
            <w:r>
              <w:rPr>
                <w:rFonts w:hint="eastAsia"/>
              </w:rPr>
              <w:t>用车时间</w:t>
            </w:r>
          </w:p>
        </w:tc>
        <w:tc>
          <w:tcPr>
            <w:tcW w:w="4536" w:type="dxa"/>
          </w:tcPr>
          <w:p w14:paraId="2589F458" w14:textId="77777777" w:rsidR="00713471" w:rsidRDefault="00713471" w:rsidP="00E260C2">
            <w:r>
              <w:rPr>
                <w:rFonts w:hint="eastAsia"/>
              </w:rPr>
              <w:t>1</w:t>
            </w:r>
            <w:r>
              <w:rPr>
                <w:rFonts w:hint="eastAsia"/>
              </w:rPr>
              <w:t>、同“</w:t>
            </w:r>
            <w:r>
              <w:rPr>
                <w:rFonts w:hint="eastAsia"/>
              </w:rPr>
              <w:t>II-A-01(01)</w:t>
            </w:r>
            <w:r>
              <w:rPr>
                <w:rFonts w:hint="eastAsia"/>
              </w:rPr>
              <w:t>”</w:t>
            </w:r>
          </w:p>
        </w:tc>
        <w:tc>
          <w:tcPr>
            <w:tcW w:w="2624" w:type="dxa"/>
          </w:tcPr>
          <w:p w14:paraId="386F9ADA" w14:textId="77777777" w:rsidR="00713471" w:rsidRDefault="00713471" w:rsidP="00E260C2"/>
        </w:tc>
      </w:tr>
      <w:tr w:rsidR="00713471" w14:paraId="08FC4A63" w14:textId="77777777" w:rsidTr="00E260C2">
        <w:tc>
          <w:tcPr>
            <w:tcW w:w="1384" w:type="dxa"/>
            <w:vMerge/>
          </w:tcPr>
          <w:p w14:paraId="55B03110" w14:textId="77777777" w:rsidR="00713471" w:rsidRDefault="00713471" w:rsidP="00E260C2">
            <w:pPr>
              <w:jc w:val="center"/>
            </w:pPr>
          </w:p>
        </w:tc>
        <w:tc>
          <w:tcPr>
            <w:tcW w:w="1418" w:type="dxa"/>
          </w:tcPr>
          <w:p w14:paraId="63571557" w14:textId="77777777" w:rsidR="00713471" w:rsidRDefault="00713471" w:rsidP="00E260C2">
            <w:pPr>
              <w:jc w:val="center"/>
            </w:pPr>
            <w:r>
              <w:rPr>
                <w:rFonts w:hint="eastAsia"/>
              </w:rPr>
              <w:t>订单类型</w:t>
            </w:r>
          </w:p>
        </w:tc>
        <w:tc>
          <w:tcPr>
            <w:tcW w:w="4536" w:type="dxa"/>
          </w:tcPr>
          <w:p w14:paraId="1EDAA557" w14:textId="77777777" w:rsidR="00713471" w:rsidRDefault="00713471" w:rsidP="00E260C2">
            <w:r>
              <w:rPr>
                <w:rFonts w:hint="eastAsia"/>
              </w:rPr>
              <w:t>1</w:t>
            </w:r>
            <w:r>
              <w:rPr>
                <w:rFonts w:hint="eastAsia"/>
              </w:rPr>
              <w:t>、同“</w:t>
            </w:r>
            <w:r>
              <w:rPr>
                <w:rFonts w:hint="eastAsia"/>
              </w:rPr>
              <w:t>II-A-01(01)</w:t>
            </w:r>
            <w:r>
              <w:rPr>
                <w:rFonts w:hint="eastAsia"/>
              </w:rPr>
              <w:t>”</w:t>
            </w:r>
          </w:p>
        </w:tc>
        <w:tc>
          <w:tcPr>
            <w:tcW w:w="2624" w:type="dxa"/>
          </w:tcPr>
          <w:p w14:paraId="4505C250" w14:textId="77777777" w:rsidR="00713471" w:rsidRDefault="00713471" w:rsidP="00E260C2"/>
        </w:tc>
      </w:tr>
      <w:tr w:rsidR="00713471" w14:paraId="63C934EA" w14:textId="77777777" w:rsidTr="00E260C2">
        <w:tc>
          <w:tcPr>
            <w:tcW w:w="1384" w:type="dxa"/>
            <w:vMerge/>
          </w:tcPr>
          <w:p w14:paraId="51BE6AD7" w14:textId="77777777" w:rsidR="00713471" w:rsidRDefault="00713471" w:rsidP="00E260C2">
            <w:pPr>
              <w:jc w:val="center"/>
            </w:pPr>
          </w:p>
        </w:tc>
        <w:tc>
          <w:tcPr>
            <w:tcW w:w="1418" w:type="dxa"/>
          </w:tcPr>
          <w:p w14:paraId="1115A0C3" w14:textId="77777777" w:rsidR="00713471" w:rsidRDefault="00713471" w:rsidP="00E260C2">
            <w:pPr>
              <w:jc w:val="center"/>
            </w:pPr>
            <w:r>
              <w:rPr>
                <w:rFonts w:hint="eastAsia"/>
              </w:rPr>
              <w:t>订单状态</w:t>
            </w:r>
          </w:p>
        </w:tc>
        <w:tc>
          <w:tcPr>
            <w:tcW w:w="4536" w:type="dxa"/>
          </w:tcPr>
          <w:p w14:paraId="05C5067A" w14:textId="77777777" w:rsidR="00713471" w:rsidRDefault="00713471" w:rsidP="00E260C2">
            <w:r>
              <w:rPr>
                <w:rFonts w:hint="eastAsia"/>
              </w:rPr>
              <w:t>1</w:t>
            </w:r>
            <w:r>
              <w:rPr>
                <w:rFonts w:hint="eastAsia"/>
              </w:rPr>
              <w:t>、司机已结算的订单，则显示“已结算”；</w:t>
            </w:r>
          </w:p>
          <w:p w14:paraId="72961B2F" w14:textId="77777777" w:rsidR="00713471" w:rsidRDefault="00713471" w:rsidP="00E260C2">
            <w:r>
              <w:rPr>
                <w:rFonts w:hint="eastAsia"/>
              </w:rPr>
              <w:t>2</w:t>
            </w:r>
            <w:r>
              <w:rPr>
                <w:rFonts w:hint="eastAsia"/>
              </w:rPr>
              <w:t>、乘客已支付的订单，则显示“已支付”；</w:t>
            </w:r>
          </w:p>
          <w:p w14:paraId="039DC201" w14:textId="77777777" w:rsidR="00713471" w:rsidRDefault="00713471" w:rsidP="00E260C2">
            <w:r>
              <w:rPr>
                <w:rFonts w:hint="eastAsia"/>
              </w:rPr>
              <w:t>3</w:t>
            </w:r>
            <w:r>
              <w:rPr>
                <w:rFonts w:hint="eastAsia"/>
              </w:rPr>
              <w:t>、已取消的订单，显示为“已取消”。</w:t>
            </w:r>
          </w:p>
        </w:tc>
        <w:tc>
          <w:tcPr>
            <w:tcW w:w="2624" w:type="dxa"/>
          </w:tcPr>
          <w:p w14:paraId="56285171" w14:textId="77777777" w:rsidR="00713471" w:rsidRDefault="00713471" w:rsidP="00E260C2"/>
        </w:tc>
      </w:tr>
      <w:tr w:rsidR="00713471" w14:paraId="59FCE373" w14:textId="77777777" w:rsidTr="00E260C2">
        <w:tc>
          <w:tcPr>
            <w:tcW w:w="1384" w:type="dxa"/>
            <w:vMerge/>
          </w:tcPr>
          <w:p w14:paraId="38FFDF2F" w14:textId="77777777" w:rsidR="00713471" w:rsidRDefault="00713471" w:rsidP="00E260C2">
            <w:pPr>
              <w:jc w:val="center"/>
            </w:pPr>
          </w:p>
        </w:tc>
        <w:tc>
          <w:tcPr>
            <w:tcW w:w="1418" w:type="dxa"/>
          </w:tcPr>
          <w:p w14:paraId="4B21D04F" w14:textId="77777777" w:rsidR="00713471" w:rsidRDefault="00713471" w:rsidP="00E260C2">
            <w:pPr>
              <w:jc w:val="center"/>
            </w:pPr>
            <w:r>
              <w:rPr>
                <w:rFonts w:hint="eastAsia"/>
              </w:rPr>
              <w:t>上车地址</w:t>
            </w:r>
          </w:p>
        </w:tc>
        <w:tc>
          <w:tcPr>
            <w:tcW w:w="4536" w:type="dxa"/>
          </w:tcPr>
          <w:p w14:paraId="6B41566A" w14:textId="77777777" w:rsidR="00713471" w:rsidRDefault="00713471" w:rsidP="00E260C2">
            <w:r>
              <w:rPr>
                <w:rFonts w:hint="eastAsia"/>
              </w:rPr>
              <w:t>1</w:t>
            </w:r>
            <w:r>
              <w:rPr>
                <w:rFonts w:hint="eastAsia"/>
              </w:rPr>
              <w:t>、同“</w:t>
            </w:r>
            <w:r>
              <w:rPr>
                <w:rFonts w:hint="eastAsia"/>
              </w:rPr>
              <w:t>II-A-01(01)</w:t>
            </w:r>
            <w:r>
              <w:rPr>
                <w:rFonts w:hint="eastAsia"/>
              </w:rPr>
              <w:t>”</w:t>
            </w:r>
          </w:p>
        </w:tc>
        <w:tc>
          <w:tcPr>
            <w:tcW w:w="2624" w:type="dxa"/>
          </w:tcPr>
          <w:p w14:paraId="449D1A0B" w14:textId="77777777" w:rsidR="00713471" w:rsidRDefault="00713471" w:rsidP="00E260C2"/>
        </w:tc>
      </w:tr>
      <w:tr w:rsidR="00713471" w14:paraId="56E2D216" w14:textId="77777777" w:rsidTr="00E260C2">
        <w:tc>
          <w:tcPr>
            <w:tcW w:w="1384" w:type="dxa"/>
            <w:vMerge/>
          </w:tcPr>
          <w:p w14:paraId="55AE893E" w14:textId="77777777" w:rsidR="00713471" w:rsidRDefault="00713471" w:rsidP="00E260C2">
            <w:pPr>
              <w:jc w:val="center"/>
            </w:pPr>
          </w:p>
        </w:tc>
        <w:tc>
          <w:tcPr>
            <w:tcW w:w="1418" w:type="dxa"/>
          </w:tcPr>
          <w:p w14:paraId="23D400E4" w14:textId="77777777" w:rsidR="00713471" w:rsidRDefault="00713471" w:rsidP="00E260C2">
            <w:pPr>
              <w:jc w:val="center"/>
            </w:pPr>
            <w:r>
              <w:rPr>
                <w:rFonts w:hint="eastAsia"/>
              </w:rPr>
              <w:t>下车地址</w:t>
            </w:r>
          </w:p>
        </w:tc>
        <w:tc>
          <w:tcPr>
            <w:tcW w:w="4536" w:type="dxa"/>
          </w:tcPr>
          <w:p w14:paraId="1732FDDA" w14:textId="77777777" w:rsidR="00713471" w:rsidRDefault="00713471" w:rsidP="00E260C2">
            <w:r>
              <w:rPr>
                <w:rFonts w:hint="eastAsia"/>
              </w:rPr>
              <w:t>1</w:t>
            </w:r>
            <w:r>
              <w:rPr>
                <w:rFonts w:hint="eastAsia"/>
              </w:rPr>
              <w:t>、同“</w:t>
            </w:r>
            <w:r>
              <w:rPr>
                <w:rFonts w:hint="eastAsia"/>
              </w:rPr>
              <w:t>II-A-01(01)</w:t>
            </w:r>
            <w:r>
              <w:rPr>
                <w:rFonts w:hint="eastAsia"/>
              </w:rPr>
              <w:t>”</w:t>
            </w:r>
          </w:p>
        </w:tc>
        <w:tc>
          <w:tcPr>
            <w:tcW w:w="2624" w:type="dxa"/>
          </w:tcPr>
          <w:p w14:paraId="1A415190" w14:textId="77777777" w:rsidR="00713471" w:rsidRDefault="00713471" w:rsidP="00E260C2"/>
        </w:tc>
      </w:tr>
      <w:tr w:rsidR="00713471" w14:paraId="097DDC6F" w14:textId="77777777" w:rsidTr="00E260C2">
        <w:tc>
          <w:tcPr>
            <w:tcW w:w="1384" w:type="dxa"/>
            <w:vMerge/>
          </w:tcPr>
          <w:p w14:paraId="56A2687D" w14:textId="77777777" w:rsidR="00713471" w:rsidRDefault="00713471" w:rsidP="00E260C2">
            <w:pPr>
              <w:jc w:val="center"/>
            </w:pPr>
          </w:p>
        </w:tc>
        <w:tc>
          <w:tcPr>
            <w:tcW w:w="1418" w:type="dxa"/>
          </w:tcPr>
          <w:p w14:paraId="2F8F5CBA" w14:textId="77777777" w:rsidR="00713471" w:rsidRDefault="00713471" w:rsidP="00E260C2">
            <w:pPr>
              <w:jc w:val="center"/>
            </w:pPr>
            <w:r>
              <w:rPr>
                <w:rFonts w:hint="eastAsia"/>
              </w:rPr>
              <w:t>行程费</w:t>
            </w:r>
          </w:p>
        </w:tc>
        <w:tc>
          <w:tcPr>
            <w:tcW w:w="4536" w:type="dxa"/>
          </w:tcPr>
          <w:p w14:paraId="29E512D4" w14:textId="77777777" w:rsidR="00713471" w:rsidRDefault="00713471" w:rsidP="00E260C2">
            <w:r>
              <w:rPr>
                <w:rFonts w:hint="eastAsia"/>
              </w:rPr>
              <w:t>1</w:t>
            </w:r>
            <w:r>
              <w:rPr>
                <w:rFonts w:hint="eastAsia"/>
              </w:rPr>
              <w:t>、实际行驶的费用，该费用是行程结束，由司机输入的计价器金额。</w:t>
            </w:r>
          </w:p>
        </w:tc>
        <w:tc>
          <w:tcPr>
            <w:tcW w:w="2624" w:type="dxa"/>
          </w:tcPr>
          <w:p w14:paraId="54101EE3" w14:textId="77777777" w:rsidR="00713471" w:rsidRDefault="00713471" w:rsidP="00E260C2"/>
        </w:tc>
      </w:tr>
      <w:tr w:rsidR="00713471" w14:paraId="4E982117" w14:textId="77777777" w:rsidTr="00E260C2">
        <w:tc>
          <w:tcPr>
            <w:tcW w:w="1384" w:type="dxa"/>
            <w:vMerge/>
          </w:tcPr>
          <w:p w14:paraId="3C7E4C5E" w14:textId="77777777" w:rsidR="00713471" w:rsidRDefault="00713471" w:rsidP="00E260C2">
            <w:pPr>
              <w:jc w:val="center"/>
            </w:pPr>
          </w:p>
        </w:tc>
        <w:tc>
          <w:tcPr>
            <w:tcW w:w="1418" w:type="dxa"/>
          </w:tcPr>
          <w:p w14:paraId="544474E9" w14:textId="77777777" w:rsidR="00713471" w:rsidRDefault="00713471" w:rsidP="00E260C2">
            <w:pPr>
              <w:jc w:val="center"/>
            </w:pPr>
            <w:r>
              <w:rPr>
                <w:rFonts w:hint="eastAsia"/>
              </w:rPr>
              <w:t>取消时间</w:t>
            </w:r>
          </w:p>
        </w:tc>
        <w:tc>
          <w:tcPr>
            <w:tcW w:w="4536" w:type="dxa"/>
          </w:tcPr>
          <w:p w14:paraId="6145E26A" w14:textId="77777777" w:rsidR="00713471" w:rsidRDefault="00713471" w:rsidP="00E260C2">
            <w:r>
              <w:rPr>
                <w:rFonts w:hint="eastAsia"/>
              </w:rPr>
              <w:t>1</w:t>
            </w:r>
            <w:r>
              <w:rPr>
                <w:rFonts w:hint="eastAsia"/>
              </w:rPr>
              <w:t>、订单取消的时间。</w:t>
            </w:r>
          </w:p>
        </w:tc>
        <w:tc>
          <w:tcPr>
            <w:tcW w:w="2624" w:type="dxa"/>
          </w:tcPr>
          <w:p w14:paraId="510BD932" w14:textId="77777777" w:rsidR="00713471" w:rsidRDefault="00713471" w:rsidP="00E260C2"/>
        </w:tc>
      </w:tr>
    </w:tbl>
    <w:p w14:paraId="3D3A4599" w14:textId="77777777" w:rsidR="00713471" w:rsidRPr="00C21088" w:rsidRDefault="00713471" w:rsidP="00713471"/>
    <w:p w14:paraId="7F8CDB0A" w14:textId="77777777" w:rsidR="00713471" w:rsidRDefault="00713471" w:rsidP="00713471">
      <w:pPr>
        <w:pStyle w:val="4"/>
      </w:pPr>
      <w:bookmarkStart w:id="1146" w:name="_Toc474764513"/>
      <w:r>
        <w:rPr>
          <w:rFonts w:hint="eastAsia"/>
        </w:rPr>
        <w:t>侧边栏功能</w:t>
      </w:r>
      <w:bookmarkEnd w:id="1146"/>
    </w:p>
    <w:p w14:paraId="59BC1461" w14:textId="77777777" w:rsidR="00713471" w:rsidRDefault="00713471" w:rsidP="00713471">
      <w:pPr>
        <w:pStyle w:val="5"/>
      </w:pPr>
      <w:r>
        <w:rPr>
          <w:rFonts w:hint="eastAsia"/>
        </w:rPr>
        <w:t>侧边栏</w:t>
      </w:r>
    </w:p>
    <w:p w14:paraId="1F66AFEC" w14:textId="77777777" w:rsidR="00713471" w:rsidRDefault="00713471" w:rsidP="00713471">
      <w:pPr>
        <w:pStyle w:val="6"/>
      </w:pPr>
      <w:r>
        <w:rPr>
          <w:rFonts w:hint="eastAsia"/>
        </w:rPr>
        <w:t>用例描述</w:t>
      </w:r>
    </w:p>
    <w:p w14:paraId="4177ACAD" w14:textId="77777777" w:rsidR="00713471" w:rsidRPr="00A36677" w:rsidRDefault="00713471" w:rsidP="00713471">
      <w:r>
        <w:rPr>
          <w:rFonts w:hint="eastAsia"/>
        </w:rPr>
        <w:t>相比一期而言，侧边栏新增：我的钱包模块、紧急情况的报警、提现密码设置。</w:t>
      </w:r>
    </w:p>
    <w:p w14:paraId="27284EAD" w14:textId="77777777" w:rsidR="00713471" w:rsidRPr="00E91D83" w:rsidRDefault="00713471" w:rsidP="00713471">
      <w:pPr>
        <w:pStyle w:val="6"/>
      </w:pPr>
      <w:r>
        <w:rPr>
          <w:rFonts w:hint="eastAsia"/>
        </w:rPr>
        <w:t>元素规则</w:t>
      </w:r>
    </w:p>
    <w:tbl>
      <w:tblPr>
        <w:tblStyle w:val="af1"/>
        <w:tblW w:w="0" w:type="auto"/>
        <w:tblLook w:val="04A0" w:firstRow="1" w:lastRow="0" w:firstColumn="1" w:lastColumn="0" w:noHBand="0" w:noVBand="1"/>
      </w:tblPr>
      <w:tblGrid>
        <w:gridCol w:w="1526"/>
        <w:gridCol w:w="1276"/>
        <w:gridCol w:w="4819"/>
        <w:gridCol w:w="2341"/>
      </w:tblGrid>
      <w:tr w:rsidR="00713471" w:rsidRPr="008E4B54" w14:paraId="7224C2F8" w14:textId="77777777" w:rsidTr="00E260C2">
        <w:tc>
          <w:tcPr>
            <w:tcW w:w="1526" w:type="dxa"/>
            <w:shd w:val="clear" w:color="auto" w:fill="BFBFBF" w:themeFill="background1" w:themeFillShade="BF"/>
          </w:tcPr>
          <w:p w14:paraId="505F16EB" w14:textId="77777777" w:rsidR="00713471" w:rsidRPr="008E4B54" w:rsidRDefault="00713471" w:rsidP="00E260C2">
            <w:pPr>
              <w:jc w:val="center"/>
              <w:rPr>
                <w:b/>
              </w:rPr>
            </w:pPr>
            <w:r w:rsidRPr="008E4B54">
              <w:rPr>
                <w:rFonts w:hint="eastAsia"/>
                <w:b/>
              </w:rPr>
              <w:t>页面</w:t>
            </w:r>
            <w:r w:rsidRPr="008E4B54">
              <w:rPr>
                <w:rFonts w:hint="eastAsia"/>
                <w:b/>
              </w:rPr>
              <w:t>/</w:t>
            </w:r>
            <w:r w:rsidRPr="008E4B54">
              <w:rPr>
                <w:rFonts w:hint="eastAsia"/>
                <w:b/>
              </w:rPr>
              <w:t>界面</w:t>
            </w:r>
          </w:p>
        </w:tc>
        <w:tc>
          <w:tcPr>
            <w:tcW w:w="1276" w:type="dxa"/>
            <w:shd w:val="clear" w:color="auto" w:fill="BFBFBF" w:themeFill="background1" w:themeFillShade="BF"/>
          </w:tcPr>
          <w:p w14:paraId="6AFF0791" w14:textId="77777777" w:rsidR="00713471" w:rsidRPr="008E4B54" w:rsidRDefault="00713471" w:rsidP="00E260C2">
            <w:pPr>
              <w:jc w:val="center"/>
              <w:rPr>
                <w:b/>
              </w:rPr>
            </w:pPr>
            <w:r w:rsidRPr="008E4B54">
              <w:rPr>
                <w:rFonts w:hint="eastAsia"/>
                <w:b/>
              </w:rPr>
              <w:t>元素名称</w:t>
            </w:r>
          </w:p>
        </w:tc>
        <w:tc>
          <w:tcPr>
            <w:tcW w:w="4819" w:type="dxa"/>
            <w:shd w:val="clear" w:color="auto" w:fill="BFBFBF" w:themeFill="background1" w:themeFillShade="BF"/>
          </w:tcPr>
          <w:p w14:paraId="54D2297B" w14:textId="77777777" w:rsidR="00713471" w:rsidRPr="008E4B54" w:rsidRDefault="00713471" w:rsidP="00E260C2">
            <w:pPr>
              <w:jc w:val="center"/>
              <w:rPr>
                <w:b/>
              </w:rPr>
            </w:pPr>
            <w:r w:rsidRPr="008E4B54">
              <w:rPr>
                <w:rFonts w:hint="eastAsia"/>
                <w:b/>
              </w:rPr>
              <w:t>描述</w:t>
            </w:r>
          </w:p>
        </w:tc>
        <w:tc>
          <w:tcPr>
            <w:tcW w:w="2341" w:type="dxa"/>
            <w:shd w:val="clear" w:color="auto" w:fill="BFBFBF" w:themeFill="background1" w:themeFillShade="BF"/>
          </w:tcPr>
          <w:p w14:paraId="1D8E2B6D" w14:textId="77777777" w:rsidR="00713471" w:rsidRPr="008E4B54" w:rsidRDefault="00713471" w:rsidP="00E260C2">
            <w:pPr>
              <w:jc w:val="center"/>
              <w:rPr>
                <w:b/>
              </w:rPr>
            </w:pPr>
            <w:r w:rsidRPr="008E4B54">
              <w:rPr>
                <w:rFonts w:hint="eastAsia"/>
                <w:b/>
              </w:rPr>
              <w:t>异常处理</w:t>
            </w:r>
          </w:p>
        </w:tc>
      </w:tr>
      <w:tr w:rsidR="00713471" w:rsidRPr="008E4B54" w14:paraId="309030EC" w14:textId="77777777" w:rsidTr="00E260C2">
        <w:tc>
          <w:tcPr>
            <w:tcW w:w="1526" w:type="dxa"/>
            <w:vMerge w:val="restart"/>
          </w:tcPr>
          <w:p w14:paraId="0758A426" w14:textId="77777777" w:rsidR="00713471" w:rsidRPr="008E4B54" w:rsidRDefault="00713471" w:rsidP="00E260C2">
            <w:r w:rsidRPr="008E4B54">
              <w:rPr>
                <w:rFonts w:hint="eastAsia"/>
              </w:rPr>
              <w:t>II-B-01</w:t>
            </w:r>
          </w:p>
          <w:p w14:paraId="6E9E099D" w14:textId="77777777" w:rsidR="00713471" w:rsidRPr="008E4B54" w:rsidRDefault="00713471" w:rsidP="00E260C2">
            <w:r w:rsidRPr="008E4B54">
              <w:rPr>
                <w:rFonts w:hint="eastAsia"/>
              </w:rPr>
              <w:t>侧边栏</w:t>
            </w:r>
          </w:p>
        </w:tc>
        <w:tc>
          <w:tcPr>
            <w:tcW w:w="1276" w:type="dxa"/>
          </w:tcPr>
          <w:p w14:paraId="3FE3B4A3" w14:textId="77777777" w:rsidR="00713471" w:rsidRPr="008E4B54" w:rsidRDefault="00713471" w:rsidP="00E260C2">
            <w:r w:rsidRPr="008E4B54">
              <w:rPr>
                <w:rFonts w:hint="eastAsia"/>
              </w:rPr>
              <w:t>我的钱包</w:t>
            </w:r>
          </w:p>
        </w:tc>
        <w:tc>
          <w:tcPr>
            <w:tcW w:w="4819" w:type="dxa"/>
          </w:tcPr>
          <w:p w14:paraId="1D959A92" w14:textId="77777777" w:rsidR="00713471" w:rsidRPr="008E4B54" w:rsidRDefault="00713471" w:rsidP="00E260C2">
            <w:r w:rsidRPr="008E4B54">
              <w:rPr>
                <w:rFonts w:hint="eastAsia"/>
              </w:rPr>
              <w:t>1</w:t>
            </w:r>
            <w:r w:rsidRPr="008E4B54">
              <w:rPr>
                <w:rFonts w:hint="eastAsia"/>
              </w:rPr>
              <w:t>、点击进入“</w:t>
            </w:r>
            <w:r w:rsidRPr="008E4B54">
              <w:rPr>
                <w:rFonts w:hint="eastAsia"/>
              </w:rPr>
              <w:t>II-B-02</w:t>
            </w:r>
            <w:r w:rsidRPr="008E4B54">
              <w:rPr>
                <w:rFonts w:hint="eastAsia"/>
              </w:rPr>
              <w:t>我的钱包”页面；</w:t>
            </w:r>
          </w:p>
        </w:tc>
        <w:tc>
          <w:tcPr>
            <w:tcW w:w="2341" w:type="dxa"/>
          </w:tcPr>
          <w:p w14:paraId="0F57A636" w14:textId="77777777" w:rsidR="00713471" w:rsidRPr="008E4B54" w:rsidRDefault="00713471" w:rsidP="00E260C2"/>
        </w:tc>
      </w:tr>
      <w:tr w:rsidR="00713471" w:rsidRPr="008E4B54" w14:paraId="3A87EC79" w14:textId="77777777" w:rsidTr="00E260C2">
        <w:tc>
          <w:tcPr>
            <w:tcW w:w="1526" w:type="dxa"/>
            <w:vMerge/>
          </w:tcPr>
          <w:p w14:paraId="26B19644" w14:textId="77777777" w:rsidR="00713471" w:rsidRPr="008E4B54" w:rsidRDefault="00713471" w:rsidP="00E260C2"/>
        </w:tc>
        <w:tc>
          <w:tcPr>
            <w:tcW w:w="1276" w:type="dxa"/>
          </w:tcPr>
          <w:p w14:paraId="05DE81F4" w14:textId="77777777" w:rsidR="00713471" w:rsidRPr="008E4B54" w:rsidRDefault="00713471" w:rsidP="00E260C2">
            <w:r w:rsidRPr="008E4B54">
              <w:rPr>
                <w:rFonts w:hint="eastAsia"/>
              </w:rPr>
              <w:t>紧急情况</w:t>
            </w:r>
          </w:p>
        </w:tc>
        <w:tc>
          <w:tcPr>
            <w:tcW w:w="4819" w:type="dxa"/>
          </w:tcPr>
          <w:p w14:paraId="442C198C" w14:textId="77777777" w:rsidR="00713471" w:rsidRPr="008E4B54" w:rsidRDefault="00713471" w:rsidP="00E260C2">
            <w:r w:rsidRPr="008E4B54">
              <w:rPr>
                <w:rFonts w:hint="eastAsia"/>
              </w:rPr>
              <w:t>1</w:t>
            </w:r>
            <w:r w:rsidRPr="008E4B54">
              <w:rPr>
                <w:rFonts w:hint="eastAsia"/>
              </w:rPr>
              <w:t>、点击，显示报警提示弹框和黑色遮罩。</w:t>
            </w:r>
          </w:p>
        </w:tc>
        <w:tc>
          <w:tcPr>
            <w:tcW w:w="2341" w:type="dxa"/>
          </w:tcPr>
          <w:p w14:paraId="6ADCFAA1" w14:textId="77777777" w:rsidR="00713471" w:rsidRPr="008E4B54" w:rsidRDefault="00713471" w:rsidP="00E260C2"/>
        </w:tc>
      </w:tr>
      <w:tr w:rsidR="00713471" w:rsidRPr="008E4B54" w14:paraId="4F9ACD94" w14:textId="77777777" w:rsidTr="00E260C2">
        <w:tc>
          <w:tcPr>
            <w:tcW w:w="1526" w:type="dxa"/>
            <w:vMerge/>
          </w:tcPr>
          <w:p w14:paraId="0B87ACB6" w14:textId="77777777" w:rsidR="00713471" w:rsidRPr="008E4B54" w:rsidRDefault="00713471" w:rsidP="00E260C2"/>
        </w:tc>
        <w:tc>
          <w:tcPr>
            <w:tcW w:w="1276" w:type="dxa"/>
          </w:tcPr>
          <w:p w14:paraId="6EF971EB" w14:textId="77777777" w:rsidR="00713471" w:rsidRPr="008E4B54" w:rsidRDefault="00713471" w:rsidP="00E260C2">
            <w:r w:rsidRPr="008E4B54">
              <w:rPr>
                <w:rFonts w:hint="eastAsia"/>
              </w:rPr>
              <w:t>其他</w:t>
            </w:r>
          </w:p>
        </w:tc>
        <w:tc>
          <w:tcPr>
            <w:tcW w:w="4819" w:type="dxa"/>
          </w:tcPr>
          <w:p w14:paraId="7294403A" w14:textId="77777777" w:rsidR="00713471" w:rsidRPr="008E4B54" w:rsidRDefault="00713471" w:rsidP="00E260C2">
            <w:r w:rsidRPr="008E4B54">
              <w:rPr>
                <w:rFonts w:hint="eastAsia"/>
              </w:rPr>
              <w:t>1</w:t>
            </w:r>
            <w:r w:rsidRPr="008E4B54">
              <w:rPr>
                <w:rFonts w:hint="eastAsia"/>
              </w:rPr>
              <w:t>、同一期。</w:t>
            </w:r>
          </w:p>
        </w:tc>
        <w:tc>
          <w:tcPr>
            <w:tcW w:w="2341" w:type="dxa"/>
          </w:tcPr>
          <w:p w14:paraId="3C70D4A7" w14:textId="77777777" w:rsidR="00713471" w:rsidRPr="008E4B54" w:rsidRDefault="00713471" w:rsidP="00E260C2"/>
        </w:tc>
      </w:tr>
      <w:tr w:rsidR="00713471" w:rsidRPr="008E4B54" w14:paraId="646E92F2" w14:textId="77777777" w:rsidTr="00E260C2">
        <w:tc>
          <w:tcPr>
            <w:tcW w:w="1526" w:type="dxa"/>
            <w:vMerge w:val="restart"/>
          </w:tcPr>
          <w:p w14:paraId="00CD887A" w14:textId="77777777" w:rsidR="00713471" w:rsidRPr="008E4B54" w:rsidRDefault="00713471" w:rsidP="00E260C2">
            <w:r w:rsidRPr="008E4B54">
              <w:rPr>
                <w:rFonts w:hint="eastAsia"/>
              </w:rPr>
              <w:t>II-B-01</w:t>
            </w:r>
          </w:p>
          <w:p w14:paraId="67F95E66" w14:textId="77777777" w:rsidR="00713471" w:rsidRPr="008E4B54" w:rsidRDefault="00713471" w:rsidP="00E260C2">
            <w:r w:rsidRPr="008E4B54">
              <w:rPr>
                <w:rFonts w:hint="eastAsia"/>
              </w:rPr>
              <w:t>报警提示弹框</w:t>
            </w:r>
          </w:p>
        </w:tc>
        <w:tc>
          <w:tcPr>
            <w:tcW w:w="1276" w:type="dxa"/>
          </w:tcPr>
          <w:p w14:paraId="64A76418" w14:textId="77777777" w:rsidR="00713471" w:rsidRPr="008E4B54" w:rsidRDefault="00713471" w:rsidP="00E260C2">
            <w:r w:rsidRPr="008E4B54">
              <w:rPr>
                <w:rFonts w:hint="eastAsia"/>
              </w:rPr>
              <w:t>取消</w:t>
            </w:r>
            <w:r w:rsidRPr="008E4B54">
              <w:rPr>
                <w:rFonts w:hint="eastAsia"/>
              </w:rPr>
              <w:t>-</w:t>
            </w:r>
            <w:r w:rsidRPr="008E4B54">
              <w:rPr>
                <w:rFonts w:hint="eastAsia"/>
              </w:rPr>
              <w:t>按钮</w:t>
            </w:r>
          </w:p>
        </w:tc>
        <w:tc>
          <w:tcPr>
            <w:tcW w:w="4819" w:type="dxa"/>
          </w:tcPr>
          <w:p w14:paraId="04B7C763" w14:textId="77777777" w:rsidR="00713471" w:rsidRPr="008E4B54" w:rsidRDefault="00713471" w:rsidP="00E260C2">
            <w:r w:rsidRPr="008E4B54">
              <w:rPr>
                <w:rFonts w:hint="eastAsia"/>
              </w:rPr>
              <w:t>1</w:t>
            </w:r>
            <w:r w:rsidRPr="008E4B54">
              <w:rPr>
                <w:rFonts w:hint="eastAsia"/>
              </w:rPr>
              <w:t>、点击，关闭当前弹框，隐藏遮罩；</w:t>
            </w:r>
          </w:p>
        </w:tc>
        <w:tc>
          <w:tcPr>
            <w:tcW w:w="2341" w:type="dxa"/>
          </w:tcPr>
          <w:p w14:paraId="1968CC33" w14:textId="77777777" w:rsidR="00713471" w:rsidRPr="008E4B54" w:rsidRDefault="00713471" w:rsidP="00E260C2"/>
        </w:tc>
      </w:tr>
      <w:tr w:rsidR="00713471" w:rsidRPr="008E4B54" w14:paraId="41F17568" w14:textId="77777777" w:rsidTr="00E260C2">
        <w:tc>
          <w:tcPr>
            <w:tcW w:w="1526" w:type="dxa"/>
            <w:vMerge/>
          </w:tcPr>
          <w:p w14:paraId="010846A1" w14:textId="77777777" w:rsidR="00713471" w:rsidRPr="008E4B54" w:rsidRDefault="00713471" w:rsidP="00E260C2"/>
        </w:tc>
        <w:tc>
          <w:tcPr>
            <w:tcW w:w="1276" w:type="dxa"/>
          </w:tcPr>
          <w:p w14:paraId="358A3381" w14:textId="77777777" w:rsidR="00713471" w:rsidRPr="008E4B54" w:rsidRDefault="00713471" w:rsidP="00E260C2">
            <w:r w:rsidRPr="008E4B54">
              <w:rPr>
                <w:rFonts w:hint="eastAsia"/>
              </w:rPr>
              <w:t>确定</w:t>
            </w:r>
            <w:r w:rsidRPr="008E4B54">
              <w:rPr>
                <w:rFonts w:hint="eastAsia"/>
              </w:rPr>
              <w:t>-</w:t>
            </w:r>
            <w:r w:rsidRPr="008E4B54">
              <w:rPr>
                <w:rFonts w:hint="eastAsia"/>
              </w:rPr>
              <w:t>按钮</w:t>
            </w:r>
          </w:p>
        </w:tc>
        <w:tc>
          <w:tcPr>
            <w:tcW w:w="4819" w:type="dxa"/>
          </w:tcPr>
          <w:p w14:paraId="11E6AB5E" w14:textId="77777777" w:rsidR="00713471" w:rsidRPr="008E4B54" w:rsidRDefault="00713471" w:rsidP="00E260C2">
            <w:r w:rsidRPr="008E4B54">
              <w:rPr>
                <w:rFonts w:hint="eastAsia"/>
              </w:rPr>
              <w:t>1</w:t>
            </w:r>
            <w:r w:rsidRPr="008E4B54">
              <w:rPr>
                <w:rFonts w:hint="eastAsia"/>
              </w:rPr>
              <w:t>、点击，关闭当前弹框，隐藏遮罩；同时发送报警信息到平台。</w:t>
            </w:r>
          </w:p>
          <w:p w14:paraId="5948E95F" w14:textId="77777777" w:rsidR="00713471" w:rsidRPr="008E4B54" w:rsidRDefault="00713471" w:rsidP="00E260C2">
            <w:r w:rsidRPr="008E4B54">
              <w:rPr>
                <w:rFonts w:hint="eastAsia"/>
              </w:rPr>
              <w:t>2</w:t>
            </w:r>
            <w:r w:rsidRPr="008E4B54">
              <w:rPr>
                <w:rFonts w:hint="eastAsia"/>
              </w:rPr>
              <w:t>、系统须判断司机报警时的状态并传至给平台。</w:t>
            </w:r>
          </w:p>
        </w:tc>
        <w:tc>
          <w:tcPr>
            <w:tcW w:w="2341" w:type="dxa"/>
          </w:tcPr>
          <w:p w14:paraId="5D2DD281" w14:textId="77777777" w:rsidR="00713471" w:rsidRPr="008E4B54" w:rsidRDefault="00713471" w:rsidP="00E260C2"/>
        </w:tc>
      </w:tr>
    </w:tbl>
    <w:p w14:paraId="6731E8C0" w14:textId="77777777" w:rsidR="00713471" w:rsidRDefault="00713471" w:rsidP="00713471"/>
    <w:p w14:paraId="00BB0304" w14:textId="77777777" w:rsidR="00713471" w:rsidRDefault="00713471" w:rsidP="00713471">
      <w:pPr>
        <w:pStyle w:val="5"/>
      </w:pPr>
      <w:r>
        <w:rPr>
          <w:rFonts w:hint="eastAsia"/>
        </w:rPr>
        <w:t>我的钱包</w:t>
      </w:r>
    </w:p>
    <w:p w14:paraId="216F6E32" w14:textId="77777777" w:rsidR="00713471" w:rsidRDefault="00713471" w:rsidP="00713471">
      <w:pPr>
        <w:pStyle w:val="6"/>
      </w:pPr>
      <w:r>
        <w:rPr>
          <w:rFonts w:hint="eastAsia"/>
        </w:rPr>
        <w:t>用例描述</w:t>
      </w:r>
    </w:p>
    <w:p w14:paraId="4AE3416A" w14:textId="77777777" w:rsidR="00713471" w:rsidRPr="00306703" w:rsidRDefault="00713471" w:rsidP="00713471">
      <w:r>
        <w:rPr>
          <w:rFonts w:hint="eastAsia"/>
        </w:rPr>
        <w:t>司机可查看当前账户余额、进行充值提现业务。</w:t>
      </w:r>
    </w:p>
    <w:p w14:paraId="0B516F44" w14:textId="77777777" w:rsidR="00713471" w:rsidRDefault="00713471" w:rsidP="00713471">
      <w:pPr>
        <w:pStyle w:val="6"/>
      </w:pPr>
      <w:r>
        <w:rPr>
          <w:rFonts w:hint="eastAsia"/>
        </w:rPr>
        <w:t>元素规则</w:t>
      </w:r>
    </w:p>
    <w:tbl>
      <w:tblPr>
        <w:tblStyle w:val="af1"/>
        <w:tblW w:w="0" w:type="auto"/>
        <w:tblLook w:val="04A0" w:firstRow="1" w:lastRow="0" w:firstColumn="1" w:lastColumn="0" w:noHBand="0" w:noVBand="1"/>
      </w:tblPr>
      <w:tblGrid>
        <w:gridCol w:w="1526"/>
        <w:gridCol w:w="1417"/>
        <w:gridCol w:w="4528"/>
        <w:gridCol w:w="2491"/>
      </w:tblGrid>
      <w:tr w:rsidR="00713471" w:rsidRPr="008E4B54" w14:paraId="1E4E0EDA" w14:textId="77777777" w:rsidTr="00E260C2">
        <w:tc>
          <w:tcPr>
            <w:tcW w:w="1526" w:type="dxa"/>
            <w:shd w:val="clear" w:color="auto" w:fill="BFBFBF" w:themeFill="background1" w:themeFillShade="BF"/>
          </w:tcPr>
          <w:p w14:paraId="4E264723" w14:textId="77777777" w:rsidR="00713471" w:rsidRPr="008E4B54" w:rsidRDefault="00713471" w:rsidP="00E260C2">
            <w:pPr>
              <w:jc w:val="center"/>
              <w:rPr>
                <w:b/>
              </w:rPr>
            </w:pPr>
            <w:r w:rsidRPr="008E4B54">
              <w:rPr>
                <w:rFonts w:hint="eastAsia"/>
                <w:b/>
              </w:rPr>
              <w:t>页面</w:t>
            </w:r>
            <w:r w:rsidRPr="008E4B54">
              <w:rPr>
                <w:rFonts w:hint="eastAsia"/>
                <w:b/>
              </w:rPr>
              <w:t>/</w:t>
            </w:r>
            <w:r w:rsidRPr="008E4B54">
              <w:rPr>
                <w:rFonts w:hint="eastAsia"/>
                <w:b/>
              </w:rPr>
              <w:t>界面</w:t>
            </w:r>
          </w:p>
        </w:tc>
        <w:tc>
          <w:tcPr>
            <w:tcW w:w="1417" w:type="dxa"/>
            <w:shd w:val="clear" w:color="auto" w:fill="BFBFBF" w:themeFill="background1" w:themeFillShade="BF"/>
          </w:tcPr>
          <w:p w14:paraId="2D83F5D6" w14:textId="77777777" w:rsidR="00713471" w:rsidRPr="008E4B54" w:rsidRDefault="00713471" w:rsidP="00E260C2">
            <w:pPr>
              <w:jc w:val="center"/>
              <w:rPr>
                <w:b/>
              </w:rPr>
            </w:pPr>
            <w:r w:rsidRPr="008E4B54">
              <w:rPr>
                <w:rFonts w:hint="eastAsia"/>
                <w:b/>
              </w:rPr>
              <w:t>元素名称</w:t>
            </w:r>
          </w:p>
        </w:tc>
        <w:tc>
          <w:tcPr>
            <w:tcW w:w="4528" w:type="dxa"/>
            <w:shd w:val="clear" w:color="auto" w:fill="BFBFBF" w:themeFill="background1" w:themeFillShade="BF"/>
          </w:tcPr>
          <w:p w14:paraId="3A7AF0B4" w14:textId="77777777" w:rsidR="00713471" w:rsidRPr="008E4B54" w:rsidRDefault="00713471" w:rsidP="00E260C2">
            <w:pPr>
              <w:jc w:val="center"/>
              <w:rPr>
                <w:b/>
              </w:rPr>
            </w:pPr>
            <w:r w:rsidRPr="008E4B54">
              <w:rPr>
                <w:rFonts w:hint="eastAsia"/>
                <w:b/>
              </w:rPr>
              <w:t>描述</w:t>
            </w:r>
          </w:p>
        </w:tc>
        <w:tc>
          <w:tcPr>
            <w:tcW w:w="2491" w:type="dxa"/>
            <w:shd w:val="clear" w:color="auto" w:fill="BFBFBF" w:themeFill="background1" w:themeFillShade="BF"/>
          </w:tcPr>
          <w:p w14:paraId="1970FAB1" w14:textId="77777777" w:rsidR="00713471" w:rsidRPr="008E4B54" w:rsidRDefault="00713471" w:rsidP="00E260C2">
            <w:pPr>
              <w:jc w:val="center"/>
              <w:rPr>
                <w:b/>
              </w:rPr>
            </w:pPr>
            <w:r w:rsidRPr="008E4B54">
              <w:rPr>
                <w:rFonts w:hint="eastAsia"/>
                <w:b/>
              </w:rPr>
              <w:t>异常处理</w:t>
            </w:r>
          </w:p>
        </w:tc>
      </w:tr>
      <w:tr w:rsidR="00713471" w:rsidRPr="008E4B54" w14:paraId="33FC3F94" w14:textId="77777777" w:rsidTr="00E260C2">
        <w:tc>
          <w:tcPr>
            <w:tcW w:w="1526" w:type="dxa"/>
            <w:vMerge w:val="restart"/>
          </w:tcPr>
          <w:p w14:paraId="339C7DAA" w14:textId="77777777" w:rsidR="00713471" w:rsidRPr="008E4B54" w:rsidRDefault="00713471" w:rsidP="00E260C2">
            <w:pPr>
              <w:jc w:val="center"/>
            </w:pPr>
            <w:r w:rsidRPr="008E4B54">
              <w:rPr>
                <w:rFonts w:hint="eastAsia"/>
              </w:rPr>
              <w:t>II-B-02</w:t>
            </w:r>
          </w:p>
          <w:p w14:paraId="158DACA4" w14:textId="77777777" w:rsidR="00713471" w:rsidRPr="008E4B54" w:rsidRDefault="00713471" w:rsidP="00E260C2">
            <w:pPr>
              <w:jc w:val="center"/>
            </w:pPr>
            <w:r w:rsidRPr="008E4B54">
              <w:rPr>
                <w:rFonts w:hint="eastAsia"/>
              </w:rPr>
              <w:t>我的钱包</w:t>
            </w:r>
          </w:p>
        </w:tc>
        <w:tc>
          <w:tcPr>
            <w:tcW w:w="1417" w:type="dxa"/>
          </w:tcPr>
          <w:p w14:paraId="7724C6CC" w14:textId="77777777" w:rsidR="00713471" w:rsidRPr="008E4B54" w:rsidRDefault="00713471" w:rsidP="00E260C2">
            <w:pPr>
              <w:jc w:val="center"/>
            </w:pPr>
            <w:r w:rsidRPr="008E4B54">
              <w:rPr>
                <w:rFonts w:hint="eastAsia"/>
              </w:rPr>
              <w:t>余额</w:t>
            </w:r>
          </w:p>
        </w:tc>
        <w:tc>
          <w:tcPr>
            <w:tcW w:w="4528" w:type="dxa"/>
          </w:tcPr>
          <w:p w14:paraId="58EB7B4A" w14:textId="77777777" w:rsidR="00713471" w:rsidRPr="008E4B54" w:rsidRDefault="00713471" w:rsidP="00E260C2">
            <w:pPr>
              <w:tabs>
                <w:tab w:val="left" w:pos="927"/>
              </w:tabs>
              <w:jc w:val="left"/>
            </w:pPr>
            <w:r w:rsidRPr="008E4B54">
              <w:rPr>
                <w:rFonts w:hint="eastAsia"/>
              </w:rPr>
              <w:t>1</w:t>
            </w:r>
            <w:r w:rsidRPr="008E4B54">
              <w:rPr>
                <w:rFonts w:hint="eastAsia"/>
              </w:rPr>
              <w:t>、为司机当前账户余额；</w:t>
            </w:r>
          </w:p>
          <w:p w14:paraId="5CE5B766" w14:textId="77777777" w:rsidR="00713471" w:rsidRPr="008E4B54" w:rsidRDefault="00713471" w:rsidP="00E260C2">
            <w:pPr>
              <w:tabs>
                <w:tab w:val="left" w:pos="927"/>
              </w:tabs>
              <w:jc w:val="left"/>
            </w:pPr>
            <w:r w:rsidRPr="008E4B54">
              <w:rPr>
                <w:rFonts w:hint="eastAsia"/>
              </w:rPr>
              <w:t>2</w:t>
            </w:r>
            <w:r w:rsidRPr="008E4B54">
              <w:rPr>
                <w:rFonts w:hint="eastAsia"/>
              </w:rPr>
              <w:t>、余额保留一位小数，</w:t>
            </w:r>
            <w:r w:rsidRPr="008E4B54">
              <w:rPr>
                <w:rFonts w:hint="eastAsia"/>
              </w:rPr>
              <w:t>eg</w:t>
            </w:r>
            <w:r w:rsidRPr="008E4B54">
              <w:rPr>
                <w:rFonts w:hint="eastAsia"/>
              </w:rPr>
              <w:t>：若余额为</w:t>
            </w:r>
            <w:r w:rsidRPr="008E4B54">
              <w:rPr>
                <w:rFonts w:hint="eastAsia"/>
              </w:rPr>
              <w:t>0</w:t>
            </w:r>
            <w:r w:rsidRPr="008E4B54">
              <w:rPr>
                <w:rFonts w:hint="eastAsia"/>
              </w:rPr>
              <w:t>时，显示为“</w:t>
            </w:r>
            <w:r w:rsidRPr="008E4B54">
              <w:rPr>
                <w:rFonts w:hint="eastAsia"/>
              </w:rPr>
              <w:t>0.0</w:t>
            </w:r>
            <w:r w:rsidRPr="008E4B54">
              <w:rPr>
                <w:rFonts w:hint="eastAsia"/>
              </w:rPr>
              <w:t>”。</w:t>
            </w:r>
          </w:p>
        </w:tc>
        <w:tc>
          <w:tcPr>
            <w:tcW w:w="2491" w:type="dxa"/>
          </w:tcPr>
          <w:p w14:paraId="73B9A502" w14:textId="77777777" w:rsidR="00713471" w:rsidRPr="008E4B54" w:rsidRDefault="00713471" w:rsidP="00E260C2"/>
        </w:tc>
      </w:tr>
      <w:tr w:rsidR="00713471" w:rsidRPr="008E4B54" w14:paraId="782B5064" w14:textId="77777777" w:rsidTr="00E260C2">
        <w:tc>
          <w:tcPr>
            <w:tcW w:w="1526" w:type="dxa"/>
            <w:vMerge/>
          </w:tcPr>
          <w:p w14:paraId="6F1FE25C" w14:textId="77777777" w:rsidR="00713471" w:rsidRPr="008E4B54" w:rsidRDefault="00713471" w:rsidP="00E260C2">
            <w:pPr>
              <w:jc w:val="center"/>
            </w:pPr>
          </w:p>
        </w:tc>
        <w:tc>
          <w:tcPr>
            <w:tcW w:w="1417" w:type="dxa"/>
          </w:tcPr>
          <w:p w14:paraId="353BDC35" w14:textId="77777777" w:rsidR="00713471" w:rsidRPr="008E4B54" w:rsidRDefault="00713471" w:rsidP="00E260C2">
            <w:pPr>
              <w:jc w:val="center"/>
            </w:pPr>
            <w:r w:rsidRPr="008E4B54">
              <w:rPr>
                <w:rFonts w:hint="eastAsia"/>
              </w:rPr>
              <w:t>充值</w:t>
            </w:r>
          </w:p>
        </w:tc>
        <w:tc>
          <w:tcPr>
            <w:tcW w:w="4528" w:type="dxa"/>
          </w:tcPr>
          <w:p w14:paraId="547BAF99" w14:textId="77777777" w:rsidR="00713471" w:rsidRPr="008E4B54" w:rsidRDefault="00713471" w:rsidP="00E260C2">
            <w:r w:rsidRPr="008E4B54">
              <w:rPr>
                <w:rFonts w:hint="eastAsia"/>
              </w:rPr>
              <w:t>1</w:t>
            </w:r>
            <w:r w:rsidRPr="008E4B54">
              <w:rPr>
                <w:rFonts w:hint="eastAsia"/>
              </w:rPr>
              <w:t>、点击，须判断是否有支付方式：</w:t>
            </w:r>
          </w:p>
          <w:p w14:paraId="280C7253" w14:textId="77777777" w:rsidR="00713471" w:rsidRPr="008E4B54" w:rsidRDefault="00713471" w:rsidP="00713471">
            <w:pPr>
              <w:pStyle w:val="af0"/>
              <w:numPr>
                <w:ilvl w:val="0"/>
                <w:numId w:val="88"/>
              </w:numPr>
              <w:ind w:firstLineChars="0"/>
            </w:pPr>
            <w:r w:rsidRPr="008E4B54">
              <w:rPr>
                <w:rFonts w:hint="eastAsia"/>
              </w:rPr>
              <w:t>若后台未配置支付账号或支付账号都被禁用，则冒泡提示“暂未开通充值服务”。</w:t>
            </w:r>
          </w:p>
          <w:p w14:paraId="008AA9A8" w14:textId="77777777" w:rsidR="00713471" w:rsidRPr="008E4B54" w:rsidRDefault="00713471" w:rsidP="00713471">
            <w:pPr>
              <w:pStyle w:val="af0"/>
              <w:numPr>
                <w:ilvl w:val="0"/>
                <w:numId w:val="88"/>
              </w:numPr>
              <w:ind w:firstLineChars="0"/>
            </w:pPr>
            <w:r w:rsidRPr="008E4B54">
              <w:rPr>
                <w:rFonts w:hint="eastAsia"/>
              </w:rPr>
              <w:t>若有，则跳转到“</w:t>
            </w:r>
            <w:r w:rsidRPr="008E4B54">
              <w:rPr>
                <w:rFonts w:hint="eastAsia"/>
              </w:rPr>
              <w:t>II-B-02-02(01)</w:t>
            </w:r>
            <w:r w:rsidRPr="008E4B54">
              <w:rPr>
                <w:rFonts w:hint="eastAsia"/>
              </w:rPr>
              <w:t>充值”页面。</w:t>
            </w:r>
          </w:p>
        </w:tc>
        <w:tc>
          <w:tcPr>
            <w:tcW w:w="2491" w:type="dxa"/>
          </w:tcPr>
          <w:p w14:paraId="629B3ACA" w14:textId="77777777" w:rsidR="00713471" w:rsidRPr="008E4B54" w:rsidRDefault="00713471" w:rsidP="00E260C2"/>
        </w:tc>
      </w:tr>
      <w:tr w:rsidR="00713471" w:rsidRPr="008E4B54" w14:paraId="62D62396" w14:textId="77777777" w:rsidTr="00E260C2">
        <w:tc>
          <w:tcPr>
            <w:tcW w:w="1526" w:type="dxa"/>
            <w:vMerge/>
          </w:tcPr>
          <w:p w14:paraId="30B7FF0B" w14:textId="77777777" w:rsidR="00713471" w:rsidRPr="008E4B54" w:rsidRDefault="00713471" w:rsidP="00E260C2">
            <w:pPr>
              <w:jc w:val="center"/>
            </w:pPr>
          </w:p>
        </w:tc>
        <w:tc>
          <w:tcPr>
            <w:tcW w:w="1417" w:type="dxa"/>
          </w:tcPr>
          <w:p w14:paraId="1DC0266F" w14:textId="77777777" w:rsidR="00713471" w:rsidRPr="008E4B54" w:rsidRDefault="00713471" w:rsidP="00E260C2">
            <w:pPr>
              <w:jc w:val="center"/>
            </w:pPr>
            <w:r w:rsidRPr="008E4B54">
              <w:rPr>
                <w:rFonts w:hint="eastAsia"/>
              </w:rPr>
              <w:t>提现</w:t>
            </w:r>
          </w:p>
        </w:tc>
        <w:tc>
          <w:tcPr>
            <w:tcW w:w="4528" w:type="dxa"/>
          </w:tcPr>
          <w:p w14:paraId="6F8F3734" w14:textId="77777777" w:rsidR="00713471" w:rsidRPr="008E4B54" w:rsidRDefault="00713471" w:rsidP="00E260C2">
            <w:r w:rsidRPr="008E4B54">
              <w:rPr>
                <w:rFonts w:hint="eastAsia"/>
              </w:rPr>
              <w:t>1</w:t>
            </w:r>
            <w:r w:rsidRPr="008E4B54">
              <w:rPr>
                <w:rFonts w:hint="eastAsia"/>
              </w:rPr>
              <w:t>、点击，跳转到“</w:t>
            </w:r>
            <w:r w:rsidRPr="008E4B54">
              <w:rPr>
                <w:rFonts w:hint="eastAsia"/>
              </w:rPr>
              <w:t>II-B-02-03(01)</w:t>
            </w:r>
            <w:r w:rsidRPr="008E4B54">
              <w:rPr>
                <w:rFonts w:hint="eastAsia"/>
              </w:rPr>
              <w:t>提现”页面。</w:t>
            </w:r>
          </w:p>
        </w:tc>
        <w:tc>
          <w:tcPr>
            <w:tcW w:w="2491" w:type="dxa"/>
          </w:tcPr>
          <w:p w14:paraId="6445BFA6" w14:textId="77777777" w:rsidR="00713471" w:rsidRPr="008E4B54" w:rsidRDefault="00713471" w:rsidP="00E260C2"/>
        </w:tc>
      </w:tr>
      <w:tr w:rsidR="00713471" w:rsidRPr="008E4B54" w14:paraId="217C9637" w14:textId="77777777" w:rsidTr="00E260C2">
        <w:tc>
          <w:tcPr>
            <w:tcW w:w="1526" w:type="dxa"/>
            <w:vMerge/>
          </w:tcPr>
          <w:p w14:paraId="4C201AFE" w14:textId="77777777" w:rsidR="00713471" w:rsidRPr="008E4B54" w:rsidRDefault="00713471" w:rsidP="00E260C2">
            <w:pPr>
              <w:jc w:val="center"/>
            </w:pPr>
          </w:p>
        </w:tc>
        <w:tc>
          <w:tcPr>
            <w:tcW w:w="1417" w:type="dxa"/>
          </w:tcPr>
          <w:p w14:paraId="06B85287" w14:textId="77777777" w:rsidR="00713471" w:rsidRPr="008E4B54" w:rsidRDefault="00713471" w:rsidP="00E260C2">
            <w:pPr>
              <w:jc w:val="center"/>
            </w:pPr>
            <w:r w:rsidRPr="008E4B54">
              <w:rPr>
                <w:rFonts w:hint="eastAsia"/>
              </w:rPr>
              <w:t>余额明细</w:t>
            </w:r>
          </w:p>
        </w:tc>
        <w:tc>
          <w:tcPr>
            <w:tcW w:w="4528" w:type="dxa"/>
          </w:tcPr>
          <w:p w14:paraId="6842A6C2" w14:textId="77777777" w:rsidR="00713471" w:rsidRPr="008E4B54" w:rsidRDefault="00713471" w:rsidP="00E260C2">
            <w:r w:rsidRPr="008E4B54">
              <w:rPr>
                <w:rFonts w:hint="eastAsia"/>
              </w:rPr>
              <w:t>1</w:t>
            </w:r>
            <w:r w:rsidRPr="008E4B54">
              <w:rPr>
                <w:rFonts w:hint="eastAsia"/>
              </w:rPr>
              <w:t>、点击，跳转到“</w:t>
            </w:r>
            <w:r w:rsidRPr="008E4B54">
              <w:rPr>
                <w:rFonts w:hint="eastAsia"/>
              </w:rPr>
              <w:t>II-B-02-01</w:t>
            </w:r>
            <w:r w:rsidRPr="008E4B54">
              <w:rPr>
                <w:rFonts w:hint="eastAsia"/>
              </w:rPr>
              <w:t>余额明细”页面。</w:t>
            </w:r>
          </w:p>
        </w:tc>
        <w:tc>
          <w:tcPr>
            <w:tcW w:w="2491" w:type="dxa"/>
          </w:tcPr>
          <w:p w14:paraId="600456A3" w14:textId="77777777" w:rsidR="00713471" w:rsidRPr="008E4B54" w:rsidRDefault="00713471" w:rsidP="00E260C2"/>
        </w:tc>
      </w:tr>
      <w:tr w:rsidR="00713471" w:rsidRPr="008E4B54" w14:paraId="1057448B" w14:textId="77777777" w:rsidTr="00E260C2">
        <w:tc>
          <w:tcPr>
            <w:tcW w:w="1526" w:type="dxa"/>
            <w:vMerge/>
          </w:tcPr>
          <w:p w14:paraId="439B7E24" w14:textId="77777777" w:rsidR="00713471" w:rsidRPr="008E4B54" w:rsidRDefault="00713471" w:rsidP="00E260C2">
            <w:pPr>
              <w:jc w:val="center"/>
            </w:pPr>
          </w:p>
        </w:tc>
        <w:tc>
          <w:tcPr>
            <w:tcW w:w="1417" w:type="dxa"/>
          </w:tcPr>
          <w:p w14:paraId="3F4313D4" w14:textId="77777777" w:rsidR="00713471" w:rsidRPr="008E4B54" w:rsidRDefault="00713471" w:rsidP="00E260C2">
            <w:pPr>
              <w:jc w:val="center"/>
            </w:pPr>
            <w:r w:rsidRPr="008E4B54">
              <w:rPr>
                <w:rFonts w:hint="eastAsia"/>
              </w:rPr>
              <w:t>交易明细</w:t>
            </w:r>
          </w:p>
        </w:tc>
        <w:tc>
          <w:tcPr>
            <w:tcW w:w="4528" w:type="dxa"/>
          </w:tcPr>
          <w:p w14:paraId="0B5C8350" w14:textId="77777777" w:rsidR="00713471" w:rsidRPr="008E4B54" w:rsidRDefault="00713471" w:rsidP="00E260C2">
            <w:r w:rsidRPr="008E4B54">
              <w:rPr>
                <w:rFonts w:hint="eastAsia"/>
              </w:rPr>
              <w:t>1</w:t>
            </w:r>
            <w:r w:rsidRPr="008E4B54">
              <w:rPr>
                <w:rFonts w:hint="eastAsia"/>
              </w:rPr>
              <w:t>、点击，跳转到“</w:t>
            </w:r>
            <w:r w:rsidRPr="008E4B54">
              <w:rPr>
                <w:rFonts w:hint="eastAsia"/>
              </w:rPr>
              <w:t>II-B-02-04</w:t>
            </w:r>
            <w:r w:rsidRPr="008E4B54">
              <w:rPr>
                <w:rFonts w:hint="eastAsia"/>
              </w:rPr>
              <w:t>交易明细”页面。</w:t>
            </w:r>
          </w:p>
        </w:tc>
        <w:tc>
          <w:tcPr>
            <w:tcW w:w="2491" w:type="dxa"/>
          </w:tcPr>
          <w:p w14:paraId="772638A0" w14:textId="77777777" w:rsidR="00713471" w:rsidRPr="008E4B54" w:rsidRDefault="00713471" w:rsidP="00E260C2"/>
        </w:tc>
      </w:tr>
      <w:tr w:rsidR="00713471" w:rsidRPr="008E4B54" w14:paraId="41715102" w14:textId="77777777" w:rsidTr="00E260C2">
        <w:tc>
          <w:tcPr>
            <w:tcW w:w="1526" w:type="dxa"/>
            <w:vMerge/>
          </w:tcPr>
          <w:p w14:paraId="7EED4A0E" w14:textId="77777777" w:rsidR="00713471" w:rsidRPr="008E4B54" w:rsidRDefault="00713471" w:rsidP="00E260C2">
            <w:pPr>
              <w:jc w:val="center"/>
            </w:pPr>
          </w:p>
        </w:tc>
        <w:tc>
          <w:tcPr>
            <w:tcW w:w="1417" w:type="dxa"/>
          </w:tcPr>
          <w:p w14:paraId="703EF8D0" w14:textId="77777777" w:rsidR="00713471" w:rsidRPr="008E4B54" w:rsidRDefault="00713471" w:rsidP="00E260C2">
            <w:pPr>
              <w:jc w:val="center"/>
            </w:pPr>
            <w:r w:rsidRPr="008E4B54">
              <w:rPr>
                <w:rFonts w:hint="eastAsia"/>
              </w:rPr>
              <w:t>返回</w:t>
            </w:r>
            <w:r w:rsidRPr="008E4B54">
              <w:rPr>
                <w:rFonts w:hint="eastAsia"/>
              </w:rPr>
              <w:t>-</w:t>
            </w:r>
            <w:r w:rsidRPr="008E4B54">
              <w:rPr>
                <w:rFonts w:hint="eastAsia"/>
              </w:rPr>
              <w:t>按钮</w:t>
            </w:r>
          </w:p>
        </w:tc>
        <w:tc>
          <w:tcPr>
            <w:tcW w:w="4528" w:type="dxa"/>
          </w:tcPr>
          <w:p w14:paraId="3ADC3BF9" w14:textId="77777777" w:rsidR="00713471" w:rsidRPr="008E4B54" w:rsidRDefault="00713471" w:rsidP="00E260C2">
            <w:r w:rsidRPr="008E4B54">
              <w:rPr>
                <w:rFonts w:hint="eastAsia"/>
              </w:rPr>
              <w:t>1</w:t>
            </w:r>
            <w:r w:rsidRPr="008E4B54">
              <w:rPr>
                <w:rFonts w:hint="eastAsia"/>
              </w:rPr>
              <w:t>、点击返回到上级页面。</w:t>
            </w:r>
          </w:p>
        </w:tc>
        <w:tc>
          <w:tcPr>
            <w:tcW w:w="2491" w:type="dxa"/>
          </w:tcPr>
          <w:p w14:paraId="2DF59567" w14:textId="77777777" w:rsidR="00713471" w:rsidRPr="008E4B54" w:rsidRDefault="00713471" w:rsidP="00E260C2"/>
        </w:tc>
      </w:tr>
    </w:tbl>
    <w:p w14:paraId="333D833B" w14:textId="77777777" w:rsidR="00713471" w:rsidRDefault="00713471" w:rsidP="00713471"/>
    <w:p w14:paraId="59E04F8A" w14:textId="77777777" w:rsidR="00713471" w:rsidRDefault="00713471" w:rsidP="00713471">
      <w:pPr>
        <w:pStyle w:val="6"/>
      </w:pPr>
      <w:r>
        <w:rPr>
          <w:rFonts w:hint="eastAsia"/>
        </w:rPr>
        <w:t>余额明细</w:t>
      </w:r>
    </w:p>
    <w:p w14:paraId="0D584A8F" w14:textId="77777777" w:rsidR="00713471" w:rsidRDefault="00713471" w:rsidP="00713471">
      <w:pPr>
        <w:pStyle w:val="7"/>
      </w:pPr>
      <w:r>
        <w:rPr>
          <w:rFonts w:hint="eastAsia"/>
        </w:rPr>
        <w:t>用例描述</w:t>
      </w:r>
    </w:p>
    <w:p w14:paraId="0F31193B" w14:textId="77777777" w:rsidR="00713471" w:rsidRPr="00B33DD5" w:rsidRDefault="00713471" w:rsidP="00713471">
      <w:r>
        <w:rPr>
          <w:rFonts w:hint="eastAsia"/>
        </w:rPr>
        <w:t>司机查看账户余额变动记录。</w:t>
      </w:r>
    </w:p>
    <w:p w14:paraId="69A1B8A2" w14:textId="77777777" w:rsidR="00713471" w:rsidRDefault="00713471" w:rsidP="00713471">
      <w:pPr>
        <w:pStyle w:val="7"/>
      </w:pPr>
      <w:r>
        <w:rPr>
          <w:rFonts w:hint="eastAsia"/>
        </w:rPr>
        <w:t>元素规则</w:t>
      </w:r>
    </w:p>
    <w:tbl>
      <w:tblPr>
        <w:tblStyle w:val="af1"/>
        <w:tblW w:w="0" w:type="auto"/>
        <w:tblLook w:val="04A0" w:firstRow="1" w:lastRow="0" w:firstColumn="1" w:lastColumn="0" w:noHBand="0" w:noVBand="1"/>
      </w:tblPr>
      <w:tblGrid>
        <w:gridCol w:w="1384"/>
        <w:gridCol w:w="1276"/>
        <w:gridCol w:w="4811"/>
        <w:gridCol w:w="2491"/>
      </w:tblGrid>
      <w:tr w:rsidR="00713471" w14:paraId="74E2C4BA" w14:textId="77777777" w:rsidTr="00E260C2">
        <w:tc>
          <w:tcPr>
            <w:tcW w:w="1384" w:type="dxa"/>
            <w:shd w:val="clear" w:color="auto" w:fill="BFBFBF" w:themeFill="background1" w:themeFillShade="BF"/>
          </w:tcPr>
          <w:p w14:paraId="7C3514A3"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14:paraId="1B659FBD" w14:textId="77777777" w:rsidR="00713471" w:rsidRPr="007F7CC3" w:rsidRDefault="00713471" w:rsidP="00E260C2">
            <w:pPr>
              <w:jc w:val="center"/>
              <w:rPr>
                <w:b/>
              </w:rPr>
            </w:pPr>
            <w:r w:rsidRPr="007F7CC3">
              <w:rPr>
                <w:rFonts w:hint="eastAsia"/>
                <w:b/>
              </w:rPr>
              <w:t>元素名称</w:t>
            </w:r>
          </w:p>
        </w:tc>
        <w:tc>
          <w:tcPr>
            <w:tcW w:w="4811" w:type="dxa"/>
            <w:shd w:val="clear" w:color="auto" w:fill="BFBFBF" w:themeFill="background1" w:themeFillShade="BF"/>
          </w:tcPr>
          <w:p w14:paraId="24ADC624"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39971A8F" w14:textId="77777777" w:rsidR="00713471" w:rsidRPr="007F7CC3" w:rsidRDefault="00713471" w:rsidP="00E260C2">
            <w:pPr>
              <w:jc w:val="center"/>
              <w:rPr>
                <w:b/>
              </w:rPr>
            </w:pPr>
            <w:r w:rsidRPr="007F7CC3">
              <w:rPr>
                <w:rFonts w:hint="eastAsia"/>
                <w:b/>
              </w:rPr>
              <w:t>异常处理</w:t>
            </w:r>
          </w:p>
        </w:tc>
      </w:tr>
      <w:tr w:rsidR="00713471" w14:paraId="3CDDA98E" w14:textId="77777777" w:rsidTr="00E260C2">
        <w:tc>
          <w:tcPr>
            <w:tcW w:w="1384" w:type="dxa"/>
            <w:vMerge w:val="restart"/>
          </w:tcPr>
          <w:p w14:paraId="3AA1F92C" w14:textId="77777777" w:rsidR="00713471" w:rsidRDefault="00713471" w:rsidP="00E260C2">
            <w:pPr>
              <w:jc w:val="center"/>
            </w:pPr>
            <w:r>
              <w:rPr>
                <w:rFonts w:hint="eastAsia"/>
              </w:rPr>
              <w:t>II-B-02-01</w:t>
            </w:r>
          </w:p>
          <w:p w14:paraId="72E0F282" w14:textId="77777777" w:rsidR="00713471" w:rsidRDefault="00713471" w:rsidP="00E260C2">
            <w:pPr>
              <w:jc w:val="center"/>
            </w:pPr>
            <w:r>
              <w:rPr>
                <w:rFonts w:hint="eastAsia"/>
              </w:rPr>
              <w:t>余额明细</w:t>
            </w:r>
          </w:p>
        </w:tc>
        <w:tc>
          <w:tcPr>
            <w:tcW w:w="1276" w:type="dxa"/>
          </w:tcPr>
          <w:p w14:paraId="3AC46A26" w14:textId="77777777" w:rsidR="00713471" w:rsidRDefault="00713471" w:rsidP="00E260C2">
            <w:pPr>
              <w:jc w:val="center"/>
            </w:pPr>
            <w:r>
              <w:rPr>
                <w:rFonts w:hint="eastAsia"/>
              </w:rPr>
              <w:t>说明</w:t>
            </w:r>
          </w:p>
        </w:tc>
        <w:tc>
          <w:tcPr>
            <w:tcW w:w="4811" w:type="dxa"/>
          </w:tcPr>
          <w:p w14:paraId="1C2916A3" w14:textId="77777777" w:rsidR="00713471" w:rsidRDefault="00713471" w:rsidP="00E260C2">
            <w:r>
              <w:rPr>
                <w:rFonts w:hint="eastAsia"/>
              </w:rPr>
              <w:t>1</w:t>
            </w:r>
            <w:r>
              <w:rPr>
                <w:rFonts w:hint="eastAsia"/>
              </w:rPr>
              <w:t>、若无余额变动记录，则提示“您还没有进行过交易哦”，具体请参见原型“</w:t>
            </w:r>
            <w:r>
              <w:rPr>
                <w:rFonts w:hint="eastAsia"/>
              </w:rPr>
              <w:t>II-B-02-01(02)</w:t>
            </w:r>
            <w:r>
              <w:rPr>
                <w:rFonts w:hint="eastAsia"/>
              </w:rPr>
              <w:t>”或效果图；</w:t>
            </w:r>
          </w:p>
          <w:p w14:paraId="6F563517" w14:textId="77777777" w:rsidR="00713471" w:rsidRDefault="00713471" w:rsidP="00E260C2">
            <w:r>
              <w:rPr>
                <w:rFonts w:hint="eastAsia"/>
              </w:rPr>
              <w:t>2</w:t>
            </w:r>
            <w:r>
              <w:rPr>
                <w:rFonts w:hint="eastAsia"/>
              </w:rPr>
              <w:t>、余额明细，类型为：订单支付、退款、充值、提现；其中，订单支付特指使用余额支付的订单记录；</w:t>
            </w:r>
          </w:p>
          <w:p w14:paraId="593FB74E" w14:textId="77777777" w:rsidR="00713471" w:rsidRDefault="00713471" w:rsidP="00E260C2">
            <w:r>
              <w:rPr>
                <w:rFonts w:hint="eastAsia"/>
              </w:rPr>
              <w:t>3</w:t>
            </w:r>
            <w:r>
              <w:rPr>
                <w:rFonts w:hint="eastAsia"/>
              </w:rPr>
              <w:t>、列表项按照时间顺序由近及远排列显示。</w:t>
            </w:r>
          </w:p>
        </w:tc>
        <w:tc>
          <w:tcPr>
            <w:tcW w:w="2491" w:type="dxa"/>
          </w:tcPr>
          <w:p w14:paraId="7C68003A" w14:textId="77777777" w:rsidR="00713471" w:rsidRDefault="00713471" w:rsidP="00E260C2"/>
        </w:tc>
      </w:tr>
      <w:tr w:rsidR="00713471" w14:paraId="1986E82D" w14:textId="77777777" w:rsidTr="00E260C2">
        <w:tc>
          <w:tcPr>
            <w:tcW w:w="1384" w:type="dxa"/>
            <w:vMerge/>
          </w:tcPr>
          <w:p w14:paraId="1EBE896D" w14:textId="77777777" w:rsidR="00713471" w:rsidRDefault="00713471" w:rsidP="00E260C2">
            <w:pPr>
              <w:jc w:val="center"/>
            </w:pPr>
          </w:p>
        </w:tc>
        <w:tc>
          <w:tcPr>
            <w:tcW w:w="1276" w:type="dxa"/>
          </w:tcPr>
          <w:p w14:paraId="0EAAD01A" w14:textId="77777777" w:rsidR="00713471" w:rsidRPr="00BE512F" w:rsidRDefault="00713471" w:rsidP="00E260C2">
            <w:pPr>
              <w:jc w:val="center"/>
            </w:pPr>
            <w:r>
              <w:rPr>
                <w:rFonts w:hint="eastAsia"/>
              </w:rPr>
              <w:t>金额</w:t>
            </w:r>
            <w:r w:rsidRPr="00A37FDF">
              <w:rPr>
                <w:rFonts w:hint="eastAsia"/>
              </w:rPr>
              <w:t>符号</w:t>
            </w:r>
          </w:p>
        </w:tc>
        <w:tc>
          <w:tcPr>
            <w:tcW w:w="4811" w:type="dxa"/>
          </w:tcPr>
          <w:p w14:paraId="49FE1D15" w14:textId="77777777" w:rsidR="00713471" w:rsidRDefault="00713471" w:rsidP="00E260C2">
            <w:r>
              <w:rPr>
                <w:rFonts w:hint="eastAsia"/>
              </w:rPr>
              <w:t>1</w:t>
            </w:r>
            <w:r>
              <w:rPr>
                <w:rFonts w:hint="eastAsia"/>
              </w:rPr>
              <w:t>、订单支付、提现时，减少账户余额，符号为负；</w:t>
            </w:r>
          </w:p>
          <w:p w14:paraId="34AE8BD7" w14:textId="77777777" w:rsidR="00713471" w:rsidRDefault="00713471" w:rsidP="00E260C2">
            <w:r>
              <w:rPr>
                <w:rFonts w:hint="eastAsia"/>
              </w:rPr>
              <w:t>2</w:t>
            </w:r>
            <w:r>
              <w:rPr>
                <w:rFonts w:hint="eastAsia"/>
              </w:rPr>
              <w:t>、退款、充值时，增加账户余额，符号为正。</w:t>
            </w:r>
          </w:p>
        </w:tc>
        <w:tc>
          <w:tcPr>
            <w:tcW w:w="2491" w:type="dxa"/>
          </w:tcPr>
          <w:p w14:paraId="27378F73" w14:textId="77777777" w:rsidR="00713471" w:rsidRDefault="00713471" w:rsidP="00E260C2"/>
        </w:tc>
      </w:tr>
      <w:tr w:rsidR="00713471" w14:paraId="2EB07FF9" w14:textId="77777777" w:rsidTr="00E260C2">
        <w:tc>
          <w:tcPr>
            <w:tcW w:w="1384" w:type="dxa"/>
            <w:vMerge/>
          </w:tcPr>
          <w:p w14:paraId="6785BF11" w14:textId="77777777" w:rsidR="00713471" w:rsidRDefault="00713471" w:rsidP="00E260C2">
            <w:pPr>
              <w:jc w:val="center"/>
            </w:pPr>
          </w:p>
        </w:tc>
        <w:tc>
          <w:tcPr>
            <w:tcW w:w="1276" w:type="dxa"/>
          </w:tcPr>
          <w:p w14:paraId="10FFDC46" w14:textId="77777777" w:rsidR="00713471" w:rsidRDefault="00713471" w:rsidP="00E260C2">
            <w:pPr>
              <w:jc w:val="center"/>
            </w:pPr>
            <w:r>
              <w:rPr>
                <w:rFonts w:hint="eastAsia"/>
              </w:rPr>
              <w:t>时间</w:t>
            </w:r>
          </w:p>
        </w:tc>
        <w:tc>
          <w:tcPr>
            <w:tcW w:w="4811" w:type="dxa"/>
          </w:tcPr>
          <w:p w14:paraId="42B22EE3" w14:textId="77777777" w:rsidR="00713471" w:rsidRDefault="00713471" w:rsidP="00E260C2">
            <w:r>
              <w:rPr>
                <w:rFonts w:hint="eastAsia"/>
              </w:rPr>
              <w:t>根据余额明细类型，获取时间：</w:t>
            </w:r>
          </w:p>
          <w:p w14:paraId="48BDA2EA" w14:textId="77777777" w:rsidR="00713471" w:rsidRDefault="00713471" w:rsidP="00E260C2">
            <w:pPr>
              <w:pStyle w:val="af0"/>
              <w:numPr>
                <w:ilvl w:val="0"/>
                <w:numId w:val="54"/>
              </w:numPr>
              <w:ind w:firstLineChars="0"/>
            </w:pPr>
            <w:r>
              <w:rPr>
                <w:rFonts w:hint="eastAsia"/>
              </w:rPr>
              <w:t>订单支付时间为支付成功的时间；</w:t>
            </w:r>
          </w:p>
          <w:p w14:paraId="2E1FCCCA" w14:textId="77777777" w:rsidR="00713471" w:rsidRDefault="00713471" w:rsidP="00E260C2">
            <w:pPr>
              <w:pStyle w:val="af0"/>
              <w:numPr>
                <w:ilvl w:val="0"/>
                <w:numId w:val="54"/>
              </w:numPr>
              <w:ind w:firstLineChars="0"/>
            </w:pPr>
            <w:r>
              <w:rPr>
                <w:rFonts w:hint="eastAsia"/>
              </w:rPr>
              <w:t>提现时间为提现申请提交成功的时间；</w:t>
            </w:r>
          </w:p>
          <w:p w14:paraId="15003CCC" w14:textId="77777777" w:rsidR="00713471" w:rsidRDefault="00713471" w:rsidP="00E260C2">
            <w:pPr>
              <w:pStyle w:val="af0"/>
              <w:numPr>
                <w:ilvl w:val="0"/>
                <w:numId w:val="54"/>
              </w:numPr>
              <w:ind w:firstLineChars="0"/>
            </w:pPr>
            <w:r>
              <w:rPr>
                <w:rFonts w:hint="eastAsia"/>
              </w:rPr>
              <w:t>退款时间为平台公司财务确定退款的时间；</w:t>
            </w:r>
          </w:p>
          <w:p w14:paraId="452928AA" w14:textId="77777777" w:rsidR="00713471" w:rsidRDefault="00713471" w:rsidP="00E260C2">
            <w:pPr>
              <w:pStyle w:val="af0"/>
              <w:numPr>
                <w:ilvl w:val="0"/>
                <w:numId w:val="54"/>
              </w:numPr>
              <w:ind w:firstLineChars="0"/>
            </w:pPr>
            <w:r>
              <w:rPr>
                <w:rFonts w:hint="eastAsia"/>
              </w:rPr>
              <w:lastRenderedPageBreak/>
              <w:t>充值时间为充值成功的时间。</w:t>
            </w:r>
          </w:p>
        </w:tc>
        <w:tc>
          <w:tcPr>
            <w:tcW w:w="2491" w:type="dxa"/>
          </w:tcPr>
          <w:p w14:paraId="5709D155" w14:textId="77777777" w:rsidR="00713471" w:rsidRDefault="00713471" w:rsidP="00E260C2"/>
        </w:tc>
      </w:tr>
    </w:tbl>
    <w:p w14:paraId="442A41FB" w14:textId="77777777" w:rsidR="00713471" w:rsidRDefault="00713471" w:rsidP="00713471"/>
    <w:p w14:paraId="243221D0" w14:textId="77777777" w:rsidR="00713471" w:rsidRDefault="00713471" w:rsidP="00713471">
      <w:pPr>
        <w:pStyle w:val="6"/>
      </w:pPr>
      <w:r>
        <w:rPr>
          <w:rFonts w:hint="eastAsia"/>
        </w:rPr>
        <w:t>充值</w:t>
      </w:r>
    </w:p>
    <w:p w14:paraId="3247E40F" w14:textId="77777777" w:rsidR="00713471" w:rsidRDefault="00713471" w:rsidP="00713471">
      <w:pPr>
        <w:pStyle w:val="7"/>
      </w:pPr>
      <w:r>
        <w:rPr>
          <w:rFonts w:hint="eastAsia"/>
        </w:rPr>
        <w:t>用例描述</w:t>
      </w:r>
    </w:p>
    <w:p w14:paraId="0B04CF78" w14:textId="77777777" w:rsidR="00713471" w:rsidRPr="00BC57B4" w:rsidRDefault="00713471" w:rsidP="00713471">
      <w:r>
        <w:rPr>
          <w:rFonts w:hint="eastAsia"/>
        </w:rPr>
        <w:t>司机给当前账户充值。</w:t>
      </w:r>
    </w:p>
    <w:p w14:paraId="5297F507" w14:textId="77777777" w:rsidR="00713471" w:rsidRDefault="00713471" w:rsidP="00713471">
      <w:pPr>
        <w:pStyle w:val="7"/>
      </w:pPr>
      <w:r>
        <w:rPr>
          <w:rFonts w:hint="eastAsia"/>
        </w:rPr>
        <w:t>元素规则</w:t>
      </w:r>
    </w:p>
    <w:tbl>
      <w:tblPr>
        <w:tblStyle w:val="af1"/>
        <w:tblW w:w="0" w:type="auto"/>
        <w:tblLook w:val="04A0" w:firstRow="1" w:lastRow="0" w:firstColumn="1" w:lastColumn="0" w:noHBand="0" w:noVBand="1"/>
      </w:tblPr>
      <w:tblGrid>
        <w:gridCol w:w="1526"/>
        <w:gridCol w:w="1417"/>
        <w:gridCol w:w="4678"/>
        <w:gridCol w:w="2341"/>
      </w:tblGrid>
      <w:tr w:rsidR="00713471" w:rsidRPr="00A37FDF" w14:paraId="25499700" w14:textId="77777777" w:rsidTr="00E260C2">
        <w:tc>
          <w:tcPr>
            <w:tcW w:w="1526" w:type="dxa"/>
            <w:shd w:val="clear" w:color="auto" w:fill="BFBFBF" w:themeFill="background1" w:themeFillShade="BF"/>
          </w:tcPr>
          <w:p w14:paraId="2A9FDD7E" w14:textId="77777777" w:rsidR="00713471" w:rsidRPr="00A37FDF" w:rsidRDefault="00713471" w:rsidP="00E260C2">
            <w:pPr>
              <w:jc w:val="center"/>
              <w:rPr>
                <w:b/>
              </w:rPr>
            </w:pPr>
            <w:r w:rsidRPr="00A37FDF">
              <w:rPr>
                <w:rFonts w:hint="eastAsia"/>
                <w:b/>
              </w:rPr>
              <w:t>页面</w:t>
            </w:r>
            <w:r w:rsidRPr="00A37FDF">
              <w:rPr>
                <w:rFonts w:hint="eastAsia"/>
                <w:b/>
              </w:rPr>
              <w:t>/</w:t>
            </w:r>
            <w:r w:rsidRPr="00A37FDF">
              <w:rPr>
                <w:rFonts w:hint="eastAsia"/>
                <w:b/>
              </w:rPr>
              <w:t>界面</w:t>
            </w:r>
          </w:p>
        </w:tc>
        <w:tc>
          <w:tcPr>
            <w:tcW w:w="1417" w:type="dxa"/>
            <w:shd w:val="clear" w:color="auto" w:fill="BFBFBF" w:themeFill="background1" w:themeFillShade="BF"/>
          </w:tcPr>
          <w:p w14:paraId="5200FD58" w14:textId="77777777" w:rsidR="00713471" w:rsidRPr="00A37FDF" w:rsidRDefault="00713471" w:rsidP="00E260C2">
            <w:pPr>
              <w:jc w:val="center"/>
              <w:rPr>
                <w:b/>
              </w:rPr>
            </w:pPr>
            <w:r w:rsidRPr="00A37FDF">
              <w:rPr>
                <w:rFonts w:hint="eastAsia"/>
                <w:b/>
              </w:rPr>
              <w:t>元素名称</w:t>
            </w:r>
          </w:p>
        </w:tc>
        <w:tc>
          <w:tcPr>
            <w:tcW w:w="4678" w:type="dxa"/>
            <w:shd w:val="clear" w:color="auto" w:fill="BFBFBF" w:themeFill="background1" w:themeFillShade="BF"/>
          </w:tcPr>
          <w:p w14:paraId="0B03F941" w14:textId="77777777" w:rsidR="00713471" w:rsidRPr="00A37FDF" w:rsidRDefault="00713471" w:rsidP="00E260C2">
            <w:pPr>
              <w:jc w:val="center"/>
              <w:rPr>
                <w:b/>
              </w:rPr>
            </w:pPr>
            <w:r w:rsidRPr="00A37FDF">
              <w:rPr>
                <w:rFonts w:hint="eastAsia"/>
                <w:b/>
              </w:rPr>
              <w:t>描述</w:t>
            </w:r>
          </w:p>
        </w:tc>
        <w:tc>
          <w:tcPr>
            <w:tcW w:w="2341" w:type="dxa"/>
            <w:shd w:val="clear" w:color="auto" w:fill="BFBFBF" w:themeFill="background1" w:themeFillShade="BF"/>
          </w:tcPr>
          <w:p w14:paraId="327DF5C0" w14:textId="77777777" w:rsidR="00713471" w:rsidRPr="00A37FDF" w:rsidRDefault="00713471" w:rsidP="00E260C2">
            <w:pPr>
              <w:jc w:val="center"/>
              <w:rPr>
                <w:b/>
              </w:rPr>
            </w:pPr>
            <w:r w:rsidRPr="00A37FDF">
              <w:rPr>
                <w:rFonts w:hint="eastAsia"/>
                <w:b/>
              </w:rPr>
              <w:t>异常处理</w:t>
            </w:r>
          </w:p>
        </w:tc>
      </w:tr>
      <w:tr w:rsidR="00713471" w:rsidRPr="00A37FDF" w14:paraId="5A915338" w14:textId="77777777" w:rsidTr="00E260C2">
        <w:tc>
          <w:tcPr>
            <w:tcW w:w="1526" w:type="dxa"/>
            <w:vMerge w:val="restart"/>
          </w:tcPr>
          <w:p w14:paraId="1332A316" w14:textId="77777777" w:rsidR="00713471" w:rsidRPr="00A37FDF" w:rsidRDefault="00713471" w:rsidP="00E260C2">
            <w:pPr>
              <w:jc w:val="center"/>
            </w:pPr>
            <w:r w:rsidRPr="00A37FDF">
              <w:rPr>
                <w:rFonts w:hint="eastAsia"/>
              </w:rPr>
              <w:t>II-B-02-02(01)</w:t>
            </w:r>
          </w:p>
          <w:p w14:paraId="18A72C6E" w14:textId="77777777" w:rsidR="00713471" w:rsidRPr="00A37FDF" w:rsidRDefault="00713471" w:rsidP="00E260C2">
            <w:pPr>
              <w:jc w:val="center"/>
            </w:pPr>
            <w:r w:rsidRPr="00A37FDF">
              <w:rPr>
                <w:rFonts w:hint="eastAsia"/>
              </w:rPr>
              <w:t>充值</w:t>
            </w:r>
          </w:p>
        </w:tc>
        <w:tc>
          <w:tcPr>
            <w:tcW w:w="1417" w:type="dxa"/>
          </w:tcPr>
          <w:p w14:paraId="60603C98" w14:textId="77777777" w:rsidR="00713471" w:rsidRPr="00A37FDF" w:rsidRDefault="00713471" w:rsidP="00E260C2">
            <w:pPr>
              <w:tabs>
                <w:tab w:val="left" w:pos="614"/>
              </w:tabs>
              <w:jc w:val="center"/>
            </w:pPr>
            <w:r w:rsidRPr="00A37FDF">
              <w:rPr>
                <w:rFonts w:hint="eastAsia"/>
              </w:rPr>
              <w:t>初始化</w:t>
            </w:r>
          </w:p>
        </w:tc>
        <w:tc>
          <w:tcPr>
            <w:tcW w:w="4678" w:type="dxa"/>
          </w:tcPr>
          <w:p w14:paraId="67017BBE" w14:textId="77777777" w:rsidR="00713471" w:rsidRPr="00A37FDF" w:rsidRDefault="00713471" w:rsidP="00E260C2">
            <w:r w:rsidRPr="00A37FDF">
              <w:rPr>
                <w:rFonts w:hint="eastAsia"/>
              </w:rPr>
              <w:t>1</w:t>
            </w:r>
            <w:r w:rsidRPr="00A37FDF">
              <w:rPr>
                <w:rFonts w:hint="eastAsia"/>
              </w:rPr>
              <w:t>、默认金额为空，默认微信支付。</w:t>
            </w:r>
          </w:p>
        </w:tc>
        <w:tc>
          <w:tcPr>
            <w:tcW w:w="2341" w:type="dxa"/>
          </w:tcPr>
          <w:p w14:paraId="3EF510C6" w14:textId="77777777" w:rsidR="00713471" w:rsidRPr="00A37FDF" w:rsidRDefault="00713471" w:rsidP="00E260C2"/>
        </w:tc>
      </w:tr>
      <w:tr w:rsidR="00713471" w:rsidRPr="00A37FDF" w14:paraId="243BE54F" w14:textId="77777777" w:rsidTr="00E260C2">
        <w:tc>
          <w:tcPr>
            <w:tcW w:w="1526" w:type="dxa"/>
            <w:vMerge/>
          </w:tcPr>
          <w:p w14:paraId="14327CA3" w14:textId="77777777" w:rsidR="00713471" w:rsidRPr="00A37FDF" w:rsidRDefault="00713471" w:rsidP="00E260C2">
            <w:pPr>
              <w:jc w:val="center"/>
            </w:pPr>
          </w:p>
        </w:tc>
        <w:tc>
          <w:tcPr>
            <w:tcW w:w="1417" w:type="dxa"/>
          </w:tcPr>
          <w:p w14:paraId="6FE44544" w14:textId="77777777" w:rsidR="00713471" w:rsidRPr="00A37FDF" w:rsidRDefault="00713471" w:rsidP="00E260C2">
            <w:pPr>
              <w:jc w:val="center"/>
            </w:pPr>
            <w:r w:rsidRPr="00A37FDF">
              <w:rPr>
                <w:rFonts w:hint="eastAsia"/>
              </w:rPr>
              <w:t>金额</w:t>
            </w:r>
          </w:p>
        </w:tc>
        <w:tc>
          <w:tcPr>
            <w:tcW w:w="4678" w:type="dxa"/>
          </w:tcPr>
          <w:p w14:paraId="2342298E" w14:textId="77777777" w:rsidR="00713471" w:rsidRPr="00A37FDF" w:rsidRDefault="00713471" w:rsidP="00E260C2">
            <w:r w:rsidRPr="00A37FDF">
              <w:rPr>
                <w:rFonts w:hint="eastAsia"/>
              </w:rPr>
              <w:t>1</w:t>
            </w:r>
            <w:r w:rsidRPr="00A37FDF">
              <w:rPr>
                <w:rFonts w:hint="eastAsia"/>
              </w:rPr>
              <w:t>、填写金额后，显示“删除”按钮，“提交”按钮变为可点击状态；</w:t>
            </w:r>
          </w:p>
        </w:tc>
        <w:tc>
          <w:tcPr>
            <w:tcW w:w="2341" w:type="dxa"/>
          </w:tcPr>
          <w:p w14:paraId="3C40FD22" w14:textId="77777777" w:rsidR="00713471" w:rsidRPr="00A37FDF" w:rsidRDefault="00713471" w:rsidP="00E260C2"/>
        </w:tc>
      </w:tr>
      <w:tr w:rsidR="00713471" w:rsidRPr="00A37FDF" w14:paraId="1CBF4E18" w14:textId="77777777" w:rsidTr="00E260C2">
        <w:tc>
          <w:tcPr>
            <w:tcW w:w="1526" w:type="dxa"/>
            <w:vMerge/>
          </w:tcPr>
          <w:p w14:paraId="28D8C704" w14:textId="77777777" w:rsidR="00713471" w:rsidRPr="00A37FDF" w:rsidRDefault="00713471" w:rsidP="00E260C2">
            <w:pPr>
              <w:jc w:val="center"/>
            </w:pPr>
          </w:p>
        </w:tc>
        <w:tc>
          <w:tcPr>
            <w:tcW w:w="1417" w:type="dxa"/>
          </w:tcPr>
          <w:p w14:paraId="1F57AA97" w14:textId="77777777" w:rsidR="00713471" w:rsidRPr="00A37FDF" w:rsidRDefault="00713471" w:rsidP="00E260C2">
            <w:pPr>
              <w:jc w:val="center"/>
            </w:pPr>
            <w:r w:rsidRPr="00A37FDF">
              <w:rPr>
                <w:rFonts w:hint="eastAsia"/>
              </w:rPr>
              <w:t>支付方式</w:t>
            </w:r>
          </w:p>
        </w:tc>
        <w:tc>
          <w:tcPr>
            <w:tcW w:w="4678" w:type="dxa"/>
          </w:tcPr>
          <w:p w14:paraId="013816EF" w14:textId="77777777" w:rsidR="00713471" w:rsidRPr="00A37FDF" w:rsidRDefault="00713471" w:rsidP="00E260C2">
            <w:r w:rsidRPr="00A37FDF">
              <w:rPr>
                <w:rFonts w:hint="eastAsia"/>
              </w:rPr>
              <w:t>1</w:t>
            </w:r>
            <w:r w:rsidRPr="00A37FDF">
              <w:rPr>
                <w:rFonts w:hint="eastAsia"/>
              </w:rPr>
              <w:t>、“微信支付”和“支付宝”支付，根据后台配置是否显示；</w:t>
            </w:r>
          </w:p>
          <w:p w14:paraId="5FD48B84" w14:textId="77777777" w:rsidR="00713471" w:rsidRPr="00A37FDF" w:rsidRDefault="00713471" w:rsidP="00713471">
            <w:pPr>
              <w:pStyle w:val="af0"/>
              <w:numPr>
                <w:ilvl w:val="0"/>
                <w:numId w:val="87"/>
              </w:numPr>
              <w:ind w:firstLineChars="0"/>
            </w:pPr>
            <w:r w:rsidRPr="00A37FDF">
              <w:rPr>
                <w:rFonts w:hint="eastAsia"/>
              </w:rPr>
              <w:t>若开通则显示，若禁用则不显示；</w:t>
            </w:r>
          </w:p>
          <w:p w14:paraId="77F925BC" w14:textId="77777777" w:rsidR="00713471" w:rsidRPr="00A37FDF" w:rsidRDefault="00713471" w:rsidP="00713471">
            <w:pPr>
              <w:pStyle w:val="af0"/>
              <w:numPr>
                <w:ilvl w:val="0"/>
                <w:numId w:val="87"/>
              </w:numPr>
              <w:ind w:firstLineChars="0"/>
            </w:pPr>
            <w:r w:rsidRPr="00A37FDF">
              <w:rPr>
                <w:rFonts w:hint="eastAsia"/>
              </w:rPr>
              <w:t>支付方式由上至下依次显示微信支付、支付宝支付；</w:t>
            </w:r>
          </w:p>
          <w:p w14:paraId="2C29A059" w14:textId="77777777" w:rsidR="00713471" w:rsidRPr="00A37FDF" w:rsidRDefault="00713471" w:rsidP="00E260C2">
            <w:r w:rsidRPr="00A37FDF">
              <w:rPr>
                <w:rFonts w:hint="eastAsia"/>
              </w:rPr>
              <w:t>2</w:t>
            </w:r>
            <w:r w:rsidRPr="00A37FDF">
              <w:rPr>
                <w:rFonts w:hint="eastAsia"/>
              </w:rPr>
              <w:t>、默认微信支付；切换选中。</w:t>
            </w:r>
          </w:p>
        </w:tc>
        <w:tc>
          <w:tcPr>
            <w:tcW w:w="2341" w:type="dxa"/>
          </w:tcPr>
          <w:p w14:paraId="53F94455" w14:textId="77777777" w:rsidR="00713471" w:rsidRPr="00A37FDF" w:rsidRDefault="00713471" w:rsidP="00E260C2"/>
        </w:tc>
      </w:tr>
      <w:tr w:rsidR="00713471" w:rsidRPr="00A37FDF" w14:paraId="1DDE0FBA" w14:textId="77777777" w:rsidTr="00E260C2">
        <w:tc>
          <w:tcPr>
            <w:tcW w:w="1526" w:type="dxa"/>
            <w:vMerge/>
          </w:tcPr>
          <w:p w14:paraId="7223A0B1" w14:textId="77777777" w:rsidR="00713471" w:rsidRPr="00A37FDF" w:rsidRDefault="00713471" w:rsidP="00E260C2">
            <w:pPr>
              <w:jc w:val="center"/>
            </w:pPr>
          </w:p>
        </w:tc>
        <w:tc>
          <w:tcPr>
            <w:tcW w:w="1417" w:type="dxa"/>
          </w:tcPr>
          <w:p w14:paraId="5BD8AC6C" w14:textId="77777777" w:rsidR="00713471" w:rsidRPr="00A37FDF" w:rsidRDefault="00713471" w:rsidP="00E260C2">
            <w:pPr>
              <w:jc w:val="center"/>
            </w:pPr>
            <w:r w:rsidRPr="00A37FDF">
              <w:rPr>
                <w:rFonts w:hint="eastAsia"/>
              </w:rPr>
              <w:t>提交</w:t>
            </w:r>
            <w:r w:rsidRPr="00A37FDF">
              <w:rPr>
                <w:rFonts w:hint="eastAsia"/>
              </w:rPr>
              <w:t>-</w:t>
            </w:r>
            <w:r w:rsidRPr="00A37FDF">
              <w:rPr>
                <w:rFonts w:hint="eastAsia"/>
              </w:rPr>
              <w:t>按钮</w:t>
            </w:r>
          </w:p>
        </w:tc>
        <w:tc>
          <w:tcPr>
            <w:tcW w:w="4678" w:type="dxa"/>
          </w:tcPr>
          <w:p w14:paraId="225B8A78" w14:textId="77777777" w:rsidR="00713471" w:rsidRPr="00A37FDF" w:rsidRDefault="00713471" w:rsidP="00E260C2">
            <w:r w:rsidRPr="00A37FDF">
              <w:rPr>
                <w:rFonts w:hint="eastAsia"/>
              </w:rPr>
              <w:t>1</w:t>
            </w:r>
            <w:r w:rsidRPr="00A37FDF">
              <w:rPr>
                <w:rFonts w:hint="eastAsia"/>
              </w:rPr>
              <w:t>、点击提交后，冒泡提示“提交中”，参见“</w:t>
            </w:r>
            <w:r w:rsidRPr="00A37FDF">
              <w:rPr>
                <w:rFonts w:hint="eastAsia"/>
              </w:rPr>
              <w:t>II-B-02-02(02)</w:t>
            </w:r>
            <w:r w:rsidRPr="00A37FDF">
              <w:rPr>
                <w:rFonts w:hint="eastAsia"/>
              </w:rPr>
              <w:t>”；</w:t>
            </w:r>
          </w:p>
          <w:p w14:paraId="2CDBF244" w14:textId="77777777" w:rsidR="00713471" w:rsidRPr="00A37FDF" w:rsidRDefault="00713471" w:rsidP="00E260C2">
            <w:r w:rsidRPr="00A37FDF">
              <w:rPr>
                <w:rFonts w:hint="eastAsia"/>
              </w:rPr>
              <w:t>2</w:t>
            </w:r>
            <w:r w:rsidRPr="00A37FDF">
              <w:rPr>
                <w:rFonts w:hint="eastAsia"/>
              </w:rPr>
              <w:t>、提交成功后，按照选择的支付方式跳转到第三方支付页面，</w:t>
            </w:r>
            <w:r w:rsidRPr="00A37FDF">
              <w:rPr>
                <w:rFonts w:hint="eastAsia"/>
              </w:rPr>
              <w:t>eg</w:t>
            </w:r>
            <w:r w:rsidRPr="00A37FDF">
              <w:rPr>
                <w:rFonts w:hint="eastAsia"/>
              </w:rPr>
              <w:t>：“</w:t>
            </w:r>
            <w:r w:rsidRPr="00A37FDF">
              <w:rPr>
                <w:rFonts w:hint="eastAsia"/>
              </w:rPr>
              <w:t>II-B-02-02(06)</w:t>
            </w:r>
            <w:r w:rsidRPr="00A37FDF">
              <w:rPr>
                <w:rFonts w:hint="eastAsia"/>
              </w:rPr>
              <w:t>”微信支付页面，“</w:t>
            </w:r>
            <w:r w:rsidRPr="00A37FDF">
              <w:rPr>
                <w:rFonts w:hint="eastAsia"/>
              </w:rPr>
              <w:t>II-B-02-02(08)</w:t>
            </w:r>
            <w:r w:rsidRPr="00A37FDF">
              <w:rPr>
                <w:rFonts w:hint="eastAsia"/>
              </w:rPr>
              <w:t>”支付宝支付页面；其中，收款方为【服务车企简称】；</w:t>
            </w:r>
          </w:p>
          <w:p w14:paraId="0CE9D7EC" w14:textId="77777777" w:rsidR="00713471" w:rsidRPr="00A37FDF" w:rsidRDefault="00713471" w:rsidP="00E260C2">
            <w:r w:rsidRPr="00A37FDF">
              <w:rPr>
                <w:rFonts w:hint="eastAsia"/>
              </w:rPr>
              <w:t>3</w:t>
            </w:r>
            <w:r w:rsidRPr="00A37FDF">
              <w:rPr>
                <w:rFonts w:hint="eastAsia"/>
              </w:rPr>
              <w:t>、提交失败，则冒泡提示“提交失败”，参见“</w:t>
            </w:r>
            <w:r w:rsidRPr="00A37FDF">
              <w:rPr>
                <w:rFonts w:hint="eastAsia"/>
              </w:rPr>
              <w:t>II-B-02-02(04)</w:t>
            </w:r>
            <w:r w:rsidRPr="00A37FDF">
              <w:rPr>
                <w:rFonts w:hint="eastAsia"/>
              </w:rPr>
              <w:t>”</w:t>
            </w:r>
            <w:r w:rsidRPr="00A37FDF">
              <w:rPr>
                <w:rFonts w:hint="eastAsia"/>
              </w:rPr>
              <w:t>;</w:t>
            </w:r>
          </w:p>
          <w:p w14:paraId="020D3B93" w14:textId="77777777" w:rsidR="00713471" w:rsidRPr="00A37FDF" w:rsidRDefault="00713471" w:rsidP="00E260C2">
            <w:r w:rsidRPr="00A37FDF">
              <w:rPr>
                <w:rFonts w:hint="eastAsia"/>
              </w:rPr>
              <w:t>4</w:t>
            </w:r>
            <w:r w:rsidRPr="00A37FDF">
              <w:rPr>
                <w:rFonts w:hint="eastAsia"/>
              </w:rPr>
              <w:t>、支付成功，则显示支付成功页面，参见“</w:t>
            </w:r>
            <w:r w:rsidRPr="00A37FDF">
              <w:rPr>
                <w:rFonts w:hint="eastAsia"/>
              </w:rPr>
              <w:t>II-B-02-02(03)</w:t>
            </w:r>
            <w:r w:rsidRPr="00A37FDF">
              <w:rPr>
                <w:rFonts w:hint="eastAsia"/>
              </w:rPr>
              <w:t>”</w:t>
            </w:r>
            <w:r w:rsidRPr="00A37FDF">
              <w:rPr>
                <w:rFonts w:hint="eastAsia"/>
              </w:rPr>
              <w:t>;</w:t>
            </w:r>
          </w:p>
          <w:p w14:paraId="50B32AC7" w14:textId="77777777" w:rsidR="00713471" w:rsidRPr="00A37FDF" w:rsidRDefault="00713471" w:rsidP="00E260C2">
            <w:r w:rsidRPr="00A37FDF">
              <w:rPr>
                <w:rFonts w:hint="eastAsia"/>
              </w:rPr>
              <w:t>5</w:t>
            </w:r>
            <w:r w:rsidRPr="00A37FDF">
              <w:rPr>
                <w:rFonts w:hint="eastAsia"/>
              </w:rPr>
              <w:t>、支付失败，则冒泡提示“充值失败”，参见</w:t>
            </w:r>
            <w:r w:rsidRPr="00A37FDF">
              <w:rPr>
                <w:rFonts w:hint="eastAsia"/>
              </w:rPr>
              <w:lastRenderedPageBreak/>
              <w:t>“</w:t>
            </w:r>
            <w:r w:rsidRPr="00A37FDF">
              <w:rPr>
                <w:rFonts w:hint="eastAsia"/>
              </w:rPr>
              <w:t>II-B-02-02(05)</w:t>
            </w:r>
            <w:r w:rsidRPr="00A37FDF">
              <w:rPr>
                <w:rFonts w:hint="eastAsia"/>
              </w:rPr>
              <w:t>”。</w:t>
            </w:r>
          </w:p>
          <w:p w14:paraId="047CECDD" w14:textId="77777777" w:rsidR="00713471" w:rsidRPr="00A37FDF" w:rsidRDefault="00713471" w:rsidP="00E260C2">
            <w:r w:rsidRPr="00A37FDF">
              <w:rPr>
                <w:rFonts w:hint="eastAsia"/>
              </w:rPr>
              <w:t>6</w:t>
            </w:r>
            <w:r w:rsidRPr="00A37FDF">
              <w:rPr>
                <w:rFonts w:hint="eastAsia"/>
              </w:rPr>
              <w:t>、充值成功后，更改账户余额，生成交易明细及余额明细，同时发送系统消息给当前租赁公司的财务管理员和超级管理员。消息内容参见模板。</w:t>
            </w:r>
          </w:p>
        </w:tc>
        <w:tc>
          <w:tcPr>
            <w:tcW w:w="2341" w:type="dxa"/>
          </w:tcPr>
          <w:p w14:paraId="4797993A" w14:textId="77777777" w:rsidR="00713471" w:rsidRPr="00A37FDF" w:rsidRDefault="00713471" w:rsidP="00E260C2">
            <w:r w:rsidRPr="00A37FDF">
              <w:rPr>
                <w:rFonts w:hint="eastAsia"/>
              </w:rPr>
              <w:lastRenderedPageBreak/>
              <w:t>1</w:t>
            </w:r>
            <w:r w:rsidRPr="00A37FDF">
              <w:rPr>
                <w:rFonts w:hint="eastAsia"/>
              </w:rPr>
              <w:t>、金额为空或填写为</w:t>
            </w:r>
            <w:r w:rsidRPr="00A37FDF">
              <w:rPr>
                <w:rFonts w:hint="eastAsia"/>
              </w:rPr>
              <w:t>0</w:t>
            </w:r>
            <w:r w:rsidRPr="00A37FDF">
              <w:rPr>
                <w:rFonts w:hint="eastAsia"/>
              </w:rPr>
              <w:t>时，“提交”按钮置灰不可点。</w:t>
            </w:r>
          </w:p>
        </w:tc>
      </w:tr>
      <w:tr w:rsidR="00713471" w:rsidRPr="00A37FDF" w14:paraId="54CA91CF" w14:textId="77777777" w:rsidTr="00E260C2">
        <w:tc>
          <w:tcPr>
            <w:tcW w:w="1526" w:type="dxa"/>
          </w:tcPr>
          <w:p w14:paraId="6B0E1B40" w14:textId="77777777" w:rsidR="00713471" w:rsidRPr="00A37FDF" w:rsidRDefault="00713471" w:rsidP="00E260C2">
            <w:pPr>
              <w:jc w:val="center"/>
            </w:pPr>
            <w:r w:rsidRPr="00A37FDF">
              <w:rPr>
                <w:rFonts w:hint="eastAsia"/>
              </w:rPr>
              <w:t>II-B-02-02(03)</w:t>
            </w:r>
          </w:p>
        </w:tc>
        <w:tc>
          <w:tcPr>
            <w:tcW w:w="1417" w:type="dxa"/>
          </w:tcPr>
          <w:p w14:paraId="1738476F" w14:textId="77777777" w:rsidR="00713471" w:rsidRPr="00A37FDF" w:rsidRDefault="00713471" w:rsidP="00E260C2">
            <w:pPr>
              <w:jc w:val="center"/>
            </w:pPr>
            <w:r w:rsidRPr="00A37FDF">
              <w:rPr>
                <w:rFonts w:hint="eastAsia"/>
              </w:rPr>
              <w:t>完成</w:t>
            </w:r>
            <w:r w:rsidRPr="00A37FDF">
              <w:rPr>
                <w:rFonts w:hint="eastAsia"/>
              </w:rPr>
              <w:t>-</w:t>
            </w:r>
            <w:r w:rsidRPr="00A37FDF">
              <w:rPr>
                <w:rFonts w:hint="eastAsia"/>
              </w:rPr>
              <w:t>按钮</w:t>
            </w:r>
          </w:p>
        </w:tc>
        <w:tc>
          <w:tcPr>
            <w:tcW w:w="4678" w:type="dxa"/>
          </w:tcPr>
          <w:p w14:paraId="6519376D" w14:textId="77777777" w:rsidR="00713471" w:rsidRPr="00A37FDF" w:rsidRDefault="00713471" w:rsidP="00E260C2">
            <w:r w:rsidRPr="00A37FDF">
              <w:rPr>
                <w:rFonts w:hint="eastAsia"/>
              </w:rPr>
              <w:t>1</w:t>
            </w:r>
            <w:r w:rsidRPr="00A37FDF">
              <w:rPr>
                <w:rFonts w:hint="eastAsia"/>
              </w:rPr>
              <w:t>、点击，跳转到“</w:t>
            </w:r>
            <w:r w:rsidRPr="00A37FDF">
              <w:rPr>
                <w:rFonts w:hint="eastAsia"/>
              </w:rPr>
              <w:t>II-B-02-02(01)</w:t>
            </w:r>
            <w:r w:rsidRPr="00A37FDF">
              <w:rPr>
                <w:rFonts w:hint="eastAsia"/>
              </w:rPr>
              <w:t>充值”页面。</w:t>
            </w:r>
          </w:p>
        </w:tc>
        <w:tc>
          <w:tcPr>
            <w:tcW w:w="2341" w:type="dxa"/>
          </w:tcPr>
          <w:p w14:paraId="13704317" w14:textId="77777777" w:rsidR="00713471" w:rsidRPr="00A37FDF" w:rsidRDefault="00713471" w:rsidP="00E260C2"/>
        </w:tc>
      </w:tr>
    </w:tbl>
    <w:p w14:paraId="7A48A4D6" w14:textId="77777777" w:rsidR="00713471" w:rsidRDefault="00713471" w:rsidP="00713471"/>
    <w:p w14:paraId="4FE8A27F" w14:textId="77777777" w:rsidR="00713471" w:rsidRDefault="00713471" w:rsidP="00713471">
      <w:pPr>
        <w:pStyle w:val="6"/>
      </w:pPr>
      <w:r>
        <w:rPr>
          <w:rFonts w:hint="eastAsia"/>
        </w:rPr>
        <w:t>提现</w:t>
      </w:r>
    </w:p>
    <w:p w14:paraId="2AAECC9D" w14:textId="77777777" w:rsidR="00713471" w:rsidRDefault="00713471" w:rsidP="00713471">
      <w:pPr>
        <w:pStyle w:val="7"/>
      </w:pPr>
      <w:r>
        <w:rPr>
          <w:rFonts w:hint="eastAsia"/>
        </w:rPr>
        <w:t>用例描述</w:t>
      </w:r>
    </w:p>
    <w:p w14:paraId="0EEC5AC9" w14:textId="77777777" w:rsidR="00713471" w:rsidRPr="00374CE6" w:rsidRDefault="00713471" w:rsidP="00713471">
      <w:r>
        <w:rPr>
          <w:rFonts w:hint="eastAsia"/>
        </w:rPr>
        <w:t>司机进行提现操作。</w:t>
      </w:r>
    </w:p>
    <w:p w14:paraId="1C6389E5" w14:textId="77777777" w:rsidR="00713471" w:rsidRDefault="00713471" w:rsidP="00713471">
      <w:pPr>
        <w:pStyle w:val="7"/>
      </w:pPr>
      <w:r>
        <w:rPr>
          <w:rFonts w:hint="eastAsia"/>
        </w:rPr>
        <w:t>元素规则</w:t>
      </w:r>
    </w:p>
    <w:tbl>
      <w:tblPr>
        <w:tblStyle w:val="af1"/>
        <w:tblW w:w="0" w:type="auto"/>
        <w:tblLook w:val="04A0" w:firstRow="1" w:lastRow="0" w:firstColumn="1" w:lastColumn="0" w:noHBand="0" w:noVBand="1"/>
      </w:tblPr>
      <w:tblGrid>
        <w:gridCol w:w="1526"/>
        <w:gridCol w:w="1276"/>
        <w:gridCol w:w="4669"/>
        <w:gridCol w:w="2491"/>
      </w:tblGrid>
      <w:tr w:rsidR="00713471" w14:paraId="64DFB3D7" w14:textId="77777777" w:rsidTr="00E260C2">
        <w:tc>
          <w:tcPr>
            <w:tcW w:w="1526" w:type="dxa"/>
            <w:shd w:val="clear" w:color="auto" w:fill="BFBFBF" w:themeFill="background1" w:themeFillShade="BF"/>
          </w:tcPr>
          <w:p w14:paraId="31ADC480"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14:paraId="72581FB7" w14:textId="77777777" w:rsidR="00713471" w:rsidRPr="007F7CC3" w:rsidRDefault="00713471" w:rsidP="00E260C2">
            <w:pPr>
              <w:jc w:val="center"/>
              <w:rPr>
                <w:b/>
              </w:rPr>
            </w:pPr>
            <w:r w:rsidRPr="007F7CC3">
              <w:rPr>
                <w:rFonts w:hint="eastAsia"/>
                <w:b/>
              </w:rPr>
              <w:t>元素名称</w:t>
            </w:r>
          </w:p>
        </w:tc>
        <w:tc>
          <w:tcPr>
            <w:tcW w:w="4669" w:type="dxa"/>
            <w:shd w:val="clear" w:color="auto" w:fill="BFBFBF" w:themeFill="background1" w:themeFillShade="BF"/>
          </w:tcPr>
          <w:p w14:paraId="39C598AE"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6C7F25F2" w14:textId="77777777" w:rsidR="00713471" w:rsidRPr="007F7CC3" w:rsidRDefault="00713471" w:rsidP="00E260C2">
            <w:pPr>
              <w:jc w:val="center"/>
              <w:rPr>
                <w:b/>
              </w:rPr>
            </w:pPr>
            <w:r w:rsidRPr="007F7CC3">
              <w:rPr>
                <w:rFonts w:hint="eastAsia"/>
                <w:b/>
              </w:rPr>
              <w:t>异常处理</w:t>
            </w:r>
          </w:p>
        </w:tc>
      </w:tr>
      <w:tr w:rsidR="00713471" w14:paraId="0D8EFE39" w14:textId="77777777" w:rsidTr="00E260C2">
        <w:tc>
          <w:tcPr>
            <w:tcW w:w="1526" w:type="dxa"/>
            <w:vMerge w:val="restart"/>
          </w:tcPr>
          <w:p w14:paraId="750333EA" w14:textId="77777777" w:rsidR="00713471" w:rsidRDefault="00713471" w:rsidP="00E260C2">
            <w:pPr>
              <w:jc w:val="center"/>
            </w:pPr>
            <w:r>
              <w:rPr>
                <w:rFonts w:hint="eastAsia"/>
              </w:rPr>
              <w:t>II-B-02-03(01)</w:t>
            </w:r>
          </w:p>
          <w:p w14:paraId="16EB9F08" w14:textId="77777777" w:rsidR="00713471" w:rsidRDefault="00713471" w:rsidP="00E260C2">
            <w:pPr>
              <w:jc w:val="center"/>
            </w:pPr>
            <w:r>
              <w:rPr>
                <w:rFonts w:hint="eastAsia"/>
              </w:rPr>
              <w:t>提现</w:t>
            </w:r>
          </w:p>
        </w:tc>
        <w:tc>
          <w:tcPr>
            <w:tcW w:w="1276" w:type="dxa"/>
          </w:tcPr>
          <w:p w14:paraId="6840B5AB" w14:textId="77777777" w:rsidR="00713471" w:rsidRDefault="00713471" w:rsidP="00E260C2">
            <w:pPr>
              <w:jc w:val="center"/>
            </w:pPr>
            <w:r>
              <w:rPr>
                <w:rFonts w:hint="eastAsia"/>
              </w:rPr>
              <w:t>说明</w:t>
            </w:r>
          </w:p>
        </w:tc>
        <w:tc>
          <w:tcPr>
            <w:tcW w:w="4669" w:type="dxa"/>
          </w:tcPr>
          <w:p w14:paraId="15865111" w14:textId="77777777" w:rsidR="00713471" w:rsidRDefault="00713471" w:rsidP="00E260C2">
            <w:r>
              <w:rPr>
                <w:rFonts w:hint="eastAsia"/>
              </w:rPr>
              <w:t>1</w:t>
            </w:r>
            <w:r>
              <w:rPr>
                <w:rFonts w:hint="eastAsia"/>
              </w:rPr>
              <w:t>点击【提现】，进入此页面；</w:t>
            </w:r>
          </w:p>
          <w:p w14:paraId="5CE0BAE3" w14:textId="77777777" w:rsidR="00713471" w:rsidRDefault="00713471" w:rsidP="00E260C2">
            <w:r>
              <w:rPr>
                <w:rFonts w:hint="eastAsia"/>
              </w:rPr>
              <w:t>2</w:t>
            </w:r>
            <w:r>
              <w:rPr>
                <w:rFonts w:hint="eastAsia"/>
              </w:rPr>
              <w:t>默认初始提现密码为登录密码；</w:t>
            </w:r>
          </w:p>
        </w:tc>
        <w:tc>
          <w:tcPr>
            <w:tcW w:w="2491" w:type="dxa"/>
          </w:tcPr>
          <w:p w14:paraId="346E7BC5" w14:textId="77777777" w:rsidR="00713471" w:rsidRDefault="00713471" w:rsidP="00E260C2"/>
        </w:tc>
      </w:tr>
      <w:tr w:rsidR="00713471" w14:paraId="22E48C8D" w14:textId="77777777" w:rsidTr="00E260C2">
        <w:tc>
          <w:tcPr>
            <w:tcW w:w="1526" w:type="dxa"/>
            <w:vMerge/>
          </w:tcPr>
          <w:p w14:paraId="41BB9963" w14:textId="77777777" w:rsidR="00713471" w:rsidRDefault="00713471" w:rsidP="00E260C2">
            <w:pPr>
              <w:jc w:val="center"/>
            </w:pPr>
          </w:p>
        </w:tc>
        <w:tc>
          <w:tcPr>
            <w:tcW w:w="1276" w:type="dxa"/>
          </w:tcPr>
          <w:p w14:paraId="54F84C25" w14:textId="77777777" w:rsidR="00713471" w:rsidRDefault="00713471" w:rsidP="00E260C2">
            <w:pPr>
              <w:jc w:val="center"/>
            </w:pPr>
            <w:r>
              <w:rPr>
                <w:rFonts w:hint="eastAsia"/>
              </w:rPr>
              <w:t>金额</w:t>
            </w:r>
          </w:p>
        </w:tc>
        <w:tc>
          <w:tcPr>
            <w:tcW w:w="4669" w:type="dxa"/>
          </w:tcPr>
          <w:p w14:paraId="548E17D5" w14:textId="77777777" w:rsidR="00713471" w:rsidRDefault="00713471" w:rsidP="00E260C2">
            <w:r>
              <w:rPr>
                <w:rFonts w:hint="eastAsia"/>
              </w:rPr>
              <w:t>1</w:t>
            </w:r>
            <w:r>
              <w:rPr>
                <w:rFonts w:hint="eastAsia"/>
              </w:rPr>
              <w:t>弱提示“每日限额</w:t>
            </w:r>
            <w:r>
              <w:rPr>
                <w:rFonts w:hint="eastAsia"/>
              </w:rPr>
              <w:t>500.0</w:t>
            </w:r>
            <w:r>
              <w:rPr>
                <w:rFonts w:hint="eastAsia"/>
              </w:rPr>
              <w:t>”；</w:t>
            </w:r>
          </w:p>
          <w:p w14:paraId="6A3531E6" w14:textId="77777777" w:rsidR="00713471" w:rsidRDefault="00713471" w:rsidP="00E260C2">
            <w:r>
              <w:rPr>
                <w:rFonts w:hint="eastAsia"/>
              </w:rPr>
              <w:t>2</w:t>
            </w:r>
            <w:r>
              <w:rPr>
                <w:rFonts w:hint="eastAsia"/>
              </w:rPr>
              <w:t>输入金额后，显示“删除”按钮；</w:t>
            </w:r>
          </w:p>
          <w:p w14:paraId="15C8377F" w14:textId="77777777" w:rsidR="00713471" w:rsidRDefault="00713471" w:rsidP="00E260C2">
            <w:r>
              <w:rPr>
                <w:rFonts w:hint="eastAsia"/>
              </w:rPr>
              <w:t>3</w:t>
            </w:r>
            <w:r>
              <w:rPr>
                <w:rFonts w:hint="eastAsia"/>
              </w:rPr>
              <w:t>金额保留小数点一位。</w:t>
            </w:r>
          </w:p>
        </w:tc>
        <w:tc>
          <w:tcPr>
            <w:tcW w:w="2491" w:type="dxa"/>
          </w:tcPr>
          <w:p w14:paraId="3D05CF0A" w14:textId="77777777" w:rsidR="00713471" w:rsidRDefault="00713471" w:rsidP="00E260C2"/>
        </w:tc>
      </w:tr>
      <w:tr w:rsidR="00713471" w14:paraId="325BBCE1" w14:textId="77777777" w:rsidTr="00E260C2">
        <w:tc>
          <w:tcPr>
            <w:tcW w:w="1526" w:type="dxa"/>
            <w:vMerge/>
          </w:tcPr>
          <w:p w14:paraId="34F0AF80" w14:textId="77777777" w:rsidR="00713471" w:rsidRDefault="00713471" w:rsidP="00E260C2">
            <w:pPr>
              <w:jc w:val="center"/>
            </w:pPr>
          </w:p>
        </w:tc>
        <w:tc>
          <w:tcPr>
            <w:tcW w:w="1276" w:type="dxa"/>
          </w:tcPr>
          <w:p w14:paraId="108996C6" w14:textId="77777777" w:rsidR="00713471" w:rsidRDefault="00713471" w:rsidP="00E260C2">
            <w:pPr>
              <w:jc w:val="center"/>
            </w:pPr>
            <w:r>
              <w:rPr>
                <w:rFonts w:hint="eastAsia"/>
              </w:rPr>
              <w:t>银行卡</w:t>
            </w:r>
          </w:p>
        </w:tc>
        <w:tc>
          <w:tcPr>
            <w:tcW w:w="4669" w:type="dxa"/>
          </w:tcPr>
          <w:p w14:paraId="0969D22B" w14:textId="77777777" w:rsidR="00713471" w:rsidRDefault="00713471" w:rsidP="00E260C2">
            <w:r>
              <w:rPr>
                <w:rFonts w:hint="eastAsia"/>
              </w:rPr>
              <w:t>1</w:t>
            </w:r>
            <w:r>
              <w:rPr>
                <w:rFonts w:hint="eastAsia"/>
              </w:rPr>
              <w:t>、首次提现，弱提示“添加银行卡”，点击进入“</w:t>
            </w:r>
            <w:r>
              <w:rPr>
                <w:rFonts w:hint="eastAsia"/>
              </w:rPr>
              <w:t>II-B-02-03(07)</w:t>
            </w:r>
            <w:r>
              <w:rPr>
                <w:rFonts w:hint="eastAsia"/>
              </w:rPr>
              <w:t>填写银行卡”页面；</w:t>
            </w:r>
          </w:p>
          <w:p w14:paraId="3BB083DA" w14:textId="77777777" w:rsidR="00713471" w:rsidRDefault="00713471" w:rsidP="00E260C2">
            <w:r>
              <w:rPr>
                <w:rFonts w:hint="eastAsia"/>
              </w:rPr>
              <w:t>2</w:t>
            </w:r>
            <w:r>
              <w:rPr>
                <w:rFonts w:hint="eastAsia"/>
              </w:rPr>
              <w:t>、非首次提现，显示上次提现成功的银行卡号后四位和银行名称；点击显示弹框，如“</w:t>
            </w:r>
            <w:r>
              <w:rPr>
                <w:rFonts w:hint="eastAsia"/>
              </w:rPr>
              <w:t>II-B-02-03(02)</w:t>
            </w:r>
            <w:r>
              <w:rPr>
                <w:rFonts w:hint="eastAsia"/>
              </w:rPr>
              <w:t>”；</w:t>
            </w:r>
          </w:p>
          <w:p w14:paraId="7DBF1FED" w14:textId="77777777" w:rsidR="00713471" w:rsidRDefault="00713471" w:rsidP="00E260C2">
            <w:pPr>
              <w:pStyle w:val="af0"/>
              <w:numPr>
                <w:ilvl w:val="0"/>
                <w:numId w:val="55"/>
              </w:numPr>
              <w:ind w:firstLineChars="0"/>
            </w:pPr>
            <w:r>
              <w:rPr>
                <w:rFonts w:hint="eastAsia"/>
              </w:rPr>
              <w:t>点击非弹框区域，返回上级页面；</w:t>
            </w:r>
          </w:p>
          <w:p w14:paraId="2838D038" w14:textId="77777777" w:rsidR="00713471" w:rsidRDefault="00713471" w:rsidP="00E260C2">
            <w:pPr>
              <w:pStyle w:val="af0"/>
              <w:numPr>
                <w:ilvl w:val="0"/>
                <w:numId w:val="55"/>
              </w:numPr>
              <w:ind w:firstLineChars="0"/>
            </w:pPr>
            <w:r>
              <w:rPr>
                <w:rFonts w:hint="eastAsia"/>
              </w:rPr>
              <w:t>点击已有银行卡则表示选中，银行卡输入框获取选中的银行卡，参见“</w:t>
            </w:r>
            <w:r>
              <w:rPr>
                <w:rFonts w:hint="eastAsia"/>
              </w:rPr>
              <w:t>II-B-02-03(03)</w:t>
            </w:r>
            <w:r>
              <w:rPr>
                <w:rFonts w:hint="eastAsia"/>
              </w:rPr>
              <w:t>提现”页面；</w:t>
            </w:r>
          </w:p>
          <w:p w14:paraId="2698B768" w14:textId="77777777" w:rsidR="00713471" w:rsidRDefault="00713471" w:rsidP="00E260C2">
            <w:pPr>
              <w:pStyle w:val="af0"/>
              <w:numPr>
                <w:ilvl w:val="0"/>
                <w:numId w:val="55"/>
              </w:numPr>
              <w:ind w:firstLineChars="0"/>
            </w:pPr>
            <w:r>
              <w:rPr>
                <w:rFonts w:hint="eastAsia"/>
              </w:rPr>
              <w:t>点击“其他银行卡”，则跳转到“</w:t>
            </w:r>
            <w:r>
              <w:rPr>
                <w:rFonts w:hint="eastAsia"/>
              </w:rPr>
              <w:t>II-B-02-03(07)</w:t>
            </w:r>
            <w:r>
              <w:rPr>
                <w:rFonts w:hint="eastAsia"/>
              </w:rPr>
              <w:t>填写银行卡”页面；</w:t>
            </w:r>
          </w:p>
          <w:p w14:paraId="4BC0DA10" w14:textId="77777777" w:rsidR="00713471" w:rsidRDefault="00713471" w:rsidP="00E260C2">
            <w:r>
              <w:rPr>
                <w:rFonts w:hint="eastAsia"/>
              </w:rPr>
              <w:lastRenderedPageBreak/>
              <w:t>3</w:t>
            </w:r>
            <w:r>
              <w:rPr>
                <w:rFonts w:hint="eastAsia"/>
              </w:rPr>
              <w:t>、“银行卡”一栏均可点击。</w:t>
            </w:r>
          </w:p>
        </w:tc>
        <w:tc>
          <w:tcPr>
            <w:tcW w:w="2491" w:type="dxa"/>
          </w:tcPr>
          <w:p w14:paraId="407A6404" w14:textId="77777777" w:rsidR="00713471" w:rsidRDefault="00713471" w:rsidP="00E260C2"/>
        </w:tc>
      </w:tr>
      <w:tr w:rsidR="00713471" w14:paraId="38673F8B" w14:textId="77777777" w:rsidTr="00E260C2">
        <w:tc>
          <w:tcPr>
            <w:tcW w:w="1526" w:type="dxa"/>
            <w:vMerge/>
          </w:tcPr>
          <w:p w14:paraId="0469CBE6" w14:textId="77777777" w:rsidR="00713471" w:rsidRDefault="00713471" w:rsidP="00E260C2">
            <w:pPr>
              <w:jc w:val="center"/>
            </w:pPr>
          </w:p>
        </w:tc>
        <w:tc>
          <w:tcPr>
            <w:tcW w:w="1276" w:type="dxa"/>
          </w:tcPr>
          <w:p w14:paraId="69BFE6F5" w14:textId="77777777" w:rsidR="00713471" w:rsidRDefault="00713471" w:rsidP="00E260C2">
            <w:pPr>
              <w:jc w:val="center"/>
            </w:pPr>
            <w:r>
              <w:rPr>
                <w:rFonts w:hint="eastAsia"/>
              </w:rPr>
              <w:t>下一步</w:t>
            </w:r>
          </w:p>
        </w:tc>
        <w:tc>
          <w:tcPr>
            <w:tcW w:w="4669" w:type="dxa"/>
          </w:tcPr>
          <w:p w14:paraId="020C2BE2" w14:textId="77777777" w:rsidR="00713471" w:rsidRDefault="00713471" w:rsidP="00E260C2">
            <w:r>
              <w:rPr>
                <w:rFonts w:hint="eastAsia"/>
              </w:rPr>
              <w:t>1</w:t>
            </w:r>
            <w:r>
              <w:rPr>
                <w:rFonts w:hint="eastAsia"/>
              </w:rPr>
              <w:t>当“金额”和“银行卡”均填写后，“下一步”按钮可以点击；</w:t>
            </w:r>
          </w:p>
          <w:p w14:paraId="27FC3FA4" w14:textId="77777777" w:rsidR="00713471" w:rsidRDefault="00713471" w:rsidP="00E260C2">
            <w:r>
              <w:rPr>
                <w:rFonts w:hint="eastAsia"/>
              </w:rPr>
              <w:t>2</w:t>
            </w:r>
            <w:r>
              <w:rPr>
                <w:rFonts w:hint="eastAsia"/>
              </w:rPr>
              <w:t>点击“下一步”，进入“</w:t>
            </w:r>
            <w:r>
              <w:rPr>
                <w:rFonts w:hint="eastAsia"/>
              </w:rPr>
              <w:t>II-B-02-03(04)</w:t>
            </w:r>
            <w:r>
              <w:rPr>
                <w:rFonts w:hint="eastAsia"/>
              </w:rPr>
              <w:t>”页面。</w:t>
            </w:r>
          </w:p>
        </w:tc>
        <w:tc>
          <w:tcPr>
            <w:tcW w:w="2491" w:type="dxa"/>
          </w:tcPr>
          <w:p w14:paraId="13223573" w14:textId="77777777" w:rsidR="00713471" w:rsidRDefault="00713471" w:rsidP="00E260C2">
            <w:pPr>
              <w:pStyle w:val="af0"/>
              <w:numPr>
                <w:ilvl w:val="0"/>
                <w:numId w:val="56"/>
              </w:numPr>
              <w:ind w:firstLineChars="0"/>
            </w:pPr>
            <w:r>
              <w:rPr>
                <w:rFonts w:hint="eastAsia"/>
              </w:rPr>
              <w:t>金额为空或为</w:t>
            </w:r>
            <w:r>
              <w:rPr>
                <w:rFonts w:hint="eastAsia"/>
              </w:rPr>
              <w:t>0</w:t>
            </w:r>
            <w:r>
              <w:rPr>
                <w:rFonts w:hint="eastAsia"/>
              </w:rPr>
              <w:t>时，按钮置灰不可点；</w:t>
            </w:r>
          </w:p>
          <w:p w14:paraId="2269301B" w14:textId="77777777" w:rsidR="00713471" w:rsidRDefault="00713471" w:rsidP="00E260C2">
            <w:pPr>
              <w:pStyle w:val="af0"/>
              <w:numPr>
                <w:ilvl w:val="0"/>
                <w:numId w:val="56"/>
              </w:numPr>
              <w:ind w:firstLineChars="0"/>
            </w:pPr>
            <w:r>
              <w:rPr>
                <w:rFonts w:hint="eastAsia"/>
              </w:rPr>
              <w:t>断网时，点击显示通用断网提示浮窗。</w:t>
            </w:r>
          </w:p>
        </w:tc>
      </w:tr>
      <w:tr w:rsidR="00713471" w14:paraId="7C6240A4" w14:textId="77777777" w:rsidTr="00E260C2">
        <w:tc>
          <w:tcPr>
            <w:tcW w:w="1526" w:type="dxa"/>
            <w:vMerge w:val="restart"/>
          </w:tcPr>
          <w:p w14:paraId="6BFD9920" w14:textId="77777777" w:rsidR="00713471" w:rsidRDefault="00713471" w:rsidP="00E260C2">
            <w:pPr>
              <w:jc w:val="center"/>
            </w:pPr>
            <w:r>
              <w:rPr>
                <w:rFonts w:hint="eastAsia"/>
              </w:rPr>
              <w:t>II-B-02-03(04)</w:t>
            </w:r>
          </w:p>
        </w:tc>
        <w:tc>
          <w:tcPr>
            <w:tcW w:w="1276" w:type="dxa"/>
          </w:tcPr>
          <w:p w14:paraId="7AE85476" w14:textId="77777777" w:rsidR="00713471" w:rsidRDefault="00713471" w:rsidP="00E260C2">
            <w:pPr>
              <w:jc w:val="center"/>
            </w:pPr>
            <w:r>
              <w:rPr>
                <w:rFonts w:hint="eastAsia"/>
              </w:rPr>
              <w:t>提现密码</w:t>
            </w:r>
          </w:p>
        </w:tc>
        <w:tc>
          <w:tcPr>
            <w:tcW w:w="4669" w:type="dxa"/>
          </w:tcPr>
          <w:p w14:paraId="3DFD2C2D" w14:textId="77777777" w:rsidR="00713471" w:rsidRDefault="00713471" w:rsidP="00E260C2">
            <w:r>
              <w:rPr>
                <w:rFonts w:hint="eastAsia"/>
              </w:rPr>
              <w:t>1</w:t>
            </w:r>
            <w:r>
              <w:rPr>
                <w:rFonts w:hint="eastAsia"/>
              </w:rPr>
              <w:t>输入框默认为空，输入内容后显示“删除”按钮；</w:t>
            </w:r>
          </w:p>
          <w:p w14:paraId="3494972F" w14:textId="77777777" w:rsidR="00713471" w:rsidRDefault="00713471" w:rsidP="00E260C2">
            <w:r>
              <w:rPr>
                <w:rFonts w:hint="eastAsia"/>
              </w:rPr>
              <w:t>2</w:t>
            </w:r>
            <w:r>
              <w:rPr>
                <w:rFonts w:hint="eastAsia"/>
              </w:rPr>
              <w:t>若提现密码未设置，输入框下方提示“默认提现密码为登录密码”；</w:t>
            </w:r>
          </w:p>
          <w:p w14:paraId="4378C1F0" w14:textId="77777777" w:rsidR="00713471" w:rsidRDefault="00713471" w:rsidP="00E260C2">
            <w:r>
              <w:rPr>
                <w:rFonts w:hint="eastAsia"/>
              </w:rPr>
              <w:t>3</w:t>
            </w:r>
            <w:r>
              <w:rPr>
                <w:rFonts w:hint="eastAsia"/>
              </w:rPr>
              <w:t>若提现密码更改过，则不显示“默认提现密码为登录密码”；</w:t>
            </w:r>
          </w:p>
          <w:p w14:paraId="0AB4E231" w14:textId="77777777" w:rsidR="00713471" w:rsidRDefault="00713471" w:rsidP="00E260C2">
            <w:r>
              <w:rPr>
                <w:rFonts w:hint="eastAsia"/>
              </w:rPr>
              <w:t>4</w:t>
            </w:r>
            <w:r>
              <w:rPr>
                <w:rFonts w:hint="eastAsia"/>
              </w:rPr>
              <w:t>密码格式为：仅可输入字母、符号和数字，最多输入</w:t>
            </w:r>
            <w:r>
              <w:rPr>
                <w:rFonts w:hint="eastAsia"/>
              </w:rPr>
              <w:t>16</w:t>
            </w:r>
            <w:r>
              <w:rPr>
                <w:rFonts w:hint="eastAsia"/>
              </w:rPr>
              <w:t>位，超过后不可继续输入。</w:t>
            </w:r>
          </w:p>
        </w:tc>
        <w:tc>
          <w:tcPr>
            <w:tcW w:w="2491" w:type="dxa"/>
          </w:tcPr>
          <w:p w14:paraId="585628A6" w14:textId="77777777" w:rsidR="00713471" w:rsidRDefault="00713471" w:rsidP="00E260C2"/>
        </w:tc>
      </w:tr>
      <w:tr w:rsidR="00713471" w14:paraId="4C920D4A" w14:textId="77777777" w:rsidTr="00E260C2">
        <w:tc>
          <w:tcPr>
            <w:tcW w:w="1526" w:type="dxa"/>
            <w:vMerge/>
          </w:tcPr>
          <w:p w14:paraId="6056D9B3" w14:textId="77777777" w:rsidR="00713471" w:rsidRDefault="00713471" w:rsidP="00E260C2">
            <w:pPr>
              <w:jc w:val="center"/>
            </w:pPr>
          </w:p>
        </w:tc>
        <w:tc>
          <w:tcPr>
            <w:tcW w:w="1276" w:type="dxa"/>
          </w:tcPr>
          <w:p w14:paraId="7EEA8742" w14:textId="77777777" w:rsidR="00713471" w:rsidRDefault="00713471" w:rsidP="00E260C2">
            <w:pPr>
              <w:jc w:val="center"/>
            </w:pPr>
            <w:r>
              <w:rPr>
                <w:rFonts w:hint="eastAsia"/>
              </w:rPr>
              <w:t>忘记密码</w:t>
            </w:r>
          </w:p>
        </w:tc>
        <w:tc>
          <w:tcPr>
            <w:tcW w:w="4669" w:type="dxa"/>
          </w:tcPr>
          <w:p w14:paraId="0653EA03" w14:textId="77777777" w:rsidR="00713471" w:rsidRDefault="00713471" w:rsidP="00E260C2">
            <w:r>
              <w:rPr>
                <w:rFonts w:hint="eastAsia"/>
              </w:rPr>
              <w:t>1</w:t>
            </w:r>
            <w:r>
              <w:rPr>
                <w:rFonts w:hint="eastAsia"/>
              </w:rPr>
              <w:t>若提现密码更改过，则显示“忘记密码”；</w:t>
            </w:r>
          </w:p>
          <w:p w14:paraId="5C453274" w14:textId="77777777" w:rsidR="00713471" w:rsidRDefault="00713471" w:rsidP="00E260C2">
            <w:r>
              <w:rPr>
                <w:rFonts w:hint="eastAsia"/>
              </w:rPr>
              <w:t>2</w:t>
            </w:r>
            <w:r>
              <w:rPr>
                <w:rFonts w:hint="eastAsia"/>
              </w:rPr>
              <w:t>点击“忘记密码”，跳转到“</w:t>
            </w:r>
            <w:r>
              <w:rPr>
                <w:rFonts w:hint="eastAsia"/>
              </w:rPr>
              <w:t>II-B-03-01(05)</w:t>
            </w:r>
            <w:r>
              <w:rPr>
                <w:rFonts w:hint="eastAsia"/>
              </w:rPr>
              <w:t>页面”；</w:t>
            </w:r>
          </w:p>
        </w:tc>
        <w:tc>
          <w:tcPr>
            <w:tcW w:w="2491" w:type="dxa"/>
          </w:tcPr>
          <w:p w14:paraId="65AD8346" w14:textId="77777777" w:rsidR="00713471" w:rsidRDefault="00713471" w:rsidP="00E260C2"/>
        </w:tc>
      </w:tr>
      <w:tr w:rsidR="00713471" w14:paraId="7DF7C4E1" w14:textId="77777777" w:rsidTr="00E260C2">
        <w:tc>
          <w:tcPr>
            <w:tcW w:w="1526" w:type="dxa"/>
            <w:vMerge/>
          </w:tcPr>
          <w:p w14:paraId="1A14A933" w14:textId="77777777" w:rsidR="00713471" w:rsidRDefault="00713471" w:rsidP="00E260C2">
            <w:pPr>
              <w:jc w:val="center"/>
            </w:pPr>
          </w:p>
        </w:tc>
        <w:tc>
          <w:tcPr>
            <w:tcW w:w="1276" w:type="dxa"/>
          </w:tcPr>
          <w:p w14:paraId="25ABD0C9" w14:textId="77777777" w:rsidR="00713471" w:rsidRDefault="00713471" w:rsidP="00E260C2">
            <w:pPr>
              <w:jc w:val="center"/>
            </w:pPr>
            <w:r>
              <w:rPr>
                <w:rFonts w:hint="eastAsia"/>
              </w:rPr>
              <w:t>提交</w:t>
            </w:r>
            <w:r>
              <w:rPr>
                <w:rFonts w:hint="eastAsia"/>
              </w:rPr>
              <w:t>-</w:t>
            </w:r>
            <w:r>
              <w:rPr>
                <w:rFonts w:hint="eastAsia"/>
              </w:rPr>
              <w:t>按钮</w:t>
            </w:r>
          </w:p>
        </w:tc>
        <w:tc>
          <w:tcPr>
            <w:tcW w:w="4669" w:type="dxa"/>
          </w:tcPr>
          <w:p w14:paraId="4B757EE5" w14:textId="77777777" w:rsidR="00713471" w:rsidRDefault="00713471" w:rsidP="00E260C2">
            <w:r>
              <w:rPr>
                <w:rFonts w:hint="eastAsia"/>
              </w:rPr>
              <w:t>1</w:t>
            </w:r>
            <w:r>
              <w:rPr>
                <w:rFonts w:hint="eastAsia"/>
              </w:rPr>
              <w:t>、密码输入框为空时，不可点击；输入密码后方可点击；</w:t>
            </w:r>
          </w:p>
          <w:p w14:paraId="7591E2CB" w14:textId="77777777" w:rsidR="00713471" w:rsidRDefault="00713471" w:rsidP="00E260C2">
            <w:r>
              <w:rPr>
                <w:rFonts w:hint="eastAsia"/>
              </w:rPr>
              <w:t>2</w:t>
            </w:r>
            <w:r>
              <w:rPr>
                <w:rFonts w:hint="eastAsia"/>
              </w:rPr>
              <w:t>、点击后，冒泡提示“提交中”；</w:t>
            </w:r>
          </w:p>
          <w:p w14:paraId="78B66A26" w14:textId="77777777" w:rsidR="00713471" w:rsidRDefault="00713471" w:rsidP="00E260C2">
            <w:pPr>
              <w:pStyle w:val="af0"/>
              <w:numPr>
                <w:ilvl w:val="0"/>
                <w:numId w:val="57"/>
              </w:numPr>
              <w:ind w:firstLineChars="0"/>
            </w:pPr>
            <w:r>
              <w:rPr>
                <w:rFonts w:hint="eastAsia"/>
              </w:rPr>
              <w:t>若通过密码验证，则跳转到“</w:t>
            </w:r>
            <w:r>
              <w:rPr>
                <w:rFonts w:hint="eastAsia"/>
              </w:rPr>
              <w:t>II-B-02-03(05)</w:t>
            </w:r>
            <w:r>
              <w:rPr>
                <w:rFonts w:hint="eastAsia"/>
              </w:rPr>
              <w:t>”页面；</w:t>
            </w:r>
          </w:p>
          <w:p w14:paraId="09131CEF" w14:textId="186AE40E" w:rsidR="00713471" w:rsidRDefault="00713471" w:rsidP="00E260C2">
            <w:pPr>
              <w:pStyle w:val="af0"/>
              <w:numPr>
                <w:ilvl w:val="0"/>
                <w:numId w:val="57"/>
              </w:numPr>
              <w:ind w:firstLineChars="0"/>
            </w:pPr>
            <w:r>
              <w:rPr>
                <w:rFonts w:hint="eastAsia"/>
              </w:rPr>
              <w:t>若密码错误，冒泡提示，</w:t>
            </w:r>
            <w:ins w:id="1147" w:author="ethink wang" w:date="2017-02-09T18:02:00Z">
              <w:r w:rsidR="00CB28F4">
                <w:t>参见</w:t>
              </w:r>
            </w:ins>
            <w:del w:id="1148" w:author="ethink wang" w:date="2017-02-09T18:02:00Z">
              <w:r w:rsidDel="00CB28F4">
                <w:rPr>
                  <w:rFonts w:hint="eastAsia"/>
                </w:rPr>
                <w:delText>参加</w:delText>
              </w:r>
            </w:del>
            <w:r>
              <w:rPr>
                <w:rFonts w:hint="eastAsia"/>
              </w:rPr>
              <w:t>“</w:t>
            </w:r>
            <w:r>
              <w:rPr>
                <w:rFonts w:hint="eastAsia"/>
              </w:rPr>
              <w:t>II-B-02-03(06)</w:t>
            </w:r>
            <w:r>
              <w:rPr>
                <w:rFonts w:hint="eastAsia"/>
              </w:rPr>
              <w:t>”页面。</w:t>
            </w:r>
          </w:p>
          <w:p w14:paraId="3D49AA4E" w14:textId="77777777" w:rsidR="00713471" w:rsidRDefault="00713471" w:rsidP="00E260C2">
            <w:r>
              <w:rPr>
                <w:rFonts w:hint="eastAsia"/>
              </w:rPr>
              <w:t>3</w:t>
            </w:r>
            <w:r>
              <w:rPr>
                <w:rFonts w:hint="eastAsia"/>
              </w:rPr>
              <w:t>、提交成功，扣减账户余额，生成余额明细及交易明细，同时发送消息至当前租赁公司的财务管理员和超级管理员，并在租赁端“提现管理”页面生成待处理提现申请。消息内容参照信息模板。</w:t>
            </w:r>
          </w:p>
        </w:tc>
        <w:tc>
          <w:tcPr>
            <w:tcW w:w="2491" w:type="dxa"/>
          </w:tcPr>
          <w:p w14:paraId="4E1755FD" w14:textId="77777777" w:rsidR="00713471" w:rsidRDefault="00713471" w:rsidP="00E260C2">
            <w:pPr>
              <w:pStyle w:val="af0"/>
              <w:numPr>
                <w:ilvl w:val="0"/>
                <w:numId w:val="57"/>
              </w:numPr>
              <w:ind w:firstLineChars="0"/>
            </w:pPr>
            <w:r>
              <w:rPr>
                <w:rFonts w:hint="eastAsia"/>
              </w:rPr>
              <w:t>断网时，点击显示通用断网提示浮窗。</w:t>
            </w:r>
          </w:p>
          <w:p w14:paraId="704ABB13" w14:textId="77777777" w:rsidR="00713471" w:rsidRDefault="00713471" w:rsidP="00E260C2">
            <w:pPr>
              <w:pStyle w:val="af0"/>
              <w:numPr>
                <w:ilvl w:val="0"/>
                <w:numId w:val="57"/>
              </w:numPr>
              <w:ind w:firstLineChars="0"/>
            </w:pPr>
            <w:r>
              <w:rPr>
                <w:rFonts w:hint="eastAsia"/>
              </w:rPr>
              <w:t>提现密码为空或</w:t>
            </w:r>
            <w:r w:rsidRPr="00F901DE">
              <w:rPr>
                <w:rFonts w:hint="eastAsia"/>
              </w:rPr>
              <w:t>不足</w:t>
            </w:r>
            <w:r w:rsidRPr="00F901DE">
              <w:rPr>
                <w:rFonts w:hint="eastAsia"/>
              </w:rPr>
              <w:t>6</w:t>
            </w:r>
            <w:r w:rsidRPr="00F901DE">
              <w:rPr>
                <w:rFonts w:hint="eastAsia"/>
              </w:rPr>
              <w:t>位时，提交</w:t>
            </w:r>
            <w:r>
              <w:rPr>
                <w:rFonts w:hint="eastAsia"/>
              </w:rPr>
              <w:t>按钮不可点击。</w:t>
            </w:r>
          </w:p>
        </w:tc>
      </w:tr>
      <w:tr w:rsidR="00713471" w14:paraId="2A32DCF8" w14:textId="77777777" w:rsidTr="00E260C2">
        <w:tc>
          <w:tcPr>
            <w:tcW w:w="1526" w:type="dxa"/>
          </w:tcPr>
          <w:p w14:paraId="2548EB0B" w14:textId="77777777" w:rsidR="00713471" w:rsidRDefault="00713471" w:rsidP="00E260C2">
            <w:pPr>
              <w:jc w:val="center"/>
            </w:pPr>
            <w:r>
              <w:rPr>
                <w:rFonts w:hint="eastAsia"/>
              </w:rPr>
              <w:t>II-B-02-03(05)</w:t>
            </w:r>
          </w:p>
        </w:tc>
        <w:tc>
          <w:tcPr>
            <w:tcW w:w="1276" w:type="dxa"/>
          </w:tcPr>
          <w:p w14:paraId="796DCFD9" w14:textId="77777777" w:rsidR="00713471" w:rsidRDefault="00713471" w:rsidP="00E260C2">
            <w:r>
              <w:rPr>
                <w:rFonts w:hint="eastAsia"/>
              </w:rPr>
              <w:t>完成</w:t>
            </w:r>
            <w:r>
              <w:rPr>
                <w:rFonts w:hint="eastAsia"/>
              </w:rPr>
              <w:t>-</w:t>
            </w:r>
            <w:r>
              <w:rPr>
                <w:rFonts w:hint="eastAsia"/>
              </w:rPr>
              <w:t>按钮</w:t>
            </w:r>
          </w:p>
        </w:tc>
        <w:tc>
          <w:tcPr>
            <w:tcW w:w="4669" w:type="dxa"/>
          </w:tcPr>
          <w:p w14:paraId="04CBA348" w14:textId="77777777" w:rsidR="00713471" w:rsidRDefault="00713471" w:rsidP="00E260C2">
            <w:r>
              <w:rPr>
                <w:rFonts w:hint="eastAsia"/>
              </w:rPr>
              <w:t>1</w:t>
            </w:r>
            <w:r>
              <w:rPr>
                <w:rFonts w:hint="eastAsia"/>
              </w:rPr>
              <w:t>、点击返回至“</w:t>
            </w:r>
            <w:r>
              <w:rPr>
                <w:rFonts w:hint="eastAsia"/>
              </w:rPr>
              <w:t>II-B-02</w:t>
            </w:r>
            <w:r>
              <w:rPr>
                <w:rFonts w:hint="eastAsia"/>
              </w:rPr>
              <w:t>我的钱包”页面。</w:t>
            </w:r>
          </w:p>
        </w:tc>
        <w:tc>
          <w:tcPr>
            <w:tcW w:w="2491" w:type="dxa"/>
          </w:tcPr>
          <w:p w14:paraId="1343C6EB" w14:textId="77777777" w:rsidR="00713471" w:rsidRDefault="00713471" w:rsidP="00E260C2"/>
        </w:tc>
      </w:tr>
      <w:tr w:rsidR="00713471" w14:paraId="21328DAD" w14:textId="77777777" w:rsidTr="00E260C2">
        <w:tc>
          <w:tcPr>
            <w:tcW w:w="1526" w:type="dxa"/>
            <w:vMerge w:val="restart"/>
          </w:tcPr>
          <w:p w14:paraId="7C53E763" w14:textId="77777777" w:rsidR="00713471" w:rsidRDefault="00713471" w:rsidP="00E260C2">
            <w:pPr>
              <w:jc w:val="center"/>
            </w:pPr>
            <w:r>
              <w:rPr>
                <w:rFonts w:hint="eastAsia"/>
              </w:rPr>
              <w:t>II-B-02-03(07)</w:t>
            </w:r>
          </w:p>
          <w:p w14:paraId="39E0C43D" w14:textId="77777777" w:rsidR="00713471" w:rsidRDefault="00713471" w:rsidP="00E260C2">
            <w:pPr>
              <w:jc w:val="center"/>
            </w:pPr>
            <w:r>
              <w:rPr>
                <w:rFonts w:hint="eastAsia"/>
              </w:rPr>
              <w:t>填写银行卡</w:t>
            </w:r>
          </w:p>
        </w:tc>
        <w:tc>
          <w:tcPr>
            <w:tcW w:w="1276" w:type="dxa"/>
          </w:tcPr>
          <w:p w14:paraId="7ED53AFD" w14:textId="77777777" w:rsidR="00713471" w:rsidRDefault="00713471" w:rsidP="00E260C2">
            <w:pPr>
              <w:jc w:val="center"/>
            </w:pPr>
            <w:r>
              <w:rPr>
                <w:rFonts w:hint="eastAsia"/>
              </w:rPr>
              <w:t>姓名</w:t>
            </w:r>
          </w:p>
        </w:tc>
        <w:tc>
          <w:tcPr>
            <w:tcW w:w="4669" w:type="dxa"/>
          </w:tcPr>
          <w:p w14:paraId="5544EC27" w14:textId="77777777" w:rsidR="00713471" w:rsidRDefault="00713471" w:rsidP="00E260C2">
            <w:r>
              <w:rPr>
                <w:rFonts w:hint="eastAsia"/>
              </w:rPr>
              <w:t>1</w:t>
            </w:r>
            <w:r>
              <w:rPr>
                <w:rFonts w:hint="eastAsia"/>
              </w:rPr>
              <w:t>、最大</w:t>
            </w:r>
            <w:r>
              <w:rPr>
                <w:rFonts w:hint="eastAsia"/>
              </w:rPr>
              <w:t>30</w:t>
            </w:r>
            <w:r>
              <w:rPr>
                <w:rFonts w:hint="eastAsia"/>
              </w:rPr>
              <w:t>个字符，超过后不能输入。</w:t>
            </w:r>
          </w:p>
        </w:tc>
        <w:tc>
          <w:tcPr>
            <w:tcW w:w="2491" w:type="dxa"/>
          </w:tcPr>
          <w:p w14:paraId="502471E7" w14:textId="77777777" w:rsidR="00713471" w:rsidRDefault="00713471" w:rsidP="00E260C2"/>
        </w:tc>
      </w:tr>
      <w:tr w:rsidR="00713471" w14:paraId="1C442F62" w14:textId="77777777" w:rsidTr="00E260C2">
        <w:tc>
          <w:tcPr>
            <w:tcW w:w="1526" w:type="dxa"/>
            <w:vMerge/>
          </w:tcPr>
          <w:p w14:paraId="2B71E8C3" w14:textId="77777777" w:rsidR="00713471" w:rsidRDefault="00713471" w:rsidP="00E260C2">
            <w:pPr>
              <w:jc w:val="center"/>
            </w:pPr>
          </w:p>
        </w:tc>
        <w:tc>
          <w:tcPr>
            <w:tcW w:w="1276" w:type="dxa"/>
          </w:tcPr>
          <w:p w14:paraId="4BFB3C2F" w14:textId="77777777" w:rsidR="00713471" w:rsidRDefault="00713471" w:rsidP="00E260C2">
            <w:pPr>
              <w:jc w:val="center"/>
            </w:pPr>
            <w:r>
              <w:rPr>
                <w:rFonts w:hint="eastAsia"/>
              </w:rPr>
              <w:t>卡号</w:t>
            </w:r>
          </w:p>
        </w:tc>
        <w:tc>
          <w:tcPr>
            <w:tcW w:w="4669" w:type="dxa"/>
          </w:tcPr>
          <w:p w14:paraId="0040AB86" w14:textId="77777777" w:rsidR="00713471" w:rsidRDefault="00713471" w:rsidP="00E260C2">
            <w:r>
              <w:rPr>
                <w:rFonts w:hint="eastAsia"/>
              </w:rPr>
              <w:t>1</w:t>
            </w:r>
            <w:r>
              <w:rPr>
                <w:rFonts w:hint="eastAsia"/>
              </w:rPr>
              <w:t>为</w:t>
            </w:r>
            <w:r>
              <w:rPr>
                <w:rFonts w:hint="eastAsia"/>
              </w:rPr>
              <w:t>16</w:t>
            </w:r>
            <w:r>
              <w:rPr>
                <w:rFonts w:hint="eastAsia"/>
              </w:rPr>
              <w:t>位数字，满</w:t>
            </w:r>
            <w:r>
              <w:rPr>
                <w:rFonts w:hint="eastAsia"/>
              </w:rPr>
              <w:t>16</w:t>
            </w:r>
            <w:r>
              <w:rPr>
                <w:rFonts w:hint="eastAsia"/>
              </w:rPr>
              <w:t>位数字后进行格式校验，</w:t>
            </w:r>
            <w:r>
              <w:rPr>
                <w:rFonts w:hint="eastAsia"/>
              </w:rPr>
              <w:lastRenderedPageBreak/>
              <w:t>校验格式参见公共规范；</w:t>
            </w:r>
          </w:p>
          <w:p w14:paraId="4C00DBFE" w14:textId="77777777" w:rsidR="00713471" w:rsidRDefault="00713471" w:rsidP="00E260C2">
            <w:r>
              <w:rPr>
                <w:rFonts w:hint="eastAsia"/>
              </w:rPr>
              <w:t>2</w:t>
            </w:r>
            <w:r>
              <w:rPr>
                <w:rFonts w:hint="eastAsia"/>
              </w:rPr>
              <w:t>显示样式：四个数字为一组，共</w:t>
            </w:r>
            <w:r>
              <w:rPr>
                <w:rFonts w:hint="eastAsia"/>
              </w:rPr>
              <w:t>4</w:t>
            </w:r>
            <w:r>
              <w:rPr>
                <w:rFonts w:hint="eastAsia"/>
              </w:rPr>
              <w:t>组显示；</w:t>
            </w:r>
          </w:p>
          <w:p w14:paraId="58046E79" w14:textId="77777777" w:rsidR="00713471" w:rsidRDefault="00713471" w:rsidP="00E260C2">
            <w:r>
              <w:rPr>
                <w:rFonts w:hint="eastAsia"/>
              </w:rPr>
              <w:t>3</w:t>
            </w:r>
            <w:r>
              <w:rPr>
                <w:rFonts w:hint="eastAsia"/>
              </w:rPr>
              <w:t>校验通过，则在输入框下方显示所属银行；</w:t>
            </w:r>
          </w:p>
          <w:p w14:paraId="3D0EFFF5" w14:textId="77777777" w:rsidR="00713471" w:rsidRDefault="00713471" w:rsidP="00E260C2">
            <w:r>
              <w:rPr>
                <w:rFonts w:hint="eastAsia"/>
              </w:rPr>
              <w:t>4</w:t>
            </w:r>
            <w:r>
              <w:rPr>
                <w:rFonts w:hint="eastAsia"/>
              </w:rPr>
              <w:t>校验不通过，提示文案“卡号错误”。</w:t>
            </w:r>
          </w:p>
        </w:tc>
        <w:tc>
          <w:tcPr>
            <w:tcW w:w="2491" w:type="dxa"/>
          </w:tcPr>
          <w:p w14:paraId="037E3858" w14:textId="77777777" w:rsidR="00713471" w:rsidRDefault="00713471" w:rsidP="00E260C2"/>
        </w:tc>
      </w:tr>
      <w:tr w:rsidR="00713471" w14:paraId="5C924F11" w14:textId="77777777" w:rsidTr="00E260C2">
        <w:tc>
          <w:tcPr>
            <w:tcW w:w="1526" w:type="dxa"/>
            <w:vMerge/>
          </w:tcPr>
          <w:p w14:paraId="7EDA8AE7" w14:textId="77777777" w:rsidR="00713471" w:rsidRDefault="00713471" w:rsidP="00E260C2">
            <w:pPr>
              <w:jc w:val="center"/>
            </w:pPr>
          </w:p>
        </w:tc>
        <w:tc>
          <w:tcPr>
            <w:tcW w:w="1276" w:type="dxa"/>
          </w:tcPr>
          <w:p w14:paraId="210FCAFD" w14:textId="77777777" w:rsidR="00713471" w:rsidRDefault="00713471" w:rsidP="00E260C2">
            <w:pPr>
              <w:jc w:val="center"/>
            </w:pPr>
            <w:r>
              <w:rPr>
                <w:rFonts w:hint="eastAsia"/>
              </w:rPr>
              <w:t>下一步</w:t>
            </w:r>
          </w:p>
        </w:tc>
        <w:tc>
          <w:tcPr>
            <w:tcW w:w="4669" w:type="dxa"/>
          </w:tcPr>
          <w:p w14:paraId="75EB042E" w14:textId="77777777" w:rsidR="00713471" w:rsidRDefault="00713471" w:rsidP="00E260C2">
            <w:r>
              <w:rPr>
                <w:rFonts w:hint="eastAsia"/>
              </w:rPr>
              <w:t>1</w:t>
            </w:r>
            <w:r>
              <w:rPr>
                <w:rFonts w:hint="eastAsia"/>
              </w:rPr>
              <w:t>未输入姓名、卡号位数不足、卡号不正确时，“下一步”按钮置灰不可点击；</w:t>
            </w:r>
          </w:p>
          <w:p w14:paraId="540C425C" w14:textId="77777777" w:rsidR="00713471" w:rsidRDefault="00713471" w:rsidP="00E260C2">
            <w:r>
              <w:rPr>
                <w:rFonts w:hint="eastAsia"/>
              </w:rPr>
              <w:t>2</w:t>
            </w:r>
            <w:r>
              <w:rPr>
                <w:rFonts w:hint="eastAsia"/>
              </w:rPr>
              <w:t>点击，跳转到“</w:t>
            </w:r>
            <w:r>
              <w:rPr>
                <w:rFonts w:hint="eastAsia"/>
              </w:rPr>
              <w:t>II-B-02-03(03)</w:t>
            </w:r>
            <w:r>
              <w:rPr>
                <w:rFonts w:hint="eastAsia"/>
              </w:rPr>
              <w:t>”页面。</w:t>
            </w:r>
          </w:p>
          <w:p w14:paraId="755AA1C1" w14:textId="77777777" w:rsidR="00713471" w:rsidRPr="00AB5110" w:rsidRDefault="00713471" w:rsidP="00E260C2">
            <w:r>
              <w:rPr>
                <w:rFonts w:hint="eastAsia"/>
              </w:rPr>
              <w:t>3</w:t>
            </w:r>
            <w:r>
              <w:rPr>
                <w:rFonts w:hint="eastAsia"/>
              </w:rPr>
              <w:t>点击“下一步”，须校验姓名和卡号是否一致；若不一致，则提示“姓名和卡号不一致”；</w:t>
            </w:r>
          </w:p>
        </w:tc>
        <w:tc>
          <w:tcPr>
            <w:tcW w:w="2491" w:type="dxa"/>
          </w:tcPr>
          <w:p w14:paraId="30FC5D41" w14:textId="77777777" w:rsidR="00713471" w:rsidRDefault="00713471" w:rsidP="00E260C2"/>
        </w:tc>
      </w:tr>
    </w:tbl>
    <w:p w14:paraId="73F031D0" w14:textId="77777777" w:rsidR="00713471" w:rsidRDefault="00713471" w:rsidP="00713471"/>
    <w:p w14:paraId="60B3F551" w14:textId="77777777" w:rsidR="00713471" w:rsidRDefault="00713471" w:rsidP="00713471">
      <w:pPr>
        <w:pStyle w:val="6"/>
      </w:pPr>
      <w:r>
        <w:rPr>
          <w:rFonts w:hint="eastAsia"/>
        </w:rPr>
        <w:t>交易明细</w:t>
      </w:r>
    </w:p>
    <w:p w14:paraId="72D70EE5" w14:textId="77777777" w:rsidR="00713471" w:rsidRDefault="00713471" w:rsidP="00713471">
      <w:pPr>
        <w:pStyle w:val="7"/>
      </w:pPr>
      <w:r>
        <w:rPr>
          <w:rFonts w:hint="eastAsia"/>
        </w:rPr>
        <w:t>用例描述</w:t>
      </w:r>
    </w:p>
    <w:p w14:paraId="3F636BAA" w14:textId="77777777" w:rsidR="00713471" w:rsidRPr="00C3722A" w:rsidRDefault="00713471" w:rsidP="00713471">
      <w:r>
        <w:rPr>
          <w:rFonts w:hint="eastAsia"/>
        </w:rPr>
        <w:t>司机整个账户的交易记录。</w:t>
      </w:r>
    </w:p>
    <w:p w14:paraId="642637FD" w14:textId="77777777" w:rsidR="00713471" w:rsidRDefault="00713471" w:rsidP="00713471">
      <w:pPr>
        <w:pStyle w:val="7"/>
      </w:pPr>
      <w:r>
        <w:rPr>
          <w:rFonts w:hint="eastAsia"/>
        </w:rPr>
        <w:t>元素规则</w:t>
      </w:r>
    </w:p>
    <w:tbl>
      <w:tblPr>
        <w:tblStyle w:val="af1"/>
        <w:tblW w:w="0" w:type="auto"/>
        <w:tblLook w:val="04A0" w:firstRow="1" w:lastRow="0" w:firstColumn="1" w:lastColumn="0" w:noHBand="0" w:noVBand="1"/>
      </w:tblPr>
      <w:tblGrid>
        <w:gridCol w:w="1242"/>
        <w:gridCol w:w="1418"/>
        <w:gridCol w:w="4811"/>
        <w:gridCol w:w="2491"/>
      </w:tblGrid>
      <w:tr w:rsidR="00713471" w14:paraId="3BA1F9FD" w14:textId="77777777" w:rsidTr="00E260C2">
        <w:tc>
          <w:tcPr>
            <w:tcW w:w="1242" w:type="dxa"/>
            <w:shd w:val="clear" w:color="auto" w:fill="BFBFBF" w:themeFill="background1" w:themeFillShade="BF"/>
          </w:tcPr>
          <w:p w14:paraId="293EDFF2"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18" w:type="dxa"/>
            <w:shd w:val="clear" w:color="auto" w:fill="BFBFBF" w:themeFill="background1" w:themeFillShade="BF"/>
          </w:tcPr>
          <w:p w14:paraId="6C220421" w14:textId="77777777" w:rsidR="00713471" w:rsidRPr="007F7CC3" w:rsidRDefault="00713471" w:rsidP="00E260C2">
            <w:pPr>
              <w:jc w:val="center"/>
              <w:rPr>
                <w:b/>
              </w:rPr>
            </w:pPr>
            <w:r w:rsidRPr="007F7CC3">
              <w:rPr>
                <w:rFonts w:hint="eastAsia"/>
                <w:b/>
              </w:rPr>
              <w:t>元素名称</w:t>
            </w:r>
          </w:p>
        </w:tc>
        <w:tc>
          <w:tcPr>
            <w:tcW w:w="4811" w:type="dxa"/>
            <w:shd w:val="clear" w:color="auto" w:fill="BFBFBF" w:themeFill="background1" w:themeFillShade="BF"/>
          </w:tcPr>
          <w:p w14:paraId="70054F2F"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16BBBF2E" w14:textId="77777777" w:rsidR="00713471" w:rsidRPr="007F7CC3" w:rsidRDefault="00713471" w:rsidP="00E260C2">
            <w:pPr>
              <w:jc w:val="center"/>
              <w:rPr>
                <w:b/>
              </w:rPr>
            </w:pPr>
            <w:r w:rsidRPr="007F7CC3">
              <w:rPr>
                <w:rFonts w:hint="eastAsia"/>
                <w:b/>
              </w:rPr>
              <w:t>异常处理</w:t>
            </w:r>
          </w:p>
        </w:tc>
      </w:tr>
      <w:tr w:rsidR="00713471" w14:paraId="51C2C9A6" w14:textId="77777777" w:rsidTr="00E260C2">
        <w:tc>
          <w:tcPr>
            <w:tcW w:w="1242" w:type="dxa"/>
            <w:vMerge w:val="restart"/>
          </w:tcPr>
          <w:p w14:paraId="5000342E" w14:textId="77777777" w:rsidR="00713471" w:rsidRDefault="00713471" w:rsidP="00E260C2">
            <w:r>
              <w:rPr>
                <w:rFonts w:hint="eastAsia"/>
              </w:rPr>
              <w:t>II-B-02-04</w:t>
            </w:r>
          </w:p>
          <w:p w14:paraId="32DE9750" w14:textId="77777777" w:rsidR="00713471" w:rsidRDefault="00713471" w:rsidP="00E260C2">
            <w:r>
              <w:rPr>
                <w:rFonts w:hint="eastAsia"/>
              </w:rPr>
              <w:t>交易明细</w:t>
            </w:r>
          </w:p>
        </w:tc>
        <w:tc>
          <w:tcPr>
            <w:tcW w:w="1418" w:type="dxa"/>
          </w:tcPr>
          <w:p w14:paraId="205FA04C" w14:textId="77777777" w:rsidR="00713471" w:rsidRDefault="00713471" w:rsidP="00E260C2">
            <w:r>
              <w:rPr>
                <w:rFonts w:hint="eastAsia"/>
              </w:rPr>
              <w:t>说明</w:t>
            </w:r>
          </w:p>
        </w:tc>
        <w:tc>
          <w:tcPr>
            <w:tcW w:w="4811" w:type="dxa"/>
          </w:tcPr>
          <w:p w14:paraId="0F953AFC" w14:textId="77777777" w:rsidR="00713471" w:rsidRDefault="00713471" w:rsidP="00E260C2">
            <w:r>
              <w:rPr>
                <w:rFonts w:hint="eastAsia"/>
              </w:rPr>
              <w:t>1</w:t>
            </w:r>
            <w:r>
              <w:rPr>
                <w:rFonts w:hint="eastAsia"/>
              </w:rPr>
              <w:t>交易类型为：订单结算（含微信、支付宝、余额）、退款、充值、提现。</w:t>
            </w:r>
          </w:p>
          <w:p w14:paraId="6B0491F0" w14:textId="57BBA0A3" w:rsidR="00713471" w:rsidRDefault="00713471" w:rsidP="00E260C2">
            <w:r>
              <w:rPr>
                <w:rFonts w:hint="eastAsia"/>
              </w:rPr>
              <w:t>2</w:t>
            </w:r>
            <w:r>
              <w:rPr>
                <w:rFonts w:hint="eastAsia"/>
              </w:rPr>
              <w:t>交易为空时，</w:t>
            </w:r>
            <w:ins w:id="1149" w:author="ethink wang" w:date="2017-02-09T18:02:00Z">
              <w:r w:rsidR="00CB28F4">
                <w:t>参见</w:t>
              </w:r>
            </w:ins>
            <w:del w:id="1150" w:author="ethink wang" w:date="2017-02-09T18:02:00Z">
              <w:r w:rsidDel="00CB28F4">
                <w:rPr>
                  <w:rFonts w:hint="eastAsia"/>
                </w:rPr>
                <w:delText>参加</w:delText>
              </w:r>
            </w:del>
            <w:r>
              <w:rPr>
                <w:rFonts w:hint="eastAsia"/>
              </w:rPr>
              <w:t>“</w:t>
            </w:r>
            <w:r>
              <w:rPr>
                <w:rFonts w:hint="eastAsia"/>
              </w:rPr>
              <w:t>II-B=02-04(02)</w:t>
            </w:r>
            <w:r>
              <w:rPr>
                <w:rFonts w:hint="eastAsia"/>
              </w:rPr>
              <w:t>”</w:t>
            </w:r>
          </w:p>
        </w:tc>
        <w:tc>
          <w:tcPr>
            <w:tcW w:w="2491" w:type="dxa"/>
          </w:tcPr>
          <w:p w14:paraId="295F8D77" w14:textId="77777777" w:rsidR="00713471" w:rsidRDefault="00713471" w:rsidP="00E260C2"/>
        </w:tc>
      </w:tr>
      <w:tr w:rsidR="00713471" w14:paraId="3ADB934B" w14:textId="77777777" w:rsidTr="00E260C2">
        <w:tc>
          <w:tcPr>
            <w:tcW w:w="1242" w:type="dxa"/>
            <w:vMerge/>
          </w:tcPr>
          <w:p w14:paraId="38BEC0B8" w14:textId="77777777" w:rsidR="00713471" w:rsidRDefault="00713471" w:rsidP="00E260C2"/>
        </w:tc>
        <w:tc>
          <w:tcPr>
            <w:tcW w:w="1418" w:type="dxa"/>
          </w:tcPr>
          <w:p w14:paraId="08F41D67" w14:textId="77777777" w:rsidR="00713471" w:rsidRPr="002A478C" w:rsidRDefault="00713471" w:rsidP="00E260C2">
            <w:r>
              <w:rPr>
                <w:rFonts w:hint="eastAsia"/>
              </w:rPr>
              <w:t>金额</w:t>
            </w:r>
          </w:p>
        </w:tc>
        <w:tc>
          <w:tcPr>
            <w:tcW w:w="4811" w:type="dxa"/>
          </w:tcPr>
          <w:p w14:paraId="1818A1A2" w14:textId="77777777" w:rsidR="00713471" w:rsidRDefault="00713471" w:rsidP="00E260C2">
            <w:r>
              <w:rPr>
                <w:rFonts w:hint="eastAsia"/>
              </w:rPr>
              <w:t>1</w:t>
            </w:r>
            <w:r>
              <w:rPr>
                <w:rFonts w:hint="eastAsia"/>
              </w:rPr>
              <w:t>订单结算、提现时，支出或减少账户余额，符号为负；</w:t>
            </w:r>
          </w:p>
          <w:p w14:paraId="03FD7396" w14:textId="77777777" w:rsidR="00713471" w:rsidRDefault="00713471" w:rsidP="00E260C2">
            <w:r>
              <w:rPr>
                <w:rFonts w:hint="eastAsia"/>
              </w:rPr>
              <w:t>2</w:t>
            </w:r>
            <w:r>
              <w:rPr>
                <w:rFonts w:hint="eastAsia"/>
              </w:rPr>
              <w:t>退款、充值时，增加账户余额，符号为正。</w:t>
            </w:r>
          </w:p>
        </w:tc>
        <w:tc>
          <w:tcPr>
            <w:tcW w:w="2491" w:type="dxa"/>
          </w:tcPr>
          <w:p w14:paraId="2D47E9A8" w14:textId="77777777" w:rsidR="00713471" w:rsidRDefault="00713471" w:rsidP="00E260C2"/>
        </w:tc>
      </w:tr>
      <w:tr w:rsidR="00713471" w14:paraId="5F4583FF" w14:textId="77777777" w:rsidTr="00E260C2">
        <w:tc>
          <w:tcPr>
            <w:tcW w:w="1242" w:type="dxa"/>
            <w:vMerge/>
          </w:tcPr>
          <w:p w14:paraId="14AE861B" w14:textId="77777777" w:rsidR="00713471" w:rsidRDefault="00713471" w:rsidP="00E260C2"/>
        </w:tc>
        <w:tc>
          <w:tcPr>
            <w:tcW w:w="1418" w:type="dxa"/>
          </w:tcPr>
          <w:p w14:paraId="065B75D4" w14:textId="77777777" w:rsidR="00713471" w:rsidRPr="002A478C" w:rsidRDefault="00713471" w:rsidP="00E260C2">
            <w:r>
              <w:rPr>
                <w:rFonts w:hint="eastAsia"/>
              </w:rPr>
              <w:t>时间</w:t>
            </w:r>
          </w:p>
        </w:tc>
        <w:tc>
          <w:tcPr>
            <w:tcW w:w="4811" w:type="dxa"/>
          </w:tcPr>
          <w:p w14:paraId="7DC40C72" w14:textId="77777777" w:rsidR="00713471" w:rsidRDefault="00713471" w:rsidP="00E260C2">
            <w:r>
              <w:rPr>
                <w:rFonts w:hint="eastAsia"/>
              </w:rPr>
              <w:t>1</w:t>
            </w:r>
            <w:r>
              <w:rPr>
                <w:rFonts w:hint="eastAsia"/>
              </w:rPr>
              <w:t>根据交易类型，获取时间：</w:t>
            </w:r>
          </w:p>
          <w:p w14:paraId="651E67B9" w14:textId="77777777" w:rsidR="00713471" w:rsidRDefault="00713471" w:rsidP="00E260C2">
            <w:pPr>
              <w:pStyle w:val="af0"/>
              <w:numPr>
                <w:ilvl w:val="0"/>
                <w:numId w:val="58"/>
              </w:numPr>
              <w:ind w:firstLineChars="0"/>
            </w:pPr>
            <w:r>
              <w:rPr>
                <w:rFonts w:hint="eastAsia"/>
              </w:rPr>
              <w:t>订单结算时间为支付成功的时间；</w:t>
            </w:r>
          </w:p>
          <w:p w14:paraId="5A7E1D37" w14:textId="77777777" w:rsidR="00713471" w:rsidRDefault="00713471" w:rsidP="00E260C2">
            <w:pPr>
              <w:pStyle w:val="af0"/>
              <w:numPr>
                <w:ilvl w:val="0"/>
                <w:numId w:val="58"/>
              </w:numPr>
              <w:ind w:firstLineChars="0"/>
            </w:pPr>
            <w:r>
              <w:rPr>
                <w:rFonts w:hint="eastAsia"/>
              </w:rPr>
              <w:t>提现时间为提现申请提交成功的时间；</w:t>
            </w:r>
          </w:p>
          <w:p w14:paraId="3333AE3C" w14:textId="77777777" w:rsidR="00713471" w:rsidRDefault="00713471" w:rsidP="00E260C2">
            <w:pPr>
              <w:pStyle w:val="af0"/>
              <w:numPr>
                <w:ilvl w:val="0"/>
                <w:numId w:val="58"/>
              </w:numPr>
              <w:ind w:firstLineChars="0"/>
            </w:pPr>
            <w:r>
              <w:rPr>
                <w:rFonts w:hint="eastAsia"/>
              </w:rPr>
              <w:t>退款时间为平台财务确认退款的时间；</w:t>
            </w:r>
          </w:p>
          <w:p w14:paraId="60AFF2CF" w14:textId="77777777" w:rsidR="00713471" w:rsidRDefault="00713471" w:rsidP="00E260C2">
            <w:pPr>
              <w:pStyle w:val="af0"/>
              <w:numPr>
                <w:ilvl w:val="0"/>
                <w:numId w:val="58"/>
              </w:numPr>
              <w:ind w:firstLineChars="0"/>
            </w:pPr>
            <w:r>
              <w:rPr>
                <w:rFonts w:hint="eastAsia"/>
              </w:rPr>
              <w:t>充值时间为充值成功的时间。</w:t>
            </w:r>
          </w:p>
        </w:tc>
        <w:tc>
          <w:tcPr>
            <w:tcW w:w="2491" w:type="dxa"/>
          </w:tcPr>
          <w:p w14:paraId="5902E62F" w14:textId="77777777" w:rsidR="00713471" w:rsidRDefault="00713471" w:rsidP="00E260C2"/>
        </w:tc>
      </w:tr>
    </w:tbl>
    <w:p w14:paraId="08E5AF32" w14:textId="77777777" w:rsidR="00713471" w:rsidRDefault="00713471" w:rsidP="00713471"/>
    <w:p w14:paraId="6E7ED7AB" w14:textId="77777777" w:rsidR="00713471" w:rsidRDefault="00713471" w:rsidP="00713471">
      <w:pPr>
        <w:pStyle w:val="5"/>
      </w:pPr>
      <w:r>
        <w:rPr>
          <w:rFonts w:hint="eastAsia"/>
        </w:rPr>
        <w:lastRenderedPageBreak/>
        <w:t>个人中心</w:t>
      </w:r>
    </w:p>
    <w:p w14:paraId="1324B867" w14:textId="77777777" w:rsidR="00713471" w:rsidRPr="00E119A9" w:rsidRDefault="00713471" w:rsidP="00713471">
      <w:pPr>
        <w:pStyle w:val="6"/>
      </w:pPr>
      <w:r>
        <w:rPr>
          <w:rFonts w:hint="eastAsia"/>
        </w:rPr>
        <w:t>个人中心</w:t>
      </w:r>
    </w:p>
    <w:p w14:paraId="02C315DF" w14:textId="77777777" w:rsidR="00713471" w:rsidRDefault="00713471" w:rsidP="00713471">
      <w:pPr>
        <w:pStyle w:val="7"/>
      </w:pPr>
      <w:r>
        <w:rPr>
          <w:rFonts w:hint="eastAsia"/>
        </w:rPr>
        <w:t>用例描述</w:t>
      </w:r>
    </w:p>
    <w:p w14:paraId="112AC64F" w14:textId="77777777" w:rsidR="00713471" w:rsidRPr="00E119A9" w:rsidRDefault="00713471" w:rsidP="00713471">
      <w:r>
        <w:rPr>
          <w:rFonts w:hint="eastAsia"/>
        </w:rPr>
        <w:t>相比一期司机端的个人中心，新增“提现密码设置”，将“修改密码”字段更改为“登录密码设置”；</w:t>
      </w:r>
    </w:p>
    <w:p w14:paraId="31068451" w14:textId="77777777" w:rsidR="00713471" w:rsidRDefault="00713471" w:rsidP="00713471">
      <w:pPr>
        <w:pStyle w:val="7"/>
      </w:pPr>
      <w:r>
        <w:rPr>
          <w:rFonts w:hint="eastAsia"/>
        </w:rPr>
        <w:t>元素规则</w:t>
      </w:r>
    </w:p>
    <w:tbl>
      <w:tblPr>
        <w:tblStyle w:val="af1"/>
        <w:tblW w:w="0" w:type="auto"/>
        <w:tblLook w:val="04A0" w:firstRow="1" w:lastRow="0" w:firstColumn="1" w:lastColumn="0" w:noHBand="0" w:noVBand="1"/>
      </w:tblPr>
      <w:tblGrid>
        <w:gridCol w:w="1384"/>
        <w:gridCol w:w="1559"/>
        <w:gridCol w:w="4962"/>
        <w:gridCol w:w="2057"/>
      </w:tblGrid>
      <w:tr w:rsidR="00713471" w14:paraId="5FCBBFA9" w14:textId="77777777" w:rsidTr="00E260C2">
        <w:tc>
          <w:tcPr>
            <w:tcW w:w="1384" w:type="dxa"/>
            <w:shd w:val="clear" w:color="auto" w:fill="BFBFBF" w:themeFill="background1" w:themeFillShade="BF"/>
          </w:tcPr>
          <w:p w14:paraId="620EEA12"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559" w:type="dxa"/>
            <w:shd w:val="clear" w:color="auto" w:fill="BFBFBF" w:themeFill="background1" w:themeFillShade="BF"/>
          </w:tcPr>
          <w:p w14:paraId="71369BCA" w14:textId="77777777" w:rsidR="00713471" w:rsidRPr="007F7CC3" w:rsidRDefault="00713471" w:rsidP="00E260C2">
            <w:pPr>
              <w:jc w:val="center"/>
              <w:rPr>
                <w:b/>
              </w:rPr>
            </w:pPr>
            <w:r w:rsidRPr="007F7CC3">
              <w:rPr>
                <w:rFonts w:hint="eastAsia"/>
                <w:b/>
              </w:rPr>
              <w:t>元素名称</w:t>
            </w:r>
          </w:p>
        </w:tc>
        <w:tc>
          <w:tcPr>
            <w:tcW w:w="4962" w:type="dxa"/>
            <w:shd w:val="clear" w:color="auto" w:fill="BFBFBF" w:themeFill="background1" w:themeFillShade="BF"/>
          </w:tcPr>
          <w:p w14:paraId="570379C2" w14:textId="77777777" w:rsidR="00713471" w:rsidRPr="007F7CC3" w:rsidRDefault="00713471" w:rsidP="00E260C2">
            <w:pPr>
              <w:jc w:val="center"/>
              <w:rPr>
                <w:b/>
              </w:rPr>
            </w:pPr>
            <w:r w:rsidRPr="007F7CC3">
              <w:rPr>
                <w:rFonts w:hint="eastAsia"/>
                <w:b/>
              </w:rPr>
              <w:t>描述</w:t>
            </w:r>
          </w:p>
        </w:tc>
        <w:tc>
          <w:tcPr>
            <w:tcW w:w="2057" w:type="dxa"/>
            <w:shd w:val="clear" w:color="auto" w:fill="BFBFBF" w:themeFill="background1" w:themeFillShade="BF"/>
          </w:tcPr>
          <w:p w14:paraId="3B62FE8A" w14:textId="77777777" w:rsidR="00713471" w:rsidRPr="007F7CC3" w:rsidRDefault="00713471" w:rsidP="00E260C2">
            <w:pPr>
              <w:jc w:val="center"/>
              <w:rPr>
                <w:b/>
              </w:rPr>
            </w:pPr>
            <w:r w:rsidRPr="007F7CC3">
              <w:rPr>
                <w:rFonts w:hint="eastAsia"/>
                <w:b/>
              </w:rPr>
              <w:t>异常处理</w:t>
            </w:r>
          </w:p>
        </w:tc>
      </w:tr>
      <w:tr w:rsidR="00713471" w14:paraId="7708C576" w14:textId="77777777" w:rsidTr="00E260C2">
        <w:tc>
          <w:tcPr>
            <w:tcW w:w="1384" w:type="dxa"/>
            <w:vMerge w:val="restart"/>
          </w:tcPr>
          <w:p w14:paraId="268493D5" w14:textId="77777777" w:rsidR="00713471" w:rsidRDefault="00713471" w:rsidP="00E260C2">
            <w:r>
              <w:rPr>
                <w:rFonts w:hint="eastAsia"/>
              </w:rPr>
              <w:t>II-B-03</w:t>
            </w:r>
          </w:p>
          <w:p w14:paraId="47281943" w14:textId="77777777" w:rsidR="00713471" w:rsidRDefault="00713471" w:rsidP="00E260C2">
            <w:r>
              <w:rPr>
                <w:rFonts w:hint="eastAsia"/>
              </w:rPr>
              <w:t>个人中心</w:t>
            </w:r>
          </w:p>
        </w:tc>
        <w:tc>
          <w:tcPr>
            <w:tcW w:w="1559" w:type="dxa"/>
          </w:tcPr>
          <w:p w14:paraId="685DF2BC" w14:textId="77777777" w:rsidR="00713471" w:rsidRDefault="00713471" w:rsidP="00E260C2">
            <w:r>
              <w:rPr>
                <w:rFonts w:hint="eastAsia"/>
              </w:rPr>
              <w:t>登录密码设置</w:t>
            </w:r>
          </w:p>
        </w:tc>
        <w:tc>
          <w:tcPr>
            <w:tcW w:w="4962" w:type="dxa"/>
          </w:tcPr>
          <w:p w14:paraId="7735F680" w14:textId="77777777" w:rsidR="00713471" w:rsidRDefault="00713471" w:rsidP="00E260C2">
            <w:r>
              <w:rPr>
                <w:rFonts w:hint="eastAsia"/>
              </w:rPr>
              <w:t>1</w:t>
            </w:r>
            <w:r>
              <w:rPr>
                <w:rFonts w:hint="eastAsia"/>
              </w:rPr>
              <w:t>、将“修改密码”字段更改为“登录密码设置”；</w:t>
            </w:r>
          </w:p>
          <w:p w14:paraId="6C3E9564" w14:textId="77777777" w:rsidR="00713471" w:rsidRDefault="00713471" w:rsidP="00E260C2">
            <w:r>
              <w:rPr>
                <w:rFonts w:hint="eastAsia"/>
              </w:rPr>
              <w:t>2</w:t>
            </w:r>
            <w:r>
              <w:rPr>
                <w:rFonts w:hint="eastAsia"/>
              </w:rPr>
              <w:t>、点击进入“验证密码”页面。同一期，未做修改。</w:t>
            </w:r>
          </w:p>
        </w:tc>
        <w:tc>
          <w:tcPr>
            <w:tcW w:w="2057" w:type="dxa"/>
          </w:tcPr>
          <w:p w14:paraId="37F61823" w14:textId="77777777" w:rsidR="00713471" w:rsidRDefault="00713471" w:rsidP="00E260C2"/>
        </w:tc>
      </w:tr>
      <w:tr w:rsidR="00713471" w14:paraId="38B831C6" w14:textId="77777777" w:rsidTr="00E260C2">
        <w:tc>
          <w:tcPr>
            <w:tcW w:w="1384" w:type="dxa"/>
            <w:vMerge/>
          </w:tcPr>
          <w:p w14:paraId="268C3C66" w14:textId="77777777" w:rsidR="00713471" w:rsidRDefault="00713471" w:rsidP="00E260C2"/>
        </w:tc>
        <w:tc>
          <w:tcPr>
            <w:tcW w:w="1559" w:type="dxa"/>
          </w:tcPr>
          <w:p w14:paraId="6CF5EAB2" w14:textId="77777777" w:rsidR="00713471" w:rsidRDefault="00713471" w:rsidP="00E260C2">
            <w:r>
              <w:rPr>
                <w:rFonts w:hint="eastAsia"/>
              </w:rPr>
              <w:t>提现密码设置</w:t>
            </w:r>
          </w:p>
        </w:tc>
        <w:tc>
          <w:tcPr>
            <w:tcW w:w="4962" w:type="dxa"/>
          </w:tcPr>
          <w:p w14:paraId="3139A01B" w14:textId="77777777" w:rsidR="00713471" w:rsidRDefault="00713471" w:rsidP="00E260C2">
            <w:r>
              <w:rPr>
                <w:rFonts w:hint="eastAsia"/>
              </w:rPr>
              <w:t>1</w:t>
            </w:r>
            <w:r>
              <w:rPr>
                <w:rFonts w:hint="eastAsia"/>
              </w:rPr>
              <w:t>、提现密码未设置时，点击进入“</w:t>
            </w:r>
            <w:r>
              <w:rPr>
                <w:rFonts w:hint="eastAsia"/>
              </w:rPr>
              <w:t>II-B-03-01(01)</w:t>
            </w:r>
            <w:r>
              <w:rPr>
                <w:rFonts w:hint="eastAsia"/>
              </w:rPr>
              <w:t>”页面。</w:t>
            </w:r>
          </w:p>
          <w:p w14:paraId="0AC005F3" w14:textId="77777777" w:rsidR="00713471" w:rsidRDefault="00713471" w:rsidP="00E260C2">
            <w:r>
              <w:rPr>
                <w:rFonts w:hint="eastAsia"/>
              </w:rPr>
              <w:t>2</w:t>
            </w:r>
            <w:r>
              <w:rPr>
                <w:rFonts w:hint="eastAsia"/>
              </w:rPr>
              <w:t>、提现密码设置过，点击进入“</w:t>
            </w:r>
            <w:r>
              <w:rPr>
                <w:rFonts w:hint="eastAsia"/>
              </w:rPr>
              <w:t>II-B-03-01(02)</w:t>
            </w:r>
            <w:r>
              <w:rPr>
                <w:rFonts w:hint="eastAsia"/>
              </w:rPr>
              <w:t>”页面。</w:t>
            </w:r>
          </w:p>
        </w:tc>
        <w:tc>
          <w:tcPr>
            <w:tcW w:w="2057" w:type="dxa"/>
          </w:tcPr>
          <w:p w14:paraId="03B10277" w14:textId="77777777" w:rsidR="00713471" w:rsidRDefault="00713471" w:rsidP="00E260C2">
            <w:r>
              <w:rPr>
                <w:rFonts w:hint="eastAsia"/>
              </w:rPr>
              <w:t>1</w:t>
            </w:r>
            <w:r>
              <w:rPr>
                <w:rFonts w:hint="eastAsia"/>
              </w:rPr>
              <w:t>、断网时，点击显示断网通用提示浮窗。</w:t>
            </w:r>
          </w:p>
        </w:tc>
      </w:tr>
      <w:tr w:rsidR="00713471" w14:paraId="12AD91CB" w14:textId="77777777" w:rsidTr="00E260C2">
        <w:tc>
          <w:tcPr>
            <w:tcW w:w="1384" w:type="dxa"/>
            <w:vMerge/>
          </w:tcPr>
          <w:p w14:paraId="0D5A48A8" w14:textId="77777777" w:rsidR="00713471" w:rsidRDefault="00713471" w:rsidP="00E260C2"/>
        </w:tc>
        <w:tc>
          <w:tcPr>
            <w:tcW w:w="1559" w:type="dxa"/>
          </w:tcPr>
          <w:p w14:paraId="5BA212B2" w14:textId="77777777" w:rsidR="00713471" w:rsidRDefault="00713471" w:rsidP="00E260C2">
            <w:r>
              <w:rPr>
                <w:rFonts w:hint="eastAsia"/>
              </w:rPr>
              <w:t>其他元素</w:t>
            </w:r>
          </w:p>
        </w:tc>
        <w:tc>
          <w:tcPr>
            <w:tcW w:w="4962" w:type="dxa"/>
          </w:tcPr>
          <w:p w14:paraId="73B4234F" w14:textId="77777777" w:rsidR="00713471" w:rsidRDefault="00713471" w:rsidP="00E260C2">
            <w:r>
              <w:rPr>
                <w:rFonts w:hint="eastAsia"/>
              </w:rPr>
              <w:t>1</w:t>
            </w:r>
            <w:r>
              <w:rPr>
                <w:rFonts w:hint="eastAsia"/>
              </w:rPr>
              <w:t>、同一期，未做修改。</w:t>
            </w:r>
          </w:p>
        </w:tc>
        <w:tc>
          <w:tcPr>
            <w:tcW w:w="2057" w:type="dxa"/>
          </w:tcPr>
          <w:p w14:paraId="60BB7613" w14:textId="77777777" w:rsidR="00713471" w:rsidRDefault="00713471" w:rsidP="00E260C2"/>
        </w:tc>
      </w:tr>
    </w:tbl>
    <w:p w14:paraId="27BED8E3" w14:textId="77777777" w:rsidR="00713471" w:rsidRDefault="00713471" w:rsidP="00713471"/>
    <w:p w14:paraId="5F934285" w14:textId="77777777" w:rsidR="00713471" w:rsidRDefault="00713471" w:rsidP="00713471">
      <w:pPr>
        <w:pStyle w:val="6"/>
      </w:pPr>
      <w:r>
        <w:rPr>
          <w:rFonts w:hint="eastAsia"/>
        </w:rPr>
        <w:t>提现密码设置</w:t>
      </w:r>
    </w:p>
    <w:p w14:paraId="2F6BE227" w14:textId="77777777" w:rsidR="00713471" w:rsidRDefault="00713471" w:rsidP="00713471">
      <w:pPr>
        <w:pStyle w:val="7"/>
      </w:pPr>
      <w:r>
        <w:rPr>
          <w:rFonts w:hint="eastAsia"/>
        </w:rPr>
        <w:t>用例描述</w:t>
      </w:r>
    </w:p>
    <w:p w14:paraId="58CFB2FB" w14:textId="77777777" w:rsidR="00713471" w:rsidRPr="00F6773F" w:rsidRDefault="00713471" w:rsidP="00713471">
      <w:r>
        <w:rPr>
          <w:rFonts w:hint="eastAsia"/>
        </w:rPr>
        <w:t>司机对提现密码进行设置。</w:t>
      </w:r>
    </w:p>
    <w:p w14:paraId="33122598" w14:textId="77777777" w:rsidR="00713471" w:rsidRDefault="00713471" w:rsidP="00713471">
      <w:pPr>
        <w:pStyle w:val="7"/>
      </w:pPr>
      <w:r>
        <w:rPr>
          <w:rFonts w:hint="eastAsia"/>
        </w:rPr>
        <w:t>元素规则</w:t>
      </w:r>
    </w:p>
    <w:tbl>
      <w:tblPr>
        <w:tblStyle w:val="af1"/>
        <w:tblW w:w="0" w:type="auto"/>
        <w:tblLook w:val="04A0" w:firstRow="1" w:lastRow="0" w:firstColumn="1" w:lastColumn="0" w:noHBand="0" w:noVBand="1"/>
      </w:tblPr>
      <w:tblGrid>
        <w:gridCol w:w="1395"/>
        <w:gridCol w:w="1407"/>
        <w:gridCol w:w="4536"/>
        <w:gridCol w:w="2624"/>
      </w:tblGrid>
      <w:tr w:rsidR="00713471" w14:paraId="2DD6E0DB" w14:textId="77777777" w:rsidTr="00E260C2">
        <w:tc>
          <w:tcPr>
            <w:tcW w:w="1395" w:type="dxa"/>
            <w:shd w:val="clear" w:color="auto" w:fill="BFBFBF" w:themeFill="background1" w:themeFillShade="BF"/>
          </w:tcPr>
          <w:p w14:paraId="5A390CF6"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407" w:type="dxa"/>
            <w:shd w:val="clear" w:color="auto" w:fill="BFBFBF" w:themeFill="background1" w:themeFillShade="BF"/>
          </w:tcPr>
          <w:p w14:paraId="59B323EA" w14:textId="77777777" w:rsidR="00713471" w:rsidRPr="007F7CC3" w:rsidRDefault="00713471" w:rsidP="00E260C2">
            <w:pPr>
              <w:jc w:val="center"/>
              <w:rPr>
                <w:b/>
              </w:rPr>
            </w:pPr>
            <w:r w:rsidRPr="007F7CC3">
              <w:rPr>
                <w:rFonts w:hint="eastAsia"/>
                <w:b/>
              </w:rPr>
              <w:t>元素名称</w:t>
            </w:r>
          </w:p>
        </w:tc>
        <w:tc>
          <w:tcPr>
            <w:tcW w:w="4536" w:type="dxa"/>
            <w:shd w:val="clear" w:color="auto" w:fill="BFBFBF" w:themeFill="background1" w:themeFillShade="BF"/>
          </w:tcPr>
          <w:p w14:paraId="4875AD16" w14:textId="77777777" w:rsidR="00713471" w:rsidRPr="007F7CC3" w:rsidRDefault="00713471" w:rsidP="00E260C2">
            <w:pPr>
              <w:jc w:val="center"/>
              <w:rPr>
                <w:b/>
              </w:rPr>
            </w:pPr>
            <w:r w:rsidRPr="007F7CC3">
              <w:rPr>
                <w:rFonts w:hint="eastAsia"/>
                <w:b/>
              </w:rPr>
              <w:t>描述</w:t>
            </w:r>
          </w:p>
        </w:tc>
        <w:tc>
          <w:tcPr>
            <w:tcW w:w="2624" w:type="dxa"/>
            <w:shd w:val="clear" w:color="auto" w:fill="BFBFBF" w:themeFill="background1" w:themeFillShade="BF"/>
          </w:tcPr>
          <w:p w14:paraId="657E001A" w14:textId="77777777" w:rsidR="00713471" w:rsidRPr="007F7CC3" w:rsidRDefault="00713471" w:rsidP="00E260C2">
            <w:pPr>
              <w:jc w:val="center"/>
              <w:rPr>
                <w:b/>
              </w:rPr>
            </w:pPr>
            <w:r w:rsidRPr="007F7CC3">
              <w:rPr>
                <w:rFonts w:hint="eastAsia"/>
                <w:b/>
              </w:rPr>
              <w:t>异常处理</w:t>
            </w:r>
          </w:p>
        </w:tc>
      </w:tr>
      <w:tr w:rsidR="00713471" w14:paraId="49FEA28B" w14:textId="77777777" w:rsidTr="00E260C2">
        <w:tc>
          <w:tcPr>
            <w:tcW w:w="1395" w:type="dxa"/>
            <w:vMerge w:val="restart"/>
          </w:tcPr>
          <w:p w14:paraId="277CEB41" w14:textId="77777777" w:rsidR="00713471" w:rsidRDefault="00713471" w:rsidP="00E260C2">
            <w:pPr>
              <w:jc w:val="center"/>
            </w:pPr>
            <w:r>
              <w:rPr>
                <w:rFonts w:hint="eastAsia"/>
              </w:rPr>
              <w:t>II-B-03-01(01)</w:t>
            </w:r>
          </w:p>
          <w:p w14:paraId="7E59F134" w14:textId="77777777" w:rsidR="00713471" w:rsidRDefault="00713471" w:rsidP="00E260C2">
            <w:pPr>
              <w:jc w:val="center"/>
            </w:pPr>
            <w:r>
              <w:rPr>
                <w:rFonts w:hint="eastAsia"/>
              </w:rPr>
              <w:t>II-B-03-01(02)</w:t>
            </w:r>
          </w:p>
        </w:tc>
        <w:tc>
          <w:tcPr>
            <w:tcW w:w="1407" w:type="dxa"/>
          </w:tcPr>
          <w:p w14:paraId="5B875ADD" w14:textId="77777777" w:rsidR="00713471" w:rsidRDefault="00713471" w:rsidP="00E260C2">
            <w:pPr>
              <w:jc w:val="center"/>
            </w:pPr>
            <w:r>
              <w:rPr>
                <w:rFonts w:hint="eastAsia"/>
              </w:rPr>
              <w:t>说明</w:t>
            </w:r>
          </w:p>
        </w:tc>
        <w:tc>
          <w:tcPr>
            <w:tcW w:w="4536" w:type="dxa"/>
          </w:tcPr>
          <w:p w14:paraId="72B5BD9A" w14:textId="77777777" w:rsidR="00713471" w:rsidRDefault="00713471" w:rsidP="00E260C2">
            <w:r>
              <w:rPr>
                <w:rFonts w:hint="eastAsia"/>
              </w:rPr>
              <w:t>1</w:t>
            </w:r>
            <w:r>
              <w:rPr>
                <w:rFonts w:hint="eastAsia"/>
              </w:rPr>
              <w:t>首次变更提现密码时，进入“</w:t>
            </w:r>
            <w:r>
              <w:rPr>
                <w:rFonts w:hint="eastAsia"/>
              </w:rPr>
              <w:t>II-B-03-01(01)</w:t>
            </w:r>
            <w:r>
              <w:rPr>
                <w:rFonts w:hint="eastAsia"/>
              </w:rPr>
              <w:t>”页面；</w:t>
            </w:r>
          </w:p>
          <w:p w14:paraId="4137BDAC" w14:textId="77777777" w:rsidR="00713471" w:rsidRDefault="00713471" w:rsidP="00E260C2">
            <w:r>
              <w:rPr>
                <w:rFonts w:hint="eastAsia"/>
              </w:rPr>
              <w:t>2</w:t>
            </w:r>
            <w:r>
              <w:rPr>
                <w:rFonts w:hint="eastAsia"/>
              </w:rPr>
              <w:t>非首次变更提现密码时，进入“</w:t>
            </w:r>
            <w:r>
              <w:rPr>
                <w:rFonts w:hint="eastAsia"/>
              </w:rPr>
              <w:t>II-B-03-01(02)</w:t>
            </w:r>
            <w:r>
              <w:rPr>
                <w:rFonts w:hint="eastAsia"/>
              </w:rPr>
              <w:t>”页面；</w:t>
            </w:r>
          </w:p>
          <w:p w14:paraId="12744BB9" w14:textId="77777777" w:rsidR="00713471" w:rsidRDefault="00713471" w:rsidP="00E260C2">
            <w:r>
              <w:rPr>
                <w:rFonts w:hint="eastAsia"/>
              </w:rPr>
              <w:t>3</w:t>
            </w:r>
            <w:r>
              <w:rPr>
                <w:rFonts w:hint="eastAsia"/>
              </w:rPr>
              <w:t>进入页面时，直接弹起英文键盘，输入框获取焦点，光标闪动。</w:t>
            </w:r>
          </w:p>
        </w:tc>
        <w:tc>
          <w:tcPr>
            <w:tcW w:w="2624" w:type="dxa"/>
          </w:tcPr>
          <w:p w14:paraId="1289C2B0" w14:textId="77777777" w:rsidR="00713471" w:rsidRDefault="00713471" w:rsidP="00E260C2"/>
        </w:tc>
      </w:tr>
      <w:tr w:rsidR="00713471" w14:paraId="3D82A328" w14:textId="77777777" w:rsidTr="00E260C2">
        <w:tc>
          <w:tcPr>
            <w:tcW w:w="1395" w:type="dxa"/>
            <w:vMerge/>
          </w:tcPr>
          <w:p w14:paraId="48AE88B6" w14:textId="77777777" w:rsidR="00713471" w:rsidRDefault="00713471" w:rsidP="00E260C2">
            <w:pPr>
              <w:jc w:val="center"/>
            </w:pPr>
          </w:p>
        </w:tc>
        <w:tc>
          <w:tcPr>
            <w:tcW w:w="1407" w:type="dxa"/>
          </w:tcPr>
          <w:p w14:paraId="6ABF7C44" w14:textId="77777777" w:rsidR="00713471" w:rsidRDefault="00713471" w:rsidP="00E260C2">
            <w:pPr>
              <w:jc w:val="center"/>
            </w:pPr>
            <w:r>
              <w:rPr>
                <w:rFonts w:hint="eastAsia"/>
              </w:rPr>
              <w:t>忘记密码</w:t>
            </w:r>
          </w:p>
        </w:tc>
        <w:tc>
          <w:tcPr>
            <w:tcW w:w="4536" w:type="dxa"/>
          </w:tcPr>
          <w:p w14:paraId="4F0F27DA" w14:textId="77777777" w:rsidR="00713471" w:rsidRDefault="00713471" w:rsidP="00E260C2">
            <w:r>
              <w:rPr>
                <w:rFonts w:hint="eastAsia"/>
              </w:rPr>
              <w:t>1</w:t>
            </w:r>
            <w:r>
              <w:rPr>
                <w:rFonts w:hint="eastAsia"/>
              </w:rPr>
              <w:t>、“</w:t>
            </w:r>
            <w:r>
              <w:rPr>
                <w:rFonts w:hint="eastAsia"/>
              </w:rPr>
              <w:t>II-B-03-01(01)</w:t>
            </w:r>
            <w:r>
              <w:rPr>
                <w:rFonts w:hint="eastAsia"/>
              </w:rPr>
              <w:t>”页面，点击“忘记密码”，</w:t>
            </w:r>
            <w:r>
              <w:rPr>
                <w:rFonts w:hint="eastAsia"/>
              </w:rPr>
              <w:lastRenderedPageBreak/>
              <w:t>显示“忘记登录密码”弹框，提示文案为“忘记登录密码请联系管理员重置密码”；点击“知道了”，关闭当前弹框；点击“拨打客服电话”，关闭弹窗，同时将客服电话带入手机拨号盘中。</w:t>
            </w:r>
          </w:p>
          <w:p w14:paraId="1378A64C" w14:textId="77777777" w:rsidR="00713471" w:rsidRPr="00CE302E" w:rsidRDefault="00713471" w:rsidP="00E260C2">
            <w:r>
              <w:rPr>
                <w:rFonts w:hint="eastAsia"/>
              </w:rPr>
              <w:t>2</w:t>
            </w:r>
            <w:r>
              <w:rPr>
                <w:rFonts w:hint="eastAsia"/>
              </w:rPr>
              <w:t>、“</w:t>
            </w:r>
            <w:r>
              <w:rPr>
                <w:rFonts w:hint="eastAsia"/>
              </w:rPr>
              <w:t>II-B-03-01(02)</w:t>
            </w:r>
            <w:r>
              <w:rPr>
                <w:rFonts w:hint="eastAsia"/>
              </w:rPr>
              <w:t>”页面，点击“忘记密码”，显示“</w:t>
            </w:r>
            <w:r>
              <w:rPr>
                <w:rFonts w:hint="eastAsia"/>
              </w:rPr>
              <w:t>II-B-03-01(05)</w:t>
            </w:r>
            <w:r>
              <w:rPr>
                <w:rFonts w:hint="eastAsia"/>
              </w:rPr>
              <w:t>”页面；</w:t>
            </w:r>
          </w:p>
        </w:tc>
        <w:tc>
          <w:tcPr>
            <w:tcW w:w="2624" w:type="dxa"/>
          </w:tcPr>
          <w:p w14:paraId="16906BC2" w14:textId="77777777" w:rsidR="00713471" w:rsidRDefault="00713471" w:rsidP="00E260C2"/>
        </w:tc>
      </w:tr>
      <w:tr w:rsidR="00713471" w14:paraId="6C6D605D" w14:textId="77777777" w:rsidTr="00E260C2">
        <w:tc>
          <w:tcPr>
            <w:tcW w:w="1395" w:type="dxa"/>
            <w:vMerge/>
          </w:tcPr>
          <w:p w14:paraId="57B9F96A" w14:textId="77777777" w:rsidR="00713471" w:rsidRDefault="00713471" w:rsidP="00E260C2">
            <w:pPr>
              <w:jc w:val="center"/>
            </w:pPr>
          </w:p>
        </w:tc>
        <w:tc>
          <w:tcPr>
            <w:tcW w:w="1407" w:type="dxa"/>
          </w:tcPr>
          <w:p w14:paraId="14A24714" w14:textId="77777777" w:rsidR="00713471" w:rsidRDefault="00713471" w:rsidP="00E260C2">
            <w:pPr>
              <w:jc w:val="center"/>
            </w:pPr>
            <w:r>
              <w:rPr>
                <w:rFonts w:hint="eastAsia"/>
              </w:rPr>
              <w:t>密码输入框</w:t>
            </w:r>
          </w:p>
        </w:tc>
        <w:tc>
          <w:tcPr>
            <w:tcW w:w="4536" w:type="dxa"/>
          </w:tcPr>
          <w:p w14:paraId="308D8F80" w14:textId="77777777" w:rsidR="00713471" w:rsidRDefault="00713471" w:rsidP="00E260C2">
            <w:r>
              <w:rPr>
                <w:rFonts w:hint="eastAsia"/>
              </w:rPr>
              <w:t>1</w:t>
            </w:r>
            <w:r>
              <w:rPr>
                <w:rFonts w:hint="eastAsia"/>
              </w:rPr>
              <w:t>仅能输入字母、数字和符号，位数为</w:t>
            </w:r>
            <w:r>
              <w:rPr>
                <w:rFonts w:hint="eastAsia"/>
              </w:rPr>
              <w:t>6~16</w:t>
            </w:r>
            <w:r>
              <w:rPr>
                <w:rFonts w:hint="eastAsia"/>
              </w:rPr>
              <w:t>位；超过</w:t>
            </w:r>
            <w:r>
              <w:rPr>
                <w:rFonts w:hint="eastAsia"/>
              </w:rPr>
              <w:t>16</w:t>
            </w:r>
            <w:r>
              <w:rPr>
                <w:rFonts w:hint="eastAsia"/>
              </w:rPr>
              <w:t>位不能输入；</w:t>
            </w:r>
          </w:p>
          <w:p w14:paraId="41C6F50C" w14:textId="77777777" w:rsidR="00713471" w:rsidRDefault="00713471" w:rsidP="00E260C2">
            <w:r>
              <w:rPr>
                <w:rFonts w:hint="eastAsia"/>
              </w:rPr>
              <w:t>2</w:t>
            </w:r>
            <w:r>
              <w:rPr>
                <w:rFonts w:hint="eastAsia"/>
              </w:rPr>
              <w:t>输入字符后，显示“删除”按钮。</w:t>
            </w:r>
          </w:p>
        </w:tc>
        <w:tc>
          <w:tcPr>
            <w:tcW w:w="2624" w:type="dxa"/>
          </w:tcPr>
          <w:p w14:paraId="08B39525" w14:textId="77777777" w:rsidR="00713471" w:rsidRDefault="00713471" w:rsidP="00E260C2"/>
        </w:tc>
      </w:tr>
      <w:tr w:rsidR="00713471" w14:paraId="60F93EA0" w14:textId="77777777" w:rsidTr="00E260C2">
        <w:tc>
          <w:tcPr>
            <w:tcW w:w="1395" w:type="dxa"/>
            <w:vMerge/>
          </w:tcPr>
          <w:p w14:paraId="3B16CB45" w14:textId="77777777" w:rsidR="00713471" w:rsidRDefault="00713471" w:rsidP="00E260C2">
            <w:pPr>
              <w:jc w:val="center"/>
            </w:pPr>
          </w:p>
        </w:tc>
        <w:tc>
          <w:tcPr>
            <w:tcW w:w="1407" w:type="dxa"/>
          </w:tcPr>
          <w:p w14:paraId="7480D6BA" w14:textId="77777777" w:rsidR="00713471" w:rsidRDefault="00713471" w:rsidP="00E260C2">
            <w:pPr>
              <w:jc w:val="center"/>
            </w:pPr>
            <w:r>
              <w:rPr>
                <w:rFonts w:hint="eastAsia"/>
              </w:rPr>
              <w:t>下一步</w:t>
            </w:r>
          </w:p>
        </w:tc>
        <w:tc>
          <w:tcPr>
            <w:tcW w:w="4536" w:type="dxa"/>
          </w:tcPr>
          <w:p w14:paraId="0DBA9469" w14:textId="77777777" w:rsidR="00713471" w:rsidRDefault="00713471" w:rsidP="00E260C2">
            <w:r>
              <w:rPr>
                <w:rFonts w:hint="eastAsia"/>
              </w:rPr>
              <w:t>1</w:t>
            </w:r>
            <w:r>
              <w:rPr>
                <w:rFonts w:hint="eastAsia"/>
              </w:rPr>
              <w:t>点击校验密码格式，通过，则跳转到“</w:t>
            </w:r>
            <w:r>
              <w:rPr>
                <w:rFonts w:hint="eastAsia"/>
              </w:rPr>
              <w:t>II-B-03-01(04)</w:t>
            </w:r>
            <w:r>
              <w:rPr>
                <w:rFonts w:hint="eastAsia"/>
              </w:rPr>
              <w:t>”页面；</w:t>
            </w:r>
          </w:p>
          <w:p w14:paraId="49DC36EB" w14:textId="77777777" w:rsidR="00713471" w:rsidRDefault="00713471" w:rsidP="00E260C2">
            <w:r>
              <w:rPr>
                <w:rFonts w:hint="eastAsia"/>
              </w:rPr>
              <w:t>2</w:t>
            </w:r>
            <w:r>
              <w:rPr>
                <w:rFonts w:hint="eastAsia"/>
              </w:rPr>
              <w:t>校验未通过，浮窗提示“密码错误”，参见“</w:t>
            </w:r>
            <w:r>
              <w:rPr>
                <w:rFonts w:hint="eastAsia"/>
              </w:rPr>
              <w:t>II-B-03-01(03)</w:t>
            </w:r>
            <w:r>
              <w:rPr>
                <w:rFonts w:hint="eastAsia"/>
              </w:rPr>
              <w:t>”页面；</w:t>
            </w:r>
          </w:p>
        </w:tc>
        <w:tc>
          <w:tcPr>
            <w:tcW w:w="2624" w:type="dxa"/>
          </w:tcPr>
          <w:p w14:paraId="2033A6BF" w14:textId="77777777" w:rsidR="00713471" w:rsidRDefault="00713471" w:rsidP="00E260C2">
            <w:pPr>
              <w:pStyle w:val="af0"/>
              <w:numPr>
                <w:ilvl w:val="0"/>
                <w:numId w:val="59"/>
              </w:numPr>
              <w:ind w:firstLineChars="0"/>
            </w:pPr>
            <w:r>
              <w:rPr>
                <w:rFonts w:hint="eastAsia"/>
              </w:rPr>
              <w:t>未输入密码或输入密码不足</w:t>
            </w:r>
            <w:r>
              <w:rPr>
                <w:rFonts w:hint="eastAsia"/>
              </w:rPr>
              <w:t>6</w:t>
            </w:r>
            <w:r>
              <w:rPr>
                <w:rFonts w:hint="eastAsia"/>
              </w:rPr>
              <w:t>位时，不可点击；</w:t>
            </w:r>
          </w:p>
          <w:p w14:paraId="7890AAE6" w14:textId="77777777" w:rsidR="00713471" w:rsidRDefault="00713471" w:rsidP="00E260C2">
            <w:pPr>
              <w:pStyle w:val="af0"/>
              <w:numPr>
                <w:ilvl w:val="0"/>
                <w:numId w:val="59"/>
              </w:numPr>
              <w:ind w:firstLineChars="0"/>
            </w:pPr>
            <w:r>
              <w:rPr>
                <w:rFonts w:hint="eastAsia"/>
              </w:rPr>
              <w:t>断网时，点击提示通用断网提示弹框。</w:t>
            </w:r>
          </w:p>
        </w:tc>
      </w:tr>
      <w:tr w:rsidR="00713471" w14:paraId="1053E287" w14:textId="77777777" w:rsidTr="00E260C2">
        <w:tc>
          <w:tcPr>
            <w:tcW w:w="1395" w:type="dxa"/>
            <w:vMerge/>
          </w:tcPr>
          <w:p w14:paraId="54E470BE" w14:textId="77777777" w:rsidR="00713471" w:rsidRDefault="00713471" w:rsidP="00E260C2">
            <w:pPr>
              <w:jc w:val="center"/>
            </w:pPr>
          </w:p>
        </w:tc>
        <w:tc>
          <w:tcPr>
            <w:tcW w:w="1407" w:type="dxa"/>
          </w:tcPr>
          <w:p w14:paraId="5AC60316" w14:textId="77777777" w:rsidR="00713471" w:rsidRDefault="00713471" w:rsidP="00E260C2">
            <w:pPr>
              <w:jc w:val="center"/>
            </w:pPr>
            <w:r>
              <w:rPr>
                <w:rFonts w:hint="eastAsia"/>
              </w:rPr>
              <w:t>返回</w:t>
            </w:r>
          </w:p>
        </w:tc>
        <w:tc>
          <w:tcPr>
            <w:tcW w:w="4536" w:type="dxa"/>
          </w:tcPr>
          <w:p w14:paraId="79714991" w14:textId="77777777" w:rsidR="00713471" w:rsidRDefault="00713471" w:rsidP="00E260C2">
            <w:r>
              <w:rPr>
                <w:rFonts w:hint="eastAsia"/>
              </w:rPr>
              <w:t>1</w:t>
            </w:r>
            <w:r>
              <w:rPr>
                <w:rFonts w:hint="eastAsia"/>
              </w:rPr>
              <w:t>、点击，返回到上级页面。</w:t>
            </w:r>
          </w:p>
        </w:tc>
        <w:tc>
          <w:tcPr>
            <w:tcW w:w="2624" w:type="dxa"/>
          </w:tcPr>
          <w:p w14:paraId="0A203312" w14:textId="77777777" w:rsidR="00713471" w:rsidRDefault="00713471" w:rsidP="00E260C2"/>
        </w:tc>
      </w:tr>
      <w:tr w:rsidR="00713471" w14:paraId="102F24B3" w14:textId="77777777" w:rsidTr="00E260C2">
        <w:tc>
          <w:tcPr>
            <w:tcW w:w="1395" w:type="dxa"/>
            <w:vMerge w:val="restart"/>
          </w:tcPr>
          <w:p w14:paraId="7D26163A" w14:textId="77777777" w:rsidR="00713471" w:rsidRDefault="00713471" w:rsidP="00E260C2">
            <w:pPr>
              <w:jc w:val="center"/>
            </w:pPr>
            <w:r>
              <w:rPr>
                <w:rFonts w:hint="eastAsia"/>
              </w:rPr>
              <w:t>II-B-03-01(05)</w:t>
            </w:r>
          </w:p>
        </w:tc>
        <w:tc>
          <w:tcPr>
            <w:tcW w:w="1407" w:type="dxa"/>
          </w:tcPr>
          <w:p w14:paraId="392FB053" w14:textId="77777777" w:rsidR="00713471" w:rsidRDefault="00713471" w:rsidP="00E260C2">
            <w:pPr>
              <w:jc w:val="center"/>
            </w:pPr>
            <w:r>
              <w:rPr>
                <w:rFonts w:hint="eastAsia"/>
              </w:rPr>
              <w:t>说明</w:t>
            </w:r>
          </w:p>
        </w:tc>
        <w:tc>
          <w:tcPr>
            <w:tcW w:w="4536" w:type="dxa"/>
          </w:tcPr>
          <w:p w14:paraId="758C205D" w14:textId="77777777" w:rsidR="00713471" w:rsidRDefault="00713471" w:rsidP="00E260C2">
            <w:r>
              <w:rPr>
                <w:rFonts w:hint="eastAsia"/>
              </w:rPr>
              <w:t>1</w:t>
            </w:r>
            <w:r>
              <w:rPr>
                <w:rFonts w:hint="eastAsia"/>
              </w:rPr>
              <w:t>、进入页面时，直接弹起英文键盘，输入框获取焦点，光标闪动。</w:t>
            </w:r>
          </w:p>
        </w:tc>
        <w:tc>
          <w:tcPr>
            <w:tcW w:w="2624" w:type="dxa"/>
          </w:tcPr>
          <w:p w14:paraId="1BC2832D" w14:textId="77777777" w:rsidR="00713471" w:rsidRDefault="00713471" w:rsidP="00E260C2"/>
        </w:tc>
      </w:tr>
      <w:tr w:rsidR="00713471" w14:paraId="0EA8DE84" w14:textId="77777777" w:rsidTr="00E260C2">
        <w:tc>
          <w:tcPr>
            <w:tcW w:w="1395" w:type="dxa"/>
            <w:vMerge/>
          </w:tcPr>
          <w:p w14:paraId="7B9FA836" w14:textId="77777777" w:rsidR="00713471" w:rsidRDefault="00713471" w:rsidP="00E260C2">
            <w:pPr>
              <w:jc w:val="center"/>
            </w:pPr>
          </w:p>
        </w:tc>
        <w:tc>
          <w:tcPr>
            <w:tcW w:w="1407" w:type="dxa"/>
          </w:tcPr>
          <w:p w14:paraId="370520DF" w14:textId="77777777" w:rsidR="00713471" w:rsidRDefault="00713471" w:rsidP="00E260C2">
            <w:pPr>
              <w:jc w:val="center"/>
            </w:pPr>
            <w:r>
              <w:rPr>
                <w:rFonts w:hint="eastAsia"/>
              </w:rPr>
              <w:t>密码输入框</w:t>
            </w:r>
          </w:p>
        </w:tc>
        <w:tc>
          <w:tcPr>
            <w:tcW w:w="4536" w:type="dxa"/>
          </w:tcPr>
          <w:p w14:paraId="5ACACB39" w14:textId="77777777" w:rsidR="00713471" w:rsidRDefault="00713471" w:rsidP="00E260C2">
            <w:r>
              <w:rPr>
                <w:rFonts w:hint="eastAsia"/>
              </w:rPr>
              <w:t>1</w:t>
            </w:r>
            <w:r>
              <w:rPr>
                <w:rFonts w:hint="eastAsia"/>
              </w:rPr>
              <w:t>登录密码输入框，仅能输入字母、数字和符号，位数为</w:t>
            </w:r>
            <w:r>
              <w:rPr>
                <w:rFonts w:hint="eastAsia"/>
              </w:rPr>
              <w:t>6~16</w:t>
            </w:r>
            <w:r>
              <w:rPr>
                <w:rFonts w:hint="eastAsia"/>
              </w:rPr>
              <w:t>位，超过</w:t>
            </w:r>
            <w:r>
              <w:rPr>
                <w:rFonts w:hint="eastAsia"/>
              </w:rPr>
              <w:t>16</w:t>
            </w:r>
            <w:r>
              <w:rPr>
                <w:rFonts w:hint="eastAsia"/>
              </w:rPr>
              <w:t>位不能输入；</w:t>
            </w:r>
          </w:p>
          <w:p w14:paraId="30E33D19" w14:textId="77777777" w:rsidR="00713471" w:rsidRDefault="00713471" w:rsidP="00E260C2">
            <w:r>
              <w:rPr>
                <w:rFonts w:hint="eastAsia"/>
              </w:rPr>
              <w:t>2</w:t>
            </w:r>
            <w:r>
              <w:rPr>
                <w:rFonts w:hint="eastAsia"/>
              </w:rPr>
              <w:t>输入字符后，显示“删除”按钮。</w:t>
            </w:r>
          </w:p>
        </w:tc>
        <w:tc>
          <w:tcPr>
            <w:tcW w:w="2624" w:type="dxa"/>
          </w:tcPr>
          <w:p w14:paraId="18ABB76F" w14:textId="77777777" w:rsidR="00713471" w:rsidRDefault="00713471" w:rsidP="00E260C2"/>
        </w:tc>
      </w:tr>
      <w:tr w:rsidR="00713471" w14:paraId="5956BC3E" w14:textId="77777777" w:rsidTr="00E260C2">
        <w:tc>
          <w:tcPr>
            <w:tcW w:w="1395" w:type="dxa"/>
            <w:vMerge/>
          </w:tcPr>
          <w:p w14:paraId="7F6D2279" w14:textId="77777777" w:rsidR="00713471" w:rsidRDefault="00713471" w:rsidP="00E260C2">
            <w:pPr>
              <w:jc w:val="center"/>
            </w:pPr>
          </w:p>
        </w:tc>
        <w:tc>
          <w:tcPr>
            <w:tcW w:w="1407" w:type="dxa"/>
          </w:tcPr>
          <w:p w14:paraId="18D088D3" w14:textId="77777777" w:rsidR="00713471" w:rsidRDefault="00713471" w:rsidP="00E260C2">
            <w:pPr>
              <w:jc w:val="center"/>
            </w:pPr>
            <w:r>
              <w:rPr>
                <w:rFonts w:hint="eastAsia"/>
              </w:rPr>
              <w:t>确认</w:t>
            </w:r>
          </w:p>
        </w:tc>
        <w:tc>
          <w:tcPr>
            <w:tcW w:w="4536" w:type="dxa"/>
          </w:tcPr>
          <w:p w14:paraId="131DCCB7" w14:textId="77777777" w:rsidR="00713471" w:rsidRDefault="00713471" w:rsidP="00E260C2">
            <w:r>
              <w:rPr>
                <w:rFonts w:hint="eastAsia"/>
              </w:rPr>
              <w:t>1</w:t>
            </w:r>
            <w:r>
              <w:rPr>
                <w:rFonts w:hint="eastAsia"/>
              </w:rPr>
              <w:t>点击，校验密码：</w:t>
            </w:r>
          </w:p>
          <w:p w14:paraId="79433596" w14:textId="77777777" w:rsidR="00713471" w:rsidRDefault="00713471" w:rsidP="00E260C2">
            <w:pPr>
              <w:pStyle w:val="af0"/>
              <w:numPr>
                <w:ilvl w:val="0"/>
                <w:numId w:val="60"/>
              </w:numPr>
              <w:ind w:firstLineChars="0"/>
            </w:pPr>
            <w:r>
              <w:rPr>
                <w:rFonts w:hint="eastAsia"/>
              </w:rPr>
              <w:t>校验通过，则跳转到“</w:t>
            </w:r>
            <w:r>
              <w:rPr>
                <w:rFonts w:hint="eastAsia"/>
              </w:rPr>
              <w:t>II-B-03-01(07)</w:t>
            </w:r>
            <w:r>
              <w:rPr>
                <w:rFonts w:hint="eastAsia"/>
              </w:rPr>
              <w:t>”页面；同时短信发送新的</w:t>
            </w:r>
            <w:r>
              <w:rPr>
                <w:rFonts w:hint="eastAsia"/>
              </w:rPr>
              <w:t>6</w:t>
            </w:r>
            <w:r>
              <w:rPr>
                <w:rFonts w:hint="eastAsia"/>
              </w:rPr>
              <w:t>位随机提现密码至司机手机号上；</w:t>
            </w:r>
          </w:p>
          <w:p w14:paraId="226BA2AC" w14:textId="77777777" w:rsidR="00713471" w:rsidRDefault="00713471" w:rsidP="00E260C2">
            <w:pPr>
              <w:pStyle w:val="af0"/>
              <w:numPr>
                <w:ilvl w:val="0"/>
                <w:numId w:val="60"/>
              </w:numPr>
              <w:ind w:firstLineChars="0"/>
            </w:pPr>
            <w:r>
              <w:rPr>
                <w:rFonts w:hint="eastAsia"/>
              </w:rPr>
              <w:t>校验未通过，浮窗提示“密码错误”</w:t>
            </w:r>
          </w:p>
        </w:tc>
        <w:tc>
          <w:tcPr>
            <w:tcW w:w="2624" w:type="dxa"/>
          </w:tcPr>
          <w:p w14:paraId="164C589C" w14:textId="77777777" w:rsidR="00713471" w:rsidRDefault="00713471" w:rsidP="00E260C2">
            <w:pPr>
              <w:pStyle w:val="af0"/>
              <w:numPr>
                <w:ilvl w:val="0"/>
                <w:numId w:val="60"/>
              </w:numPr>
              <w:ind w:firstLineChars="0"/>
            </w:pPr>
            <w:r>
              <w:rPr>
                <w:rFonts w:hint="eastAsia"/>
              </w:rPr>
              <w:t>未输入密码或输入密码不足</w:t>
            </w:r>
            <w:r>
              <w:rPr>
                <w:rFonts w:hint="eastAsia"/>
              </w:rPr>
              <w:t>6</w:t>
            </w:r>
            <w:r>
              <w:rPr>
                <w:rFonts w:hint="eastAsia"/>
              </w:rPr>
              <w:t>位时，“确认”按钮置灰不可点击。</w:t>
            </w:r>
          </w:p>
          <w:p w14:paraId="09F00E06" w14:textId="77777777" w:rsidR="00713471" w:rsidRPr="00F036F1" w:rsidRDefault="00713471" w:rsidP="00E260C2">
            <w:pPr>
              <w:pStyle w:val="af0"/>
              <w:numPr>
                <w:ilvl w:val="0"/>
                <w:numId w:val="60"/>
              </w:numPr>
              <w:ind w:firstLineChars="0"/>
            </w:pPr>
            <w:r>
              <w:rPr>
                <w:rFonts w:hint="eastAsia"/>
              </w:rPr>
              <w:t>断网时，点击提示通用断网提示弹框。</w:t>
            </w:r>
          </w:p>
        </w:tc>
      </w:tr>
      <w:tr w:rsidR="00713471" w14:paraId="392E45B6" w14:textId="77777777" w:rsidTr="00E260C2">
        <w:tc>
          <w:tcPr>
            <w:tcW w:w="1395" w:type="dxa"/>
            <w:vMerge/>
          </w:tcPr>
          <w:p w14:paraId="6F807BF9" w14:textId="77777777" w:rsidR="00713471" w:rsidRDefault="00713471" w:rsidP="00E260C2">
            <w:pPr>
              <w:jc w:val="center"/>
            </w:pPr>
          </w:p>
        </w:tc>
        <w:tc>
          <w:tcPr>
            <w:tcW w:w="1407" w:type="dxa"/>
          </w:tcPr>
          <w:p w14:paraId="2F20FD6A" w14:textId="77777777" w:rsidR="00713471" w:rsidRDefault="00713471" w:rsidP="00E260C2">
            <w:pPr>
              <w:jc w:val="center"/>
            </w:pPr>
            <w:r>
              <w:rPr>
                <w:rFonts w:hint="eastAsia"/>
              </w:rPr>
              <w:t>返回</w:t>
            </w:r>
            <w:r>
              <w:rPr>
                <w:rFonts w:hint="eastAsia"/>
              </w:rPr>
              <w:t>-icon</w:t>
            </w:r>
          </w:p>
        </w:tc>
        <w:tc>
          <w:tcPr>
            <w:tcW w:w="4536" w:type="dxa"/>
          </w:tcPr>
          <w:p w14:paraId="1FA68C06" w14:textId="77777777" w:rsidR="00713471" w:rsidRDefault="00713471" w:rsidP="00E260C2">
            <w:r>
              <w:rPr>
                <w:rFonts w:hint="eastAsia"/>
              </w:rPr>
              <w:t>1</w:t>
            </w:r>
            <w:r>
              <w:rPr>
                <w:rFonts w:hint="eastAsia"/>
              </w:rPr>
              <w:t>、点击，返回到上级页面。</w:t>
            </w:r>
          </w:p>
        </w:tc>
        <w:tc>
          <w:tcPr>
            <w:tcW w:w="2624" w:type="dxa"/>
          </w:tcPr>
          <w:p w14:paraId="535684B7" w14:textId="77777777" w:rsidR="00713471" w:rsidRDefault="00713471" w:rsidP="00E260C2"/>
        </w:tc>
      </w:tr>
      <w:tr w:rsidR="00713471" w14:paraId="326FE4C6" w14:textId="77777777" w:rsidTr="00E260C2">
        <w:tc>
          <w:tcPr>
            <w:tcW w:w="1395" w:type="dxa"/>
          </w:tcPr>
          <w:p w14:paraId="3F3519CE" w14:textId="77777777" w:rsidR="00713471" w:rsidRDefault="00713471" w:rsidP="00E260C2">
            <w:pPr>
              <w:jc w:val="center"/>
            </w:pPr>
            <w:r>
              <w:rPr>
                <w:rFonts w:hint="eastAsia"/>
              </w:rPr>
              <w:t>II-B-03-01(07)</w:t>
            </w:r>
          </w:p>
        </w:tc>
        <w:tc>
          <w:tcPr>
            <w:tcW w:w="1407" w:type="dxa"/>
          </w:tcPr>
          <w:p w14:paraId="732BC0A2" w14:textId="77777777" w:rsidR="00713471" w:rsidRDefault="00713471" w:rsidP="00E260C2">
            <w:pPr>
              <w:jc w:val="center"/>
            </w:pPr>
            <w:r>
              <w:rPr>
                <w:rFonts w:hint="eastAsia"/>
              </w:rPr>
              <w:t>返回</w:t>
            </w:r>
            <w:r>
              <w:rPr>
                <w:rFonts w:hint="eastAsia"/>
              </w:rPr>
              <w:t>-icon</w:t>
            </w:r>
          </w:p>
        </w:tc>
        <w:tc>
          <w:tcPr>
            <w:tcW w:w="4536" w:type="dxa"/>
          </w:tcPr>
          <w:p w14:paraId="708A0E05" w14:textId="77777777" w:rsidR="00713471" w:rsidRDefault="00713471" w:rsidP="00E260C2">
            <w:r>
              <w:rPr>
                <w:rFonts w:hint="eastAsia"/>
              </w:rPr>
              <w:t>1</w:t>
            </w:r>
            <w:r>
              <w:rPr>
                <w:rFonts w:hint="eastAsia"/>
              </w:rPr>
              <w:t>、点击，返回到“</w:t>
            </w:r>
            <w:r>
              <w:rPr>
                <w:rFonts w:hint="eastAsia"/>
              </w:rPr>
              <w:t>II-B-03-01(02)</w:t>
            </w:r>
            <w:r>
              <w:rPr>
                <w:rFonts w:hint="eastAsia"/>
              </w:rPr>
              <w:t>”页面。</w:t>
            </w:r>
          </w:p>
        </w:tc>
        <w:tc>
          <w:tcPr>
            <w:tcW w:w="2624" w:type="dxa"/>
          </w:tcPr>
          <w:p w14:paraId="7B48C9BA" w14:textId="77777777" w:rsidR="00713471" w:rsidRDefault="00713471" w:rsidP="00E260C2"/>
        </w:tc>
      </w:tr>
      <w:tr w:rsidR="00713471" w14:paraId="0628FFAF" w14:textId="77777777" w:rsidTr="00E260C2">
        <w:tc>
          <w:tcPr>
            <w:tcW w:w="1395" w:type="dxa"/>
            <w:vMerge w:val="restart"/>
          </w:tcPr>
          <w:p w14:paraId="09A851AE" w14:textId="77777777" w:rsidR="00713471" w:rsidRDefault="00713471" w:rsidP="00E260C2">
            <w:pPr>
              <w:jc w:val="center"/>
            </w:pPr>
            <w:r>
              <w:rPr>
                <w:rFonts w:hint="eastAsia"/>
              </w:rPr>
              <w:t>II-B-03-01(04)</w:t>
            </w:r>
          </w:p>
        </w:tc>
        <w:tc>
          <w:tcPr>
            <w:tcW w:w="1407" w:type="dxa"/>
          </w:tcPr>
          <w:p w14:paraId="19523A35" w14:textId="77777777" w:rsidR="00713471" w:rsidRDefault="00713471" w:rsidP="00E260C2">
            <w:pPr>
              <w:jc w:val="center"/>
            </w:pPr>
            <w:r>
              <w:rPr>
                <w:rFonts w:hint="eastAsia"/>
              </w:rPr>
              <w:t>说明</w:t>
            </w:r>
          </w:p>
        </w:tc>
        <w:tc>
          <w:tcPr>
            <w:tcW w:w="4536" w:type="dxa"/>
          </w:tcPr>
          <w:p w14:paraId="028FCD5D" w14:textId="77777777" w:rsidR="00713471" w:rsidRDefault="00713471" w:rsidP="00E260C2">
            <w:r>
              <w:rPr>
                <w:rFonts w:hint="eastAsia"/>
              </w:rPr>
              <w:t>1</w:t>
            </w:r>
            <w:r>
              <w:rPr>
                <w:rFonts w:hint="eastAsia"/>
              </w:rPr>
              <w:t>、进入页面时，直接弹起英文键盘，上栏密码输入框获取焦点，光标闪动。</w:t>
            </w:r>
          </w:p>
        </w:tc>
        <w:tc>
          <w:tcPr>
            <w:tcW w:w="2624" w:type="dxa"/>
          </w:tcPr>
          <w:p w14:paraId="61C60E8C" w14:textId="77777777" w:rsidR="00713471" w:rsidRDefault="00713471" w:rsidP="00E260C2"/>
        </w:tc>
      </w:tr>
      <w:tr w:rsidR="00713471" w14:paraId="33403CFA" w14:textId="77777777" w:rsidTr="00E260C2">
        <w:tc>
          <w:tcPr>
            <w:tcW w:w="1395" w:type="dxa"/>
            <w:vMerge/>
          </w:tcPr>
          <w:p w14:paraId="6DE5997D" w14:textId="77777777" w:rsidR="00713471" w:rsidRDefault="00713471" w:rsidP="00E260C2">
            <w:pPr>
              <w:jc w:val="center"/>
            </w:pPr>
          </w:p>
        </w:tc>
        <w:tc>
          <w:tcPr>
            <w:tcW w:w="1407" w:type="dxa"/>
          </w:tcPr>
          <w:p w14:paraId="1C3E441A" w14:textId="77777777" w:rsidR="00713471" w:rsidRDefault="00713471" w:rsidP="00E260C2">
            <w:pPr>
              <w:jc w:val="center"/>
            </w:pPr>
            <w:r>
              <w:rPr>
                <w:rFonts w:hint="eastAsia"/>
              </w:rPr>
              <w:t>上栏密码输入框</w:t>
            </w:r>
          </w:p>
        </w:tc>
        <w:tc>
          <w:tcPr>
            <w:tcW w:w="4536" w:type="dxa"/>
          </w:tcPr>
          <w:p w14:paraId="1BC75E4F" w14:textId="77777777" w:rsidR="00713471" w:rsidRDefault="00713471" w:rsidP="00E260C2">
            <w:r>
              <w:rPr>
                <w:rFonts w:hint="eastAsia"/>
              </w:rPr>
              <w:t>1</w:t>
            </w:r>
            <w:r>
              <w:rPr>
                <w:rFonts w:hint="eastAsia"/>
              </w:rPr>
              <w:t>弱提示“请输入新密码”；</w:t>
            </w:r>
          </w:p>
          <w:p w14:paraId="4A79AD67" w14:textId="77777777" w:rsidR="00713471" w:rsidRDefault="00713471" w:rsidP="00E260C2">
            <w:r>
              <w:rPr>
                <w:rFonts w:hint="eastAsia"/>
              </w:rPr>
              <w:t>2</w:t>
            </w:r>
            <w:r>
              <w:rPr>
                <w:rFonts w:hint="eastAsia"/>
              </w:rPr>
              <w:t>仅能输入字母、数字和符号，位数为</w:t>
            </w:r>
            <w:r>
              <w:rPr>
                <w:rFonts w:hint="eastAsia"/>
              </w:rPr>
              <w:t>6~16</w:t>
            </w:r>
            <w:r>
              <w:rPr>
                <w:rFonts w:hint="eastAsia"/>
              </w:rPr>
              <w:t>位；超过</w:t>
            </w:r>
            <w:r>
              <w:rPr>
                <w:rFonts w:hint="eastAsia"/>
              </w:rPr>
              <w:t>16</w:t>
            </w:r>
            <w:r>
              <w:rPr>
                <w:rFonts w:hint="eastAsia"/>
              </w:rPr>
              <w:t>位不能输入；</w:t>
            </w:r>
          </w:p>
          <w:p w14:paraId="38FE24CE" w14:textId="77777777" w:rsidR="00713471" w:rsidRDefault="00713471" w:rsidP="00E260C2">
            <w:r>
              <w:rPr>
                <w:rFonts w:hint="eastAsia"/>
              </w:rPr>
              <w:t>3</w:t>
            </w:r>
            <w:r>
              <w:rPr>
                <w:rFonts w:hint="eastAsia"/>
              </w:rPr>
              <w:t>输入字符后，显示“删除”按钮。</w:t>
            </w:r>
          </w:p>
        </w:tc>
        <w:tc>
          <w:tcPr>
            <w:tcW w:w="2624" w:type="dxa"/>
          </w:tcPr>
          <w:p w14:paraId="08D6CB41" w14:textId="77777777" w:rsidR="00713471" w:rsidRDefault="00713471" w:rsidP="00E260C2"/>
        </w:tc>
      </w:tr>
      <w:tr w:rsidR="00713471" w14:paraId="061926D0" w14:textId="77777777" w:rsidTr="00E260C2">
        <w:tc>
          <w:tcPr>
            <w:tcW w:w="1395" w:type="dxa"/>
            <w:vMerge/>
          </w:tcPr>
          <w:p w14:paraId="42701DC9" w14:textId="77777777" w:rsidR="00713471" w:rsidRDefault="00713471" w:rsidP="00E260C2">
            <w:pPr>
              <w:jc w:val="center"/>
            </w:pPr>
          </w:p>
        </w:tc>
        <w:tc>
          <w:tcPr>
            <w:tcW w:w="1407" w:type="dxa"/>
          </w:tcPr>
          <w:p w14:paraId="62336F20" w14:textId="77777777" w:rsidR="00713471" w:rsidRDefault="00713471" w:rsidP="00E260C2">
            <w:pPr>
              <w:jc w:val="center"/>
            </w:pPr>
            <w:r>
              <w:rPr>
                <w:rFonts w:hint="eastAsia"/>
              </w:rPr>
              <w:t>下栏密码输入框</w:t>
            </w:r>
          </w:p>
        </w:tc>
        <w:tc>
          <w:tcPr>
            <w:tcW w:w="4536" w:type="dxa"/>
          </w:tcPr>
          <w:p w14:paraId="6A3B06EC" w14:textId="77777777" w:rsidR="00713471" w:rsidRDefault="00713471" w:rsidP="00E260C2">
            <w:r>
              <w:rPr>
                <w:rFonts w:hint="eastAsia"/>
              </w:rPr>
              <w:t>1</w:t>
            </w:r>
            <w:r>
              <w:rPr>
                <w:rFonts w:hint="eastAsia"/>
              </w:rPr>
              <w:t>弱提示“再次输入新密码”；</w:t>
            </w:r>
          </w:p>
          <w:p w14:paraId="758585F1" w14:textId="77777777" w:rsidR="00713471" w:rsidRDefault="00713471" w:rsidP="00E260C2">
            <w:r>
              <w:rPr>
                <w:rFonts w:hint="eastAsia"/>
              </w:rPr>
              <w:t>2</w:t>
            </w:r>
            <w:r>
              <w:rPr>
                <w:rFonts w:hint="eastAsia"/>
              </w:rPr>
              <w:t>仅能输入字母、数字和符号，位数为</w:t>
            </w:r>
            <w:r>
              <w:rPr>
                <w:rFonts w:hint="eastAsia"/>
              </w:rPr>
              <w:t>6~16</w:t>
            </w:r>
            <w:r>
              <w:rPr>
                <w:rFonts w:hint="eastAsia"/>
              </w:rPr>
              <w:t>位；超过</w:t>
            </w:r>
            <w:r>
              <w:rPr>
                <w:rFonts w:hint="eastAsia"/>
              </w:rPr>
              <w:t>16</w:t>
            </w:r>
            <w:r>
              <w:rPr>
                <w:rFonts w:hint="eastAsia"/>
              </w:rPr>
              <w:t>位不能输入；</w:t>
            </w:r>
          </w:p>
          <w:p w14:paraId="1E705235" w14:textId="77777777" w:rsidR="00713471" w:rsidRDefault="00713471" w:rsidP="00E260C2">
            <w:r>
              <w:rPr>
                <w:rFonts w:hint="eastAsia"/>
              </w:rPr>
              <w:t>3</w:t>
            </w:r>
            <w:r>
              <w:rPr>
                <w:rFonts w:hint="eastAsia"/>
              </w:rPr>
              <w:t>输入字符后，显示“删除”按钮。</w:t>
            </w:r>
          </w:p>
        </w:tc>
        <w:tc>
          <w:tcPr>
            <w:tcW w:w="2624" w:type="dxa"/>
          </w:tcPr>
          <w:p w14:paraId="560E8535" w14:textId="77777777" w:rsidR="00713471" w:rsidRDefault="00713471" w:rsidP="00E260C2"/>
        </w:tc>
      </w:tr>
      <w:tr w:rsidR="00713471" w14:paraId="37DE8487" w14:textId="77777777" w:rsidTr="00E260C2">
        <w:tc>
          <w:tcPr>
            <w:tcW w:w="1395" w:type="dxa"/>
            <w:vMerge/>
          </w:tcPr>
          <w:p w14:paraId="0DF2A3E6" w14:textId="77777777" w:rsidR="00713471" w:rsidRDefault="00713471" w:rsidP="00E260C2">
            <w:pPr>
              <w:jc w:val="center"/>
            </w:pPr>
          </w:p>
        </w:tc>
        <w:tc>
          <w:tcPr>
            <w:tcW w:w="1407" w:type="dxa"/>
          </w:tcPr>
          <w:p w14:paraId="30867A15" w14:textId="77777777" w:rsidR="00713471" w:rsidRDefault="00713471" w:rsidP="00E260C2">
            <w:pPr>
              <w:jc w:val="center"/>
            </w:pPr>
            <w:r>
              <w:rPr>
                <w:rFonts w:hint="eastAsia"/>
              </w:rPr>
              <w:t>确认</w:t>
            </w:r>
            <w:r>
              <w:rPr>
                <w:rFonts w:hint="eastAsia"/>
              </w:rPr>
              <w:t>-</w:t>
            </w:r>
            <w:r>
              <w:rPr>
                <w:rFonts w:hint="eastAsia"/>
              </w:rPr>
              <w:t>按钮</w:t>
            </w:r>
          </w:p>
        </w:tc>
        <w:tc>
          <w:tcPr>
            <w:tcW w:w="4536" w:type="dxa"/>
          </w:tcPr>
          <w:p w14:paraId="32065511" w14:textId="77777777" w:rsidR="00713471" w:rsidRDefault="00713471" w:rsidP="00E260C2">
            <w:r>
              <w:rPr>
                <w:rFonts w:hint="eastAsia"/>
              </w:rPr>
              <w:t>1</w:t>
            </w:r>
            <w:r>
              <w:rPr>
                <w:rFonts w:hint="eastAsia"/>
              </w:rPr>
              <w:t>点击，对两次输入密码格式进行校验：</w:t>
            </w:r>
          </w:p>
          <w:p w14:paraId="37FA340F" w14:textId="77777777" w:rsidR="00713471" w:rsidRDefault="00713471" w:rsidP="00E260C2">
            <w:pPr>
              <w:pStyle w:val="af0"/>
              <w:numPr>
                <w:ilvl w:val="0"/>
                <w:numId w:val="61"/>
              </w:numPr>
              <w:ind w:firstLineChars="0"/>
            </w:pPr>
            <w:r>
              <w:rPr>
                <w:rFonts w:hint="eastAsia"/>
              </w:rPr>
              <w:t>若输入的密码格式与要求不同，则冒泡提示“密码格式错误”；</w:t>
            </w:r>
          </w:p>
          <w:p w14:paraId="14ABF6D9" w14:textId="77777777" w:rsidR="00713471" w:rsidRDefault="00713471" w:rsidP="00E260C2">
            <w:pPr>
              <w:pStyle w:val="af0"/>
              <w:numPr>
                <w:ilvl w:val="0"/>
                <w:numId w:val="61"/>
              </w:numPr>
              <w:ind w:firstLineChars="0"/>
            </w:pPr>
            <w:r>
              <w:rPr>
                <w:rFonts w:hint="eastAsia"/>
              </w:rPr>
              <w:t>若两次输入的密码不一样，则冒泡提示“两次密码不一致”；</w:t>
            </w:r>
          </w:p>
          <w:p w14:paraId="24299CAE" w14:textId="77777777" w:rsidR="00713471" w:rsidRDefault="00713471" w:rsidP="00E260C2">
            <w:pPr>
              <w:pStyle w:val="af0"/>
              <w:numPr>
                <w:ilvl w:val="0"/>
                <w:numId w:val="61"/>
              </w:numPr>
              <w:ind w:firstLineChars="0"/>
            </w:pPr>
            <w:r>
              <w:rPr>
                <w:rFonts w:hint="eastAsia"/>
              </w:rPr>
              <w:t>密码校验成功，则冒泡提示“密码设置成功”。</w:t>
            </w:r>
          </w:p>
        </w:tc>
        <w:tc>
          <w:tcPr>
            <w:tcW w:w="2624" w:type="dxa"/>
          </w:tcPr>
          <w:p w14:paraId="6B6C7B60" w14:textId="77777777" w:rsidR="00713471" w:rsidRDefault="00713471" w:rsidP="00E260C2">
            <w:pPr>
              <w:pStyle w:val="af0"/>
              <w:numPr>
                <w:ilvl w:val="0"/>
                <w:numId w:val="61"/>
              </w:numPr>
              <w:ind w:firstLineChars="0"/>
            </w:pPr>
            <w:r>
              <w:rPr>
                <w:rFonts w:hint="eastAsia"/>
              </w:rPr>
              <w:t>未输入密码或输入密码不足</w:t>
            </w:r>
            <w:r>
              <w:rPr>
                <w:rFonts w:hint="eastAsia"/>
              </w:rPr>
              <w:t>6</w:t>
            </w:r>
            <w:r>
              <w:rPr>
                <w:rFonts w:hint="eastAsia"/>
              </w:rPr>
              <w:t>位时，“确定”按钮置灰不可点击；</w:t>
            </w:r>
          </w:p>
          <w:p w14:paraId="3BC60C9C" w14:textId="77777777" w:rsidR="00713471" w:rsidRDefault="00713471" w:rsidP="00E260C2">
            <w:pPr>
              <w:pStyle w:val="af0"/>
              <w:numPr>
                <w:ilvl w:val="0"/>
                <w:numId w:val="61"/>
              </w:numPr>
              <w:ind w:firstLineChars="0"/>
            </w:pPr>
            <w:r>
              <w:rPr>
                <w:rFonts w:hint="eastAsia"/>
              </w:rPr>
              <w:t>断网时，点击显示通用断网提示弹框。</w:t>
            </w:r>
          </w:p>
        </w:tc>
      </w:tr>
      <w:tr w:rsidR="00713471" w14:paraId="2B673C2B" w14:textId="77777777" w:rsidTr="00E260C2">
        <w:tc>
          <w:tcPr>
            <w:tcW w:w="1395" w:type="dxa"/>
            <w:vMerge/>
          </w:tcPr>
          <w:p w14:paraId="6E8F104C" w14:textId="77777777" w:rsidR="00713471" w:rsidRDefault="00713471" w:rsidP="00E260C2">
            <w:pPr>
              <w:jc w:val="center"/>
            </w:pPr>
          </w:p>
        </w:tc>
        <w:tc>
          <w:tcPr>
            <w:tcW w:w="1407" w:type="dxa"/>
          </w:tcPr>
          <w:p w14:paraId="01712AF9" w14:textId="77777777" w:rsidR="00713471" w:rsidRDefault="00713471" w:rsidP="00E260C2">
            <w:pPr>
              <w:jc w:val="center"/>
            </w:pPr>
            <w:r>
              <w:rPr>
                <w:rFonts w:hint="eastAsia"/>
              </w:rPr>
              <w:t>返回</w:t>
            </w:r>
            <w:r>
              <w:rPr>
                <w:rFonts w:hint="eastAsia"/>
              </w:rPr>
              <w:t>-icon</w:t>
            </w:r>
          </w:p>
        </w:tc>
        <w:tc>
          <w:tcPr>
            <w:tcW w:w="4536" w:type="dxa"/>
          </w:tcPr>
          <w:p w14:paraId="6D8A5391" w14:textId="77777777" w:rsidR="00713471" w:rsidRDefault="00713471" w:rsidP="00E260C2">
            <w:r>
              <w:rPr>
                <w:rFonts w:hint="eastAsia"/>
              </w:rPr>
              <w:t>1</w:t>
            </w:r>
            <w:r>
              <w:rPr>
                <w:rFonts w:hint="eastAsia"/>
              </w:rPr>
              <w:t>、点击，返回到上级页面。</w:t>
            </w:r>
          </w:p>
        </w:tc>
        <w:tc>
          <w:tcPr>
            <w:tcW w:w="2624" w:type="dxa"/>
          </w:tcPr>
          <w:p w14:paraId="6EB4DBF5" w14:textId="77777777" w:rsidR="00713471" w:rsidRDefault="00713471" w:rsidP="00E260C2"/>
        </w:tc>
      </w:tr>
    </w:tbl>
    <w:p w14:paraId="327C0255" w14:textId="77777777" w:rsidR="00713471" w:rsidRPr="00CC69DF" w:rsidRDefault="00713471" w:rsidP="00713471"/>
    <w:p w14:paraId="5A724002" w14:textId="77777777" w:rsidR="00713471" w:rsidRDefault="00713471" w:rsidP="00713471">
      <w:pPr>
        <w:pStyle w:val="4"/>
      </w:pPr>
      <w:bookmarkStart w:id="1151" w:name="_Toc474764514"/>
      <w:r>
        <w:rPr>
          <w:rFonts w:hint="eastAsia"/>
        </w:rPr>
        <w:t>我的贡献</w:t>
      </w:r>
      <w:bookmarkEnd w:id="1151"/>
    </w:p>
    <w:p w14:paraId="6C0E715A" w14:textId="77777777" w:rsidR="00713471" w:rsidRDefault="00713471" w:rsidP="00713471">
      <w:pPr>
        <w:pStyle w:val="5"/>
      </w:pPr>
      <w:r>
        <w:rPr>
          <w:rFonts w:hint="eastAsia"/>
        </w:rPr>
        <w:t>用例描述</w:t>
      </w:r>
    </w:p>
    <w:p w14:paraId="011F87BB" w14:textId="77777777" w:rsidR="00713471" w:rsidRPr="00D337BE" w:rsidRDefault="00713471" w:rsidP="00713471">
      <w:r>
        <w:rPr>
          <w:rFonts w:hint="eastAsia"/>
        </w:rPr>
        <w:t>相比一期网约车司机而言，出租车司机只有</w:t>
      </w:r>
      <w:r>
        <w:rPr>
          <w:rFonts w:hint="eastAsia"/>
        </w:rPr>
        <w:t>toC</w:t>
      </w:r>
      <w:r>
        <w:rPr>
          <w:rFonts w:hint="eastAsia"/>
        </w:rPr>
        <w:t>的个人订单，其贡献统计</w:t>
      </w:r>
      <w:r>
        <w:rPr>
          <w:rFonts w:hint="eastAsia"/>
        </w:rPr>
        <w:t>toC</w:t>
      </w:r>
      <w:r>
        <w:rPr>
          <w:rFonts w:hint="eastAsia"/>
        </w:rPr>
        <w:t>的订单数据。</w:t>
      </w:r>
    </w:p>
    <w:p w14:paraId="31A6B221" w14:textId="77777777" w:rsidR="00713471" w:rsidRDefault="00713471" w:rsidP="00713471">
      <w:pPr>
        <w:pStyle w:val="5"/>
      </w:pPr>
      <w:r>
        <w:rPr>
          <w:rFonts w:hint="eastAsia"/>
        </w:rPr>
        <w:t>元素规则</w:t>
      </w:r>
    </w:p>
    <w:tbl>
      <w:tblPr>
        <w:tblStyle w:val="af1"/>
        <w:tblW w:w="0" w:type="auto"/>
        <w:tblLook w:val="04A0" w:firstRow="1" w:lastRow="0" w:firstColumn="1" w:lastColumn="0" w:noHBand="0" w:noVBand="1"/>
      </w:tblPr>
      <w:tblGrid>
        <w:gridCol w:w="1384"/>
        <w:gridCol w:w="1559"/>
        <w:gridCol w:w="4528"/>
        <w:gridCol w:w="2491"/>
      </w:tblGrid>
      <w:tr w:rsidR="00713471" w14:paraId="65486D1C" w14:textId="77777777" w:rsidTr="00E260C2">
        <w:tc>
          <w:tcPr>
            <w:tcW w:w="1384" w:type="dxa"/>
            <w:shd w:val="clear" w:color="auto" w:fill="BFBFBF" w:themeFill="background1" w:themeFillShade="BF"/>
          </w:tcPr>
          <w:p w14:paraId="630C615F"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559" w:type="dxa"/>
            <w:shd w:val="clear" w:color="auto" w:fill="BFBFBF" w:themeFill="background1" w:themeFillShade="BF"/>
          </w:tcPr>
          <w:p w14:paraId="6D00667E" w14:textId="77777777" w:rsidR="00713471" w:rsidRPr="007F7CC3" w:rsidRDefault="00713471" w:rsidP="00E260C2">
            <w:pPr>
              <w:jc w:val="center"/>
              <w:rPr>
                <w:b/>
              </w:rPr>
            </w:pPr>
            <w:r w:rsidRPr="007F7CC3">
              <w:rPr>
                <w:rFonts w:hint="eastAsia"/>
                <w:b/>
              </w:rPr>
              <w:t>元素名称</w:t>
            </w:r>
          </w:p>
        </w:tc>
        <w:tc>
          <w:tcPr>
            <w:tcW w:w="4528" w:type="dxa"/>
            <w:shd w:val="clear" w:color="auto" w:fill="BFBFBF" w:themeFill="background1" w:themeFillShade="BF"/>
          </w:tcPr>
          <w:p w14:paraId="4368E45D" w14:textId="77777777" w:rsidR="00713471" w:rsidRPr="007F7CC3" w:rsidRDefault="00713471" w:rsidP="00E260C2">
            <w:pPr>
              <w:jc w:val="center"/>
              <w:rPr>
                <w:b/>
              </w:rPr>
            </w:pPr>
            <w:r w:rsidRPr="007F7CC3">
              <w:rPr>
                <w:rFonts w:hint="eastAsia"/>
                <w:b/>
              </w:rPr>
              <w:t>描述</w:t>
            </w:r>
          </w:p>
        </w:tc>
        <w:tc>
          <w:tcPr>
            <w:tcW w:w="2491" w:type="dxa"/>
            <w:shd w:val="clear" w:color="auto" w:fill="BFBFBF" w:themeFill="background1" w:themeFillShade="BF"/>
          </w:tcPr>
          <w:p w14:paraId="2A0D8F8A" w14:textId="77777777" w:rsidR="00713471" w:rsidRPr="007F7CC3" w:rsidRDefault="00713471" w:rsidP="00E260C2">
            <w:pPr>
              <w:jc w:val="center"/>
              <w:rPr>
                <w:b/>
              </w:rPr>
            </w:pPr>
            <w:r w:rsidRPr="007F7CC3">
              <w:rPr>
                <w:rFonts w:hint="eastAsia"/>
                <w:b/>
              </w:rPr>
              <w:t>异常处理</w:t>
            </w:r>
          </w:p>
        </w:tc>
      </w:tr>
      <w:tr w:rsidR="00713471" w14:paraId="3622744F" w14:textId="77777777" w:rsidTr="00E260C2">
        <w:tc>
          <w:tcPr>
            <w:tcW w:w="1384" w:type="dxa"/>
            <w:vMerge w:val="restart"/>
          </w:tcPr>
          <w:p w14:paraId="268EAC0E" w14:textId="77777777" w:rsidR="00713471" w:rsidRDefault="00713471" w:rsidP="00E260C2">
            <w:r>
              <w:rPr>
                <w:rFonts w:hint="eastAsia"/>
              </w:rPr>
              <w:t>II-E-01</w:t>
            </w:r>
          </w:p>
          <w:p w14:paraId="4A6B699B" w14:textId="77777777" w:rsidR="00713471" w:rsidRDefault="00713471" w:rsidP="00E260C2">
            <w:r>
              <w:rPr>
                <w:rFonts w:hint="eastAsia"/>
              </w:rPr>
              <w:t>我的贡献</w:t>
            </w:r>
          </w:p>
        </w:tc>
        <w:tc>
          <w:tcPr>
            <w:tcW w:w="1559" w:type="dxa"/>
          </w:tcPr>
          <w:p w14:paraId="15BF34F4" w14:textId="77777777" w:rsidR="00713471" w:rsidRDefault="00713471" w:rsidP="00E260C2">
            <w:r>
              <w:rPr>
                <w:rFonts w:hint="eastAsia"/>
              </w:rPr>
              <w:t>顶部导航栏</w:t>
            </w:r>
          </w:p>
        </w:tc>
        <w:tc>
          <w:tcPr>
            <w:tcW w:w="4528" w:type="dxa"/>
          </w:tcPr>
          <w:p w14:paraId="635F3FB8" w14:textId="77777777" w:rsidR="00713471" w:rsidRDefault="00713471" w:rsidP="00E260C2">
            <w:r>
              <w:rPr>
                <w:rFonts w:hint="eastAsia"/>
              </w:rPr>
              <w:t>1</w:t>
            </w:r>
            <w:r>
              <w:rPr>
                <w:rFonts w:hint="eastAsia"/>
              </w:rPr>
              <w:t>、默认选中“按月”；“按月”和“按年”切换选中；</w:t>
            </w:r>
          </w:p>
          <w:p w14:paraId="581C4FD5" w14:textId="77777777" w:rsidR="00713471" w:rsidRDefault="00713471" w:rsidP="00E260C2">
            <w:r>
              <w:rPr>
                <w:rFonts w:hint="eastAsia"/>
              </w:rPr>
              <w:t>2</w:t>
            </w:r>
            <w:r>
              <w:rPr>
                <w:rFonts w:hint="eastAsia"/>
              </w:rPr>
              <w:t>、点击【按月】，切换到按月统计列表；</w:t>
            </w:r>
          </w:p>
          <w:p w14:paraId="512F7DFD" w14:textId="77777777" w:rsidR="00713471" w:rsidRDefault="00713471" w:rsidP="00E260C2">
            <w:r>
              <w:rPr>
                <w:rFonts w:hint="eastAsia"/>
              </w:rPr>
              <w:lastRenderedPageBreak/>
              <w:t>3</w:t>
            </w:r>
            <w:r>
              <w:rPr>
                <w:rFonts w:hint="eastAsia"/>
              </w:rPr>
              <w:t>、点击【按年】，切换到按年统计列表；</w:t>
            </w:r>
          </w:p>
          <w:p w14:paraId="2601240F" w14:textId="77777777" w:rsidR="00713471" w:rsidRDefault="00713471" w:rsidP="00E260C2">
            <w:r>
              <w:rPr>
                <w:rFonts w:hint="eastAsia"/>
              </w:rPr>
              <w:t>4</w:t>
            </w:r>
            <w:r>
              <w:rPr>
                <w:rFonts w:hint="eastAsia"/>
              </w:rPr>
              <w:t>、若无数据，则显示提示“无数据”。</w:t>
            </w:r>
          </w:p>
        </w:tc>
        <w:tc>
          <w:tcPr>
            <w:tcW w:w="2491" w:type="dxa"/>
          </w:tcPr>
          <w:p w14:paraId="14D1226D" w14:textId="77777777" w:rsidR="00713471" w:rsidRDefault="00713471" w:rsidP="00E260C2"/>
        </w:tc>
      </w:tr>
      <w:tr w:rsidR="00713471" w14:paraId="1731C8A1" w14:textId="77777777" w:rsidTr="00E260C2">
        <w:tc>
          <w:tcPr>
            <w:tcW w:w="1384" w:type="dxa"/>
            <w:vMerge/>
          </w:tcPr>
          <w:p w14:paraId="62D4C3D4" w14:textId="77777777" w:rsidR="00713471" w:rsidRDefault="00713471" w:rsidP="00E260C2"/>
        </w:tc>
        <w:tc>
          <w:tcPr>
            <w:tcW w:w="1559" w:type="dxa"/>
          </w:tcPr>
          <w:p w14:paraId="176980A6" w14:textId="77777777" w:rsidR="00713471" w:rsidRDefault="00713471" w:rsidP="00E260C2">
            <w:r>
              <w:rPr>
                <w:rFonts w:hint="eastAsia"/>
              </w:rPr>
              <w:t>按月统计列表</w:t>
            </w:r>
          </w:p>
        </w:tc>
        <w:tc>
          <w:tcPr>
            <w:tcW w:w="4528" w:type="dxa"/>
          </w:tcPr>
          <w:p w14:paraId="4579119C" w14:textId="77777777" w:rsidR="00713471" w:rsidRDefault="00713471" w:rsidP="00E260C2">
            <w:r>
              <w:rPr>
                <w:rFonts w:hint="eastAsia"/>
              </w:rPr>
              <w:t>1</w:t>
            </w:r>
            <w:r>
              <w:rPr>
                <w:rFonts w:hint="eastAsia"/>
              </w:rPr>
              <w:t>、默认按照月份倒序排列显示，统计已完成的订单总数。这里“已完成”订单指司机已结算、乘客已支付、乘客未支付的订单。</w:t>
            </w:r>
          </w:p>
          <w:p w14:paraId="50A55514" w14:textId="77777777" w:rsidR="00713471" w:rsidRDefault="00713471" w:rsidP="00E260C2">
            <w:r>
              <w:rPr>
                <w:rFonts w:hint="eastAsia"/>
              </w:rPr>
              <w:t>2</w:t>
            </w:r>
            <w:r>
              <w:rPr>
                <w:rFonts w:hint="eastAsia"/>
              </w:rPr>
              <w:t>、显示总订单数、总订单金额（金额保留一位小数点）</w:t>
            </w:r>
          </w:p>
        </w:tc>
        <w:tc>
          <w:tcPr>
            <w:tcW w:w="2491" w:type="dxa"/>
          </w:tcPr>
          <w:p w14:paraId="71BDBE13" w14:textId="77777777" w:rsidR="00713471" w:rsidRDefault="00713471" w:rsidP="00E260C2"/>
        </w:tc>
      </w:tr>
      <w:tr w:rsidR="00713471" w14:paraId="74B23698" w14:textId="77777777" w:rsidTr="00E260C2">
        <w:tc>
          <w:tcPr>
            <w:tcW w:w="1384" w:type="dxa"/>
            <w:vMerge/>
          </w:tcPr>
          <w:p w14:paraId="6BEA875A" w14:textId="77777777" w:rsidR="00713471" w:rsidRDefault="00713471" w:rsidP="00E260C2"/>
        </w:tc>
        <w:tc>
          <w:tcPr>
            <w:tcW w:w="1559" w:type="dxa"/>
          </w:tcPr>
          <w:p w14:paraId="1F5770BF" w14:textId="77777777" w:rsidR="00713471" w:rsidRDefault="00713471" w:rsidP="00E260C2">
            <w:r>
              <w:rPr>
                <w:rFonts w:hint="eastAsia"/>
              </w:rPr>
              <w:t>按年统计列表</w:t>
            </w:r>
          </w:p>
        </w:tc>
        <w:tc>
          <w:tcPr>
            <w:tcW w:w="4528" w:type="dxa"/>
          </w:tcPr>
          <w:p w14:paraId="788D1C56" w14:textId="77777777" w:rsidR="00713471" w:rsidRDefault="00713471" w:rsidP="00E260C2">
            <w:r>
              <w:rPr>
                <w:rFonts w:hint="eastAsia"/>
              </w:rPr>
              <w:t>1</w:t>
            </w:r>
            <w:r>
              <w:rPr>
                <w:rFonts w:hint="eastAsia"/>
              </w:rPr>
              <w:t>、默认按照年份倒序排列显示，统计已完成的订单总数。这里“已完成”订单指司机已结算、乘客已支付、乘客未支付的订单。</w:t>
            </w:r>
          </w:p>
          <w:p w14:paraId="5884FDFC" w14:textId="77777777" w:rsidR="00713471" w:rsidRDefault="00713471" w:rsidP="00E260C2">
            <w:r>
              <w:rPr>
                <w:rFonts w:hint="eastAsia"/>
              </w:rPr>
              <w:t>2</w:t>
            </w:r>
            <w:r>
              <w:rPr>
                <w:rFonts w:hint="eastAsia"/>
              </w:rPr>
              <w:t>、显示总订单数、总订单金额（金额保留一位小数点）</w:t>
            </w:r>
          </w:p>
        </w:tc>
        <w:tc>
          <w:tcPr>
            <w:tcW w:w="2491" w:type="dxa"/>
          </w:tcPr>
          <w:p w14:paraId="0110985F" w14:textId="77777777" w:rsidR="00713471" w:rsidRDefault="00713471" w:rsidP="00E260C2"/>
        </w:tc>
      </w:tr>
    </w:tbl>
    <w:p w14:paraId="73E56D5D" w14:textId="77777777" w:rsidR="00713471" w:rsidRDefault="00713471" w:rsidP="00713471"/>
    <w:p w14:paraId="43A16FD0" w14:textId="77777777" w:rsidR="00713471" w:rsidRDefault="00713471" w:rsidP="00713471">
      <w:pPr>
        <w:pStyle w:val="4"/>
      </w:pPr>
      <w:bookmarkStart w:id="1152" w:name="_Toc474764515"/>
      <w:r>
        <w:rPr>
          <w:rFonts w:hint="eastAsia"/>
        </w:rPr>
        <w:t>我的消息</w:t>
      </w:r>
      <w:bookmarkEnd w:id="1152"/>
    </w:p>
    <w:p w14:paraId="234B4F1D" w14:textId="77777777" w:rsidR="00713471" w:rsidRDefault="00713471" w:rsidP="00713471">
      <w:pPr>
        <w:pStyle w:val="5"/>
      </w:pPr>
      <w:r>
        <w:rPr>
          <w:rFonts w:hint="eastAsia"/>
        </w:rPr>
        <w:t>用例描述</w:t>
      </w:r>
    </w:p>
    <w:p w14:paraId="1B26C921" w14:textId="77777777" w:rsidR="00713471" w:rsidRPr="00E27C62" w:rsidRDefault="00713471" w:rsidP="00713471">
      <w:r>
        <w:rPr>
          <w:rFonts w:hint="eastAsia"/>
        </w:rPr>
        <w:t>司机查看系统推送的消息，含任务信息和系统消息。任务信息主要是系统推送的“待接单”订单消息。系统消息为：原一期的“订单消息”和“系统消息”统一合并为系统消息。</w:t>
      </w:r>
    </w:p>
    <w:p w14:paraId="39FEB64E" w14:textId="77777777" w:rsidR="00713471" w:rsidRDefault="00713471" w:rsidP="00713471">
      <w:pPr>
        <w:pStyle w:val="5"/>
      </w:pPr>
      <w:r>
        <w:rPr>
          <w:rFonts w:hint="eastAsia"/>
        </w:rPr>
        <w:t>元素规则</w:t>
      </w:r>
    </w:p>
    <w:p w14:paraId="7BA49477" w14:textId="77777777" w:rsidR="00713471" w:rsidRPr="00213653" w:rsidRDefault="00713471" w:rsidP="00713471">
      <w:r>
        <w:rPr>
          <w:rFonts w:hint="eastAsia"/>
        </w:rPr>
        <w:t>【</w:t>
      </w:r>
      <w:r>
        <w:rPr>
          <w:rFonts w:hint="eastAsia"/>
        </w:rPr>
        <w:t>II-F-01</w:t>
      </w:r>
      <w:r>
        <w:rPr>
          <w:rFonts w:hint="eastAsia"/>
        </w:rPr>
        <w:t>我的消息】</w:t>
      </w:r>
    </w:p>
    <w:tbl>
      <w:tblPr>
        <w:tblStyle w:val="af1"/>
        <w:tblW w:w="0" w:type="auto"/>
        <w:tblLook w:val="04A0" w:firstRow="1" w:lastRow="0" w:firstColumn="1" w:lastColumn="0" w:noHBand="0" w:noVBand="1"/>
      </w:tblPr>
      <w:tblGrid>
        <w:gridCol w:w="1384"/>
        <w:gridCol w:w="1559"/>
        <w:gridCol w:w="4678"/>
        <w:gridCol w:w="2341"/>
      </w:tblGrid>
      <w:tr w:rsidR="00713471" w14:paraId="0C66B05E" w14:textId="77777777" w:rsidTr="00E260C2">
        <w:tc>
          <w:tcPr>
            <w:tcW w:w="1384" w:type="dxa"/>
            <w:shd w:val="clear" w:color="auto" w:fill="BFBFBF" w:themeFill="background1" w:themeFillShade="BF"/>
          </w:tcPr>
          <w:p w14:paraId="73E09A08" w14:textId="77777777" w:rsidR="00713471" w:rsidRPr="007F7CC3" w:rsidRDefault="00713471" w:rsidP="00E260C2">
            <w:pPr>
              <w:jc w:val="center"/>
              <w:rPr>
                <w:b/>
              </w:rPr>
            </w:pPr>
            <w:r w:rsidRPr="007F7CC3">
              <w:rPr>
                <w:rFonts w:hint="eastAsia"/>
                <w:b/>
              </w:rPr>
              <w:t>页面</w:t>
            </w:r>
            <w:r w:rsidRPr="007F7CC3">
              <w:rPr>
                <w:rFonts w:hint="eastAsia"/>
                <w:b/>
              </w:rPr>
              <w:t>/</w:t>
            </w:r>
            <w:r w:rsidRPr="007F7CC3">
              <w:rPr>
                <w:rFonts w:hint="eastAsia"/>
                <w:b/>
              </w:rPr>
              <w:t>界面</w:t>
            </w:r>
          </w:p>
        </w:tc>
        <w:tc>
          <w:tcPr>
            <w:tcW w:w="1559" w:type="dxa"/>
            <w:shd w:val="clear" w:color="auto" w:fill="BFBFBF" w:themeFill="background1" w:themeFillShade="BF"/>
          </w:tcPr>
          <w:p w14:paraId="0A82080A" w14:textId="77777777" w:rsidR="00713471" w:rsidRPr="007F7CC3" w:rsidRDefault="00713471" w:rsidP="00E260C2">
            <w:pPr>
              <w:jc w:val="center"/>
              <w:rPr>
                <w:b/>
              </w:rPr>
            </w:pPr>
            <w:r w:rsidRPr="007F7CC3">
              <w:rPr>
                <w:rFonts w:hint="eastAsia"/>
                <w:b/>
              </w:rPr>
              <w:t>元素名称</w:t>
            </w:r>
          </w:p>
        </w:tc>
        <w:tc>
          <w:tcPr>
            <w:tcW w:w="4678" w:type="dxa"/>
            <w:shd w:val="clear" w:color="auto" w:fill="BFBFBF" w:themeFill="background1" w:themeFillShade="BF"/>
          </w:tcPr>
          <w:p w14:paraId="397B2719" w14:textId="77777777" w:rsidR="00713471" w:rsidRPr="007F7CC3" w:rsidRDefault="00713471" w:rsidP="00E260C2">
            <w:pPr>
              <w:jc w:val="center"/>
              <w:rPr>
                <w:b/>
              </w:rPr>
            </w:pPr>
            <w:r w:rsidRPr="007F7CC3">
              <w:rPr>
                <w:rFonts w:hint="eastAsia"/>
                <w:b/>
              </w:rPr>
              <w:t>描述</w:t>
            </w:r>
          </w:p>
        </w:tc>
        <w:tc>
          <w:tcPr>
            <w:tcW w:w="2341" w:type="dxa"/>
            <w:shd w:val="clear" w:color="auto" w:fill="BFBFBF" w:themeFill="background1" w:themeFillShade="BF"/>
          </w:tcPr>
          <w:p w14:paraId="4497BE27" w14:textId="77777777" w:rsidR="00713471" w:rsidRPr="007F7CC3" w:rsidRDefault="00713471" w:rsidP="00E260C2">
            <w:pPr>
              <w:jc w:val="center"/>
              <w:rPr>
                <w:b/>
              </w:rPr>
            </w:pPr>
            <w:r w:rsidRPr="007F7CC3">
              <w:rPr>
                <w:rFonts w:hint="eastAsia"/>
                <w:b/>
              </w:rPr>
              <w:t>异常处理</w:t>
            </w:r>
          </w:p>
        </w:tc>
      </w:tr>
      <w:tr w:rsidR="00713471" w14:paraId="7E2210AF" w14:textId="77777777" w:rsidTr="00E260C2">
        <w:tc>
          <w:tcPr>
            <w:tcW w:w="1384" w:type="dxa"/>
            <w:vMerge w:val="restart"/>
          </w:tcPr>
          <w:p w14:paraId="5A88C397" w14:textId="77777777" w:rsidR="00713471" w:rsidRDefault="00713471" w:rsidP="00E260C2">
            <w:pPr>
              <w:jc w:val="center"/>
            </w:pPr>
            <w:r>
              <w:rPr>
                <w:rFonts w:hint="eastAsia"/>
              </w:rPr>
              <w:t>II-F-01</w:t>
            </w:r>
          </w:p>
        </w:tc>
        <w:tc>
          <w:tcPr>
            <w:tcW w:w="1559" w:type="dxa"/>
          </w:tcPr>
          <w:p w14:paraId="4BC44F99" w14:textId="77777777" w:rsidR="00713471" w:rsidRDefault="00713471" w:rsidP="00E260C2">
            <w:pPr>
              <w:jc w:val="center"/>
            </w:pPr>
            <w:r>
              <w:rPr>
                <w:rFonts w:hint="eastAsia"/>
              </w:rPr>
              <w:t>顶部导航栏</w:t>
            </w:r>
          </w:p>
        </w:tc>
        <w:tc>
          <w:tcPr>
            <w:tcW w:w="4678" w:type="dxa"/>
          </w:tcPr>
          <w:p w14:paraId="452E6EF5" w14:textId="77777777" w:rsidR="00713471" w:rsidRDefault="00713471" w:rsidP="00E260C2">
            <w:r>
              <w:rPr>
                <w:rFonts w:hint="eastAsia"/>
              </w:rPr>
              <w:t>1</w:t>
            </w:r>
            <w:r>
              <w:rPr>
                <w:rFonts w:hint="eastAsia"/>
              </w:rPr>
              <w:t>顶部导航栏分：任务信息、系统消息；默认选中任务信息；</w:t>
            </w:r>
          </w:p>
          <w:p w14:paraId="216386B2" w14:textId="77777777" w:rsidR="00713471" w:rsidRDefault="00713471" w:rsidP="00E260C2">
            <w:r>
              <w:rPr>
                <w:rFonts w:hint="eastAsia"/>
              </w:rPr>
              <w:t>2</w:t>
            </w:r>
            <w:r>
              <w:rPr>
                <w:rFonts w:hint="eastAsia"/>
              </w:rPr>
              <w:t>任务信息和系统消息切换选中，点击切换到对应页面。</w:t>
            </w:r>
          </w:p>
        </w:tc>
        <w:tc>
          <w:tcPr>
            <w:tcW w:w="2341" w:type="dxa"/>
          </w:tcPr>
          <w:p w14:paraId="02331E67" w14:textId="77777777" w:rsidR="00713471" w:rsidRDefault="00713471" w:rsidP="00E260C2"/>
        </w:tc>
      </w:tr>
      <w:tr w:rsidR="00713471" w14:paraId="21AE73A0" w14:textId="77777777" w:rsidTr="00E260C2">
        <w:tc>
          <w:tcPr>
            <w:tcW w:w="1384" w:type="dxa"/>
            <w:vMerge/>
          </w:tcPr>
          <w:p w14:paraId="7BE6FD6A" w14:textId="77777777" w:rsidR="00713471" w:rsidRDefault="00713471" w:rsidP="00E260C2">
            <w:pPr>
              <w:jc w:val="center"/>
            </w:pPr>
          </w:p>
        </w:tc>
        <w:tc>
          <w:tcPr>
            <w:tcW w:w="1559" w:type="dxa"/>
          </w:tcPr>
          <w:p w14:paraId="6794B561" w14:textId="77777777" w:rsidR="00713471" w:rsidRDefault="00713471" w:rsidP="00E260C2">
            <w:pPr>
              <w:jc w:val="center"/>
            </w:pPr>
            <w:r>
              <w:rPr>
                <w:rFonts w:hint="eastAsia"/>
              </w:rPr>
              <w:t>返回</w:t>
            </w:r>
            <w:r>
              <w:rPr>
                <w:rFonts w:hint="eastAsia"/>
              </w:rPr>
              <w:t>-icon</w:t>
            </w:r>
          </w:p>
        </w:tc>
        <w:tc>
          <w:tcPr>
            <w:tcW w:w="4678" w:type="dxa"/>
          </w:tcPr>
          <w:p w14:paraId="4EFF3D67" w14:textId="77777777" w:rsidR="00713471" w:rsidRDefault="00713471" w:rsidP="00E260C2">
            <w:r>
              <w:rPr>
                <w:rFonts w:hint="eastAsia"/>
              </w:rPr>
              <w:t>1</w:t>
            </w:r>
            <w:r>
              <w:rPr>
                <w:rFonts w:hint="eastAsia"/>
              </w:rPr>
              <w:t>、点击返回到上级页面。</w:t>
            </w:r>
          </w:p>
        </w:tc>
        <w:tc>
          <w:tcPr>
            <w:tcW w:w="2341" w:type="dxa"/>
          </w:tcPr>
          <w:p w14:paraId="30E3793A" w14:textId="77777777" w:rsidR="00713471" w:rsidRDefault="00713471" w:rsidP="00E260C2"/>
        </w:tc>
      </w:tr>
      <w:tr w:rsidR="00713471" w14:paraId="3512E78C" w14:textId="77777777" w:rsidTr="00E260C2">
        <w:tc>
          <w:tcPr>
            <w:tcW w:w="1384" w:type="dxa"/>
            <w:vMerge w:val="restart"/>
          </w:tcPr>
          <w:p w14:paraId="3C967487" w14:textId="77777777" w:rsidR="00713471" w:rsidRDefault="00713471" w:rsidP="00E260C2">
            <w:pPr>
              <w:jc w:val="center"/>
            </w:pPr>
            <w:r>
              <w:rPr>
                <w:rFonts w:hint="eastAsia"/>
              </w:rPr>
              <w:lastRenderedPageBreak/>
              <w:t>II-F-01(01)</w:t>
            </w:r>
          </w:p>
          <w:p w14:paraId="730129BE" w14:textId="77777777" w:rsidR="00713471" w:rsidRDefault="00713471" w:rsidP="00E260C2">
            <w:pPr>
              <w:jc w:val="center"/>
            </w:pPr>
            <w:r>
              <w:rPr>
                <w:rFonts w:hint="eastAsia"/>
              </w:rPr>
              <w:t>任务信息</w:t>
            </w:r>
          </w:p>
        </w:tc>
        <w:tc>
          <w:tcPr>
            <w:tcW w:w="1559" w:type="dxa"/>
          </w:tcPr>
          <w:p w14:paraId="0EAB61E7" w14:textId="77777777" w:rsidR="00713471" w:rsidRDefault="00713471" w:rsidP="00E260C2">
            <w:pPr>
              <w:jc w:val="center"/>
            </w:pPr>
            <w:r>
              <w:rPr>
                <w:rFonts w:hint="eastAsia"/>
              </w:rPr>
              <w:t>说明</w:t>
            </w:r>
          </w:p>
        </w:tc>
        <w:tc>
          <w:tcPr>
            <w:tcW w:w="4678" w:type="dxa"/>
          </w:tcPr>
          <w:p w14:paraId="5FD78267" w14:textId="77777777" w:rsidR="00713471" w:rsidRDefault="00713471" w:rsidP="00E260C2">
            <w:r>
              <w:rPr>
                <w:rFonts w:hint="eastAsia"/>
              </w:rPr>
              <w:t>1</w:t>
            </w:r>
            <w:r>
              <w:rPr>
                <w:rFonts w:hint="eastAsia"/>
              </w:rPr>
              <w:t>若任务信息为空，则显示“您暂时没有任务信息哦”，参见“</w:t>
            </w:r>
            <w:r>
              <w:rPr>
                <w:rFonts w:hint="eastAsia"/>
              </w:rPr>
              <w:t>II-F-01(04)</w:t>
            </w:r>
            <w:r>
              <w:rPr>
                <w:rFonts w:hint="eastAsia"/>
              </w:rPr>
              <w:t>”；</w:t>
            </w:r>
          </w:p>
          <w:p w14:paraId="69B29F0E" w14:textId="77777777" w:rsidR="00713471" w:rsidRDefault="00713471" w:rsidP="00E260C2">
            <w:r>
              <w:rPr>
                <w:rFonts w:hint="eastAsia"/>
              </w:rPr>
              <w:t>2</w:t>
            </w:r>
            <w:r>
              <w:rPr>
                <w:rFonts w:hint="eastAsia"/>
              </w:rPr>
              <w:t>任务信息不为空，默认按照抢单剩余倒计时由少到多的顺序排序，即剩余时间少的显示在列表上面，剩余时间多的显示在列表下面；</w:t>
            </w:r>
          </w:p>
          <w:p w14:paraId="048CBCAC" w14:textId="77777777" w:rsidR="00713471" w:rsidRDefault="00713471" w:rsidP="00E260C2">
            <w:r>
              <w:rPr>
                <w:rFonts w:hint="eastAsia"/>
              </w:rPr>
              <w:t>3</w:t>
            </w:r>
            <w:r>
              <w:rPr>
                <w:rFonts w:hint="eastAsia"/>
              </w:rPr>
              <w:t>可以上下滑动查看列表信息；</w:t>
            </w:r>
          </w:p>
          <w:p w14:paraId="262ECB22" w14:textId="77777777" w:rsidR="00713471" w:rsidRDefault="00713471" w:rsidP="00E260C2">
            <w:r>
              <w:rPr>
                <w:rFonts w:hint="eastAsia"/>
              </w:rPr>
              <w:t>4</w:t>
            </w:r>
            <w:r>
              <w:rPr>
                <w:rFonts w:hint="eastAsia"/>
              </w:rPr>
              <w:t>下滑列表刷新订单和时间。</w:t>
            </w:r>
          </w:p>
          <w:p w14:paraId="6C33971D" w14:textId="77777777" w:rsidR="00713471" w:rsidRPr="00D66079" w:rsidRDefault="00713471" w:rsidP="00E260C2">
            <w:r>
              <w:rPr>
                <w:rFonts w:hint="eastAsia"/>
              </w:rPr>
              <w:t>5</w:t>
            </w:r>
            <w:r>
              <w:rPr>
                <w:rFonts w:hint="eastAsia"/>
              </w:rPr>
              <w:t>已失效的订单不可视化，“已失效”含抢单时限过期、已被接走的订单。</w:t>
            </w:r>
          </w:p>
        </w:tc>
        <w:tc>
          <w:tcPr>
            <w:tcW w:w="2341" w:type="dxa"/>
          </w:tcPr>
          <w:p w14:paraId="1239237B" w14:textId="77777777" w:rsidR="00713471" w:rsidRDefault="00713471" w:rsidP="00E260C2">
            <w:pPr>
              <w:pStyle w:val="af0"/>
              <w:numPr>
                <w:ilvl w:val="0"/>
                <w:numId w:val="62"/>
              </w:numPr>
              <w:ind w:firstLineChars="0"/>
            </w:pPr>
            <w:r>
              <w:rPr>
                <w:rFonts w:hint="eastAsia"/>
              </w:rPr>
              <w:t>断网时，显示通用断网提示弹框。</w:t>
            </w:r>
          </w:p>
        </w:tc>
      </w:tr>
      <w:tr w:rsidR="00713471" w14:paraId="6507BFE5" w14:textId="77777777" w:rsidTr="00E260C2">
        <w:tc>
          <w:tcPr>
            <w:tcW w:w="1384" w:type="dxa"/>
            <w:vMerge/>
          </w:tcPr>
          <w:p w14:paraId="3149B2BD" w14:textId="77777777" w:rsidR="00713471" w:rsidRDefault="00713471" w:rsidP="00E260C2">
            <w:pPr>
              <w:jc w:val="center"/>
            </w:pPr>
          </w:p>
        </w:tc>
        <w:tc>
          <w:tcPr>
            <w:tcW w:w="1559" w:type="dxa"/>
          </w:tcPr>
          <w:p w14:paraId="735ABE12" w14:textId="77777777" w:rsidR="00713471" w:rsidRDefault="00713471" w:rsidP="00E260C2">
            <w:pPr>
              <w:jc w:val="center"/>
            </w:pPr>
            <w:r>
              <w:rPr>
                <w:rFonts w:hint="eastAsia"/>
              </w:rPr>
              <w:t>下单人头像</w:t>
            </w:r>
          </w:p>
        </w:tc>
        <w:tc>
          <w:tcPr>
            <w:tcW w:w="4678" w:type="dxa"/>
          </w:tcPr>
          <w:p w14:paraId="7B3AA854" w14:textId="77777777" w:rsidR="00713471" w:rsidRDefault="00713471" w:rsidP="00E260C2">
            <w:r>
              <w:rPr>
                <w:rFonts w:hint="eastAsia"/>
              </w:rPr>
              <w:t>显示下单人头像：</w:t>
            </w:r>
          </w:p>
          <w:p w14:paraId="14589F05" w14:textId="77777777" w:rsidR="00713471" w:rsidRDefault="00713471" w:rsidP="00E260C2">
            <w:pPr>
              <w:pStyle w:val="af0"/>
              <w:numPr>
                <w:ilvl w:val="0"/>
                <w:numId w:val="62"/>
              </w:numPr>
              <w:ind w:firstLineChars="0"/>
            </w:pPr>
            <w:r>
              <w:rPr>
                <w:rFonts w:hint="eastAsia"/>
              </w:rPr>
              <w:t>若下单人未修改头像，则显示下单人默认的头像；</w:t>
            </w:r>
          </w:p>
          <w:p w14:paraId="26D94A13" w14:textId="77777777" w:rsidR="00713471" w:rsidRDefault="00713471" w:rsidP="00E260C2">
            <w:pPr>
              <w:pStyle w:val="af0"/>
              <w:numPr>
                <w:ilvl w:val="0"/>
                <w:numId w:val="62"/>
              </w:numPr>
              <w:ind w:firstLineChars="0"/>
            </w:pPr>
            <w:r>
              <w:rPr>
                <w:rFonts w:hint="eastAsia"/>
              </w:rPr>
              <w:t>若下单人已修改头像，显示下单人修改后的头像。</w:t>
            </w:r>
          </w:p>
        </w:tc>
        <w:tc>
          <w:tcPr>
            <w:tcW w:w="2341" w:type="dxa"/>
          </w:tcPr>
          <w:p w14:paraId="78FB8AC6" w14:textId="77777777" w:rsidR="00713471" w:rsidRDefault="00713471" w:rsidP="00E260C2"/>
        </w:tc>
      </w:tr>
      <w:tr w:rsidR="00713471" w14:paraId="27862E9F" w14:textId="77777777" w:rsidTr="00E260C2">
        <w:tc>
          <w:tcPr>
            <w:tcW w:w="1384" w:type="dxa"/>
            <w:vMerge/>
          </w:tcPr>
          <w:p w14:paraId="755998AB" w14:textId="77777777" w:rsidR="00713471" w:rsidRDefault="00713471" w:rsidP="00E260C2">
            <w:pPr>
              <w:jc w:val="center"/>
            </w:pPr>
          </w:p>
        </w:tc>
        <w:tc>
          <w:tcPr>
            <w:tcW w:w="1559" w:type="dxa"/>
          </w:tcPr>
          <w:p w14:paraId="0942C838" w14:textId="77777777" w:rsidR="00713471" w:rsidRDefault="00713471" w:rsidP="00E260C2">
            <w:pPr>
              <w:jc w:val="center"/>
            </w:pPr>
            <w:r>
              <w:rPr>
                <w:rFonts w:hint="eastAsia"/>
              </w:rPr>
              <w:t>用车时间</w:t>
            </w:r>
          </w:p>
        </w:tc>
        <w:tc>
          <w:tcPr>
            <w:tcW w:w="4678" w:type="dxa"/>
          </w:tcPr>
          <w:p w14:paraId="6207B5A1" w14:textId="77777777" w:rsidR="00713471" w:rsidRDefault="00713471" w:rsidP="00E260C2">
            <w:r>
              <w:rPr>
                <w:rFonts w:hint="eastAsia"/>
              </w:rPr>
              <w:t>用车时间显示格式：</w:t>
            </w:r>
          </w:p>
          <w:p w14:paraId="5CCFBE8C" w14:textId="77777777" w:rsidR="00713471" w:rsidRDefault="00713471" w:rsidP="00E260C2">
            <w:pPr>
              <w:pStyle w:val="af0"/>
              <w:numPr>
                <w:ilvl w:val="0"/>
                <w:numId w:val="63"/>
              </w:numPr>
              <w:ind w:firstLineChars="0"/>
            </w:pPr>
            <w:r>
              <w:rPr>
                <w:rFonts w:hint="eastAsia"/>
              </w:rPr>
              <w:t>今天内的用车时间，显示为“今天</w:t>
            </w:r>
            <w:r>
              <w:rPr>
                <w:rFonts w:hint="eastAsia"/>
              </w:rPr>
              <w:t xml:space="preserve"> hh:mm</w:t>
            </w:r>
            <w:r>
              <w:rPr>
                <w:rFonts w:hint="eastAsia"/>
              </w:rPr>
              <w:t>”</w:t>
            </w:r>
            <w:r>
              <w:rPr>
                <w:rFonts w:hint="eastAsia"/>
              </w:rPr>
              <w:t>;</w:t>
            </w:r>
          </w:p>
          <w:p w14:paraId="28CDF1A1" w14:textId="77777777" w:rsidR="00713471" w:rsidRDefault="00713471" w:rsidP="00E260C2">
            <w:pPr>
              <w:pStyle w:val="af0"/>
              <w:numPr>
                <w:ilvl w:val="0"/>
                <w:numId w:val="63"/>
              </w:numPr>
              <w:ind w:firstLineChars="0"/>
            </w:pPr>
            <w:r>
              <w:rPr>
                <w:rFonts w:hint="eastAsia"/>
              </w:rPr>
              <w:t>明天的用车时间，显示为“明天</w:t>
            </w:r>
            <w:r>
              <w:rPr>
                <w:rFonts w:hint="eastAsia"/>
              </w:rPr>
              <w:t xml:space="preserve"> hh:mm</w:t>
            </w:r>
            <w:r>
              <w:rPr>
                <w:rFonts w:hint="eastAsia"/>
              </w:rPr>
              <w:t>”；</w:t>
            </w:r>
          </w:p>
          <w:p w14:paraId="7FBB6F1F" w14:textId="77777777" w:rsidR="00713471" w:rsidRDefault="00713471" w:rsidP="00E260C2">
            <w:pPr>
              <w:pStyle w:val="af0"/>
              <w:numPr>
                <w:ilvl w:val="0"/>
                <w:numId w:val="63"/>
              </w:numPr>
              <w:ind w:firstLineChars="0"/>
            </w:pPr>
            <w:r>
              <w:rPr>
                <w:rFonts w:hint="eastAsia"/>
              </w:rPr>
              <w:t>后天的用车时间，显示为“后天</w:t>
            </w:r>
            <w:r>
              <w:rPr>
                <w:rFonts w:hint="eastAsia"/>
              </w:rPr>
              <w:t xml:space="preserve"> hh:mm</w:t>
            </w:r>
            <w:r>
              <w:rPr>
                <w:rFonts w:hint="eastAsia"/>
              </w:rPr>
              <w:t>”；</w:t>
            </w:r>
          </w:p>
          <w:p w14:paraId="54A2FCF5" w14:textId="77777777" w:rsidR="00713471" w:rsidRDefault="00713471" w:rsidP="00E260C2">
            <w:pPr>
              <w:pStyle w:val="af0"/>
              <w:numPr>
                <w:ilvl w:val="0"/>
                <w:numId w:val="63"/>
              </w:numPr>
              <w:ind w:firstLineChars="0"/>
            </w:pPr>
            <w:r>
              <w:rPr>
                <w:rFonts w:hint="eastAsia"/>
              </w:rPr>
              <w:t>超过后天的用车时间，显示为“</w:t>
            </w:r>
            <w:r>
              <w:rPr>
                <w:rFonts w:hint="eastAsia"/>
              </w:rPr>
              <w:t>yy-mm-dd hh:mm</w:t>
            </w:r>
            <w:r>
              <w:rPr>
                <w:rFonts w:hint="eastAsia"/>
              </w:rPr>
              <w:t>”</w:t>
            </w:r>
            <w:r>
              <w:rPr>
                <w:rFonts w:hint="eastAsia"/>
              </w:rPr>
              <w:t>;eg:2017-02-01  9:20</w:t>
            </w:r>
          </w:p>
        </w:tc>
        <w:tc>
          <w:tcPr>
            <w:tcW w:w="2341" w:type="dxa"/>
          </w:tcPr>
          <w:p w14:paraId="0BCF3739" w14:textId="77777777" w:rsidR="00713471" w:rsidRDefault="00713471" w:rsidP="00E260C2"/>
        </w:tc>
      </w:tr>
      <w:tr w:rsidR="00713471" w14:paraId="7567B7CC" w14:textId="77777777" w:rsidTr="00E260C2">
        <w:tc>
          <w:tcPr>
            <w:tcW w:w="1384" w:type="dxa"/>
            <w:vMerge/>
          </w:tcPr>
          <w:p w14:paraId="61B743FB" w14:textId="77777777" w:rsidR="00713471" w:rsidRDefault="00713471" w:rsidP="00E260C2">
            <w:pPr>
              <w:jc w:val="center"/>
            </w:pPr>
          </w:p>
        </w:tc>
        <w:tc>
          <w:tcPr>
            <w:tcW w:w="1559" w:type="dxa"/>
          </w:tcPr>
          <w:p w14:paraId="4EB7D331" w14:textId="77777777" w:rsidR="00713471" w:rsidRDefault="00713471" w:rsidP="00E260C2">
            <w:pPr>
              <w:jc w:val="center"/>
            </w:pPr>
            <w:r>
              <w:rPr>
                <w:rFonts w:hint="eastAsia"/>
              </w:rPr>
              <w:t>用车类型</w:t>
            </w:r>
          </w:p>
        </w:tc>
        <w:tc>
          <w:tcPr>
            <w:tcW w:w="4678" w:type="dxa"/>
          </w:tcPr>
          <w:p w14:paraId="7D2DE4ED" w14:textId="77777777" w:rsidR="00713471" w:rsidRDefault="00713471" w:rsidP="00E260C2">
            <w:r>
              <w:rPr>
                <w:rFonts w:hint="eastAsia"/>
              </w:rPr>
              <w:t>1</w:t>
            </w:r>
            <w:r>
              <w:rPr>
                <w:rFonts w:hint="eastAsia"/>
              </w:rPr>
              <w:t>用车类型：即刻用车、预约用车；</w:t>
            </w:r>
          </w:p>
          <w:p w14:paraId="64B4480A" w14:textId="77777777" w:rsidR="00713471" w:rsidRDefault="00713471" w:rsidP="00E260C2">
            <w:r>
              <w:rPr>
                <w:rFonts w:hint="eastAsia"/>
              </w:rPr>
              <w:t>2</w:t>
            </w:r>
            <w:r>
              <w:rPr>
                <w:rFonts w:hint="eastAsia"/>
              </w:rPr>
              <w:t>根据下单用车时间判断。</w:t>
            </w:r>
          </w:p>
        </w:tc>
        <w:tc>
          <w:tcPr>
            <w:tcW w:w="2341" w:type="dxa"/>
          </w:tcPr>
          <w:p w14:paraId="733C8FDB" w14:textId="77777777" w:rsidR="00713471" w:rsidRDefault="00713471" w:rsidP="00E260C2"/>
        </w:tc>
      </w:tr>
      <w:tr w:rsidR="00713471" w14:paraId="7BAE446E" w14:textId="77777777" w:rsidTr="00E260C2">
        <w:tc>
          <w:tcPr>
            <w:tcW w:w="1384" w:type="dxa"/>
            <w:vMerge/>
          </w:tcPr>
          <w:p w14:paraId="2702F509" w14:textId="77777777" w:rsidR="00713471" w:rsidRDefault="00713471" w:rsidP="00E260C2">
            <w:pPr>
              <w:jc w:val="center"/>
            </w:pPr>
          </w:p>
        </w:tc>
        <w:tc>
          <w:tcPr>
            <w:tcW w:w="1559" w:type="dxa"/>
          </w:tcPr>
          <w:p w14:paraId="377F31B6" w14:textId="77777777" w:rsidR="00713471" w:rsidRDefault="00713471" w:rsidP="00E260C2">
            <w:pPr>
              <w:jc w:val="center"/>
            </w:pPr>
            <w:r>
              <w:rPr>
                <w:rFonts w:hint="eastAsia"/>
              </w:rPr>
              <w:t>抢单倒计时</w:t>
            </w:r>
          </w:p>
        </w:tc>
        <w:tc>
          <w:tcPr>
            <w:tcW w:w="4678" w:type="dxa"/>
          </w:tcPr>
          <w:p w14:paraId="25A2EBFC" w14:textId="77777777" w:rsidR="00713471" w:rsidRDefault="00713471" w:rsidP="00E260C2">
            <w:r>
              <w:rPr>
                <w:rFonts w:hint="eastAsia"/>
              </w:rPr>
              <w:t>1</w:t>
            </w:r>
            <w:r>
              <w:rPr>
                <w:rFonts w:hint="eastAsia"/>
              </w:rPr>
              <w:t>抢单倒计时，获取当前司机服务城市的派单规则中的抢单时限；时间自动计时；</w:t>
            </w:r>
          </w:p>
          <w:p w14:paraId="7643E65B" w14:textId="77777777" w:rsidR="00713471" w:rsidRDefault="00713471" w:rsidP="00E260C2">
            <w:r>
              <w:rPr>
                <w:rFonts w:hint="eastAsia"/>
              </w:rPr>
              <w:t>2</w:t>
            </w:r>
            <w:r>
              <w:rPr>
                <w:rFonts w:hint="eastAsia"/>
              </w:rPr>
              <w:t>倒计时小于等于</w:t>
            </w:r>
            <w:r>
              <w:rPr>
                <w:rFonts w:hint="eastAsia"/>
              </w:rPr>
              <w:t>1</w:t>
            </w:r>
            <w:r>
              <w:rPr>
                <w:rFonts w:hint="eastAsia"/>
              </w:rPr>
              <w:t>分钟时，按照秒倒计时显示；倒计时大于</w:t>
            </w:r>
            <w:r>
              <w:rPr>
                <w:rFonts w:hint="eastAsia"/>
              </w:rPr>
              <w:t>1</w:t>
            </w:r>
            <w:r>
              <w:rPr>
                <w:rFonts w:hint="eastAsia"/>
              </w:rPr>
              <w:t>分钟，按照分钟倒计时显示。</w:t>
            </w:r>
          </w:p>
          <w:p w14:paraId="25E919A9" w14:textId="77777777" w:rsidR="00713471" w:rsidRDefault="00713471" w:rsidP="00E260C2">
            <w:r>
              <w:rPr>
                <w:rFonts w:hint="eastAsia"/>
              </w:rPr>
              <w:t>3</w:t>
            </w:r>
            <w:r>
              <w:rPr>
                <w:rFonts w:hint="eastAsia"/>
              </w:rPr>
              <w:t>点击抢单，冒泡提示“抢单中”，参见“</w:t>
            </w:r>
            <w:r>
              <w:rPr>
                <w:rFonts w:hint="eastAsia"/>
              </w:rPr>
              <w:t>II-F-01(02)</w:t>
            </w:r>
            <w:r>
              <w:rPr>
                <w:rFonts w:hint="eastAsia"/>
              </w:rPr>
              <w:t>”页面；</w:t>
            </w:r>
          </w:p>
          <w:p w14:paraId="7A8A31BF" w14:textId="77777777" w:rsidR="00713471" w:rsidRDefault="00713471" w:rsidP="00E260C2">
            <w:r>
              <w:rPr>
                <w:rFonts w:hint="eastAsia"/>
              </w:rPr>
              <w:t>4</w:t>
            </w:r>
            <w:r>
              <w:rPr>
                <w:rFonts w:hint="eastAsia"/>
              </w:rPr>
              <w:t>点击抢单，若订单被接走，则冒泡提示“订单</w:t>
            </w:r>
            <w:r>
              <w:rPr>
                <w:rFonts w:hint="eastAsia"/>
              </w:rPr>
              <w:lastRenderedPageBreak/>
              <w:t>已被接走”；</w:t>
            </w:r>
          </w:p>
          <w:p w14:paraId="22A365EC" w14:textId="77777777" w:rsidR="00713471" w:rsidRDefault="00713471" w:rsidP="00E260C2">
            <w:r>
              <w:rPr>
                <w:rFonts w:hint="eastAsia"/>
              </w:rPr>
              <w:t>5</w:t>
            </w:r>
            <w:r>
              <w:rPr>
                <w:rFonts w:hint="eastAsia"/>
              </w:rPr>
              <w:t>点击抢单，抢到订单，则冒泡提示“抢单成功”；</w:t>
            </w:r>
            <w:r>
              <w:rPr>
                <w:rFonts w:hint="eastAsia"/>
              </w:rPr>
              <w:t xml:space="preserve"> </w:t>
            </w:r>
            <w:r>
              <w:rPr>
                <w:rFonts w:hint="eastAsia"/>
              </w:rPr>
              <w:t>“我的订单</w:t>
            </w:r>
            <w:r>
              <w:rPr>
                <w:rFonts w:hint="eastAsia"/>
              </w:rPr>
              <w:t>-</w:t>
            </w:r>
            <w:r>
              <w:rPr>
                <w:rFonts w:hint="eastAsia"/>
              </w:rPr>
              <w:t>当前订单”同步更新抢到的订单信息。冒泡提示完，任务信息列表刷新；</w:t>
            </w:r>
          </w:p>
          <w:p w14:paraId="7189DA2F" w14:textId="77777777" w:rsidR="00713471" w:rsidRDefault="00713471" w:rsidP="00E260C2">
            <w:r>
              <w:rPr>
                <w:rFonts w:hint="eastAsia"/>
              </w:rPr>
              <w:t>6</w:t>
            </w:r>
            <w:r>
              <w:rPr>
                <w:rFonts w:hint="eastAsia"/>
              </w:rPr>
              <w:t>已失效的订单不可视化，“已失效”含抢单时限过期、已被接走的订单。</w:t>
            </w:r>
          </w:p>
        </w:tc>
        <w:tc>
          <w:tcPr>
            <w:tcW w:w="2341" w:type="dxa"/>
          </w:tcPr>
          <w:p w14:paraId="508439E7" w14:textId="77777777" w:rsidR="00713471" w:rsidRDefault="00713471" w:rsidP="00E260C2"/>
        </w:tc>
      </w:tr>
      <w:tr w:rsidR="00713471" w14:paraId="59291372" w14:textId="77777777" w:rsidTr="00E260C2">
        <w:tc>
          <w:tcPr>
            <w:tcW w:w="1384" w:type="dxa"/>
            <w:vMerge/>
          </w:tcPr>
          <w:p w14:paraId="67843748" w14:textId="77777777" w:rsidR="00713471" w:rsidRDefault="00713471" w:rsidP="00E260C2">
            <w:pPr>
              <w:jc w:val="center"/>
            </w:pPr>
          </w:p>
        </w:tc>
        <w:tc>
          <w:tcPr>
            <w:tcW w:w="1559" w:type="dxa"/>
          </w:tcPr>
          <w:p w14:paraId="5649A0CB" w14:textId="77777777" w:rsidR="00713471" w:rsidRDefault="00713471" w:rsidP="00E260C2">
            <w:pPr>
              <w:jc w:val="center"/>
            </w:pPr>
            <w:r>
              <w:rPr>
                <w:rFonts w:hint="eastAsia"/>
              </w:rPr>
              <w:t>上车地址</w:t>
            </w:r>
          </w:p>
        </w:tc>
        <w:tc>
          <w:tcPr>
            <w:tcW w:w="4678" w:type="dxa"/>
          </w:tcPr>
          <w:p w14:paraId="61AA6B34" w14:textId="77777777" w:rsidR="00713471" w:rsidRDefault="00713471" w:rsidP="00E260C2">
            <w:r>
              <w:rPr>
                <w:rFonts w:hint="eastAsia"/>
              </w:rPr>
              <w:t>1</w:t>
            </w:r>
            <w:r>
              <w:rPr>
                <w:rFonts w:hint="eastAsia"/>
              </w:rPr>
              <w:t>、根据乘客订单信息显示上车地址。最多显示</w:t>
            </w:r>
            <w:r>
              <w:rPr>
                <w:rFonts w:hint="eastAsia"/>
              </w:rPr>
              <w:t>2</w:t>
            </w:r>
            <w:r>
              <w:rPr>
                <w:rFonts w:hint="eastAsia"/>
              </w:rPr>
              <w:t>行，超出的内容用“</w:t>
            </w:r>
            <w:r>
              <w:t>…</w:t>
            </w:r>
            <w:r>
              <w:rPr>
                <w:rFonts w:hint="eastAsia"/>
              </w:rPr>
              <w:t>”表示。</w:t>
            </w:r>
          </w:p>
        </w:tc>
        <w:tc>
          <w:tcPr>
            <w:tcW w:w="2341" w:type="dxa"/>
          </w:tcPr>
          <w:p w14:paraId="61DF9376" w14:textId="77777777" w:rsidR="00713471" w:rsidRDefault="00713471" w:rsidP="00E260C2"/>
        </w:tc>
      </w:tr>
      <w:tr w:rsidR="00713471" w14:paraId="40DB75F2" w14:textId="77777777" w:rsidTr="00E260C2">
        <w:tc>
          <w:tcPr>
            <w:tcW w:w="1384" w:type="dxa"/>
            <w:vMerge/>
          </w:tcPr>
          <w:p w14:paraId="17DBE6BD" w14:textId="77777777" w:rsidR="00713471" w:rsidRDefault="00713471" w:rsidP="00E260C2">
            <w:pPr>
              <w:jc w:val="center"/>
            </w:pPr>
          </w:p>
        </w:tc>
        <w:tc>
          <w:tcPr>
            <w:tcW w:w="1559" w:type="dxa"/>
          </w:tcPr>
          <w:p w14:paraId="6A2FB0D5" w14:textId="77777777" w:rsidR="00713471" w:rsidRDefault="00713471" w:rsidP="00E260C2">
            <w:pPr>
              <w:jc w:val="center"/>
            </w:pPr>
            <w:r>
              <w:rPr>
                <w:rFonts w:hint="eastAsia"/>
              </w:rPr>
              <w:t>下车地址</w:t>
            </w:r>
          </w:p>
        </w:tc>
        <w:tc>
          <w:tcPr>
            <w:tcW w:w="4678" w:type="dxa"/>
          </w:tcPr>
          <w:p w14:paraId="429FC2DB" w14:textId="77777777" w:rsidR="00713471" w:rsidRDefault="00713471" w:rsidP="00E260C2">
            <w:r>
              <w:rPr>
                <w:rFonts w:hint="eastAsia"/>
              </w:rPr>
              <w:t>1</w:t>
            </w:r>
            <w:r>
              <w:rPr>
                <w:rFonts w:hint="eastAsia"/>
              </w:rPr>
              <w:t>、根据乘客订单信息显示下车地址。最多显示</w:t>
            </w:r>
            <w:r>
              <w:rPr>
                <w:rFonts w:hint="eastAsia"/>
              </w:rPr>
              <w:t>2</w:t>
            </w:r>
            <w:r>
              <w:rPr>
                <w:rFonts w:hint="eastAsia"/>
              </w:rPr>
              <w:t>行，超出的内容用“</w:t>
            </w:r>
            <w:r>
              <w:t>…</w:t>
            </w:r>
            <w:r>
              <w:rPr>
                <w:rFonts w:hint="eastAsia"/>
              </w:rPr>
              <w:t>”表示。</w:t>
            </w:r>
          </w:p>
        </w:tc>
        <w:tc>
          <w:tcPr>
            <w:tcW w:w="2341" w:type="dxa"/>
          </w:tcPr>
          <w:p w14:paraId="06031F7B" w14:textId="77777777" w:rsidR="00713471" w:rsidRDefault="00713471" w:rsidP="00E260C2"/>
        </w:tc>
      </w:tr>
      <w:tr w:rsidR="00713471" w14:paraId="2FE65BD9" w14:textId="77777777" w:rsidTr="00E260C2">
        <w:tc>
          <w:tcPr>
            <w:tcW w:w="1384" w:type="dxa"/>
            <w:vMerge/>
          </w:tcPr>
          <w:p w14:paraId="3E488A99" w14:textId="77777777" w:rsidR="00713471" w:rsidRDefault="00713471" w:rsidP="00E260C2">
            <w:pPr>
              <w:jc w:val="center"/>
            </w:pPr>
          </w:p>
        </w:tc>
        <w:tc>
          <w:tcPr>
            <w:tcW w:w="1559" w:type="dxa"/>
          </w:tcPr>
          <w:p w14:paraId="7FF9E692" w14:textId="77777777" w:rsidR="00713471" w:rsidRDefault="00713471" w:rsidP="00E260C2">
            <w:pPr>
              <w:jc w:val="center"/>
            </w:pPr>
            <w:r>
              <w:rPr>
                <w:rFonts w:hint="eastAsia"/>
              </w:rPr>
              <w:t>备注</w:t>
            </w:r>
          </w:p>
        </w:tc>
        <w:tc>
          <w:tcPr>
            <w:tcW w:w="4678" w:type="dxa"/>
          </w:tcPr>
          <w:p w14:paraId="310F6AD2" w14:textId="77777777" w:rsidR="00713471" w:rsidRDefault="00713471" w:rsidP="00E260C2">
            <w:r>
              <w:rPr>
                <w:rFonts w:hint="eastAsia"/>
              </w:rPr>
              <w:t>1</w:t>
            </w:r>
            <w:r>
              <w:rPr>
                <w:rFonts w:hint="eastAsia"/>
              </w:rPr>
              <w:t>根据乘客订单信息显示备注内容，最多显示</w:t>
            </w:r>
            <w:r>
              <w:rPr>
                <w:rFonts w:hint="eastAsia"/>
              </w:rPr>
              <w:t>2</w:t>
            </w:r>
            <w:r>
              <w:rPr>
                <w:rFonts w:hint="eastAsia"/>
              </w:rPr>
              <w:t>行，超出的内容用“</w:t>
            </w:r>
            <w:r>
              <w:t>…</w:t>
            </w:r>
            <w:r>
              <w:rPr>
                <w:rFonts w:hint="eastAsia"/>
              </w:rPr>
              <w:t>”表示；</w:t>
            </w:r>
          </w:p>
          <w:p w14:paraId="3781D6D4" w14:textId="77777777" w:rsidR="00713471" w:rsidRDefault="00713471" w:rsidP="00E260C2">
            <w:r>
              <w:rPr>
                <w:rFonts w:hint="eastAsia"/>
              </w:rPr>
              <w:t>2</w:t>
            </w:r>
            <w:r>
              <w:rPr>
                <w:rFonts w:hint="eastAsia"/>
              </w:rPr>
              <w:t>无备注信息，则不显示备注栏。</w:t>
            </w:r>
          </w:p>
        </w:tc>
        <w:tc>
          <w:tcPr>
            <w:tcW w:w="2341" w:type="dxa"/>
          </w:tcPr>
          <w:p w14:paraId="0B1B4302" w14:textId="77777777" w:rsidR="00713471" w:rsidRDefault="00713471" w:rsidP="00E260C2"/>
        </w:tc>
      </w:tr>
      <w:tr w:rsidR="00713471" w14:paraId="54379C3C" w14:textId="77777777" w:rsidTr="00E260C2">
        <w:tc>
          <w:tcPr>
            <w:tcW w:w="1384" w:type="dxa"/>
            <w:vMerge w:val="restart"/>
          </w:tcPr>
          <w:p w14:paraId="335E6F8C" w14:textId="77777777" w:rsidR="00713471" w:rsidRDefault="00713471" w:rsidP="00E260C2">
            <w:pPr>
              <w:jc w:val="center"/>
            </w:pPr>
            <w:r>
              <w:rPr>
                <w:rFonts w:hint="eastAsia"/>
              </w:rPr>
              <w:t>II-F-01(03)</w:t>
            </w:r>
          </w:p>
          <w:p w14:paraId="48EA0DEC" w14:textId="77777777" w:rsidR="00713471" w:rsidRDefault="00713471" w:rsidP="00E260C2">
            <w:pPr>
              <w:jc w:val="center"/>
            </w:pPr>
            <w:r>
              <w:rPr>
                <w:rFonts w:hint="eastAsia"/>
              </w:rPr>
              <w:t>系统消息</w:t>
            </w:r>
          </w:p>
        </w:tc>
        <w:tc>
          <w:tcPr>
            <w:tcW w:w="1559" w:type="dxa"/>
          </w:tcPr>
          <w:p w14:paraId="5624FC30" w14:textId="77777777" w:rsidR="00713471" w:rsidRDefault="00713471" w:rsidP="00E260C2">
            <w:pPr>
              <w:jc w:val="center"/>
            </w:pPr>
            <w:r>
              <w:rPr>
                <w:rFonts w:hint="eastAsia"/>
              </w:rPr>
              <w:t>说明</w:t>
            </w:r>
          </w:p>
        </w:tc>
        <w:tc>
          <w:tcPr>
            <w:tcW w:w="4678" w:type="dxa"/>
          </w:tcPr>
          <w:p w14:paraId="63EB9507" w14:textId="77777777" w:rsidR="00713471" w:rsidRDefault="00713471" w:rsidP="00E260C2">
            <w:r>
              <w:rPr>
                <w:rFonts w:hint="eastAsia"/>
              </w:rPr>
              <w:t>1</w:t>
            </w:r>
            <w:r>
              <w:rPr>
                <w:rFonts w:hint="eastAsia"/>
              </w:rPr>
              <w:t>若系统消息为空，则显示“您暂时没有系统消息哦”，参见“</w:t>
            </w:r>
            <w:r>
              <w:rPr>
                <w:rFonts w:hint="eastAsia"/>
              </w:rPr>
              <w:t>II-F-01(05)</w:t>
            </w:r>
            <w:r>
              <w:rPr>
                <w:rFonts w:hint="eastAsia"/>
              </w:rPr>
              <w:t>”；</w:t>
            </w:r>
          </w:p>
          <w:p w14:paraId="5FC11458" w14:textId="77777777" w:rsidR="00713471" w:rsidRDefault="00713471" w:rsidP="00E260C2">
            <w:r>
              <w:rPr>
                <w:rFonts w:hint="eastAsia"/>
              </w:rPr>
              <w:t>2</w:t>
            </w:r>
            <w:r>
              <w:rPr>
                <w:rFonts w:hint="eastAsia"/>
              </w:rPr>
              <w:t>系统消息不为空时，按照消息推送时间，由近及远的顺序排序显示。</w:t>
            </w:r>
          </w:p>
          <w:p w14:paraId="0D3655E7" w14:textId="77777777" w:rsidR="00713471" w:rsidRDefault="00713471" w:rsidP="00E260C2">
            <w:r>
              <w:rPr>
                <w:rFonts w:hint="eastAsia"/>
              </w:rPr>
              <w:t>3</w:t>
            </w:r>
            <w:r>
              <w:rPr>
                <w:rFonts w:hint="eastAsia"/>
              </w:rPr>
              <w:t>可以上下滑动查看系统消息列表信息；</w:t>
            </w:r>
          </w:p>
          <w:p w14:paraId="788A41E7" w14:textId="77777777" w:rsidR="00713471" w:rsidRDefault="00713471" w:rsidP="00E260C2">
            <w:r>
              <w:rPr>
                <w:rFonts w:hint="eastAsia"/>
              </w:rPr>
              <w:t>4</w:t>
            </w:r>
            <w:r>
              <w:rPr>
                <w:rFonts w:hint="eastAsia"/>
              </w:rPr>
              <w:t>下滑列表刷新系统消息列表；</w:t>
            </w:r>
          </w:p>
          <w:p w14:paraId="6B0F2397" w14:textId="77777777" w:rsidR="00713471" w:rsidRDefault="00713471" w:rsidP="00E260C2">
            <w:r>
              <w:rPr>
                <w:rFonts w:hint="eastAsia"/>
              </w:rPr>
              <w:t>5</w:t>
            </w:r>
            <w:r>
              <w:rPr>
                <w:rFonts w:hint="eastAsia"/>
              </w:rPr>
              <w:t>已读消息置灰显示，未读消息正常显示；</w:t>
            </w:r>
          </w:p>
          <w:p w14:paraId="3ED54E9E" w14:textId="77777777" w:rsidR="00713471" w:rsidRDefault="00713471" w:rsidP="00E260C2">
            <w:r>
              <w:rPr>
                <w:rFonts w:hint="eastAsia"/>
              </w:rPr>
              <w:t>6</w:t>
            </w:r>
            <w:r>
              <w:rPr>
                <w:rFonts w:hint="eastAsia"/>
              </w:rPr>
              <w:t>列表向左滑动，显示删除按钮，【同一期】；</w:t>
            </w:r>
          </w:p>
          <w:p w14:paraId="1835D97E" w14:textId="77777777" w:rsidR="00713471" w:rsidRDefault="00713471" w:rsidP="00E260C2">
            <w:r>
              <w:rPr>
                <w:rFonts w:hint="eastAsia"/>
              </w:rPr>
              <w:t>7</w:t>
            </w:r>
            <w:r>
              <w:rPr>
                <w:rFonts w:hint="eastAsia"/>
              </w:rPr>
              <w:t>系统消息列表项，点击进入订单详情页面，【同一期】。</w:t>
            </w:r>
          </w:p>
        </w:tc>
        <w:tc>
          <w:tcPr>
            <w:tcW w:w="2341" w:type="dxa"/>
          </w:tcPr>
          <w:p w14:paraId="64E5854C" w14:textId="77777777" w:rsidR="00713471" w:rsidRDefault="00713471" w:rsidP="00E260C2"/>
        </w:tc>
      </w:tr>
      <w:tr w:rsidR="00713471" w14:paraId="1E57CA26" w14:textId="77777777" w:rsidTr="00E260C2">
        <w:tc>
          <w:tcPr>
            <w:tcW w:w="1384" w:type="dxa"/>
            <w:vMerge/>
          </w:tcPr>
          <w:p w14:paraId="74718BA6" w14:textId="77777777" w:rsidR="00713471" w:rsidRDefault="00713471" w:rsidP="00E260C2">
            <w:pPr>
              <w:jc w:val="center"/>
            </w:pPr>
          </w:p>
        </w:tc>
        <w:tc>
          <w:tcPr>
            <w:tcW w:w="1559" w:type="dxa"/>
          </w:tcPr>
          <w:p w14:paraId="4307680D" w14:textId="77777777" w:rsidR="00713471" w:rsidRDefault="00713471" w:rsidP="00E260C2">
            <w:pPr>
              <w:jc w:val="center"/>
            </w:pPr>
            <w:r>
              <w:rPr>
                <w:rFonts w:hint="eastAsia"/>
              </w:rPr>
              <w:t>消息发送时间</w:t>
            </w:r>
          </w:p>
        </w:tc>
        <w:tc>
          <w:tcPr>
            <w:tcW w:w="4678" w:type="dxa"/>
          </w:tcPr>
          <w:p w14:paraId="0E2F813C" w14:textId="77777777" w:rsidR="00713471" w:rsidRDefault="00713471" w:rsidP="00E260C2">
            <w:r>
              <w:rPr>
                <w:rFonts w:hint="eastAsia"/>
              </w:rPr>
              <w:t>1</w:t>
            </w:r>
            <w:r>
              <w:rPr>
                <w:rFonts w:hint="eastAsia"/>
              </w:rPr>
              <w:t>、为系统推送订单的时间。</w:t>
            </w:r>
          </w:p>
        </w:tc>
        <w:tc>
          <w:tcPr>
            <w:tcW w:w="2341" w:type="dxa"/>
          </w:tcPr>
          <w:p w14:paraId="4F7D8B5A" w14:textId="77777777" w:rsidR="00713471" w:rsidRDefault="00713471" w:rsidP="00E260C2"/>
        </w:tc>
      </w:tr>
      <w:tr w:rsidR="00713471" w14:paraId="07C13227" w14:textId="77777777" w:rsidTr="00E260C2">
        <w:tc>
          <w:tcPr>
            <w:tcW w:w="1384" w:type="dxa"/>
            <w:vMerge/>
          </w:tcPr>
          <w:p w14:paraId="28F2CE1A" w14:textId="77777777" w:rsidR="00713471" w:rsidRDefault="00713471" w:rsidP="00E260C2">
            <w:pPr>
              <w:jc w:val="center"/>
            </w:pPr>
          </w:p>
        </w:tc>
        <w:tc>
          <w:tcPr>
            <w:tcW w:w="1559" w:type="dxa"/>
          </w:tcPr>
          <w:p w14:paraId="05D97B10" w14:textId="77777777" w:rsidR="00713471" w:rsidRDefault="00713471" w:rsidP="00E260C2">
            <w:pPr>
              <w:jc w:val="center"/>
            </w:pPr>
            <w:r>
              <w:rPr>
                <w:rFonts w:hint="eastAsia"/>
              </w:rPr>
              <w:t>消息类型</w:t>
            </w:r>
          </w:p>
        </w:tc>
        <w:tc>
          <w:tcPr>
            <w:tcW w:w="4678" w:type="dxa"/>
          </w:tcPr>
          <w:p w14:paraId="0352D076" w14:textId="77777777" w:rsidR="00713471" w:rsidRDefault="00713471" w:rsidP="00E260C2">
            <w:r>
              <w:rPr>
                <w:rFonts w:hint="eastAsia"/>
              </w:rPr>
              <w:t>1</w:t>
            </w:r>
            <w:r>
              <w:rPr>
                <w:rFonts w:hint="eastAsia"/>
              </w:rPr>
              <w:t>含：新的任务、取消订单、复核反馈。</w:t>
            </w:r>
          </w:p>
          <w:p w14:paraId="1B13E276" w14:textId="77777777" w:rsidR="00713471" w:rsidRDefault="00713471" w:rsidP="00E260C2">
            <w:r>
              <w:rPr>
                <w:rFonts w:hint="eastAsia"/>
              </w:rPr>
              <w:t>2</w:t>
            </w:r>
            <w:r>
              <w:rPr>
                <w:rFonts w:hint="eastAsia"/>
              </w:rPr>
              <w:t>根据不同类型的信息显示标题类型。</w:t>
            </w:r>
          </w:p>
        </w:tc>
        <w:tc>
          <w:tcPr>
            <w:tcW w:w="2341" w:type="dxa"/>
          </w:tcPr>
          <w:p w14:paraId="64E3870F" w14:textId="77777777" w:rsidR="00713471" w:rsidRDefault="00713471" w:rsidP="00E260C2"/>
        </w:tc>
      </w:tr>
      <w:tr w:rsidR="00713471" w14:paraId="1F9C900D" w14:textId="77777777" w:rsidTr="00E260C2">
        <w:tc>
          <w:tcPr>
            <w:tcW w:w="1384" w:type="dxa"/>
            <w:vMerge/>
          </w:tcPr>
          <w:p w14:paraId="19ADC4A2" w14:textId="77777777" w:rsidR="00713471" w:rsidRDefault="00713471" w:rsidP="00E260C2">
            <w:pPr>
              <w:jc w:val="center"/>
            </w:pPr>
          </w:p>
        </w:tc>
        <w:tc>
          <w:tcPr>
            <w:tcW w:w="1559" w:type="dxa"/>
          </w:tcPr>
          <w:p w14:paraId="3A5D32C0" w14:textId="77777777" w:rsidR="00713471" w:rsidRDefault="00713471" w:rsidP="00E260C2">
            <w:pPr>
              <w:jc w:val="center"/>
            </w:pPr>
            <w:r>
              <w:rPr>
                <w:rFonts w:hint="eastAsia"/>
              </w:rPr>
              <w:t>用车时间</w:t>
            </w:r>
          </w:p>
        </w:tc>
        <w:tc>
          <w:tcPr>
            <w:tcW w:w="4678" w:type="dxa"/>
          </w:tcPr>
          <w:p w14:paraId="2470B68F" w14:textId="77777777" w:rsidR="00713471" w:rsidRDefault="00713471" w:rsidP="00E260C2">
            <w:r>
              <w:rPr>
                <w:rFonts w:hint="eastAsia"/>
              </w:rPr>
              <w:t>1</w:t>
            </w:r>
            <w:r>
              <w:rPr>
                <w:rFonts w:hint="eastAsia"/>
              </w:rPr>
              <w:t>显示格式：</w:t>
            </w:r>
            <w:r>
              <w:rPr>
                <w:rFonts w:hint="eastAsia"/>
              </w:rPr>
              <w:t>yy-mm-dd hh:mm</w:t>
            </w:r>
            <w:r>
              <w:rPr>
                <w:rFonts w:hint="eastAsia"/>
              </w:rPr>
              <w:t>；</w:t>
            </w:r>
            <w:r>
              <w:rPr>
                <w:rFonts w:hint="eastAsia"/>
              </w:rPr>
              <w:t>eg</w:t>
            </w:r>
            <w:r>
              <w:rPr>
                <w:rFonts w:hint="eastAsia"/>
              </w:rPr>
              <w:t>：</w:t>
            </w:r>
            <w:r>
              <w:rPr>
                <w:rFonts w:hint="eastAsia"/>
              </w:rPr>
              <w:t>2017-02-01</w:t>
            </w:r>
            <w:r>
              <w:rPr>
                <w:rFonts w:hint="eastAsia"/>
              </w:rPr>
              <w:t>；</w:t>
            </w:r>
          </w:p>
          <w:p w14:paraId="13185861" w14:textId="77777777" w:rsidR="00713471" w:rsidRDefault="00713471" w:rsidP="00E260C2">
            <w:r>
              <w:rPr>
                <w:rFonts w:hint="eastAsia"/>
              </w:rPr>
              <w:t>2</w:t>
            </w:r>
            <w:r>
              <w:rPr>
                <w:rFonts w:hint="eastAsia"/>
              </w:rPr>
              <w:t>根据下单的用车时间显示。</w:t>
            </w:r>
          </w:p>
        </w:tc>
        <w:tc>
          <w:tcPr>
            <w:tcW w:w="2341" w:type="dxa"/>
          </w:tcPr>
          <w:p w14:paraId="28033F35" w14:textId="77777777" w:rsidR="00713471" w:rsidRDefault="00713471" w:rsidP="00E260C2"/>
        </w:tc>
      </w:tr>
      <w:tr w:rsidR="00713471" w14:paraId="44D0F48B" w14:textId="77777777" w:rsidTr="00E260C2">
        <w:tc>
          <w:tcPr>
            <w:tcW w:w="1384" w:type="dxa"/>
            <w:vMerge/>
          </w:tcPr>
          <w:p w14:paraId="544EF440" w14:textId="77777777" w:rsidR="00713471" w:rsidRDefault="00713471" w:rsidP="00E260C2">
            <w:pPr>
              <w:jc w:val="center"/>
            </w:pPr>
          </w:p>
        </w:tc>
        <w:tc>
          <w:tcPr>
            <w:tcW w:w="1559" w:type="dxa"/>
          </w:tcPr>
          <w:p w14:paraId="73FD178F" w14:textId="77777777" w:rsidR="00713471" w:rsidRDefault="00713471" w:rsidP="00E260C2">
            <w:pPr>
              <w:jc w:val="center"/>
            </w:pPr>
            <w:r>
              <w:rPr>
                <w:rFonts w:hint="eastAsia"/>
              </w:rPr>
              <w:t>用车类型</w:t>
            </w:r>
          </w:p>
        </w:tc>
        <w:tc>
          <w:tcPr>
            <w:tcW w:w="4678" w:type="dxa"/>
          </w:tcPr>
          <w:p w14:paraId="4F7DC0C2" w14:textId="77777777" w:rsidR="00713471" w:rsidRDefault="00713471" w:rsidP="00E260C2">
            <w:r>
              <w:rPr>
                <w:rFonts w:hint="eastAsia"/>
              </w:rPr>
              <w:t>1</w:t>
            </w:r>
            <w:r>
              <w:rPr>
                <w:rFonts w:hint="eastAsia"/>
              </w:rPr>
              <w:t>用车类型：即刻用车、预约用车；</w:t>
            </w:r>
          </w:p>
          <w:p w14:paraId="2658BD67" w14:textId="77777777" w:rsidR="00713471" w:rsidRDefault="00713471" w:rsidP="00E260C2">
            <w:r>
              <w:rPr>
                <w:rFonts w:hint="eastAsia"/>
              </w:rPr>
              <w:lastRenderedPageBreak/>
              <w:t>2</w:t>
            </w:r>
            <w:r>
              <w:rPr>
                <w:rFonts w:hint="eastAsia"/>
              </w:rPr>
              <w:t>根据下单用车时间判断。</w:t>
            </w:r>
          </w:p>
        </w:tc>
        <w:tc>
          <w:tcPr>
            <w:tcW w:w="2341" w:type="dxa"/>
          </w:tcPr>
          <w:p w14:paraId="3566D39D" w14:textId="77777777" w:rsidR="00713471" w:rsidRDefault="00713471" w:rsidP="00E260C2"/>
        </w:tc>
      </w:tr>
      <w:tr w:rsidR="00713471" w14:paraId="57D95184" w14:textId="77777777" w:rsidTr="00E260C2">
        <w:tc>
          <w:tcPr>
            <w:tcW w:w="1384" w:type="dxa"/>
            <w:vMerge/>
          </w:tcPr>
          <w:p w14:paraId="1F424F6A" w14:textId="77777777" w:rsidR="00713471" w:rsidRDefault="00713471" w:rsidP="00E260C2">
            <w:pPr>
              <w:jc w:val="center"/>
            </w:pPr>
          </w:p>
        </w:tc>
        <w:tc>
          <w:tcPr>
            <w:tcW w:w="1559" w:type="dxa"/>
          </w:tcPr>
          <w:p w14:paraId="4DED63F5" w14:textId="77777777" w:rsidR="00713471" w:rsidRDefault="00713471" w:rsidP="00E260C2">
            <w:pPr>
              <w:jc w:val="center"/>
            </w:pPr>
            <w:r>
              <w:rPr>
                <w:rFonts w:hint="eastAsia"/>
              </w:rPr>
              <w:t>上车地址</w:t>
            </w:r>
          </w:p>
        </w:tc>
        <w:tc>
          <w:tcPr>
            <w:tcW w:w="4678" w:type="dxa"/>
          </w:tcPr>
          <w:p w14:paraId="27208EAA" w14:textId="77777777" w:rsidR="00713471" w:rsidRDefault="00713471" w:rsidP="00E260C2">
            <w:r>
              <w:rPr>
                <w:rFonts w:hint="eastAsia"/>
              </w:rPr>
              <w:t>1</w:t>
            </w:r>
            <w:r>
              <w:rPr>
                <w:rFonts w:hint="eastAsia"/>
              </w:rPr>
              <w:t>、根据乘客订单信息显示上车地址。最多显示</w:t>
            </w:r>
            <w:r>
              <w:rPr>
                <w:rFonts w:hint="eastAsia"/>
              </w:rPr>
              <w:t>2</w:t>
            </w:r>
            <w:r>
              <w:rPr>
                <w:rFonts w:hint="eastAsia"/>
              </w:rPr>
              <w:t>行，超出的内容用“</w:t>
            </w:r>
            <w:r>
              <w:t>…</w:t>
            </w:r>
            <w:r>
              <w:rPr>
                <w:rFonts w:hint="eastAsia"/>
              </w:rPr>
              <w:t>”表示。</w:t>
            </w:r>
          </w:p>
        </w:tc>
        <w:tc>
          <w:tcPr>
            <w:tcW w:w="2341" w:type="dxa"/>
          </w:tcPr>
          <w:p w14:paraId="270DCF60" w14:textId="77777777" w:rsidR="00713471" w:rsidRDefault="00713471" w:rsidP="00E260C2"/>
        </w:tc>
      </w:tr>
      <w:tr w:rsidR="00713471" w14:paraId="4C197220" w14:textId="77777777" w:rsidTr="00E260C2">
        <w:tc>
          <w:tcPr>
            <w:tcW w:w="1384" w:type="dxa"/>
            <w:vMerge/>
          </w:tcPr>
          <w:p w14:paraId="47192545" w14:textId="77777777" w:rsidR="00713471" w:rsidRDefault="00713471" w:rsidP="00E260C2">
            <w:pPr>
              <w:jc w:val="center"/>
            </w:pPr>
          </w:p>
        </w:tc>
        <w:tc>
          <w:tcPr>
            <w:tcW w:w="1559" w:type="dxa"/>
          </w:tcPr>
          <w:p w14:paraId="2AB7AC9F" w14:textId="77777777" w:rsidR="00713471" w:rsidRDefault="00713471" w:rsidP="00E260C2">
            <w:pPr>
              <w:jc w:val="center"/>
            </w:pPr>
            <w:r>
              <w:rPr>
                <w:rFonts w:hint="eastAsia"/>
              </w:rPr>
              <w:t>下车地址</w:t>
            </w:r>
          </w:p>
        </w:tc>
        <w:tc>
          <w:tcPr>
            <w:tcW w:w="4678" w:type="dxa"/>
          </w:tcPr>
          <w:p w14:paraId="63662075" w14:textId="77777777" w:rsidR="00713471" w:rsidRDefault="00713471" w:rsidP="00E260C2">
            <w:r>
              <w:rPr>
                <w:rFonts w:hint="eastAsia"/>
              </w:rPr>
              <w:t>1</w:t>
            </w:r>
            <w:r>
              <w:rPr>
                <w:rFonts w:hint="eastAsia"/>
              </w:rPr>
              <w:t>、根据乘客订单信息显示下车地址。最多显示</w:t>
            </w:r>
            <w:r>
              <w:rPr>
                <w:rFonts w:hint="eastAsia"/>
              </w:rPr>
              <w:t>2</w:t>
            </w:r>
            <w:r>
              <w:rPr>
                <w:rFonts w:hint="eastAsia"/>
              </w:rPr>
              <w:t>行，超出的内容用“</w:t>
            </w:r>
            <w:r>
              <w:t>…</w:t>
            </w:r>
            <w:r>
              <w:rPr>
                <w:rFonts w:hint="eastAsia"/>
              </w:rPr>
              <w:t>”表示。</w:t>
            </w:r>
          </w:p>
        </w:tc>
        <w:tc>
          <w:tcPr>
            <w:tcW w:w="2341" w:type="dxa"/>
          </w:tcPr>
          <w:p w14:paraId="5FF81A65" w14:textId="77777777" w:rsidR="00713471" w:rsidRDefault="00713471" w:rsidP="00E260C2"/>
        </w:tc>
      </w:tr>
      <w:tr w:rsidR="00713471" w14:paraId="39AFB46C" w14:textId="77777777" w:rsidTr="00E260C2">
        <w:tc>
          <w:tcPr>
            <w:tcW w:w="1384" w:type="dxa"/>
            <w:vMerge/>
          </w:tcPr>
          <w:p w14:paraId="073C22E0" w14:textId="77777777" w:rsidR="00713471" w:rsidRDefault="00713471" w:rsidP="00E260C2">
            <w:pPr>
              <w:jc w:val="center"/>
            </w:pPr>
          </w:p>
        </w:tc>
        <w:tc>
          <w:tcPr>
            <w:tcW w:w="1559" w:type="dxa"/>
          </w:tcPr>
          <w:p w14:paraId="29129869" w14:textId="77777777" w:rsidR="00713471" w:rsidRDefault="00713471" w:rsidP="00E260C2">
            <w:pPr>
              <w:jc w:val="center"/>
            </w:pPr>
            <w:r>
              <w:rPr>
                <w:rFonts w:hint="eastAsia"/>
              </w:rPr>
              <w:t>全部已读</w:t>
            </w:r>
          </w:p>
        </w:tc>
        <w:tc>
          <w:tcPr>
            <w:tcW w:w="4678" w:type="dxa"/>
          </w:tcPr>
          <w:p w14:paraId="496DADFD" w14:textId="77777777" w:rsidR="00713471" w:rsidRDefault="00713471" w:rsidP="00E260C2">
            <w:r>
              <w:rPr>
                <w:rFonts w:hint="eastAsia"/>
              </w:rPr>
              <w:t>1</w:t>
            </w:r>
            <w:r>
              <w:rPr>
                <w:rFonts w:hint="eastAsia"/>
              </w:rPr>
              <w:t>、同一期</w:t>
            </w:r>
          </w:p>
        </w:tc>
        <w:tc>
          <w:tcPr>
            <w:tcW w:w="2341" w:type="dxa"/>
          </w:tcPr>
          <w:p w14:paraId="0FB8A572" w14:textId="77777777" w:rsidR="00713471" w:rsidRDefault="00713471" w:rsidP="00E260C2"/>
        </w:tc>
      </w:tr>
    </w:tbl>
    <w:p w14:paraId="24A95AF1" w14:textId="77777777" w:rsidR="00713471" w:rsidRDefault="00713471" w:rsidP="00E845BB"/>
    <w:p w14:paraId="1012A2E0" w14:textId="77777777" w:rsidR="00713471" w:rsidRPr="00213653" w:rsidRDefault="00713471" w:rsidP="00E845BB"/>
    <w:p w14:paraId="35FF1E41" w14:textId="77777777" w:rsidR="00BD6FB8" w:rsidRDefault="00BD6FB8" w:rsidP="00BD6FB8">
      <w:pPr>
        <w:pStyle w:val="2"/>
      </w:pPr>
      <w:bookmarkStart w:id="1153" w:name="_Toc474764516"/>
      <w:r>
        <w:rPr>
          <w:rFonts w:hint="eastAsia"/>
        </w:rPr>
        <w:t>机构端</w:t>
      </w:r>
      <w:r w:rsidR="00C17E18">
        <w:rPr>
          <w:rFonts w:hint="eastAsia"/>
        </w:rPr>
        <w:t>功能需求</w:t>
      </w:r>
      <w:bookmarkEnd w:id="1153"/>
    </w:p>
    <w:p w14:paraId="173863E8" w14:textId="77777777" w:rsidR="00BD6FB8" w:rsidRDefault="00BD6FB8" w:rsidP="00BD6FB8">
      <w:pPr>
        <w:pStyle w:val="4"/>
      </w:pPr>
      <w:bookmarkStart w:id="1154" w:name="_Toc474764517"/>
      <w:r>
        <w:rPr>
          <w:rFonts w:hint="eastAsia"/>
        </w:rPr>
        <w:t>财务管理</w:t>
      </w:r>
      <w:bookmarkEnd w:id="1154"/>
    </w:p>
    <w:p w14:paraId="695D68E9" w14:textId="77777777" w:rsidR="00BD6FB8" w:rsidRDefault="00BD6FB8" w:rsidP="00BD6FB8">
      <w:pPr>
        <w:pStyle w:val="5"/>
      </w:pPr>
      <w:r>
        <w:rPr>
          <w:rFonts w:hint="eastAsia"/>
        </w:rPr>
        <w:t>账户管理</w:t>
      </w:r>
    </w:p>
    <w:p w14:paraId="3F8EA43C" w14:textId="77777777" w:rsidR="00BD6FB8" w:rsidRDefault="00BD6FB8" w:rsidP="00BD6FB8">
      <w:pPr>
        <w:pStyle w:val="6"/>
      </w:pPr>
      <w:r>
        <w:rPr>
          <w:rFonts w:hint="eastAsia"/>
        </w:rPr>
        <w:t>用例描述</w:t>
      </w:r>
    </w:p>
    <w:p w14:paraId="5E3F79B9" w14:textId="77777777" w:rsidR="00BD6FB8" w:rsidRPr="0039236C" w:rsidRDefault="00BD6FB8" w:rsidP="00BD6FB8">
      <w:r>
        <w:rPr>
          <w:rFonts w:hint="eastAsia"/>
        </w:rPr>
        <w:t>机构用户查看所拥有账号在不同租赁公司的账户信息及收支明细。</w:t>
      </w:r>
    </w:p>
    <w:p w14:paraId="442D8593" w14:textId="77777777" w:rsidR="00BD6FB8" w:rsidRDefault="00BD6FB8" w:rsidP="00BD6FB8">
      <w:pPr>
        <w:pStyle w:val="6"/>
      </w:pPr>
      <w:r>
        <w:rPr>
          <w:rFonts w:hint="eastAsia"/>
        </w:rPr>
        <w:t>元素规则</w:t>
      </w:r>
    </w:p>
    <w:p w14:paraId="216A2A4D" w14:textId="77777777" w:rsidR="00BD6FB8" w:rsidRDefault="00BD6FB8" w:rsidP="00BD6FB8">
      <w:r>
        <w:rPr>
          <w:rFonts w:hint="eastAsia"/>
        </w:rPr>
        <w:t>【</w:t>
      </w:r>
      <w:r>
        <w:rPr>
          <w:rFonts w:hint="eastAsia"/>
        </w:rPr>
        <w:t xml:space="preserve">III-A-01 </w:t>
      </w:r>
      <w:r>
        <w:rPr>
          <w:rFonts w:hint="eastAsia"/>
        </w:rPr>
        <w:t>账户管理】</w:t>
      </w:r>
    </w:p>
    <w:tbl>
      <w:tblPr>
        <w:tblStyle w:val="af1"/>
        <w:tblW w:w="0" w:type="auto"/>
        <w:tblLook w:val="04A0" w:firstRow="1" w:lastRow="0" w:firstColumn="1" w:lastColumn="0" w:noHBand="0" w:noVBand="1"/>
      </w:tblPr>
      <w:tblGrid>
        <w:gridCol w:w="1526"/>
        <w:gridCol w:w="1417"/>
        <w:gridCol w:w="4820"/>
        <w:gridCol w:w="2199"/>
      </w:tblGrid>
      <w:tr w:rsidR="00BD6FB8" w14:paraId="35177181" w14:textId="77777777" w:rsidTr="008351B0">
        <w:trPr>
          <w:trHeight w:val="563"/>
        </w:trPr>
        <w:tc>
          <w:tcPr>
            <w:tcW w:w="1526" w:type="dxa"/>
            <w:shd w:val="clear" w:color="auto" w:fill="BFBFBF" w:themeFill="background1" w:themeFillShade="BF"/>
          </w:tcPr>
          <w:p w14:paraId="00E593E8" w14:textId="77777777"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14:paraId="0267ED26" w14:textId="77777777" w:rsidR="00BD6FB8" w:rsidRPr="007F7CC3" w:rsidRDefault="00BD6FB8" w:rsidP="008351B0">
            <w:pPr>
              <w:jc w:val="center"/>
              <w:rPr>
                <w:b/>
              </w:rPr>
            </w:pPr>
            <w:r w:rsidRPr="007F7CC3">
              <w:rPr>
                <w:rFonts w:hint="eastAsia"/>
                <w:b/>
              </w:rPr>
              <w:t>元素名称</w:t>
            </w:r>
          </w:p>
        </w:tc>
        <w:tc>
          <w:tcPr>
            <w:tcW w:w="4820" w:type="dxa"/>
            <w:shd w:val="clear" w:color="auto" w:fill="BFBFBF" w:themeFill="background1" w:themeFillShade="BF"/>
          </w:tcPr>
          <w:p w14:paraId="68017151" w14:textId="77777777" w:rsidR="00BD6FB8" w:rsidRPr="007F7CC3" w:rsidRDefault="00BD6FB8" w:rsidP="008351B0">
            <w:pPr>
              <w:jc w:val="center"/>
              <w:rPr>
                <w:b/>
              </w:rPr>
            </w:pPr>
            <w:r w:rsidRPr="007F7CC3">
              <w:rPr>
                <w:rFonts w:hint="eastAsia"/>
                <w:b/>
              </w:rPr>
              <w:t>描述</w:t>
            </w:r>
          </w:p>
        </w:tc>
        <w:tc>
          <w:tcPr>
            <w:tcW w:w="2199" w:type="dxa"/>
            <w:shd w:val="clear" w:color="auto" w:fill="BFBFBF" w:themeFill="background1" w:themeFillShade="BF"/>
          </w:tcPr>
          <w:p w14:paraId="1A6523B4" w14:textId="77777777" w:rsidR="00BD6FB8" w:rsidRPr="007F7CC3" w:rsidRDefault="00BD6FB8" w:rsidP="008351B0">
            <w:pPr>
              <w:jc w:val="center"/>
              <w:rPr>
                <w:b/>
              </w:rPr>
            </w:pPr>
            <w:r w:rsidRPr="007F7CC3">
              <w:rPr>
                <w:rFonts w:hint="eastAsia"/>
                <w:b/>
              </w:rPr>
              <w:t>异常处理</w:t>
            </w:r>
          </w:p>
        </w:tc>
      </w:tr>
      <w:tr w:rsidR="00BD6FB8" w14:paraId="46D1D09F" w14:textId="77777777" w:rsidTr="008351B0">
        <w:tc>
          <w:tcPr>
            <w:tcW w:w="1526" w:type="dxa"/>
            <w:vMerge w:val="restart"/>
          </w:tcPr>
          <w:p w14:paraId="5F6A35C8" w14:textId="77777777" w:rsidR="00BD6FB8" w:rsidRDefault="00BD6FB8" w:rsidP="008351B0">
            <w:r>
              <w:rPr>
                <w:rFonts w:hint="eastAsia"/>
              </w:rPr>
              <w:t>账户列表</w:t>
            </w:r>
          </w:p>
        </w:tc>
        <w:tc>
          <w:tcPr>
            <w:tcW w:w="1417" w:type="dxa"/>
          </w:tcPr>
          <w:p w14:paraId="089E2448" w14:textId="77777777" w:rsidR="00BD6FB8" w:rsidRDefault="00BD6FB8" w:rsidP="008351B0">
            <w:r>
              <w:rPr>
                <w:rFonts w:hint="eastAsia"/>
              </w:rPr>
              <w:t>初始化</w:t>
            </w:r>
          </w:p>
        </w:tc>
        <w:tc>
          <w:tcPr>
            <w:tcW w:w="4820" w:type="dxa"/>
          </w:tcPr>
          <w:p w14:paraId="35E2A3D7" w14:textId="77777777" w:rsidR="00BD6FB8" w:rsidRDefault="00BD6FB8" w:rsidP="008351B0">
            <w:r>
              <w:rPr>
                <w:rFonts w:hint="eastAsia"/>
              </w:rPr>
              <w:t>1</w:t>
            </w:r>
            <w:r>
              <w:rPr>
                <w:rFonts w:hint="eastAsia"/>
              </w:rPr>
              <w:t>、加载机构在各租赁公司（已关联或曾关联）的账户信息。</w:t>
            </w:r>
          </w:p>
          <w:p w14:paraId="52B44619" w14:textId="77777777" w:rsidR="00BD6FB8" w:rsidRDefault="00BD6FB8" w:rsidP="008351B0">
            <w:r>
              <w:rPr>
                <w:rFonts w:hint="eastAsia"/>
              </w:rPr>
              <w:t>2</w:t>
            </w:r>
            <w:r>
              <w:rPr>
                <w:rFonts w:hint="eastAsia"/>
              </w:rPr>
              <w:t>、按照账户余额由少到多的顺序排列显示。</w:t>
            </w:r>
          </w:p>
          <w:p w14:paraId="68F20280" w14:textId="77777777" w:rsidR="00BD6FB8" w:rsidRDefault="00BD6FB8" w:rsidP="008351B0">
            <w:r>
              <w:rPr>
                <w:rFonts w:hint="eastAsia"/>
              </w:rPr>
              <w:t>3</w:t>
            </w:r>
            <w:r>
              <w:rPr>
                <w:rFonts w:hint="eastAsia"/>
              </w:rPr>
              <w:t>、若当前可用额度低于</w:t>
            </w:r>
            <w:r>
              <w:rPr>
                <w:rFonts w:hint="eastAsia"/>
              </w:rPr>
              <w:t>100</w:t>
            </w:r>
            <w:r>
              <w:rPr>
                <w:rFonts w:hint="eastAsia"/>
              </w:rPr>
              <w:t>，显示“额度不足”标识。“额度不足”标识位于列表右上角。</w:t>
            </w:r>
          </w:p>
        </w:tc>
        <w:tc>
          <w:tcPr>
            <w:tcW w:w="2199" w:type="dxa"/>
          </w:tcPr>
          <w:p w14:paraId="2756C50A" w14:textId="77777777" w:rsidR="00BD6FB8" w:rsidRDefault="00BD6FB8" w:rsidP="008351B0"/>
        </w:tc>
      </w:tr>
      <w:tr w:rsidR="00BD6FB8" w14:paraId="078B47E5" w14:textId="77777777" w:rsidTr="008351B0">
        <w:tc>
          <w:tcPr>
            <w:tcW w:w="1526" w:type="dxa"/>
            <w:vMerge/>
          </w:tcPr>
          <w:p w14:paraId="7A3D423E" w14:textId="77777777" w:rsidR="00BD6FB8" w:rsidRDefault="00BD6FB8" w:rsidP="008351B0"/>
        </w:tc>
        <w:tc>
          <w:tcPr>
            <w:tcW w:w="1417" w:type="dxa"/>
          </w:tcPr>
          <w:p w14:paraId="1B23469A" w14:textId="77777777" w:rsidR="00BD6FB8" w:rsidRDefault="00BD6FB8" w:rsidP="008351B0">
            <w:r>
              <w:rPr>
                <w:rFonts w:hint="eastAsia"/>
              </w:rPr>
              <w:t>列表详情</w:t>
            </w:r>
          </w:p>
        </w:tc>
        <w:tc>
          <w:tcPr>
            <w:tcW w:w="4820" w:type="dxa"/>
          </w:tcPr>
          <w:p w14:paraId="33584203" w14:textId="77777777" w:rsidR="00BD6FB8" w:rsidRDefault="00BD6FB8" w:rsidP="008351B0">
            <w:r>
              <w:rPr>
                <w:rFonts w:hint="eastAsia"/>
              </w:rPr>
              <w:t>1</w:t>
            </w:r>
            <w:r>
              <w:rPr>
                <w:rFonts w:hint="eastAsia"/>
              </w:rPr>
              <w:t>元素：租赁公司名称、账户余额、信用额度、未结算金额、当前可用额度。其中：</w:t>
            </w:r>
          </w:p>
          <w:p w14:paraId="5BE92C2E" w14:textId="77777777" w:rsidR="00BD6FB8" w:rsidRDefault="00BD6FB8" w:rsidP="001D49DD">
            <w:pPr>
              <w:pStyle w:val="af0"/>
              <w:numPr>
                <w:ilvl w:val="0"/>
                <w:numId w:val="21"/>
              </w:numPr>
              <w:ind w:firstLineChars="0"/>
            </w:pPr>
            <w:r>
              <w:rPr>
                <w:rFonts w:hint="eastAsia"/>
              </w:rPr>
              <w:t>租赁公司名称显示全称。</w:t>
            </w:r>
          </w:p>
          <w:p w14:paraId="1B50B84E" w14:textId="77777777" w:rsidR="00BD6FB8" w:rsidRDefault="00BD6FB8" w:rsidP="001D49DD">
            <w:pPr>
              <w:pStyle w:val="af0"/>
              <w:numPr>
                <w:ilvl w:val="0"/>
                <w:numId w:val="21"/>
              </w:numPr>
              <w:ind w:firstLineChars="0"/>
            </w:pPr>
            <w:r>
              <w:rPr>
                <w:rFonts w:hint="eastAsia"/>
              </w:rPr>
              <w:t>未结算金额指：包括“待接单”、“待出行”、“已</w:t>
            </w:r>
            <w:r>
              <w:rPr>
                <w:rFonts w:hint="eastAsia"/>
              </w:rPr>
              <w:lastRenderedPageBreak/>
              <w:t>出发”、“已抵达”、“服务中”状态中的预估金额，“未结算”“结算中”状态订单的实际金额、差异金额。【与一期定义相同】</w:t>
            </w:r>
          </w:p>
          <w:p w14:paraId="02BB48C7" w14:textId="77777777" w:rsidR="00BD6FB8" w:rsidRDefault="00BD6FB8" w:rsidP="001D49DD">
            <w:pPr>
              <w:pStyle w:val="af0"/>
              <w:numPr>
                <w:ilvl w:val="0"/>
                <w:numId w:val="21"/>
              </w:numPr>
              <w:ind w:firstLineChars="0"/>
            </w:pPr>
            <w:r>
              <w:rPr>
                <w:rFonts w:hint="eastAsia"/>
              </w:rPr>
              <w:t>当前可用额度</w:t>
            </w:r>
            <w:r>
              <w:rPr>
                <w:rFonts w:hint="eastAsia"/>
              </w:rPr>
              <w:t>=</w:t>
            </w:r>
            <w:r>
              <w:rPr>
                <w:rFonts w:hint="eastAsia"/>
              </w:rPr>
              <w:t>余额</w:t>
            </w:r>
            <w:r>
              <w:rPr>
                <w:rFonts w:hint="eastAsia"/>
              </w:rPr>
              <w:t>+</w:t>
            </w:r>
            <w:r>
              <w:rPr>
                <w:rFonts w:hint="eastAsia"/>
              </w:rPr>
              <w:t>信用额度</w:t>
            </w:r>
            <w:r>
              <w:rPr>
                <w:rFonts w:hint="eastAsia"/>
              </w:rPr>
              <w:t>-</w:t>
            </w:r>
            <w:r>
              <w:rPr>
                <w:rFonts w:hint="eastAsia"/>
              </w:rPr>
              <w:t>未结算金额。</w:t>
            </w:r>
          </w:p>
          <w:p w14:paraId="65E3B5DC" w14:textId="77777777" w:rsidR="00BD6FB8" w:rsidRDefault="00BD6FB8" w:rsidP="008351B0">
            <w:r>
              <w:rPr>
                <w:rFonts w:hint="eastAsia"/>
              </w:rPr>
              <w:t>2</w:t>
            </w:r>
            <w:r>
              <w:rPr>
                <w:rFonts w:hint="eastAsia"/>
              </w:rPr>
              <w:t>点击【充值】，跳转到“</w:t>
            </w:r>
            <w:r>
              <w:rPr>
                <w:rFonts w:hint="eastAsia"/>
              </w:rPr>
              <w:t>III-A-01-01</w:t>
            </w:r>
            <w:r>
              <w:rPr>
                <w:rFonts w:hint="eastAsia"/>
              </w:rPr>
              <w:t>账户充值”页面。</w:t>
            </w:r>
          </w:p>
          <w:p w14:paraId="6BC4A245" w14:textId="77777777" w:rsidR="00BD6FB8" w:rsidRDefault="00BD6FB8" w:rsidP="008351B0">
            <w:r>
              <w:rPr>
                <w:rFonts w:hint="eastAsia"/>
              </w:rPr>
              <w:t>3</w:t>
            </w:r>
            <w:r>
              <w:rPr>
                <w:rFonts w:hint="eastAsia"/>
              </w:rPr>
              <w:t>点击【提现】，跳转到“</w:t>
            </w:r>
            <w:r>
              <w:rPr>
                <w:rFonts w:hint="eastAsia"/>
              </w:rPr>
              <w:t xml:space="preserve">III-A-01-02 </w:t>
            </w:r>
            <w:r>
              <w:rPr>
                <w:rFonts w:hint="eastAsia"/>
              </w:rPr>
              <w:t>账户提现”页面。</w:t>
            </w:r>
          </w:p>
          <w:p w14:paraId="719230BE" w14:textId="77777777" w:rsidR="00BD6FB8" w:rsidRDefault="00BD6FB8" w:rsidP="008351B0">
            <w:r>
              <w:rPr>
                <w:rFonts w:hint="eastAsia"/>
              </w:rPr>
              <w:t>4</w:t>
            </w:r>
            <w:r>
              <w:rPr>
                <w:rFonts w:hint="eastAsia"/>
              </w:rPr>
              <w:t>点击【交易明细】，跳转到“</w:t>
            </w:r>
            <w:r>
              <w:rPr>
                <w:rFonts w:hint="eastAsia"/>
              </w:rPr>
              <w:t xml:space="preserve">III-A-01-03 </w:t>
            </w:r>
            <w:r>
              <w:rPr>
                <w:rFonts w:hint="eastAsia"/>
              </w:rPr>
              <w:t>交易明细”页面。</w:t>
            </w:r>
          </w:p>
        </w:tc>
        <w:tc>
          <w:tcPr>
            <w:tcW w:w="2199" w:type="dxa"/>
          </w:tcPr>
          <w:p w14:paraId="1064D6A6" w14:textId="77777777" w:rsidR="00BD6FB8" w:rsidRDefault="00BD6FB8" w:rsidP="008351B0"/>
        </w:tc>
      </w:tr>
    </w:tbl>
    <w:p w14:paraId="0551C867" w14:textId="77777777" w:rsidR="00BD6FB8" w:rsidRDefault="00BD6FB8" w:rsidP="00BD6FB8"/>
    <w:p w14:paraId="2D81D157" w14:textId="77777777" w:rsidR="00BD6FB8" w:rsidRDefault="00BD6FB8" w:rsidP="00BD6FB8">
      <w:pPr>
        <w:pStyle w:val="5"/>
      </w:pPr>
      <w:r>
        <w:rPr>
          <w:rFonts w:hint="eastAsia"/>
        </w:rPr>
        <w:t>账户充值</w:t>
      </w:r>
    </w:p>
    <w:p w14:paraId="6848B9BD" w14:textId="77777777" w:rsidR="00BD6FB8" w:rsidRDefault="00BD6FB8" w:rsidP="00BD6FB8">
      <w:pPr>
        <w:pStyle w:val="6"/>
      </w:pPr>
      <w:r>
        <w:rPr>
          <w:rFonts w:hint="eastAsia"/>
        </w:rPr>
        <w:t>用例描述</w:t>
      </w:r>
    </w:p>
    <w:p w14:paraId="490A7E45" w14:textId="77777777" w:rsidR="00BD6FB8" w:rsidRPr="0033411B" w:rsidRDefault="00BD6FB8" w:rsidP="00BD6FB8">
      <w:r>
        <w:rPr>
          <w:rFonts w:hint="eastAsia"/>
        </w:rPr>
        <w:t>机构公司对账户进行充值操作。</w:t>
      </w:r>
    </w:p>
    <w:p w14:paraId="329B0B83" w14:textId="77777777" w:rsidR="00BD6FB8" w:rsidRDefault="00BD6FB8" w:rsidP="00BD6FB8">
      <w:pPr>
        <w:pStyle w:val="6"/>
      </w:pPr>
      <w:r>
        <w:rPr>
          <w:rFonts w:hint="eastAsia"/>
        </w:rPr>
        <w:t>元素规则</w:t>
      </w:r>
    </w:p>
    <w:tbl>
      <w:tblPr>
        <w:tblStyle w:val="af1"/>
        <w:tblW w:w="0" w:type="auto"/>
        <w:tblLook w:val="04A0" w:firstRow="1" w:lastRow="0" w:firstColumn="1" w:lastColumn="0" w:noHBand="0" w:noVBand="1"/>
      </w:tblPr>
      <w:tblGrid>
        <w:gridCol w:w="1456"/>
        <w:gridCol w:w="1405"/>
        <w:gridCol w:w="4924"/>
        <w:gridCol w:w="2177"/>
      </w:tblGrid>
      <w:tr w:rsidR="00BD6FB8" w14:paraId="0568052C" w14:textId="77777777" w:rsidTr="008351B0">
        <w:trPr>
          <w:trHeight w:val="602"/>
        </w:trPr>
        <w:tc>
          <w:tcPr>
            <w:tcW w:w="1456" w:type="dxa"/>
            <w:shd w:val="clear" w:color="auto" w:fill="BFBFBF" w:themeFill="background1" w:themeFillShade="BF"/>
          </w:tcPr>
          <w:p w14:paraId="01157065" w14:textId="77777777"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405" w:type="dxa"/>
            <w:shd w:val="clear" w:color="auto" w:fill="BFBFBF" w:themeFill="background1" w:themeFillShade="BF"/>
          </w:tcPr>
          <w:p w14:paraId="2E8570F7" w14:textId="77777777" w:rsidR="00BD6FB8" w:rsidRPr="007F7CC3" w:rsidRDefault="00BD6FB8" w:rsidP="008351B0">
            <w:pPr>
              <w:jc w:val="center"/>
              <w:rPr>
                <w:b/>
              </w:rPr>
            </w:pPr>
            <w:r w:rsidRPr="007F7CC3">
              <w:rPr>
                <w:rFonts w:hint="eastAsia"/>
                <w:b/>
              </w:rPr>
              <w:t>元素名称</w:t>
            </w:r>
          </w:p>
        </w:tc>
        <w:tc>
          <w:tcPr>
            <w:tcW w:w="4924" w:type="dxa"/>
            <w:shd w:val="clear" w:color="auto" w:fill="BFBFBF" w:themeFill="background1" w:themeFillShade="BF"/>
          </w:tcPr>
          <w:p w14:paraId="504B75E5" w14:textId="77777777" w:rsidR="00BD6FB8" w:rsidRPr="007F7CC3" w:rsidRDefault="00BD6FB8" w:rsidP="008351B0">
            <w:pPr>
              <w:jc w:val="center"/>
              <w:rPr>
                <w:b/>
              </w:rPr>
            </w:pPr>
            <w:r w:rsidRPr="007F7CC3">
              <w:rPr>
                <w:rFonts w:hint="eastAsia"/>
                <w:b/>
              </w:rPr>
              <w:t>描述</w:t>
            </w:r>
          </w:p>
        </w:tc>
        <w:tc>
          <w:tcPr>
            <w:tcW w:w="2177" w:type="dxa"/>
            <w:shd w:val="clear" w:color="auto" w:fill="BFBFBF" w:themeFill="background1" w:themeFillShade="BF"/>
          </w:tcPr>
          <w:p w14:paraId="79F6A013" w14:textId="77777777" w:rsidR="00BD6FB8" w:rsidRPr="007F7CC3" w:rsidRDefault="00BD6FB8" w:rsidP="008351B0">
            <w:pPr>
              <w:jc w:val="center"/>
              <w:rPr>
                <w:b/>
              </w:rPr>
            </w:pPr>
            <w:r w:rsidRPr="007F7CC3">
              <w:rPr>
                <w:rFonts w:hint="eastAsia"/>
                <w:b/>
              </w:rPr>
              <w:t>异常处理</w:t>
            </w:r>
          </w:p>
        </w:tc>
      </w:tr>
      <w:tr w:rsidR="00BD6FB8" w14:paraId="70A9F33B" w14:textId="77777777" w:rsidTr="008351B0">
        <w:tc>
          <w:tcPr>
            <w:tcW w:w="1456" w:type="dxa"/>
            <w:vMerge w:val="restart"/>
          </w:tcPr>
          <w:p w14:paraId="029B1DAA" w14:textId="77777777" w:rsidR="00BD6FB8" w:rsidRDefault="00BD6FB8" w:rsidP="008351B0">
            <w:r>
              <w:rPr>
                <w:rFonts w:hint="eastAsia"/>
              </w:rPr>
              <w:t>III-A-01-01(01)</w:t>
            </w:r>
          </w:p>
        </w:tc>
        <w:tc>
          <w:tcPr>
            <w:tcW w:w="1405" w:type="dxa"/>
          </w:tcPr>
          <w:p w14:paraId="13CDAA79" w14:textId="77777777" w:rsidR="00BD6FB8" w:rsidRDefault="00BD6FB8" w:rsidP="008351B0">
            <w:r>
              <w:rPr>
                <w:rFonts w:hint="eastAsia"/>
              </w:rPr>
              <w:t>账户归属</w:t>
            </w:r>
          </w:p>
        </w:tc>
        <w:tc>
          <w:tcPr>
            <w:tcW w:w="4924" w:type="dxa"/>
          </w:tcPr>
          <w:p w14:paraId="5411A1C6" w14:textId="77777777" w:rsidR="00BD6FB8" w:rsidRDefault="00BD6FB8" w:rsidP="008351B0">
            <w:r>
              <w:rPr>
                <w:rFonts w:hint="eastAsia"/>
              </w:rPr>
              <w:t>1</w:t>
            </w:r>
            <w:r>
              <w:rPr>
                <w:rFonts w:hint="eastAsia"/>
              </w:rPr>
              <w:t>、获取租赁公司简称。</w:t>
            </w:r>
          </w:p>
        </w:tc>
        <w:tc>
          <w:tcPr>
            <w:tcW w:w="2177" w:type="dxa"/>
          </w:tcPr>
          <w:p w14:paraId="43781427" w14:textId="77777777" w:rsidR="00BD6FB8" w:rsidRDefault="00BD6FB8" w:rsidP="008351B0"/>
        </w:tc>
      </w:tr>
      <w:tr w:rsidR="00BD6FB8" w14:paraId="4CEE3E52" w14:textId="77777777" w:rsidTr="008351B0">
        <w:tc>
          <w:tcPr>
            <w:tcW w:w="1456" w:type="dxa"/>
            <w:vMerge/>
          </w:tcPr>
          <w:p w14:paraId="42E5212F" w14:textId="77777777" w:rsidR="00BD6FB8" w:rsidRDefault="00BD6FB8" w:rsidP="008351B0"/>
        </w:tc>
        <w:tc>
          <w:tcPr>
            <w:tcW w:w="1405" w:type="dxa"/>
          </w:tcPr>
          <w:p w14:paraId="6B36E090" w14:textId="77777777" w:rsidR="00BD6FB8" w:rsidRDefault="00BD6FB8" w:rsidP="008351B0">
            <w:r>
              <w:rPr>
                <w:rFonts w:hint="eastAsia"/>
              </w:rPr>
              <w:t>充值金额</w:t>
            </w:r>
          </w:p>
        </w:tc>
        <w:tc>
          <w:tcPr>
            <w:tcW w:w="4924" w:type="dxa"/>
          </w:tcPr>
          <w:p w14:paraId="3351E202" w14:textId="77777777" w:rsidR="00BD6FB8" w:rsidRDefault="00BD6FB8" w:rsidP="008351B0">
            <w:r>
              <w:rPr>
                <w:rFonts w:hint="eastAsia"/>
              </w:rPr>
              <w:t>1</w:t>
            </w:r>
            <w:r>
              <w:rPr>
                <w:rFonts w:hint="eastAsia"/>
              </w:rPr>
              <w:t>单行文本输入框。</w:t>
            </w:r>
          </w:p>
          <w:p w14:paraId="67583D91" w14:textId="77777777" w:rsidR="00BD6FB8" w:rsidRDefault="00BD6FB8" w:rsidP="008351B0">
            <w:r>
              <w:rPr>
                <w:rFonts w:hint="eastAsia"/>
              </w:rPr>
              <w:t>2</w:t>
            </w:r>
            <w:r>
              <w:rPr>
                <w:rFonts w:hint="eastAsia"/>
              </w:rPr>
              <w:t>输入金额不能为负，单位精确到一位小数点。</w:t>
            </w:r>
          </w:p>
          <w:p w14:paraId="3F3ED185" w14:textId="77777777" w:rsidR="00BD6FB8" w:rsidRDefault="00BD6FB8" w:rsidP="008351B0">
            <w:r>
              <w:rPr>
                <w:rFonts w:hint="eastAsia"/>
              </w:rPr>
              <w:t>3</w:t>
            </w:r>
            <w:r>
              <w:rPr>
                <w:rFonts w:hint="eastAsia"/>
              </w:rPr>
              <w:t>只能输入数字和一个小数点“</w:t>
            </w:r>
            <w:r>
              <w:rPr>
                <w:rFonts w:hint="eastAsia"/>
              </w:rPr>
              <w:t>.</w:t>
            </w:r>
            <w:r>
              <w:rPr>
                <w:rFonts w:hint="eastAsia"/>
              </w:rPr>
              <w:t>”。</w:t>
            </w:r>
          </w:p>
        </w:tc>
        <w:tc>
          <w:tcPr>
            <w:tcW w:w="2177" w:type="dxa"/>
          </w:tcPr>
          <w:p w14:paraId="67F8C018" w14:textId="77777777" w:rsidR="00BD6FB8" w:rsidRDefault="00BD6FB8" w:rsidP="008351B0"/>
        </w:tc>
      </w:tr>
      <w:tr w:rsidR="00BD6FB8" w14:paraId="7277A37B" w14:textId="77777777" w:rsidTr="008351B0">
        <w:tc>
          <w:tcPr>
            <w:tcW w:w="1456" w:type="dxa"/>
            <w:vMerge/>
          </w:tcPr>
          <w:p w14:paraId="6AD9B551" w14:textId="77777777" w:rsidR="00BD6FB8" w:rsidRDefault="00BD6FB8" w:rsidP="008351B0"/>
        </w:tc>
        <w:tc>
          <w:tcPr>
            <w:tcW w:w="1405" w:type="dxa"/>
          </w:tcPr>
          <w:p w14:paraId="3D0DC2FC" w14:textId="77777777" w:rsidR="00BD6FB8" w:rsidRDefault="00BD6FB8" w:rsidP="008351B0">
            <w:r>
              <w:rPr>
                <w:rFonts w:hint="eastAsia"/>
              </w:rPr>
              <w:t>支付方式</w:t>
            </w:r>
          </w:p>
        </w:tc>
        <w:tc>
          <w:tcPr>
            <w:tcW w:w="4924" w:type="dxa"/>
          </w:tcPr>
          <w:p w14:paraId="53FE2060" w14:textId="77777777" w:rsidR="00BD6FB8" w:rsidRDefault="00BD6FB8" w:rsidP="008351B0">
            <w:r>
              <w:rPr>
                <w:rFonts w:hint="eastAsia"/>
              </w:rPr>
              <w:t>1</w:t>
            </w:r>
            <w:r>
              <w:rPr>
                <w:rFonts w:hint="eastAsia"/>
              </w:rPr>
              <w:t>、支持支付宝和微信支付；默认选中支付宝支付。</w:t>
            </w:r>
          </w:p>
        </w:tc>
        <w:tc>
          <w:tcPr>
            <w:tcW w:w="2177" w:type="dxa"/>
          </w:tcPr>
          <w:p w14:paraId="572CF31E" w14:textId="77777777" w:rsidR="00BD6FB8" w:rsidRDefault="00BD6FB8" w:rsidP="008351B0"/>
        </w:tc>
      </w:tr>
      <w:tr w:rsidR="00BD6FB8" w14:paraId="3DBAE59D" w14:textId="77777777" w:rsidTr="008351B0">
        <w:tc>
          <w:tcPr>
            <w:tcW w:w="1456" w:type="dxa"/>
            <w:vMerge/>
          </w:tcPr>
          <w:p w14:paraId="72C7A0DD" w14:textId="77777777" w:rsidR="00BD6FB8" w:rsidRDefault="00BD6FB8" w:rsidP="008351B0"/>
        </w:tc>
        <w:tc>
          <w:tcPr>
            <w:tcW w:w="1405" w:type="dxa"/>
          </w:tcPr>
          <w:p w14:paraId="6F732FCD" w14:textId="77777777" w:rsidR="00BD6FB8" w:rsidRDefault="00BD6FB8" w:rsidP="008351B0">
            <w:r>
              <w:rPr>
                <w:rFonts w:hint="eastAsia"/>
              </w:rPr>
              <w:t>提交</w:t>
            </w:r>
            <w:r>
              <w:rPr>
                <w:rFonts w:hint="eastAsia"/>
              </w:rPr>
              <w:t>-</w:t>
            </w:r>
            <w:r>
              <w:rPr>
                <w:rFonts w:hint="eastAsia"/>
              </w:rPr>
              <w:t>按钮</w:t>
            </w:r>
          </w:p>
        </w:tc>
        <w:tc>
          <w:tcPr>
            <w:tcW w:w="4924" w:type="dxa"/>
          </w:tcPr>
          <w:p w14:paraId="30FDAC82" w14:textId="77777777" w:rsidR="00BD6FB8" w:rsidRDefault="00BD6FB8" w:rsidP="008351B0">
            <w:r>
              <w:rPr>
                <w:rFonts w:hint="eastAsia"/>
              </w:rPr>
              <w:t>1</w:t>
            </w:r>
            <w:r>
              <w:rPr>
                <w:rFonts w:hint="eastAsia"/>
              </w:rPr>
              <w:t>点击【提交】按钮，需对“输入金额”和“支付方式”进行判断。</w:t>
            </w:r>
          </w:p>
          <w:p w14:paraId="0ECFB366" w14:textId="77777777" w:rsidR="00BD6FB8" w:rsidRDefault="00BD6FB8" w:rsidP="001D49DD">
            <w:pPr>
              <w:pStyle w:val="af0"/>
              <w:numPr>
                <w:ilvl w:val="0"/>
                <w:numId w:val="22"/>
              </w:numPr>
              <w:ind w:firstLineChars="0"/>
            </w:pPr>
            <w:r>
              <w:rPr>
                <w:rFonts w:hint="eastAsia"/>
              </w:rPr>
              <w:t>若金额格式错误，则在金额输入框下方提示“输入的金额格式有误”；</w:t>
            </w:r>
          </w:p>
          <w:p w14:paraId="5121FE0F" w14:textId="77777777" w:rsidR="00BD6FB8" w:rsidRDefault="00BD6FB8" w:rsidP="001D49DD">
            <w:pPr>
              <w:pStyle w:val="af0"/>
              <w:numPr>
                <w:ilvl w:val="0"/>
                <w:numId w:val="22"/>
              </w:numPr>
              <w:ind w:firstLineChars="0"/>
            </w:pPr>
            <w:r>
              <w:rPr>
                <w:rFonts w:hint="eastAsia"/>
              </w:rPr>
              <w:t>若金额输入框为空，则在金额输入框下方提示“请输入充值金额”；</w:t>
            </w:r>
          </w:p>
          <w:p w14:paraId="201C7385" w14:textId="77777777" w:rsidR="00BD6FB8" w:rsidRDefault="00BD6FB8" w:rsidP="001D49DD">
            <w:pPr>
              <w:pStyle w:val="af0"/>
              <w:numPr>
                <w:ilvl w:val="0"/>
                <w:numId w:val="22"/>
              </w:numPr>
              <w:ind w:firstLineChars="0"/>
            </w:pPr>
            <w:r>
              <w:rPr>
                <w:rFonts w:hint="eastAsia"/>
              </w:rPr>
              <w:lastRenderedPageBreak/>
              <w:t>若输入的金额超过单笔限额，则在金额输入框下方提示“输入的金额超过单次上线”。</w:t>
            </w:r>
          </w:p>
          <w:p w14:paraId="7E8888A2" w14:textId="77777777" w:rsidR="00BD6FB8" w:rsidRDefault="00BD6FB8" w:rsidP="001D49DD">
            <w:pPr>
              <w:pStyle w:val="af0"/>
              <w:numPr>
                <w:ilvl w:val="0"/>
                <w:numId w:val="22"/>
              </w:numPr>
              <w:ind w:firstLineChars="0"/>
            </w:pPr>
            <w:r>
              <w:rPr>
                <w:rFonts w:hint="eastAsia"/>
              </w:rPr>
              <w:t>若选择“支付宝”支付，点击【提交】，调用第三方接口，跳转到“</w:t>
            </w:r>
            <w:r>
              <w:rPr>
                <w:rFonts w:hint="eastAsia"/>
              </w:rPr>
              <w:t xml:space="preserve">III-A-01-01(05) </w:t>
            </w:r>
            <w:r>
              <w:rPr>
                <w:rFonts w:hint="eastAsia"/>
              </w:rPr>
              <w:t>支付宝支付页面”；</w:t>
            </w:r>
          </w:p>
          <w:p w14:paraId="56EEAE74" w14:textId="77777777" w:rsidR="00BD6FB8" w:rsidRDefault="00BD6FB8" w:rsidP="001D49DD">
            <w:pPr>
              <w:pStyle w:val="af0"/>
              <w:numPr>
                <w:ilvl w:val="0"/>
                <w:numId w:val="22"/>
              </w:numPr>
              <w:ind w:firstLineChars="0"/>
            </w:pPr>
            <w:r>
              <w:rPr>
                <w:rFonts w:hint="eastAsia"/>
              </w:rPr>
              <w:t>若选择“微信”支付，点击【提交】，调用第三方接口，跳转到“</w:t>
            </w:r>
            <w:r>
              <w:rPr>
                <w:rFonts w:hint="eastAsia"/>
              </w:rPr>
              <w:t xml:space="preserve">III-A-01-01(02) </w:t>
            </w:r>
            <w:r>
              <w:rPr>
                <w:rFonts w:hint="eastAsia"/>
              </w:rPr>
              <w:t>微信支付页面”。</w:t>
            </w:r>
          </w:p>
        </w:tc>
        <w:tc>
          <w:tcPr>
            <w:tcW w:w="2177" w:type="dxa"/>
          </w:tcPr>
          <w:p w14:paraId="1DA77EDF" w14:textId="77777777" w:rsidR="00BD6FB8" w:rsidRDefault="00BD6FB8" w:rsidP="008351B0"/>
        </w:tc>
      </w:tr>
      <w:tr w:rsidR="00BD6FB8" w14:paraId="0B21347A" w14:textId="77777777" w:rsidTr="008351B0">
        <w:tc>
          <w:tcPr>
            <w:tcW w:w="1456" w:type="dxa"/>
            <w:vMerge/>
          </w:tcPr>
          <w:p w14:paraId="46077F24" w14:textId="77777777" w:rsidR="00BD6FB8" w:rsidRDefault="00BD6FB8" w:rsidP="008351B0"/>
        </w:tc>
        <w:tc>
          <w:tcPr>
            <w:tcW w:w="1405" w:type="dxa"/>
          </w:tcPr>
          <w:p w14:paraId="28A57061" w14:textId="77777777" w:rsidR="00BD6FB8" w:rsidRDefault="00BD6FB8" w:rsidP="008351B0">
            <w:r>
              <w:rPr>
                <w:rFonts w:hint="eastAsia"/>
              </w:rPr>
              <w:t>返回</w:t>
            </w:r>
            <w:r>
              <w:rPr>
                <w:rFonts w:hint="eastAsia"/>
              </w:rPr>
              <w:t>-</w:t>
            </w:r>
            <w:r>
              <w:rPr>
                <w:rFonts w:hint="eastAsia"/>
              </w:rPr>
              <w:t>按钮</w:t>
            </w:r>
          </w:p>
        </w:tc>
        <w:tc>
          <w:tcPr>
            <w:tcW w:w="4924" w:type="dxa"/>
          </w:tcPr>
          <w:p w14:paraId="6DD50D15" w14:textId="77777777" w:rsidR="00BD6FB8" w:rsidRDefault="00BD6FB8" w:rsidP="008351B0">
            <w:r>
              <w:rPr>
                <w:rFonts w:hint="eastAsia"/>
              </w:rPr>
              <w:t>1</w:t>
            </w:r>
            <w:r>
              <w:rPr>
                <w:rFonts w:hint="eastAsia"/>
              </w:rPr>
              <w:t>点击，返回到上级页面。</w:t>
            </w:r>
          </w:p>
        </w:tc>
        <w:tc>
          <w:tcPr>
            <w:tcW w:w="2177" w:type="dxa"/>
          </w:tcPr>
          <w:p w14:paraId="2163C249" w14:textId="77777777" w:rsidR="00BD6FB8" w:rsidRDefault="00BD6FB8" w:rsidP="008351B0"/>
        </w:tc>
      </w:tr>
      <w:tr w:rsidR="00BD6FB8" w14:paraId="303D346F" w14:textId="77777777" w:rsidTr="008351B0">
        <w:tc>
          <w:tcPr>
            <w:tcW w:w="1456" w:type="dxa"/>
            <w:vMerge w:val="restart"/>
          </w:tcPr>
          <w:p w14:paraId="13E6EA84" w14:textId="77777777" w:rsidR="00BD6FB8" w:rsidRDefault="00BD6FB8" w:rsidP="008351B0">
            <w:r>
              <w:rPr>
                <w:rFonts w:hint="eastAsia"/>
              </w:rPr>
              <w:t>III-A-01-01(02)</w:t>
            </w:r>
          </w:p>
          <w:p w14:paraId="1CBF744A" w14:textId="77777777" w:rsidR="00BD6FB8" w:rsidRDefault="00BD6FB8" w:rsidP="008351B0">
            <w:r>
              <w:rPr>
                <w:rFonts w:hint="eastAsia"/>
              </w:rPr>
              <w:t>(</w:t>
            </w:r>
            <w:r>
              <w:rPr>
                <w:rFonts w:hint="eastAsia"/>
              </w:rPr>
              <w:t>微信支付</w:t>
            </w:r>
            <w:r>
              <w:rPr>
                <w:rFonts w:hint="eastAsia"/>
              </w:rPr>
              <w:t>)</w:t>
            </w:r>
          </w:p>
        </w:tc>
        <w:tc>
          <w:tcPr>
            <w:tcW w:w="1405" w:type="dxa"/>
          </w:tcPr>
          <w:p w14:paraId="77DD0668" w14:textId="77777777" w:rsidR="00BD6FB8" w:rsidRDefault="00BD6FB8" w:rsidP="008351B0">
            <w:r>
              <w:rPr>
                <w:rFonts w:hint="eastAsia"/>
              </w:rPr>
              <w:t>支付金额</w:t>
            </w:r>
          </w:p>
        </w:tc>
        <w:tc>
          <w:tcPr>
            <w:tcW w:w="4924" w:type="dxa"/>
          </w:tcPr>
          <w:p w14:paraId="754BC794" w14:textId="77777777" w:rsidR="00BD6FB8" w:rsidRDefault="00BD6FB8" w:rsidP="008351B0">
            <w:r>
              <w:rPr>
                <w:rFonts w:hint="eastAsia"/>
              </w:rPr>
              <w:t>1</w:t>
            </w:r>
            <w:r>
              <w:rPr>
                <w:rFonts w:hint="eastAsia"/>
              </w:rPr>
              <w:t>、从充值金额输入框中获取。</w:t>
            </w:r>
          </w:p>
        </w:tc>
        <w:tc>
          <w:tcPr>
            <w:tcW w:w="2177" w:type="dxa"/>
          </w:tcPr>
          <w:p w14:paraId="77346615" w14:textId="77777777" w:rsidR="00BD6FB8" w:rsidRPr="000F41FE" w:rsidRDefault="00BD6FB8" w:rsidP="008351B0"/>
        </w:tc>
      </w:tr>
      <w:tr w:rsidR="00BD6FB8" w14:paraId="669F6C30" w14:textId="77777777" w:rsidTr="008351B0">
        <w:tc>
          <w:tcPr>
            <w:tcW w:w="1456" w:type="dxa"/>
            <w:vMerge/>
          </w:tcPr>
          <w:p w14:paraId="37114318" w14:textId="77777777" w:rsidR="00BD6FB8" w:rsidRDefault="00BD6FB8" w:rsidP="008351B0"/>
        </w:tc>
        <w:tc>
          <w:tcPr>
            <w:tcW w:w="1405" w:type="dxa"/>
          </w:tcPr>
          <w:p w14:paraId="2C47AF1C" w14:textId="77777777" w:rsidR="00BD6FB8" w:rsidRDefault="00BD6FB8" w:rsidP="008351B0">
            <w:r>
              <w:rPr>
                <w:rFonts w:hint="eastAsia"/>
              </w:rPr>
              <w:t>扫码支付</w:t>
            </w:r>
          </w:p>
        </w:tc>
        <w:tc>
          <w:tcPr>
            <w:tcW w:w="4924" w:type="dxa"/>
          </w:tcPr>
          <w:p w14:paraId="55159246" w14:textId="77777777" w:rsidR="00BD6FB8" w:rsidRDefault="00BD6FB8" w:rsidP="008351B0">
            <w:r>
              <w:rPr>
                <w:rFonts w:hint="eastAsia"/>
              </w:rPr>
              <w:t>1</w:t>
            </w:r>
            <w:r>
              <w:rPr>
                <w:rFonts w:hint="eastAsia"/>
              </w:rPr>
              <w:t>扫码支付成功，则</w:t>
            </w:r>
            <w:r>
              <w:rPr>
                <w:rFonts w:hint="eastAsia"/>
              </w:rPr>
              <w:t>toast</w:t>
            </w:r>
            <w:r>
              <w:rPr>
                <w:rFonts w:hint="eastAsia"/>
              </w:rPr>
              <w:t>弹框居中提示“支付成功”，样式参见“</w:t>
            </w:r>
            <w:r>
              <w:rPr>
                <w:rFonts w:hint="eastAsia"/>
              </w:rPr>
              <w:t>III-A-01-01(03)</w:t>
            </w:r>
            <w:r>
              <w:rPr>
                <w:rFonts w:hint="eastAsia"/>
              </w:rPr>
              <w:t>”；</w:t>
            </w:r>
            <w:r>
              <w:rPr>
                <w:rFonts w:hint="eastAsia"/>
              </w:rPr>
              <w:t>toast</w:t>
            </w:r>
            <w:r>
              <w:rPr>
                <w:rFonts w:hint="eastAsia"/>
              </w:rPr>
              <w:t>弹框显示时间请参照公共规范。</w:t>
            </w:r>
            <w:r>
              <w:t>T</w:t>
            </w:r>
            <w:r>
              <w:rPr>
                <w:rFonts w:hint="eastAsia"/>
              </w:rPr>
              <w:t>oast</w:t>
            </w:r>
            <w:r>
              <w:rPr>
                <w:rFonts w:hint="eastAsia"/>
              </w:rPr>
              <w:t>弹框显示完毕，返回到“</w:t>
            </w:r>
            <w:r>
              <w:rPr>
                <w:rFonts w:hint="eastAsia"/>
              </w:rPr>
              <w:t xml:space="preserve">III-A-01-01(01) </w:t>
            </w:r>
            <w:r>
              <w:rPr>
                <w:rFonts w:hint="eastAsia"/>
              </w:rPr>
              <w:t>充值页面”，并给出“充值成功”提示，样式参见“</w:t>
            </w:r>
            <w:r>
              <w:rPr>
                <w:rFonts w:hint="eastAsia"/>
              </w:rPr>
              <w:t>III-A-01-01(07)</w:t>
            </w:r>
            <w:r>
              <w:rPr>
                <w:rFonts w:hint="eastAsia"/>
              </w:rPr>
              <w:t>”。</w:t>
            </w:r>
          </w:p>
          <w:p w14:paraId="37995DBF" w14:textId="77777777" w:rsidR="00BD6FB8" w:rsidRDefault="00BD6FB8" w:rsidP="008351B0">
            <w:r>
              <w:rPr>
                <w:rFonts w:hint="eastAsia"/>
              </w:rPr>
              <w:t>2</w:t>
            </w:r>
            <w:r>
              <w:rPr>
                <w:rFonts w:hint="eastAsia"/>
              </w:rPr>
              <w:t>扫码支付失败，</w:t>
            </w:r>
            <w:r>
              <w:rPr>
                <w:rFonts w:hint="eastAsia"/>
              </w:rPr>
              <w:t>app</w:t>
            </w:r>
            <w:r>
              <w:rPr>
                <w:rFonts w:hint="eastAsia"/>
              </w:rPr>
              <w:t>会给出相应提示。</w:t>
            </w:r>
          </w:p>
        </w:tc>
        <w:tc>
          <w:tcPr>
            <w:tcW w:w="2177" w:type="dxa"/>
          </w:tcPr>
          <w:p w14:paraId="11AE4BD2" w14:textId="77777777" w:rsidR="00BD6FB8" w:rsidRDefault="00BD6FB8" w:rsidP="008351B0"/>
        </w:tc>
      </w:tr>
      <w:tr w:rsidR="00BD6FB8" w14:paraId="2628B3AF" w14:textId="77777777" w:rsidTr="008351B0">
        <w:tc>
          <w:tcPr>
            <w:tcW w:w="1456" w:type="dxa"/>
            <w:vMerge/>
          </w:tcPr>
          <w:p w14:paraId="0D06506C" w14:textId="77777777" w:rsidR="00BD6FB8" w:rsidRDefault="00BD6FB8" w:rsidP="008351B0"/>
        </w:tc>
        <w:tc>
          <w:tcPr>
            <w:tcW w:w="1405" w:type="dxa"/>
          </w:tcPr>
          <w:p w14:paraId="4647F0B0" w14:textId="77777777" w:rsidR="00BD6FB8" w:rsidRDefault="00BD6FB8" w:rsidP="008351B0">
            <w:r>
              <w:rPr>
                <w:rFonts w:hint="eastAsia"/>
              </w:rPr>
              <w:t>返回</w:t>
            </w:r>
            <w:r>
              <w:rPr>
                <w:rFonts w:hint="eastAsia"/>
              </w:rPr>
              <w:t>-</w:t>
            </w:r>
            <w:r>
              <w:rPr>
                <w:rFonts w:hint="eastAsia"/>
              </w:rPr>
              <w:t>按钮</w:t>
            </w:r>
          </w:p>
        </w:tc>
        <w:tc>
          <w:tcPr>
            <w:tcW w:w="4924" w:type="dxa"/>
          </w:tcPr>
          <w:p w14:paraId="50E96548" w14:textId="77777777" w:rsidR="00BD6FB8" w:rsidRDefault="00BD6FB8" w:rsidP="008351B0">
            <w:r>
              <w:rPr>
                <w:rFonts w:hint="eastAsia"/>
              </w:rPr>
              <w:t>1</w:t>
            </w:r>
            <w:r>
              <w:rPr>
                <w:rFonts w:hint="eastAsia"/>
              </w:rPr>
              <w:t>、点击，返回到上级页面。</w:t>
            </w:r>
          </w:p>
        </w:tc>
        <w:tc>
          <w:tcPr>
            <w:tcW w:w="2177" w:type="dxa"/>
          </w:tcPr>
          <w:p w14:paraId="24DF50BA" w14:textId="77777777" w:rsidR="00BD6FB8" w:rsidRDefault="00BD6FB8" w:rsidP="008351B0"/>
        </w:tc>
      </w:tr>
      <w:tr w:rsidR="00BD6FB8" w14:paraId="29F05324" w14:textId="77777777" w:rsidTr="008351B0">
        <w:tc>
          <w:tcPr>
            <w:tcW w:w="1456" w:type="dxa"/>
            <w:vMerge w:val="restart"/>
          </w:tcPr>
          <w:p w14:paraId="0281F853" w14:textId="77777777" w:rsidR="00BD6FB8" w:rsidRDefault="00BD6FB8" w:rsidP="008351B0">
            <w:r>
              <w:rPr>
                <w:rFonts w:hint="eastAsia"/>
              </w:rPr>
              <w:t>III-A-01-01(05)</w:t>
            </w:r>
          </w:p>
          <w:p w14:paraId="4F204106" w14:textId="77777777" w:rsidR="00BD6FB8" w:rsidRDefault="00BD6FB8" w:rsidP="008351B0">
            <w:r>
              <w:rPr>
                <w:rFonts w:hint="eastAsia"/>
              </w:rPr>
              <w:t>(</w:t>
            </w:r>
            <w:r>
              <w:rPr>
                <w:rFonts w:hint="eastAsia"/>
              </w:rPr>
              <w:t>支付宝支付</w:t>
            </w:r>
            <w:r>
              <w:rPr>
                <w:rFonts w:hint="eastAsia"/>
              </w:rPr>
              <w:t>)</w:t>
            </w:r>
          </w:p>
        </w:tc>
        <w:tc>
          <w:tcPr>
            <w:tcW w:w="1405" w:type="dxa"/>
          </w:tcPr>
          <w:p w14:paraId="236B57DA" w14:textId="77777777" w:rsidR="00BD6FB8" w:rsidRDefault="00BD6FB8" w:rsidP="008351B0">
            <w:r>
              <w:rPr>
                <w:rFonts w:hint="eastAsia"/>
              </w:rPr>
              <w:t>支付金额</w:t>
            </w:r>
          </w:p>
        </w:tc>
        <w:tc>
          <w:tcPr>
            <w:tcW w:w="4924" w:type="dxa"/>
          </w:tcPr>
          <w:p w14:paraId="68161A6A" w14:textId="77777777" w:rsidR="00BD6FB8" w:rsidRDefault="00BD6FB8" w:rsidP="008351B0">
            <w:r>
              <w:rPr>
                <w:rFonts w:hint="eastAsia"/>
              </w:rPr>
              <w:t>1</w:t>
            </w:r>
            <w:r>
              <w:rPr>
                <w:rFonts w:hint="eastAsia"/>
              </w:rPr>
              <w:t>、从充值金额输入框中获取。</w:t>
            </w:r>
          </w:p>
        </w:tc>
        <w:tc>
          <w:tcPr>
            <w:tcW w:w="2177" w:type="dxa"/>
          </w:tcPr>
          <w:p w14:paraId="330034A4" w14:textId="77777777" w:rsidR="00BD6FB8" w:rsidRDefault="00BD6FB8" w:rsidP="008351B0"/>
        </w:tc>
      </w:tr>
      <w:tr w:rsidR="00BD6FB8" w14:paraId="142C9924" w14:textId="77777777" w:rsidTr="008351B0">
        <w:tc>
          <w:tcPr>
            <w:tcW w:w="1456" w:type="dxa"/>
            <w:vMerge/>
          </w:tcPr>
          <w:p w14:paraId="03B26493" w14:textId="77777777" w:rsidR="00BD6FB8" w:rsidRDefault="00BD6FB8" w:rsidP="008351B0"/>
        </w:tc>
        <w:tc>
          <w:tcPr>
            <w:tcW w:w="1405" w:type="dxa"/>
          </w:tcPr>
          <w:p w14:paraId="6DC8FC5E" w14:textId="77777777" w:rsidR="00BD6FB8" w:rsidRDefault="00BD6FB8" w:rsidP="008351B0">
            <w:r>
              <w:rPr>
                <w:rFonts w:hint="eastAsia"/>
              </w:rPr>
              <w:t>扫码支付</w:t>
            </w:r>
          </w:p>
        </w:tc>
        <w:tc>
          <w:tcPr>
            <w:tcW w:w="4924" w:type="dxa"/>
          </w:tcPr>
          <w:p w14:paraId="52869F5A" w14:textId="77777777" w:rsidR="00BD6FB8" w:rsidRDefault="00BD6FB8" w:rsidP="008351B0">
            <w:r>
              <w:rPr>
                <w:rFonts w:hint="eastAsia"/>
              </w:rPr>
              <w:t>1</w:t>
            </w:r>
            <w:r>
              <w:rPr>
                <w:rFonts w:hint="eastAsia"/>
              </w:rPr>
              <w:t>、扫码支付成功，则</w:t>
            </w:r>
            <w:r>
              <w:rPr>
                <w:rFonts w:hint="eastAsia"/>
              </w:rPr>
              <w:t>toast</w:t>
            </w:r>
            <w:r>
              <w:rPr>
                <w:rFonts w:hint="eastAsia"/>
              </w:rPr>
              <w:t>弹框居中提示“支付成功”，样式参见“</w:t>
            </w:r>
            <w:r>
              <w:rPr>
                <w:rFonts w:hint="eastAsia"/>
              </w:rPr>
              <w:t>III-A-01-01(06)</w:t>
            </w:r>
            <w:r>
              <w:rPr>
                <w:rFonts w:hint="eastAsia"/>
              </w:rPr>
              <w:t>”；</w:t>
            </w:r>
            <w:r>
              <w:rPr>
                <w:rFonts w:hint="eastAsia"/>
              </w:rPr>
              <w:t>toast</w:t>
            </w:r>
            <w:r>
              <w:rPr>
                <w:rFonts w:hint="eastAsia"/>
              </w:rPr>
              <w:t>弹框显示时间请参照公共规范。</w:t>
            </w:r>
            <w:r>
              <w:t>T</w:t>
            </w:r>
            <w:r>
              <w:rPr>
                <w:rFonts w:hint="eastAsia"/>
              </w:rPr>
              <w:t>oast</w:t>
            </w:r>
            <w:r>
              <w:rPr>
                <w:rFonts w:hint="eastAsia"/>
              </w:rPr>
              <w:t>弹框显示完毕，返回到“</w:t>
            </w:r>
            <w:r>
              <w:rPr>
                <w:rFonts w:hint="eastAsia"/>
              </w:rPr>
              <w:t xml:space="preserve">III-A-01-01(01) </w:t>
            </w:r>
            <w:r>
              <w:rPr>
                <w:rFonts w:hint="eastAsia"/>
              </w:rPr>
              <w:t>充值页面”，并给出“充值成功”提示，样式参见“</w:t>
            </w:r>
            <w:r>
              <w:rPr>
                <w:rFonts w:hint="eastAsia"/>
              </w:rPr>
              <w:t>III-A-01-01(07)</w:t>
            </w:r>
            <w:r>
              <w:rPr>
                <w:rFonts w:hint="eastAsia"/>
              </w:rPr>
              <w:t>”。账户余额做相应的修改，并在交易明细中产生一条记录。</w:t>
            </w:r>
          </w:p>
          <w:p w14:paraId="119C2D9E" w14:textId="77777777" w:rsidR="00BD6FB8" w:rsidRDefault="00BD6FB8" w:rsidP="008351B0">
            <w:r>
              <w:rPr>
                <w:rFonts w:hint="eastAsia"/>
              </w:rPr>
              <w:t>2</w:t>
            </w:r>
            <w:r>
              <w:rPr>
                <w:rFonts w:hint="eastAsia"/>
              </w:rPr>
              <w:t>、扫码支付失败，</w:t>
            </w:r>
            <w:r>
              <w:rPr>
                <w:rFonts w:hint="eastAsia"/>
              </w:rPr>
              <w:t>app</w:t>
            </w:r>
            <w:r>
              <w:rPr>
                <w:rFonts w:hint="eastAsia"/>
              </w:rPr>
              <w:t>会给出相应提示。</w:t>
            </w:r>
          </w:p>
        </w:tc>
        <w:tc>
          <w:tcPr>
            <w:tcW w:w="2177" w:type="dxa"/>
          </w:tcPr>
          <w:p w14:paraId="2F8ECBC9" w14:textId="77777777" w:rsidR="00BD6FB8" w:rsidRDefault="00BD6FB8" w:rsidP="008351B0"/>
        </w:tc>
      </w:tr>
      <w:tr w:rsidR="00BD6FB8" w14:paraId="41889409" w14:textId="77777777" w:rsidTr="008351B0">
        <w:tc>
          <w:tcPr>
            <w:tcW w:w="1456" w:type="dxa"/>
            <w:vMerge/>
          </w:tcPr>
          <w:p w14:paraId="0DFBB99F" w14:textId="77777777" w:rsidR="00BD6FB8" w:rsidRDefault="00BD6FB8" w:rsidP="008351B0"/>
        </w:tc>
        <w:tc>
          <w:tcPr>
            <w:tcW w:w="1405" w:type="dxa"/>
          </w:tcPr>
          <w:p w14:paraId="0D0CBD71" w14:textId="77777777" w:rsidR="00BD6FB8" w:rsidRDefault="00BD6FB8" w:rsidP="008351B0">
            <w:r>
              <w:rPr>
                <w:rFonts w:hint="eastAsia"/>
              </w:rPr>
              <w:t>返回</w:t>
            </w:r>
            <w:r>
              <w:rPr>
                <w:rFonts w:hint="eastAsia"/>
              </w:rPr>
              <w:t>-</w:t>
            </w:r>
            <w:r>
              <w:rPr>
                <w:rFonts w:hint="eastAsia"/>
              </w:rPr>
              <w:t>按钮</w:t>
            </w:r>
          </w:p>
        </w:tc>
        <w:tc>
          <w:tcPr>
            <w:tcW w:w="4924" w:type="dxa"/>
          </w:tcPr>
          <w:p w14:paraId="3CCC3FC3" w14:textId="77777777" w:rsidR="00BD6FB8" w:rsidRDefault="00BD6FB8" w:rsidP="008351B0">
            <w:r>
              <w:rPr>
                <w:rFonts w:hint="eastAsia"/>
              </w:rPr>
              <w:t>1</w:t>
            </w:r>
            <w:r>
              <w:rPr>
                <w:rFonts w:hint="eastAsia"/>
              </w:rPr>
              <w:t>、点击，返回到上级页面。</w:t>
            </w:r>
          </w:p>
        </w:tc>
        <w:tc>
          <w:tcPr>
            <w:tcW w:w="2177" w:type="dxa"/>
          </w:tcPr>
          <w:p w14:paraId="02B70006" w14:textId="77777777" w:rsidR="00BD6FB8" w:rsidRDefault="00BD6FB8" w:rsidP="008351B0"/>
        </w:tc>
      </w:tr>
      <w:tr w:rsidR="00BD6FB8" w14:paraId="20AC43AA" w14:textId="77777777" w:rsidTr="008351B0">
        <w:tc>
          <w:tcPr>
            <w:tcW w:w="1456" w:type="dxa"/>
          </w:tcPr>
          <w:p w14:paraId="2FA3FD68" w14:textId="77777777" w:rsidR="00BD6FB8" w:rsidRDefault="00BD6FB8" w:rsidP="008351B0">
            <w:r>
              <w:rPr>
                <w:rFonts w:hint="eastAsia"/>
              </w:rPr>
              <w:t>III-A-01-01(07)</w:t>
            </w:r>
          </w:p>
          <w:p w14:paraId="413D4AFC" w14:textId="77777777" w:rsidR="00BD6FB8" w:rsidRDefault="00BD6FB8" w:rsidP="008351B0">
            <w:r>
              <w:rPr>
                <w:rFonts w:hint="eastAsia"/>
              </w:rPr>
              <w:t>(</w:t>
            </w:r>
            <w:r>
              <w:rPr>
                <w:rFonts w:hint="eastAsia"/>
              </w:rPr>
              <w:t>充值成功提示弹框</w:t>
            </w:r>
            <w:r>
              <w:rPr>
                <w:rFonts w:hint="eastAsia"/>
              </w:rPr>
              <w:t>)</w:t>
            </w:r>
          </w:p>
        </w:tc>
        <w:tc>
          <w:tcPr>
            <w:tcW w:w="1405" w:type="dxa"/>
          </w:tcPr>
          <w:p w14:paraId="677274F8" w14:textId="77777777" w:rsidR="00BD6FB8" w:rsidRDefault="00BD6FB8" w:rsidP="008351B0"/>
        </w:tc>
        <w:tc>
          <w:tcPr>
            <w:tcW w:w="4924" w:type="dxa"/>
          </w:tcPr>
          <w:p w14:paraId="2CFE3C9D" w14:textId="77777777" w:rsidR="00BD6FB8" w:rsidRDefault="00BD6FB8" w:rsidP="008351B0">
            <w:r>
              <w:rPr>
                <w:rFonts w:hint="eastAsia"/>
              </w:rPr>
              <w:t>1</w:t>
            </w:r>
            <w:r>
              <w:rPr>
                <w:rFonts w:hint="eastAsia"/>
              </w:rPr>
              <w:t>提示文案：充值成功。</w:t>
            </w:r>
          </w:p>
          <w:p w14:paraId="306829CE" w14:textId="77777777" w:rsidR="00BD6FB8" w:rsidRDefault="00BD6FB8" w:rsidP="008351B0">
            <w:r>
              <w:rPr>
                <w:rFonts w:hint="eastAsia"/>
              </w:rPr>
              <w:t>2</w:t>
            </w:r>
            <w:r>
              <w:rPr>
                <w:rFonts w:hint="eastAsia"/>
              </w:rPr>
              <w:t>点击【关闭】按钮，关闭当前弹框，黑色遮罩隐藏。</w:t>
            </w:r>
          </w:p>
          <w:p w14:paraId="2718845A" w14:textId="77777777" w:rsidR="00BD6FB8" w:rsidRDefault="00BD6FB8" w:rsidP="008351B0">
            <w:r>
              <w:rPr>
                <w:rFonts w:hint="eastAsia"/>
              </w:rPr>
              <w:t>3</w:t>
            </w:r>
            <w:r>
              <w:rPr>
                <w:rFonts w:hint="eastAsia"/>
              </w:rPr>
              <w:t>点击【确定】按钮，关闭当前弹框，黑色遮罩隐藏。</w:t>
            </w:r>
          </w:p>
        </w:tc>
        <w:tc>
          <w:tcPr>
            <w:tcW w:w="2177" w:type="dxa"/>
          </w:tcPr>
          <w:p w14:paraId="729A333B" w14:textId="77777777" w:rsidR="00BD6FB8" w:rsidRDefault="00BD6FB8" w:rsidP="008351B0"/>
        </w:tc>
      </w:tr>
    </w:tbl>
    <w:p w14:paraId="0BAC9386" w14:textId="77777777" w:rsidR="00BD6FB8" w:rsidRDefault="00BD6FB8" w:rsidP="00BD6FB8"/>
    <w:p w14:paraId="76A42915" w14:textId="77777777" w:rsidR="00BD6FB8" w:rsidRPr="00510452" w:rsidRDefault="00BD6FB8" w:rsidP="00BD6FB8">
      <w:pPr>
        <w:pStyle w:val="5"/>
      </w:pPr>
      <w:r w:rsidRPr="00510452">
        <w:rPr>
          <w:rFonts w:hint="eastAsia"/>
        </w:rPr>
        <w:lastRenderedPageBreak/>
        <w:t>账户提现</w:t>
      </w:r>
    </w:p>
    <w:p w14:paraId="12C90DAE" w14:textId="77777777" w:rsidR="00BD6FB8" w:rsidRDefault="00BD6FB8" w:rsidP="00BD6FB8">
      <w:pPr>
        <w:pStyle w:val="6"/>
      </w:pPr>
      <w:r>
        <w:rPr>
          <w:rFonts w:hint="eastAsia"/>
        </w:rPr>
        <w:t>用例描述</w:t>
      </w:r>
    </w:p>
    <w:p w14:paraId="461E9A36" w14:textId="77777777" w:rsidR="00BD6FB8" w:rsidRPr="00A44381" w:rsidRDefault="00BD6FB8" w:rsidP="00BD6FB8">
      <w:r>
        <w:rPr>
          <w:rFonts w:hint="eastAsia"/>
        </w:rPr>
        <w:t>机构超管进行提现操作。</w:t>
      </w:r>
    </w:p>
    <w:p w14:paraId="1F0EE6D5" w14:textId="77777777" w:rsidR="00BD6FB8" w:rsidRDefault="00BD6FB8" w:rsidP="00BD6FB8">
      <w:pPr>
        <w:pStyle w:val="6"/>
      </w:pPr>
      <w:r>
        <w:rPr>
          <w:rFonts w:hint="eastAsia"/>
        </w:rPr>
        <w:t>元素规则</w:t>
      </w:r>
    </w:p>
    <w:tbl>
      <w:tblPr>
        <w:tblStyle w:val="af1"/>
        <w:tblW w:w="0" w:type="auto"/>
        <w:tblLook w:val="04A0" w:firstRow="1" w:lastRow="0" w:firstColumn="1" w:lastColumn="0" w:noHBand="0" w:noVBand="1"/>
      </w:tblPr>
      <w:tblGrid>
        <w:gridCol w:w="1384"/>
        <w:gridCol w:w="1276"/>
        <w:gridCol w:w="5386"/>
        <w:gridCol w:w="1916"/>
      </w:tblGrid>
      <w:tr w:rsidR="00BD6FB8" w14:paraId="15AE371D" w14:textId="77777777" w:rsidTr="008351B0">
        <w:trPr>
          <w:trHeight w:val="523"/>
        </w:trPr>
        <w:tc>
          <w:tcPr>
            <w:tcW w:w="1384" w:type="dxa"/>
            <w:shd w:val="clear" w:color="auto" w:fill="BFBFBF" w:themeFill="background1" w:themeFillShade="BF"/>
          </w:tcPr>
          <w:p w14:paraId="19BA2B5C" w14:textId="77777777"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14:paraId="161E21D2" w14:textId="77777777" w:rsidR="00BD6FB8" w:rsidRPr="007F7CC3" w:rsidRDefault="00BD6FB8" w:rsidP="008351B0">
            <w:pPr>
              <w:jc w:val="center"/>
              <w:rPr>
                <w:b/>
              </w:rPr>
            </w:pPr>
            <w:r w:rsidRPr="007F7CC3">
              <w:rPr>
                <w:rFonts w:hint="eastAsia"/>
                <w:b/>
              </w:rPr>
              <w:t>元素名称</w:t>
            </w:r>
          </w:p>
        </w:tc>
        <w:tc>
          <w:tcPr>
            <w:tcW w:w="5386" w:type="dxa"/>
            <w:shd w:val="clear" w:color="auto" w:fill="BFBFBF" w:themeFill="background1" w:themeFillShade="BF"/>
          </w:tcPr>
          <w:p w14:paraId="1D042E03" w14:textId="77777777" w:rsidR="00BD6FB8" w:rsidRPr="007F7CC3" w:rsidRDefault="00BD6FB8" w:rsidP="008351B0">
            <w:pPr>
              <w:jc w:val="center"/>
              <w:rPr>
                <w:b/>
              </w:rPr>
            </w:pPr>
            <w:r w:rsidRPr="007F7CC3">
              <w:rPr>
                <w:rFonts w:hint="eastAsia"/>
                <w:b/>
              </w:rPr>
              <w:t>描述</w:t>
            </w:r>
          </w:p>
        </w:tc>
        <w:tc>
          <w:tcPr>
            <w:tcW w:w="1916" w:type="dxa"/>
            <w:shd w:val="clear" w:color="auto" w:fill="BFBFBF" w:themeFill="background1" w:themeFillShade="BF"/>
          </w:tcPr>
          <w:p w14:paraId="4465EFD2" w14:textId="77777777" w:rsidR="00BD6FB8" w:rsidRPr="007F7CC3" w:rsidRDefault="00BD6FB8" w:rsidP="008351B0">
            <w:pPr>
              <w:jc w:val="center"/>
              <w:rPr>
                <w:b/>
              </w:rPr>
            </w:pPr>
            <w:r w:rsidRPr="007F7CC3">
              <w:rPr>
                <w:rFonts w:hint="eastAsia"/>
                <w:b/>
              </w:rPr>
              <w:t>异常处理</w:t>
            </w:r>
          </w:p>
        </w:tc>
      </w:tr>
      <w:tr w:rsidR="00BD6FB8" w14:paraId="16E085A9" w14:textId="77777777" w:rsidTr="008351B0">
        <w:tc>
          <w:tcPr>
            <w:tcW w:w="1384" w:type="dxa"/>
            <w:vMerge w:val="restart"/>
          </w:tcPr>
          <w:p w14:paraId="5785159F" w14:textId="77777777" w:rsidR="00BD6FB8" w:rsidRDefault="00BD6FB8" w:rsidP="008351B0">
            <w:r>
              <w:rPr>
                <w:rFonts w:hint="eastAsia"/>
              </w:rPr>
              <w:t>III-A-01-02(1)</w:t>
            </w:r>
          </w:p>
          <w:p w14:paraId="279B568C" w14:textId="77777777" w:rsidR="00BD6FB8" w:rsidRDefault="00BD6FB8" w:rsidP="008351B0"/>
          <w:p w14:paraId="0D53EDE9" w14:textId="77777777" w:rsidR="00BD6FB8" w:rsidRDefault="00BD6FB8" w:rsidP="008351B0"/>
        </w:tc>
        <w:tc>
          <w:tcPr>
            <w:tcW w:w="1276" w:type="dxa"/>
          </w:tcPr>
          <w:p w14:paraId="67DACE32" w14:textId="77777777" w:rsidR="00BD6FB8" w:rsidRDefault="00BD6FB8" w:rsidP="008351B0">
            <w:r>
              <w:rPr>
                <w:rFonts w:hint="eastAsia"/>
              </w:rPr>
              <w:t>账户归属</w:t>
            </w:r>
          </w:p>
        </w:tc>
        <w:tc>
          <w:tcPr>
            <w:tcW w:w="5386" w:type="dxa"/>
          </w:tcPr>
          <w:p w14:paraId="50254A1A" w14:textId="77777777" w:rsidR="00BD6FB8" w:rsidRDefault="00BD6FB8" w:rsidP="008351B0">
            <w:r>
              <w:rPr>
                <w:rFonts w:hint="eastAsia"/>
              </w:rPr>
              <w:t>1</w:t>
            </w:r>
            <w:r>
              <w:rPr>
                <w:rFonts w:hint="eastAsia"/>
              </w:rPr>
              <w:t>、获取租赁公司简称。</w:t>
            </w:r>
          </w:p>
        </w:tc>
        <w:tc>
          <w:tcPr>
            <w:tcW w:w="1916" w:type="dxa"/>
          </w:tcPr>
          <w:p w14:paraId="41989D8A" w14:textId="77777777" w:rsidR="00BD6FB8" w:rsidRDefault="00BD6FB8" w:rsidP="008351B0"/>
        </w:tc>
      </w:tr>
      <w:tr w:rsidR="00BD6FB8" w14:paraId="5F5C147C" w14:textId="77777777" w:rsidTr="008351B0">
        <w:tc>
          <w:tcPr>
            <w:tcW w:w="1384" w:type="dxa"/>
            <w:vMerge/>
          </w:tcPr>
          <w:p w14:paraId="3E7465A8" w14:textId="77777777" w:rsidR="00BD6FB8" w:rsidRDefault="00BD6FB8" w:rsidP="008351B0"/>
        </w:tc>
        <w:tc>
          <w:tcPr>
            <w:tcW w:w="1276" w:type="dxa"/>
          </w:tcPr>
          <w:p w14:paraId="126CBFE4" w14:textId="77777777" w:rsidR="00BD6FB8" w:rsidRDefault="00BD6FB8" w:rsidP="008351B0">
            <w:r>
              <w:rPr>
                <w:rFonts w:hint="eastAsia"/>
              </w:rPr>
              <w:t>提现金额</w:t>
            </w:r>
          </w:p>
        </w:tc>
        <w:tc>
          <w:tcPr>
            <w:tcW w:w="5386" w:type="dxa"/>
          </w:tcPr>
          <w:p w14:paraId="710A49D8" w14:textId="77777777" w:rsidR="00BD6FB8" w:rsidRDefault="00BD6FB8" w:rsidP="008351B0">
            <w:r>
              <w:rPr>
                <w:rFonts w:hint="eastAsia"/>
              </w:rPr>
              <w:t>1</w:t>
            </w:r>
            <w:r>
              <w:rPr>
                <w:rFonts w:hint="eastAsia"/>
              </w:rPr>
              <w:t>、单行文本输入框。</w:t>
            </w:r>
          </w:p>
          <w:p w14:paraId="32BFD044" w14:textId="77777777" w:rsidR="00BD6FB8" w:rsidRDefault="00BD6FB8" w:rsidP="008351B0">
            <w:r>
              <w:rPr>
                <w:rFonts w:hint="eastAsia"/>
              </w:rPr>
              <w:t>2</w:t>
            </w:r>
            <w:r>
              <w:rPr>
                <w:rFonts w:hint="eastAsia"/>
              </w:rPr>
              <w:t>、输入金额不能为负，单位精确到一位小数点。</w:t>
            </w:r>
          </w:p>
          <w:p w14:paraId="03A590A8" w14:textId="77777777" w:rsidR="00BD6FB8" w:rsidRDefault="00BD6FB8" w:rsidP="008351B0">
            <w:r>
              <w:rPr>
                <w:rFonts w:hint="eastAsia"/>
              </w:rPr>
              <w:t>3</w:t>
            </w:r>
            <w:r>
              <w:rPr>
                <w:rFonts w:hint="eastAsia"/>
              </w:rPr>
              <w:t>、只能输入数字和一个小数点“</w:t>
            </w:r>
            <w:r>
              <w:rPr>
                <w:rFonts w:hint="eastAsia"/>
              </w:rPr>
              <w:t>.</w:t>
            </w:r>
            <w:r>
              <w:rPr>
                <w:rFonts w:hint="eastAsia"/>
              </w:rPr>
              <w:t>”。</w:t>
            </w:r>
          </w:p>
          <w:p w14:paraId="01AB293E" w14:textId="77777777" w:rsidR="00BD6FB8" w:rsidRDefault="00BD6FB8" w:rsidP="008351B0">
            <w:r>
              <w:rPr>
                <w:rFonts w:hint="eastAsia"/>
              </w:rPr>
              <w:t>4</w:t>
            </w:r>
            <w:r>
              <w:rPr>
                <w:rFonts w:hint="eastAsia"/>
              </w:rPr>
              <w:t>、当前可提现金额</w:t>
            </w:r>
            <w:r>
              <w:rPr>
                <w:rFonts w:hint="eastAsia"/>
              </w:rPr>
              <w:t>=</w:t>
            </w:r>
            <w:r>
              <w:rPr>
                <w:rFonts w:hint="eastAsia"/>
              </w:rPr>
              <w:t>账户余额</w:t>
            </w:r>
            <w:r>
              <w:rPr>
                <w:rFonts w:hint="eastAsia"/>
              </w:rPr>
              <w:t>-</w:t>
            </w:r>
            <w:r>
              <w:rPr>
                <w:rFonts w:hint="eastAsia"/>
              </w:rPr>
              <w:t>未结算金额；其中，</w:t>
            </w:r>
          </w:p>
          <w:p w14:paraId="1E59E972" w14:textId="77777777" w:rsidR="00BD6FB8" w:rsidRDefault="00BD6FB8" w:rsidP="001D49DD">
            <w:pPr>
              <w:pStyle w:val="af0"/>
              <w:numPr>
                <w:ilvl w:val="0"/>
                <w:numId w:val="25"/>
              </w:numPr>
              <w:ind w:firstLineChars="0"/>
            </w:pPr>
            <w:r>
              <w:rPr>
                <w:rFonts w:hint="eastAsia"/>
              </w:rPr>
              <w:t>未结算金额指：包括“待接单”、“待出行”、“已出发”、“已抵达”、“服务中”状态中的预估金额，“未结算”“结算中”状态订单的实际金额、差异金额。【与一期定义相同】</w:t>
            </w:r>
          </w:p>
          <w:p w14:paraId="7A5D7D8D" w14:textId="77777777" w:rsidR="00BD6FB8" w:rsidRDefault="00BD6FB8" w:rsidP="008351B0">
            <w:r>
              <w:rPr>
                <w:rFonts w:hint="eastAsia"/>
              </w:rPr>
              <w:t>5</w:t>
            </w:r>
            <w:r>
              <w:rPr>
                <w:rFonts w:hint="eastAsia"/>
              </w:rPr>
              <w:t>、点击“全部提现”，输入框自动获取“当前可提现金额”额度。</w:t>
            </w:r>
          </w:p>
        </w:tc>
        <w:tc>
          <w:tcPr>
            <w:tcW w:w="1916" w:type="dxa"/>
          </w:tcPr>
          <w:p w14:paraId="6FA67179" w14:textId="77777777" w:rsidR="00BD6FB8" w:rsidRDefault="00BD6FB8" w:rsidP="008351B0"/>
        </w:tc>
      </w:tr>
      <w:tr w:rsidR="00BD6FB8" w14:paraId="279F86A4" w14:textId="77777777" w:rsidTr="008351B0">
        <w:tc>
          <w:tcPr>
            <w:tcW w:w="1384" w:type="dxa"/>
            <w:vMerge/>
          </w:tcPr>
          <w:p w14:paraId="6A8AB7AE" w14:textId="77777777" w:rsidR="00BD6FB8" w:rsidRDefault="00BD6FB8" w:rsidP="008351B0"/>
        </w:tc>
        <w:tc>
          <w:tcPr>
            <w:tcW w:w="1276" w:type="dxa"/>
          </w:tcPr>
          <w:p w14:paraId="66B577DC" w14:textId="77777777" w:rsidR="00BD6FB8" w:rsidRDefault="00BD6FB8" w:rsidP="008351B0">
            <w:r>
              <w:rPr>
                <w:rFonts w:hint="eastAsia"/>
              </w:rPr>
              <w:t>账户信息</w:t>
            </w:r>
          </w:p>
        </w:tc>
        <w:tc>
          <w:tcPr>
            <w:tcW w:w="5386" w:type="dxa"/>
          </w:tcPr>
          <w:p w14:paraId="5AC4111B" w14:textId="77777777" w:rsidR="00BD6FB8" w:rsidRDefault="00BD6FB8" w:rsidP="008351B0">
            <w:r>
              <w:rPr>
                <w:rFonts w:hint="eastAsia"/>
              </w:rPr>
              <w:t>1</w:t>
            </w:r>
            <w:r>
              <w:rPr>
                <w:rFonts w:hint="eastAsia"/>
              </w:rPr>
              <w:t>、收款账户、开户名称、开户银行从“账户管理”模块获取最新内容。</w:t>
            </w:r>
          </w:p>
        </w:tc>
        <w:tc>
          <w:tcPr>
            <w:tcW w:w="1916" w:type="dxa"/>
          </w:tcPr>
          <w:p w14:paraId="2ED11F03" w14:textId="77777777" w:rsidR="00BD6FB8" w:rsidRDefault="00BD6FB8" w:rsidP="008351B0"/>
        </w:tc>
      </w:tr>
      <w:tr w:rsidR="00BD6FB8" w14:paraId="63D4AD5C" w14:textId="77777777" w:rsidTr="008351B0">
        <w:tc>
          <w:tcPr>
            <w:tcW w:w="1384" w:type="dxa"/>
            <w:vMerge/>
          </w:tcPr>
          <w:p w14:paraId="2DFCFF2C" w14:textId="77777777" w:rsidR="00BD6FB8" w:rsidRDefault="00BD6FB8" w:rsidP="008351B0"/>
        </w:tc>
        <w:tc>
          <w:tcPr>
            <w:tcW w:w="1276" w:type="dxa"/>
          </w:tcPr>
          <w:p w14:paraId="5DD5FA4C" w14:textId="77777777" w:rsidR="00BD6FB8" w:rsidRPr="00823E7F" w:rsidRDefault="00BD6FB8" w:rsidP="008351B0">
            <w:r>
              <w:rPr>
                <w:rFonts w:hint="eastAsia"/>
              </w:rPr>
              <w:t>提交</w:t>
            </w:r>
            <w:r>
              <w:rPr>
                <w:rFonts w:hint="eastAsia"/>
              </w:rPr>
              <w:t>-</w:t>
            </w:r>
            <w:r>
              <w:rPr>
                <w:rFonts w:hint="eastAsia"/>
              </w:rPr>
              <w:t>按钮</w:t>
            </w:r>
          </w:p>
        </w:tc>
        <w:tc>
          <w:tcPr>
            <w:tcW w:w="5386" w:type="dxa"/>
          </w:tcPr>
          <w:p w14:paraId="74F0221A" w14:textId="77777777" w:rsidR="00BD6FB8" w:rsidRDefault="00BD6FB8" w:rsidP="008351B0">
            <w:r>
              <w:rPr>
                <w:rFonts w:hint="eastAsia"/>
              </w:rPr>
              <w:t>1</w:t>
            </w:r>
            <w:r>
              <w:rPr>
                <w:rFonts w:hint="eastAsia"/>
              </w:rPr>
              <w:t>点击【提交】按钮，需对“提现金额”进行判断。</w:t>
            </w:r>
          </w:p>
          <w:p w14:paraId="3B59403F" w14:textId="77777777" w:rsidR="00BD6FB8" w:rsidRDefault="00BD6FB8" w:rsidP="001D49DD">
            <w:pPr>
              <w:pStyle w:val="af0"/>
              <w:numPr>
                <w:ilvl w:val="0"/>
                <w:numId w:val="24"/>
              </w:numPr>
              <w:ind w:firstLineChars="0"/>
            </w:pPr>
            <w:r>
              <w:rPr>
                <w:rFonts w:hint="eastAsia"/>
              </w:rPr>
              <w:t>若提现金额为空，在“提现金额输入框”右侧，提示“请输入提现金额”；</w:t>
            </w:r>
          </w:p>
          <w:p w14:paraId="6A029404" w14:textId="77777777" w:rsidR="00BD6FB8" w:rsidRDefault="00BD6FB8" w:rsidP="001D49DD">
            <w:pPr>
              <w:pStyle w:val="af0"/>
              <w:numPr>
                <w:ilvl w:val="0"/>
                <w:numId w:val="24"/>
              </w:numPr>
              <w:ind w:firstLineChars="0"/>
            </w:pPr>
            <w:r>
              <w:rPr>
                <w:rFonts w:hint="eastAsia"/>
              </w:rPr>
              <w:t>若提现金额超过账户余额，在“提现金额输入框”右侧，提示“提现金额不能超过当前余额”；</w:t>
            </w:r>
          </w:p>
          <w:p w14:paraId="7FF54334" w14:textId="77777777" w:rsidR="00BD6FB8" w:rsidRDefault="00BD6FB8" w:rsidP="001D49DD">
            <w:pPr>
              <w:pStyle w:val="af0"/>
              <w:numPr>
                <w:ilvl w:val="0"/>
                <w:numId w:val="24"/>
              </w:numPr>
              <w:ind w:firstLineChars="0"/>
            </w:pPr>
            <w:r>
              <w:rPr>
                <w:rFonts w:hint="eastAsia"/>
              </w:rPr>
              <w:t>若提现金额输入格式与要求不符，在“提现金额输入框”右侧，提示“提现金额格式错误”。</w:t>
            </w:r>
          </w:p>
          <w:p w14:paraId="7F20155A" w14:textId="77777777" w:rsidR="00BD6FB8" w:rsidRDefault="00BD6FB8" w:rsidP="008351B0">
            <w:r>
              <w:rPr>
                <w:rFonts w:hint="eastAsia"/>
              </w:rPr>
              <w:t>2</w:t>
            </w:r>
            <w:r>
              <w:rPr>
                <w:rFonts w:hint="eastAsia"/>
              </w:rPr>
              <w:t>点击【提交】，成功，则跳转到“</w:t>
            </w:r>
            <w:r>
              <w:rPr>
                <w:rFonts w:hint="eastAsia"/>
              </w:rPr>
              <w:t xml:space="preserve">III-A-01-02(4) </w:t>
            </w:r>
            <w:r>
              <w:rPr>
                <w:rFonts w:hint="eastAsia"/>
              </w:rPr>
              <w:t>提现申请成功”页面。提现提交成功，须发送消息到租赁端的财务管理员和超管。</w:t>
            </w:r>
          </w:p>
          <w:p w14:paraId="0CE01A74" w14:textId="77777777" w:rsidR="00BD6FB8" w:rsidRDefault="00BD6FB8" w:rsidP="008351B0">
            <w:r>
              <w:rPr>
                <w:rFonts w:hint="eastAsia"/>
              </w:rPr>
              <w:lastRenderedPageBreak/>
              <w:t>3</w:t>
            </w:r>
            <w:r>
              <w:rPr>
                <w:rFonts w:hint="eastAsia"/>
              </w:rPr>
              <w:t>点击【提交】，失败，则</w:t>
            </w:r>
            <w:r>
              <w:rPr>
                <w:rFonts w:hint="eastAsia"/>
              </w:rPr>
              <w:t>toast</w:t>
            </w:r>
            <w:r>
              <w:rPr>
                <w:rFonts w:hint="eastAsia"/>
              </w:rPr>
              <w:t>弹框居中提示“提交失败”。</w:t>
            </w:r>
          </w:p>
        </w:tc>
        <w:tc>
          <w:tcPr>
            <w:tcW w:w="1916" w:type="dxa"/>
          </w:tcPr>
          <w:p w14:paraId="0C639841" w14:textId="77777777" w:rsidR="00BD6FB8" w:rsidRDefault="00BD6FB8" w:rsidP="008351B0"/>
        </w:tc>
      </w:tr>
      <w:tr w:rsidR="00BD6FB8" w14:paraId="355D1CBF" w14:textId="77777777" w:rsidTr="008351B0">
        <w:tc>
          <w:tcPr>
            <w:tcW w:w="1384" w:type="dxa"/>
            <w:vMerge/>
          </w:tcPr>
          <w:p w14:paraId="710B81A7" w14:textId="77777777" w:rsidR="00BD6FB8" w:rsidRDefault="00BD6FB8" w:rsidP="008351B0"/>
        </w:tc>
        <w:tc>
          <w:tcPr>
            <w:tcW w:w="1276" w:type="dxa"/>
          </w:tcPr>
          <w:p w14:paraId="6179DEB3" w14:textId="77777777" w:rsidR="00BD6FB8" w:rsidRDefault="00BD6FB8" w:rsidP="008351B0">
            <w:r>
              <w:rPr>
                <w:rFonts w:hint="eastAsia"/>
              </w:rPr>
              <w:t>返回</w:t>
            </w:r>
            <w:r>
              <w:rPr>
                <w:rFonts w:hint="eastAsia"/>
              </w:rPr>
              <w:t>-</w:t>
            </w:r>
            <w:r>
              <w:rPr>
                <w:rFonts w:hint="eastAsia"/>
              </w:rPr>
              <w:t>按钮</w:t>
            </w:r>
          </w:p>
        </w:tc>
        <w:tc>
          <w:tcPr>
            <w:tcW w:w="5386" w:type="dxa"/>
          </w:tcPr>
          <w:p w14:paraId="1B615CC2" w14:textId="77777777" w:rsidR="00BD6FB8" w:rsidRDefault="00BD6FB8" w:rsidP="008351B0">
            <w:r>
              <w:rPr>
                <w:rFonts w:hint="eastAsia"/>
              </w:rPr>
              <w:t>1</w:t>
            </w:r>
            <w:r>
              <w:rPr>
                <w:rFonts w:hint="eastAsia"/>
              </w:rPr>
              <w:t>、点击返回到上一级页面。</w:t>
            </w:r>
          </w:p>
        </w:tc>
        <w:tc>
          <w:tcPr>
            <w:tcW w:w="1916" w:type="dxa"/>
          </w:tcPr>
          <w:p w14:paraId="01304F41" w14:textId="77777777" w:rsidR="00BD6FB8" w:rsidRDefault="00BD6FB8" w:rsidP="008351B0"/>
        </w:tc>
      </w:tr>
      <w:tr w:rsidR="00BD6FB8" w14:paraId="43F8F189" w14:textId="77777777" w:rsidTr="008351B0">
        <w:tc>
          <w:tcPr>
            <w:tcW w:w="1384" w:type="dxa"/>
            <w:vMerge w:val="restart"/>
          </w:tcPr>
          <w:p w14:paraId="5024A4B4" w14:textId="77777777" w:rsidR="00BD6FB8" w:rsidRDefault="00BD6FB8" w:rsidP="008351B0">
            <w:r>
              <w:rPr>
                <w:rFonts w:hint="eastAsia"/>
              </w:rPr>
              <w:t>III-A-01-02(4)</w:t>
            </w:r>
          </w:p>
        </w:tc>
        <w:tc>
          <w:tcPr>
            <w:tcW w:w="1276" w:type="dxa"/>
          </w:tcPr>
          <w:p w14:paraId="28CF6027" w14:textId="77777777" w:rsidR="00BD6FB8" w:rsidRDefault="00BD6FB8" w:rsidP="008351B0">
            <w:r>
              <w:rPr>
                <w:rFonts w:hint="eastAsia"/>
              </w:rPr>
              <w:t>提现编号</w:t>
            </w:r>
          </w:p>
        </w:tc>
        <w:tc>
          <w:tcPr>
            <w:tcW w:w="5386" w:type="dxa"/>
          </w:tcPr>
          <w:p w14:paraId="36A8705D" w14:textId="77777777" w:rsidR="00BD6FB8" w:rsidRDefault="00BD6FB8" w:rsidP="008351B0">
            <w:r>
              <w:rPr>
                <w:rFonts w:hint="eastAsia"/>
              </w:rPr>
              <w:t>1</w:t>
            </w:r>
            <w:r>
              <w:rPr>
                <w:rFonts w:hint="eastAsia"/>
              </w:rPr>
              <w:t>、提现编号规则请参见“公共业务规则”。</w:t>
            </w:r>
          </w:p>
        </w:tc>
        <w:tc>
          <w:tcPr>
            <w:tcW w:w="1916" w:type="dxa"/>
          </w:tcPr>
          <w:p w14:paraId="76EB8276" w14:textId="77777777" w:rsidR="00BD6FB8" w:rsidRDefault="00BD6FB8" w:rsidP="008351B0"/>
        </w:tc>
      </w:tr>
      <w:tr w:rsidR="00BD6FB8" w14:paraId="07547B1A" w14:textId="77777777" w:rsidTr="008351B0">
        <w:tc>
          <w:tcPr>
            <w:tcW w:w="1384" w:type="dxa"/>
            <w:vMerge/>
          </w:tcPr>
          <w:p w14:paraId="4056FA99" w14:textId="77777777" w:rsidR="00BD6FB8" w:rsidRDefault="00BD6FB8" w:rsidP="008351B0"/>
        </w:tc>
        <w:tc>
          <w:tcPr>
            <w:tcW w:w="1276" w:type="dxa"/>
          </w:tcPr>
          <w:p w14:paraId="63D893A6" w14:textId="77777777" w:rsidR="00BD6FB8" w:rsidRPr="001D5F8C" w:rsidRDefault="00BD6FB8" w:rsidP="008351B0">
            <w:r>
              <w:rPr>
                <w:rFonts w:hint="eastAsia"/>
              </w:rPr>
              <w:t>提现金额</w:t>
            </w:r>
          </w:p>
        </w:tc>
        <w:tc>
          <w:tcPr>
            <w:tcW w:w="5386" w:type="dxa"/>
          </w:tcPr>
          <w:p w14:paraId="06A53FDE" w14:textId="77777777" w:rsidR="00BD6FB8" w:rsidRDefault="00BD6FB8" w:rsidP="008351B0">
            <w:r>
              <w:rPr>
                <w:rFonts w:hint="eastAsia"/>
              </w:rPr>
              <w:t>1</w:t>
            </w:r>
            <w:r>
              <w:rPr>
                <w:rFonts w:hint="eastAsia"/>
              </w:rPr>
              <w:t>、根据用户所填，获取提现金额。</w:t>
            </w:r>
          </w:p>
        </w:tc>
        <w:tc>
          <w:tcPr>
            <w:tcW w:w="1916" w:type="dxa"/>
          </w:tcPr>
          <w:p w14:paraId="0C8FE518" w14:textId="77777777" w:rsidR="00BD6FB8" w:rsidRDefault="00BD6FB8" w:rsidP="008351B0"/>
        </w:tc>
      </w:tr>
      <w:tr w:rsidR="00BD6FB8" w14:paraId="7580DDCD" w14:textId="77777777" w:rsidTr="008351B0">
        <w:tc>
          <w:tcPr>
            <w:tcW w:w="1384" w:type="dxa"/>
            <w:vMerge/>
          </w:tcPr>
          <w:p w14:paraId="4F033C75" w14:textId="77777777" w:rsidR="00BD6FB8" w:rsidRDefault="00BD6FB8" w:rsidP="008351B0"/>
        </w:tc>
        <w:tc>
          <w:tcPr>
            <w:tcW w:w="1276" w:type="dxa"/>
          </w:tcPr>
          <w:p w14:paraId="4A332E31" w14:textId="77777777" w:rsidR="00BD6FB8" w:rsidRDefault="00BD6FB8" w:rsidP="008351B0">
            <w:r>
              <w:rPr>
                <w:rFonts w:hint="eastAsia"/>
              </w:rPr>
              <w:t>完成</w:t>
            </w:r>
            <w:r>
              <w:rPr>
                <w:rFonts w:hint="eastAsia"/>
              </w:rPr>
              <w:t>-</w:t>
            </w:r>
            <w:r>
              <w:rPr>
                <w:rFonts w:hint="eastAsia"/>
              </w:rPr>
              <w:t>按钮</w:t>
            </w:r>
          </w:p>
        </w:tc>
        <w:tc>
          <w:tcPr>
            <w:tcW w:w="5386" w:type="dxa"/>
          </w:tcPr>
          <w:p w14:paraId="287FF7E7" w14:textId="77777777" w:rsidR="00BD6FB8" w:rsidRDefault="00BD6FB8" w:rsidP="008351B0">
            <w:r>
              <w:rPr>
                <w:rFonts w:hint="eastAsia"/>
              </w:rPr>
              <w:t>1</w:t>
            </w:r>
            <w:r>
              <w:rPr>
                <w:rFonts w:hint="eastAsia"/>
              </w:rPr>
              <w:t>点击【完成】按钮，跳转到“</w:t>
            </w:r>
            <w:r>
              <w:rPr>
                <w:rFonts w:hint="eastAsia"/>
              </w:rPr>
              <w:t>III-A-01</w:t>
            </w:r>
            <w:r>
              <w:rPr>
                <w:rFonts w:hint="eastAsia"/>
              </w:rPr>
              <w:t>账户管理”页面，账户余额需做对应金额更改，其中：</w:t>
            </w:r>
          </w:p>
          <w:p w14:paraId="50561430" w14:textId="77777777" w:rsidR="00BD6FB8" w:rsidRDefault="00BD6FB8" w:rsidP="001D49DD">
            <w:pPr>
              <w:pStyle w:val="af0"/>
              <w:numPr>
                <w:ilvl w:val="0"/>
                <w:numId w:val="26"/>
              </w:numPr>
              <w:ind w:firstLineChars="0"/>
            </w:pPr>
            <w:r>
              <w:rPr>
                <w:rFonts w:hint="eastAsia"/>
              </w:rPr>
              <w:t>账户余额（提现后）</w:t>
            </w:r>
            <w:r>
              <w:rPr>
                <w:rFonts w:hint="eastAsia"/>
              </w:rPr>
              <w:t>=</w:t>
            </w:r>
            <w:r>
              <w:rPr>
                <w:rFonts w:hint="eastAsia"/>
              </w:rPr>
              <w:t>账户余额（提现前）</w:t>
            </w:r>
            <w:r>
              <w:rPr>
                <w:rFonts w:hint="eastAsia"/>
              </w:rPr>
              <w:t>-</w:t>
            </w:r>
            <w:r>
              <w:rPr>
                <w:rFonts w:hint="eastAsia"/>
              </w:rPr>
              <w:t>提现金额</w:t>
            </w:r>
          </w:p>
        </w:tc>
        <w:tc>
          <w:tcPr>
            <w:tcW w:w="1916" w:type="dxa"/>
          </w:tcPr>
          <w:p w14:paraId="115142EB" w14:textId="77777777" w:rsidR="00BD6FB8" w:rsidRDefault="00BD6FB8" w:rsidP="008351B0"/>
        </w:tc>
      </w:tr>
    </w:tbl>
    <w:p w14:paraId="6BC9F6A8" w14:textId="77777777" w:rsidR="00BD6FB8" w:rsidRDefault="00BD6FB8" w:rsidP="00BD6FB8"/>
    <w:p w14:paraId="3E088E88" w14:textId="77777777" w:rsidR="00BD6FB8" w:rsidRDefault="00BD6FB8" w:rsidP="00BD6FB8">
      <w:pPr>
        <w:pStyle w:val="5"/>
      </w:pPr>
      <w:r>
        <w:rPr>
          <w:rFonts w:hint="eastAsia"/>
        </w:rPr>
        <w:t>交易明细</w:t>
      </w:r>
    </w:p>
    <w:p w14:paraId="6950C8DA" w14:textId="77777777" w:rsidR="00BD6FB8" w:rsidRDefault="00BD6FB8" w:rsidP="00BD6FB8">
      <w:pPr>
        <w:pStyle w:val="6"/>
      </w:pPr>
      <w:r>
        <w:rPr>
          <w:rFonts w:hint="eastAsia"/>
        </w:rPr>
        <w:t>用例描述</w:t>
      </w:r>
    </w:p>
    <w:p w14:paraId="5B363E0B" w14:textId="77777777" w:rsidR="00BD6FB8" w:rsidRPr="0015505D" w:rsidRDefault="00BD6FB8" w:rsidP="00BD6FB8">
      <w:r>
        <w:rPr>
          <w:rFonts w:hint="eastAsia"/>
        </w:rPr>
        <w:t>机构超管查看账户变动的交易明细。</w:t>
      </w:r>
    </w:p>
    <w:p w14:paraId="4AF70696" w14:textId="77777777" w:rsidR="00BD6FB8" w:rsidRDefault="00BD6FB8" w:rsidP="00BD6FB8">
      <w:pPr>
        <w:pStyle w:val="6"/>
      </w:pPr>
      <w:r>
        <w:rPr>
          <w:rFonts w:hint="eastAsia"/>
        </w:rPr>
        <w:t>元素规则</w:t>
      </w:r>
    </w:p>
    <w:tbl>
      <w:tblPr>
        <w:tblStyle w:val="af1"/>
        <w:tblW w:w="0" w:type="auto"/>
        <w:tblLook w:val="04A0" w:firstRow="1" w:lastRow="0" w:firstColumn="1" w:lastColumn="0" w:noHBand="0" w:noVBand="1"/>
      </w:tblPr>
      <w:tblGrid>
        <w:gridCol w:w="1526"/>
        <w:gridCol w:w="1701"/>
        <w:gridCol w:w="4244"/>
        <w:gridCol w:w="2491"/>
      </w:tblGrid>
      <w:tr w:rsidR="00BD6FB8" w14:paraId="513A997C" w14:textId="77777777" w:rsidTr="008351B0">
        <w:trPr>
          <w:trHeight w:val="523"/>
        </w:trPr>
        <w:tc>
          <w:tcPr>
            <w:tcW w:w="1526" w:type="dxa"/>
            <w:shd w:val="clear" w:color="auto" w:fill="BFBFBF" w:themeFill="background1" w:themeFillShade="BF"/>
          </w:tcPr>
          <w:p w14:paraId="01C47320" w14:textId="77777777"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701" w:type="dxa"/>
            <w:shd w:val="clear" w:color="auto" w:fill="BFBFBF" w:themeFill="background1" w:themeFillShade="BF"/>
          </w:tcPr>
          <w:p w14:paraId="688142CD" w14:textId="77777777" w:rsidR="00BD6FB8" w:rsidRPr="007F7CC3" w:rsidRDefault="00BD6FB8" w:rsidP="008351B0">
            <w:pPr>
              <w:jc w:val="center"/>
              <w:rPr>
                <w:b/>
              </w:rPr>
            </w:pPr>
            <w:r w:rsidRPr="007F7CC3">
              <w:rPr>
                <w:rFonts w:hint="eastAsia"/>
                <w:b/>
              </w:rPr>
              <w:t>元素名称</w:t>
            </w:r>
          </w:p>
        </w:tc>
        <w:tc>
          <w:tcPr>
            <w:tcW w:w="4244" w:type="dxa"/>
            <w:shd w:val="clear" w:color="auto" w:fill="BFBFBF" w:themeFill="background1" w:themeFillShade="BF"/>
          </w:tcPr>
          <w:p w14:paraId="41ECAACF" w14:textId="77777777" w:rsidR="00BD6FB8" w:rsidRPr="007F7CC3" w:rsidRDefault="00BD6FB8" w:rsidP="008351B0">
            <w:pPr>
              <w:jc w:val="center"/>
              <w:rPr>
                <w:b/>
              </w:rPr>
            </w:pPr>
            <w:r w:rsidRPr="007F7CC3">
              <w:rPr>
                <w:rFonts w:hint="eastAsia"/>
                <w:b/>
              </w:rPr>
              <w:t>描述</w:t>
            </w:r>
          </w:p>
        </w:tc>
        <w:tc>
          <w:tcPr>
            <w:tcW w:w="2491" w:type="dxa"/>
            <w:shd w:val="clear" w:color="auto" w:fill="BFBFBF" w:themeFill="background1" w:themeFillShade="BF"/>
          </w:tcPr>
          <w:p w14:paraId="2F61AD1A" w14:textId="77777777" w:rsidR="00BD6FB8" w:rsidRPr="007F7CC3" w:rsidRDefault="00BD6FB8" w:rsidP="008351B0">
            <w:pPr>
              <w:jc w:val="center"/>
              <w:rPr>
                <w:b/>
              </w:rPr>
            </w:pPr>
            <w:r w:rsidRPr="007F7CC3">
              <w:rPr>
                <w:rFonts w:hint="eastAsia"/>
                <w:b/>
              </w:rPr>
              <w:t>异常处理</w:t>
            </w:r>
          </w:p>
        </w:tc>
      </w:tr>
      <w:tr w:rsidR="00BD6FB8" w14:paraId="1F3DC0E8" w14:textId="77777777" w:rsidTr="008351B0">
        <w:tc>
          <w:tcPr>
            <w:tcW w:w="1526" w:type="dxa"/>
          </w:tcPr>
          <w:p w14:paraId="501EF81F" w14:textId="77777777" w:rsidR="00BD6FB8" w:rsidRDefault="00BD6FB8" w:rsidP="008351B0">
            <w:r>
              <w:rPr>
                <w:rFonts w:hint="eastAsia"/>
              </w:rPr>
              <w:t>III-A-01-03</w:t>
            </w:r>
          </w:p>
        </w:tc>
        <w:tc>
          <w:tcPr>
            <w:tcW w:w="1701" w:type="dxa"/>
          </w:tcPr>
          <w:p w14:paraId="4F21A171" w14:textId="77777777" w:rsidR="00BD6FB8" w:rsidRDefault="00BD6FB8" w:rsidP="008351B0">
            <w:r>
              <w:rPr>
                <w:rFonts w:hint="eastAsia"/>
              </w:rPr>
              <w:t>列表项</w:t>
            </w:r>
          </w:p>
        </w:tc>
        <w:tc>
          <w:tcPr>
            <w:tcW w:w="4244" w:type="dxa"/>
          </w:tcPr>
          <w:p w14:paraId="583B4045" w14:textId="77777777" w:rsidR="00BD6FB8" w:rsidRDefault="00BD6FB8" w:rsidP="008351B0">
            <w:r>
              <w:rPr>
                <w:rFonts w:hint="eastAsia"/>
              </w:rPr>
              <w:t>1</w:t>
            </w:r>
            <w:r>
              <w:rPr>
                <w:rFonts w:hint="eastAsia"/>
              </w:rPr>
              <w:t>新增字段“备注”。</w:t>
            </w:r>
          </w:p>
          <w:p w14:paraId="741D7732" w14:textId="77777777" w:rsidR="00BD6FB8" w:rsidRDefault="00BD6FB8" w:rsidP="001D49DD">
            <w:pPr>
              <w:pStyle w:val="af0"/>
              <w:numPr>
                <w:ilvl w:val="0"/>
                <w:numId w:val="23"/>
              </w:numPr>
              <w:ind w:firstLineChars="0"/>
            </w:pPr>
            <w:r>
              <w:rPr>
                <w:rFonts w:hint="eastAsia"/>
              </w:rPr>
              <w:t>充值。根据谁进行充值，显示“车企代充值”或“机构自充值”。若租赁公司帮其充值，则备注“车企代充值”；若机构管理员自己对账户进行充值，则备注“机构自充值”。</w:t>
            </w:r>
          </w:p>
          <w:p w14:paraId="2972BB17" w14:textId="77777777" w:rsidR="00BD6FB8" w:rsidRDefault="00BD6FB8" w:rsidP="001D49DD">
            <w:pPr>
              <w:pStyle w:val="af0"/>
              <w:numPr>
                <w:ilvl w:val="0"/>
                <w:numId w:val="23"/>
              </w:numPr>
              <w:ind w:firstLineChars="0"/>
            </w:pPr>
            <w:r>
              <w:rPr>
                <w:rFonts w:hint="eastAsia"/>
              </w:rPr>
              <w:t>提现。根据谁进行提现，显示“车企代提现”或“机构自提现”。若租赁公司帮其提现，则备注“车企代提现”；若机构管理员自己进行提现操作，则备注“机构自提现”。</w:t>
            </w:r>
          </w:p>
        </w:tc>
        <w:tc>
          <w:tcPr>
            <w:tcW w:w="2491" w:type="dxa"/>
          </w:tcPr>
          <w:p w14:paraId="318039FF" w14:textId="77777777" w:rsidR="00BD6FB8" w:rsidRDefault="00BD6FB8" w:rsidP="008351B0"/>
        </w:tc>
      </w:tr>
      <w:tr w:rsidR="00BD6FB8" w14:paraId="191F6DA9" w14:textId="77777777" w:rsidTr="008351B0">
        <w:tc>
          <w:tcPr>
            <w:tcW w:w="1526" w:type="dxa"/>
          </w:tcPr>
          <w:p w14:paraId="1F1E52E2" w14:textId="77777777" w:rsidR="00BD6FB8" w:rsidRDefault="00BD6FB8" w:rsidP="008351B0"/>
        </w:tc>
        <w:tc>
          <w:tcPr>
            <w:tcW w:w="1701" w:type="dxa"/>
          </w:tcPr>
          <w:p w14:paraId="695E7055" w14:textId="77777777" w:rsidR="00BD6FB8" w:rsidRDefault="00BD6FB8" w:rsidP="008351B0">
            <w:r>
              <w:rPr>
                <w:rFonts w:hint="eastAsia"/>
              </w:rPr>
              <w:t>其他</w:t>
            </w:r>
          </w:p>
        </w:tc>
        <w:tc>
          <w:tcPr>
            <w:tcW w:w="4244" w:type="dxa"/>
          </w:tcPr>
          <w:p w14:paraId="67084A9D" w14:textId="77777777" w:rsidR="00BD6FB8" w:rsidRDefault="00BD6FB8" w:rsidP="008351B0">
            <w:r>
              <w:rPr>
                <w:rFonts w:hint="eastAsia"/>
              </w:rPr>
              <w:t>1</w:t>
            </w:r>
            <w:r>
              <w:rPr>
                <w:rFonts w:hint="eastAsia"/>
              </w:rPr>
              <w:t>、未做更改，和一期保持一致。</w:t>
            </w:r>
          </w:p>
        </w:tc>
        <w:tc>
          <w:tcPr>
            <w:tcW w:w="2491" w:type="dxa"/>
          </w:tcPr>
          <w:p w14:paraId="44234BCA" w14:textId="77777777" w:rsidR="00BD6FB8" w:rsidRDefault="00BD6FB8" w:rsidP="008351B0"/>
        </w:tc>
      </w:tr>
    </w:tbl>
    <w:p w14:paraId="65BEA7BC" w14:textId="77777777" w:rsidR="00BD6FB8" w:rsidRDefault="00BD6FB8" w:rsidP="00BD6FB8"/>
    <w:p w14:paraId="5E35D21A" w14:textId="77777777" w:rsidR="00BD6FB8" w:rsidRDefault="00BD6FB8" w:rsidP="00BD6FB8">
      <w:pPr>
        <w:pStyle w:val="4"/>
      </w:pPr>
      <w:bookmarkStart w:id="1155" w:name="_Toc474764518"/>
      <w:r>
        <w:rPr>
          <w:rFonts w:hint="eastAsia"/>
        </w:rPr>
        <w:lastRenderedPageBreak/>
        <w:t>订单管理</w:t>
      </w:r>
      <w:bookmarkEnd w:id="1155"/>
    </w:p>
    <w:p w14:paraId="51CA247C" w14:textId="77777777" w:rsidR="00BD6FB8" w:rsidRDefault="00BD6FB8" w:rsidP="00BD6FB8">
      <w:pPr>
        <w:pStyle w:val="5"/>
      </w:pPr>
      <w:r>
        <w:rPr>
          <w:rFonts w:hint="eastAsia"/>
        </w:rPr>
        <w:t>用例描述</w:t>
      </w:r>
    </w:p>
    <w:p w14:paraId="52E6783F" w14:textId="77777777" w:rsidR="00BD6FB8" w:rsidRPr="00CD5EEF" w:rsidRDefault="00BD6FB8" w:rsidP="00BD6FB8">
      <w:r>
        <w:rPr>
          <w:rFonts w:hint="eastAsia"/>
        </w:rPr>
        <w:t>用户对乘车订单进行不同维度的查询。</w:t>
      </w:r>
    </w:p>
    <w:p w14:paraId="6E9FE280" w14:textId="77777777" w:rsidR="00BD6FB8" w:rsidRDefault="00BD6FB8" w:rsidP="00BD6FB8">
      <w:pPr>
        <w:pStyle w:val="5"/>
      </w:pPr>
      <w:r>
        <w:rPr>
          <w:rFonts w:hint="eastAsia"/>
        </w:rPr>
        <w:t>元素规则</w:t>
      </w:r>
    </w:p>
    <w:p w14:paraId="06C12BA2" w14:textId="77777777" w:rsidR="00BD6FB8" w:rsidRPr="00E162F0" w:rsidRDefault="00BD6FB8" w:rsidP="00BD6FB8">
      <w:r>
        <w:rPr>
          <w:rFonts w:hint="eastAsia"/>
        </w:rPr>
        <w:t>【</w:t>
      </w:r>
      <w:r>
        <w:rPr>
          <w:rFonts w:hint="eastAsia"/>
        </w:rPr>
        <w:t>III-B-01</w:t>
      </w:r>
      <w:r>
        <w:rPr>
          <w:rFonts w:hint="eastAsia"/>
        </w:rPr>
        <w:t>订单管理】</w:t>
      </w:r>
    </w:p>
    <w:tbl>
      <w:tblPr>
        <w:tblStyle w:val="af1"/>
        <w:tblW w:w="0" w:type="auto"/>
        <w:tblLook w:val="04A0" w:firstRow="1" w:lastRow="0" w:firstColumn="1" w:lastColumn="0" w:noHBand="0" w:noVBand="1"/>
      </w:tblPr>
      <w:tblGrid>
        <w:gridCol w:w="1242"/>
        <w:gridCol w:w="1276"/>
        <w:gridCol w:w="5528"/>
        <w:gridCol w:w="1916"/>
      </w:tblGrid>
      <w:tr w:rsidR="00BD6FB8" w14:paraId="79AEC32F" w14:textId="77777777" w:rsidTr="008351B0">
        <w:trPr>
          <w:trHeight w:val="500"/>
        </w:trPr>
        <w:tc>
          <w:tcPr>
            <w:tcW w:w="1242" w:type="dxa"/>
            <w:shd w:val="clear" w:color="auto" w:fill="BFBFBF" w:themeFill="background1" w:themeFillShade="BF"/>
          </w:tcPr>
          <w:p w14:paraId="3BB3A551" w14:textId="77777777"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14:paraId="75D9E87E" w14:textId="77777777" w:rsidR="00BD6FB8" w:rsidRPr="007F7CC3" w:rsidRDefault="00BD6FB8" w:rsidP="008351B0">
            <w:pPr>
              <w:jc w:val="center"/>
              <w:rPr>
                <w:b/>
              </w:rPr>
            </w:pPr>
            <w:r w:rsidRPr="007F7CC3">
              <w:rPr>
                <w:rFonts w:hint="eastAsia"/>
                <w:b/>
              </w:rPr>
              <w:t>元素名称</w:t>
            </w:r>
          </w:p>
        </w:tc>
        <w:tc>
          <w:tcPr>
            <w:tcW w:w="5528" w:type="dxa"/>
            <w:shd w:val="clear" w:color="auto" w:fill="BFBFBF" w:themeFill="background1" w:themeFillShade="BF"/>
          </w:tcPr>
          <w:p w14:paraId="43B92255" w14:textId="77777777" w:rsidR="00BD6FB8" w:rsidRPr="007F7CC3" w:rsidRDefault="00BD6FB8" w:rsidP="008351B0">
            <w:pPr>
              <w:jc w:val="center"/>
              <w:rPr>
                <w:b/>
              </w:rPr>
            </w:pPr>
            <w:r w:rsidRPr="007F7CC3">
              <w:rPr>
                <w:rFonts w:hint="eastAsia"/>
                <w:b/>
              </w:rPr>
              <w:t>描述</w:t>
            </w:r>
          </w:p>
        </w:tc>
        <w:tc>
          <w:tcPr>
            <w:tcW w:w="1916" w:type="dxa"/>
            <w:shd w:val="clear" w:color="auto" w:fill="BFBFBF" w:themeFill="background1" w:themeFillShade="BF"/>
          </w:tcPr>
          <w:p w14:paraId="3066FAC2" w14:textId="77777777" w:rsidR="00BD6FB8" w:rsidRPr="007F7CC3" w:rsidRDefault="00BD6FB8" w:rsidP="008351B0">
            <w:pPr>
              <w:jc w:val="center"/>
              <w:rPr>
                <w:b/>
              </w:rPr>
            </w:pPr>
            <w:r w:rsidRPr="007F7CC3">
              <w:rPr>
                <w:rFonts w:hint="eastAsia"/>
                <w:b/>
              </w:rPr>
              <w:t>异常处理</w:t>
            </w:r>
          </w:p>
        </w:tc>
      </w:tr>
      <w:tr w:rsidR="00BD6FB8" w14:paraId="547AEF88" w14:textId="77777777" w:rsidTr="008351B0">
        <w:tc>
          <w:tcPr>
            <w:tcW w:w="1242" w:type="dxa"/>
            <w:vMerge w:val="restart"/>
          </w:tcPr>
          <w:p w14:paraId="4082D2B1" w14:textId="77777777" w:rsidR="00BD6FB8" w:rsidRDefault="00BD6FB8" w:rsidP="008351B0">
            <w:r>
              <w:rPr>
                <w:rFonts w:hint="eastAsia"/>
              </w:rPr>
              <w:t>最新订单</w:t>
            </w:r>
            <w:r>
              <w:rPr>
                <w:rFonts w:hint="eastAsia"/>
              </w:rPr>
              <w:t>-</w:t>
            </w:r>
            <w:r>
              <w:rPr>
                <w:rFonts w:hint="eastAsia"/>
              </w:rPr>
              <w:t>查询区域</w:t>
            </w:r>
          </w:p>
        </w:tc>
        <w:tc>
          <w:tcPr>
            <w:tcW w:w="1276" w:type="dxa"/>
          </w:tcPr>
          <w:p w14:paraId="75D9AA70" w14:textId="77777777" w:rsidR="00BD6FB8" w:rsidRDefault="00BD6FB8" w:rsidP="008351B0">
            <w:r>
              <w:rPr>
                <w:rFonts w:hint="eastAsia"/>
              </w:rPr>
              <w:t>订单状态</w:t>
            </w:r>
          </w:p>
        </w:tc>
        <w:tc>
          <w:tcPr>
            <w:tcW w:w="5528" w:type="dxa"/>
          </w:tcPr>
          <w:p w14:paraId="3A6C783C" w14:textId="77777777" w:rsidR="00BD6FB8" w:rsidRDefault="00BD6FB8" w:rsidP="008351B0">
            <w:r>
              <w:rPr>
                <w:rFonts w:hint="eastAsia"/>
              </w:rPr>
              <w:t>1</w:t>
            </w:r>
            <w:r>
              <w:rPr>
                <w:rFonts w:hint="eastAsia"/>
              </w:rPr>
              <w:t>单选下拉框，默认选择“全部订单状态”；</w:t>
            </w:r>
          </w:p>
          <w:p w14:paraId="6E4D5ED9" w14:textId="77777777" w:rsidR="00BD6FB8" w:rsidRDefault="00BD6FB8" w:rsidP="008351B0">
            <w:r>
              <w:rPr>
                <w:rFonts w:hint="eastAsia"/>
              </w:rPr>
              <w:t>2</w:t>
            </w:r>
            <w:r>
              <w:rPr>
                <w:rFonts w:hint="eastAsia"/>
              </w:rPr>
              <w:t>选项由上至下依次为：全部订单状态、等待接单、等待服务、服务中、未支付、已支付、未结算、结算中、已结算、已取消。其中</w:t>
            </w:r>
            <w:r>
              <w:rPr>
                <w:rFonts w:hint="eastAsia"/>
              </w:rPr>
              <w:t>:</w:t>
            </w:r>
          </w:p>
          <w:p w14:paraId="293CAEDB" w14:textId="77777777" w:rsidR="00BD6FB8" w:rsidRDefault="00BD6FB8" w:rsidP="001D49DD">
            <w:pPr>
              <w:pStyle w:val="af0"/>
              <w:numPr>
                <w:ilvl w:val="0"/>
                <w:numId w:val="28"/>
              </w:numPr>
              <w:ind w:firstLineChars="0"/>
            </w:pPr>
            <w:r>
              <w:rPr>
                <w:rFonts w:hint="eastAsia"/>
              </w:rPr>
              <w:t>“等待服务”指公共字典订单状态的</w:t>
            </w:r>
            <w:r>
              <w:rPr>
                <w:rFonts w:hint="eastAsia"/>
              </w:rPr>
              <w:t>234</w:t>
            </w:r>
            <w:r>
              <w:rPr>
                <w:rFonts w:hint="eastAsia"/>
              </w:rPr>
              <w:t>；</w:t>
            </w:r>
          </w:p>
          <w:p w14:paraId="180CE380" w14:textId="77777777" w:rsidR="00BD6FB8" w:rsidRDefault="00BD6FB8" w:rsidP="001D49DD">
            <w:pPr>
              <w:pStyle w:val="af0"/>
              <w:numPr>
                <w:ilvl w:val="0"/>
                <w:numId w:val="28"/>
              </w:numPr>
              <w:ind w:firstLineChars="0"/>
            </w:pPr>
            <w:r>
              <w:rPr>
                <w:rFonts w:hint="eastAsia"/>
              </w:rPr>
              <w:t>“全部订单状态”指公共字典订单状态的</w:t>
            </w:r>
            <w:r>
              <w:rPr>
                <w:rFonts w:hint="eastAsia"/>
              </w:rPr>
              <w:t>1~11</w:t>
            </w:r>
            <w:r>
              <w:rPr>
                <w:rFonts w:hint="eastAsia"/>
              </w:rPr>
              <w:t>；</w:t>
            </w:r>
          </w:p>
          <w:p w14:paraId="4180541B" w14:textId="77777777" w:rsidR="00BD6FB8" w:rsidRDefault="00BD6FB8" w:rsidP="008351B0">
            <w:r>
              <w:rPr>
                <w:rFonts w:hint="eastAsia"/>
              </w:rPr>
              <w:t>3</w:t>
            </w:r>
            <w:r>
              <w:rPr>
                <w:rFonts w:hint="eastAsia"/>
              </w:rPr>
              <w:t>订单状态根据支付方式联动显示；</w:t>
            </w:r>
          </w:p>
          <w:p w14:paraId="732768E5" w14:textId="77777777" w:rsidR="00BD6FB8" w:rsidRDefault="00BD6FB8" w:rsidP="001D49DD">
            <w:pPr>
              <w:pStyle w:val="af0"/>
              <w:numPr>
                <w:ilvl w:val="0"/>
                <w:numId w:val="27"/>
              </w:numPr>
              <w:ind w:firstLineChars="0"/>
            </w:pPr>
            <w:r>
              <w:rPr>
                <w:rFonts w:hint="eastAsia"/>
              </w:rPr>
              <w:t>若支付方式选择“机构支付”，则订单状态为：全部订单状态、等待接单、等待服务、服务中、未结算、结算中、已结算、已取消。即去掉【未支付、已支付】状态；</w:t>
            </w:r>
          </w:p>
          <w:p w14:paraId="49F01845" w14:textId="77777777" w:rsidR="00BD6FB8" w:rsidRDefault="00BD6FB8" w:rsidP="001D49DD">
            <w:pPr>
              <w:pStyle w:val="af0"/>
              <w:numPr>
                <w:ilvl w:val="0"/>
                <w:numId w:val="27"/>
              </w:numPr>
              <w:ind w:firstLineChars="0"/>
            </w:pPr>
            <w:r>
              <w:rPr>
                <w:rFonts w:hint="eastAsia"/>
              </w:rPr>
              <w:t>若支付方式选择“个人垫付”，则订单状态为：全部订单状态、等待接单、等待服务、服务中、未支付、已支付、已取消。即去掉【未结算、结算中、已结算】状态；</w:t>
            </w:r>
          </w:p>
          <w:p w14:paraId="1ADFEB4E" w14:textId="77777777" w:rsidR="00BD6FB8" w:rsidRDefault="00BD6FB8" w:rsidP="008351B0">
            <w:r>
              <w:rPr>
                <w:rFonts w:hint="eastAsia"/>
              </w:rPr>
              <w:t>4</w:t>
            </w:r>
            <w:r>
              <w:rPr>
                <w:rFonts w:hint="eastAsia"/>
              </w:rPr>
              <w:t>根据所选条件，自动筛选列表信息。</w:t>
            </w:r>
          </w:p>
        </w:tc>
        <w:tc>
          <w:tcPr>
            <w:tcW w:w="1916" w:type="dxa"/>
          </w:tcPr>
          <w:p w14:paraId="1B52D9D1" w14:textId="77777777" w:rsidR="00BD6FB8" w:rsidRDefault="00BD6FB8" w:rsidP="008351B0"/>
        </w:tc>
      </w:tr>
      <w:tr w:rsidR="00BD6FB8" w14:paraId="0177A6F0" w14:textId="77777777" w:rsidTr="008351B0">
        <w:tc>
          <w:tcPr>
            <w:tcW w:w="1242" w:type="dxa"/>
            <w:vMerge/>
          </w:tcPr>
          <w:p w14:paraId="0B440EA0" w14:textId="77777777" w:rsidR="00BD6FB8" w:rsidRDefault="00BD6FB8" w:rsidP="008351B0"/>
        </w:tc>
        <w:tc>
          <w:tcPr>
            <w:tcW w:w="1276" w:type="dxa"/>
          </w:tcPr>
          <w:p w14:paraId="4CF1B7E9" w14:textId="77777777" w:rsidR="00BD6FB8" w:rsidRDefault="00BD6FB8" w:rsidP="008351B0">
            <w:r>
              <w:rPr>
                <w:rFonts w:hint="eastAsia"/>
              </w:rPr>
              <w:t>用车方式</w:t>
            </w:r>
          </w:p>
        </w:tc>
        <w:tc>
          <w:tcPr>
            <w:tcW w:w="5528" w:type="dxa"/>
          </w:tcPr>
          <w:p w14:paraId="702950CA" w14:textId="77777777" w:rsidR="00BD6FB8" w:rsidRDefault="00BD6FB8" w:rsidP="008351B0">
            <w:r>
              <w:rPr>
                <w:rFonts w:hint="eastAsia"/>
              </w:rPr>
              <w:t>1</w:t>
            </w:r>
            <w:r>
              <w:rPr>
                <w:rFonts w:hint="eastAsia"/>
              </w:rPr>
              <w:t>单选下拉框，默认选择“全部用车方式”；</w:t>
            </w:r>
          </w:p>
          <w:p w14:paraId="7C0D4BD7" w14:textId="77777777" w:rsidR="00BD6FB8" w:rsidRDefault="00BD6FB8" w:rsidP="008351B0">
            <w:r>
              <w:rPr>
                <w:rFonts w:hint="eastAsia"/>
              </w:rPr>
              <w:t>2</w:t>
            </w:r>
            <w:r>
              <w:rPr>
                <w:rFonts w:hint="eastAsia"/>
              </w:rPr>
              <w:t>选项由上至下依次为：全部用车方式、约车、接机、送机。</w:t>
            </w:r>
          </w:p>
          <w:p w14:paraId="25237E0E" w14:textId="77777777" w:rsidR="00BD6FB8" w:rsidRDefault="00BD6FB8" w:rsidP="008351B0">
            <w:r>
              <w:rPr>
                <w:rFonts w:hint="eastAsia"/>
              </w:rPr>
              <w:t>3</w:t>
            </w:r>
            <w:r>
              <w:rPr>
                <w:rFonts w:hint="eastAsia"/>
              </w:rPr>
              <w:t>根据所选条件，自动筛选列表信息。</w:t>
            </w:r>
          </w:p>
        </w:tc>
        <w:tc>
          <w:tcPr>
            <w:tcW w:w="1916" w:type="dxa"/>
          </w:tcPr>
          <w:p w14:paraId="5DA797CE" w14:textId="77777777" w:rsidR="00BD6FB8" w:rsidRDefault="00BD6FB8" w:rsidP="008351B0"/>
        </w:tc>
      </w:tr>
      <w:tr w:rsidR="00BD6FB8" w:rsidRPr="00C21088" w14:paraId="50E50A83" w14:textId="77777777" w:rsidTr="008351B0">
        <w:tc>
          <w:tcPr>
            <w:tcW w:w="1242" w:type="dxa"/>
            <w:vMerge/>
          </w:tcPr>
          <w:p w14:paraId="664BE448" w14:textId="77777777" w:rsidR="00BD6FB8" w:rsidRDefault="00BD6FB8" w:rsidP="008351B0"/>
        </w:tc>
        <w:tc>
          <w:tcPr>
            <w:tcW w:w="1276" w:type="dxa"/>
          </w:tcPr>
          <w:p w14:paraId="0881869C" w14:textId="77777777" w:rsidR="00BD6FB8" w:rsidRDefault="00BD6FB8" w:rsidP="008351B0">
            <w:r>
              <w:rPr>
                <w:rFonts w:hint="eastAsia"/>
              </w:rPr>
              <w:t>支付方式</w:t>
            </w:r>
          </w:p>
        </w:tc>
        <w:tc>
          <w:tcPr>
            <w:tcW w:w="5528" w:type="dxa"/>
          </w:tcPr>
          <w:p w14:paraId="6C15D58D" w14:textId="77777777" w:rsidR="00BD6FB8" w:rsidRDefault="00BD6FB8" w:rsidP="008351B0">
            <w:r>
              <w:rPr>
                <w:rFonts w:hint="eastAsia"/>
              </w:rPr>
              <w:t>1</w:t>
            </w:r>
            <w:r>
              <w:rPr>
                <w:rFonts w:hint="eastAsia"/>
              </w:rPr>
              <w:t>单选下拉框，默认选择“全部支付方式”；</w:t>
            </w:r>
          </w:p>
          <w:p w14:paraId="1CAE7BFC" w14:textId="77777777" w:rsidR="00BD6FB8" w:rsidRDefault="00BD6FB8" w:rsidP="008351B0">
            <w:r>
              <w:rPr>
                <w:rFonts w:hint="eastAsia"/>
              </w:rPr>
              <w:lastRenderedPageBreak/>
              <w:t>2</w:t>
            </w:r>
            <w:r>
              <w:rPr>
                <w:rFonts w:hint="eastAsia"/>
              </w:rPr>
              <w:t>选项由上至下依次为：全部支付方式、机构支付、个人垫付。</w:t>
            </w:r>
          </w:p>
          <w:p w14:paraId="6CD72C77" w14:textId="77777777" w:rsidR="00BD6FB8" w:rsidRDefault="00BD6FB8" w:rsidP="008351B0">
            <w:r>
              <w:rPr>
                <w:rFonts w:hint="eastAsia"/>
              </w:rPr>
              <w:t>3</w:t>
            </w:r>
            <w:r>
              <w:rPr>
                <w:rFonts w:hint="eastAsia"/>
              </w:rPr>
              <w:t>根据支付方式，联动筛选订单状态。</w:t>
            </w:r>
          </w:p>
          <w:p w14:paraId="15D1BABB" w14:textId="77777777" w:rsidR="00BD6FB8" w:rsidRDefault="00BD6FB8" w:rsidP="001D49DD">
            <w:pPr>
              <w:pStyle w:val="af0"/>
              <w:numPr>
                <w:ilvl w:val="0"/>
                <w:numId w:val="27"/>
              </w:numPr>
              <w:ind w:firstLineChars="0"/>
            </w:pPr>
            <w:r>
              <w:rPr>
                <w:rFonts w:hint="eastAsia"/>
              </w:rPr>
              <w:t>若支付方式选择“机构支付”，则订单状态为：全部订单状态、等待接单、等待服务、服务中、未结算、结算中、已结算、已取消。即去掉【未支付、已支付】状态；</w:t>
            </w:r>
          </w:p>
          <w:p w14:paraId="29F5682F" w14:textId="77777777" w:rsidR="00BD6FB8" w:rsidRDefault="00BD6FB8" w:rsidP="001D49DD">
            <w:pPr>
              <w:pStyle w:val="af0"/>
              <w:numPr>
                <w:ilvl w:val="0"/>
                <w:numId w:val="27"/>
              </w:numPr>
              <w:ind w:firstLineChars="0"/>
            </w:pPr>
            <w:r>
              <w:rPr>
                <w:rFonts w:hint="eastAsia"/>
              </w:rPr>
              <w:t>若支付方式选择“个人垫付”，则订单状态为：全部订单状态、等待接单、等待服务、服务中、未支付、已支付、已取消。即去掉【未结算、结算中、已结算】状态；</w:t>
            </w:r>
          </w:p>
          <w:p w14:paraId="46AA9B28" w14:textId="77777777" w:rsidR="00BD6FB8" w:rsidRDefault="00BD6FB8" w:rsidP="008351B0">
            <w:r>
              <w:rPr>
                <w:rFonts w:hint="eastAsia"/>
              </w:rPr>
              <w:t>4</w:t>
            </w:r>
            <w:r>
              <w:rPr>
                <w:rFonts w:hint="eastAsia"/>
              </w:rPr>
              <w:t>根据所选条件，自动筛选列表信息。</w:t>
            </w:r>
          </w:p>
        </w:tc>
        <w:tc>
          <w:tcPr>
            <w:tcW w:w="1916" w:type="dxa"/>
          </w:tcPr>
          <w:p w14:paraId="1A0F1D55" w14:textId="77777777" w:rsidR="00BD6FB8" w:rsidRDefault="00BD6FB8" w:rsidP="008351B0"/>
        </w:tc>
      </w:tr>
      <w:tr w:rsidR="00BD6FB8" w:rsidRPr="00C21088" w14:paraId="4D38D5E8" w14:textId="77777777" w:rsidTr="008351B0">
        <w:tc>
          <w:tcPr>
            <w:tcW w:w="1242" w:type="dxa"/>
          </w:tcPr>
          <w:p w14:paraId="7DD12C1D" w14:textId="77777777" w:rsidR="00BD6FB8" w:rsidRDefault="00BD6FB8" w:rsidP="008351B0">
            <w:r>
              <w:rPr>
                <w:rFonts w:hint="eastAsia"/>
              </w:rPr>
              <w:t>最新订单区域</w:t>
            </w:r>
          </w:p>
        </w:tc>
        <w:tc>
          <w:tcPr>
            <w:tcW w:w="1276" w:type="dxa"/>
          </w:tcPr>
          <w:p w14:paraId="5C963D49" w14:textId="77777777" w:rsidR="00BD6FB8" w:rsidRDefault="00BD6FB8" w:rsidP="008351B0">
            <w:r>
              <w:rPr>
                <w:rFonts w:hint="eastAsia"/>
              </w:rPr>
              <w:t>批量导出</w:t>
            </w:r>
            <w:r>
              <w:rPr>
                <w:rFonts w:hint="eastAsia"/>
              </w:rPr>
              <w:t>-</w:t>
            </w:r>
            <w:r>
              <w:rPr>
                <w:rFonts w:hint="eastAsia"/>
              </w:rPr>
              <w:t>按钮</w:t>
            </w:r>
          </w:p>
        </w:tc>
        <w:tc>
          <w:tcPr>
            <w:tcW w:w="5528" w:type="dxa"/>
          </w:tcPr>
          <w:p w14:paraId="0AB9F0F7" w14:textId="77777777" w:rsidR="00BD6FB8" w:rsidRDefault="00BD6FB8" w:rsidP="008351B0">
            <w:r>
              <w:rPr>
                <w:rFonts w:hint="eastAsia"/>
              </w:rPr>
              <w:t>1</w:t>
            </w:r>
            <w:r>
              <w:rPr>
                <w:rFonts w:hint="eastAsia"/>
              </w:rPr>
              <w:t>、将“批量导出”字段更改为“导出数据”；</w:t>
            </w:r>
          </w:p>
          <w:p w14:paraId="1A5DE63C" w14:textId="77777777" w:rsidR="00BD6FB8" w:rsidRDefault="00BD6FB8" w:rsidP="008351B0">
            <w:r>
              <w:rPr>
                <w:rFonts w:hint="eastAsia"/>
              </w:rPr>
              <w:t>2</w:t>
            </w:r>
            <w:r>
              <w:rPr>
                <w:rFonts w:hint="eastAsia"/>
              </w:rPr>
              <w:t>、其它规则未做更改，同一期保持一致。</w:t>
            </w:r>
          </w:p>
        </w:tc>
        <w:tc>
          <w:tcPr>
            <w:tcW w:w="1916" w:type="dxa"/>
          </w:tcPr>
          <w:p w14:paraId="1F564F9C" w14:textId="77777777" w:rsidR="00BD6FB8" w:rsidRDefault="00BD6FB8" w:rsidP="008351B0"/>
        </w:tc>
      </w:tr>
      <w:tr w:rsidR="00BD6FB8" w:rsidRPr="00C21088" w14:paraId="45B1B7C1" w14:textId="77777777" w:rsidTr="008351B0">
        <w:tc>
          <w:tcPr>
            <w:tcW w:w="1242" w:type="dxa"/>
          </w:tcPr>
          <w:p w14:paraId="18731501" w14:textId="77777777" w:rsidR="00BD6FB8" w:rsidRDefault="00BD6FB8" w:rsidP="008351B0">
            <w:r>
              <w:rPr>
                <w:rFonts w:hint="eastAsia"/>
              </w:rPr>
              <w:t>其它区域</w:t>
            </w:r>
          </w:p>
        </w:tc>
        <w:tc>
          <w:tcPr>
            <w:tcW w:w="1276" w:type="dxa"/>
          </w:tcPr>
          <w:p w14:paraId="11F9742C" w14:textId="77777777" w:rsidR="00BD6FB8" w:rsidRDefault="00BD6FB8" w:rsidP="008351B0">
            <w:r>
              <w:rPr>
                <w:rFonts w:hint="eastAsia"/>
              </w:rPr>
              <w:t>其它元素</w:t>
            </w:r>
          </w:p>
        </w:tc>
        <w:tc>
          <w:tcPr>
            <w:tcW w:w="5528" w:type="dxa"/>
          </w:tcPr>
          <w:p w14:paraId="29EA874A" w14:textId="77777777" w:rsidR="00BD6FB8" w:rsidRDefault="00BD6FB8" w:rsidP="008351B0">
            <w:r>
              <w:rPr>
                <w:rFonts w:hint="eastAsia"/>
              </w:rPr>
              <w:t>1</w:t>
            </w:r>
            <w:r>
              <w:rPr>
                <w:rFonts w:hint="eastAsia"/>
              </w:rPr>
              <w:t>、未做更改，同一期保持一致。</w:t>
            </w:r>
          </w:p>
        </w:tc>
        <w:tc>
          <w:tcPr>
            <w:tcW w:w="1916" w:type="dxa"/>
          </w:tcPr>
          <w:p w14:paraId="2554EA6A" w14:textId="77777777" w:rsidR="00BD6FB8" w:rsidRDefault="00BD6FB8" w:rsidP="008351B0"/>
        </w:tc>
      </w:tr>
    </w:tbl>
    <w:p w14:paraId="4DE33962" w14:textId="77777777" w:rsidR="00BD6FB8" w:rsidRDefault="00BD6FB8" w:rsidP="00BD6FB8"/>
    <w:p w14:paraId="211D4F60" w14:textId="77777777" w:rsidR="00BD6FB8" w:rsidRDefault="00BD6FB8" w:rsidP="00BD6FB8">
      <w:pPr>
        <w:pStyle w:val="4"/>
      </w:pPr>
      <w:bookmarkStart w:id="1156" w:name="_Toc474764519"/>
      <w:r>
        <w:rPr>
          <w:rFonts w:hint="eastAsia"/>
        </w:rPr>
        <w:t>我的订单</w:t>
      </w:r>
      <w:bookmarkEnd w:id="1156"/>
    </w:p>
    <w:p w14:paraId="7C7AE97E" w14:textId="77777777" w:rsidR="00BD6FB8" w:rsidRDefault="00BD6FB8" w:rsidP="00BD6FB8">
      <w:pPr>
        <w:pStyle w:val="5"/>
      </w:pPr>
      <w:r>
        <w:rPr>
          <w:rFonts w:hint="eastAsia"/>
        </w:rPr>
        <w:t>用例描述</w:t>
      </w:r>
    </w:p>
    <w:p w14:paraId="125C7BE4" w14:textId="77777777" w:rsidR="00BD6FB8" w:rsidRPr="007C1555" w:rsidRDefault="00BD6FB8" w:rsidP="00BD6FB8">
      <w:r>
        <w:rPr>
          <w:rFonts w:hint="eastAsia"/>
        </w:rPr>
        <w:t>用户对订单进行不同维度的查询。</w:t>
      </w:r>
    </w:p>
    <w:p w14:paraId="010989B6" w14:textId="77777777" w:rsidR="00BD6FB8" w:rsidRDefault="00BD6FB8" w:rsidP="00BD6FB8">
      <w:pPr>
        <w:pStyle w:val="5"/>
      </w:pPr>
      <w:r>
        <w:rPr>
          <w:rFonts w:hint="eastAsia"/>
        </w:rPr>
        <w:t>元素规则</w:t>
      </w:r>
    </w:p>
    <w:p w14:paraId="65F4C137" w14:textId="77777777" w:rsidR="00BD6FB8" w:rsidRPr="00F02786" w:rsidRDefault="00BD6FB8" w:rsidP="00BD6FB8">
      <w:r>
        <w:rPr>
          <w:rFonts w:hint="eastAsia"/>
        </w:rPr>
        <w:t>【</w:t>
      </w:r>
      <w:r>
        <w:rPr>
          <w:rFonts w:hint="eastAsia"/>
        </w:rPr>
        <w:t xml:space="preserve">III-B-02 </w:t>
      </w:r>
      <w:r>
        <w:rPr>
          <w:rFonts w:hint="eastAsia"/>
        </w:rPr>
        <w:t>我的订单】</w:t>
      </w:r>
    </w:p>
    <w:tbl>
      <w:tblPr>
        <w:tblStyle w:val="af1"/>
        <w:tblW w:w="0" w:type="auto"/>
        <w:tblLook w:val="04A0" w:firstRow="1" w:lastRow="0" w:firstColumn="1" w:lastColumn="0" w:noHBand="0" w:noVBand="1"/>
      </w:tblPr>
      <w:tblGrid>
        <w:gridCol w:w="1242"/>
        <w:gridCol w:w="1276"/>
        <w:gridCol w:w="5245"/>
        <w:gridCol w:w="2199"/>
      </w:tblGrid>
      <w:tr w:rsidR="00BD6FB8" w14:paraId="6D15865C" w14:textId="77777777" w:rsidTr="008351B0">
        <w:trPr>
          <w:trHeight w:val="504"/>
        </w:trPr>
        <w:tc>
          <w:tcPr>
            <w:tcW w:w="1242" w:type="dxa"/>
            <w:shd w:val="clear" w:color="auto" w:fill="BFBFBF" w:themeFill="background1" w:themeFillShade="BF"/>
          </w:tcPr>
          <w:p w14:paraId="79A53A5D" w14:textId="77777777"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276" w:type="dxa"/>
            <w:shd w:val="clear" w:color="auto" w:fill="BFBFBF" w:themeFill="background1" w:themeFillShade="BF"/>
          </w:tcPr>
          <w:p w14:paraId="52BCEFDB" w14:textId="77777777" w:rsidR="00BD6FB8" w:rsidRPr="007F7CC3" w:rsidRDefault="00BD6FB8" w:rsidP="008351B0">
            <w:pPr>
              <w:jc w:val="center"/>
              <w:rPr>
                <w:b/>
              </w:rPr>
            </w:pPr>
            <w:r w:rsidRPr="007F7CC3">
              <w:rPr>
                <w:rFonts w:hint="eastAsia"/>
                <w:b/>
              </w:rPr>
              <w:t>元素名称</w:t>
            </w:r>
          </w:p>
        </w:tc>
        <w:tc>
          <w:tcPr>
            <w:tcW w:w="5245" w:type="dxa"/>
            <w:shd w:val="clear" w:color="auto" w:fill="BFBFBF" w:themeFill="background1" w:themeFillShade="BF"/>
          </w:tcPr>
          <w:p w14:paraId="354A77F4" w14:textId="77777777" w:rsidR="00BD6FB8" w:rsidRPr="007F7CC3" w:rsidRDefault="00BD6FB8" w:rsidP="008351B0">
            <w:pPr>
              <w:jc w:val="center"/>
              <w:rPr>
                <w:b/>
              </w:rPr>
            </w:pPr>
            <w:r w:rsidRPr="007F7CC3">
              <w:rPr>
                <w:rFonts w:hint="eastAsia"/>
                <w:b/>
              </w:rPr>
              <w:t>描述</w:t>
            </w:r>
          </w:p>
        </w:tc>
        <w:tc>
          <w:tcPr>
            <w:tcW w:w="2199" w:type="dxa"/>
            <w:shd w:val="clear" w:color="auto" w:fill="BFBFBF" w:themeFill="background1" w:themeFillShade="BF"/>
          </w:tcPr>
          <w:p w14:paraId="04E8ABDA" w14:textId="77777777" w:rsidR="00BD6FB8" w:rsidRPr="007F7CC3" w:rsidRDefault="00BD6FB8" w:rsidP="008351B0">
            <w:pPr>
              <w:jc w:val="center"/>
              <w:rPr>
                <w:b/>
              </w:rPr>
            </w:pPr>
            <w:r w:rsidRPr="007F7CC3">
              <w:rPr>
                <w:rFonts w:hint="eastAsia"/>
                <w:b/>
              </w:rPr>
              <w:t>异常处理</w:t>
            </w:r>
          </w:p>
        </w:tc>
      </w:tr>
      <w:tr w:rsidR="00BD6FB8" w14:paraId="03609E67" w14:textId="77777777" w:rsidTr="008351B0">
        <w:tc>
          <w:tcPr>
            <w:tcW w:w="1242" w:type="dxa"/>
          </w:tcPr>
          <w:p w14:paraId="6DD07227" w14:textId="77777777" w:rsidR="00BD6FB8" w:rsidRDefault="00BD6FB8" w:rsidP="008351B0">
            <w:r>
              <w:rPr>
                <w:rFonts w:hint="eastAsia"/>
              </w:rPr>
              <w:t>最新订单</w:t>
            </w:r>
            <w:r>
              <w:rPr>
                <w:rFonts w:hint="eastAsia"/>
              </w:rPr>
              <w:t>-</w:t>
            </w:r>
            <w:r>
              <w:rPr>
                <w:rFonts w:hint="eastAsia"/>
              </w:rPr>
              <w:t>查询区域</w:t>
            </w:r>
          </w:p>
        </w:tc>
        <w:tc>
          <w:tcPr>
            <w:tcW w:w="1276" w:type="dxa"/>
          </w:tcPr>
          <w:p w14:paraId="70B83063" w14:textId="77777777" w:rsidR="00BD6FB8" w:rsidRDefault="00BD6FB8" w:rsidP="008351B0">
            <w:r>
              <w:rPr>
                <w:rFonts w:hint="eastAsia"/>
              </w:rPr>
              <w:t>订单状态</w:t>
            </w:r>
          </w:p>
        </w:tc>
        <w:tc>
          <w:tcPr>
            <w:tcW w:w="5245" w:type="dxa"/>
          </w:tcPr>
          <w:p w14:paraId="6525274B" w14:textId="77777777" w:rsidR="00BD6FB8" w:rsidRDefault="00BD6FB8" w:rsidP="008351B0">
            <w:r>
              <w:rPr>
                <w:rFonts w:hint="eastAsia"/>
              </w:rPr>
              <w:t>1</w:t>
            </w:r>
            <w:r>
              <w:rPr>
                <w:rFonts w:hint="eastAsia"/>
              </w:rPr>
              <w:t>单选下拉框，默认选择“全部订单状态”；</w:t>
            </w:r>
          </w:p>
          <w:p w14:paraId="5D6166A6" w14:textId="77777777" w:rsidR="00BD6FB8" w:rsidRDefault="00BD6FB8" w:rsidP="008351B0">
            <w:r>
              <w:rPr>
                <w:rFonts w:hint="eastAsia"/>
              </w:rPr>
              <w:t>2</w:t>
            </w:r>
            <w:r>
              <w:rPr>
                <w:rFonts w:hint="eastAsia"/>
              </w:rPr>
              <w:t>选项由上至下依次为：全部订单状态、等待接单、等待服务、服务中、未支付、已支付、未结算、结算中、</w:t>
            </w:r>
            <w:r>
              <w:rPr>
                <w:rFonts w:hint="eastAsia"/>
              </w:rPr>
              <w:lastRenderedPageBreak/>
              <w:t>已结算、已取消。其中</w:t>
            </w:r>
            <w:r>
              <w:rPr>
                <w:rFonts w:hint="eastAsia"/>
              </w:rPr>
              <w:t>:</w:t>
            </w:r>
          </w:p>
          <w:p w14:paraId="7CABD88D" w14:textId="77777777" w:rsidR="00BD6FB8" w:rsidRDefault="00BD6FB8" w:rsidP="001D49DD">
            <w:pPr>
              <w:pStyle w:val="af0"/>
              <w:numPr>
                <w:ilvl w:val="0"/>
                <w:numId w:val="28"/>
              </w:numPr>
              <w:ind w:firstLineChars="0"/>
            </w:pPr>
            <w:r>
              <w:rPr>
                <w:rFonts w:hint="eastAsia"/>
              </w:rPr>
              <w:t>“等待服务”指公共字典订单状态的</w:t>
            </w:r>
            <w:r>
              <w:rPr>
                <w:rFonts w:hint="eastAsia"/>
              </w:rPr>
              <w:t>234</w:t>
            </w:r>
            <w:r>
              <w:rPr>
                <w:rFonts w:hint="eastAsia"/>
              </w:rPr>
              <w:t>；</w:t>
            </w:r>
          </w:p>
          <w:p w14:paraId="679F88CA" w14:textId="77777777" w:rsidR="00BD6FB8" w:rsidRDefault="00BD6FB8" w:rsidP="001D49DD">
            <w:pPr>
              <w:pStyle w:val="af0"/>
              <w:numPr>
                <w:ilvl w:val="0"/>
                <w:numId w:val="28"/>
              </w:numPr>
              <w:ind w:firstLineChars="0"/>
            </w:pPr>
            <w:r>
              <w:rPr>
                <w:rFonts w:hint="eastAsia"/>
              </w:rPr>
              <w:t>“全部订单状态”指公共字典订单状态的</w:t>
            </w:r>
            <w:r>
              <w:rPr>
                <w:rFonts w:hint="eastAsia"/>
              </w:rPr>
              <w:t>1~11</w:t>
            </w:r>
            <w:r>
              <w:rPr>
                <w:rFonts w:hint="eastAsia"/>
              </w:rPr>
              <w:t>；</w:t>
            </w:r>
          </w:p>
          <w:p w14:paraId="6E4F990D" w14:textId="77777777" w:rsidR="00BD6FB8" w:rsidRDefault="00BD6FB8" w:rsidP="008351B0">
            <w:r>
              <w:rPr>
                <w:rFonts w:hint="eastAsia"/>
              </w:rPr>
              <w:t>3</w:t>
            </w:r>
            <w:r>
              <w:rPr>
                <w:rFonts w:hint="eastAsia"/>
              </w:rPr>
              <w:t>订单状态根据支付方式联动显示；</w:t>
            </w:r>
          </w:p>
          <w:p w14:paraId="7EAF8899" w14:textId="77777777" w:rsidR="00BD6FB8" w:rsidRDefault="00BD6FB8" w:rsidP="001D49DD">
            <w:pPr>
              <w:pStyle w:val="af0"/>
              <w:numPr>
                <w:ilvl w:val="0"/>
                <w:numId w:val="27"/>
              </w:numPr>
              <w:ind w:firstLineChars="0"/>
            </w:pPr>
            <w:r>
              <w:rPr>
                <w:rFonts w:hint="eastAsia"/>
              </w:rPr>
              <w:t>若支付方式选择“机构支付”，则订单状态为：全部订单状态、等待接单、等待服务、服务中、未结算、结算中、已结算、已取消。即去掉【未支付、已支付】状态；</w:t>
            </w:r>
          </w:p>
          <w:p w14:paraId="2F183F9B" w14:textId="77777777" w:rsidR="00BD6FB8" w:rsidRDefault="00BD6FB8" w:rsidP="001D49DD">
            <w:pPr>
              <w:pStyle w:val="af0"/>
              <w:numPr>
                <w:ilvl w:val="0"/>
                <w:numId w:val="27"/>
              </w:numPr>
              <w:ind w:firstLineChars="0"/>
            </w:pPr>
            <w:r>
              <w:rPr>
                <w:rFonts w:hint="eastAsia"/>
              </w:rPr>
              <w:t>若支付方式选择“个人垫付”，则订单状态为：全部订单状态、等待接单、等待服务、服务中、未支付、已支付、已取消。即去掉【未结算、结算中、已结算】状态；</w:t>
            </w:r>
          </w:p>
          <w:p w14:paraId="504CF80C" w14:textId="77777777" w:rsidR="00BD6FB8" w:rsidRDefault="00BD6FB8" w:rsidP="008351B0">
            <w:r>
              <w:rPr>
                <w:rFonts w:hint="eastAsia"/>
              </w:rPr>
              <w:t>4</w:t>
            </w:r>
            <w:r>
              <w:rPr>
                <w:rFonts w:hint="eastAsia"/>
              </w:rPr>
              <w:t>根据所选条件，自动筛选列表信息。</w:t>
            </w:r>
          </w:p>
        </w:tc>
        <w:tc>
          <w:tcPr>
            <w:tcW w:w="2199" w:type="dxa"/>
          </w:tcPr>
          <w:p w14:paraId="33D4BCED" w14:textId="77777777" w:rsidR="00BD6FB8" w:rsidRDefault="00BD6FB8" w:rsidP="008351B0"/>
        </w:tc>
      </w:tr>
      <w:tr w:rsidR="00BD6FB8" w14:paraId="3C7F8815" w14:textId="77777777" w:rsidTr="008351B0">
        <w:tc>
          <w:tcPr>
            <w:tcW w:w="1242" w:type="dxa"/>
          </w:tcPr>
          <w:p w14:paraId="2CA981C7" w14:textId="77777777" w:rsidR="00BD6FB8" w:rsidRDefault="00BD6FB8" w:rsidP="008351B0"/>
        </w:tc>
        <w:tc>
          <w:tcPr>
            <w:tcW w:w="1276" w:type="dxa"/>
          </w:tcPr>
          <w:p w14:paraId="7DE47725" w14:textId="77777777" w:rsidR="00BD6FB8" w:rsidRDefault="00BD6FB8" w:rsidP="008351B0">
            <w:r>
              <w:rPr>
                <w:rFonts w:hint="eastAsia"/>
              </w:rPr>
              <w:t>用车方式</w:t>
            </w:r>
          </w:p>
        </w:tc>
        <w:tc>
          <w:tcPr>
            <w:tcW w:w="5245" w:type="dxa"/>
          </w:tcPr>
          <w:p w14:paraId="40BBCE10" w14:textId="77777777" w:rsidR="00BD6FB8" w:rsidRDefault="00BD6FB8" w:rsidP="008351B0">
            <w:r>
              <w:rPr>
                <w:rFonts w:hint="eastAsia"/>
              </w:rPr>
              <w:t>1</w:t>
            </w:r>
            <w:r>
              <w:rPr>
                <w:rFonts w:hint="eastAsia"/>
              </w:rPr>
              <w:t>单选下拉框，默认选择“全部用车方式”。</w:t>
            </w:r>
          </w:p>
          <w:p w14:paraId="7FDD0CF5" w14:textId="77777777" w:rsidR="00BD6FB8" w:rsidRDefault="00BD6FB8" w:rsidP="008351B0">
            <w:r>
              <w:rPr>
                <w:rFonts w:hint="eastAsia"/>
              </w:rPr>
              <w:t>2</w:t>
            </w:r>
            <w:r>
              <w:rPr>
                <w:rFonts w:hint="eastAsia"/>
              </w:rPr>
              <w:t>下拉选项，由上至下依次为：全部用车方式、约车、接机、送机。</w:t>
            </w:r>
          </w:p>
          <w:p w14:paraId="5E470857" w14:textId="77777777" w:rsidR="00BD6FB8" w:rsidRDefault="00BD6FB8" w:rsidP="008351B0">
            <w:r>
              <w:rPr>
                <w:rFonts w:hint="eastAsia"/>
              </w:rPr>
              <w:t>3</w:t>
            </w:r>
            <w:r>
              <w:rPr>
                <w:rFonts w:hint="eastAsia"/>
              </w:rPr>
              <w:t>根据所选条件，自动筛选列表信息。</w:t>
            </w:r>
          </w:p>
        </w:tc>
        <w:tc>
          <w:tcPr>
            <w:tcW w:w="2199" w:type="dxa"/>
          </w:tcPr>
          <w:p w14:paraId="6617DCD3" w14:textId="77777777" w:rsidR="00BD6FB8" w:rsidRDefault="00BD6FB8" w:rsidP="008351B0"/>
        </w:tc>
      </w:tr>
      <w:tr w:rsidR="00BD6FB8" w14:paraId="0F29CECE" w14:textId="77777777" w:rsidTr="008351B0">
        <w:tc>
          <w:tcPr>
            <w:tcW w:w="1242" w:type="dxa"/>
          </w:tcPr>
          <w:p w14:paraId="03946A05" w14:textId="77777777" w:rsidR="00BD6FB8" w:rsidRDefault="00BD6FB8" w:rsidP="008351B0"/>
        </w:tc>
        <w:tc>
          <w:tcPr>
            <w:tcW w:w="1276" w:type="dxa"/>
          </w:tcPr>
          <w:p w14:paraId="6FB3F3DE" w14:textId="77777777" w:rsidR="00BD6FB8" w:rsidRDefault="00BD6FB8" w:rsidP="008351B0">
            <w:r>
              <w:rPr>
                <w:rFonts w:hint="eastAsia"/>
              </w:rPr>
              <w:t>支付方式</w:t>
            </w:r>
          </w:p>
        </w:tc>
        <w:tc>
          <w:tcPr>
            <w:tcW w:w="5245" w:type="dxa"/>
          </w:tcPr>
          <w:p w14:paraId="659F7260" w14:textId="77777777" w:rsidR="00BD6FB8" w:rsidRDefault="00BD6FB8" w:rsidP="008351B0">
            <w:r>
              <w:rPr>
                <w:rFonts w:hint="eastAsia"/>
              </w:rPr>
              <w:t>1</w:t>
            </w:r>
            <w:r>
              <w:rPr>
                <w:rFonts w:hint="eastAsia"/>
              </w:rPr>
              <w:t>单选下拉框，默认选择“全部支付方式”。</w:t>
            </w:r>
          </w:p>
          <w:p w14:paraId="30F3A7EA" w14:textId="77777777" w:rsidR="00BD6FB8" w:rsidRDefault="00BD6FB8" w:rsidP="008351B0">
            <w:r>
              <w:rPr>
                <w:rFonts w:hint="eastAsia"/>
              </w:rPr>
              <w:t>2</w:t>
            </w:r>
            <w:r>
              <w:rPr>
                <w:rFonts w:hint="eastAsia"/>
              </w:rPr>
              <w:t>下拉选项，由上至下依次为：全部支付方式、机构支付、个人垫付。</w:t>
            </w:r>
          </w:p>
          <w:p w14:paraId="0E7D8A16" w14:textId="77777777" w:rsidR="00BD6FB8" w:rsidRDefault="00BD6FB8" w:rsidP="008351B0">
            <w:r>
              <w:rPr>
                <w:rFonts w:hint="eastAsia"/>
              </w:rPr>
              <w:t>3</w:t>
            </w:r>
            <w:r>
              <w:rPr>
                <w:rFonts w:hint="eastAsia"/>
              </w:rPr>
              <w:t>根据支付方式，联动筛选订单状态。</w:t>
            </w:r>
          </w:p>
          <w:p w14:paraId="01272BD0" w14:textId="77777777" w:rsidR="00BD6FB8" w:rsidRDefault="00BD6FB8" w:rsidP="001D49DD">
            <w:pPr>
              <w:pStyle w:val="af0"/>
              <w:numPr>
                <w:ilvl w:val="0"/>
                <w:numId w:val="27"/>
              </w:numPr>
              <w:ind w:firstLineChars="0"/>
            </w:pPr>
            <w:r>
              <w:rPr>
                <w:rFonts w:hint="eastAsia"/>
              </w:rPr>
              <w:t>若支付方式选择“机构支付”，则订单状态为：全部订单状态、等待接单、等待服务、服务中、未结算、结算中、已结算、已取消。即去掉【未支付、已支付】状态；</w:t>
            </w:r>
          </w:p>
          <w:p w14:paraId="56C8786B" w14:textId="77777777" w:rsidR="00BD6FB8" w:rsidRDefault="00BD6FB8" w:rsidP="001D49DD">
            <w:pPr>
              <w:pStyle w:val="af0"/>
              <w:numPr>
                <w:ilvl w:val="0"/>
                <w:numId w:val="27"/>
              </w:numPr>
              <w:ind w:firstLineChars="0"/>
            </w:pPr>
            <w:r>
              <w:rPr>
                <w:rFonts w:hint="eastAsia"/>
              </w:rPr>
              <w:t>若支付方式选择“个人垫付”，则订单状态为：全部订单状态、等待接单、等待服务、服务中、未支付、已支付、已取消。即去掉【未结算、结算中、已结算】状态；</w:t>
            </w:r>
          </w:p>
          <w:p w14:paraId="63C08101" w14:textId="77777777" w:rsidR="00BD6FB8" w:rsidRDefault="00BD6FB8" w:rsidP="008351B0">
            <w:r>
              <w:rPr>
                <w:rFonts w:hint="eastAsia"/>
              </w:rPr>
              <w:lastRenderedPageBreak/>
              <w:t>4</w:t>
            </w:r>
            <w:r>
              <w:rPr>
                <w:rFonts w:hint="eastAsia"/>
              </w:rPr>
              <w:t>根据所选条件，自动筛选列表信息。</w:t>
            </w:r>
          </w:p>
        </w:tc>
        <w:tc>
          <w:tcPr>
            <w:tcW w:w="2199" w:type="dxa"/>
          </w:tcPr>
          <w:p w14:paraId="6B21EA63" w14:textId="77777777" w:rsidR="00BD6FB8" w:rsidRDefault="00BD6FB8" w:rsidP="008351B0"/>
        </w:tc>
      </w:tr>
      <w:tr w:rsidR="00BD6FB8" w14:paraId="308DC6F4" w14:textId="77777777" w:rsidTr="008351B0">
        <w:tc>
          <w:tcPr>
            <w:tcW w:w="1242" w:type="dxa"/>
          </w:tcPr>
          <w:p w14:paraId="51EF6B9C" w14:textId="77777777" w:rsidR="00BD6FB8" w:rsidRDefault="00BD6FB8" w:rsidP="008351B0">
            <w:r>
              <w:rPr>
                <w:rFonts w:hint="eastAsia"/>
              </w:rPr>
              <w:t>最新订单区域</w:t>
            </w:r>
          </w:p>
        </w:tc>
        <w:tc>
          <w:tcPr>
            <w:tcW w:w="1276" w:type="dxa"/>
          </w:tcPr>
          <w:p w14:paraId="6900110B" w14:textId="77777777" w:rsidR="00BD6FB8" w:rsidRDefault="00BD6FB8" w:rsidP="008351B0">
            <w:r>
              <w:rPr>
                <w:rFonts w:hint="eastAsia"/>
              </w:rPr>
              <w:t>批量导出</w:t>
            </w:r>
            <w:r>
              <w:rPr>
                <w:rFonts w:hint="eastAsia"/>
              </w:rPr>
              <w:t>-</w:t>
            </w:r>
            <w:r>
              <w:rPr>
                <w:rFonts w:hint="eastAsia"/>
              </w:rPr>
              <w:t>按钮</w:t>
            </w:r>
          </w:p>
        </w:tc>
        <w:tc>
          <w:tcPr>
            <w:tcW w:w="5245" w:type="dxa"/>
          </w:tcPr>
          <w:p w14:paraId="429AB6E0" w14:textId="77777777" w:rsidR="00BD6FB8" w:rsidRDefault="00BD6FB8" w:rsidP="008351B0">
            <w:r>
              <w:rPr>
                <w:rFonts w:hint="eastAsia"/>
              </w:rPr>
              <w:t>1</w:t>
            </w:r>
            <w:r>
              <w:rPr>
                <w:rFonts w:hint="eastAsia"/>
              </w:rPr>
              <w:t>将“批量导出”字段更改为“导出数据”；</w:t>
            </w:r>
          </w:p>
          <w:p w14:paraId="44668E16" w14:textId="77777777" w:rsidR="00BD6FB8" w:rsidRDefault="00BD6FB8" w:rsidP="008351B0">
            <w:r>
              <w:rPr>
                <w:rFonts w:hint="eastAsia"/>
              </w:rPr>
              <w:t>2</w:t>
            </w:r>
            <w:r>
              <w:rPr>
                <w:rFonts w:hint="eastAsia"/>
              </w:rPr>
              <w:t>其它规则未做修改，同一期。</w:t>
            </w:r>
          </w:p>
        </w:tc>
        <w:tc>
          <w:tcPr>
            <w:tcW w:w="2199" w:type="dxa"/>
          </w:tcPr>
          <w:p w14:paraId="2D65AC3F" w14:textId="77777777" w:rsidR="00BD6FB8" w:rsidRDefault="00BD6FB8" w:rsidP="008351B0"/>
        </w:tc>
      </w:tr>
      <w:tr w:rsidR="00BD6FB8" w14:paraId="142C4FEC" w14:textId="77777777" w:rsidTr="008351B0">
        <w:tc>
          <w:tcPr>
            <w:tcW w:w="1242" w:type="dxa"/>
          </w:tcPr>
          <w:p w14:paraId="4A163EDB" w14:textId="77777777" w:rsidR="00BD6FB8" w:rsidRPr="0012092F" w:rsidRDefault="00BD6FB8" w:rsidP="008351B0">
            <w:r>
              <w:rPr>
                <w:rFonts w:hint="eastAsia"/>
              </w:rPr>
              <w:t>其它</w:t>
            </w:r>
          </w:p>
        </w:tc>
        <w:tc>
          <w:tcPr>
            <w:tcW w:w="1276" w:type="dxa"/>
          </w:tcPr>
          <w:p w14:paraId="52762496" w14:textId="77777777" w:rsidR="00BD6FB8" w:rsidRDefault="00BD6FB8" w:rsidP="008351B0">
            <w:r>
              <w:rPr>
                <w:rFonts w:hint="eastAsia"/>
              </w:rPr>
              <w:t>其它元素</w:t>
            </w:r>
          </w:p>
        </w:tc>
        <w:tc>
          <w:tcPr>
            <w:tcW w:w="5245" w:type="dxa"/>
          </w:tcPr>
          <w:p w14:paraId="19665DD8" w14:textId="77777777" w:rsidR="00BD6FB8" w:rsidRDefault="00BD6FB8" w:rsidP="008351B0">
            <w:r>
              <w:rPr>
                <w:rFonts w:hint="eastAsia"/>
              </w:rPr>
              <w:t>1</w:t>
            </w:r>
            <w:r>
              <w:rPr>
                <w:rFonts w:hint="eastAsia"/>
              </w:rPr>
              <w:t>、同一期，未做修改。</w:t>
            </w:r>
          </w:p>
        </w:tc>
        <w:tc>
          <w:tcPr>
            <w:tcW w:w="2199" w:type="dxa"/>
          </w:tcPr>
          <w:p w14:paraId="072AE8A9" w14:textId="77777777" w:rsidR="00BD6FB8" w:rsidRDefault="00BD6FB8" w:rsidP="008351B0"/>
        </w:tc>
      </w:tr>
    </w:tbl>
    <w:p w14:paraId="0302D0E1" w14:textId="77777777" w:rsidR="00BD6FB8" w:rsidRDefault="00BD6FB8" w:rsidP="00BD6FB8"/>
    <w:p w14:paraId="1E13E76F" w14:textId="77777777" w:rsidR="00BD6FB8" w:rsidRPr="00137994" w:rsidRDefault="00BD6FB8" w:rsidP="00BD6FB8">
      <w:pPr>
        <w:pStyle w:val="4"/>
        <w:rPr>
          <w:color w:val="FF0000"/>
        </w:rPr>
      </w:pPr>
      <w:bookmarkStart w:id="1157" w:name="_Toc474764520"/>
      <w:r w:rsidRPr="00137994">
        <w:rPr>
          <w:rFonts w:hint="eastAsia"/>
          <w:color w:val="FF0000"/>
        </w:rPr>
        <w:t>账户管理</w:t>
      </w:r>
      <w:bookmarkEnd w:id="1157"/>
    </w:p>
    <w:p w14:paraId="7CA260CB" w14:textId="77777777" w:rsidR="00BD6FB8" w:rsidRDefault="00BD6FB8" w:rsidP="00BD6FB8">
      <w:pPr>
        <w:pStyle w:val="5"/>
      </w:pPr>
      <w:r>
        <w:rPr>
          <w:rFonts w:hint="eastAsia"/>
        </w:rPr>
        <w:t>用例描述</w:t>
      </w:r>
    </w:p>
    <w:p w14:paraId="7C6849EC" w14:textId="77777777" w:rsidR="00BD6FB8" w:rsidRPr="00C44992" w:rsidRDefault="00BD6FB8" w:rsidP="00BD6FB8">
      <w:r>
        <w:rPr>
          <w:rFonts w:hint="eastAsia"/>
        </w:rPr>
        <w:t>超管用户设置账户信息，包含开户账号、开户名称、开户银行。</w:t>
      </w:r>
    </w:p>
    <w:p w14:paraId="47E8DE71" w14:textId="77777777" w:rsidR="00BD6FB8" w:rsidRDefault="00BD6FB8" w:rsidP="00BD6FB8">
      <w:pPr>
        <w:pStyle w:val="5"/>
      </w:pPr>
      <w:r>
        <w:rPr>
          <w:rFonts w:hint="eastAsia"/>
        </w:rPr>
        <w:t>元素规则</w:t>
      </w:r>
    </w:p>
    <w:p w14:paraId="4BAA6AB2" w14:textId="77777777" w:rsidR="00BD6FB8" w:rsidRPr="00351B23" w:rsidRDefault="00BD6FB8" w:rsidP="00BD6FB8"/>
    <w:tbl>
      <w:tblPr>
        <w:tblStyle w:val="af1"/>
        <w:tblW w:w="0" w:type="auto"/>
        <w:tblLook w:val="04A0" w:firstRow="1" w:lastRow="0" w:firstColumn="1" w:lastColumn="0" w:noHBand="0" w:noVBand="1"/>
      </w:tblPr>
      <w:tblGrid>
        <w:gridCol w:w="1242"/>
        <w:gridCol w:w="1560"/>
        <w:gridCol w:w="4669"/>
        <w:gridCol w:w="2491"/>
      </w:tblGrid>
      <w:tr w:rsidR="00BD6FB8" w14:paraId="002D6B54" w14:textId="77777777" w:rsidTr="008351B0">
        <w:trPr>
          <w:trHeight w:val="586"/>
        </w:trPr>
        <w:tc>
          <w:tcPr>
            <w:tcW w:w="1242" w:type="dxa"/>
            <w:shd w:val="clear" w:color="auto" w:fill="BFBFBF" w:themeFill="background1" w:themeFillShade="BF"/>
          </w:tcPr>
          <w:p w14:paraId="63CBF9BE" w14:textId="77777777" w:rsidR="00BD6FB8" w:rsidRPr="007F7CC3" w:rsidRDefault="00BD6FB8" w:rsidP="008351B0">
            <w:pPr>
              <w:jc w:val="center"/>
              <w:rPr>
                <w:b/>
              </w:rPr>
            </w:pPr>
            <w:r w:rsidRPr="007F7CC3">
              <w:rPr>
                <w:rFonts w:hint="eastAsia"/>
                <w:b/>
              </w:rPr>
              <w:t>页面</w:t>
            </w:r>
            <w:r w:rsidRPr="007F7CC3">
              <w:rPr>
                <w:rFonts w:hint="eastAsia"/>
                <w:b/>
              </w:rPr>
              <w:t>/</w:t>
            </w:r>
            <w:r w:rsidRPr="007F7CC3">
              <w:rPr>
                <w:rFonts w:hint="eastAsia"/>
                <w:b/>
              </w:rPr>
              <w:t>界面</w:t>
            </w:r>
          </w:p>
        </w:tc>
        <w:tc>
          <w:tcPr>
            <w:tcW w:w="1560" w:type="dxa"/>
            <w:shd w:val="clear" w:color="auto" w:fill="BFBFBF" w:themeFill="background1" w:themeFillShade="BF"/>
          </w:tcPr>
          <w:p w14:paraId="2338C804" w14:textId="77777777" w:rsidR="00BD6FB8" w:rsidRPr="007F7CC3" w:rsidRDefault="00BD6FB8" w:rsidP="008351B0">
            <w:pPr>
              <w:jc w:val="center"/>
              <w:rPr>
                <w:b/>
              </w:rPr>
            </w:pPr>
            <w:r w:rsidRPr="007F7CC3">
              <w:rPr>
                <w:rFonts w:hint="eastAsia"/>
                <w:b/>
              </w:rPr>
              <w:t>元素名称</w:t>
            </w:r>
          </w:p>
        </w:tc>
        <w:tc>
          <w:tcPr>
            <w:tcW w:w="4669" w:type="dxa"/>
            <w:shd w:val="clear" w:color="auto" w:fill="BFBFBF" w:themeFill="background1" w:themeFillShade="BF"/>
          </w:tcPr>
          <w:p w14:paraId="545DFAB3" w14:textId="77777777" w:rsidR="00BD6FB8" w:rsidRPr="007F7CC3" w:rsidRDefault="00BD6FB8" w:rsidP="008351B0">
            <w:pPr>
              <w:jc w:val="center"/>
              <w:rPr>
                <w:b/>
              </w:rPr>
            </w:pPr>
            <w:r w:rsidRPr="007F7CC3">
              <w:rPr>
                <w:rFonts w:hint="eastAsia"/>
                <w:b/>
              </w:rPr>
              <w:t>描述</w:t>
            </w:r>
          </w:p>
        </w:tc>
        <w:tc>
          <w:tcPr>
            <w:tcW w:w="2491" w:type="dxa"/>
            <w:shd w:val="clear" w:color="auto" w:fill="BFBFBF" w:themeFill="background1" w:themeFillShade="BF"/>
          </w:tcPr>
          <w:p w14:paraId="3467762D" w14:textId="77777777" w:rsidR="00BD6FB8" w:rsidRPr="007F7CC3" w:rsidRDefault="00BD6FB8" w:rsidP="008351B0">
            <w:pPr>
              <w:jc w:val="center"/>
              <w:rPr>
                <w:b/>
              </w:rPr>
            </w:pPr>
            <w:r w:rsidRPr="007F7CC3">
              <w:rPr>
                <w:rFonts w:hint="eastAsia"/>
                <w:b/>
              </w:rPr>
              <w:t>异常处理</w:t>
            </w:r>
          </w:p>
        </w:tc>
      </w:tr>
      <w:tr w:rsidR="00BD6FB8" w14:paraId="09B5E379" w14:textId="77777777" w:rsidTr="008351B0">
        <w:tc>
          <w:tcPr>
            <w:tcW w:w="1242" w:type="dxa"/>
            <w:vMerge w:val="restart"/>
          </w:tcPr>
          <w:p w14:paraId="697B13DC" w14:textId="77777777" w:rsidR="00BD6FB8" w:rsidRDefault="00BD6FB8" w:rsidP="008351B0">
            <w:r>
              <w:rPr>
                <w:rFonts w:hint="eastAsia"/>
              </w:rPr>
              <w:t xml:space="preserve">III-C-01 </w:t>
            </w:r>
            <w:r>
              <w:br/>
            </w:r>
            <w:r>
              <w:rPr>
                <w:rFonts w:hint="eastAsia"/>
              </w:rPr>
              <w:t>(</w:t>
            </w:r>
            <w:r>
              <w:rPr>
                <w:rFonts w:hint="eastAsia"/>
              </w:rPr>
              <w:t>账户管理</w:t>
            </w:r>
            <w:r>
              <w:rPr>
                <w:rFonts w:hint="eastAsia"/>
              </w:rPr>
              <w:t>)</w:t>
            </w:r>
          </w:p>
        </w:tc>
        <w:tc>
          <w:tcPr>
            <w:tcW w:w="1560" w:type="dxa"/>
          </w:tcPr>
          <w:p w14:paraId="31B5CE6B" w14:textId="77777777" w:rsidR="00BD6FB8" w:rsidRDefault="00BD6FB8" w:rsidP="008351B0">
            <w:r>
              <w:rPr>
                <w:rFonts w:hint="eastAsia"/>
              </w:rPr>
              <w:t>左侧</w:t>
            </w:r>
            <w:r>
              <w:rPr>
                <w:rFonts w:hint="eastAsia"/>
              </w:rPr>
              <w:t>-</w:t>
            </w:r>
            <w:r>
              <w:rPr>
                <w:rFonts w:hint="eastAsia"/>
              </w:rPr>
              <w:t>菜单项</w:t>
            </w:r>
          </w:p>
        </w:tc>
        <w:tc>
          <w:tcPr>
            <w:tcW w:w="4669" w:type="dxa"/>
          </w:tcPr>
          <w:p w14:paraId="26BCAB86" w14:textId="77777777" w:rsidR="00BD6FB8" w:rsidRDefault="00BD6FB8" w:rsidP="008351B0">
            <w:r>
              <w:rPr>
                <w:rFonts w:hint="eastAsia"/>
              </w:rPr>
              <w:t>1</w:t>
            </w:r>
            <w:r>
              <w:rPr>
                <w:rFonts w:hint="eastAsia"/>
              </w:rPr>
              <w:t>新增账户管理，放置“修改密码”之上。</w:t>
            </w:r>
          </w:p>
          <w:p w14:paraId="2F0D068D" w14:textId="77777777" w:rsidR="00BD6FB8" w:rsidRDefault="00BD6FB8" w:rsidP="008351B0">
            <w:r>
              <w:rPr>
                <w:rFonts w:hint="eastAsia"/>
              </w:rPr>
              <w:t>2</w:t>
            </w:r>
            <w:r>
              <w:rPr>
                <w:rFonts w:hint="eastAsia"/>
              </w:rPr>
              <w:t>点击【账户管理】，进入“账户管理”页面。</w:t>
            </w:r>
          </w:p>
        </w:tc>
        <w:tc>
          <w:tcPr>
            <w:tcW w:w="2491" w:type="dxa"/>
          </w:tcPr>
          <w:p w14:paraId="21C12505" w14:textId="77777777" w:rsidR="00BD6FB8" w:rsidRDefault="00BD6FB8" w:rsidP="008351B0"/>
        </w:tc>
      </w:tr>
      <w:tr w:rsidR="00BD6FB8" w14:paraId="6923BFE4" w14:textId="77777777" w:rsidTr="008351B0">
        <w:tc>
          <w:tcPr>
            <w:tcW w:w="1242" w:type="dxa"/>
            <w:vMerge/>
          </w:tcPr>
          <w:p w14:paraId="21E44458" w14:textId="77777777" w:rsidR="00BD6FB8" w:rsidRDefault="00BD6FB8" w:rsidP="008351B0"/>
        </w:tc>
        <w:tc>
          <w:tcPr>
            <w:tcW w:w="1560" w:type="dxa"/>
          </w:tcPr>
          <w:p w14:paraId="4D1E9DF6" w14:textId="77777777" w:rsidR="00BD6FB8" w:rsidRDefault="00BD6FB8" w:rsidP="008351B0">
            <w:r>
              <w:rPr>
                <w:rFonts w:hint="eastAsia"/>
              </w:rPr>
              <w:t>开户账号</w:t>
            </w:r>
          </w:p>
        </w:tc>
        <w:tc>
          <w:tcPr>
            <w:tcW w:w="4669" w:type="dxa"/>
          </w:tcPr>
          <w:p w14:paraId="2A9ED6D6" w14:textId="77777777" w:rsidR="00BD6FB8" w:rsidRDefault="00BD6FB8" w:rsidP="008351B0">
            <w:r>
              <w:rPr>
                <w:rFonts w:hint="eastAsia"/>
              </w:rPr>
              <w:t>1</w:t>
            </w:r>
            <w:r>
              <w:rPr>
                <w:rFonts w:hint="eastAsia"/>
              </w:rPr>
              <w:t>单行文本输入框；</w:t>
            </w:r>
          </w:p>
          <w:p w14:paraId="2AA49BDF" w14:textId="77777777" w:rsidR="00BD6FB8" w:rsidRDefault="00BD6FB8" w:rsidP="008351B0">
            <w:r>
              <w:rPr>
                <w:rFonts w:hint="eastAsia"/>
              </w:rPr>
              <w:t>2</w:t>
            </w:r>
            <w:r>
              <w:rPr>
                <w:rFonts w:hint="eastAsia"/>
              </w:rPr>
              <w:t>只能为数字，</w:t>
            </w:r>
            <w:r>
              <w:rPr>
                <w:rFonts w:hint="eastAsia"/>
              </w:rPr>
              <w:t>16</w:t>
            </w:r>
            <w:r>
              <w:rPr>
                <w:rFonts w:hint="eastAsia"/>
              </w:rPr>
              <w:t>位；</w:t>
            </w:r>
          </w:p>
          <w:p w14:paraId="07FC8279" w14:textId="77777777" w:rsidR="00BD6FB8" w:rsidRDefault="00BD6FB8" w:rsidP="008351B0">
            <w:r>
              <w:rPr>
                <w:rFonts w:hint="eastAsia"/>
              </w:rPr>
              <w:t>3</w:t>
            </w:r>
            <w:r>
              <w:rPr>
                <w:rFonts w:hint="eastAsia"/>
              </w:rPr>
              <w:t>显示格式“</w:t>
            </w:r>
            <w:r>
              <w:rPr>
                <w:rFonts w:hint="eastAsia"/>
              </w:rPr>
              <w:t>AAAA-AAAA-AAAA-AAAA</w:t>
            </w:r>
            <w:r>
              <w:rPr>
                <w:rFonts w:hint="eastAsia"/>
              </w:rPr>
              <w:t>”，</w:t>
            </w:r>
            <w:r>
              <w:rPr>
                <w:rFonts w:hint="eastAsia"/>
              </w:rPr>
              <w:t>eg</w:t>
            </w:r>
            <w:r>
              <w:rPr>
                <w:rFonts w:hint="eastAsia"/>
              </w:rPr>
              <w:t>：</w:t>
            </w:r>
            <w:r>
              <w:rPr>
                <w:rFonts w:hint="eastAsia"/>
              </w:rPr>
              <w:t>1234-5678-0965-4434</w:t>
            </w:r>
            <w:r>
              <w:rPr>
                <w:rFonts w:hint="eastAsia"/>
              </w:rPr>
              <w:t>；</w:t>
            </w:r>
          </w:p>
          <w:p w14:paraId="7D2601DE" w14:textId="77777777" w:rsidR="00BD6FB8" w:rsidRDefault="00BD6FB8" w:rsidP="008351B0">
            <w:r>
              <w:rPr>
                <w:rFonts w:hint="eastAsia"/>
              </w:rPr>
              <w:t>4</w:t>
            </w:r>
            <w:r>
              <w:rPr>
                <w:rFonts w:hint="eastAsia"/>
              </w:rPr>
              <w:t>超过</w:t>
            </w:r>
            <w:r>
              <w:rPr>
                <w:rFonts w:hint="eastAsia"/>
              </w:rPr>
              <w:t>16</w:t>
            </w:r>
            <w:r>
              <w:rPr>
                <w:rFonts w:hint="eastAsia"/>
              </w:rPr>
              <w:t>位时不能输入。</w:t>
            </w:r>
          </w:p>
        </w:tc>
        <w:tc>
          <w:tcPr>
            <w:tcW w:w="2491" w:type="dxa"/>
          </w:tcPr>
          <w:p w14:paraId="36229E68" w14:textId="77777777" w:rsidR="00BD6FB8" w:rsidRDefault="00BD6FB8" w:rsidP="008351B0"/>
        </w:tc>
      </w:tr>
      <w:tr w:rsidR="00BD6FB8" w14:paraId="11A3B257" w14:textId="77777777" w:rsidTr="008351B0">
        <w:tc>
          <w:tcPr>
            <w:tcW w:w="1242" w:type="dxa"/>
            <w:vMerge/>
          </w:tcPr>
          <w:p w14:paraId="1B856BF1" w14:textId="77777777" w:rsidR="00BD6FB8" w:rsidRDefault="00BD6FB8" w:rsidP="008351B0"/>
        </w:tc>
        <w:tc>
          <w:tcPr>
            <w:tcW w:w="1560" w:type="dxa"/>
          </w:tcPr>
          <w:p w14:paraId="688AB56B" w14:textId="77777777" w:rsidR="00BD6FB8" w:rsidRDefault="00BD6FB8" w:rsidP="008351B0">
            <w:r>
              <w:rPr>
                <w:rFonts w:hint="eastAsia"/>
              </w:rPr>
              <w:t>开户名称</w:t>
            </w:r>
          </w:p>
        </w:tc>
        <w:tc>
          <w:tcPr>
            <w:tcW w:w="4669" w:type="dxa"/>
          </w:tcPr>
          <w:p w14:paraId="2C5EC4E8" w14:textId="77777777" w:rsidR="00BD6FB8" w:rsidRDefault="00BD6FB8" w:rsidP="008351B0">
            <w:r>
              <w:rPr>
                <w:rFonts w:hint="eastAsia"/>
              </w:rPr>
              <w:t>1</w:t>
            </w:r>
            <w:r>
              <w:rPr>
                <w:rFonts w:hint="eastAsia"/>
              </w:rPr>
              <w:t>、单行文本输入框；</w:t>
            </w:r>
          </w:p>
        </w:tc>
        <w:tc>
          <w:tcPr>
            <w:tcW w:w="2491" w:type="dxa"/>
          </w:tcPr>
          <w:p w14:paraId="4AB4B57F" w14:textId="77777777" w:rsidR="00BD6FB8" w:rsidRDefault="00BD6FB8" w:rsidP="008351B0"/>
        </w:tc>
      </w:tr>
      <w:tr w:rsidR="00BD6FB8" w14:paraId="17590246" w14:textId="77777777" w:rsidTr="008351B0">
        <w:tc>
          <w:tcPr>
            <w:tcW w:w="1242" w:type="dxa"/>
            <w:vMerge/>
          </w:tcPr>
          <w:p w14:paraId="4FFD67FB" w14:textId="77777777" w:rsidR="00BD6FB8" w:rsidRDefault="00BD6FB8" w:rsidP="008351B0"/>
        </w:tc>
        <w:tc>
          <w:tcPr>
            <w:tcW w:w="1560" w:type="dxa"/>
          </w:tcPr>
          <w:p w14:paraId="478AE0C0" w14:textId="77777777" w:rsidR="00BD6FB8" w:rsidRDefault="00BD6FB8" w:rsidP="008351B0">
            <w:r>
              <w:rPr>
                <w:rFonts w:hint="eastAsia"/>
              </w:rPr>
              <w:t>开户银行</w:t>
            </w:r>
          </w:p>
        </w:tc>
        <w:tc>
          <w:tcPr>
            <w:tcW w:w="4669" w:type="dxa"/>
          </w:tcPr>
          <w:p w14:paraId="35DCF40D" w14:textId="77777777" w:rsidR="00BD6FB8" w:rsidRDefault="00BD6FB8" w:rsidP="008351B0">
            <w:r>
              <w:rPr>
                <w:rFonts w:hint="eastAsia"/>
              </w:rPr>
              <w:t>1</w:t>
            </w:r>
            <w:r>
              <w:rPr>
                <w:rFonts w:hint="eastAsia"/>
              </w:rPr>
              <w:t>、单行文本输入框；</w:t>
            </w:r>
          </w:p>
        </w:tc>
        <w:tc>
          <w:tcPr>
            <w:tcW w:w="2491" w:type="dxa"/>
          </w:tcPr>
          <w:p w14:paraId="788B6971" w14:textId="77777777" w:rsidR="00BD6FB8" w:rsidRDefault="00BD6FB8" w:rsidP="008351B0"/>
        </w:tc>
      </w:tr>
      <w:tr w:rsidR="00BD6FB8" w14:paraId="58F44271" w14:textId="77777777" w:rsidTr="008351B0">
        <w:tc>
          <w:tcPr>
            <w:tcW w:w="1242" w:type="dxa"/>
            <w:vMerge/>
          </w:tcPr>
          <w:p w14:paraId="4CB8F266" w14:textId="77777777" w:rsidR="00BD6FB8" w:rsidRDefault="00BD6FB8" w:rsidP="008351B0"/>
        </w:tc>
        <w:tc>
          <w:tcPr>
            <w:tcW w:w="1560" w:type="dxa"/>
          </w:tcPr>
          <w:p w14:paraId="6E380B05" w14:textId="77777777" w:rsidR="00BD6FB8" w:rsidRDefault="00BD6FB8" w:rsidP="008351B0">
            <w:r>
              <w:rPr>
                <w:rFonts w:hint="eastAsia"/>
              </w:rPr>
              <w:t>提交</w:t>
            </w:r>
            <w:r>
              <w:rPr>
                <w:rFonts w:hint="eastAsia"/>
              </w:rPr>
              <w:t>-</w:t>
            </w:r>
            <w:r>
              <w:rPr>
                <w:rFonts w:hint="eastAsia"/>
              </w:rPr>
              <w:t>按钮</w:t>
            </w:r>
          </w:p>
        </w:tc>
        <w:tc>
          <w:tcPr>
            <w:tcW w:w="4669" w:type="dxa"/>
          </w:tcPr>
          <w:p w14:paraId="770BA218" w14:textId="77777777" w:rsidR="00BD6FB8" w:rsidRDefault="00BD6FB8" w:rsidP="008351B0">
            <w:r>
              <w:rPr>
                <w:rFonts w:hint="eastAsia"/>
              </w:rPr>
              <w:t>1</w:t>
            </w:r>
            <w:r>
              <w:rPr>
                <w:rFonts w:hint="eastAsia"/>
              </w:rPr>
              <w:t>点击【提交】，须对输入框内容做判断；</w:t>
            </w:r>
          </w:p>
          <w:p w14:paraId="1456667C" w14:textId="77777777" w:rsidR="00BD6FB8" w:rsidRDefault="00BD6FB8" w:rsidP="001D49DD">
            <w:pPr>
              <w:pStyle w:val="af0"/>
              <w:numPr>
                <w:ilvl w:val="0"/>
                <w:numId w:val="29"/>
              </w:numPr>
              <w:ind w:firstLineChars="0"/>
            </w:pPr>
            <w:r>
              <w:rPr>
                <w:rFonts w:hint="eastAsia"/>
              </w:rPr>
              <w:t>若开户账号格式与要求不符，则在“开户账号输入框”右侧，提示“开户账号格式有误”；</w:t>
            </w:r>
          </w:p>
          <w:p w14:paraId="51A66EF3" w14:textId="77777777" w:rsidR="00BD6FB8" w:rsidRDefault="00BD6FB8" w:rsidP="001D49DD">
            <w:pPr>
              <w:pStyle w:val="af0"/>
              <w:numPr>
                <w:ilvl w:val="0"/>
                <w:numId w:val="29"/>
              </w:numPr>
              <w:ind w:firstLineChars="0"/>
            </w:pPr>
            <w:r>
              <w:rPr>
                <w:rFonts w:hint="eastAsia"/>
              </w:rPr>
              <w:t>若开户银行格式与要求不符，则在“开户银行输入框”右侧，提示“开户银行格式错误”；</w:t>
            </w:r>
          </w:p>
        </w:tc>
        <w:tc>
          <w:tcPr>
            <w:tcW w:w="2491" w:type="dxa"/>
          </w:tcPr>
          <w:p w14:paraId="78FB3A30" w14:textId="77777777" w:rsidR="00BD6FB8" w:rsidRDefault="00BD6FB8" w:rsidP="008351B0"/>
        </w:tc>
      </w:tr>
    </w:tbl>
    <w:p w14:paraId="2DA5BE65" w14:textId="77777777" w:rsidR="00A1461D" w:rsidRDefault="006A52D8" w:rsidP="00E845BB">
      <w:pPr>
        <w:pStyle w:val="2"/>
      </w:pPr>
      <w:bookmarkStart w:id="1158" w:name="_Toc474764521"/>
      <w:r>
        <w:lastRenderedPageBreak/>
        <w:t>租赁端功能需求</w:t>
      </w:r>
      <w:bookmarkEnd w:id="1158"/>
    </w:p>
    <w:p w14:paraId="4A85FE42" w14:textId="77777777" w:rsidR="006A52D8" w:rsidRDefault="00B5514B" w:rsidP="00B5514B">
      <w:pPr>
        <w:pStyle w:val="3"/>
        <w:rPr>
          <w:rFonts w:ascii="宋体" w:eastAsia="宋体" w:hAnsi="宋体" w:cs="宋体"/>
        </w:rPr>
      </w:pPr>
      <w:bookmarkStart w:id="1159" w:name="_Toc474764522"/>
      <w:r>
        <w:rPr>
          <w:rFonts w:ascii="宋体" w:eastAsia="宋体" w:hAnsi="宋体" w:cs="宋体" w:hint="eastAsia"/>
        </w:rPr>
        <w:t>订单管理</w:t>
      </w:r>
      <w:bookmarkEnd w:id="1159"/>
    </w:p>
    <w:p w14:paraId="11781474" w14:textId="77777777" w:rsidR="00B5514B" w:rsidRDefault="00B5514B" w:rsidP="00B5514B">
      <w:pPr>
        <w:pStyle w:val="4"/>
      </w:pPr>
      <w:bookmarkStart w:id="1160" w:name="_Toc474764523"/>
      <w:r>
        <w:t>机构订单</w:t>
      </w:r>
      <w:bookmarkEnd w:id="1160"/>
    </w:p>
    <w:p w14:paraId="46B55DE3" w14:textId="77777777" w:rsidR="00B5514B" w:rsidRDefault="00B5514B" w:rsidP="00B5514B">
      <w:pPr>
        <w:pStyle w:val="5"/>
      </w:pPr>
      <w:r>
        <w:t>用例描述</w:t>
      </w:r>
    </w:p>
    <w:p w14:paraId="36DFACB3" w14:textId="77777777" w:rsidR="00B5514B" w:rsidRDefault="00B5514B" w:rsidP="00B5514B">
      <w:pPr>
        <w:ind w:firstLineChars="200" w:firstLine="420"/>
      </w:pPr>
      <w:r>
        <w:t>在订单列表位置</w:t>
      </w:r>
      <w:r>
        <w:rPr>
          <w:rFonts w:hint="eastAsia"/>
        </w:rPr>
        <w:t>，</w:t>
      </w:r>
      <w:r>
        <w:t>根据订单的不同状态</w:t>
      </w:r>
      <w:r>
        <w:rPr>
          <w:rFonts w:hint="eastAsia"/>
        </w:rPr>
        <w:t>，</w:t>
      </w:r>
      <w:r>
        <w:t>将订单分为</w:t>
      </w:r>
      <w:r>
        <w:rPr>
          <w:rFonts w:hint="eastAsia"/>
        </w:rPr>
        <w:t>“待人工派单”“当前订单”“异常订单”“待收款订单”“已完成订单”，</w:t>
      </w:r>
      <w:r w:rsidRPr="00CC2599">
        <w:rPr>
          <w:rFonts w:hint="eastAsia"/>
          <w:b/>
          <w:rPrChange w:id="1161" w:author="ethink wang" w:date="2017-02-08T10:30:00Z">
            <w:rPr>
              <w:rFonts w:hint="eastAsia"/>
            </w:rPr>
          </w:rPrChange>
        </w:rPr>
        <w:t>去掉了一期的“历史订单”，增加了“待收款订单”和“已完成订单”</w:t>
      </w:r>
      <w:r>
        <w:rPr>
          <w:rFonts w:hint="eastAsia"/>
        </w:rPr>
        <w:t>。</w:t>
      </w:r>
    </w:p>
    <w:p w14:paraId="3DF123B2" w14:textId="77777777" w:rsidR="00B5514B" w:rsidRDefault="00B5514B" w:rsidP="00B5514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6943A2" w:rsidRPr="00753787" w14:paraId="70F5C9FB" w14:textId="77777777" w:rsidTr="006943A2">
        <w:trPr>
          <w:trHeight w:val="567"/>
        </w:trPr>
        <w:tc>
          <w:tcPr>
            <w:tcW w:w="1387" w:type="dxa"/>
            <w:shd w:val="clear" w:color="auto" w:fill="D9D9D9" w:themeFill="background1" w:themeFillShade="D9"/>
            <w:vAlign w:val="center"/>
          </w:tcPr>
          <w:p w14:paraId="66F3473E" w14:textId="77777777" w:rsidR="006943A2" w:rsidRPr="00753787" w:rsidRDefault="006943A2" w:rsidP="006943A2">
            <w:pPr>
              <w:jc w:val="center"/>
              <w:rPr>
                <w:b/>
              </w:rPr>
            </w:pPr>
            <w:r>
              <w:rPr>
                <w:rFonts w:hint="eastAsia"/>
                <w:b/>
              </w:rPr>
              <w:t>页面</w:t>
            </w:r>
          </w:p>
        </w:tc>
        <w:tc>
          <w:tcPr>
            <w:tcW w:w="1116" w:type="dxa"/>
            <w:shd w:val="clear" w:color="auto" w:fill="D9D9D9" w:themeFill="background1" w:themeFillShade="D9"/>
            <w:vAlign w:val="center"/>
          </w:tcPr>
          <w:p w14:paraId="1E00FEBA" w14:textId="77777777" w:rsidR="006943A2" w:rsidRPr="00753787" w:rsidRDefault="006943A2" w:rsidP="006943A2">
            <w:pPr>
              <w:jc w:val="center"/>
              <w:rPr>
                <w:b/>
              </w:rPr>
            </w:pPr>
            <w:r w:rsidRPr="00753787">
              <w:rPr>
                <w:b/>
              </w:rPr>
              <w:t>元素名称</w:t>
            </w:r>
          </w:p>
        </w:tc>
        <w:tc>
          <w:tcPr>
            <w:tcW w:w="5157" w:type="dxa"/>
            <w:shd w:val="clear" w:color="auto" w:fill="D9D9D9" w:themeFill="background1" w:themeFillShade="D9"/>
            <w:vAlign w:val="center"/>
          </w:tcPr>
          <w:p w14:paraId="2738D9F2" w14:textId="77777777" w:rsidR="006943A2" w:rsidRPr="00753787" w:rsidRDefault="006943A2" w:rsidP="006943A2">
            <w:pPr>
              <w:jc w:val="center"/>
              <w:rPr>
                <w:b/>
              </w:rPr>
            </w:pPr>
            <w:r w:rsidRPr="00753787">
              <w:rPr>
                <w:b/>
              </w:rPr>
              <w:t>描述</w:t>
            </w:r>
          </w:p>
        </w:tc>
        <w:tc>
          <w:tcPr>
            <w:tcW w:w="2302" w:type="dxa"/>
            <w:shd w:val="clear" w:color="auto" w:fill="D9D9D9" w:themeFill="background1" w:themeFillShade="D9"/>
            <w:vAlign w:val="center"/>
          </w:tcPr>
          <w:p w14:paraId="4B0DF17B" w14:textId="77777777" w:rsidR="006943A2" w:rsidRPr="00753787" w:rsidRDefault="006943A2" w:rsidP="006943A2">
            <w:pPr>
              <w:ind w:leftChars="-253" w:left="-531"/>
              <w:jc w:val="center"/>
              <w:rPr>
                <w:b/>
              </w:rPr>
            </w:pPr>
            <w:r>
              <w:rPr>
                <w:rFonts w:hint="eastAsia"/>
                <w:b/>
              </w:rPr>
              <w:t>异常处理</w:t>
            </w:r>
          </w:p>
        </w:tc>
      </w:tr>
      <w:tr w:rsidR="00EB50BB" w14:paraId="1350CA78" w14:textId="77777777" w:rsidTr="006943A2">
        <w:trPr>
          <w:trHeight w:val="729"/>
        </w:trPr>
        <w:tc>
          <w:tcPr>
            <w:tcW w:w="1387" w:type="dxa"/>
            <w:vMerge w:val="restart"/>
            <w:vAlign w:val="center"/>
          </w:tcPr>
          <w:p w14:paraId="20529B45" w14:textId="77777777" w:rsidR="00EB50BB" w:rsidRDefault="00EB50BB" w:rsidP="00EB50BB">
            <w:pPr>
              <w:jc w:val="center"/>
            </w:pPr>
            <w:r>
              <w:rPr>
                <w:rFonts w:asciiTheme="minorEastAsia" w:hAnsiTheme="minorEastAsia" w:hint="eastAsia"/>
              </w:rPr>
              <w:t>Ⅳ</w:t>
            </w:r>
            <w:r>
              <w:rPr>
                <w:rFonts w:hint="eastAsia"/>
              </w:rPr>
              <w:t>-</w:t>
            </w:r>
            <w:r>
              <w:t>E-</w:t>
            </w:r>
            <w:r>
              <w:rPr>
                <w:rFonts w:hint="eastAsia"/>
              </w:rPr>
              <w:t>0</w:t>
            </w:r>
            <w:r>
              <w:t>1</w:t>
            </w:r>
          </w:p>
        </w:tc>
        <w:tc>
          <w:tcPr>
            <w:tcW w:w="1116" w:type="dxa"/>
            <w:vAlign w:val="center"/>
          </w:tcPr>
          <w:p w14:paraId="1C1B6DED" w14:textId="77777777" w:rsidR="00EB50BB" w:rsidRDefault="00EB50BB" w:rsidP="00EB50BB">
            <w:r>
              <w:t>说明</w:t>
            </w:r>
          </w:p>
        </w:tc>
        <w:tc>
          <w:tcPr>
            <w:tcW w:w="5157" w:type="dxa"/>
            <w:vAlign w:val="center"/>
          </w:tcPr>
          <w:p w14:paraId="6354D7FD" w14:textId="09970435" w:rsidR="00EB50BB" w:rsidRPr="00054E2A" w:rsidRDefault="00EB50BB" w:rsidP="00EB50BB">
            <w:pPr>
              <w:pStyle w:val="af0"/>
              <w:ind w:firstLineChars="0" w:firstLine="0"/>
            </w:pPr>
            <w:r>
              <w:rPr>
                <w:rFonts w:hint="eastAsia"/>
              </w:rPr>
              <w:t>“累计时间”更改为“计费时长”；“原累计时间”更改为“原计费时长”；”“复核后累计时间”更改为“复核后计费时长”</w:t>
            </w:r>
          </w:p>
        </w:tc>
        <w:tc>
          <w:tcPr>
            <w:tcW w:w="2302" w:type="dxa"/>
            <w:vAlign w:val="center"/>
          </w:tcPr>
          <w:p w14:paraId="48EEFC45" w14:textId="01891A3B" w:rsidR="00EB50BB" w:rsidRPr="00054E2A" w:rsidRDefault="00EB50BB" w:rsidP="00EB50BB">
            <w:r>
              <w:rPr>
                <w:rFonts w:hint="eastAsia"/>
              </w:rPr>
              <w:t>分别在“待收款订单”标签页、“已完成订单”标签页、“异常订单”标签页的列表中</w:t>
            </w:r>
          </w:p>
        </w:tc>
      </w:tr>
      <w:tr w:rsidR="006943A2" w14:paraId="251EEC1B" w14:textId="77777777" w:rsidTr="006943A2">
        <w:trPr>
          <w:trHeight w:val="697"/>
        </w:trPr>
        <w:tc>
          <w:tcPr>
            <w:tcW w:w="1387" w:type="dxa"/>
            <w:vMerge/>
            <w:vAlign w:val="center"/>
          </w:tcPr>
          <w:p w14:paraId="1D742A8C" w14:textId="77777777" w:rsidR="006943A2" w:rsidRPr="00382B7D" w:rsidRDefault="006943A2" w:rsidP="006943A2">
            <w:pPr>
              <w:jc w:val="center"/>
            </w:pPr>
          </w:p>
        </w:tc>
        <w:tc>
          <w:tcPr>
            <w:tcW w:w="1116" w:type="dxa"/>
            <w:vAlign w:val="center"/>
          </w:tcPr>
          <w:p w14:paraId="0C91053E" w14:textId="77777777" w:rsidR="006943A2" w:rsidRDefault="006943A2" w:rsidP="006943A2">
            <w:pPr>
              <w:jc w:val="left"/>
            </w:pPr>
            <w:r>
              <w:rPr>
                <w:rFonts w:hint="eastAsia"/>
              </w:rPr>
              <w:t>待人工派单</w:t>
            </w:r>
          </w:p>
        </w:tc>
        <w:tc>
          <w:tcPr>
            <w:tcW w:w="5157" w:type="dxa"/>
            <w:vAlign w:val="center"/>
          </w:tcPr>
          <w:p w14:paraId="3282E0D5" w14:textId="77777777" w:rsidR="006943A2" w:rsidRDefault="006943A2" w:rsidP="006943A2">
            <w:pPr>
              <w:pStyle w:val="af0"/>
              <w:ind w:firstLineChars="0" w:firstLine="0"/>
            </w:pPr>
            <w:r>
              <w:t>相对一期</w:t>
            </w:r>
            <w:r>
              <w:rPr>
                <w:rFonts w:hint="eastAsia"/>
              </w:rPr>
              <w:t>：</w:t>
            </w:r>
          </w:p>
          <w:p w14:paraId="07D285DB" w14:textId="00B6D795" w:rsidR="006943A2" w:rsidRDefault="006943A2" w:rsidP="00EE3A03">
            <w:pPr>
              <w:pStyle w:val="af0"/>
              <w:ind w:firstLineChars="0" w:firstLine="0"/>
            </w:pPr>
            <w:r>
              <w:rPr>
                <w:rFonts w:hint="eastAsia"/>
              </w:rPr>
              <w:t>1</w:t>
            </w:r>
            <w:del w:id="1162" w:author="ethink wang" w:date="2017-02-08T10:30:00Z">
              <w:r w:rsidDel="00CC2599">
                <w:rPr>
                  <w:rFonts w:hint="eastAsia"/>
                </w:rPr>
                <w:delText xml:space="preserve"> </w:delText>
              </w:r>
            </w:del>
            <w:ins w:id="1163" w:author="ethink wang" w:date="2017-02-08T10:30:00Z">
              <w:r w:rsidR="00CC2599">
                <w:rPr>
                  <w:rFonts w:hint="eastAsia"/>
                </w:rPr>
                <w:t>、</w:t>
              </w:r>
            </w:ins>
            <w:r>
              <w:rPr>
                <w:rFonts w:hint="eastAsia"/>
              </w:rPr>
              <w:t>增加“订单号”查询条件。</w:t>
            </w:r>
            <w:ins w:id="1164" w:author="ethink wang" w:date="2017-02-08T10:36:00Z">
              <w:r w:rsidR="00CC2599">
                <w:rPr>
                  <w:rFonts w:hint="eastAsia"/>
                </w:rPr>
                <w:t>控件及</w:t>
              </w:r>
            </w:ins>
            <w:ins w:id="1165" w:author="ethink wang" w:date="2017-02-08T10:35:00Z">
              <w:r w:rsidR="00CC2599">
                <w:rPr>
                  <w:rFonts w:hint="eastAsia"/>
                </w:rPr>
                <w:t>查询</w:t>
              </w:r>
            </w:ins>
            <w:ins w:id="1166" w:author="ethink wang" w:date="2017-02-08T10:34:00Z">
              <w:r w:rsidR="00CC2599">
                <w:rPr>
                  <w:rFonts w:hint="eastAsia"/>
                </w:rPr>
                <w:t>规则见</w:t>
              </w:r>
            </w:ins>
            <w:ins w:id="1167" w:author="ethink wang" w:date="2017-02-08T10:35:00Z">
              <w:r w:rsidR="00CC2599">
                <w:rPr>
                  <w:rFonts w:hint="eastAsia"/>
                </w:rPr>
                <w:t>“公共规则”</w:t>
              </w:r>
            </w:ins>
            <w:ins w:id="1168" w:author="ethink wang" w:date="2017-02-08T10:34:00Z">
              <w:r w:rsidR="00CC2599">
                <w:rPr>
                  <w:rFonts w:hint="eastAsia"/>
                </w:rPr>
                <w:t>。</w:t>
              </w:r>
            </w:ins>
          </w:p>
          <w:p w14:paraId="1B0BFFCD" w14:textId="13BCAE8A" w:rsidR="00A7288E" w:rsidRDefault="00A7288E" w:rsidP="006943A2">
            <w:pPr>
              <w:pStyle w:val="af0"/>
              <w:ind w:firstLineChars="0" w:firstLine="0"/>
            </w:pPr>
            <w:r>
              <w:rPr>
                <w:rFonts w:hint="eastAsia"/>
              </w:rPr>
              <w:t>2</w:t>
            </w:r>
            <w:r>
              <w:rPr>
                <w:rFonts w:hint="eastAsia"/>
              </w:rPr>
              <w:t>、增加“订单来源”查询</w:t>
            </w:r>
            <w:r w:rsidR="00EE3A03">
              <w:rPr>
                <w:rFonts w:hint="eastAsia"/>
              </w:rPr>
              <w:t>条件。</w:t>
            </w:r>
            <w:r w:rsidR="00410CC5">
              <w:rPr>
                <w:rFonts w:hint="eastAsia"/>
              </w:rPr>
              <w:t>参照公共规则“订单来源</w:t>
            </w:r>
            <w:r w:rsidR="00410CC5">
              <w:rPr>
                <w:rFonts w:hint="eastAsia"/>
              </w:rPr>
              <w:t>1</w:t>
            </w:r>
            <w:r w:rsidR="00410CC5">
              <w:rPr>
                <w:rFonts w:hint="eastAsia"/>
              </w:rPr>
              <w:t>”</w:t>
            </w:r>
          </w:p>
          <w:p w14:paraId="3265D6DC" w14:textId="5008E2E1" w:rsidR="006943A2" w:rsidRDefault="00EE3A03" w:rsidP="006943A2">
            <w:pPr>
              <w:pStyle w:val="af0"/>
              <w:ind w:firstLineChars="0" w:firstLine="0"/>
            </w:pPr>
            <w:r>
              <w:t>3</w:t>
            </w:r>
            <w:ins w:id="1169" w:author="ethink wang" w:date="2017-02-08T10:31:00Z">
              <w:r w:rsidR="00CC2599">
                <w:rPr>
                  <w:rFonts w:hint="eastAsia"/>
                </w:rPr>
                <w:t>、</w:t>
              </w:r>
            </w:ins>
            <w:r w:rsidR="006943A2">
              <w:rPr>
                <w:rFonts w:hint="eastAsia"/>
              </w:rPr>
              <w:t>增加“清空”按键。</w:t>
            </w:r>
          </w:p>
          <w:p w14:paraId="07F08786" w14:textId="746B5EDA" w:rsidR="006943A2" w:rsidRDefault="006943A2" w:rsidP="006943A2">
            <w:pPr>
              <w:pStyle w:val="af0"/>
              <w:ind w:firstLineChars="0" w:firstLine="0"/>
            </w:pPr>
            <w:r>
              <w:t>点击后</w:t>
            </w:r>
            <w:r>
              <w:rPr>
                <w:rFonts w:hint="eastAsia"/>
              </w:rPr>
              <w:t>，</w:t>
            </w:r>
            <w:del w:id="1170" w:author="ethink wang" w:date="2017-02-08T10:38:00Z">
              <w:r w:rsidDel="00CC2599">
                <w:delText>初始化</w:delText>
              </w:r>
            </w:del>
            <w:r>
              <w:t>查询条件</w:t>
            </w:r>
            <w:r w:rsidR="00BB5BD5">
              <w:t>和列表</w:t>
            </w:r>
            <w:ins w:id="1171" w:author="ethink wang" w:date="2017-02-08T10:38:00Z">
              <w:r w:rsidR="00CC2599">
                <w:t>置为初始化</w:t>
              </w:r>
            </w:ins>
            <w:ins w:id="1172" w:author="ethink wang" w:date="2017-02-08T10:40:00Z">
              <w:r w:rsidR="00CC2599">
                <w:t>状态</w:t>
              </w:r>
              <w:r w:rsidR="00CC2599">
                <w:rPr>
                  <w:rFonts w:hint="eastAsia"/>
                </w:rPr>
                <w:t>（同一期）</w:t>
              </w:r>
            </w:ins>
          </w:p>
          <w:p w14:paraId="0B0F21DC" w14:textId="462B7D20" w:rsidR="006C1102" w:rsidRDefault="00EE3A03" w:rsidP="006943A2">
            <w:pPr>
              <w:pStyle w:val="af0"/>
              <w:ind w:firstLineChars="0" w:firstLine="0"/>
            </w:pPr>
            <w:r>
              <w:t>4</w:t>
            </w:r>
            <w:ins w:id="1173" w:author="ethink wang" w:date="2017-02-08T10:31:00Z">
              <w:r w:rsidR="00CC2599">
                <w:rPr>
                  <w:rFonts w:hint="eastAsia"/>
                </w:rPr>
                <w:t>、</w:t>
              </w:r>
            </w:ins>
            <w:r w:rsidR="006C1102">
              <w:rPr>
                <w:rFonts w:hint="eastAsia"/>
              </w:rPr>
              <w:t>查询条件位置顺序做了调整</w:t>
            </w:r>
            <w:ins w:id="1174" w:author="ethink wang" w:date="2017-02-08T10:37:00Z">
              <w:r w:rsidR="00CC2599">
                <w:rPr>
                  <w:rFonts w:hint="eastAsia"/>
                </w:rPr>
                <w:t>，详见原型</w:t>
              </w:r>
            </w:ins>
          </w:p>
          <w:p w14:paraId="318BCBBD" w14:textId="492C485C" w:rsidR="00EE3A03" w:rsidRPr="00EE3A03" w:rsidRDefault="00EE3A03" w:rsidP="006943A2">
            <w:pPr>
              <w:pStyle w:val="af0"/>
              <w:ind w:firstLineChars="0" w:firstLine="0"/>
            </w:pPr>
            <w:r>
              <w:t>5</w:t>
            </w:r>
            <w:r>
              <w:rPr>
                <w:rFonts w:hint="eastAsia"/>
              </w:rPr>
              <w:t>、列表增加“订单来源”列，</w:t>
            </w:r>
            <w:r w:rsidR="00410CC5">
              <w:rPr>
                <w:rFonts w:hint="eastAsia"/>
              </w:rPr>
              <w:t>参照公共规则“订单来源</w:t>
            </w:r>
            <w:r w:rsidR="00410CC5">
              <w:rPr>
                <w:rFonts w:hint="eastAsia"/>
              </w:rPr>
              <w:t>1</w:t>
            </w:r>
            <w:r w:rsidR="00410CC5">
              <w:rPr>
                <w:rFonts w:hint="eastAsia"/>
              </w:rPr>
              <w:t>”</w:t>
            </w:r>
          </w:p>
        </w:tc>
        <w:tc>
          <w:tcPr>
            <w:tcW w:w="2302" w:type="dxa"/>
            <w:vAlign w:val="center"/>
          </w:tcPr>
          <w:p w14:paraId="5B13E401" w14:textId="76BF996B" w:rsidR="006943A2" w:rsidRPr="00054E2A" w:rsidRDefault="006943A2" w:rsidP="006943A2"/>
        </w:tc>
      </w:tr>
      <w:tr w:rsidR="006943A2" w14:paraId="00BBDC14" w14:textId="77777777" w:rsidTr="006943A2">
        <w:tc>
          <w:tcPr>
            <w:tcW w:w="1387" w:type="dxa"/>
            <w:vMerge/>
            <w:vAlign w:val="center"/>
          </w:tcPr>
          <w:p w14:paraId="2E54974F" w14:textId="77777777" w:rsidR="006943A2" w:rsidRPr="00382B7D" w:rsidRDefault="006943A2" w:rsidP="006943A2">
            <w:pPr>
              <w:jc w:val="center"/>
            </w:pPr>
          </w:p>
        </w:tc>
        <w:tc>
          <w:tcPr>
            <w:tcW w:w="1116" w:type="dxa"/>
            <w:vAlign w:val="center"/>
          </w:tcPr>
          <w:p w14:paraId="7E3D80D2" w14:textId="77777777" w:rsidR="006943A2" w:rsidRPr="006943A2" w:rsidRDefault="006943A2" w:rsidP="006943A2">
            <w:r>
              <w:t>当前订单</w:t>
            </w:r>
          </w:p>
        </w:tc>
        <w:tc>
          <w:tcPr>
            <w:tcW w:w="5157" w:type="dxa"/>
            <w:vAlign w:val="center"/>
          </w:tcPr>
          <w:p w14:paraId="1883F14D" w14:textId="77777777" w:rsidR="006943A2" w:rsidRDefault="006943A2" w:rsidP="006943A2">
            <w:pPr>
              <w:pStyle w:val="af0"/>
              <w:ind w:firstLineChars="0" w:firstLine="0"/>
            </w:pPr>
            <w:r>
              <w:t>相对一期</w:t>
            </w:r>
            <w:r>
              <w:rPr>
                <w:rFonts w:hint="eastAsia"/>
              </w:rPr>
              <w:t>：</w:t>
            </w:r>
          </w:p>
          <w:p w14:paraId="18CCD7F0" w14:textId="0AB6A88B" w:rsidR="006943A2" w:rsidRDefault="006943A2" w:rsidP="006943A2">
            <w:pPr>
              <w:pStyle w:val="af0"/>
              <w:ind w:firstLineChars="0" w:firstLine="0"/>
            </w:pPr>
            <w:r>
              <w:rPr>
                <w:rFonts w:hint="eastAsia"/>
              </w:rPr>
              <w:lastRenderedPageBreak/>
              <w:t>1</w:t>
            </w:r>
            <w:ins w:id="1175" w:author="ethink wang" w:date="2017-02-08T10:40:00Z">
              <w:r w:rsidR="00CC2599">
                <w:rPr>
                  <w:rFonts w:hint="eastAsia"/>
                </w:rPr>
                <w:t>、</w:t>
              </w:r>
            </w:ins>
            <w:r w:rsidR="004F7F33">
              <w:rPr>
                <w:rFonts w:hint="eastAsia"/>
              </w:rPr>
              <w:t>增加了“订单状态”和“司机”两个查询条件。</w:t>
            </w:r>
          </w:p>
          <w:p w14:paraId="285F4DFF" w14:textId="61739A68" w:rsidR="00FC0FC8" w:rsidRDefault="00FC0FC8" w:rsidP="006943A2">
            <w:pPr>
              <w:pStyle w:val="af0"/>
              <w:ind w:firstLineChars="0" w:firstLine="0"/>
              <w:rPr>
                <w:ins w:id="1176" w:author="ethink wang" w:date="2017-02-08T19:42:00Z"/>
              </w:rPr>
            </w:pPr>
            <w:ins w:id="1177" w:author="ethink wang" w:date="2017-02-08T19:42:00Z">
              <w:r>
                <w:rPr>
                  <w:rFonts w:hint="eastAsia"/>
                </w:rPr>
                <w:t>（</w:t>
              </w:r>
              <w:r>
                <w:rPr>
                  <w:rFonts w:hint="eastAsia"/>
                </w:rPr>
                <w:t>1</w:t>
              </w:r>
              <w:r>
                <w:rPr>
                  <w:rFonts w:hint="eastAsia"/>
                </w:rPr>
                <w:t>）</w:t>
              </w:r>
            </w:ins>
            <w:r w:rsidR="004F7F33">
              <w:t>订单状态包括</w:t>
            </w:r>
            <w:r w:rsidR="004F7F33">
              <w:rPr>
                <w:rFonts w:hint="eastAsia"/>
              </w:rPr>
              <w:t>“全部”“待出发”“已出发”“已抵达”“服务中”，默认“全部”；</w:t>
            </w:r>
          </w:p>
          <w:p w14:paraId="367919F1" w14:textId="77777777" w:rsidR="00803EC7" w:rsidRDefault="00FC0FC8" w:rsidP="00803EC7">
            <w:pPr>
              <w:pStyle w:val="af0"/>
              <w:ind w:firstLineChars="0" w:firstLine="0"/>
            </w:pPr>
            <w:ins w:id="1178" w:author="ethink wang" w:date="2017-02-08T19:42:00Z">
              <w:r>
                <w:rPr>
                  <w:rFonts w:hint="eastAsia"/>
                </w:rPr>
                <w:t>（</w:t>
              </w:r>
              <w:r>
                <w:rPr>
                  <w:rFonts w:hint="eastAsia"/>
                </w:rPr>
                <w:t>2</w:t>
              </w:r>
              <w:r>
                <w:rPr>
                  <w:rFonts w:hint="eastAsia"/>
                </w:rPr>
                <w:t>）</w:t>
              </w:r>
            </w:ins>
            <w:r w:rsidR="004F7F33">
              <w:rPr>
                <w:rFonts w:hint="eastAsia"/>
              </w:rPr>
              <w:t>司机查询</w:t>
            </w:r>
            <w:r w:rsidR="00AF6CA8">
              <w:rPr>
                <w:rFonts w:hint="eastAsia"/>
              </w:rPr>
              <w:t>控件</w:t>
            </w:r>
            <w:del w:id="1179" w:author="ethink wang" w:date="2017-02-08T10:41:00Z">
              <w:r w:rsidR="006C1102" w:rsidDel="00CC2599">
                <w:rPr>
                  <w:rFonts w:hint="eastAsia"/>
                </w:rPr>
                <w:delText>同</w:delText>
              </w:r>
            </w:del>
            <w:r w:rsidR="00AF6CA8">
              <w:rPr>
                <w:rFonts w:hint="eastAsia"/>
              </w:rPr>
              <w:t>控件参照公共规则</w:t>
            </w:r>
          </w:p>
          <w:p w14:paraId="0584D82D" w14:textId="29E4B067" w:rsidR="004F7F33" w:rsidRDefault="00803EC7" w:rsidP="006943A2">
            <w:pPr>
              <w:pStyle w:val="af0"/>
              <w:ind w:firstLineChars="0" w:firstLine="0"/>
            </w:pPr>
            <w:r>
              <w:rPr>
                <w:rFonts w:hint="eastAsia"/>
              </w:rPr>
              <w:t>2</w:t>
            </w:r>
            <w:r>
              <w:rPr>
                <w:rFonts w:hint="eastAsia"/>
              </w:rPr>
              <w:t>、增加“订单来源”查询条件。参照公共规则“订单来源</w:t>
            </w:r>
            <w:r>
              <w:rPr>
                <w:rFonts w:hint="eastAsia"/>
              </w:rPr>
              <w:t>1</w:t>
            </w:r>
            <w:r>
              <w:rPr>
                <w:rFonts w:hint="eastAsia"/>
              </w:rPr>
              <w:t>”</w:t>
            </w:r>
          </w:p>
          <w:p w14:paraId="62C86C58" w14:textId="1FF36605" w:rsidR="006C1102" w:rsidRDefault="00803EC7" w:rsidP="006C1102">
            <w:pPr>
              <w:pStyle w:val="af0"/>
              <w:ind w:firstLineChars="0" w:firstLine="0"/>
            </w:pPr>
            <w:r>
              <w:t>3</w:t>
            </w:r>
            <w:ins w:id="1180" w:author="ethink wang" w:date="2017-02-08T10:41:00Z">
              <w:r w:rsidR="00CC2599">
                <w:rPr>
                  <w:rFonts w:hint="eastAsia"/>
                </w:rPr>
                <w:t>、</w:t>
              </w:r>
            </w:ins>
            <w:r w:rsidR="006C1102">
              <w:rPr>
                <w:rFonts w:hint="eastAsia"/>
              </w:rPr>
              <w:t>增加“清空”按键。</w:t>
            </w:r>
            <w:r w:rsidR="00AF6CA8">
              <w:rPr>
                <w:rFonts w:hint="eastAsia"/>
              </w:rPr>
              <w:t>参照公共规则</w:t>
            </w:r>
          </w:p>
          <w:p w14:paraId="3DF14A01" w14:textId="6BFBE07F" w:rsidR="006C1102" w:rsidRDefault="00803EC7" w:rsidP="006C1102">
            <w:pPr>
              <w:pStyle w:val="af0"/>
              <w:ind w:firstLineChars="0" w:firstLine="0"/>
            </w:pPr>
            <w:r>
              <w:t>4</w:t>
            </w:r>
            <w:ins w:id="1181" w:author="ethink wang" w:date="2017-02-08T10:43:00Z">
              <w:r w:rsidR="0092237A">
                <w:rPr>
                  <w:rFonts w:hint="eastAsia"/>
                </w:rPr>
                <w:t>、</w:t>
              </w:r>
            </w:ins>
            <w:r w:rsidR="006C1102">
              <w:rPr>
                <w:rFonts w:hint="eastAsia"/>
              </w:rPr>
              <w:t>查询条件位置顺序做了调整</w:t>
            </w:r>
            <w:ins w:id="1182" w:author="ethink wang" w:date="2017-02-08T14:07:00Z">
              <w:r w:rsidR="006617BB">
                <w:rPr>
                  <w:rFonts w:hint="eastAsia"/>
                </w:rPr>
                <w:t>，详见原型</w:t>
              </w:r>
            </w:ins>
          </w:p>
          <w:p w14:paraId="6CF19924" w14:textId="464CF58D" w:rsidR="000F0A2F" w:rsidRDefault="00803EC7" w:rsidP="006C1102">
            <w:pPr>
              <w:pStyle w:val="af0"/>
              <w:ind w:firstLineChars="0" w:firstLine="0"/>
            </w:pPr>
            <w:r>
              <w:t>5</w:t>
            </w:r>
            <w:del w:id="1183" w:author="ethink wang" w:date="2017-02-08T10:43:00Z">
              <w:r w:rsidR="000F0A2F" w:rsidDel="0092237A">
                <w:delText xml:space="preserve"> </w:delText>
              </w:r>
            </w:del>
            <w:ins w:id="1184" w:author="ethink wang" w:date="2017-02-08T10:43:00Z">
              <w:r w:rsidR="0092237A">
                <w:rPr>
                  <w:rFonts w:hint="eastAsia"/>
                </w:rPr>
                <w:t>、</w:t>
              </w:r>
            </w:ins>
            <w:r w:rsidR="000F0A2F">
              <w:t>用车时间</w:t>
            </w:r>
            <w:ins w:id="1185" w:author="ethink wang" w:date="2017-02-08T10:46:00Z">
              <w:r w:rsidR="0092237A">
                <w:t>采用年月日时分</w:t>
              </w:r>
              <w:r w:rsidR="0092237A">
                <w:rPr>
                  <w:rFonts w:hint="eastAsia"/>
                </w:rPr>
                <w:t>，</w:t>
              </w:r>
            </w:ins>
            <w:r w:rsidR="000F0A2F">
              <w:t>精确到分钟</w:t>
            </w:r>
            <w:r w:rsidR="00AF6CA8">
              <w:rPr>
                <w:rFonts w:hint="eastAsia"/>
              </w:rPr>
              <w:t>参照公共规则用车时间选择控件</w:t>
            </w:r>
            <w:r w:rsidR="00AF6CA8">
              <w:rPr>
                <w:rFonts w:hint="eastAsia"/>
              </w:rPr>
              <w:t>2</w:t>
            </w:r>
          </w:p>
          <w:p w14:paraId="6CB0E0A0" w14:textId="29830996" w:rsidR="00803EC7" w:rsidRPr="00803EC7" w:rsidRDefault="00803EC7" w:rsidP="00803EC7">
            <w:r>
              <w:t>6</w:t>
            </w:r>
            <w:r>
              <w:rPr>
                <w:rFonts w:hint="eastAsia"/>
              </w:rPr>
              <w:t>、列表增加“订单来源”列，参照公共规则“订单来源</w:t>
            </w:r>
            <w:r>
              <w:rPr>
                <w:rFonts w:hint="eastAsia"/>
              </w:rPr>
              <w:t>1</w:t>
            </w:r>
            <w:r>
              <w:rPr>
                <w:rFonts w:hint="eastAsia"/>
              </w:rPr>
              <w:t>”</w:t>
            </w:r>
          </w:p>
        </w:tc>
        <w:tc>
          <w:tcPr>
            <w:tcW w:w="2302" w:type="dxa"/>
            <w:vAlign w:val="center"/>
          </w:tcPr>
          <w:p w14:paraId="58A65947" w14:textId="77777777" w:rsidR="006943A2" w:rsidRPr="004F7F33" w:rsidRDefault="004F7F33" w:rsidP="006943A2">
            <w:r>
              <w:rPr>
                <w:rFonts w:hint="eastAsia"/>
              </w:rPr>
              <w:lastRenderedPageBreak/>
              <w:t>；</w:t>
            </w:r>
          </w:p>
        </w:tc>
      </w:tr>
      <w:tr w:rsidR="006943A2" w14:paraId="3D1912B7" w14:textId="77777777" w:rsidTr="006943A2">
        <w:tc>
          <w:tcPr>
            <w:tcW w:w="1387" w:type="dxa"/>
            <w:vMerge/>
            <w:vAlign w:val="center"/>
          </w:tcPr>
          <w:p w14:paraId="41F6923B" w14:textId="77777777" w:rsidR="006943A2" w:rsidRPr="00382B7D" w:rsidRDefault="006943A2" w:rsidP="006943A2">
            <w:pPr>
              <w:jc w:val="center"/>
            </w:pPr>
          </w:p>
        </w:tc>
        <w:tc>
          <w:tcPr>
            <w:tcW w:w="1116" w:type="dxa"/>
            <w:vAlign w:val="center"/>
          </w:tcPr>
          <w:p w14:paraId="2B54A64C" w14:textId="77777777" w:rsidR="006943A2" w:rsidRDefault="006C1102" w:rsidP="006943A2">
            <w:r>
              <w:t>异常订单</w:t>
            </w:r>
            <w:r>
              <w:rPr>
                <w:rFonts w:hint="eastAsia"/>
              </w:rPr>
              <w:t>/</w:t>
            </w:r>
            <w:r>
              <w:rPr>
                <w:rFonts w:hint="eastAsia"/>
              </w:rPr>
              <w:t>待复核</w:t>
            </w:r>
          </w:p>
        </w:tc>
        <w:tc>
          <w:tcPr>
            <w:tcW w:w="5157" w:type="dxa"/>
            <w:vAlign w:val="center"/>
          </w:tcPr>
          <w:p w14:paraId="697C6DC6" w14:textId="77777777" w:rsidR="006943A2" w:rsidRDefault="006C1102" w:rsidP="006943A2">
            <w:pPr>
              <w:pStyle w:val="af0"/>
              <w:ind w:firstLineChars="0" w:firstLine="0"/>
            </w:pPr>
            <w:r>
              <w:t>相对一期</w:t>
            </w:r>
            <w:r>
              <w:rPr>
                <w:rFonts w:hint="eastAsia"/>
              </w:rPr>
              <w:t>：</w:t>
            </w:r>
          </w:p>
          <w:p w14:paraId="50732477" w14:textId="5C756391" w:rsidR="006C1102" w:rsidRDefault="006C1102" w:rsidP="006C1102">
            <w:pPr>
              <w:pStyle w:val="af0"/>
              <w:ind w:firstLineChars="0" w:firstLine="0"/>
            </w:pPr>
            <w:r>
              <w:rPr>
                <w:rFonts w:hint="eastAsia"/>
              </w:rPr>
              <w:t>1</w:t>
            </w:r>
            <w:ins w:id="1186" w:author="ethink wang" w:date="2017-02-08T10:49:00Z">
              <w:r w:rsidR="0092237A">
                <w:rPr>
                  <w:rFonts w:hint="eastAsia"/>
                </w:rPr>
                <w:t>、</w:t>
              </w:r>
            </w:ins>
            <w:r>
              <w:rPr>
                <w:rFonts w:hint="eastAsia"/>
              </w:rPr>
              <w:t>增加了</w:t>
            </w:r>
            <w:del w:id="1187" w:author="ethink wang" w:date="2017-02-08T10:49:00Z">
              <w:r w:rsidDel="0092237A">
                <w:rPr>
                  <w:rFonts w:hint="eastAsia"/>
                </w:rPr>
                <w:delText xml:space="preserve"> </w:delText>
              </w:r>
            </w:del>
            <w:r>
              <w:rPr>
                <w:rFonts w:hint="eastAsia"/>
              </w:rPr>
              <w:t>“司机”查询条件。</w:t>
            </w:r>
            <w:r w:rsidR="00EE1E3F">
              <w:rPr>
                <w:rFonts w:hint="eastAsia"/>
              </w:rPr>
              <w:t>控件参照公共规则。</w:t>
            </w:r>
          </w:p>
          <w:p w14:paraId="10D62647" w14:textId="77777777" w:rsidR="00803EC7" w:rsidRDefault="00803EC7" w:rsidP="00803EC7">
            <w:pPr>
              <w:pStyle w:val="af0"/>
              <w:ind w:firstLineChars="0" w:firstLine="0"/>
            </w:pPr>
            <w:r>
              <w:rPr>
                <w:rFonts w:hint="eastAsia"/>
              </w:rPr>
              <w:t>2</w:t>
            </w:r>
            <w:r>
              <w:rPr>
                <w:rFonts w:hint="eastAsia"/>
              </w:rPr>
              <w:t>、增加“订单来源”查询条件。参照公共规则“订单来源</w:t>
            </w:r>
            <w:r>
              <w:rPr>
                <w:rFonts w:hint="eastAsia"/>
              </w:rPr>
              <w:t>1</w:t>
            </w:r>
            <w:r>
              <w:rPr>
                <w:rFonts w:hint="eastAsia"/>
              </w:rPr>
              <w:t>”</w:t>
            </w:r>
          </w:p>
          <w:p w14:paraId="0A304677" w14:textId="21142997" w:rsidR="006C1102" w:rsidRPr="006C1102" w:rsidRDefault="00803EC7" w:rsidP="006C1102">
            <w:pPr>
              <w:pStyle w:val="af0"/>
              <w:ind w:firstLineChars="0" w:firstLine="0"/>
            </w:pPr>
            <w:r>
              <w:t>3</w:t>
            </w:r>
            <w:ins w:id="1188" w:author="ethink wang" w:date="2017-02-08T10:49:00Z">
              <w:r w:rsidR="0092237A">
                <w:rPr>
                  <w:rFonts w:hint="eastAsia"/>
                </w:rPr>
                <w:t>、</w:t>
              </w:r>
            </w:ins>
            <w:r w:rsidR="006C1102">
              <w:rPr>
                <w:rFonts w:hint="eastAsia"/>
              </w:rPr>
              <w:t>增加“清空”按键。</w:t>
            </w:r>
            <w:r w:rsidR="00EE1E3F">
              <w:rPr>
                <w:rFonts w:hint="eastAsia"/>
              </w:rPr>
              <w:t>参照参照公共规则</w:t>
            </w:r>
            <w:del w:id="1189" w:author="ethink wang" w:date="2017-02-08T10:54:00Z">
              <w:r w:rsidR="00BB5BD5" w:rsidDel="00F10A72">
                <w:rPr>
                  <w:rFonts w:hint="eastAsia"/>
                </w:rPr>
                <w:delText>初始化查询条件和列表</w:delText>
              </w:r>
            </w:del>
          </w:p>
          <w:p w14:paraId="790C0397" w14:textId="62720CEA" w:rsidR="006C1102" w:rsidRDefault="00803EC7" w:rsidP="006943A2">
            <w:pPr>
              <w:pStyle w:val="af0"/>
              <w:ind w:firstLineChars="0" w:firstLine="0"/>
            </w:pPr>
            <w:r>
              <w:t>4</w:t>
            </w:r>
            <w:ins w:id="1190" w:author="ethink wang" w:date="2017-02-08T10:49:00Z">
              <w:r w:rsidR="0092237A">
                <w:rPr>
                  <w:rFonts w:hint="eastAsia"/>
                </w:rPr>
                <w:t>、</w:t>
              </w:r>
            </w:ins>
            <w:r w:rsidR="006C1102">
              <w:rPr>
                <w:rFonts w:hint="eastAsia"/>
              </w:rPr>
              <w:t>查询条件位置顺序做了调整</w:t>
            </w:r>
            <w:ins w:id="1191" w:author="ethink wang" w:date="2017-02-08T14:08:00Z">
              <w:r w:rsidR="006617BB">
                <w:rPr>
                  <w:rFonts w:hint="eastAsia"/>
                </w:rPr>
                <w:t>，详见原型</w:t>
              </w:r>
            </w:ins>
          </w:p>
          <w:p w14:paraId="5CF2B92E" w14:textId="51A4AA03" w:rsidR="00DF3118" w:rsidRDefault="00803EC7" w:rsidP="006943A2">
            <w:pPr>
              <w:pStyle w:val="af0"/>
              <w:ind w:firstLineChars="0" w:firstLine="0"/>
            </w:pPr>
            <w:r>
              <w:t>5</w:t>
            </w:r>
            <w:ins w:id="1192" w:author="ethink wang" w:date="2017-02-08T10:49:00Z">
              <w:r w:rsidR="0092237A">
                <w:rPr>
                  <w:rFonts w:hint="eastAsia"/>
                </w:rPr>
                <w:t>、</w:t>
              </w:r>
            </w:ins>
            <w:r w:rsidR="00DF3118">
              <w:rPr>
                <w:rFonts w:hint="eastAsia"/>
              </w:rPr>
              <w:t>新增“导出数据”，导出</w:t>
            </w:r>
            <w:r w:rsidR="00695C2D">
              <w:rPr>
                <w:rFonts w:hint="eastAsia"/>
              </w:rPr>
              <w:t>列表中</w:t>
            </w:r>
            <w:ins w:id="1193" w:author="ethink wang" w:date="2017-02-08T10:52:00Z">
              <w:r w:rsidR="0092237A">
                <w:rPr>
                  <w:rFonts w:hint="eastAsia"/>
                </w:rPr>
                <w:t>检出的</w:t>
              </w:r>
            </w:ins>
            <w:r w:rsidR="00695C2D">
              <w:rPr>
                <w:rFonts w:hint="eastAsia"/>
              </w:rPr>
              <w:t>数据，</w:t>
            </w:r>
            <w:r w:rsidR="00DF3118">
              <w:rPr>
                <w:rFonts w:hint="eastAsia"/>
              </w:rPr>
              <w:t>文件格式为“</w:t>
            </w:r>
            <w:r w:rsidR="00DF3118">
              <w:rPr>
                <w:rFonts w:hint="eastAsia"/>
              </w:rPr>
              <w:t>.xls</w:t>
            </w:r>
            <w:r w:rsidR="00DF3118">
              <w:rPr>
                <w:rFonts w:hint="eastAsia"/>
              </w:rPr>
              <w:t>”，</w:t>
            </w:r>
            <w:ins w:id="1194" w:author="ethink wang" w:date="2017-02-08T10:51:00Z">
              <w:r w:rsidR="0092237A">
                <w:rPr>
                  <w:rFonts w:hint="eastAsia"/>
                </w:rPr>
                <w:t>内容</w:t>
              </w:r>
            </w:ins>
            <w:r w:rsidR="00A936EA">
              <w:rPr>
                <w:rFonts w:hint="eastAsia"/>
              </w:rPr>
              <w:t>格式</w:t>
            </w:r>
            <w:r w:rsidR="00DF3118">
              <w:rPr>
                <w:rFonts w:hint="eastAsia"/>
              </w:rPr>
              <w:t>参照模板。</w:t>
            </w:r>
          </w:p>
          <w:p w14:paraId="46BCC809" w14:textId="6FE3FC03" w:rsidR="000F0A2F" w:rsidRDefault="00803EC7" w:rsidP="006943A2">
            <w:pPr>
              <w:pStyle w:val="af0"/>
              <w:ind w:firstLineChars="0" w:firstLine="0"/>
            </w:pPr>
            <w:r>
              <w:t>6</w:t>
            </w:r>
            <w:del w:id="1195" w:author="ethink wang" w:date="2017-02-08T10:49:00Z">
              <w:r w:rsidR="000F0A2F" w:rsidDel="0092237A">
                <w:rPr>
                  <w:rFonts w:hint="eastAsia"/>
                </w:rPr>
                <w:delText xml:space="preserve"> </w:delText>
              </w:r>
            </w:del>
            <w:ins w:id="1196" w:author="ethink wang" w:date="2017-02-08T10:49:00Z">
              <w:r w:rsidR="0092237A">
                <w:rPr>
                  <w:rFonts w:hint="eastAsia"/>
                </w:rPr>
                <w:t>、</w:t>
              </w:r>
            </w:ins>
            <w:r w:rsidR="000F0A2F">
              <w:t>用车时间</w:t>
            </w:r>
            <w:r w:rsidR="00311CA5">
              <w:t>查询条件</w:t>
            </w:r>
            <w:ins w:id="1197" w:author="ethink wang" w:date="2017-02-08T10:51:00Z">
              <w:r w:rsidR="0092237A">
                <w:t>精确到分钟</w:t>
              </w:r>
            </w:ins>
            <w:del w:id="1198" w:author="ethink wang" w:date="2017-02-08T10:50:00Z">
              <w:r w:rsidR="000F0A2F" w:rsidDel="0092237A">
                <w:rPr>
                  <w:rFonts w:hint="eastAsia"/>
                </w:rPr>
                <w:delText>精确到分钟</w:delText>
              </w:r>
            </w:del>
            <w:ins w:id="1199" w:author="ethink wang" w:date="2017-02-08T10:50:00Z">
              <w:r w:rsidR="0092237A">
                <w:rPr>
                  <w:rFonts w:hint="eastAsia"/>
                </w:rPr>
                <w:t>，</w:t>
              </w:r>
            </w:ins>
            <w:ins w:id="1200" w:author="ethink wang" w:date="2017-02-08T10:51:00Z">
              <w:r w:rsidR="0092237A">
                <w:rPr>
                  <w:rFonts w:hint="eastAsia"/>
                </w:rPr>
                <w:t>具体</w:t>
              </w:r>
            </w:ins>
            <w:ins w:id="1201" w:author="ethink wang" w:date="2017-02-08T10:50:00Z">
              <w:r w:rsidR="0092237A">
                <w:t>参见公共规则</w:t>
              </w:r>
            </w:ins>
          </w:p>
          <w:p w14:paraId="66B70754" w14:textId="4F6A276C" w:rsidR="00803EC7" w:rsidRPr="00803EC7" w:rsidRDefault="00803EC7" w:rsidP="00803EC7">
            <w:r>
              <w:t>7</w:t>
            </w:r>
            <w:r>
              <w:rPr>
                <w:rFonts w:hint="eastAsia"/>
              </w:rPr>
              <w:t>、列表增加“订单来源”列，参照公共规则“订单来源</w:t>
            </w:r>
            <w:r>
              <w:rPr>
                <w:rFonts w:hint="eastAsia"/>
              </w:rPr>
              <w:t>1</w:t>
            </w:r>
            <w:r>
              <w:rPr>
                <w:rFonts w:hint="eastAsia"/>
              </w:rPr>
              <w:t>”</w:t>
            </w:r>
          </w:p>
        </w:tc>
        <w:tc>
          <w:tcPr>
            <w:tcW w:w="2302" w:type="dxa"/>
            <w:vAlign w:val="center"/>
          </w:tcPr>
          <w:p w14:paraId="16A117C1" w14:textId="313F0C48" w:rsidR="006943A2" w:rsidRDefault="00F10A72" w:rsidP="006943A2">
            <w:ins w:id="1202" w:author="ethink wang" w:date="2017-02-08T10:54:00Z">
              <w:r>
                <w:t>检出</w:t>
              </w:r>
            </w:ins>
            <w:r w:rsidR="00DF3118">
              <w:t>数据为空时</w:t>
            </w:r>
            <w:r w:rsidR="00DF3118">
              <w:rPr>
                <w:rFonts w:hint="eastAsia"/>
              </w:rPr>
              <w:t>，</w:t>
            </w:r>
            <w:r w:rsidR="00DF3118">
              <w:t>导出数据按键不可点击</w:t>
            </w:r>
          </w:p>
        </w:tc>
      </w:tr>
      <w:tr w:rsidR="006943A2" w14:paraId="37E6235B" w14:textId="77777777" w:rsidTr="006943A2">
        <w:tc>
          <w:tcPr>
            <w:tcW w:w="1387" w:type="dxa"/>
            <w:vMerge/>
            <w:vAlign w:val="center"/>
          </w:tcPr>
          <w:p w14:paraId="05EFDAE3" w14:textId="77777777" w:rsidR="006943A2" w:rsidRPr="00382B7D" w:rsidRDefault="006943A2" w:rsidP="006943A2">
            <w:pPr>
              <w:jc w:val="center"/>
            </w:pPr>
          </w:p>
        </w:tc>
        <w:tc>
          <w:tcPr>
            <w:tcW w:w="1116" w:type="dxa"/>
            <w:vAlign w:val="center"/>
          </w:tcPr>
          <w:p w14:paraId="5DACF939" w14:textId="77777777" w:rsidR="006943A2" w:rsidRDefault="006C1102" w:rsidP="006943A2">
            <w:r>
              <w:t>异常订单</w:t>
            </w:r>
            <w:r>
              <w:rPr>
                <w:rFonts w:hint="eastAsia"/>
              </w:rPr>
              <w:t>/</w:t>
            </w:r>
            <w:r>
              <w:rPr>
                <w:rFonts w:hint="eastAsia"/>
              </w:rPr>
              <w:t>已复核</w:t>
            </w:r>
          </w:p>
        </w:tc>
        <w:tc>
          <w:tcPr>
            <w:tcW w:w="5157" w:type="dxa"/>
            <w:vAlign w:val="center"/>
          </w:tcPr>
          <w:p w14:paraId="4FE1F9D7" w14:textId="77777777" w:rsidR="006C1102" w:rsidRDefault="006C1102" w:rsidP="006C1102">
            <w:pPr>
              <w:pStyle w:val="af0"/>
              <w:ind w:firstLineChars="0" w:firstLine="0"/>
            </w:pPr>
            <w:r>
              <w:t>相对一期</w:t>
            </w:r>
            <w:r>
              <w:rPr>
                <w:rFonts w:hint="eastAsia"/>
              </w:rPr>
              <w:t>：</w:t>
            </w:r>
          </w:p>
          <w:p w14:paraId="2B3A89CB" w14:textId="22244937" w:rsidR="006C1102" w:rsidRDefault="006C1102" w:rsidP="006C1102">
            <w:pPr>
              <w:pStyle w:val="af0"/>
              <w:ind w:firstLineChars="0" w:firstLine="0"/>
            </w:pPr>
            <w:r>
              <w:rPr>
                <w:rFonts w:hint="eastAsia"/>
              </w:rPr>
              <w:t>1</w:t>
            </w:r>
            <w:del w:id="1203" w:author="ethink wang" w:date="2017-02-08T10:52:00Z">
              <w:r w:rsidDel="0092237A">
                <w:rPr>
                  <w:rFonts w:hint="eastAsia"/>
                </w:rPr>
                <w:delText xml:space="preserve"> </w:delText>
              </w:r>
            </w:del>
            <w:ins w:id="1204" w:author="ethink wang" w:date="2017-02-08T10:52:00Z">
              <w:r w:rsidR="0092237A">
                <w:rPr>
                  <w:rFonts w:hint="eastAsia"/>
                </w:rPr>
                <w:t>、</w:t>
              </w:r>
            </w:ins>
            <w:r>
              <w:rPr>
                <w:rFonts w:hint="eastAsia"/>
              </w:rPr>
              <w:t>去掉了“用车时间”和“下单人”两个查询条件</w:t>
            </w:r>
          </w:p>
          <w:p w14:paraId="54B4DC6D" w14:textId="77777777" w:rsidR="001F5098" w:rsidRDefault="001F5098" w:rsidP="001F5098">
            <w:pPr>
              <w:pStyle w:val="af0"/>
              <w:ind w:firstLineChars="0" w:firstLine="0"/>
            </w:pPr>
            <w:r>
              <w:rPr>
                <w:rFonts w:hint="eastAsia"/>
              </w:rPr>
              <w:t>2</w:t>
            </w:r>
            <w:r>
              <w:rPr>
                <w:rFonts w:hint="eastAsia"/>
              </w:rPr>
              <w:t>、增加“订单来源”查询条件。参照公共规则“订单来源</w:t>
            </w:r>
            <w:r>
              <w:rPr>
                <w:rFonts w:hint="eastAsia"/>
              </w:rPr>
              <w:t>1</w:t>
            </w:r>
            <w:r>
              <w:rPr>
                <w:rFonts w:hint="eastAsia"/>
              </w:rPr>
              <w:t>”</w:t>
            </w:r>
          </w:p>
          <w:p w14:paraId="7FC4FEAB" w14:textId="6E9F956F" w:rsidR="006C1102" w:rsidRDefault="001F5098" w:rsidP="006C1102">
            <w:pPr>
              <w:pStyle w:val="af0"/>
              <w:ind w:firstLineChars="0" w:firstLine="0"/>
            </w:pPr>
            <w:r>
              <w:lastRenderedPageBreak/>
              <w:t>3</w:t>
            </w:r>
            <w:ins w:id="1205" w:author="ethink wang" w:date="2017-02-08T10:52:00Z">
              <w:r w:rsidR="0092237A">
                <w:rPr>
                  <w:rFonts w:hint="eastAsia"/>
                </w:rPr>
                <w:t>、</w:t>
              </w:r>
            </w:ins>
            <w:r w:rsidR="006C1102">
              <w:rPr>
                <w:rFonts w:hint="eastAsia"/>
              </w:rPr>
              <w:t>增加“清空”按键。</w:t>
            </w:r>
          </w:p>
          <w:p w14:paraId="436AE2BA" w14:textId="1F9128B9" w:rsidR="006C1102" w:rsidRPr="006C1102" w:rsidRDefault="006C1102" w:rsidP="006C1102">
            <w:pPr>
              <w:pStyle w:val="af0"/>
              <w:ind w:firstLineChars="0" w:firstLine="0"/>
            </w:pPr>
            <w:r>
              <w:t>点击后</w:t>
            </w:r>
            <w:r>
              <w:rPr>
                <w:rFonts w:hint="eastAsia"/>
              </w:rPr>
              <w:t>，</w:t>
            </w:r>
            <w:ins w:id="1206" w:author="ethink wang" w:date="2017-02-08T10:55:00Z">
              <w:r w:rsidR="00F10A72">
                <w:rPr>
                  <w:rFonts w:hint="eastAsia"/>
                </w:rPr>
                <w:t>查询条件和列表置为初始化状态（同一期）</w:t>
              </w:r>
            </w:ins>
            <w:del w:id="1207" w:author="ethink wang" w:date="2017-02-08T10:55:00Z">
              <w:r w:rsidR="00BB5BD5" w:rsidDel="00F10A72">
                <w:rPr>
                  <w:rFonts w:hint="eastAsia"/>
                </w:rPr>
                <w:delText>初始化查询条件和列表</w:delText>
              </w:r>
            </w:del>
          </w:p>
          <w:p w14:paraId="7688D61B" w14:textId="4BFCC01E" w:rsidR="006943A2" w:rsidRDefault="001F5098" w:rsidP="006C1102">
            <w:pPr>
              <w:pStyle w:val="af0"/>
              <w:ind w:firstLineChars="0" w:firstLine="0"/>
            </w:pPr>
            <w:r>
              <w:t>4</w:t>
            </w:r>
            <w:ins w:id="1208" w:author="ethink wang" w:date="2017-02-08T10:52:00Z">
              <w:r w:rsidR="0092237A">
                <w:rPr>
                  <w:rFonts w:hint="eastAsia"/>
                </w:rPr>
                <w:t>、</w:t>
              </w:r>
            </w:ins>
            <w:r w:rsidR="006C1102">
              <w:rPr>
                <w:rFonts w:hint="eastAsia"/>
              </w:rPr>
              <w:t>查询条件位置顺序做了调整</w:t>
            </w:r>
            <w:ins w:id="1209" w:author="ethink wang" w:date="2017-02-08T14:08:00Z">
              <w:r w:rsidR="006617BB">
                <w:rPr>
                  <w:rFonts w:hint="eastAsia"/>
                </w:rPr>
                <w:t>，详见原型</w:t>
              </w:r>
            </w:ins>
          </w:p>
          <w:p w14:paraId="7A8AB028" w14:textId="7A6CB89B" w:rsidR="00DF3118" w:rsidRDefault="001F5098" w:rsidP="006C1102">
            <w:pPr>
              <w:pStyle w:val="af0"/>
              <w:ind w:firstLineChars="0" w:firstLine="0"/>
            </w:pPr>
            <w:r>
              <w:t>5</w:t>
            </w:r>
            <w:del w:id="1210" w:author="ethink wang" w:date="2017-02-08T10:52:00Z">
              <w:r w:rsidR="00DF3118" w:rsidDel="0092237A">
                <w:rPr>
                  <w:rFonts w:hint="eastAsia"/>
                </w:rPr>
                <w:delText xml:space="preserve"> </w:delText>
              </w:r>
            </w:del>
            <w:ins w:id="1211" w:author="ethink wang" w:date="2017-02-08T10:52:00Z">
              <w:r w:rsidR="0092237A">
                <w:rPr>
                  <w:rFonts w:hint="eastAsia"/>
                </w:rPr>
                <w:t>、</w:t>
              </w:r>
            </w:ins>
            <w:r w:rsidR="00DF3118">
              <w:rPr>
                <w:rFonts w:hint="eastAsia"/>
              </w:rPr>
              <w:t>本页面列表显示已经复核完毕的订单，</w:t>
            </w:r>
            <w:del w:id="1212" w:author="ethink wang" w:date="2017-02-08T10:57:00Z">
              <w:r w:rsidR="00DF3118" w:rsidDel="00F10A72">
                <w:rPr>
                  <w:rFonts w:hint="eastAsia"/>
                </w:rPr>
                <w:delText>如果订单再次</w:delText>
              </w:r>
            </w:del>
            <w:ins w:id="1213" w:author="ethink wang" w:date="2017-02-08T10:57:00Z">
              <w:r w:rsidR="00F10A72">
                <w:rPr>
                  <w:rFonts w:hint="eastAsia"/>
                </w:rPr>
                <w:t>点击“申请复核”</w:t>
              </w:r>
            </w:ins>
            <w:del w:id="1214" w:author="ethink wang" w:date="2017-02-08T10:57:00Z">
              <w:r w:rsidR="00DF3118" w:rsidDel="00F10A72">
                <w:rPr>
                  <w:rFonts w:hint="eastAsia"/>
                </w:rPr>
                <w:delText>申请复核</w:delText>
              </w:r>
            </w:del>
            <w:r w:rsidR="00DF3118">
              <w:rPr>
                <w:rFonts w:hint="eastAsia"/>
              </w:rPr>
              <w:t>，则</w:t>
            </w:r>
            <w:ins w:id="1215" w:author="ethink wang" w:date="2017-02-08T10:57:00Z">
              <w:r w:rsidR="00F10A72">
                <w:rPr>
                  <w:rFonts w:hint="eastAsia"/>
                </w:rPr>
                <w:t>该</w:t>
              </w:r>
            </w:ins>
            <w:r w:rsidR="00DF3118">
              <w:rPr>
                <w:rFonts w:hint="eastAsia"/>
              </w:rPr>
              <w:t>订单进入</w:t>
            </w:r>
            <w:ins w:id="1216" w:author="ethink wang" w:date="2017-02-08T10:57:00Z">
              <w:r w:rsidR="00F10A72">
                <w:rPr>
                  <w:rFonts w:hint="eastAsia"/>
                </w:rPr>
                <w:t>“待复核”</w:t>
              </w:r>
            </w:ins>
            <w:del w:id="1217" w:author="ethink wang" w:date="2017-02-08T10:57:00Z">
              <w:r w:rsidR="00DF3118" w:rsidDel="00F10A72">
                <w:rPr>
                  <w:rFonts w:hint="eastAsia"/>
                </w:rPr>
                <w:delText>待复核</w:delText>
              </w:r>
            </w:del>
            <w:r w:rsidR="00DF3118">
              <w:rPr>
                <w:rFonts w:hint="eastAsia"/>
              </w:rPr>
              <w:t>订单</w:t>
            </w:r>
            <w:ins w:id="1218" w:author="ethink wang" w:date="2017-02-08T10:57:00Z">
              <w:r w:rsidR="00F10A72">
                <w:rPr>
                  <w:rFonts w:hint="eastAsia"/>
                </w:rPr>
                <w:t>列表</w:t>
              </w:r>
            </w:ins>
            <w:r w:rsidR="00DF3118">
              <w:rPr>
                <w:rFonts w:hint="eastAsia"/>
              </w:rPr>
              <w:t>，</w:t>
            </w:r>
            <w:ins w:id="1219" w:author="ethink wang" w:date="2017-02-08T10:58:00Z">
              <w:r w:rsidR="00F10A72">
                <w:rPr>
                  <w:rFonts w:hint="eastAsia"/>
                </w:rPr>
                <w:t>“已复核”订单列表</w:t>
              </w:r>
            </w:ins>
            <w:r w:rsidR="00DF3118">
              <w:rPr>
                <w:rFonts w:hint="eastAsia"/>
              </w:rPr>
              <w:t>不再</w:t>
            </w:r>
            <w:del w:id="1220" w:author="ethink wang" w:date="2017-02-08T10:58:00Z">
              <w:r w:rsidR="00DF3118" w:rsidDel="00F10A72">
                <w:rPr>
                  <w:rFonts w:hint="eastAsia"/>
                </w:rPr>
                <w:delText>在此处</w:delText>
              </w:r>
            </w:del>
            <w:r w:rsidR="00DF3118">
              <w:rPr>
                <w:rFonts w:hint="eastAsia"/>
              </w:rPr>
              <w:t>显示</w:t>
            </w:r>
          </w:p>
          <w:p w14:paraId="37F31F06" w14:textId="60839C66" w:rsidR="001F5098" w:rsidRPr="001F5098" w:rsidRDefault="001F5098" w:rsidP="001F5098">
            <w:r>
              <w:t>6</w:t>
            </w:r>
            <w:r>
              <w:rPr>
                <w:rFonts w:hint="eastAsia"/>
              </w:rPr>
              <w:t>、列表增加“订单来源”列，参照公共规则“订单来源</w:t>
            </w:r>
            <w:r>
              <w:rPr>
                <w:rFonts w:hint="eastAsia"/>
              </w:rPr>
              <w:t>1</w:t>
            </w:r>
            <w:r>
              <w:rPr>
                <w:rFonts w:hint="eastAsia"/>
              </w:rPr>
              <w:t>”</w:t>
            </w:r>
          </w:p>
          <w:p w14:paraId="3594F388" w14:textId="00811FDE" w:rsidR="00DF3118" w:rsidRPr="00DF3118" w:rsidRDefault="001F5098" w:rsidP="006C1102">
            <w:pPr>
              <w:pStyle w:val="af0"/>
              <w:ind w:firstLineChars="0" w:firstLine="0"/>
            </w:pPr>
            <w:r>
              <w:t>7</w:t>
            </w:r>
            <w:ins w:id="1221" w:author="ethink wang" w:date="2017-02-08T10:52:00Z">
              <w:r w:rsidR="0092237A">
                <w:rPr>
                  <w:rFonts w:hint="eastAsia"/>
                </w:rPr>
                <w:t>、</w:t>
              </w:r>
            </w:ins>
            <w:r w:rsidR="00DF3118">
              <w:rPr>
                <w:rFonts w:hint="eastAsia"/>
              </w:rPr>
              <w:t>新增“导出数据”，导出</w:t>
            </w:r>
            <w:r w:rsidR="00695C2D">
              <w:rPr>
                <w:rFonts w:hint="eastAsia"/>
              </w:rPr>
              <w:t>列表中</w:t>
            </w:r>
            <w:ins w:id="1222" w:author="ethink wang" w:date="2017-02-08T10:58:00Z">
              <w:r w:rsidR="00F10A72">
                <w:rPr>
                  <w:rFonts w:hint="eastAsia"/>
                </w:rPr>
                <w:t>检出的</w:t>
              </w:r>
            </w:ins>
            <w:r w:rsidR="00695C2D">
              <w:rPr>
                <w:rFonts w:hint="eastAsia"/>
              </w:rPr>
              <w:t>数据，</w:t>
            </w:r>
            <w:r w:rsidR="00DF3118">
              <w:rPr>
                <w:rFonts w:hint="eastAsia"/>
              </w:rPr>
              <w:t>文件格式为“</w:t>
            </w:r>
            <w:r w:rsidR="00DF3118">
              <w:rPr>
                <w:rFonts w:hint="eastAsia"/>
              </w:rPr>
              <w:t>.xls</w:t>
            </w:r>
            <w:r w:rsidR="00DF3118">
              <w:rPr>
                <w:rFonts w:hint="eastAsia"/>
              </w:rPr>
              <w:t>”，</w:t>
            </w:r>
            <w:r w:rsidR="00A936EA">
              <w:rPr>
                <w:rFonts w:hint="eastAsia"/>
              </w:rPr>
              <w:t>格式</w:t>
            </w:r>
            <w:r w:rsidR="00DF3118">
              <w:rPr>
                <w:rFonts w:hint="eastAsia"/>
              </w:rPr>
              <w:t>参照模板。</w:t>
            </w:r>
          </w:p>
        </w:tc>
        <w:tc>
          <w:tcPr>
            <w:tcW w:w="2302" w:type="dxa"/>
            <w:vAlign w:val="center"/>
          </w:tcPr>
          <w:p w14:paraId="2E4F6BC5" w14:textId="77777777" w:rsidR="006943A2" w:rsidRDefault="00DF3118" w:rsidP="006943A2">
            <w:r>
              <w:lastRenderedPageBreak/>
              <w:t>数据为空时</w:t>
            </w:r>
            <w:r>
              <w:rPr>
                <w:rFonts w:hint="eastAsia"/>
              </w:rPr>
              <w:t>，</w:t>
            </w:r>
            <w:r>
              <w:t>导出数据按键不可点击</w:t>
            </w:r>
          </w:p>
        </w:tc>
      </w:tr>
      <w:tr w:rsidR="006943A2" w14:paraId="6FCE6862" w14:textId="77777777" w:rsidTr="006943A2">
        <w:tc>
          <w:tcPr>
            <w:tcW w:w="1387" w:type="dxa"/>
            <w:vMerge/>
            <w:vAlign w:val="center"/>
          </w:tcPr>
          <w:p w14:paraId="12E73C25" w14:textId="77777777" w:rsidR="006943A2" w:rsidRPr="00382B7D" w:rsidRDefault="006943A2" w:rsidP="006943A2">
            <w:pPr>
              <w:jc w:val="center"/>
            </w:pPr>
          </w:p>
        </w:tc>
        <w:tc>
          <w:tcPr>
            <w:tcW w:w="1116" w:type="dxa"/>
            <w:vAlign w:val="center"/>
          </w:tcPr>
          <w:p w14:paraId="4BFB0200" w14:textId="77777777" w:rsidR="006943A2" w:rsidRDefault="00DF3118" w:rsidP="006943A2">
            <w:r>
              <w:t>申请复核弹窗</w:t>
            </w:r>
          </w:p>
        </w:tc>
        <w:tc>
          <w:tcPr>
            <w:tcW w:w="5157" w:type="dxa"/>
            <w:vAlign w:val="center"/>
          </w:tcPr>
          <w:p w14:paraId="77889A6E" w14:textId="77777777" w:rsidR="006943A2" w:rsidRDefault="00DF3118" w:rsidP="006943A2">
            <w:pPr>
              <w:pStyle w:val="af0"/>
              <w:ind w:firstLineChars="0" w:firstLine="0"/>
            </w:pPr>
            <w:r>
              <w:t>相对一期</w:t>
            </w:r>
            <w:r>
              <w:rPr>
                <w:rFonts w:hint="eastAsia"/>
              </w:rPr>
              <w:t>：</w:t>
            </w:r>
          </w:p>
          <w:p w14:paraId="4E996565" w14:textId="77777777" w:rsidR="00DF3118" w:rsidRDefault="00DF3118" w:rsidP="006943A2">
            <w:pPr>
              <w:pStyle w:val="af0"/>
              <w:ind w:firstLineChars="0" w:firstLine="0"/>
            </w:pPr>
            <w:r>
              <w:t>原</w:t>
            </w:r>
            <w:r>
              <w:rPr>
                <w:rFonts w:hint="eastAsia"/>
              </w:rPr>
              <w:t>“复核原因”更改为“申请原因”，弱提示更改为“填写申请复核原因”</w:t>
            </w:r>
          </w:p>
        </w:tc>
        <w:tc>
          <w:tcPr>
            <w:tcW w:w="2302" w:type="dxa"/>
            <w:vAlign w:val="center"/>
          </w:tcPr>
          <w:p w14:paraId="6DD3C235" w14:textId="77777777" w:rsidR="006943A2" w:rsidRDefault="006943A2" w:rsidP="006943A2"/>
        </w:tc>
      </w:tr>
      <w:tr w:rsidR="00DF3118" w14:paraId="7BB2F2BD" w14:textId="77777777" w:rsidTr="006943A2">
        <w:tc>
          <w:tcPr>
            <w:tcW w:w="1387" w:type="dxa"/>
            <w:vMerge/>
            <w:vAlign w:val="center"/>
          </w:tcPr>
          <w:p w14:paraId="5C875EA0" w14:textId="77777777" w:rsidR="00DF3118" w:rsidRPr="00382B7D" w:rsidRDefault="00DF3118" w:rsidP="006943A2">
            <w:pPr>
              <w:jc w:val="center"/>
            </w:pPr>
          </w:p>
        </w:tc>
        <w:tc>
          <w:tcPr>
            <w:tcW w:w="1116" w:type="dxa"/>
            <w:vAlign w:val="center"/>
          </w:tcPr>
          <w:p w14:paraId="50461709" w14:textId="77777777" w:rsidR="00DF3118" w:rsidRDefault="00DF3118" w:rsidP="006943A2">
            <w:r>
              <w:t>待收款订单</w:t>
            </w:r>
          </w:p>
        </w:tc>
        <w:tc>
          <w:tcPr>
            <w:tcW w:w="5157" w:type="dxa"/>
            <w:vAlign w:val="center"/>
          </w:tcPr>
          <w:p w14:paraId="2BEE983A" w14:textId="77777777" w:rsidR="00DF3118" w:rsidRDefault="00DF3118" w:rsidP="006943A2">
            <w:pPr>
              <w:pStyle w:val="af0"/>
              <w:ind w:firstLineChars="0" w:firstLine="0"/>
            </w:pPr>
            <w:r>
              <w:t>新增栏位</w:t>
            </w:r>
            <w:r w:rsidR="00A936EA">
              <w:rPr>
                <w:rFonts w:hint="eastAsia"/>
              </w:rPr>
              <w:t>，显示处于未结算和结算中状态的订单。</w:t>
            </w:r>
          </w:p>
          <w:p w14:paraId="7B52A862" w14:textId="0DAD224D" w:rsidR="000F0A2F" w:rsidRDefault="000F0A2F" w:rsidP="006943A2">
            <w:pPr>
              <w:pStyle w:val="af0"/>
              <w:ind w:firstLineChars="0" w:firstLine="0"/>
            </w:pPr>
            <w:r>
              <w:rPr>
                <w:rFonts w:hint="eastAsia"/>
              </w:rPr>
              <w:t>1</w:t>
            </w:r>
            <w:ins w:id="1223" w:author="ethink wang" w:date="2017-02-08T10:59:00Z">
              <w:r w:rsidR="00F10A72">
                <w:rPr>
                  <w:rFonts w:hint="eastAsia"/>
                </w:rPr>
                <w:t>、</w:t>
              </w:r>
            </w:ins>
            <w:r w:rsidR="00E161D7">
              <w:rPr>
                <w:rFonts w:hint="eastAsia"/>
              </w:rPr>
              <w:t>查询条件</w:t>
            </w:r>
            <w:r>
              <w:rPr>
                <w:rFonts w:hint="eastAsia"/>
              </w:rPr>
              <w:t>如原型。</w:t>
            </w:r>
            <w:commentRangeStart w:id="1224"/>
            <w:r>
              <w:rPr>
                <w:rFonts w:hint="eastAsia"/>
              </w:rPr>
              <w:t>其中订单号、订单类型、下单人、机构名称的</w:t>
            </w:r>
            <w:r w:rsidR="00311CA5">
              <w:rPr>
                <w:rFonts w:hint="eastAsia"/>
              </w:rPr>
              <w:t>控件</w:t>
            </w:r>
            <w:r>
              <w:rPr>
                <w:rFonts w:hint="eastAsia"/>
              </w:rPr>
              <w:t>和一期相同</w:t>
            </w:r>
            <w:commentRangeEnd w:id="1224"/>
            <w:r w:rsidR="00875EE2">
              <w:rPr>
                <w:rStyle w:val="afe"/>
                <w:rFonts w:asciiTheme="minorHAnsi" w:eastAsiaTheme="minorEastAsia" w:hAnsiTheme="minorHAnsi" w:cstheme="minorBidi"/>
              </w:rPr>
              <w:commentReference w:id="1224"/>
            </w:r>
            <w:r w:rsidR="003D3D7F">
              <w:rPr>
                <w:rFonts w:hint="eastAsia"/>
              </w:rPr>
              <w:t>；新增“订单状态”“司机”和“用车时间”</w:t>
            </w:r>
            <w:r w:rsidR="001F5098">
              <w:rPr>
                <w:rFonts w:hint="eastAsia"/>
              </w:rPr>
              <w:t>“订单来源”</w:t>
            </w:r>
            <w:r w:rsidR="003D3D7F">
              <w:rPr>
                <w:rFonts w:hint="eastAsia"/>
              </w:rPr>
              <w:t>。</w:t>
            </w:r>
          </w:p>
          <w:p w14:paraId="4460D629" w14:textId="4C2C634C" w:rsidR="00875EE2" w:rsidRDefault="00875EE2" w:rsidP="00311CA5">
            <w:pPr>
              <w:pStyle w:val="af0"/>
              <w:ind w:firstLineChars="0" w:firstLine="0"/>
              <w:rPr>
                <w:ins w:id="1225" w:author="ethink wang" w:date="2017-02-08T11:59:00Z"/>
              </w:rPr>
            </w:pPr>
            <w:ins w:id="1226" w:author="ethink wang" w:date="2017-02-08T11:59:00Z">
              <w:r>
                <w:rPr>
                  <w:rFonts w:hint="eastAsia"/>
                </w:rPr>
                <w:t>（</w:t>
              </w:r>
              <w:r>
                <w:rPr>
                  <w:rFonts w:hint="eastAsia"/>
                </w:rPr>
                <w:t>1</w:t>
              </w:r>
              <w:r>
                <w:rPr>
                  <w:rFonts w:hint="eastAsia"/>
                </w:rPr>
                <w:t>）</w:t>
              </w:r>
            </w:ins>
            <w:r w:rsidR="00311CA5">
              <w:t>订单状态包括</w:t>
            </w:r>
            <w:r w:rsidR="00311CA5">
              <w:rPr>
                <w:rFonts w:hint="eastAsia"/>
              </w:rPr>
              <w:t>“全部”“未结算”“结算中”，默认“全部”；</w:t>
            </w:r>
          </w:p>
          <w:p w14:paraId="1961FA23" w14:textId="31CDCB81" w:rsidR="00875EE2" w:rsidRDefault="00875EE2" w:rsidP="00311CA5">
            <w:pPr>
              <w:pStyle w:val="af0"/>
              <w:ind w:firstLineChars="0" w:firstLine="0"/>
              <w:rPr>
                <w:ins w:id="1227" w:author="ethink wang" w:date="2017-02-08T11:59:00Z"/>
              </w:rPr>
            </w:pPr>
            <w:ins w:id="1228" w:author="ethink wang" w:date="2017-02-08T11:59:00Z">
              <w:r>
                <w:rPr>
                  <w:rFonts w:hint="eastAsia"/>
                </w:rPr>
                <w:t>（</w:t>
              </w:r>
              <w:r>
                <w:rPr>
                  <w:rFonts w:hint="eastAsia"/>
                </w:rPr>
                <w:t>2</w:t>
              </w:r>
              <w:r>
                <w:rPr>
                  <w:rFonts w:hint="eastAsia"/>
                </w:rPr>
                <w:t>）</w:t>
              </w:r>
            </w:ins>
            <w:r w:rsidR="00311CA5">
              <w:rPr>
                <w:rFonts w:hint="eastAsia"/>
              </w:rPr>
              <w:t>司机查询采用</w:t>
            </w:r>
            <w:r w:rsidR="002B11B6">
              <w:rPr>
                <w:rFonts w:hint="eastAsia"/>
              </w:rPr>
              <w:t>联想输入框</w:t>
            </w:r>
            <w:r w:rsidR="00311CA5">
              <w:rPr>
                <w:rFonts w:hint="eastAsia"/>
              </w:rPr>
              <w:t>，通过姓名和手机号查询；</w:t>
            </w:r>
          </w:p>
          <w:p w14:paraId="2D12A419" w14:textId="11FB626E" w:rsidR="00311CA5" w:rsidRDefault="00875EE2" w:rsidP="00311CA5">
            <w:pPr>
              <w:pStyle w:val="af0"/>
              <w:ind w:firstLineChars="0" w:firstLine="0"/>
            </w:pPr>
            <w:ins w:id="1229" w:author="ethink wang" w:date="2017-02-08T11:59:00Z">
              <w:r>
                <w:rPr>
                  <w:rFonts w:hint="eastAsia"/>
                </w:rPr>
                <w:t>（</w:t>
              </w:r>
              <w:r>
                <w:rPr>
                  <w:rFonts w:hint="eastAsia"/>
                </w:rPr>
                <w:t>3</w:t>
              </w:r>
              <w:r>
                <w:rPr>
                  <w:rFonts w:hint="eastAsia"/>
                </w:rPr>
                <w:t>）</w:t>
              </w:r>
            </w:ins>
            <w:r w:rsidR="00311CA5">
              <w:rPr>
                <w:rFonts w:hint="eastAsia"/>
              </w:rPr>
              <w:t>用车时间查询条件精确到分钟</w:t>
            </w:r>
            <w:ins w:id="1230" w:author="ethink wang" w:date="2017-02-08T11:59:00Z">
              <w:r>
                <w:rPr>
                  <w:rFonts w:hint="eastAsia"/>
                </w:rPr>
                <w:t>，具体</w:t>
              </w:r>
            </w:ins>
            <w:ins w:id="1231" w:author="ethink wang" w:date="2017-02-08T12:00:00Z">
              <w:r>
                <w:rPr>
                  <w:rFonts w:hint="eastAsia"/>
                </w:rPr>
                <w:t>参见通过规则</w:t>
              </w:r>
            </w:ins>
          </w:p>
          <w:p w14:paraId="67D0AD37" w14:textId="5EE711FE" w:rsidR="001F5098" w:rsidRDefault="001F5098" w:rsidP="001F5098">
            <w:pPr>
              <w:pStyle w:val="af0"/>
              <w:ind w:firstLineChars="0" w:firstLine="0"/>
            </w:pPr>
            <w:r>
              <w:rPr>
                <w:rFonts w:hint="eastAsia"/>
              </w:rPr>
              <w:t>（</w:t>
            </w:r>
            <w:r>
              <w:rPr>
                <w:rFonts w:hint="eastAsia"/>
              </w:rPr>
              <w:t>4</w:t>
            </w:r>
            <w:r>
              <w:rPr>
                <w:rFonts w:hint="eastAsia"/>
              </w:rPr>
              <w:t>）订单来源查询控件。参照公共规则“订单来源</w:t>
            </w:r>
            <w:r>
              <w:rPr>
                <w:rFonts w:hint="eastAsia"/>
              </w:rPr>
              <w:t>1</w:t>
            </w:r>
            <w:r>
              <w:rPr>
                <w:rFonts w:hint="eastAsia"/>
              </w:rPr>
              <w:t>”</w:t>
            </w:r>
          </w:p>
          <w:p w14:paraId="217D46CB" w14:textId="0F76FCD5" w:rsidR="006617BB" w:rsidRDefault="00311CA5" w:rsidP="00311CA5">
            <w:pPr>
              <w:pStyle w:val="af0"/>
              <w:ind w:firstLineChars="0" w:firstLine="0"/>
              <w:rPr>
                <w:ins w:id="1232" w:author="ethink wang" w:date="2017-02-08T13:38:00Z"/>
              </w:rPr>
            </w:pPr>
            <w:r>
              <w:rPr>
                <w:rFonts w:hint="eastAsia"/>
              </w:rPr>
              <w:t>2</w:t>
            </w:r>
            <w:ins w:id="1233" w:author="ethink wang" w:date="2017-02-08T12:02:00Z">
              <w:r w:rsidR="004A6A28">
                <w:rPr>
                  <w:rFonts w:hint="eastAsia"/>
                </w:rPr>
                <w:t>、</w:t>
              </w:r>
            </w:ins>
            <w:r w:rsidR="00A936EA">
              <w:rPr>
                <w:rFonts w:hint="eastAsia"/>
              </w:rPr>
              <w:t>点击“查询”，在列表中显示</w:t>
            </w:r>
            <w:r w:rsidR="002B11B6">
              <w:rPr>
                <w:rFonts w:hint="eastAsia"/>
              </w:rPr>
              <w:t>符合查询</w:t>
            </w:r>
            <w:r w:rsidR="00A936EA">
              <w:rPr>
                <w:rFonts w:hint="eastAsia"/>
              </w:rPr>
              <w:t>条件的订单</w:t>
            </w:r>
            <w:r>
              <w:rPr>
                <w:rFonts w:hint="eastAsia"/>
              </w:rPr>
              <w:t>。</w:t>
            </w:r>
            <w:r>
              <w:t>点击</w:t>
            </w:r>
            <w:r w:rsidR="00A936EA">
              <w:rPr>
                <w:rFonts w:hint="eastAsia"/>
              </w:rPr>
              <w:t>“清空”按键</w:t>
            </w:r>
            <w:r>
              <w:t>后</w:t>
            </w:r>
            <w:r>
              <w:rPr>
                <w:rFonts w:hint="eastAsia"/>
              </w:rPr>
              <w:t>，</w:t>
            </w:r>
            <w:del w:id="1234" w:author="ethink wang" w:date="2017-02-08T13:39:00Z">
              <w:r w:rsidR="00BB5BD5" w:rsidDel="006617BB">
                <w:rPr>
                  <w:rFonts w:hint="eastAsia"/>
                </w:rPr>
                <w:delText>初始化</w:delText>
              </w:r>
            </w:del>
            <w:r w:rsidR="00BB5BD5">
              <w:rPr>
                <w:rFonts w:hint="eastAsia"/>
              </w:rPr>
              <w:t>查询条件和列表</w:t>
            </w:r>
            <w:ins w:id="1235" w:author="ethink wang" w:date="2017-02-08T13:39:00Z">
              <w:r w:rsidR="006617BB">
                <w:rPr>
                  <w:rFonts w:hint="eastAsia"/>
                </w:rPr>
                <w:t>置为初始化条件</w:t>
              </w:r>
            </w:ins>
            <w:r w:rsidR="00A936EA">
              <w:rPr>
                <w:rFonts w:hint="eastAsia"/>
              </w:rPr>
              <w:t>。</w:t>
            </w:r>
          </w:p>
          <w:p w14:paraId="3F2E2D85" w14:textId="5E119AC8" w:rsidR="00311CA5" w:rsidRPr="006C1102" w:rsidRDefault="00A936EA" w:rsidP="00311CA5">
            <w:pPr>
              <w:pStyle w:val="af0"/>
              <w:ind w:firstLineChars="0" w:firstLine="0"/>
            </w:pPr>
            <w:r>
              <w:t>点击</w:t>
            </w:r>
            <w:r>
              <w:rPr>
                <w:rFonts w:hint="eastAsia"/>
              </w:rPr>
              <w:t>“导出数据”将列表中的数据以“</w:t>
            </w:r>
            <w:r>
              <w:rPr>
                <w:rFonts w:hint="eastAsia"/>
              </w:rPr>
              <w:t>.xls</w:t>
            </w:r>
            <w:r>
              <w:rPr>
                <w:rFonts w:hint="eastAsia"/>
              </w:rPr>
              <w:t>”格式导出，</w:t>
            </w:r>
            <w:r>
              <w:rPr>
                <w:rFonts w:hint="eastAsia"/>
              </w:rPr>
              <w:lastRenderedPageBreak/>
              <w:t>格式参照模板。</w:t>
            </w:r>
          </w:p>
          <w:p w14:paraId="69952A5F" w14:textId="153DA5E2" w:rsidR="00311CA5" w:rsidRDefault="00C94131" w:rsidP="00311CA5">
            <w:pPr>
              <w:pStyle w:val="af0"/>
              <w:ind w:firstLineChars="0" w:firstLine="0"/>
            </w:pPr>
            <w:del w:id="1236" w:author="ethink wang" w:date="2017-02-08T12:02:00Z">
              <w:r w:rsidDel="004A6A28">
                <w:rPr>
                  <w:rFonts w:hint="eastAsia"/>
                </w:rPr>
                <w:delText>3</w:delText>
              </w:r>
              <w:r w:rsidR="00A936EA" w:rsidDel="004A6A28">
                <w:delText xml:space="preserve"> </w:delText>
              </w:r>
            </w:del>
            <w:ins w:id="1237" w:author="ethink wang" w:date="2017-02-08T12:02:00Z">
              <w:r w:rsidR="004A6A28">
                <w:rPr>
                  <w:rFonts w:hint="eastAsia"/>
                </w:rPr>
                <w:t>3</w:t>
              </w:r>
              <w:r w:rsidR="004A6A28">
                <w:rPr>
                  <w:rFonts w:hint="eastAsia"/>
                </w:rPr>
                <w:t>、</w:t>
              </w:r>
            </w:ins>
            <w:r w:rsidR="00A936EA">
              <w:t>列表项如原型</w:t>
            </w:r>
            <w:r w:rsidR="00A936EA">
              <w:rPr>
                <w:rFonts w:hint="eastAsia"/>
              </w:rPr>
              <w:t>，</w:t>
            </w:r>
            <w:r w:rsidR="00A936EA">
              <w:t>不赘述</w:t>
            </w:r>
            <w:r w:rsidR="00A936EA">
              <w:rPr>
                <w:rFonts w:hint="eastAsia"/>
              </w:rPr>
              <w:t>。</w:t>
            </w:r>
            <w:r w:rsidR="0071073C">
              <w:rPr>
                <w:rFonts w:hint="eastAsia"/>
              </w:rPr>
              <w:t>初始化加载所有未结算、结算中的订</w:t>
            </w:r>
            <w:del w:id="1238" w:author="ethink wang" w:date="2017-02-08T12:01:00Z">
              <w:r w:rsidR="0071073C" w:rsidDel="00875EE2">
                <w:rPr>
                  <w:rFonts w:hint="eastAsia"/>
                </w:rPr>
                <w:delText>购</w:delText>
              </w:r>
            </w:del>
            <w:r w:rsidR="0071073C">
              <w:rPr>
                <w:rFonts w:hint="eastAsia"/>
              </w:rPr>
              <w:t>单，</w:t>
            </w:r>
            <w:r w:rsidR="0071073C" w:rsidRPr="00875EE2">
              <w:rPr>
                <w:rFonts w:hint="eastAsia"/>
                <w:b/>
                <w:rPrChange w:id="1239" w:author="ethink wang" w:date="2017-02-08T12:01:00Z">
                  <w:rPr>
                    <w:rFonts w:hint="eastAsia"/>
                  </w:rPr>
                </w:rPrChange>
              </w:rPr>
              <w:t>排序先按照订单的状态分组，未结算的在上方，结算中的下方；然后按照订单的用车时间倒序排列</w:t>
            </w:r>
            <w:r w:rsidR="0071073C">
              <w:rPr>
                <w:rFonts w:hint="eastAsia"/>
              </w:rPr>
              <w:t>。</w:t>
            </w:r>
            <w:r w:rsidR="00695C2D">
              <w:rPr>
                <w:rFonts w:hint="eastAsia"/>
              </w:rPr>
              <w:t>点击“订单号”进入订单详情</w:t>
            </w:r>
            <w:r w:rsidR="0071073C">
              <w:rPr>
                <w:rFonts w:hint="eastAsia"/>
              </w:rPr>
              <w:t>，</w:t>
            </w:r>
          </w:p>
          <w:p w14:paraId="79118B6A" w14:textId="1094ECE5" w:rsidR="001F5098" w:rsidRPr="00311CA5" w:rsidRDefault="001F5098" w:rsidP="001F5098">
            <w:r>
              <w:rPr>
                <w:rFonts w:hint="eastAsia"/>
              </w:rPr>
              <w:t>4</w:t>
            </w:r>
            <w:r>
              <w:rPr>
                <w:rFonts w:hint="eastAsia"/>
              </w:rPr>
              <w:t>、列表增加“订单来源”列，参照公共规则“订单来源</w:t>
            </w:r>
            <w:r>
              <w:rPr>
                <w:rFonts w:hint="eastAsia"/>
              </w:rPr>
              <w:t>1</w:t>
            </w:r>
            <w:r>
              <w:rPr>
                <w:rFonts w:hint="eastAsia"/>
              </w:rPr>
              <w:t>”</w:t>
            </w:r>
          </w:p>
          <w:p w14:paraId="1A875D4C" w14:textId="7C881FF6" w:rsidR="00311CA5" w:rsidRDefault="00A936EA" w:rsidP="00A936EA">
            <w:del w:id="1240" w:author="ethink wang" w:date="2017-02-08T12:02:00Z">
              <w:r w:rsidRPr="00A936EA" w:rsidDel="004A6A28">
                <w:rPr>
                  <w:rFonts w:ascii="Calibri" w:eastAsia="宋体" w:hAnsi="Calibri" w:cs="Times New Roman" w:hint="eastAsia"/>
                </w:rPr>
                <w:delText>4</w:delText>
              </w:r>
              <w:r w:rsidDel="004A6A28">
                <w:rPr>
                  <w:rFonts w:hint="eastAsia"/>
                </w:rPr>
                <w:delText xml:space="preserve"> </w:delText>
              </w:r>
            </w:del>
            <w:r w:rsidR="001F5098">
              <w:rPr>
                <w:rFonts w:ascii="Calibri" w:eastAsia="宋体" w:hAnsi="Calibri" w:cs="Times New Roman"/>
              </w:rPr>
              <w:t>5</w:t>
            </w:r>
            <w:ins w:id="1241" w:author="ethink wang" w:date="2017-02-08T12:02:00Z">
              <w:r w:rsidR="004A6A28">
                <w:rPr>
                  <w:rFonts w:hint="eastAsia"/>
                </w:rPr>
                <w:t>、</w:t>
              </w:r>
            </w:ins>
            <w:r>
              <w:rPr>
                <w:rFonts w:hint="eastAsia"/>
              </w:rPr>
              <w:t>点击“申请复核”按键，弹出申请复核弹窗，样式参照一期。但是</w:t>
            </w:r>
            <w:r>
              <w:t>原</w:t>
            </w:r>
            <w:r>
              <w:rPr>
                <w:rFonts w:hint="eastAsia"/>
              </w:rPr>
              <w:t>“复核原因”更改为“申请原因”，弱提示更改为“填写申请复核原因”</w:t>
            </w:r>
            <w:r w:rsidR="00695C2D">
              <w:rPr>
                <w:rFonts w:hint="eastAsia"/>
              </w:rPr>
              <w:t>，其他不变</w:t>
            </w:r>
          </w:p>
          <w:p w14:paraId="5612FDD5" w14:textId="41CB927C" w:rsidR="0071073C" w:rsidRPr="00311CA5" w:rsidRDefault="00A936EA" w:rsidP="00A2070A">
            <w:del w:id="1242" w:author="ethink wang" w:date="2017-02-09T18:23:00Z">
              <w:r w:rsidDel="00A2070A">
                <w:rPr>
                  <w:rFonts w:hint="eastAsia"/>
                </w:rPr>
                <w:delText xml:space="preserve">5 </w:delText>
              </w:r>
            </w:del>
            <w:r w:rsidR="001F5098">
              <w:t>6</w:t>
            </w:r>
            <w:ins w:id="1243" w:author="ethink wang" w:date="2017-02-09T18:23:00Z">
              <w:r w:rsidR="00A2070A">
                <w:rPr>
                  <w:rFonts w:hint="eastAsia"/>
                </w:rPr>
                <w:t>、</w:t>
              </w:r>
            </w:ins>
            <w:r>
              <w:rPr>
                <w:rFonts w:hint="eastAsia"/>
              </w:rPr>
              <w:t>复核中的订单，需隐藏“申请复核”按键</w:t>
            </w:r>
          </w:p>
        </w:tc>
        <w:tc>
          <w:tcPr>
            <w:tcW w:w="2302" w:type="dxa"/>
            <w:vAlign w:val="center"/>
          </w:tcPr>
          <w:p w14:paraId="31A0AA53" w14:textId="77777777" w:rsidR="00DF3118" w:rsidRDefault="00695C2D" w:rsidP="006943A2">
            <w:r>
              <w:lastRenderedPageBreak/>
              <w:t>数据为空时</w:t>
            </w:r>
            <w:r>
              <w:rPr>
                <w:rFonts w:hint="eastAsia"/>
              </w:rPr>
              <w:t>，</w:t>
            </w:r>
            <w:r>
              <w:t>导出数据按键不可点击</w:t>
            </w:r>
          </w:p>
        </w:tc>
      </w:tr>
      <w:tr w:rsidR="006943A2" w14:paraId="21BCD023" w14:textId="77777777" w:rsidTr="006943A2">
        <w:tc>
          <w:tcPr>
            <w:tcW w:w="1387" w:type="dxa"/>
            <w:vMerge/>
            <w:vAlign w:val="center"/>
          </w:tcPr>
          <w:p w14:paraId="1B172C88" w14:textId="77777777" w:rsidR="006943A2" w:rsidRPr="00382B7D" w:rsidRDefault="006943A2" w:rsidP="006943A2">
            <w:pPr>
              <w:jc w:val="center"/>
            </w:pPr>
          </w:p>
        </w:tc>
        <w:tc>
          <w:tcPr>
            <w:tcW w:w="1116" w:type="dxa"/>
            <w:vAlign w:val="center"/>
          </w:tcPr>
          <w:p w14:paraId="63141839" w14:textId="77777777" w:rsidR="006943A2" w:rsidRPr="00DF3118" w:rsidRDefault="00695C2D" w:rsidP="006943A2">
            <w:r>
              <w:t>已完成订单</w:t>
            </w:r>
          </w:p>
        </w:tc>
        <w:tc>
          <w:tcPr>
            <w:tcW w:w="5157" w:type="dxa"/>
            <w:vAlign w:val="center"/>
          </w:tcPr>
          <w:p w14:paraId="14F2331A" w14:textId="77777777" w:rsidR="006943A2" w:rsidRDefault="00695C2D" w:rsidP="006943A2">
            <w:pPr>
              <w:pStyle w:val="af0"/>
              <w:ind w:firstLineChars="0" w:firstLine="0"/>
            </w:pPr>
            <w:r>
              <w:t>已完成订单拆分自历史订单</w:t>
            </w:r>
            <w:r>
              <w:rPr>
                <w:rFonts w:hint="eastAsia"/>
              </w:rPr>
              <w:t>，</w:t>
            </w:r>
            <w:r>
              <w:t>仅包括已结算和已取消两类订单</w:t>
            </w:r>
            <w:r>
              <w:rPr>
                <w:rFonts w:hint="eastAsia"/>
              </w:rPr>
              <w:t>。</w:t>
            </w:r>
          </w:p>
          <w:p w14:paraId="2A9F319B" w14:textId="7C9E02E5" w:rsidR="00BA7E3B" w:rsidRDefault="00BA7E3B" w:rsidP="006943A2">
            <w:pPr>
              <w:pStyle w:val="af0"/>
              <w:ind w:firstLineChars="0" w:firstLine="0"/>
            </w:pPr>
            <w:r>
              <w:rPr>
                <w:rFonts w:hint="eastAsia"/>
              </w:rPr>
              <w:t>1</w:t>
            </w:r>
            <w:del w:id="1244" w:author="ethink wang" w:date="2017-02-08T13:40:00Z">
              <w:r w:rsidDel="006617BB">
                <w:rPr>
                  <w:rFonts w:hint="eastAsia"/>
                </w:rPr>
                <w:delText xml:space="preserve"> </w:delText>
              </w:r>
            </w:del>
            <w:ins w:id="1245" w:author="ethink wang" w:date="2017-02-08T13:40:00Z">
              <w:r w:rsidR="006617BB">
                <w:rPr>
                  <w:rFonts w:hint="eastAsia"/>
                </w:rPr>
                <w:t>、</w:t>
              </w:r>
            </w:ins>
            <w:r>
              <w:rPr>
                <w:rFonts w:hint="eastAsia"/>
              </w:rPr>
              <w:t>新增了“司机”“订单状态”“用车时间”</w:t>
            </w:r>
            <w:r w:rsidR="001F5098">
              <w:rPr>
                <w:rFonts w:hint="eastAsia"/>
              </w:rPr>
              <w:t>“订单来源”四</w:t>
            </w:r>
            <w:r>
              <w:rPr>
                <w:rFonts w:hint="eastAsia"/>
              </w:rPr>
              <w:t>个查询条件</w:t>
            </w:r>
          </w:p>
          <w:p w14:paraId="6C4A682F" w14:textId="64781AF4" w:rsidR="00FC0FC8" w:rsidRDefault="00FC0FC8" w:rsidP="006943A2">
            <w:pPr>
              <w:pStyle w:val="af0"/>
              <w:ind w:firstLineChars="0" w:firstLine="0"/>
              <w:rPr>
                <w:ins w:id="1246" w:author="ethink wang" w:date="2017-02-08T19:43:00Z"/>
              </w:rPr>
            </w:pPr>
            <w:ins w:id="1247" w:author="ethink wang" w:date="2017-02-08T19:43:00Z">
              <w:r>
                <w:rPr>
                  <w:rFonts w:hint="eastAsia"/>
                </w:rPr>
                <w:t>（</w:t>
              </w:r>
              <w:r>
                <w:rPr>
                  <w:rFonts w:hint="eastAsia"/>
                </w:rPr>
                <w:t>1</w:t>
              </w:r>
              <w:r>
                <w:rPr>
                  <w:rFonts w:hint="eastAsia"/>
                </w:rPr>
                <w:t>）</w:t>
              </w:r>
            </w:ins>
            <w:r w:rsidR="00BA7E3B">
              <w:rPr>
                <w:rFonts w:hint="eastAsia"/>
              </w:rPr>
              <w:t>司机查询采用</w:t>
            </w:r>
            <w:r w:rsidR="002B11B6">
              <w:rPr>
                <w:rFonts w:hint="eastAsia"/>
              </w:rPr>
              <w:t>联想输入框</w:t>
            </w:r>
            <w:r w:rsidR="00BA7E3B">
              <w:rPr>
                <w:rFonts w:hint="eastAsia"/>
              </w:rPr>
              <w:t>；</w:t>
            </w:r>
          </w:p>
          <w:p w14:paraId="752CFF74" w14:textId="76D1D77E" w:rsidR="00FC0FC8" w:rsidRDefault="00FC0FC8" w:rsidP="006943A2">
            <w:pPr>
              <w:pStyle w:val="af0"/>
              <w:ind w:firstLineChars="0" w:firstLine="0"/>
              <w:rPr>
                <w:ins w:id="1248" w:author="ethink wang" w:date="2017-02-08T19:43:00Z"/>
              </w:rPr>
            </w:pPr>
            <w:ins w:id="1249" w:author="ethink wang" w:date="2017-02-08T19:43:00Z">
              <w:r>
                <w:rPr>
                  <w:rFonts w:hint="eastAsia"/>
                </w:rPr>
                <w:t>（</w:t>
              </w:r>
              <w:r>
                <w:rPr>
                  <w:rFonts w:hint="eastAsia"/>
                </w:rPr>
                <w:t>2</w:t>
              </w:r>
              <w:r>
                <w:rPr>
                  <w:rFonts w:hint="eastAsia"/>
                </w:rPr>
                <w:t>）</w:t>
              </w:r>
            </w:ins>
            <w:r w:rsidR="00BA7E3B">
              <w:rPr>
                <w:rFonts w:hint="eastAsia"/>
              </w:rPr>
              <w:t>订单状态包括“全部”“已结算”“已取消”，默认“全部”；</w:t>
            </w:r>
          </w:p>
          <w:p w14:paraId="383ED3E3" w14:textId="1F2EA2D8" w:rsidR="00BA7E3B" w:rsidRDefault="00FC0FC8" w:rsidP="006943A2">
            <w:pPr>
              <w:pStyle w:val="af0"/>
              <w:ind w:firstLineChars="0" w:firstLine="0"/>
            </w:pPr>
            <w:ins w:id="1250" w:author="ethink wang" w:date="2017-02-08T19:43:00Z">
              <w:r>
                <w:rPr>
                  <w:rFonts w:hint="eastAsia"/>
                </w:rPr>
                <w:t>（</w:t>
              </w:r>
              <w:r>
                <w:rPr>
                  <w:rFonts w:hint="eastAsia"/>
                </w:rPr>
                <w:t>3</w:t>
              </w:r>
              <w:r>
                <w:rPr>
                  <w:rFonts w:hint="eastAsia"/>
                </w:rPr>
                <w:t>）</w:t>
              </w:r>
            </w:ins>
            <w:r w:rsidR="00BA7E3B">
              <w:rPr>
                <w:rFonts w:hint="eastAsia"/>
              </w:rPr>
              <w:t>用车时间查询条件精确到分钟</w:t>
            </w:r>
            <w:ins w:id="1251" w:author="ethink wang" w:date="2017-02-08T13:40:00Z">
              <w:r w:rsidR="006617BB">
                <w:rPr>
                  <w:rFonts w:hint="eastAsia"/>
                </w:rPr>
                <w:t>，具体参见公共规则。</w:t>
              </w:r>
            </w:ins>
          </w:p>
          <w:p w14:paraId="5B2A0C50" w14:textId="3A881324" w:rsidR="001F5098" w:rsidRPr="001F5098" w:rsidRDefault="001F5098" w:rsidP="006943A2">
            <w:pPr>
              <w:pStyle w:val="af0"/>
              <w:ind w:firstLineChars="0" w:firstLine="0"/>
            </w:pPr>
            <w:r>
              <w:rPr>
                <w:rFonts w:hint="eastAsia"/>
              </w:rPr>
              <w:t>（</w:t>
            </w:r>
            <w:r>
              <w:rPr>
                <w:rFonts w:hint="eastAsia"/>
              </w:rPr>
              <w:t>4</w:t>
            </w:r>
            <w:r>
              <w:rPr>
                <w:rFonts w:hint="eastAsia"/>
              </w:rPr>
              <w:t>）增加“订单来源”查询条件。参照公共规则“订单来源</w:t>
            </w:r>
            <w:r>
              <w:rPr>
                <w:rFonts w:hint="eastAsia"/>
              </w:rPr>
              <w:t>1</w:t>
            </w:r>
            <w:r>
              <w:rPr>
                <w:rFonts w:hint="eastAsia"/>
              </w:rPr>
              <w:t>”</w:t>
            </w:r>
          </w:p>
          <w:p w14:paraId="48D55EED" w14:textId="77777777" w:rsidR="001F5098" w:rsidRDefault="001F5098" w:rsidP="001F5098">
            <w:r>
              <w:t>2</w:t>
            </w:r>
            <w:del w:id="1252" w:author="ethink wang" w:date="2017-02-08T14:06:00Z">
              <w:r w:rsidDel="006617BB">
                <w:rPr>
                  <w:rFonts w:hint="eastAsia"/>
                </w:rPr>
                <w:delText xml:space="preserve"> </w:delText>
              </w:r>
            </w:del>
            <w:ins w:id="1253" w:author="ethink wang" w:date="2017-02-08T14:06:00Z">
              <w:r>
                <w:rPr>
                  <w:rFonts w:hint="eastAsia"/>
                </w:rPr>
                <w:t>、</w:t>
              </w:r>
            </w:ins>
            <w:r>
              <w:rPr>
                <w:rFonts w:hint="eastAsia"/>
              </w:rPr>
              <w:t>增加“清空”按键。参照公共规则。</w:t>
            </w:r>
          </w:p>
          <w:p w14:paraId="61BFC8A6" w14:textId="3236C526" w:rsidR="001F5098" w:rsidRDefault="001F5098" w:rsidP="001F5098">
            <w:r>
              <w:t>3</w:t>
            </w:r>
            <w:del w:id="1254" w:author="ethink wang" w:date="2017-02-08T14:06:00Z">
              <w:r w:rsidDel="006617BB">
                <w:rPr>
                  <w:rFonts w:hint="eastAsia"/>
                </w:rPr>
                <w:delText xml:space="preserve"> </w:delText>
              </w:r>
            </w:del>
            <w:ins w:id="1255" w:author="ethink wang" w:date="2017-02-08T14:06:00Z">
              <w:r>
                <w:rPr>
                  <w:rFonts w:hint="eastAsia"/>
                </w:rPr>
                <w:t>、</w:t>
              </w:r>
            </w:ins>
            <w:r>
              <w:rPr>
                <w:rFonts w:hint="eastAsia"/>
              </w:rPr>
              <w:t>查询条件位置顺序做了调整</w:t>
            </w:r>
            <w:ins w:id="1256" w:author="ethink wang" w:date="2017-02-08T14:08:00Z">
              <w:r>
                <w:rPr>
                  <w:rFonts w:hint="eastAsia"/>
                </w:rPr>
                <w:t>，详见原型</w:t>
              </w:r>
            </w:ins>
          </w:p>
          <w:p w14:paraId="5D53775E" w14:textId="469CA4B6" w:rsidR="00BA7E3B" w:rsidRDefault="001F5098" w:rsidP="00BA7E3B">
            <w:r>
              <w:rPr>
                <w:rFonts w:ascii="Calibri" w:eastAsia="宋体" w:hAnsi="Calibri" w:cs="Times New Roman"/>
              </w:rPr>
              <w:t>4</w:t>
            </w:r>
            <w:del w:id="1257" w:author="ethink wang" w:date="2017-02-08T13:40:00Z">
              <w:r w:rsidR="00BA7E3B" w:rsidDel="006617BB">
                <w:rPr>
                  <w:rFonts w:hint="eastAsia"/>
                </w:rPr>
                <w:delText xml:space="preserve"> </w:delText>
              </w:r>
            </w:del>
            <w:ins w:id="1258" w:author="ethink wang" w:date="2017-02-08T13:40:00Z">
              <w:r w:rsidR="006617BB">
                <w:rPr>
                  <w:rFonts w:hint="eastAsia"/>
                </w:rPr>
                <w:t>、</w:t>
              </w:r>
            </w:ins>
            <w:r w:rsidR="00BA7E3B">
              <w:rPr>
                <w:rFonts w:hint="eastAsia"/>
              </w:rPr>
              <w:t>新增“导出数据”按键，导出列表中</w:t>
            </w:r>
            <w:ins w:id="1259" w:author="ethink wang" w:date="2017-02-08T13:40:00Z">
              <w:r w:rsidR="006617BB">
                <w:rPr>
                  <w:rFonts w:hint="eastAsia"/>
                </w:rPr>
                <w:t>检出的</w:t>
              </w:r>
            </w:ins>
            <w:r w:rsidR="00BA7E3B">
              <w:rPr>
                <w:rFonts w:hint="eastAsia"/>
              </w:rPr>
              <w:t>数据，文件格式为“</w:t>
            </w:r>
            <w:r w:rsidR="00BA7E3B">
              <w:rPr>
                <w:rFonts w:hint="eastAsia"/>
              </w:rPr>
              <w:t>.xls</w:t>
            </w:r>
            <w:r w:rsidR="00BA7E3B">
              <w:rPr>
                <w:rFonts w:hint="eastAsia"/>
              </w:rPr>
              <w:t>”，格式参照模板。</w:t>
            </w:r>
          </w:p>
          <w:p w14:paraId="66172B0F" w14:textId="489DFB82" w:rsidR="00BA7E3B" w:rsidRDefault="001F5098" w:rsidP="00BA7E3B">
            <w:r>
              <w:t>5</w:t>
            </w:r>
            <w:del w:id="1260" w:author="ethink wang" w:date="2017-02-08T14:03:00Z">
              <w:r w:rsidR="00BA7E3B" w:rsidDel="006617BB">
                <w:rPr>
                  <w:rFonts w:hint="eastAsia"/>
                </w:rPr>
                <w:delText xml:space="preserve"> </w:delText>
              </w:r>
            </w:del>
            <w:ins w:id="1261" w:author="ethink wang" w:date="2017-02-08T14:03:00Z">
              <w:r w:rsidR="006617BB">
                <w:rPr>
                  <w:rFonts w:hint="eastAsia"/>
                </w:rPr>
                <w:t>、</w:t>
              </w:r>
            </w:ins>
            <w:r w:rsidR="00BA7E3B">
              <w:t>列表去掉</w:t>
            </w:r>
            <w:r w:rsidR="00BA7E3B">
              <w:rPr>
                <w:rFonts w:hint="eastAsia"/>
              </w:rPr>
              <w:t>“操作”列，其他与</w:t>
            </w:r>
            <w:ins w:id="1262" w:author="ethink wang" w:date="2017-02-08T14:03:00Z">
              <w:r w:rsidR="006617BB">
                <w:rPr>
                  <w:rFonts w:hint="eastAsia"/>
                </w:rPr>
                <w:t>一期</w:t>
              </w:r>
            </w:ins>
            <w:r w:rsidR="00BA7E3B">
              <w:rPr>
                <w:rFonts w:hint="eastAsia"/>
              </w:rPr>
              <w:t>历史订单列表项相同</w:t>
            </w:r>
            <w:del w:id="1263" w:author="ethink wang" w:date="2017-02-08T19:44:00Z">
              <w:r w:rsidR="0071073C" w:rsidDel="00FC0FC8">
                <w:rPr>
                  <w:rFonts w:hint="eastAsia"/>
                </w:rPr>
                <w:delText>，</w:delText>
              </w:r>
            </w:del>
            <w:ins w:id="1264" w:author="ethink wang" w:date="2017-02-08T19:44:00Z">
              <w:r w:rsidR="00FC0FC8">
                <w:rPr>
                  <w:rFonts w:hint="eastAsia"/>
                </w:rPr>
                <w:t>。</w:t>
              </w:r>
            </w:ins>
            <w:r w:rsidR="0071073C">
              <w:rPr>
                <w:rFonts w:hint="eastAsia"/>
              </w:rPr>
              <w:t>初始化加载所有已</w:t>
            </w:r>
            <w:ins w:id="1265" w:author="ethink wang" w:date="2017-02-08T14:05:00Z">
              <w:r w:rsidR="006617BB">
                <w:t>结算</w:t>
              </w:r>
            </w:ins>
            <w:del w:id="1266" w:author="ethink wang" w:date="2017-02-08T14:05:00Z">
              <w:r w:rsidR="0071073C" w:rsidDel="006617BB">
                <w:rPr>
                  <w:rFonts w:hint="eastAsia"/>
                </w:rPr>
                <w:delText>完成</w:delText>
              </w:r>
            </w:del>
            <w:ins w:id="1267" w:author="ethink wang" w:date="2017-02-08T14:04:00Z">
              <w:r w:rsidR="006617BB">
                <w:rPr>
                  <w:rFonts w:hint="eastAsia"/>
                </w:rPr>
                <w:t>、</w:t>
              </w:r>
            </w:ins>
            <w:r w:rsidR="0071073C">
              <w:rPr>
                <w:rFonts w:hint="eastAsia"/>
              </w:rPr>
              <w:t>已取消的机构订单，先按照订单的状态分组，已结算的订</w:t>
            </w:r>
            <w:del w:id="1268" w:author="ethink wang" w:date="2017-02-08T14:04:00Z">
              <w:r w:rsidR="0071073C" w:rsidDel="006617BB">
                <w:rPr>
                  <w:rFonts w:hint="eastAsia"/>
                </w:rPr>
                <w:delText>购</w:delText>
              </w:r>
            </w:del>
            <w:r w:rsidR="0071073C">
              <w:rPr>
                <w:rFonts w:hint="eastAsia"/>
              </w:rPr>
              <w:t>单在上，已</w:t>
            </w:r>
            <w:r w:rsidR="0071073C">
              <w:rPr>
                <w:rFonts w:hint="eastAsia"/>
              </w:rPr>
              <w:lastRenderedPageBreak/>
              <w:t>取消的在下，再按照用车时间的倒序排列</w:t>
            </w:r>
          </w:p>
          <w:p w14:paraId="23F4403D" w14:textId="7E7F958D" w:rsidR="001F5098" w:rsidRPr="001F5098" w:rsidRDefault="001F5098" w:rsidP="001F5098">
            <w:r>
              <w:t>6</w:t>
            </w:r>
            <w:r>
              <w:rPr>
                <w:rFonts w:hint="eastAsia"/>
              </w:rPr>
              <w:t>、列表增加“订单来源”列，参照公共规则“订单来源</w:t>
            </w:r>
            <w:r>
              <w:rPr>
                <w:rFonts w:hint="eastAsia"/>
              </w:rPr>
              <w:t>1</w:t>
            </w:r>
            <w:r>
              <w:rPr>
                <w:rFonts w:hint="eastAsia"/>
              </w:rPr>
              <w:t>”</w:t>
            </w:r>
          </w:p>
          <w:p w14:paraId="3C0A0ABF" w14:textId="4ED1D2D6" w:rsidR="00BA7E3B" w:rsidRPr="00BA7E3B" w:rsidRDefault="00BA7E3B" w:rsidP="00BA7E3B"/>
        </w:tc>
        <w:tc>
          <w:tcPr>
            <w:tcW w:w="2302" w:type="dxa"/>
            <w:vAlign w:val="center"/>
          </w:tcPr>
          <w:p w14:paraId="684B099E" w14:textId="77777777" w:rsidR="006943A2" w:rsidRDefault="00BA7E3B" w:rsidP="006943A2">
            <w:r>
              <w:lastRenderedPageBreak/>
              <w:t>数据为空时</w:t>
            </w:r>
            <w:r>
              <w:rPr>
                <w:rFonts w:hint="eastAsia"/>
              </w:rPr>
              <w:t>，</w:t>
            </w:r>
            <w:r>
              <w:t>导出数据按键不可点击</w:t>
            </w:r>
          </w:p>
        </w:tc>
      </w:tr>
      <w:tr w:rsidR="006943A2" w14:paraId="425D6C9D" w14:textId="77777777" w:rsidTr="006943A2">
        <w:tc>
          <w:tcPr>
            <w:tcW w:w="1387" w:type="dxa"/>
            <w:vMerge w:val="restart"/>
            <w:vAlign w:val="center"/>
          </w:tcPr>
          <w:p w14:paraId="63898B1B" w14:textId="77777777" w:rsidR="006943A2" w:rsidRPr="00382B7D" w:rsidRDefault="003178D5" w:rsidP="006943A2">
            <w:pPr>
              <w:jc w:val="center"/>
            </w:pPr>
            <w:r>
              <w:rPr>
                <w:rFonts w:asciiTheme="minorEastAsia" w:hAnsiTheme="minorEastAsia" w:hint="eastAsia"/>
              </w:rPr>
              <w:t>Ⅳ</w:t>
            </w:r>
            <w:r>
              <w:rPr>
                <w:rFonts w:hint="eastAsia"/>
              </w:rPr>
              <w:t>-</w:t>
            </w:r>
            <w:r>
              <w:t>E-</w:t>
            </w:r>
            <w:r>
              <w:rPr>
                <w:rFonts w:hint="eastAsia"/>
              </w:rPr>
              <w:t>0</w:t>
            </w:r>
            <w:r>
              <w:t>1</w:t>
            </w:r>
            <w:r>
              <w:rPr>
                <w:rFonts w:hint="eastAsia"/>
              </w:rPr>
              <w:t>-</w:t>
            </w:r>
            <w:r>
              <w:t>01</w:t>
            </w:r>
          </w:p>
        </w:tc>
        <w:tc>
          <w:tcPr>
            <w:tcW w:w="1116" w:type="dxa"/>
            <w:vAlign w:val="center"/>
          </w:tcPr>
          <w:p w14:paraId="2EAA7416" w14:textId="77777777" w:rsidR="006943A2" w:rsidRDefault="003178D5" w:rsidP="006943A2">
            <w:r>
              <w:t>说明</w:t>
            </w:r>
          </w:p>
        </w:tc>
        <w:tc>
          <w:tcPr>
            <w:tcW w:w="5157" w:type="dxa"/>
            <w:vAlign w:val="center"/>
          </w:tcPr>
          <w:p w14:paraId="5C342B56" w14:textId="110B00AB" w:rsidR="006943A2" w:rsidRDefault="00512D85" w:rsidP="005C4B72">
            <w:pPr>
              <w:pStyle w:val="af0"/>
              <w:ind w:firstLineChars="0" w:firstLine="0"/>
            </w:pPr>
            <w:r>
              <w:t>相对一期机构订单复核</w:t>
            </w:r>
            <w:r>
              <w:rPr>
                <w:rFonts w:hint="eastAsia"/>
              </w:rPr>
              <w:t>，</w:t>
            </w:r>
            <w:r>
              <w:t>仅更改</w:t>
            </w:r>
            <w:ins w:id="1269" w:author="ethink wang" w:date="2017-02-08T14:08:00Z">
              <w:r w:rsidR="005C4B72">
                <w:rPr>
                  <w:rFonts w:hint="eastAsia"/>
                </w:rPr>
                <w:t>“</w:t>
              </w:r>
              <w:r w:rsidR="005C4B72">
                <w:t>复核弹窗</w:t>
              </w:r>
              <w:r w:rsidR="005C4B72">
                <w:rPr>
                  <w:rFonts w:hint="eastAsia"/>
                </w:rPr>
                <w:t>”</w:t>
              </w:r>
            </w:ins>
            <w:del w:id="1270" w:author="ethink wang" w:date="2017-02-08T14:08:00Z">
              <w:r w:rsidDel="005C4B72">
                <w:delText>复核弹窗</w:delText>
              </w:r>
            </w:del>
            <w:r>
              <w:t>和</w:t>
            </w:r>
            <w:ins w:id="1271" w:author="ethink wang" w:date="2017-02-08T14:08:00Z">
              <w:r w:rsidR="005C4B72">
                <w:rPr>
                  <w:rFonts w:hint="eastAsia"/>
                </w:rPr>
                <w:t>“</w:t>
              </w:r>
            </w:ins>
            <w:ins w:id="1272" w:author="ethink wang" w:date="2017-02-08T14:09:00Z">
              <w:r w:rsidR="005C4B72">
                <w:t>复核记录</w:t>
              </w:r>
            </w:ins>
            <w:ins w:id="1273" w:author="ethink wang" w:date="2017-02-08T14:08:00Z">
              <w:r w:rsidR="005C4B72">
                <w:rPr>
                  <w:rFonts w:hint="eastAsia"/>
                </w:rPr>
                <w:t>”</w:t>
              </w:r>
            </w:ins>
            <w:del w:id="1274" w:author="ethink wang" w:date="2017-02-08T14:09:00Z">
              <w:r w:rsidDel="005C4B72">
                <w:delText>复核记录</w:delText>
              </w:r>
            </w:del>
            <w:r>
              <w:t>两处位置的内容</w:t>
            </w:r>
          </w:p>
        </w:tc>
        <w:tc>
          <w:tcPr>
            <w:tcW w:w="2302" w:type="dxa"/>
            <w:vAlign w:val="center"/>
          </w:tcPr>
          <w:p w14:paraId="586F56AF" w14:textId="77777777" w:rsidR="006943A2" w:rsidRDefault="006943A2" w:rsidP="006943A2"/>
        </w:tc>
      </w:tr>
      <w:tr w:rsidR="006943A2" w14:paraId="3E970B2D" w14:textId="77777777" w:rsidTr="006943A2">
        <w:tc>
          <w:tcPr>
            <w:tcW w:w="1387" w:type="dxa"/>
            <w:vMerge/>
            <w:vAlign w:val="center"/>
          </w:tcPr>
          <w:p w14:paraId="151C923D" w14:textId="77777777" w:rsidR="006943A2" w:rsidRPr="00382B7D" w:rsidRDefault="006943A2" w:rsidP="006943A2">
            <w:pPr>
              <w:jc w:val="center"/>
            </w:pPr>
          </w:p>
        </w:tc>
        <w:tc>
          <w:tcPr>
            <w:tcW w:w="1116" w:type="dxa"/>
            <w:vAlign w:val="center"/>
          </w:tcPr>
          <w:p w14:paraId="0422E16A" w14:textId="77777777" w:rsidR="006943A2" w:rsidRDefault="00512D85" w:rsidP="006943A2">
            <w:r>
              <w:t>复核弹窗</w:t>
            </w:r>
          </w:p>
        </w:tc>
        <w:tc>
          <w:tcPr>
            <w:tcW w:w="5157" w:type="dxa"/>
            <w:vAlign w:val="center"/>
          </w:tcPr>
          <w:p w14:paraId="492E5C46" w14:textId="77777777" w:rsidR="006943A2" w:rsidRDefault="00512D85" w:rsidP="006943A2">
            <w:pPr>
              <w:pStyle w:val="af0"/>
              <w:ind w:firstLineChars="0" w:firstLine="0"/>
            </w:pPr>
            <w:r>
              <w:rPr>
                <w:rFonts w:hint="eastAsia"/>
              </w:rPr>
              <w:t>原“复核原因”变为“处理意见”，弱提示为“请输入处理意见”</w:t>
            </w:r>
            <w:r w:rsidR="00182D96">
              <w:rPr>
                <w:rFonts w:hint="eastAsia"/>
              </w:rPr>
              <w:t>，必填项</w:t>
            </w:r>
          </w:p>
        </w:tc>
        <w:tc>
          <w:tcPr>
            <w:tcW w:w="2302" w:type="dxa"/>
            <w:vAlign w:val="center"/>
          </w:tcPr>
          <w:p w14:paraId="1296CF2F" w14:textId="5AFA3106" w:rsidR="006943A2" w:rsidRDefault="00A2070A" w:rsidP="006943A2">
            <w:ins w:id="1275" w:author="ethink wang" w:date="2017-02-09T18:30:00Z">
              <w:r>
                <w:rPr>
                  <w:rFonts w:hint="eastAsia"/>
                </w:rPr>
                <w:t>若未填写，则在点击</w:t>
              </w:r>
              <w:r>
                <w:rPr>
                  <w:rFonts w:hint="eastAsia"/>
                </w:rPr>
                <w:t xml:space="preserve"> </w:t>
              </w:r>
              <w:r>
                <w:rPr>
                  <w:rFonts w:hint="eastAsia"/>
                </w:rPr>
                <w:t>“确定”按键时，浮窗提示“请输入处理意见”</w:t>
              </w:r>
            </w:ins>
          </w:p>
        </w:tc>
      </w:tr>
      <w:tr w:rsidR="006943A2" w14:paraId="5BF0828B" w14:textId="77777777" w:rsidTr="006943A2">
        <w:tc>
          <w:tcPr>
            <w:tcW w:w="1387" w:type="dxa"/>
            <w:vMerge/>
            <w:vAlign w:val="center"/>
          </w:tcPr>
          <w:p w14:paraId="439493AA" w14:textId="77777777" w:rsidR="006943A2" w:rsidRPr="00382B7D" w:rsidRDefault="006943A2" w:rsidP="006943A2">
            <w:pPr>
              <w:jc w:val="center"/>
            </w:pPr>
          </w:p>
        </w:tc>
        <w:tc>
          <w:tcPr>
            <w:tcW w:w="1116" w:type="dxa"/>
            <w:vAlign w:val="center"/>
          </w:tcPr>
          <w:p w14:paraId="35F1C430" w14:textId="77777777" w:rsidR="006943A2" w:rsidRDefault="00512D85" w:rsidP="006943A2">
            <w:r>
              <w:t>复核记录</w:t>
            </w:r>
          </w:p>
        </w:tc>
        <w:tc>
          <w:tcPr>
            <w:tcW w:w="5157" w:type="dxa"/>
            <w:vAlign w:val="center"/>
          </w:tcPr>
          <w:p w14:paraId="7AADB070" w14:textId="3A1412B1" w:rsidR="00EB25EC" w:rsidRDefault="00EB25EC" w:rsidP="006943A2">
            <w:pPr>
              <w:pStyle w:val="af0"/>
              <w:ind w:firstLineChars="0" w:firstLine="0"/>
              <w:rPr>
                <w:ins w:id="1276" w:author="ethink wang" w:date="2017-02-08T19:47:00Z"/>
              </w:rPr>
            </w:pPr>
            <w:ins w:id="1277" w:author="ethink wang" w:date="2017-02-08T19:47:00Z">
              <w:r>
                <w:rPr>
                  <w:rFonts w:hint="eastAsia"/>
                </w:rPr>
                <w:t>1</w:t>
              </w:r>
              <w:r>
                <w:rPr>
                  <w:rFonts w:hint="eastAsia"/>
                </w:rPr>
                <w:t>、</w:t>
              </w:r>
            </w:ins>
            <w:r w:rsidR="00512D85">
              <w:t>列表项中原</w:t>
            </w:r>
            <w:r w:rsidR="00512D85">
              <w:rPr>
                <w:rFonts w:hint="eastAsia"/>
              </w:rPr>
              <w:t>“复核原因”列更改为“申请原因”，数据来自于申请复核时填写的原因；</w:t>
            </w:r>
          </w:p>
          <w:p w14:paraId="170040B4" w14:textId="273C74D1" w:rsidR="006943A2" w:rsidRDefault="00EB25EC" w:rsidP="006943A2">
            <w:pPr>
              <w:pStyle w:val="af0"/>
              <w:ind w:firstLineChars="0" w:firstLine="0"/>
            </w:pPr>
            <w:ins w:id="1278" w:author="ethink wang" w:date="2017-02-08T19:47:00Z">
              <w:r>
                <w:t>2</w:t>
              </w:r>
            </w:ins>
            <w:ins w:id="1279" w:author="ethink wang" w:date="2017-02-08T19:48:00Z">
              <w:r>
                <w:rPr>
                  <w:rFonts w:hint="eastAsia"/>
                </w:rPr>
                <w:t>、</w:t>
              </w:r>
            </w:ins>
            <w:r w:rsidR="00512D85">
              <w:rPr>
                <w:rFonts w:hint="eastAsia"/>
              </w:rPr>
              <w:t>新增“处理意见”列，数据来自于</w:t>
            </w:r>
            <w:r w:rsidR="00182D96">
              <w:rPr>
                <w:rFonts w:hint="eastAsia"/>
              </w:rPr>
              <w:t>复核</w:t>
            </w:r>
            <w:r w:rsidR="00512D85">
              <w:rPr>
                <w:rFonts w:hint="eastAsia"/>
              </w:rPr>
              <w:t>时填写的处理意见</w:t>
            </w:r>
          </w:p>
        </w:tc>
        <w:tc>
          <w:tcPr>
            <w:tcW w:w="2302" w:type="dxa"/>
            <w:vAlign w:val="center"/>
          </w:tcPr>
          <w:p w14:paraId="7FBEF601" w14:textId="555A34DD" w:rsidR="006943A2" w:rsidRDefault="00077C00" w:rsidP="006943A2">
            <w:ins w:id="1280" w:author="ethink wang" w:date="2017-02-08T14:10:00Z">
              <w:r>
                <w:rPr>
                  <w:rFonts w:hint="eastAsia"/>
                </w:rPr>
                <w:t>“处理意见”栏，</w:t>
              </w:r>
            </w:ins>
            <w:ins w:id="1281" w:author="ethink wang" w:date="2017-02-08T14:12:00Z">
              <w:r>
                <w:rPr>
                  <w:rFonts w:hint="eastAsia"/>
                </w:rPr>
                <w:t>默认显示一行，超出未显示完全部分以“</w:t>
              </w:r>
              <w:r>
                <w:t>…</w:t>
              </w:r>
              <w:r>
                <w:rPr>
                  <w:rFonts w:hint="eastAsia"/>
                </w:rPr>
                <w:t>”替代，但</w:t>
              </w:r>
            </w:ins>
            <w:ins w:id="1282" w:author="ethink wang" w:date="2017-02-08T14:10:00Z">
              <w:r>
                <w:rPr>
                  <w:rFonts w:hint="eastAsia"/>
                </w:rPr>
                <w:t>鼠标移入</w:t>
              </w:r>
            </w:ins>
            <w:ins w:id="1283" w:author="ethink wang" w:date="2017-02-08T19:48:00Z">
              <w:r w:rsidR="00EB25EC">
                <w:rPr>
                  <w:rFonts w:hint="eastAsia"/>
                </w:rPr>
                <w:t>悬停</w:t>
              </w:r>
            </w:ins>
            <w:ins w:id="1284" w:author="ethink wang" w:date="2017-02-08T14:10:00Z">
              <w:r>
                <w:rPr>
                  <w:rFonts w:hint="eastAsia"/>
                </w:rPr>
                <w:t>时，</w:t>
              </w:r>
            </w:ins>
            <w:ins w:id="1285" w:author="ethink wang" w:date="2017-02-08T14:11:00Z">
              <w:r>
                <w:rPr>
                  <w:rFonts w:hint="eastAsia"/>
                </w:rPr>
                <w:t>浮窗显示全部</w:t>
              </w:r>
            </w:ins>
            <w:ins w:id="1286" w:author="ethink wang" w:date="2017-02-08T14:12:00Z">
              <w:r>
                <w:rPr>
                  <w:rFonts w:hint="eastAsia"/>
                </w:rPr>
                <w:t>意见内容信息</w:t>
              </w:r>
            </w:ins>
          </w:p>
        </w:tc>
      </w:tr>
    </w:tbl>
    <w:p w14:paraId="34CCE3D7" w14:textId="77777777" w:rsidR="006943A2" w:rsidRDefault="000339C6" w:rsidP="000339C6">
      <w:pPr>
        <w:pStyle w:val="4"/>
      </w:pPr>
      <w:bookmarkStart w:id="1287" w:name="_Toc474764524"/>
      <w:r>
        <w:rPr>
          <w:rFonts w:hint="eastAsia"/>
        </w:rPr>
        <w:t>个人订单管理</w:t>
      </w:r>
      <w:bookmarkEnd w:id="1287"/>
    </w:p>
    <w:p w14:paraId="334D84AD" w14:textId="77777777" w:rsidR="000339C6" w:rsidRDefault="000339C6" w:rsidP="000339C6">
      <w:pPr>
        <w:pStyle w:val="5"/>
      </w:pPr>
      <w:r>
        <w:t>用例描述</w:t>
      </w:r>
    </w:p>
    <w:p w14:paraId="3FE7A4F5" w14:textId="3C3B8967" w:rsidR="000339C6" w:rsidRDefault="000339C6" w:rsidP="000339C6">
      <w:del w:id="1288" w:author="ethink wang" w:date="2017-02-08T14:22:00Z">
        <w:r w:rsidDel="00077C00">
          <w:rPr>
            <w:rFonts w:hint="eastAsia"/>
          </w:rPr>
          <w:delText xml:space="preserve">  </w:delText>
        </w:r>
      </w:del>
      <w:r>
        <w:rPr>
          <w:rFonts w:hint="eastAsia"/>
        </w:rPr>
        <w:t>个人订管理相对一期，更改了部分检索条件，将</w:t>
      </w:r>
      <w:r>
        <w:rPr>
          <w:rFonts w:hint="eastAsia"/>
        </w:rPr>
        <w:t>to</w:t>
      </w:r>
      <w:r>
        <w:t>C</w:t>
      </w:r>
      <w:r>
        <w:t>订单</w:t>
      </w:r>
      <w:del w:id="1289" w:author="ethink wang" w:date="2017-02-08T14:22:00Z">
        <w:r w:rsidDel="00077C00">
          <w:rPr>
            <w:rFonts w:hint="eastAsia"/>
          </w:rPr>
          <w:delText>提了</w:delText>
        </w:r>
      </w:del>
      <w:ins w:id="1290" w:author="ethink wang" w:date="2017-02-08T14:22:00Z">
        <w:r w:rsidR="00077C00">
          <w:rPr>
            <w:rFonts w:hint="eastAsia"/>
          </w:rPr>
          <w:t>单列</w:t>
        </w:r>
      </w:ins>
      <w:r>
        <w:t>出去</w:t>
      </w:r>
      <w:r>
        <w:rPr>
          <w:rFonts w:hint="eastAsia"/>
        </w:rPr>
        <w:t>，</w:t>
      </w:r>
      <w:r>
        <w:t>其他未做改变</w:t>
      </w:r>
      <w:r>
        <w:rPr>
          <w:rFonts w:hint="eastAsia"/>
        </w:rPr>
        <w:t>。</w:t>
      </w:r>
    </w:p>
    <w:p w14:paraId="34B0291D" w14:textId="77777777" w:rsidR="000339C6" w:rsidRDefault="000339C6" w:rsidP="000339C6">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0339C6" w:rsidRPr="00753787" w14:paraId="0111ADA6" w14:textId="77777777" w:rsidTr="00476983">
        <w:trPr>
          <w:trHeight w:val="567"/>
        </w:trPr>
        <w:tc>
          <w:tcPr>
            <w:tcW w:w="1387" w:type="dxa"/>
            <w:shd w:val="clear" w:color="auto" w:fill="D9D9D9" w:themeFill="background1" w:themeFillShade="D9"/>
            <w:vAlign w:val="center"/>
          </w:tcPr>
          <w:p w14:paraId="65261CC4" w14:textId="77777777" w:rsidR="000339C6" w:rsidRPr="00753787" w:rsidRDefault="000339C6" w:rsidP="00476983">
            <w:pPr>
              <w:jc w:val="center"/>
              <w:rPr>
                <w:b/>
              </w:rPr>
            </w:pPr>
            <w:r>
              <w:rPr>
                <w:rFonts w:hint="eastAsia"/>
                <w:b/>
              </w:rPr>
              <w:t>页面</w:t>
            </w:r>
          </w:p>
        </w:tc>
        <w:tc>
          <w:tcPr>
            <w:tcW w:w="1116" w:type="dxa"/>
            <w:shd w:val="clear" w:color="auto" w:fill="D9D9D9" w:themeFill="background1" w:themeFillShade="D9"/>
            <w:vAlign w:val="center"/>
          </w:tcPr>
          <w:p w14:paraId="022A863D" w14:textId="77777777" w:rsidR="000339C6" w:rsidRPr="00753787" w:rsidRDefault="000339C6" w:rsidP="00476983">
            <w:pPr>
              <w:jc w:val="center"/>
              <w:rPr>
                <w:b/>
              </w:rPr>
            </w:pPr>
            <w:r w:rsidRPr="00753787">
              <w:rPr>
                <w:b/>
              </w:rPr>
              <w:t>元素名称</w:t>
            </w:r>
          </w:p>
        </w:tc>
        <w:tc>
          <w:tcPr>
            <w:tcW w:w="5157" w:type="dxa"/>
            <w:shd w:val="clear" w:color="auto" w:fill="D9D9D9" w:themeFill="background1" w:themeFillShade="D9"/>
            <w:vAlign w:val="center"/>
          </w:tcPr>
          <w:p w14:paraId="346C8F61" w14:textId="77777777" w:rsidR="000339C6" w:rsidRPr="00753787" w:rsidRDefault="000339C6" w:rsidP="00476983">
            <w:pPr>
              <w:jc w:val="center"/>
              <w:rPr>
                <w:b/>
              </w:rPr>
            </w:pPr>
            <w:r w:rsidRPr="00753787">
              <w:rPr>
                <w:b/>
              </w:rPr>
              <w:t>描述</w:t>
            </w:r>
          </w:p>
        </w:tc>
        <w:tc>
          <w:tcPr>
            <w:tcW w:w="2302" w:type="dxa"/>
            <w:shd w:val="clear" w:color="auto" w:fill="D9D9D9" w:themeFill="background1" w:themeFillShade="D9"/>
            <w:vAlign w:val="center"/>
          </w:tcPr>
          <w:p w14:paraId="43C53F14" w14:textId="77777777" w:rsidR="000339C6" w:rsidRPr="00753787" w:rsidRDefault="000339C6" w:rsidP="00476983">
            <w:pPr>
              <w:ind w:leftChars="-253" w:left="-531"/>
              <w:jc w:val="center"/>
              <w:rPr>
                <w:b/>
              </w:rPr>
            </w:pPr>
            <w:r>
              <w:rPr>
                <w:rFonts w:hint="eastAsia"/>
                <w:b/>
              </w:rPr>
              <w:t>异常处理</w:t>
            </w:r>
          </w:p>
        </w:tc>
      </w:tr>
      <w:tr w:rsidR="00C356AB" w14:paraId="206506C7" w14:textId="77777777" w:rsidTr="00476983">
        <w:trPr>
          <w:trHeight w:val="729"/>
        </w:trPr>
        <w:tc>
          <w:tcPr>
            <w:tcW w:w="1387" w:type="dxa"/>
            <w:vMerge w:val="restart"/>
            <w:vAlign w:val="center"/>
          </w:tcPr>
          <w:p w14:paraId="1E3F6271" w14:textId="77777777" w:rsidR="00C356AB" w:rsidRDefault="00C356AB" w:rsidP="00476983">
            <w:pPr>
              <w:jc w:val="center"/>
            </w:pPr>
            <w:r>
              <w:rPr>
                <w:rFonts w:asciiTheme="minorEastAsia" w:hAnsiTheme="minorEastAsia" w:hint="eastAsia"/>
              </w:rPr>
              <w:t>Ⅳ</w:t>
            </w:r>
            <w:r>
              <w:rPr>
                <w:rFonts w:hint="eastAsia"/>
              </w:rPr>
              <w:t>-</w:t>
            </w:r>
            <w:r>
              <w:t>E-</w:t>
            </w:r>
            <w:r>
              <w:rPr>
                <w:rFonts w:hint="eastAsia"/>
              </w:rPr>
              <w:t>0</w:t>
            </w:r>
            <w:r>
              <w:t>2</w:t>
            </w:r>
          </w:p>
        </w:tc>
        <w:tc>
          <w:tcPr>
            <w:tcW w:w="1116" w:type="dxa"/>
            <w:vAlign w:val="center"/>
          </w:tcPr>
          <w:p w14:paraId="00B0582E" w14:textId="77777777" w:rsidR="00C356AB" w:rsidRDefault="00C356AB" w:rsidP="00476983">
            <w:r>
              <w:t>说明</w:t>
            </w:r>
          </w:p>
        </w:tc>
        <w:tc>
          <w:tcPr>
            <w:tcW w:w="5157" w:type="dxa"/>
            <w:vAlign w:val="center"/>
          </w:tcPr>
          <w:p w14:paraId="2A69AE6F" w14:textId="77777777" w:rsidR="00844B00" w:rsidRDefault="00EB50BB" w:rsidP="00476983">
            <w:pPr>
              <w:pStyle w:val="af0"/>
              <w:ind w:firstLineChars="0" w:firstLine="0"/>
            </w:pPr>
            <w:r>
              <w:rPr>
                <w:rFonts w:hint="eastAsia"/>
              </w:rPr>
              <w:t>“累计时间”更改为“计费时长”；“原累计时间”更改为“原计费时长”；”“复核后累计时间”更改为“复核后计费时长”</w:t>
            </w:r>
          </w:p>
          <w:p w14:paraId="08339480" w14:textId="79B03D8A" w:rsidR="00C356AB" w:rsidRPr="00054E2A" w:rsidRDefault="00844B00" w:rsidP="00476983">
            <w:pPr>
              <w:pStyle w:val="af0"/>
              <w:ind w:firstLineChars="0" w:firstLine="0"/>
            </w:pPr>
            <w:r>
              <w:rPr>
                <w:rFonts w:hint="eastAsia"/>
              </w:rPr>
              <w:t>分别在“待收款订单”标签页、“已完成订单”标签页、</w:t>
            </w:r>
            <w:r>
              <w:rPr>
                <w:rFonts w:hint="eastAsia"/>
              </w:rPr>
              <w:lastRenderedPageBreak/>
              <w:t>“异常订单”标签页的列表中</w:t>
            </w:r>
          </w:p>
        </w:tc>
        <w:tc>
          <w:tcPr>
            <w:tcW w:w="2302" w:type="dxa"/>
            <w:vAlign w:val="center"/>
          </w:tcPr>
          <w:p w14:paraId="3DD49BAD" w14:textId="1158F10D" w:rsidR="00C356AB" w:rsidRPr="00054E2A" w:rsidRDefault="00C356AB" w:rsidP="00476983"/>
        </w:tc>
      </w:tr>
      <w:tr w:rsidR="00C356AB" w14:paraId="0A2D5B31" w14:textId="77777777" w:rsidTr="00476983">
        <w:trPr>
          <w:trHeight w:val="697"/>
        </w:trPr>
        <w:tc>
          <w:tcPr>
            <w:tcW w:w="1387" w:type="dxa"/>
            <w:vMerge/>
            <w:vAlign w:val="center"/>
          </w:tcPr>
          <w:p w14:paraId="5EC1CC58" w14:textId="77777777" w:rsidR="00C356AB" w:rsidRPr="00382B7D" w:rsidRDefault="00C356AB" w:rsidP="00476983">
            <w:pPr>
              <w:jc w:val="center"/>
            </w:pPr>
          </w:p>
        </w:tc>
        <w:tc>
          <w:tcPr>
            <w:tcW w:w="1116" w:type="dxa"/>
            <w:vAlign w:val="center"/>
          </w:tcPr>
          <w:p w14:paraId="4BC933D2" w14:textId="77777777" w:rsidR="00C356AB" w:rsidRDefault="00C356AB" w:rsidP="00476983">
            <w:pPr>
              <w:jc w:val="left"/>
            </w:pPr>
            <w:r>
              <w:rPr>
                <w:rFonts w:hint="eastAsia"/>
              </w:rPr>
              <w:t>待人工派单</w:t>
            </w:r>
          </w:p>
        </w:tc>
        <w:tc>
          <w:tcPr>
            <w:tcW w:w="5157" w:type="dxa"/>
            <w:vAlign w:val="center"/>
          </w:tcPr>
          <w:p w14:paraId="00D5CFB1" w14:textId="77777777" w:rsidR="00C356AB" w:rsidRDefault="00C356AB" w:rsidP="00476983">
            <w:pPr>
              <w:pStyle w:val="af0"/>
              <w:ind w:firstLineChars="0" w:firstLine="0"/>
            </w:pPr>
            <w:r>
              <w:t>相对一期</w:t>
            </w:r>
            <w:r>
              <w:rPr>
                <w:rFonts w:hint="eastAsia"/>
              </w:rPr>
              <w:t>：</w:t>
            </w:r>
          </w:p>
          <w:p w14:paraId="258D68F5" w14:textId="2AA8AB26" w:rsidR="00C356AB" w:rsidRDefault="00C356AB" w:rsidP="00476983">
            <w:pPr>
              <w:pStyle w:val="af0"/>
              <w:ind w:firstLineChars="0" w:firstLine="0"/>
            </w:pPr>
            <w:r>
              <w:rPr>
                <w:rFonts w:hint="eastAsia"/>
              </w:rPr>
              <w:t>1</w:t>
            </w:r>
            <w:del w:id="1291" w:author="ethink wang" w:date="2017-02-08T14:22:00Z">
              <w:r w:rsidDel="00077C00">
                <w:rPr>
                  <w:rFonts w:hint="eastAsia"/>
                </w:rPr>
                <w:delText xml:space="preserve"> </w:delText>
              </w:r>
            </w:del>
            <w:ins w:id="1292" w:author="ethink wang" w:date="2017-02-08T14:22:00Z">
              <w:r w:rsidR="00077C00">
                <w:rPr>
                  <w:rFonts w:hint="eastAsia"/>
                </w:rPr>
                <w:t>、</w:t>
              </w:r>
            </w:ins>
            <w:r>
              <w:rPr>
                <w:rFonts w:hint="eastAsia"/>
              </w:rPr>
              <w:t>去掉了“城市名称”查询条件。</w:t>
            </w:r>
          </w:p>
          <w:p w14:paraId="3D004690" w14:textId="08ABEE6C" w:rsidR="00C356AB" w:rsidRDefault="00C356AB" w:rsidP="00476983">
            <w:pPr>
              <w:pStyle w:val="af0"/>
              <w:ind w:firstLineChars="0" w:firstLine="0"/>
            </w:pPr>
            <w:r>
              <w:rPr>
                <w:rFonts w:hint="eastAsia"/>
              </w:rPr>
              <w:t>2</w:t>
            </w:r>
            <w:ins w:id="1293" w:author="ethink wang" w:date="2017-02-08T14:22:00Z">
              <w:r w:rsidR="00077C00">
                <w:rPr>
                  <w:rFonts w:hint="eastAsia"/>
                </w:rPr>
                <w:t>、</w:t>
              </w:r>
            </w:ins>
            <w:r>
              <w:rPr>
                <w:rFonts w:hint="eastAsia"/>
              </w:rPr>
              <w:t>增加“清空”按键。</w:t>
            </w:r>
          </w:p>
          <w:p w14:paraId="4E9FD332" w14:textId="5D198D56" w:rsidR="00C356AB" w:rsidRDefault="00C356AB" w:rsidP="00476983">
            <w:pPr>
              <w:pStyle w:val="af0"/>
              <w:ind w:firstLineChars="0" w:firstLine="0"/>
            </w:pPr>
            <w:r>
              <w:t>点击后</w:t>
            </w:r>
            <w:r>
              <w:rPr>
                <w:rFonts w:hint="eastAsia"/>
              </w:rPr>
              <w:t>，</w:t>
            </w:r>
            <w:del w:id="1294" w:author="ethink wang" w:date="2017-02-08T14:22:00Z">
              <w:r w:rsidR="00BB5BD5" w:rsidDel="00077C00">
                <w:rPr>
                  <w:rFonts w:hint="eastAsia"/>
                </w:rPr>
                <w:delText>初始化</w:delText>
              </w:r>
            </w:del>
            <w:r w:rsidR="00BB5BD5">
              <w:rPr>
                <w:rFonts w:hint="eastAsia"/>
              </w:rPr>
              <w:t>查询条件和列表</w:t>
            </w:r>
            <w:ins w:id="1295" w:author="ethink wang" w:date="2017-02-08T14:22:00Z">
              <w:r w:rsidR="00077C00">
                <w:rPr>
                  <w:rFonts w:hint="eastAsia"/>
                </w:rPr>
                <w:t>置为初始化条件</w:t>
              </w:r>
            </w:ins>
          </w:p>
          <w:p w14:paraId="64761541" w14:textId="63765FBC" w:rsidR="00C356AB" w:rsidRDefault="00C356AB" w:rsidP="00476983">
            <w:pPr>
              <w:pStyle w:val="af0"/>
              <w:ind w:firstLineChars="0" w:firstLine="0"/>
            </w:pPr>
            <w:r>
              <w:rPr>
                <w:rFonts w:hint="eastAsia"/>
              </w:rPr>
              <w:t>3</w:t>
            </w:r>
            <w:ins w:id="1296" w:author="ethink wang" w:date="2017-02-08T14:22:00Z">
              <w:r w:rsidR="00077C00">
                <w:rPr>
                  <w:rFonts w:hint="eastAsia"/>
                </w:rPr>
                <w:t>、</w:t>
              </w:r>
            </w:ins>
            <w:r>
              <w:rPr>
                <w:rFonts w:hint="eastAsia"/>
              </w:rPr>
              <w:t>查询条件位置顺序做了调整</w:t>
            </w:r>
            <w:ins w:id="1297" w:author="ethink wang" w:date="2017-02-08T14:23:00Z">
              <w:r w:rsidR="00077C00">
                <w:rPr>
                  <w:rFonts w:hint="eastAsia"/>
                </w:rPr>
                <w:t>，详见原型</w:t>
              </w:r>
            </w:ins>
          </w:p>
        </w:tc>
        <w:tc>
          <w:tcPr>
            <w:tcW w:w="2302" w:type="dxa"/>
            <w:vAlign w:val="center"/>
          </w:tcPr>
          <w:p w14:paraId="211A54A1" w14:textId="77777777" w:rsidR="00C356AB" w:rsidRPr="00054E2A" w:rsidRDefault="00C356AB" w:rsidP="00476983"/>
        </w:tc>
      </w:tr>
      <w:tr w:rsidR="00C356AB" w14:paraId="4F454569" w14:textId="77777777" w:rsidTr="00476983">
        <w:tc>
          <w:tcPr>
            <w:tcW w:w="1387" w:type="dxa"/>
            <w:vMerge/>
            <w:vAlign w:val="center"/>
          </w:tcPr>
          <w:p w14:paraId="09100AD8" w14:textId="77777777" w:rsidR="00C356AB" w:rsidRPr="00382B7D" w:rsidRDefault="00C356AB" w:rsidP="00476983">
            <w:pPr>
              <w:jc w:val="center"/>
            </w:pPr>
          </w:p>
        </w:tc>
        <w:tc>
          <w:tcPr>
            <w:tcW w:w="1116" w:type="dxa"/>
            <w:vAlign w:val="center"/>
          </w:tcPr>
          <w:p w14:paraId="477CC21B" w14:textId="77777777" w:rsidR="00C356AB" w:rsidRPr="006943A2" w:rsidRDefault="00C356AB" w:rsidP="00476983">
            <w:r>
              <w:t>当前订单</w:t>
            </w:r>
          </w:p>
        </w:tc>
        <w:tc>
          <w:tcPr>
            <w:tcW w:w="5157" w:type="dxa"/>
            <w:vAlign w:val="center"/>
          </w:tcPr>
          <w:p w14:paraId="182F6425" w14:textId="77777777" w:rsidR="00C356AB" w:rsidRDefault="00C356AB" w:rsidP="00476983">
            <w:pPr>
              <w:pStyle w:val="af0"/>
              <w:ind w:firstLineChars="0" w:firstLine="0"/>
            </w:pPr>
            <w:r>
              <w:t>相对一期</w:t>
            </w:r>
            <w:r>
              <w:rPr>
                <w:rFonts w:hint="eastAsia"/>
              </w:rPr>
              <w:t>：</w:t>
            </w:r>
          </w:p>
          <w:p w14:paraId="6D21AD37" w14:textId="72A13146" w:rsidR="00C356AB" w:rsidRDefault="00C356AB" w:rsidP="00476983">
            <w:pPr>
              <w:pStyle w:val="af0"/>
              <w:ind w:firstLineChars="0" w:firstLine="0"/>
            </w:pPr>
            <w:r>
              <w:rPr>
                <w:rFonts w:hint="eastAsia"/>
              </w:rPr>
              <w:t>1</w:t>
            </w:r>
            <w:ins w:id="1298" w:author="ethink wang" w:date="2017-02-08T14:23:00Z">
              <w:r w:rsidR="00077C00">
                <w:rPr>
                  <w:rFonts w:hint="eastAsia"/>
                </w:rPr>
                <w:t>、</w:t>
              </w:r>
            </w:ins>
            <w:r>
              <w:rPr>
                <w:rFonts w:hint="eastAsia"/>
              </w:rPr>
              <w:t>增加了“订单状态”和“司机”</w:t>
            </w:r>
            <w:r w:rsidR="00AD460F">
              <w:rPr>
                <w:rFonts w:hint="eastAsia"/>
              </w:rPr>
              <w:t>“订单来源”三</w:t>
            </w:r>
            <w:r>
              <w:rPr>
                <w:rFonts w:hint="eastAsia"/>
              </w:rPr>
              <w:t>个查询条件。</w:t>
            </w:r>
          </w:p>
          <w:p w14:paraId="5F0E6133" w14:textId="391E6304" w:rsidR="00077C00" w:rsidRDefault="00EB25EC" w:rsidP="00476983">
            <w:pPr>
              <w:pStyle w:val="af0"/>
              <w:ind w:firstLineChars="0" w:firstLine="0"/>
              <w:rPr>
                <w:ins w:id="1299" w:author="ethink wang" w:date="2017-02-08T14:23:00Z"/>
              </w:rPr>
            </w:pPr>
            <w:ins w:id="1300" w:author="ethink wang" w:date="2017-02-08T19:48:00Z">
              <w:r>
                <w:rPr>
                  <w:rFonts w:hint="eastAsia"/>
                </w:rPr>
                <w:t>（</w:t>
              </w:r>
              <w:r>
                <w:rPr>
                  <w:rFonts w:hint="eastAsia"/>
                </w:rPr>
                <w:t>1</w:t>
              </w:r>
              <w:r>
                <w:rPr>
                  <w:rFonts w:hint="eastAsia"/>
                </w:rPr>
                <w:t>）</w:t>
              </w:r>
            </w:ins>
            <w:r w:rsidR="00C356AB">
              <w:t>订单状态包括</w:t>
            </w:r>
            <w:r w:rsidR="00C356AB">
              <w:rPr>
                <w:rFonts w:hint="eastAsia"/>
              </w:rPr>
              <w:t>“全部”“待出发”“已出发”“已抵达”“服务中”，默认“全部”；</w:t>
            </w:r>
          </w:p>
          <w:p w14:paraId="3FFF05A6" w14:textId="5D034FB8" w:rsidR="00C356AB" w:rsidRDefault="00EB25EC" w:rsidP="00476983">
            <w:pPr>
              <w:pStyle w:val="af0"/>
              <w:ind w:firstLineChars="0" w:firstLine="0"/>
            </w:pPr>
            <w:ins w:id="1301" w:author="ethink wang" w:date="2017-02-08T19:48:00Z">
              <w:r>
                <w:rPr>
                  <w:rFonts w:hint="eastAsia"/>
                </w:rPr>
                <w:t>（</w:t>
              </w:r>
              <w:r>
                <w:rPr>
                  <w:rFonts w:hint="eastAsia"/>
                </w:rPr>
                <w:t>2</w:t>
              </w:r>
              <w:r>
                <w:rPr>
                  <w:rFonts w:hint="eastAsia"/>
                </w:rPr>
                <w:t>）</w:t>
              </w:r>
            </w:ins>
            <w:r w:rsidR="00C356AB">
              <w:rPr>
                <w:rFonts w:hint="eastAsia"/>
              </w:rPr>
              <w:t>司机</w:t>
            </w:r>
            <w:r w:rsidR="00AF6CA8">
              <w:rPr>
                <w:rFonts w:hint="eastAsia"/>
              </w:rPr>
              <w:t>控件参照公共规则</w:t>
            </w:r>
          </w:p>
          <w:p w14:paraId="2E9173D9" w14:textId="1BDDD69B" w:rsidR="00AD460F" w:rsidRDefault="00AD460F" w:rsidP="00AD460F">
            <w:pPr>
              <w:pStyle w:val="af0"/>
              <w:ind w:firstLineChars="0" w:firstLine="0"/>
            </w:pPr>
            <w:r>
              <w:rPr>
                <w:rFonts w:hint="eastAsia"/>
              </w:rPr>
              <w:t>（</w:t>
            </w:r>
            <w:r>
              <w:rPr>
                <w:rFonts w:hint="eastAsia"/>
              </w:rPr>
              <w:t>3</w:t>
            </w:r>
            <w:r>
              <w:rPr>
                <w:rFonts w:hint="eastAsia"/>
              </w:rPr>
              <w:t>）订单来源查询控件参照公共规则“订单来源</w:t>
            </w:r>
            <w:r>
              <w:t>2</w:t>
            </w:r>
            <w:r>
              <w:rPr>
                <w:rFonts w:hint="eastAsia"/>
              </w:rPr>
              <w:t>”</w:t>
            </w:r>
          </w:p>
          <w:p w14:paraId="63163FC0" w14:textId="3AF0CD90" w:rsidR="00AD460F" w:rsidRPr="00AD460F" w:rsidRDefault="00AD460F" w:rsidP="00476983">
            <w:pPr>
              <w:pStyle w:val="af0"/>
              <w:ind w:firstLineChars="0" w:firstLine="0"/>
            </w:pPr>
          </w:p>
          <w:p w14:paraId="1669BB2E" w14:textId="38BA58B9" w:rsidR="00AF6CA8" w:rsidRDefault="00C356AB" w:rsidP="00476983">
            <w:pPr>
              <w:pStyle w:val="af0"/>
              <w:ind w:firstLineChars="0" w:firstLine="0"/>
            </w:pPr>
            <w:r>
              <w:rPr>
                <w:rFonts w:hint="eastAsia"/>
              </w:rPr>
              <w:t>2</w:t>
            </w:r>
            <w:ins w:id="1302" w:author="ethink wang" w:date="2017-02-08T14:23:00Z">
              <w:r w:rsidR="00077C00">
                <w:rPr>
                  <w:rFonts w:hint="eastAsia"/>
                </w:rPr>
                <w:t>、</w:t>
              </w:r>
            </w:ins>
            <w:r>
              <w:rPr>
                <w:rFonts w:hint="eastAsia"/>
              </w:rPr>
              <w:t>增加“清空”按键。</w:t>
            </w:r>
            <w:r w:rsidR="00AF6CA8">
              <w:rPr>
                <w:rFonts w:hint="eastAsia"/>
              </w:rPr>
              <w:t>参照公共规则</w:t>
            </w:r>
          </w:p>
          <w:p w14:paraId="1A8781F7" w14:textId="0979882C" w:rsidR="00C356AB" w:rsidRDefault="00C356AB" w:rsidP="00476983">
            <w:pPr>
              <w:pStyle w:val="af0"/>
              <w:ind w:firstLineChars="0" w:firstLine="0"/>
            </w:pPr>
            <w:r>
              <w:rPr>
                <w:rFonts w:hint="eastAsia"/>
              </w:rPr>
              <w:t>3</w:t>
            </w:r>
            <w:ins w:id="1303" w:author="ethink wang" w:date="2017-02-08T14:23:00Z">
              <w:r w:rsidR="00077C00">
                <w:rPr>
                  <w:rFonts w:hint="eastAsia"/>
                </w:rPr>
                <w:t>、</w:t>
              </w:r>
            </w:ins>
            <w:r>
              <w:rPr>
                <w:rFonts w:hint="eastAsia"/>
              </w:rPr>
              <w:t>查询条件位置顺序做了调整</w:t>
            </w:r>
            <w:ins w:id="1304" w:author="ethink wang" w:date="2017-02-08T14:24:00Z">
              <w:r w:rsidR="00077C00">
                <w:rPr>
                  <w:rFonts w:hint="eastAsia"/>
                </w:rPr>
                <w:t>，详见原型</w:t>
              </w:r>
            </w:ins>
          </w:p>
          <w:p w14:paraId="5B9198ED" w14:textId="1CE32CAF" w:rsidR="00C356AB" w:rsidRDefault="00C356AB" w:rsidP="00476983">
            <w:r w:rsidRPr="00476983">
              <w:rPr>
                <w:rFonts w:ascii="Calibri" w:eastAsia="宋体" w:hAnsi="Calibri" w:cs="Times New Roman"/>
              </w:rPr>
              <w:t>4</w:t>
            </w:r>
            <w:ins w:id="1305" w:author="ethink wang" w:date="2017-02-08T14:23:00Z">
              <w:r w:rsidR="00077C00">
                <w:rPr>
                  <w:rFonts w:ascii="Calibri" w:eastAsia="宋体" w:hAnsi="Calibri" w:cs="Times New Roman" w:hint="eastAsia"/>
                </w:rPr>
                <w:t>、</w:t>
              </w:r>
            </w:ins>
            <w:r>
              <w:t>用车时间精确到分钟</w:t>
            </w:r>
            <w:ins w:id="1306" w:author="ethink wang" w:date="2017-02-08T14:24:00Z">
              <w:r w:rsidR="00077C00">
                <w:rPr>
                  <w:rFonts w:hint="eastAsia"/>
                </w:rPr>
                <w:t>，</w:t>
              </w:r>
              <w:r w:rsidR="00077C00">
                <w:t>具体参见公共规则</w:t>
              </w:r>
            </w:ins>
          </w:p>
          <w:p w14:paraId="270EED7F" w14:textId="77777777" w:rsidR="00AD460F" w:rsidRDefault="00C356AB" w:rsidP="00AD460F">
            <w:r>
              <w:rPr>
                <w:rFonts w:hint="eastAsia"/>
              </w:rPr>
              <w:t>5</w:t>
            </w:r>
            <w:ins w:id="1307" w:author="ethink wang" w:date="2017-02-08T14:23:00Z">
              <w:r w:rsidR="00077C00">
                <w:rPr>
                  <w:rFonts w:hint="eastAsia"/>
                </w:rPr>
                <w:t>、</w:t>
              </w:r>
            </w:ins>
            <w:r>
              <w:rPr>
                <w:rFonts w:hint="eastAsia"/>
              </w:rPr>
              <w:t>去掉了“城市名称”查询条件。</w:t>
            </w:r>
          </w:p>
          <w:p w14:paraId="7BA49EC6" w14:textId="32E64BE3" w:rsidR="00C356AB" w:rsidRPr="00476983" w:rsidRDefault="00AD460F" w:rsidP="00AD460F">
            <w:r>
              <w:t>6</w:t>
            </w:r>
            <w:r>
              <w:rPr>
                <w:rFonts w:hint="eastAsia"/>
              </w:rPr>
              <w:t>、列表增加“订单来源”列，参照公共规则“订单来源</w:t>
            </w:r>
            <w:r>
              <w:t>2</w:t>
            </w:r>
            <w:r>
              <w:rPr>
                <w:rFonts w:hint="eastAsia"/>
              </w:rPr>
              <w:t>”</w:t>
            </w:r>
          </w:p>
        </w:tc>
        <w:tc>
          <w:tcPr>
            <w:tcW w:w="2302" w:type="dxa"/>
            <w:vAlign w:val="center"/>
          </w:tcPr>
          <w:p w14:paraId="756C1A99" w14:textId="77777777" w:rsidR="00C356AB" w:rsidRPr="004F7F33" w:rsidRDefault="00C356AB" w:rsidP="00476983">
            <w:del w:id="1308" w:author="ethink wang" w:date="2017-02-08T14:43:00Z">
              <w:r w:rsidDel="00FE45C0">
                <w:rPr>
                  <w:rFonts w:hint="eastAsia"/>
                </w:rPr>
                <w:delText>；</w:delText>
              </w:r>
            </w:del>
          </w:p>
        </w:tc>
      </w:tr>
      <w:tr w:rsidR="00C356AB" w14:paraId="1A19D579" w14:textId="77777777" w:rsidTr="00476983">
        <w:tc>
          <w:tcPr>
            <w:tcW w:w="1387" w:type="dxa"/>
            <w:vMerge/>
            <w:vAlign w:val="center"/>
          </w:tcPr>
          <w:p w14:paraId="2F84A14A" w14:textId="77777777" w:rsidR="00C356AB" w:rsidRPr="00382B7D" w:rsidRDefault="00C356AB" w:rsidP="00476983">
            <w:pPr>
              <w:jc w:val="center"/>
            </w:pPr>
          </w:p>
        </w:tc>
        <w:tc>
          <w:tcPr>
            <w:tcW w:w="1116" w:type="dxa"/>
            <w:vAlign w:val="center"/>
          </w:tcPr>
          <w:p w14:paraId="0E2C6D0D" w14:textId="77777777" w:rsidR="00C356AB" w:rsidRDefault="00C356AB" w:rsidP="00476983">
            <w:r>
              <w:t>异常订单</w:t>
            </w:r>
            <w:r>
              <w:rPr>
                <w:rFonts w:hint="eastAsia"/>
              </w:rPr>
              <w:t>/</w:t>
            </w:r>
            <w:r>
              <w:rPr>
                <w:rFonts w:hint="eastAsia"/>
              </w:rPr>
              <w:t>待复核</w:t>
            </w:r>
          </w:p>
        </w:tc>
        <w:tc>
          <w:tcPr>
            <w:tcW w:w="5157" w:type="dxa"/>
            <w:vAlign w:val="center"/>
          </w:tcPr>
          <w:p w14:paraId="5960450B" w14:textId="77777777" w:rsidR="00C356AB" w:rsidRDefault="00C356AB" w:rsidP="00476983">
            <w:pPr>
              <w:pStyle w:val="af0"/>
              <w:ind w:firstLineChars="0" w:firstLine="0"/>
            </w:pPr>
            <w:r>
              <w:t>相对一期</w:t>
            </w:r>
            <w:r>
              <w:rPr>
                <w:rFonts w:hint="eastAsia"/>
              </w:rPr>
              <w:t>：</w:t>
            </w:r>
          </w:p>
          <w:p w14:paraId="5D458F1C" w14:textId="1D948BED" w:rsidR="00C356AB" w:rsidRDefault="00C356AB" w:rsidP="00476983">
            <w:pPr>
              <w:pStyle w:val="af0"/>
              <w:ind w:firstLineChars="0" w:firstLine="0"/>
            </w:pPr>
            <w:r>
              <w:rPr>
                <w:rFonts w:hint="eastAsia"/>
              </w:rPr>
              <w:t>1</w:t>
            </w:r>
            <w:ins w:id="1309" w:author="ethink wang" w:date="2017-02-08T14:24:00Z">
              <w:r w:rsidR="00077C00">
                <w:rPr>
                  <w:rFonts w:hint="eastAsia"/>
                </w:rPr>
                <w:t>、</w:t>
              </w:r>
            </w:ins>
            <w:r>
              <w:rPr>
                <w:rFonts w:hint="eastAsia"/>
              </w:rPr>
              <w:t>增加了</w:t>
            </w:r>
            <w:del w:id="1310" w:author="ethink wang" w:date="2017-02-08T14:24:00Z">
              <w:r w:rsidDel="00077C00">
                <w:rPr>
                  <w:rFonts w:hint="eastAsia"/>
                </w:rPr>
                <w:delText xml:space="preserve"> </w:delText>
              </w:r>
            </w:del>
            <w:r>
              <w:rPr>
                <w:rFonts w:hint="eastAsia"/>
              </w:rPr>
              <w:t>“司机”</w:t>
            </w:r>
            <w:r w:rsidR="00AD460F">
              <w:rPr>
                <w:rFonts w:hint="eastAsia"/>
              </w:rPr>
              <w:t>“订单来源”</w:t>
            </w:r>
            <w:r>
              <w:rPr>
                <w:rFonts w:hint="eastAsia"/>
              </w:rPr>
              <w:t>查询条件。</w:t>
            </w:r>
          </w:p>
          <w:p w14:paraId="50901663" w14:textId="0F8B2E15" w:rsidR="00C356AB" w:rsidRDefault="00C356AB" w:rsidP="00476983">
            <w:pPr>
              <w:pStyle w:val="af0"/>
              <w:ind w:firstLineChars="0" w:firstLine="0"/>
            </w:pPr>
            <w:r>
              <w:rPr>
                <w:rFonts w:hint="eastAsia"/>
              </w:rPr>
              <w:t>司机查询</w:t>
            </w:r>
            <w:r w:rsidR="00AF6CA8">
              <w:rPr>
                <w:rFonts w:hint="eastAsia"/>
              </w:rPr>
              <w:t>控件参照公共规则</w:t>
            </w:r>
          </w:p>
          <w:p w14:paraId="791FDFCB" w14:textId="124DA41F" w:rsidR="00AD460F" w:rsidRDefault="00AD460F" w:rsidP="00476983">
            <w:pPr>
              <w:pStyle w:val="af0"/>
              <w:ind w:firstLineChars="0" w:firstLine="0"/>
            </w:pPr>
            <w:r>
              <w:rPr>
                <w:rFonts w:hint="eastAsia"/>
              </w:rPr>
              <w:t>订单来源查询控件参照公共规则参照公共规则“订单来源</w:t>
            </w:r>
            <w:r>
              <w:t>2</w:t>
            </w:r>
            <w:r>
              <w:rPr>
                <w:rFonts w:hint="eastAsia"/>
              </w:rPr>
              <w:t>”</w:t>
            </w:r>
          </w:p>
          <w:p w14:paraId="1E370B1E" w14:textId="5A3A86AE" w:rsidR="00C356AB" w:rsidRPr="006C1102" w:rsidRDefault="00C356AB" w:rsidP="00476983">
            <w:pPr>
              <w:pStyle w:val="af0"/>
              <w:ind w:firstLineChars="0" w:firstLine="0"/>
            </w:pPr>
            <w:r>
              <w:rPr>
                <w:rFonts w:hint="eastAsia"/>
              </w:rPr>
              <w:t>2</w:t>
            </w:r>
            <w:ins w:id="1311" w:author="ethink wang" w:date="2017-02-08T14:24:00Z">
              <w:r w:rsidR="00077C00">
                <w:rPr>
                  <w:rFonts w:hint="eastAsia"/>
                </w:rPr>
                <w:t>、</w:t>
              </w:r>
            </w:ins>
            <w:r>
              <w:rPr>
                <w:rFonts w:hint="eastAsia"/>
              </w:rPr>
              <w:t>增加“清空”按键。</w:t>
            </w:r>
          </w:p>
          <w:p w14:paraId="40B24DEC" w14:textId="0EE70A46" w:rsidR="00C356AB" w:rsidRDefault="00C356AB" w:rsidP="00476983">
            <w:pPr>
              <w:pStyle w:val="af0"/>
              <w:ind w:firstLineChars="0" w:firstLine="0"/>
            </w:pPr>
            <w:r>
              <w:t>3</w:t>
            </w:r>
            <w:ins w:id="1312" w:author="ethink wang" w:date="2017-02-08T14:25:00Z">
              <w:r w:rsidR="00077C00">
                <w:rPr>
                  <w:rFonts w:hint="eastAsia"/>
                </w:rPr>
                <w:t>、</w:t>
              </w:r>
            </w:ins>
            <w:r>
              <w:rPr>
                <w:rFonts w:hint="eastAsia"/>
              </w:rPr>
              <w:t>查询条件位置顺序做了调整</w:t>
            </w:r>
            <w:ins w:id="1313" w:author="ethink wang" w:date="2017-02-08T14:25:00Z">
              <w:r w:rsidR="00077C00">
                <w:rPr>
                  <w:rFonts w:hint="eastAsia"/>
                </w:rPr>
                <w:t>，</w:t>
              </w:r>
            </w:ins>
            <w:ins w:id="1314" w:author="ethink wang" w:date="2017-02-08T14:26:00Z">
              <w:r w:rsidR="00077C00">
                <w:rPr>
                  <w:rFonts w:hint="eastAsia"/>
                </w:rPr>
                <w:t>详见原型</w:t>
              </w:r>
            </w:ins>
          </w:p>
          <w:p w14:paraId="13643047" w14:textId="71367DEC" w:rsidR="00C356AB" w:rsidRDefault="00C356AB" w:rsidP="00476983">
            <w:pPr>
              <w:pStyle w:val="af0"/>
              <w:ind w:firstLineChars="0" w:firstLine="0"/>
            </w:pPr>
            <w:r>
              <w:rPr>
                <w:rFonts w:hint="eastAsia"/>
              </w:rPr>
              <w:t>4</w:t>
            </w:r>
            <w:ins w:id="1315" w:author="ethink wang" w:date="2017-02-08T14:25:00Z">
              <w:r w:rsidR="00077C00">
                <w:rPr>
                  <w:rFonts w:hint="eastAsia"/>
                </w:rPr>
                <w:t>、</w:t>
              </w:r>
            </w:ins>
            <w:r>
              <w:rPr>
                <w:rFonts w:hint="eastAsia"/>
              </w:rPr>
              <w:t>新增“导出数据”，导出列表中数据，文件格式为</w:t>
            </w:r>
            <w:r>
              <w:rPr>
                <w:rFonts w:hint="eastAsia"/>
              </w:rPr>
              <w:lastRenderedPageBreak/>
              <w:t>“</w:t>
            </w:r>
            <w:r>
              <w:rPr>
                <w:rFonts w:hint="eastAsia"/>
              </w:rPr>
              <w:t>.xls</w:t>
            </w:r>
            <w:r>
              <w:rPr>
                <w:rFonts w:hint="eastAsia"/>
              </w:rPr>
              <w:t>”，格式参照模板。</w:t>
            </w:r>
          </w:p>
          <w:p w14:paraId="56192F3E" w14:textId="50F8F15B" w:rsidR="00F74837" w:rsidRPr="00F74837" w:rsidRDefault="00C356AB" w:rsidP="00476983">
            <w:pPr>
              <w:pStyle w:val="af0"/>
              <w:ind w:firstLineChars="0" w:firstLine="0"/>
            </w:pPr>
            <w:r>
              <w:t>5</w:t>
            </w:r>
            <w:del w:id="1316" w:author="ethink wang" w:date="2017-02-08T14:25:00Z">
              <w:r w:rsidDel="00077C00">
                <w:rPr>
                  <w:rFonts w:hint="eastAsia"/>
                </w:rPr>
                <w:delText xml:space="preserve"> </w:delText>
              </w:r>
            </w:del>
            <w:ins w:id="1317" w:author="ethink wang" w:date="2017-02-08T14:25:00Z">
              <w:r w:rsidR="00077C00">
                <w:rPr>
                  <w:rFonts w:hint="eastAsia"/>
                </w:rPr>
                <w:t>、</w:t>
              </w:r>
            </w:ins>
            <w:r>
              <w:t>用车时间查询条件精确到分钟</w:t>
            </w:r>
            <w:ins w:id="1318" w:author="ethink wang" w:date="2017-02-08T14:26:00Z">
              <w:r w:rsidR="00077C00">
                <w:rPr>
                  <w:rFonts w:hint="eastAsia"/>
                </w:rPr>
                <w:t>，</w:t>
              </w:r>
              <w:r w:rsidR="00077C00">
                <w:t>具体参见公共规则</w:t>
              </w:r>
            </w:ins>
            <w:r w:rsidR="00F74837">
              <w:rPr>
                <w:rFonts w:hint="eastAsia"/>
              </w:rPr>
              <w:t>用车时间控件</w:t>
            </w:r>
            <w:r w:rsidR="00F74837">
              <w:rPr>
                <w:rFonts w:hint="eastAsia"/>
              </w:rPr>
              <w:t>2</w:t>
            </w:r>
          </w:p>
          <w:p w14:paraId="6AEE8FBA" w14:textId="437718A1" w:rsidR="00C356AB" w:rsidRDefault="00C356AB" w:rsidP="00476983">
            <w:pPr>
              <w:pStyle w:val="af0"/>
              <w:ind w:firstLineChars="0" w:firstLine="0"/>
            </w:pPr>
            <w:r>
              <w:rPr>
                <w:rFonts w:hint="eastAsia"/>
              </w:rPr>
              <w:t>6</w:t>
            </w:r>
            <w:del w:id="1319" w:author="ethink wang" w:date="2017-02-08T14:25:00Z">
              <w:r w:rsidDel="00077C00">
                <w:rPr>
                  <w:rFonts w:hint="eastAsia"/>
                </w:rPr>
                <w:delText xml:space="preserve"> </w:delText>
              </w:r>
            </w:del>
            <w:ins w:id="1320" w:author="ethink wang" w:date="2017-02-08T14:25:00Z">
              <w:r w:rsidR="00077C00">
                <w:rPr>
                  <w:rFonts w:hint="eastAsia"/>
                </w:rPr>
                <w:t>、</w:t>
              </w:r>
            </w:ins>
            <w:r>
              <w:rPr>
                <w:rFonts w:hint="eastAsia"/>
              </w:rPr>
              <w:t>增加“订单状态”查询条件。包括“全部”“未支付”“已支付”，默认</w:t>
            </w:r>
            <w:r w:rsidR="00221DC7">
              <w:rPr>
                <w:rFonts w:hint="eastAsia"/>
              </w:rPr>
              <w:t>“全部”</w:t>
            </w:r>
          </w:p>
          <w:p w14:paraId="10D6AAA0" w14:textId="5F5D23D6" w:rsidR="00AD460F" w:rsidRDefault="00C356AB" w:rsidP="00AD460F">
            <w:pPr>
              <w:pStyle w:val="af0"/>
              <w:ind w:firstLineChars="0" w:firstLine="0"/>
            </w:pPr>
            <w:r>
              <w:rPr>
                <w:rFonts w:hint="eastAsia"/>
              </w:rPr>
              <w:t>7</w:t>
            </w:r>
            <w:ins w:id="1321" w:author="ethink wang" w:date="2017-02-08T14:26:00Z">
              <w:r w:rsidR="00077C00">
                <w:rPr>
                  <w:rFonts w:hint="eastAsia"/>
                </w:rPr>
                <w:t>、</w:t>
              </w:r>
            </w:ins>
            <w:r>
              <w:rPr>
                <w:rFonts w:hint="eastAsia"/>
              </w:rPr>
              <w:t>去掉了“城市名称”查询条件。</w:t>
            </w:r>
          </w:p>
          <w:p w14:paraId="5D0CC5A9" w14:textId="079BFF28" w:rsidR="00AD460F" w:rsidRPr="00AD460F" w:rsidRDefault="0020443D" w:rsidP="00AD460F">
            <w:r>
              <w:t>8</w:t>
            </w:r>
            <w:r w:rsidR="00AD460F">
              <w:rPr>
                <w:rFonts w:hint="eastAsia"/>
              </w:rPr>
              <w:t>、列表增加“订单来源”列，参照公共规则“订单来源</w:t>
            </w:r>
            <w:r w:rsidR="00AD460F">
              <w:t>2</w:t>
            </w:r>
            <w:r w:rsidR="00AD460F">
              <w:rPr>
                <w:rFonts w:hint="eastAsia"/>
              </w:rPr>
              <w:t>”</w:t>
            </w:r>
          </w:p>
        </w:tc>
        <w:tc>
          <w:tcPr>
            <w:tcW w:w="2302" w:type="dxa"/>
            <w:vAlign w:val="center"/>
          </w:tcPr>
          <w:p w14:paraId="4E07BE3C" w14:textId="77777777" w:rsidR="00C356AB" w:rsidRDefault="00C356AB" w:rsidP="00476983"/>
        </w:tc>
      </w:tr>
      <w:tr w:rsidR="00C356AB" w14:paraId="605CF014" w14:textId="77777777" w:rsidTr="00476983">
        <w:tc>
          <w:tcPr>
            <w:tcW w:w="1387" w:type="dxa"/>
            <w:vMerge/>
            <w:vAlign w:val="center"/>
          </w:tcPr>
          <w:p w14:paraId="6C1F35FB" w14:textId="77777777" w:rsidR="00C356AB" w:rsidRPr="00382B7D" w:rsidRDefault="00C356AB" w:rsidP="00476983">
            <w:pPr>
              <w:jc w:val="center"/>
            </w:pPr>
          </w:p>
        </w:tc>
        <w:tc>
          <w:tcPr>
            <w:tcW w:w="1116" w:type="dxa"/>
            <w:vAlign w:val="center"/>
          </w:tcPr>
          <w:p w14:paraId="0466D2C7" w14:textId="77777777" w:rsidR="00C356AB" w:rsidRDefault="00C356AB" w:rsidP="00476983">
            <w:r>
              <w:t>异常订单</w:t>
            </w:r>
            <w:r>
              <w:rPr>
                <w:rFonts w:hint="eastAsia"/>
              </w:rPr>
              <w:t>/</w:t>
            </w:r>
            <w:r>
              <w:rPr>
                <w:rFonts w:hint="eastAsia"/>
              </w:rPr>
              <w:t>已复核</w:t>
            </w:r>
          </w:p>
        </w:tc>
        <w:tc>
          <w:tcPr>
            <w:tcW w:w="5157" w:type="dxa"/>
            <w:vAlign w:val="center"/>
          </w:tcPr>
          <w:p w14:paraId="77B0C1AE" w14:textId="77777777" w:rsidR="00C356AB" w:rsidRDefault="00C356AB" w:rsidP="00476983">
            <w:pPr>
              <w:pStyle w:val="af0"/>
              <w:ind w:firstLineChars="0" w:firstLine="0"/>
            </w:pPr>
            <w:r>
              <w:t>相对一期</w:t>
            </w:r>
            <w:r>
              <w:rPr>
                <w:rFonts w:hint="eastAsia"/>
              </w:rPr>
              <w:t>：</w:t>
            </w:r>
          </w:p>
          <w:p w14:paraId="5303228D" w14:textId="3054FBCB" w:rsidR="00C356AB" w:rsidRDefault="00C356AB" w:rsidP="00476983">
            <w:pPr>
              <w:pStyle w:val="af0"/>
              <w:ind w:firstLineChars="0" w:firstLine="0"/>
            </w:pPr>
            <w:r>
              <w:rPr>
                <w:rFonts w:hint="eastAsia"/>
              </w:rPr>
              <w:t>1</w:t>
            </w:r>
            <w:del w:id="1322" w:author="ethink wang" w:date="2017-02-08T14:26:00Z">
              <w:r w:rsidDel="00077C00">
                <w:rPr>
                  <w:rFonts w:hint="eastAsia"/>
                </w:rPr>
                <w:delText xml:space="preserve"> </w:delText>
              </w:r>
            </w:del>
            <w:ins w:id="1323" w:author="ethink wang" w:date="2017-02-08T14:26:00Z">
              <w:r w:rsidR="00077C00">
                <w:rPr>
                  <w:rFonts w:hint="eastAsia"/>
                </w:rPr>
                <w:t>、</w:t>
              </w:r>
            </w:ins>
            <w:r w:rsidR="00AD460F">
              <w:rPr>
                <w:rFonts w:hint="eastAsia"/>
              </w:rPr>
              <w:t>去掉了“用车时间”</w:t>
            </w:r>
            <w:r>
              <w:rPr>
                <w:rFonts w:hint="eastAsia"/>
              </w:rPr>
              <w:t>“下单人”</w:t>
            </w:r>
            <w:r w:rsidR="00AD460F">
              <w:rPr>
                <w:rFonts w:hint="eastAsia"/>
              </w:rPr>
              <w:t>“订单来源”三</w:t>
            </w:r>
            <w:r>
              <w:rPr>
                <w:rFonts w:hint="eastAsia"/>
              </w:rPr>
              <w:t>个查询条件</w:t>
            </w:r>
          </w:p>
          <w:p w14:paraId="474C6A3F" w14:textId="02AE571C" w:rsidR="00AD460F" w:rsidRDefault="00AD460F" w:rsidP="00476983">
            <w:pPr>
              <w:pStyle w:val="af0"/>
              <w:ind w:firstLineChars="0" w:firstLine="0"/>
            </w:pPr>
            <w:r>
              <w:rPr>
                <w:rFonts w:hint="eastAsia"/>
              </w:rPr>
              <w:t>用车时间</w:t>
            </w:r>
            <w:r w:rsidR="0020443D">
              <w:rPr>
                <w:rFonts w:hint="eastAsia"/>
              </w:rPr>
              <w:t>精确到分钟，</w:t>
            </w:r>
            <w:r>
              <w:rPr>
                <w:rFonts w:hint="eastAsia"/>
              </w:rPr>
              <w:t>参照公共控件</w:t>
            </w:r>
            <w:r w:rsidR="0020443D">
              <w:rPr>
                <w:rFonts w:hint="eastAsia"/>
              </w:rPr>
              <w:t>“用车时间查询控件</w:t>
            </w:r>
            <w:r w:rsidR="0020443D">
              <w:rPr>
                <w:rFonts w:hint="eastAsia"/>
              </w:rPr>
              <w:t>2</w:t>
            </w:r>
            <w:r w:rsidR="0020443D">
              <w:rPr>
                <w:rFonts w:hint="eastAsia"/>
              </w:rPr>
              <w:t>”</w:t>
            </w:r>
          </w:p>
          <w:p w14:paraId="75508909" w14:textId="1000C08D" w:rsidR="0020443D" w:rsidRDefault="0020443D" w:rsidP="00476983">
            <w:pPr>
              <w:pStyle w:val="af0"/>
              <w:ind w:firstLineChars="0" w:firstLine="0"/>
            </w:pPr>
            <w:r>
              <w:rPr>
                <w:rFonts w:hint="eastAsia"/>
              </w:rPr>
              <w:t>下单人控件参照公共规则</w:t>
            </w:r>
          </w:p>
          <w:p w14:paraId="6A8DB162" w14:textId="77777777" w:rsidR="003205F9" w:rsidRPr="0020443D" w:rsidRDefault="003205F9" w:rsidP="003205F9">
            <w:pPr>
              <w:pStyle w:val="af0"/>
              <w:ind w:firstLineChars="0" w:firstLine="0"/>
            </w:pPr>
            <w:r>
              <w:rPr>
                <w:rFonts w:hint="eastAsia"/>
              </w:rPr>
              <w:t>订单来源查询控件。参照公共规则“订单来源</w:t>
            </w:r>
            <w:r>
              <w:t>2</w:t>
            </w:r>
            <w:r>
              <w:rPr>
                <w:rFonts w:hint="eastAsia"/>
              </w:rPr>
              <w:t>”</w:t>
            </w:r>
          </w:p>
          <w:p w14:paraId="3A515C41" w14:textId="70A1DAE5" w:rsidR="00C356AB" w:rsidRDefault="00C356AB" w:rsidP="00476983">
            <w:pPr>
              <w:pStyle w:val="af0"/>
              <w:ind w:firstLineChars="0" w:firstLine="0"/>
            </w:pPr>
            <w:r>
              <w:rPr>
                <w:rFonts w:hint="eastAsia"/>
              </w:rPr>
              <w:t>2</w:t>
            </w:r>
            <w:ins w:id="1324" w:author="ethink wang" w:date="2017-02-08T14:27:00Z">
              <w:r w:rsidR="00077C00">
                <w:rPr>
                  <w:rFonts w:hint="eastAsia"/>
                </w:rPr>
                <w:t>、</w:t>
              </w:r>
            </w:ins>
            <w:r>
              <w:rPr>
                <w:rFonts w:hint="eastAsia"/>
              </w:rPr>
              <w:t>增加“清空”按键。</w:t>
            </w:r>
          </w:p>
          <w:p w14:paraId="5E4D0C11" w14:textId="2316FC6B" w:rsidR="00C356AB" w:rsidRPr="006C1102" w:rsidRDefault="00C356AB" w:rsidP="00476983">
            <w:pPr>
              <w:pStyle w:val="af0"/>
              <w:ind w:firstLineChars="0" w:firstLine="0"/>
            </w:pPr>
            <w:r>
              <w:t>点击后</w:t>
            </w:r>
            <w:r>
              <w:rPr>
                <w:rFonts w:hint="eastAsia"/>
              </w:rPr>
              <w:t>，</w:t>
            </w:r>
            <w:del w:id="1325" w:author="ethink wang" w:date="2017-02-08T14:27:00Z">
              <w:r w:rsidR="00BB5BD5" w:rsidDel="00077C00">
                <w:rPr>
                  <w:rFonts w:hint="eastAsia"/>
                </w:rPr>
                <w:delText>初始化</w:delText>
              </w:r>
            </w:del>
            <w:r w:rsidR="00BB5BD5">
              <w:rPr>
                <w:rFonts w:hint="eastAsia"/>
              </w:rPr>
              <w:t>查询条件和列表</w:t>
            </w:r>
            <w:ins w:id="1326" w:author="ethink wang" w:date="2017-02-08T14:27:00Z">
              <w:r w:rsidR="00077C00">
                <w:rPr>
                  <w:rFonts w:hint="eastAsia"/>
                </w:rPr>
                <w:t>置为初始化条件</w:t>
              </w:r>
            </w:ins>
          </w:p>
          <w:p w14:paraId="4CD4DBF1" w14:textId="19CC7BE1" w:rsidR="00C356AB" w:rsidRDefault="00C356AB" w:rsidP="00476983">
            <w:pPr>
              <w:pStyle w:val="af0"/>
              <w:ind w:firstLineChars="0" w:firstLine="0"/>
            </w:pPr>
            <w:r>
              <w:t>3</w:t>
            </w:r>
            <w:ins w:id="1327" w:author="ethink wang" w:date="2017-02-08T14:27:00Z">
              <w:r w:rsidR="00077C00">
                <w:rPr>
                  <w:rFonts w:hint="eastAsia"/>
                </w:rPr>
                <w:t>、</w:t>
              </w:r>
            </w:ins>
            <w:r>
              <w:rPr>
                <w:rFonts w:hint="eastAsia"/>
              </w:rPr>
              <w:t>查询条件位置顺序做了调整</w:t>
            </w:r>
            <w:ins w:id="1328" w:author="ethink wang" w:date="2017-02-08T14:27:00Z">
              <w:r w:rsidR="00077C00">
                <w:rPr>
                  <w:rFonts w:hint="eastAsia"/>
                </w:rPr>
                <w:t>，详见原型</w:t>
              </w:r>
            </w:ins>
          </w:p>
          <w:p w14:paraId="1D067861" w14:textId="1DB0A77D" w:rsidR="00C356AB" w:rsidRDefault="00C356AB" w:rsidP="00476983">
            <w:pPr>
              <w:pStyle w:val="af0"/>
              <w:ind w:firstLineChars="0" w:firstLine="0"/>
            </w:pPr>
            <w:r>
              <w:rPr>
                <w:rFonts w:hint="eastAsia"/>
              </w:rPr>
              <w:t>4</w:t>
            </w:r>
            <w:del w:id="1329" w:author="ethink wang" w:date="2017-02-08T14:27:00Z">
              <w:r w:rsidDel="00077C00">
                <w:rPr>
                  <w:rFonts w:hint="eastAsia"/>
                </w:rPr>
                <w:delText xml:space="preserve"> </w:delText>
              </w:r>
            </w:del>
            <w:ins w:id="1330" w:author="ethink wang" w:date="2017-02-08T14:27:00Z">
              <w:r w:rsidR="00077C00">
                <w:rPr>
                  <w:rFonts w:hint="eastAsia"/>
                </w:rPr>
                <w:t>、</w:t>
              </w:r>
            </w:ins>
            <w:r>
              <w:rPr>
                <w:rFonts w:hint="eastAsia"/>
              </w:rPr>
              <w:t>本页面列表显示已经复核完毕的订单，</w:t>
            </w:r>
            <w:del w:id="1331" w:author="ethink wang" w:date="2017-02-08T14:27:00Z">
              <w:r w:rsidDel="00077C00">
                <w:rPr>
                  <w:rFonts w:hint="eastAsia"/>
                </w:rPr>
                <w:delText>如果订单再次</w:delText>
              </w:r>
            </w:del>
            <w:ins w:id="1332" w:author="ethink wang" w:date="2017-02-08T14:27:00Z">
              <w:r w:rsidR="00077C00">
                <w:rPr>
                  <w:rFonts w:hint="eastAsia"/>
                </w:rPr>
                <w:t>点击“申请复核”</w:t>
              </w:r>
            </w:ins>
            <w:del w:id="1333" w:author="ethink wang" w:date="2017-02-08T14:27:00Z">
              <w:r w:rsidDel="00077C00">
                <w:rPr>
                  <w:rFonts w:hint="eastAsia"/>
                </w:rPr>
                <w:delText>申请复核</w:delText>
              </w:r>
            </w:del>
            <w:r>
              <w:rPr>
                <w:rFonts w:hint="eastAsia"/>
              </w:rPr>
              <w:t>，则</w:t>
            </w:r>
            <w:ins w:id="1334" w:author="ethink wang" w:date="2017-02-08T14:29:00Z">
              <w:r w:rsidR="00720013">
                <w:rPr>
                  <w:rFonts w:hint="eastAsia"/>
                </w:rPr>
                <w:t>该</w:t>
              </w:r>
            </w:ins>
            <w:r>
              <w:rPr>
                <w:rFonts w:hint="eastAsia"/>
              </w:rPr>
              <w:t>订单进入</w:t>
            </w:r>
            <w:ins w:id="1335" w:author="ethink wang" w:date="2017-02-08T14:29:00Z">
              <w:r w:rsidR="00720013">
                <w:rPr>
                  <w:rFonts w:hint="eastAsia"/>
                </w:rPr>
                <w:t>“待复核”</w:t>
              </w:r>
            </w:ins>
            <w:del w:id="1336" w:author="ethink wang" w:date="2017-02-08T14:29:00Z">
              <w:r w:rsidDel="00720013">
                <w:rPr>
                  <w:rFonts w:hint="eastAsia"/>
                </w:rPr>
                <w:delText>待复核</w:delText>
              </w:r>
            </w:del>
            <w:r>
              <w:rPr>
                <w:rFonts w:hint="eastAsia"/>
              </w:rPr>
              <w:t>订单</w:t>
            </w:r>
            <w:ins w:id="1337" w:author="ethink wang" w:date="2017-02-08T14:29:00Z">
              <w:r w:rsidR="00720013">
                <w:rPr>
                  <w:rFonts w:hint="eastAsia"/>
                </w:rPr>
                <w:t>列表</w:t>
              </w:r>
            </w:ins>
            <w:r>
              <w:rPr>
                <w:rFonts w:hint="eastAsia"/>
              </w:rPr>
              <w:t>，</w:t>
            </w:r>
            <w:ins w:id="1338" w:author="ethink wang" w:date="2017-02-08T14:30:00Z">
              <w:r w:rsidR="00720013">
                <w:rPr>
                  <w:rFonts w:hint="eastAsia"/>
                </w:rPr>
                <w:t>“已复核”订单列表</w:t>
              </w:r>
            </w:ins>
            <w:r>
              <w:rPr>
                <w:rFonts w:hint="eastAsia"/>
              </w:rPr>
              <w:t>不再</w:t>
            </w:r>
            <w:del w:id="1339" w:author="ethink wang" w:date="2017-02-08T14:30:00Z">
              <w:r w:rsidDel="00720013">
                <w:rPr>
                  <w:rFonts w:hint="eastAsia"/>
                </w:rPr>
                <w:delText>在此处</w:delText>
              </w:r>
            </w:del>
            <w:r>
              <w:rPr>
                <w:rFonts w:hint="eastAsia"/>
              </w:rPr>
              <w:t>显示</w:t>
            </w:r>
          </w:p>
          <w:p w14:paraId="1C44F430" w14:textId="78E271F9" w:rsidR="00C356AB" w:rsidRDefault="00C356AB" w:rsidP="00476983">
            <w:pPr>
              <w:pStyle w:val="af0"/>
              <w:ind w:firstLineChars="0" w:firstLine="0"/>
            </w:pPr>
            <w:r>
              <w:t>5</w:t>
            </w:r>
            <w:ins w:id="1340" w:author="ethink wang" w:date="2017-02-08T14:27:00Z">
              <w:r w:rsidR="00077C00">
                <w:rPr>
                  <w:rFonts w:hint="eastAsia"/>
                </w:rPr>
                <w:t>、</w:t>
              </w:r>
            </w:ins>
            <w:r>
              <w:rPr>
                <w:rFonts w:hint="eastAsia"/>
              </w:rPr>
              <w:t>新增“导出数据”，导出列表中</w:t>
            </w:r>
            <w:ins w:id="1341" w:author="ethink wang" w:date="2017-02-08T14:30:00Z">
              <w:r w:rsidR="00720013">
                <w:rPr>
                  <w:rFonts w:hint="eastAsia"/>
                </w:rPr>
                <w:t>检出的</w:t>
              </w:r>
            </w:ins>
            <w:r>
              <w:rPr>
                <w:rFonts w:hint="eastAsia"/>
              </w:rPr>
              <w:t>数据，文件格式为“</w:t>
            </w:r>
            <w:r>
              <w:rPr>
                <w:rFonts w:hint="eastAsia"/>
              </w:rPr>
              <w:t>.xls</w:t>
            </w:r>
            <w:r>
              <w:rPr>
                <w:rFonts w:hint="eastAsia"/>
              </w:rPr>
              <w:t>”，格式参照模板。</w:t>
            </w:r>
          </w:p>
          <w:p w14:paraId="1C588BD7" w14:textId="554B60E0" w:rsidR="00C356AB" w:rsidRDefault="00C356AB" w:rsidP="00476983">
            <w:pPr>
              <w:pStyle w:val="af0"/>
              <w:ind w:firstLineChars="0" w:firstLine="0"/>
            </w:pPr>
            <w:r>
              <w:rPr>
                <w:rFonts w:hint="eastAsia"/>
              </w:rPr>
              <w:t>6</w:t>
            </w:r>
            <w:ins w:id="1342" w:author="ethink wang" w:date="2017-02-08T14:28:00Z">
              <w:r w:rsidR="00720013">
                <w:rPr>
                  <w:rFonts w:hint="eastAsia"/>
                </w:rPr>
                <w:t>、</w:t>
              </w:r>
            </w:ins>
            <w:r>
              <w:rPr>
                <w:rFonts w:hint="eastAsia"/>
              </w:rPr>
              <w:t>增加“订单状态”查询条件。包括“全部”“未支付”“已支付”，默认</w:t>
            </w:r>
            <w:r w:rsidR="00221DC7">
              <w:rPr>
                <w:rFonts w:hint="eastAsia"/>
              </w:rPr>
              <w:t>“全部”</w:t>
            </w:r>
          </w:p>
          <w:p w14:paraId="771E3980" w14:textId="77777777" w:rsidR="00C356AB" w:rsidRDefault="00C356AB" w:rsidP="00476983">
            <w:pPr>
              <w:pStyle w:val="af0"/>
              <w:ind w:firstLineChars="0" w:firstLine="0"/>
            </w:pPr>
            <w:r>
              <w:rPr>
                <w:rFonts w:hint="eastAsia"/>
              </w:rPr>
              <w:t>7</w:t>
            </w:r>
            <w:ins w:id="1343" w:author="ethink wang" w:date="2017-02-08T14:28:00Z">
              <w:r w:rsidR="00720013">
                <w:rPr>
                  <w:rFonts w:hint="eastAsia"/>
                </w:rPr>
                <w:t>、</w:t>
              </w:r>
            </w:ins>
            <w:r>
              <w:rPr>
                <w:rFonts w:hint="eastAsia"/>
              </w:rPr>
              <w:t>去掉了“城市名称”查询条件。</w:t>
            </w:r>
          </w:p>
          <w:p w14:paraId="0BF965A4" w14:textId="0B67BEAA" w:rsidR="0020443D" w:rsidRPr="0020443D" w:rsidRDefault="0020443D" w:rsidP="0020443D">
            <w:r>
              <w:t>8</w:t>
            </w:r>
            <w:r>
              <w:rPr>
                <w:rFonts w:hint="eastAsia"/>
              </w:rPr>
              <w:t>、列表增加“订单来源”列，参照公共规则“订单来源</w:t>
            </w:r>
            <w:r>
              <w:t>2</w:t>
            </w:r>
            <w:r>
              <w:rPr>
                <w:rFonts w:hint="eastAsia"/>
              </w:rPr>
              <w:t>”</w:t>
            </w:r>
          </w:p>
        </w:tc>
        <w:tc>
          <w:tcPr>
            <w:tcW w:w="2302" w:type="dxa"/>
            <w:vAlign w:val="center"/>
          </w:tcPr>
          <w:p w14:paraId="79BCF055" w14:textId="77777777" w:rsidR="00C356AB" w:rsidRDefault="00C356AB" w:rsidP="00476983"/>
        </w:tc>
      </w:tr>
      <w:tr w:rsidR="00C356AB" w14:paraId="01148863" w14:textId="77777777" w:rsidTr="00476983">
        <w:tc>
          <w:tcPr>
            <w:tcW w:w="1387" w:type="dxa"/>
            <w:vMerge/>
            <w:vAlign w:val="center"/>
          </w:tcPr>
          <w:p w14:paraId="68730B33" w14:textId="77777777" w:rsidR="00C356AB" w:rsidRPr="00382B7D" w:rsidRDefault="00C356AB" w:rsidP="00476983">
            <w:pPr>
              <w:jc w:val="center"/>
            </w:pPr>
          </w:p>
        </w:tc>
        <w:tc>
          <w:tcPr>
            <w:tcW w:w="1116" w:type="dxa"/>
            <w:vAlign w:val="center"/>
          </w:tcPr>
          <w:p w14:paraId="20819EDD" w14:textId="77777777" w:rsidR="00C356AB" w:rsidRDefault="00C356AB" w:rsidP="00476983">
            <w:r>
              <w:t>申请复核</w:t>
            </w:r>
            <w:r>
              <w:lastRenderedPageBreak/>
              <w:t>弹窗</w:t>
            </w:r>
          </w:p>
        </w:tc>
        <w:tc>
          <w:tcPr>
            <w:tcW w:w="5157" w:type="dxa"/>
            <w:vAlign w:val="center"/>
          </w:tcPr>
          <w:p w14:paraId="27B83703" w14:textId="77777777" w:rsidR="00C356AB" w:rsidRDefault="00C356AB" w:rsidP="00476983">
            <w:pPr>
              <w:pStyle w:val="af0"/>
              <w:ind w:firstLineChars="0" w:firstLine="0"/>
            </w:pPr>
            <w:r>
              <w:lastRenderedPageBreak/>
              <w:t>相对一期</w:t>
            </w:r>
            <w:r>
              <w:rPr>
                <w:rFonts w:hint="eastAsia"/>
              </w:rPr>
              <w:t>：</w:t>
            </w:r>
          </w:p>
          <w:p w14:paraId="612346CE" w14:textId="77777777" w:rsidR="00C356AB" w:rsidRDefault="00C356AB" w:rsidP="00476983">
            <w:pPr>
              <w:pStyle w:val="af0"/>
              <w:ind w:firstLineChars="0" w:firstLine="0"/>
            </w:pPr>
            <w:r>
              <w:lastRenderedPageBreak/>
              <w:t>原</w:t>
            </w:r>
            <w:r>
              <w:rPr>
                <w:rFonts w:hint="eastAsia"/>
              </w:rPr>
              <w:t>“复核原因”更改为“申请原因”，弱提示更改为“填写申请复核原因”</w:t>
            </w:r>
          </w:p>
        </w:tc>
        <w:tc>
          <w:tcPr>
            <w:tcW w:w="2302" w:type="dxa"/>
            <w:vAlign w:val="center"/>
          </w:tcPr>
          <w:p w14:paraId="21602913" w14:textId="77777777" w:rsidR="00C356AB" w:rsidRDefault="00C356AB" w:rsidP="00476983"/>
        </w:tc>
      </w:tr>
      <w:tr w:rsidR="00C356AB" w14:paraId="1E601DE7" w14:textId="77777777" w:rsidTr="00476983">
        <w:tc>
          <w:tcPr>
            <w:tcW w:w="1387" w:type="dxa"/>
            <w:vMerge/>
            <w:vAlign w:val="center"/>
          </w:tcPr>
          <w:p w14:paraId="0BC0E036" w14:textId="77777777" w:rsidR="00C356AB" w:rsidRPr="00382B7D" w:rsidRDefault="00C356AB" w:rsidP="00476983">
            <w:pPr>
              <w:jc w:val="center"/>
            </w:pPr>
          </w:p>
        </w:tc>
        <w:tc>
          <w:tcPr>
            <w:tcW w:w="1116" w:type="dxa"/>
            <w:vAlign w:val="center"/>
          </w:tcPr>
          <w:p w14:paraId="01662B79" w14:textId="77777777" w:rsidR="00C356AB" w:rsidRDefault="00C356AB" w:rsidP="00476983">
            <w:commentRangeStart w:id="1344"/>
            <w:r>
              <w:t>待收款订单</w:t>
            </w:r>
            <w:commentRangeEnd w:id="1344"/>
            <w:r w:rsidR="00FE45C0">
              <w:rPr>
                <w:rStyle w:val="afe"/>
              </w:rPr>
              <w:commentReference w:id="1344"/>
            </w:r>
          </w:p>
        </w:tc>
        <w:tc>
          <w:tcPr>
            <w:tcW w:w="5157" w:type="dxa"/>
            <w:vAlign w:val="center"/>
          </w:tcPr>
          <w:p w14:paraId="479E743F" w14:textId="77777777" w:rsidR="00C356AB" w:rsidRDefault="00C356AB" w:rsidP="00476983">
            <w:pPr>
              <w:pStyle w:val="af0"/>
              <w:ind w:firstLineChars="0" w:firstLine="0"/>
            </w:pPr>
            <w:r>
              <w:t>新增栏位</w:t>
            </w:r>
            <w:r>
              <w:rPr>
                <w:rFonts w:hint="eastAsia"/>
              </w:rPr>
              <w:t>，显示处于未支付状态的订单。</w:t>
            </w:r>
          </w:p>
          <w:p w14:paraId="24DE6853" w14:textId="1ECCD857" w:rsidR="00C356AB" w:rsidRPr="003D3D7F" w:rsidRDefault="00C356AB" w:rsidP="00476983">
            <w:pPr>
              <w:pStyle w:val="af0"/>
              <w:ind w:firstLineChars="0" w:firstLine="0"/>
            </w:pPr>
            <w:commentRangeStart w:id="1345"/>
            <w:r>
              <w:rPr>
                <w:rFonts w:hint="eastAsia"/>
              </w:rPr>
              <w:t>1</w:t>
            </w:r>
            <w:ins w:id="1346" w:author="ethink wang" w:date="2017-02-08T14:30:00Z">
              <w:r w:rsidR="00720013">
                <w:rPr>
                  <w:rFonts w:hint="eastAsia"/>
                </w:rPr>
                <w:t>、</w:t>
              </w:r>
            </w:ins>
            <w:r w:rsidR="00E161D7">
              <w:rPr>
                <w:rFonts w:hint="eastAsia"/>
              </w:rPr>
              <w:t>查询条件</w:t>
            </w:r>
            <w:r>
              <w:rPr>
                <w:rFonts w:hint="eastAsia"/>
              </w:rPr>
              <w:t>如原型。其中订单号、订单类型、下单人的控件和一期相同。</w:t>
            </w:r>
            <w:commentRangeEnd w:id="1345"/>
            <w:r w:rsidR="00720013">
              <w:rPr>
                <w:rStyle w:val="afe"/>
                <w:rFonts w:asciiTheme="minorHAnsi" w:eastAsiaTheme="minorEastAsia" w:hAnsiTheme="minorHAnsi" w:cstheme="minorBidi"/>
              </w:rPr>
              <w:commentReference w:id="1345"/>
            </w:r>
            <w:r w:rsidR="003D3D7F">
              <w:rPr>
                <w:rFonts w:hint="eastAsia"/>
              </w:rPr>
              <w:t>新增“支付方式”“司机”和“用车时间”</w:t>
            </w:r>
            <w:r w:rsidR="003205F9">
              <w:rPr>
                <w:rFonts w:hint="eastAsia"/>
              </w:rPr>
              <w:t>“订单来源”</w:t>
            </w:r>
            <w:r w:rsidR="003D3D7F">
              <w:rPr>
                <w:rFonts w:hint="eastAsia"/>
              </w:rPr>
              <w:t>。</w:t>
            </w:r>
          </w:p>
          <w:p w14:paraId="45D9E839" w14:textId="5143E435" w:rsidR="00720013" w:rsidRDefault="00EB25EC" w:rsidP="00476983">
            <w:pPr>
              <w:pStyle w:val="af0"/>
              <w:ind w:firstLineChars="0" w:firstLine="0"/>
              <w:rPr>
                <w:ins w:id="1347" w:author="ethink wang" w:date="2017-02-08T14:31:00Z"/>
              </w:rPr>
            </w:pPr>
            <w:ins w:id="1348" w:author="ethink wang" w:date="2017-02-08T19:49:00Z">
              <w:r>
                <w:rPr>
                  <w:rFonts w:hint="eastAsia"/>
                </w:rPr>
                <w:t>（</w:t>
              </w:r>
              <w:r>
                <w:rPr>
                  <w:rFonts w:hint="eastAsia"/>
                </w:rPr>
                <w:t>1</w:t>
              </w:r>
              <w:r>
                <w:rPr>
                  <w:rFonts w:hint="eastAsia"/>
                </w:rPr>
                <w:t>）</w:t>
              </w:r>
            </w:ins>
            <w:r w:rsidR="00C356AB">
              <w:rPr>
                <w:rFonts w:hint="eastAsia"/>
              </w:rPr>
              <w:t>支付</w:t>
            </w:r>
            <w:r w:rsidR="00C356AB">
              <w:t>方式包括</w:t>
            </w:r>
            <w:r w:rsidR="00C356AB">
              <w:rPr>
                <w:rFonts w:hint="eastAsia"/>
              </w:rPr>
              <w:t>“全部”“个人垫付”“个人支付”，默认“全部”；</w:t>
            </w:r>
          </w:p>
          <w:p w14:paraId="70B6762A" w14:textId="0CD9B710" w:rsidR="00720013" w:rsidRDefault="00EB25EC" w:rsidP="00476983">
            <w:pPr>
              <w:pStyle w:val="af0"/>
              <w:ind w:firstLineChars="0" w:firstLine="0"/>
              <w:rPr>
                <w:ins w:id="1349" w:author="ethink wang" w:date="2017-02-08T14:31:00Z"/>
              </w:rPr>
            </w:pPr>
            <w:ins w:id="1350" w:author="ethink wang" w:date="2017-02-08T19:49:00Z">
              <w:r>
                <w:rPr>
                  <w:rFonts w:hint="eastAsia"/>
                </w:rPr>
                <w:t>（</w:t>
              </w:r>
              <w:r>
                <w:rPr>
                  <w:rFonts w:hint="eastAsia"/>
                </w:rPr>
                <w:t>2</w:t>
              </w:r>
              <w:r>
                <w:rPr>
                  <w:rFonts w:hint="eastAsia"/>
                </w:rPr>
                <w:t>）</w:t>
              </w:r>
            </w:ins>
            <w:r w:rsidR="00C356AB">
              <w:rPr>
                <w:rFonts w:hint="eastAsia"/>
              </w:rPr>
              <w:t>司机查询</w:t>
            </w:r>
            <w:r w:rsidR="00AF6CA8">
              <w:rPr>
                <w:rFonts w:hint="eastAsia"/>
              </w:rPr>
              <w:t>控件参照公共规则</w:t>
            </w:r>
          </w:p>
          <w:p w14:paraId="0354EDCE" w14:textId="7DB2BF30" w:rsidR="00C356AB" w:rsidRDefault="00EB25EC" w:rsidP="00476983">
            <w:pPr>
              <w:pStyle w:val="af0"/>
              <w:ind w:firstLineChars="0" w:firstLine="0"/>
            </w:pPr>
            <w:ins w:id="1351" w:author="ethink wang" w:date="2017-02-08T19:49:00Z">
              <w:r>
                <w:rPr>
                  <w:rFonts w:hint="eastAsia"/>
                </w:rPr>
                <w:t>（</w:t>
              </w:r>
              <w:r>
                <w:rPr>
                  <w:rFonts w:hint="eastAsia"/>
                </w:rPr>
                <w:t>3</w:t>
              </w:r>
              <w:r>
                <w:rPr>
                  <w:rFonts w:hint="eastAsia"/>
                </w:rPr>
                <w:t>）</w:t>
              </w:r>
            </w:ins>
            <w:r w:rsidR="00C356AB">
              <w:rPr>
                <w:rFonts w:hint="eastAsia"/>
              </w:rPr>
              <w:t>用车时间查询条件精确到分钟</w:t>
            </w:r>
            <w:ins w:id="1352" w:author="ethink wang" w:date="2017-02-08T14:31:00Z">
              <w:r w:rsidR="00720013">
                <w:rPr>
                  <w:rFonts w:hint="eastAsia"/>
                </w:rPr>
                <w:t>，具体</w:t>
              </w:r>
            </w:ins>
            <w:ins w:id="1353" w:author="ethink wang" w:date="2017-02-08T14:32:00Z">
              <w:r w:rsidR="00720013">
                <w:rPr>
                  <w:rFonts w:hint="eastAsia"/>
                </w:rPr>
                <w:t>参见公共规则</w:t>
              </w:r>
            </w:ins>
            <w:r w:rsidR="00AF6CA8">
              <w:rPr>
                <w:rFonts w:hint="eastAsia"/>
              </w:rPr>
              <w:t>用车时间控件</w:t>
            </w:r>
            <w:r w:rsidR="00AF6CA8">
              <w:rPr>
                <w:rFonts w:hint="eastAsia"/>
              </w:rPr>
              <w:t>2</w:t>
            </w:r>
          </w:p>
          <w:p w14:paraId="4D5DA041" w14:textId="04EAA5E5" w:rsidR="003205F9" w:rsidRDefault="003205F9" w:rsidP="00476983">
            <w:pPr>
              <w:pStyle w:val="af0"/>
              <w:ind w:firstLineChars="0" w:firstLine="0"/>
            </w:pPr>
            <w:r>
              <w:rPr>
                <w:rFonts w:hint="eastAsia"/>
              </w:rPr>
              <w:t>（</w:t>
            </w:r>
            <w:r>
              <w:rPr>
                <w:rFonts w:hint="eastAsia"/>
              </w:rPr>
              <w:t>4</w:t>
            </w:r>
            <w:r>
              <w:rPr>
                <w:rFonts w:hint="eastAsia"/>
              </w:rPr>
              <w:t>）订单来源查询控件。参照公共规则“订单来源</w:t>
            </w:r>
            <w:r>
              <w:t>2</w:t>
            </w:r>
            <w:r>
              <w:rPr>
                <w:rFonts w:hint="eastAsia"/>
              </w:rPr>
              <w:t>”</w:t>
            </w:r>
          </w:p>
          <w:p w14:paraId="6C33AD68" w14:textId="6C03A028" w:rsidR="00C356AB" w:rsidRPr="006C1102" w:rsidRDefault="00C356AB" w:rsidP="00476983">
            <w:pPr>
              <w:pStyle w:val="af0"/>
              <w:ind w:firstLineChars="0" w:firstLine="0"/>
            </w:pPr>
            <w:r>
              <w:rPr>
                <w:rFonts w:hint="eastAsia"/>
              </w:rPr>
              <w:t>2</w:t>
            </w:r>
            <w:ins w:id="1354" w:author="ethink wang" w:date="2017-02-08T14:32:00Z">
              <w:r w:rsidR="00720013">
                <w:rPr>
                  <w:rFonts w:hint="eastAsia"/>
                </w:rPr>
                <w:t>、</w:t>
              </w:r>
            </w:ins>
            <w:r>
              <w:rPr>
                <w:rFonts w:hint="eastAsia"/>
              </w:rPr>
              <w:t>点击“查询”，在列表中显示</w:t>
            </w:r>
            <w:r w:rsidR="002B11B6">
              <w:rPr>
                <w:rFonts w:hint="eastAsia"/>
              </w:rPr>
              <w:t>符合查询</w:t>
            </w:r>
            <w:r>
              <w:rPr>
                <w:rFonts w:hint="eastAsia"/>
              </w:rPr>
              <w:t>条件的订单。</w:t>
            </w:r>
            <w:r>
              <w:t>点击</w:t>
            </w:r>
            <w:r>
              <w:rPr>
                <w:rFonts w:hint="eastAsia"/>
              </w:rPr>
              <w:t>“清空”按键</w:t>
            </w:r>
            <w:r>
              <w:t>后</w:t>
            </w:r>
            <w:r>
              <w:rPr>
                <w:rFonts w:hint="eastAsia"/>
              </w:rPr>
              <w:t>，</w:t>
            </w:r>
            <w:del w:id="1355" w:author="ethink wang" w:date="2017-02-08T14:32:00Z">
              <w:r w:rsidR="00BB5BD5" w:rsidDel="00720013">
                <w:rPr>
                  <w:rFonts w:hint="eastAsia"/>
                </w:rPr>
                <w:delText>初始化</w:delText>
              </w:r>
            </w:del>
            <w:r w:rsidR="00AF6CA8">
              <w:rPr>
                <w:rFonts w:hint="eastAsia"/>
              </w:rPr>
              <w:t>参照公共规则</w:t>
            </w:r>
            <w:r>
              <w:rPr>
                <w:rFonts w:hint="eastAsia"/>
              </w:rPr>
              <w:t>。</w:t>
            </w:r>
            <w:r>
              <w:t>点击</w:t>
            </w:r>
            <w:r>
              <w:rPr>
                <w:rFonts w:hint="eastAsia"/>
              </w:rPr>
              <w:t>“导出数据”将列表中</w:t>
            </w:r>
            <w:ins w:id="1356" w:author="ethink wang" w:date="2017-02-08T14:32:00Z">
              <w:r w:rsidR="00720013">
                <w:rPr>
                  <w:rFonts w:hint="eastAsia"/>
                </w:rPr>
                <w:t>检出</w:t>
              </w:r>
            </w:ins>
            <w:r>
              <w:rPr>
                <w:rFonts w:hint="eastAsia"/>
              </w:rPr>
              <w:t>的数据以“</w:t>
            </w:r>
            <w:r>
              <w:rPr>
                <w:rFonts w:hint="eastAsia"/>
              </w:rPr>
              <w:t>.xls</w:t>
            </w:r>
            <w:r>
              <w:rPr>
                <w:rFonts w:hint="eastAsia"/>
              </w:rPr>
              <w:t>”格式导出，格式参照模板。</w:t>
            </w:r>
          </w:p>
          <w:p w14:paraId="15906A1E" w14:textId="0B7F2A95" w:rsidR="00C356AB" w:rsidRPr="00311CA5" w:rsidRDefault="00C356AB" w:rsidP="00476983">
            <w:pPr>
              <w:pStyle w:val="af0"/>
              <w:ind w:firstLineChars="0" w:firstLine="0"/>
            </w:pPr>
            <w:r>
              <w:rPr>
                <w:rFonts w:hint="eastAsia"/>
              </w:rPr>
              <w:t>3</w:t>
            </w:r>
            <w:del w:id="1357" w:author="ethink wang" w:date="2017-02-08T14:32:00Z">
              <w:r w:rsidDel="00720013">
                <w:rPr>
                  <w:rFonts w:hint="eastAsia"/>
                </w:rPr>
                <w:delText xml:space="preserve"> </w:delText>
              </w:r>
            </w:del>
            <w:ins w:id="1358" w:author="ethink wang" w:date="2017-02-08T14:32:00Z">
              <w:r w:rsidR="00720013">
                <w:rPr>
                  <w:rFonts w:hint="eastAsia"/>
                </w:rPr>
                <w:t>、</w:t>
              </w:r>
            </w:ins>
            <w:r>
              <w:t>列表项如原型</w:t>
            </w:r>
            <w:r>
              <w:rPr>
                <w:rFonts w:hint="eastAsia"/>
              </w:rPr>
              <w:t>，</w:t>
            </w:r>
            <w:r>
              <w:t>不赘述</w:t>
            </w:r>
            <w:r>
              <w:rPr>
                <w:rFonts w:hint="eastAsia"/>
              </w:rPr>
              <w:t>。</w:t>
            </w:r>
            <w:r w:rsidR="0071073C">
              <w:rPr>
                <w:rFonts w:hint="eastAsia"/>
              </w:rPr>
              <w:t>初始化加载所有未支付</w:t>
            </w:r>
            <w:r w:rsidR="0071073C">
              <w:rPr>
                <w:rFonts w:hint="eastAsia"/>
              </w:rPr>
              <w:t>to</w:t>
            </w:r>
            <w:r w:rsidR="0071073C">
              <w:t>B</w:t>
            </w:r>
            <w:r w:rsidR="0071073C">
              <w:rPr>
                <w:rFonts w:hint="eastAsia"/>
              </w:rPr>
              <w:t>个人订单</w:t>
            </w:r>
            <w:ins w:id="1359" w:author="ethink wang" w:date="2017-02-08T14:34:00Z">
              <w:r w:rsidR="00720013">
                <w:rPr>
                  <w:rFonts w:hint="eastAsia"/>
                </w:rPr>
                <w:t>（</w:t>
              </w:r>
            </w:ins>
            <w:ins w:id="1360" w:author="ethink wang" w:date="2017-02-08T19:49:00Z">
              <w:r w:rsidR="00EB25EC">
                <w:rPr>
                  <w:rFonts w:hint="eastAsia"/>
                </w:rPr>
                <w:t>即</w:t>
              </w:r>
              <w:r w:rsidR="00EB25EC">
                <w:t>：</w:t>
              </w:r>
            </w:ins>
            <w:ins w:id="1361" w:author="ethink wang" w:date="2017-02-08T14:35:00Z">
              <w:r w:rsidR="00720013">
                <w:rPr>
                  <w:rFonts w:hint="eastAsia"/>
                </w:rPr>
                <w:t>因公个人垫付和因私个人支付订单</w:t>
              </w:r>
            </w:ins>
            <w:ins w:id="1362" w:author="ethink wang" w:date="2017-02-08T14:34:00Z">
              <w:r w:rsidR="00720013">
                <w:rPr>
                  <w:rFonts w:hint="eastAsia"/>
                </w:rPr>
                <w:t>）</w:t>
              </w:r>
            </w:ins>
            <w:r w:rsidR="0071073C">
              <w:rPr>
                <w:rFonts w:hint="eastAsia"/>
              </w:rPr>
              <w:t>，按照用车时间的倒序排列。</w:t>
            </w:r>
            <w:r>
              <w:rPr>
                <w:rFonts w:hint="eastAsia"/>
              </w:rPr>
              <w:t>点击“订单号”进入订单详情</w:t>
            </w:r>
            <w:ins w:id="1363" w:author="ethink wang" w:date="2017-02-08T19:49:00Z">
              <w:r w:rsidR="00EB25EC">
                <w:rPr>
                  <w:rFonts w:hint="eastAsia"/>
                </w:rPr>
                <w:t>。</w:t>
              </w:r>
            </w:ins>
            <w:r w:rsidR="003205F9">
              <w:rPr>
                <w:rFonts w:hint="eastAsia"/>
              </w:rPr>
              <w:t>列表增加“订单来源”列，参照公共规则“订单来源</w:t>
            </w:r>
            <w:r w:rsidR="003205F9">
              <w:t>2</w:t>
            </w:r>
            <w:r w:rsidR="003205F9">
              <w:rPr>
                <w:rFonts w:hint="eastAsia"/>
              </w:rPr>
              <w:t>”</w:t>
            </w:r>
          </w:p>
          <w:p w14:paraId="6043CAB3" w14:textId="41D3B876" w:rsidR="00C356AB" w:rsidRDefault="00C356AB" w:rsidP="00476983">
            <w:r w:rsidRPr="00A936EA">
              <w:rPr>
                <w:rFonts w:ascii="Calibri" w:eastAsia="宋体" w:hAnsi="Calibri" w:cs="Times New Roman" w:hint="eastAsia"/>
              </w:rPr>
              <w:t>4</w:t>
            </w:r>
            <w:del w:id="1364" w:author="ethink wang" w:date="2017-02-08T14:33:00Z">
              <w:r w:rsidDel="00720013">
                <w:rPr>
                  <w:rFonts w:hint="eastAsia"/>
                </w:rPr>
                <w:delText xml:space="preserve"> </w:delText>
              </w:r>
            </w:del>
            <w:ins w:id="1365" w:author="ethink wang" w:date="2017-02-08T14:33:00Z">
              <w:r w:rsidR="00720013">
                <w:rPr>
                  <w:rFonts w:hint="eastAsia"/>
                </w:rPr>
                <w:t>、</w:t>
              </w:r>
            </w:ins>
            <w:r>
              <w:rPr>
                <w:rFonts w:hint="eastAsia"/>
              </w:rPr>
              <w:t>点击“申请复核”按键，弹出申请复核弹窗，样式参照一期。但是</w:t>
            </w:r>
            <w:r>
              <w:t>原</w:t>
            </w:r>
            <w:r>
              <w:rPr>
                <w:rFonts w:hint="eastAsia"/>
              </w:rPr>
              <w:t>“复核原因”更改为“申请原因”，弱提示更改为“填写申请复核原因”，其他不变</w:t>
            </w:r>
          </w:p>
          <w:p w14:paraId="23C43203" w14:textId="380476EF" w:rsidR="00EB50BB" w:rsidRDefault="00C356AB" w:rsidP="00476983">
            <w:pPr>
              <w:pStyle w:val="af0"/>
              <w:ind w:firstLineChars="0" w:firstLine="0"/>
            </w:pPr>
            <w:r>
              <w:rPr>
                <w:rFonts w:hint="eastAsia"/>
              </w:rPr>
              <w:t>5</w:t>
            </w:r>
            <w:del w:id="1366" w:author="ethink wang" w:date="2017-02-08T14:36:00Z">
              <w:r w:rsidDel="00F1599D">
                <w:rPr>
                  <w:rFonts w:hint="eastAsia"/>
                </w:rPr>
                <w:delText xml:space="preserve"> </w:delText>
              </w:r>
            </w:del>
            <w:ins w:id="1367" w:author="ethink wang" w:date="2017-02-08T14:36:00Z">
              <w:r w:rsidR="00F1599D">
                <w:rPr>
                  <w:rFonts w:hint="eastAsia"/>
                </w:rPr>
                <w:t>、</w:t>
              </w:r>
            </w:ins>
            <w:r>
              <w:rPr>
                <w:rFonts w:hint="eastAsia"/>
              </w:rPr>
              <w:t>复核中的订单，需隐藏“申请复核”按键</w:t>
            </w:r>
          </w:p>
        </w:tc>
        <w:tc>
          <w:tcPr>
            <w:tcW w:w="2302" w:type="dxa"/>
            <w:vAlign w:val="center"/>
          </w:tcPr>
          <w:p w14:paraId="38BF4FAB" w14:textId="77777777" w:rsidR="00C356AB" w:rsidRDefault="00C356AB" w:rsidP="00476983"/>
        </w:tc>
      </w:tr>
      <w:tr w:rsidR="00C356AB" w14:paraId="3313883C" w14:textId="77777777" w:rsidTr="00476983">
        <w:tc>
          <w:tcPr>
            <w:tcW w:w="1387" w:type="dxa"/>
            <w:vMerge/>
            <w:vAlign w:val="center"/>
          </w:tcPr>
          <w:p w14:paraId="6867E508" w14:textId="77777777" w:rsidR="00C356AB" w:rsidRPr="00382B7D" w:rsidRDefault="00C356AB" w:rsidP="00476983">
            <w:pPr>
              <w:jc w:val="center"/>
            </w:pPr>
          </w:p>
        </w:tc>
        <w:tc>
          <w:tcPr>
            <w:tcW w:w="1116" w:type="dxa"/>
            <w:vAlign w:val="center"/>
          </w:tcPr>
          <w:p w14:paraId="74CA53FF" w14:textId="77777777" w:rsidR="00C356AB" w:rsidRDefault="00C356AB" w:rsidP="00476983">
            <w:r>
              <w:t>已完成订单</w:t>
            </w:r>
          </w:p>
        </w:tc>
        <w:tc>
          <w:tcPr>
            <w:tcW w:w="5157" w:type="dxa"/>
            <w:vAlign w:val="center"/>
          </w:tcPr>
          <w:p w14:paraId="110553A7" w14:textId="77777777" w:rsidR="00C356AB" w:rsidRDefault="00C356AB" w:rsidP="00476983">
            <w:pPr>
              <w:pStyle w:val="af0"/>
              <w:ind w:firstLineChars="0" w:firstLine="0"/>
            </w:pPr>
            <w:r>
              <w:t>已完成订单拆分自历史订单</w:t>
            </w:r>
            <w:r>
              <w:rPr>
                <w:rFonts w:hint="eastAsia"/>
              </w:rPr>
              <w:t>，</w:t>
            </w:r>
            <w:r>
              <w:t>仅包括已</w:t>
            </w:r>
            <w:r w:rsidR="00F57154">
              <w:rPr>
                <w:rFonts w:hint="eastAsia"/>
              </w:rPr>
              <w:t>支付</w:t>
            </w:r>
            <w:r>
              <w:t>和已取消两类订单</w:t>
            </w:r>
            <w:r>
              <w:rPr>
                <w:rFonts w:hint="eastAsia"/>
              </w:rPr>
              <w:t>。</w:t>
            </w:r>
          </w:p>
          <w:p w14:paraId="1466E472" w14:textId="4058F2CA" w:rsidR="00C356AB" w:rsidRDefault="00C356AB" w:rsidP="00476983">
            <w:pPr>
              <w:pStyle w:val="af0"/>
              <w:ind w:firstLineChars="0" w:firstLine="0"/>
            </w:pPr>
            <w:r>
              <w:rPr>
                <w:rFonts w:hint="eastAsia"/>
              </w:rPr>
              <w:t>1</w:t>
            </w:r>
            <w:del w:id="1368" w:author="ethink wang" w:date="2017-02-08T14:37:00Z">
              <w:r w:rsidDel="00F1599D">
                <w:rPr>
                  <w:rFonts w:hint="eastAsia"/>
                </w:rPr>
                <w:delText xml:space="preserve"> </w:delText>
              </w:r>
            </w:del>
            <w:ins w:id="1369" w:author="ethink wang" w:date="2017-02-08T14:37:00Z">
              <w:r w:rsidR="00F1599D">
                <w:rPr>
                  <w:rFonts w:hint="eastAsia"/>
                </w:rPr>
                <w:t>、</w:t>
              </w:r>
            </w:ins>
            <w:r>
              <w:rPr>
                <w:rFonts w:hint="eastAsia"/>
              </w:rPr>
              <w:t>新增了“司机”“订单状态”“用车时间”</w:t>
            </w:r>
            <w:r w:rsidR="003205F9">
              <w:rPr>
                <w:rFonts w:hint="eastAsia"/>
              </w:rPr>
              <w:t>“订单来源”四</w:t>
            </w:r>
            <w:r>
              <w:rPr>
                <w:rFonts w:hint="eastAsia"/>
              </w:rPr>
              <w:t>个查询条件</w:t>
            </w:r>
          </w:p>
          <w:p w14:paraId="3EDF9DAB" w14:textId="71434F49" w:rsidR="003205F9" w:rsidRDefault="003205F9" w:rsidP="00476983">
            <w:pPr>
              <w:pStyle w:val="af0"/>
              <w:ind w:firstLineChars="0" w:firstLine="0"/>
            </w:pPr>
            <w:r>
              <w:rPr>
                <w:rFonts w:hint="eastAsia"/>
              </w:rPr>
              <w:lastRenderedPageBreak/>
              <w:t>（</w:t>
            </w:r>
            <w:r>
              <w:rPr>
                <w:rFonts w:hint="eastAsia"/>
              </w:rPr>
              <w:t>1</w:t>
            </w:r>
            <w:r>
              <w:rPr>
                <w:rFonts w:hint="eastAsia"/>
              </w:rPr>
              <w:t>）</w:t>
            </w:r>
            <w:r w:rsidR="00C356AB">
              <w:rPr>
                <w:rFonts w:hint="eastAsia"/>
              </w:rPr>
              <w:t>司机查询</w:t>
            </w:r>
            <w:r>
              <w:rPr>
                <w:rFonts w:hint="eastAsia"/>
              </w:rPr>
              <w:t>参照公共规则</w:t>
            </w:r>
            <w:r w:rsidR="00C356AB">
              <w:rPr>
                <w:rFonts w:hint="eastAsia"/>
              </w:rPr>
              <w:t>；</w:t>
            </w:r>
          </w:p>
          <w:p w14:paraId="2B940CD6" w14:textId="79EA798C" w:rsidR="00F1599D" w:rsidRDefault="003205F9" w:rsidP="00476983">
            <w:pPr>
              <w:pStyle w:val="af0"/>
              <w:ind w:firstLineChars="0" w:firstLine="0"/>
              <w:rPr>
                <w:ins w:id="1370" w:author="ethink wang" w:date="2017-02-08T14:37:00Z"/>
              </w:rPr>
            </w:pPr>
            <w:r>
              <w:rPr>
                <w:rFonts w:hint="eastAsia"/>
              </w:rPr>
              <w:t>（</w:t>
            </w:r>
            <w:r>
              <w:rPr>
                <w:rFonts w:hint="eastAsia"/>
              </w:rPr>
              <w:t>2</w:t>
            </w:r>
            <w:r>
              <w:rPr>
                <w:rFonts w:hint="eastAsia"/>
              </w:rPr>
              <w:t>）</w:t>
            </w:r>
            <w:r w:rsidR="00C356AB">
              <w:rPr>
                <w:rFonts w:hint="eastAsia"/>
              </w:rPr>
              <w:t>订单状态包括“全部”“已结算”“已取消”，默认“全部”；</w:t>
            </w:r>
          </w:p>
          <w:p w14:paraId="4A56946C" w14:textId="7D04C730" w:rsidR="00C356AB" w:rsidRDefault="003205F9" w:rsidP="00476983">
            <w:pPr>
              <w:pStyle w:val="af0"/>
              <w:ind w:firstLineChars="0" w:firstLine="0"/>
            </w:pPr>
            <w:r>
              <w:rPr>
                <w:rFonts w:hint="eastAsia"/>
              </w:rPr>
              <w:t>（</w:t>
            </w:r>
            <w:r>
              <w:rPr>
                <w:rFonts w:hint="eastAsia"/>
              </w:rPr>
              <w:t>3</w:t>
            </w:r>
            <w:r>
              <w:rPr>
                <w:rFonts w:hint="eastAsia"/>
              </w:rPr>
              <w:t>）</w:t>
            </w:r>
            <w:r w:rsidR="00C356AB">
              <w:rPr>
                <w:rFonts w:hint="eastAsia"/>
              </w:rPr>
              <w:t>用车时间查询条件精确到分钟</w:t>
            </w:r>
            <w:ins w:id="1371" w:author="ethink wang" w:date="2017-02-08T14:37:00Z">
              <w:r w:rsidR="00F1599D">
                <w:rPr>
                  <w:rFonts w:hint="eastAsia"/>
                </w:rPr>
                <w:t>，具体</w:t>
              </w:r>
            </w:ins>
            <w:ins w:id="1372" w:author="ethink wang" w:date="2017-02-08T14:38:00Z">
              <w:r w:rsidR="00F1599D">
                <w:rPr>
                  <w:rFonts w:hint="eastAsia"/>
                </w:rPr>
                <w:t>参见公共规则</w:t>
              </w:r>
            </w:ins>
            <w:r w:rsidR="001C038C">
              <w:rPr>
                <w:rFonts w:hint="eastAsia"/>
              </w:rPr>
              <w:t>用车时间</w:t>
            </w:r>
            <w:r>
              <w:rPr>
                <w:rFonts w:hint="eastAsia"/>
              </w:rPr>
              <w:t>查询</w:t>
            </w:r>
            <w:r w:rsidR="001C038C">
              <w:rPr>
                <w:rFonts w:hint="eastAsia"/>
              </w:rPr>
              <w:t>控件</w:t>
            </w:r>
            <w:r w:rsidR="001C038C">
              <w:rPr>
                <w:rFonts w:hint="eastAsia"/>
              </w:rPr>
              <w:t>2</w:t>
            </w:r>
            <w:r>
              <w:rPr>
                <w:rFonts w:hint="eastAsia"/>
              </w:rPr>
              <w:t>；</w:t>
            </w:r>
          </w:p>
          <w:p w14:paraId="34F62ED9" w14:textId="4C82B43E" w:rsidR="003205F9" w:rsidRPr="003205F9" w:rsidRDefault="003205F9" w:rsidP="00476983">
            <w:pPr>
              <w:pStyle w:val="af0"/>
              <w:ind w:firstLineChars="0" w:firstLine="0"/>
            </w:pPr>
            <w:r>
              <w:rPr>
                <w:rFonts w:hint="eastAsia"/>
              </w:rPr>
              <w:t>（</w:t>
            </w:r>
            <w:r>
              <w:rPr>
                <w:rFonts w:hint="eastAsia"/>
              </w:rPr>
              <w:t>4</w:t>
            </w:r>
            <w:r>
              <w:rPr>
                <w:rFonts w:hint="eastAsia"/>
              </w:rPr>
              <w:t>）订单来源查询控件。参照公共规则“订单来源</w:t>
            </w:r>
            <w:r>
              <w:t>2</w:t>
            </w:r>
            <w:r>
              <w:rPr>
                <w:rFonts w:hint="eastAsia"/>
              </w:rPr>
              <w:t>”</w:t>
            </w:r>
          </w:p>
          <w:p w14:paraId="7688D71C" w14:textId="64FFA514" w:rsidR="00C356AB" w:rsidRDefault="00C356AB" w:rsidP="00476983">
            <w:r w:rsidRPr="00BA7E3B">
              <w:rPr>
                <w:rFonts w:ascii="Calibri" w:eastAsia="宋体" w:hAnsi="Calibri" w:cs="Times New Roman" w:hint="eastAsia"/>
              </w:rPr>
              <w:t>2</w:t>
            </w:r>
            <w:del w:id="1373" w:author="ethink wang" w:date="2017-02-08T14:38:00Z">
              <w:r w:rsidDel="00F1599D">
                <w:rPr>
                  <w:rFonts w:hint="eastAsia"/>
                </w:rPr>
                <w:delText xml:space="preserve"> </w:delText>
              </w:r>
            </w:del>
            <w:ins w:id="1374" w:author="ethink wang" w:date="2017-02-08T14:38:00Z">
              <w:r w:rsidR="00F1599D">
                <w:rPr>
                  <w:rFonts w:hint="eastAsia"/>
                </w:rPr>
                <w:t>、</w:t>
              </w:r>
            </w:ins>
            <w:r>
              <w:rPr>
                <w:rFonts w:hint="eastAsia"/>
              </w:rPr>
              <w:t>新增“导出数据”按键，导出列表中数据，文件格式为“</w:t>
            </w:r>
            <w:r>
              <w:rPr>
                <w:rFonts w:hint="eastAsia"/>
              </w:rPr>
              <w:t>.xls</w:t>
            </w:r>
            <w:r>
              <w:rPr>
                <w:rFonts w:hint="eastAsia"/>
              </w:rPr>
              <w:t>”，格式参照模板。</w:t>
            </w:r>
          </w:p>
          <w:p w14:paraId="7AB1523E" w14:textId="78F3D781" w:rsidR="00C356AB" w:rsidRDefault="00C356AB" w:rsidP="00476983">
            <w:r>
              <w:t>3</w:t>
            </w:r>
            <w:del w:id="1375" w:author="ethink wang" w:date="2017-02-08T14:38:00Z">
              <w:r w:rsidDel="00F1599D">
                <w:rPr>
                  <w:rFonts w:hint="eastAsia"/>
                </w:rPr>
                <w:delText xml:space="preserve"> </w:delText>
              </w:r>
            </w:del>
            <w:ins w:id="1376" w:author="ethink wang" w:date="2017-02-08T14:38:00Z">
              <w:r w:rsidR="00F1599D">
                <w:rPr>
                  <w:rFonts w:hint="eastAsia"/>
                </w:rPr>
                <w:t>、</w:t>
              </w:r>
            </w:ins>
            <w:r>
              <w:t>列表</w:t>
            </w:r>
            <w:r>
              <w:rPr>
                <w:rFonts w:hint="eastAsia"/>
              </w:rPr>
              <w:t>与</w:t>
            </w:r>
            <w:ins w:id="1377" w:author="ethink wang" w:date="2017-02-08T14:38:00Z">
              <w:r w:rsidR="00F1599D">
                <w:rPr>
                  <w:rFonts w:hint="eastAsia"/>
                </w:rPr>
                <w:t>一期</w:t>
              </w:r>
            </w:ins>
            <w:r>
              <w:rPr>
                <w:rFonts w:hint="eastAsia"/>
              </w:rPr>
              <w:t>历史订单列表项相同</w:t>
            </w:r>
          </w:p>
          <w:p w14:paraId="7FAD0523" w14:textId="3CD17F01" w:rsidR="00C356AB" w:rsidRDefault="00C356AB" w:rsidP="00476983">
            <w:pPr>
              <w:pStyle w:val="af0"/>
              <w:ind w:firstLineChars="0" w:firstLine="0"/>
            </w:pPr>
            <w:r>
              <w:rPr>
                <w:rFonts w:hint="eastAsia"/>
              </w:rPr>
              <w:t>4</w:t>
            </w:r>
            <w:del w:id="1378" w:author="ethink wang" w:date="2017-02-08T14:38:00Z">
              <w:r w:rsidDel="00F1599D">
                <w:rPr>
                  <w:rFonts w:hint="eastAsia"/>
                </w:rPr>
                <w:delText xml:space="preserve"> </w:delText>
              </w:r>
            </w:del>
            <w:ins w:id="1379" w:author="ethink wang" w:date="2017-02-08T14:38:00Z">
              <w:r w:rsidR="00F1599D">
                <w:rPr>
                  <w:rFonts w:hint="eastAsia"/>
                </w:rPr>
                <w:t>、</w:t>
              </w:r>
            </w:ins>
            <w:r>
              <w:rPr>
                <w:rFonts w:hint="eastAsia"/>
              </w:rPr>
              <w:t>增加“清空”按键。</w:t>
            </w:r>
          </w:p>
          <w:p w14:paraId="2BAB1038" w14:textId="4405594D" w:rsidR="00C356AB" w:rsidRPr="006C1102" w:rsidRDefault="00C356AB" w:rsidP="00476983">
            <w:pPr>
              <w:pStyle w:val="af0"/>
              <w:ind w:firstLineChars="0" w:firstLine="0"/>
            </w:pPr>
            <w:r>
              <w:t>点击后</w:t>
            </w:r>
            <w:r>
              <w:rPr>
                <w:rFonts w:hint="eastAsia"/>
              </w:rPr>
              <w:t>，</w:t>
            </w:r>
            <w:del w:id="1380" w:author="ethink wang" w:date="2017-02-08T14:38:00Z">
              <w:r w:rsidR="00BB5BD5" w:rsidDel="00F1599D">
                <w:rPr>
                  <w:rFonts w:hint="eastAsia"/>
                </w:rPr>
                <w:delText>初始化</w:delText>
              </w:r>
            </w:del>
            <w:r w:rsidR="00BB5BD5">
              <w:rPr>
                <w:rFonts w:hint="eastAsia"/>
              </w:rPr>
              <w:t>查询条件和列表</w:t>
            </w:r>
            <w:ins w:id="1381" w:author="ethink wang" w:date="2017-02-08T14:38:00Z">
              <w:r w:rsidR="00F1599D">
                <w:rPr>
                  <w:rFonts w:hint="eastAsia"/>
                </w:rPr>
                <w:t>置为初始化条件</w:t>
              </w:r>
            </w:ins>
          </w:p>
          <w:p w14:paraId="5C99FB99" w14:textId="0E65DC88" w:rsidR="00C356AB" w:rsidRDefault="00C356AB" w:rsidP="00476983">
            <w:pPr>
              <w:pStyle w:val="af0"/>
              <w:ind w:firstLineChars="0" w:firstLine="0"/>
            </w:pPr>
            <w:r>
              <w:t>5</w:t>
            </w:r>
            <w:del w:id="1382" w:author="ethink wang" w:date="2017-02-08T14:38:00Z">
              <w:r w:rsidDel="00F1599D">
                <w:rPr>
                  <w:rFonts w:hint="eastAsia"/>
                </w:rPr>
                <w:delText xml:space="preserve"> </w:delText>
              </w:r>
            </w:del>
            <w:ins w:id="1383" w:author="ethink wang" w:date="2017-02-08T14:38:00Z">
              <w:r w:rsidR="00F1599D">
                <w:rPr>
                  <w:rFonts w:hint="eastAsia"/>
                </w:rPr>
                <w:t>、</w:t>
              </w:r>
            </w:ins>
            <w:r w:rsidR="00F57154">
              <w:t>去掉</w:t>
            </w:r>
            <w:r w:rsidR="00F57154">
              <w:rPr>
                <w:rFonts w:hint="eastAsia"/>
              </w:rPr>
              <w:t>“</w:t>
            </w:r>
            <w:r w:rsidR="00F57154">
              <w:t>城市名称</w:t>
            </w:r>
            <w:r w:rsidR="00F57154">
              <w:rPr>
                <w:rFonts w:hint="eastAsia"/>
              </w:rPr>
              <w:t>”查询条件</w:t>
            </w:r>
          </w:p>
          <w:p w14:paraId="40D6A9EE" w14:textId="77777777" w:rsidR="003205F9" w:rsidRDefault="00F57154" w:rsidP="003205F9">
            <w:r>
              <w:rPr>
                <w:rFonts w:hint="eastAsia"/>
              </w:rPr>
              <w:t>6</w:t>
            </w:r>
            <w:del w:id="1384" w:author="ethink wang" w:date="2017-02-08T14:38:00Z">
              <w:r w:rsidDel="00F1599D">
                <w:rPr>
                  <w:rFonts w:hint="eastAsia"/>
                </w:rPr>
                <w:delText xml:space="preserve"> </w:delText>
              </w:r>
            </w:del>
            <w:ins w:id="1385" w:author="ethink wang" w:date="2017-02-08T14:38:00Z">
              <w:r w:rsidR="00F1599D">
                <w:rPr>
                  <w:rFonts w:hint="eastAsia"/>
                </w:rPr>
                <w:t>、</w:t>
              </w:r>
            </w:ins>
            <w:r>
              <w:rPr>
                <w:rFonts w:hint="eastAsia"/>
              </w:rPr>
              <w:t>查询条件位置顺序做了调整</w:t>
            </w:r>
            <w:ins w:id="1386" w:author="ethink wang" w:date="2017-02-08T14:38:00Z">
              <w:r w:rsidR="00F1599D">
                <w:rPr>
                  <w:rFonts w:hint="eastAsia"/>
                </w:rPr>
                <w:t>，详见原型</w:t>
              </w:r>
            </w:ins>
          </w:p>
          <w:p w14:paraId="1A5612D2" w14:textId="54EA4EB1" w:rsidR="00F57154" w:rsidRPr="003205F9" w:rsidRDefault="003205F9" w:rsidP="003205F9">
            <w:r>
              <w:t>7</w:t>
            </w:r>
            <w:r>
              <w:rPr>
                <w:rFonts w:hint="eastAsia"/>
              </w:rPr>
              <w:t>、列表增加“订单来源”列，参照公共规则“订单来源</w:t>
            </w:r>
            <w:r>
              <w:t>2</w:t>
            </w:r>
            <w:r>
              <w:rPr>
                <w:rFonts w:hint="eastAsia"/>
              </w:rPr>
              <w:t>”</w:t>
            </w:r>
          </w:p>
        </w:tc>
        <w:tc>
          <w:tcPr>
            <w:tcW w:w="2302" w:type="dxa"/>
            <w:vAlign w:val="center"/>
          </w:tcPr>
          <w:p w14:paraId="731CCDE4" w14:textId="77777777" w:rsidR="00C356AB" w:rsidRDefault="00C356AB" w:rsidP="00476983"/>
        </w:tc>
      </w:tr>
      <w:tr w:rsidR="00C356AB" w14:paraId="2C3DBA1F" w14:textId="77777777" w:rsidTr="00476983">
        <w:tc>
          <w:tcPr>
            <w:tcW w:w="1387" w:type="dxa"/>
            <w:vMerge w:val="restart"/>
            <w:vAlign w:val="center"/>
          </w:tcPr>
          <w:p w14:paraId="0F5E2890" w14:textId="77777777" w:rsidR="00C356AB" w:rsidRPr="00382B7D" w:rsidRDefault="00C356AB" w:rsidP="00476983">
            <w:pPr>
              <w:jc w:val="center"/>
            </w:pPr>
            <w:r>
              <w:rPr>
                <w:rFonts w:asciiTheme="minorEastAsia" w:hAnsiTheme="minorEastAsia" w:hint="eastAsia"/>
              </w:rPr>
              <w:t>Ⅳ</w:t>
            </w:r>
            <w:r>
              <w:rPr>
                <w:rFonts w:hint="eastAsia"/>
              </w:rPr>
              <w:t>-</w:t>
            </w:r>
            <w:r>
              <w:t>E-</w:t>
            </w:r>
            <w:r>
              <w:rPr>
                <w:rFonts w:hint="eastAsia"/>
              </w:rPr>
              <w:t>0</w:t>
            </w:r>
            <w:r>
              <w:t>2</w:t>
            </w:r>
            <w:r>
              <w:rPr>
                <w:rFonts w:hint="eastAsia"/>
              </w:rPr>
              <w:t>-</w:t>
            </w:r>
            <w:r>
              <w:t>01</w:t>
            </w:r>
          </w:p>
        </w:tc>
        <w:tc>
          <w:tcPr>
            <w:tcW w:w="1116" w:type="dxa"/>
            <w:vAlign w:val="center"/>
          </w:tcPr>
          <w:p w14:paraId="2A46C9B8" w14:textId="77777777" w:rsidR="00C356AB" w:rsidRDefault="00C356AB" w:rsidP="00476983">
            <w:r>
              <w:t>说明</w:t>
            </w:r>
          </w:p>
        </w:tc>
        <w:tc>
          <w:tcPr>
            <w:tcW w:w="5157" w:type="dxa"/>
            <w:vAlign w:val="center"/>
          </w:tcPr>
          <w:p w14:paraId="78B57487" w14:textId="1459350A" w:rsidR="00C356AB" w:rsidRDefault="00C356AB" w:rsidP="00FE45C0">
            <w:pPr>
              <w:pStyle w:val="af0"/>
              <w:ind w:firstLineChars="0" w:firstLine="0"/>
            </w:pPr>
            <w:r>
              <w:t>相对一期</w:t>
            </w:r>
            <w:del w:id="1387" w:author="ethink wang" w:date="2017-02-08T14:42:00Z">
              <w:r w:rsidDel="00FE45C0">
                <w:delText>机</w:delText>
              </w:r>
            </w:del>
            <w:r>
              <w:rPr>
                <w:rFonts w:hint="eastAsia"/>
              </w:rPr>
              <w:t>个人</w:t>
            </w:r>
            <w:r>
              <w:t>订单复核</w:t>
            </w:r>
            <w:r>
              <w:rPr>
                <w:rFonts w:hint="eastAsia"/>
              </w:rPr>
              <w:t>，</w:t>
            </w:r>
            <w:r>
              <w:t>仅更改</w:t>
            </w:r>
            <w:ins w:id="1388" w:author="ethink wang" w:date="2017-02-08T14:42:00Z">
              <w:r w:rsidR="00FE45C0">
                <w:rPr>
                  <w:rFonts w:hint="eastAsia"/>
                </w:rPr>
                <w:t>“</w:t>
              </w:r>
              <w:r w:rsidR="00FE45C0">
                <w:t>复核弹窗</w:t>
              </w:r>
              <w:r w:rsidR="00FE45C0">
                <w:rPr>
                  <w:rFonts w:hint="eastAsia"/>
                </w:rPr>
                <w:t>”</w:t>
              </w:r>
            </w:ins>
            <w:del w:id="1389" w:author="ethink wang" w:date="2017-02-08T14:42:00Z">
              <w:r w:rsidDel="00FE45C0">
                <w:delText>复核弹窗</w:delText>
              </w:r>
            </w:del>
            <w:r>
              <w:t>和</w:t>
            </w:r>
            <w:ins w:id="1390" w:author="ethink wang" w:date="2017-02-08T14:42:00Z">
              <w:r w:rsidR="00FE45C0">
                <w:rPr>
                  <w:rFonts w:hint="eastAsia"/>
                </w:rPr>
                <w:t>“</w:t>
              </w:r>
              <w:r w:rsidR="00FE45C0">
                <w:t>复核记录</w:t>
              </w:r>
              <w:r w:rsidR="00FE45C0">
                <w:rPr>
                  <w:rFonts w:hint="eastAsia"/>
                </w:rPr>
                <w:t>”</w:t>
              </w:r>
            </w:ins>
            <w:del w:id="1391" w:author="ethink wang" w:date="2017-02-08T14:42:00Z">
              <w:r w:rsidDel="00FE45C0">
                <w:delText>复核记录</w:delText>
              </w:r>
            </w:del>
            <w:r>
              <w:t>两处位置的内容</w:t>
            </w:r>
          </w:p>
        </w:tc>
        <w:tc>
          <w:tcPr>
            <w:tcW w:w="2302" w:type="dxa"/>
            <w:vAlign w:val="center"/>
          </w:tcPr>
          <w:p w14:paraId="64445354" w14:textId="77777777" w:rsidR="00C356AB" w:rsidRDefault="00C356AB" w:rsidP="00476983"/>
        </w:tc>
      </w:tr>
      <w:tr w:rsidR="00C356AB" w14:paraId="41BB2CD7" w14:textId="77777777" w:rsidTr="00476983">
        <w:tc>
          <w:tcPr>
            <w:tcW w:w="1387" w:type="dxa"/>
            <w:vMerge/>
            <w:vAlign w:val="center"/>
          </w:tcPr>
          <w:p w14:paraId="571A13B9" w14:textId="77777777" w:rsidR="00C356AB" w:rsidRPr="00382B7D" w:rsidRDefault="00C356AB" w:rsidP="00476983">
            <w:pPr>
              <w:jc w:val="center"/>
            </w:pPr>
          </w:p>
        </w:tc>
        <w:tc>
          <w:tcPr>
            <w:tcW w:w="1116" w:type="dxa"/>
            <w:vAlign w:val="center"/>
          </w:tcPr>
          <w:p w14:paraId="1E737F98" w14:textId="77777777" w:rsidR="00C356AB" w:rsidRDefault="00C356AB" w:rsidP="00476983">
            <w:r>
              <w:t>复核弹窗</w:t>
            </w:r>
          </w:p>
        </w:tc>
        <w:tc>
          <w:tcPr>
            <w:tcW w:w="5157" w:type="dxa"/>
            <w:vAlign w:val="center"/>
          </w:tcPr>
          <w:p w14:paraId="4FF2A676" w14:textId="1081210D" w:rsidR="00C356AB" w:rsidRDefault="00C356AB" w:rsidP="00A2070A">
            <w:pPr>
              <w:pStyle w:val="af0"/>
              <w:ind w:firstLineChars="0" w:firstLine="0"/>
            </w:pPr>
            <w:r>
              <w:rPr>
                <w:rFonts w:hint="eastAsia"/>
              </w:rPr>
              <w:t>原“复核原因”变为“处理意见”，弱提示为“请输入处理意见”，必填项</w:t>
            </w:r>
            <w:r w:rsidR="00515638">
              <w:rPr>
                <w:rFonts w:hint="eastAsia"/>
              </w:rPr>
              <w:t>。</w:t>
            </w:r>
            <w:del w:id="1392" w:author="ethink wang" w:date="2017-02-09T18:30:00Z">
              <w:r w:rsidR="00515638" w:rsidDel="00A2070A">
                <w:rPr>
                  <w:rFonts w:hint="eastAsia"/>
                </w:rPr>
                <w:delText>若未填写，则在点击</w:delText>
              </w:r>
            </w:del>
            <w:del w:id="1393" w:author="ethink wang" w:date="2017-02-08T14:42:00Z">
              <w:r w:rsidR="00515638" w:rsidDel="00FE45C0">
                <w:rPr>
                  <w:rFonts w:hint="eastAsia"/>
                </w:rPr>
                <w:delText xml:space="preserve"> </w:delText>
              </w:r>
            </w:del>
            <w:del w:id="1394" w:author="ethink wang" w:date="2017-02-09T18:30:00Z">
              <w:r w:rsidR="00515638" w:rsidDel="00A2070A">
                <w:rPr>
                  <w:rFonts w:hint="eastAsia"/>
                </w:rPr>
                <w:delText>“确定”按键时，浮窗提示“请输入处理意见”</w:delText>
              </w:r>
            </w:del>
          </w:p>
        </w:tc>
        <w:tc>
          <w:tcPr>
            <w:tcW w:w="2302" w:type="dxa"/>
            <w:vAlign w:val="center"/>
          </w:tcPr>
          <w:p w14:paraId="2AE8D835" w14:textId="44DD981C" w:rsidR="00C356AB" w:rsidRDefault="00A2070A" w:rsidP="00476983">
            <w:ins w:id="1395" w:author="ethink wang" w:date="2017-02-09T18:30:00Z">
              <w:r>
                <w:rPr>
                  <w:rFonts w:hint="eastAsia"/>
                </w:rPr>
                <w:t>若未填写，则在点击“确定”按键时，浮窗提示“请输入处理意见”</w:t>
              </w:r>
            </w:ins>
          </w:p>
        </w:tc>
      </w:tr>
      <w:tr w:rsidR="00C356AB" w14:paraId="70AB1302" w14:textId="77777777" w:rsidTr="00476983">
        <w:tc>
          <w:tcPr>
            <w:tcW w:w="1387" w:type="dxa"/>
            <w:vMerge/>
            <w:vAlign w:val="center"/>
          </w:tcPr>
          <w:p w14:paraId="44B407CD" w14:textId="77777777" w:rsidR="00C356AB" w:rsidRPr="00382B7D" w:rsidRDefault="00C356AB" w:rsidP="00476983">
            <w:pPr>
              <w:jc w:val="center"/>
            </w:pPr>
          </w:p>
        </w:tc>
        <w:tc>
          <w:tcPr>
            <w:tcW w:w="1116" w:type="dxa"/>
            <w:vAlign w:val="center"/>
          </w:tcPr>
          <w:p w14:paraId="499C1931" w14:textId="77777777" w:rsidR="00C356AB" w:rsidRDefault="00C356AB" w:rsidP="00476983">
            <w:r>
              <w:t>复核记录</w:t>
            </w:r>
          </w:p>
        </w:tc>
        <w:tc>
          <w:tcPr>
            <w:tcW w:w="5157" w:type="dxa"/>
            <w:vAlign w:val="center"/>
          </w:tcPr>
          <w:p w14:paraId="2E7DE439" w14:textId="481E9F17" w:rsidR="00EB25EC" w:rsidRDefault="00EB25EC" w:rsidP="00476983">
            <w:pPr>
              <w:pStyle w:val="af0"/>
              <w:ind w:firstLineChars="0" w:firstLine="0"/>
              <w:rPr>
                <w:ins w:id="1396" w:author="ethink wang" w:date="2017-02-08T19:49:00Z"/>
              </w:rPr>
            </w:pPr>
            <w:ins w:id="1397" w:author="ethink wang" w:date="2017-02-08T19:50:00Z">
              <w:r>
                <w:rPr>
                  <w:rFonts w:hint="eastAsia"/>
                </w:rPr>
                <w:t>1</w:t>
              </w:r>
              <w:r>
                <w:rPr>
                  <w:rFonts w:hint="eastAsia"/>
                </w:rPr>
                <w:t>、</w:t>
              </w:r>
            </w:ins>
            <w:r w:rsidR="00C356AB">
              <w:t>列表项中原</w:t>
            </w:r>
            <w:r w:rsidR="00C356AB">
              <w:rPr>
                <w:rFonts w:hint="eastAsia"/>
              </w:rPr>
              <w:t>“复核原因”列更改为“申请原因”，数据来自于申请复核时填写的原因；</w:t>
            </w:r>
          </w:p>
          <w:p w14:paraId="047F3EDA" w14:textId="3A8A223F" w:rsidR="00C356AB" w:rsidRDefault="00EB25EC" w:rsidP="00476983">
            <w:pPr>
              <w:pStyle w:val="af0"/>
              <w:ind w:firstLineChars="0" w:firstLine="0"/>
            </w:pPr>
            <w:ins w:id="1398" w:author="ethink wang" w:date="2017-02-08T19:50:00Z">
              <w:r>
                <w:t>2</w:t>
              </w:r>
              <w:r>
                <w:rPr>
                  <w:rFonts w:hint="eastAsia"/>
                </w:rPr>
                <w:t>、</w:t>
              </w:r>
            </w:ins>
            <w:r w:rsidR="00C356AB">
              <w:rPr>
                <w:rFonts w:hint="eastAsia"/>
              </w:rPr>
              <w:t>新增“处理意见”列，数据来自于复核时填写的处理意见</w:t>
            </w:r>
          </w:p>
        </w:tc>
        <w:tc>
          <w:tcPr>
            <w:tcW w:w="2302" w:type="dxa"/>
            <w:vAlign w:val="center"/>
          </w:tcPr>
          <w:p w14:paraId="209AE0B4" w14:textId="71A9756D" w:rsidR="00C356AB" w:rsidRDefault="00FE45C0" w:rsidP="00476983">
            <w:ins w:id="1399" w:author="ethink wang" w:date="2017-02-08T14:43:00Z">
              <w:r>
                <w:rPr>
                  <w:rFonts w:hint="eastAsia"/>
                </w:rPr>
                <w:t>“处理意见”栏，默认显示一行，超出未显示完全部分以“</w:t>
              </w:r>
              <w:r>
                <w:t>…</w:t>
              </w:r>
              <w:r>
                <w:rPr>
                  <w:rFonts w:hint="eastAsia"/>
                </w:rPr>
                <w:t>”替代，但鼠标移入时，浮窗显示全部意见内容信息</w:t>
              </w:r>
            </w:ins>
          </w:p>
        </w:tc>
      </w:tr>
    </w:tbl>
    <w:p w14:paraId="6E0527B7" w14:textId="77777777" w:rsidR="000339C6" w:rsidRDefault="00F57154" w:rsidP="00F57154">
      <w:pPr>
        <w:pStyle w:val="4"/>
      </w:pPr>
      <w:bookmarkStart w:id="1400" w:name="_Toc474764525"/>
      <w:r>
        <w:lastRenderedPageBreak/>
        <w:t>toC</w:t>
      </w:r>
      <w:r>
        <w:t>订单管理</w:t>
      </w:r>
      <w:bookmarkEnd w:id="1400"/>
    </w:p>
    <w:p w14:paraId="56D17836" w14:textId="77777777" w:rsidR="00F57154" w:rsidRDefault="00F57154" w:rsidP="00F57154">
      <w:pPr>
        <w:pStyle w:val="5"/>
      </w:pPr>
      <w:r>
        <w:t>用例描述</w:t>
      </w:r>
    </w:p>
    <w:p w14:paraId="3CFD9CA3" w14:textId="7A0274AE" w:rsidR="00F57154" w:rsidRPr="00F57154" w:rsidRDefault="00F57154" w:rsidP="00F57154">
      <w:pPr>
        <w:ind w:firstLineChars="200" w:firstLine="420"/>
      </w:pPr>
      <w:r>
        <w:t>toC</w:t>
      </w:r>
      <w:r>
        <w:t>订单包括</w:t>
      </w:r>
      <w:r w:rsidR="00B0364D">
        <w:t>一期</w:t>
      </w:r>
      <w:r>
        <w:t>的网约车订单和</w:t>
      </w:r>
      <w:r w:rsidR="00B0364D">
        <w:t>二期</w:t>
      </w:r>
      <w:r>
        <w:t>的出租车订单</w:t>
      </w:r>
      <w:r>
        <w:rPr>
          <w:rFonts w:hint="eastAsia"/>
        </w:rPr>
        <w:t>。</w:t>
      </w:r>
      <w:r>
        <w:t>针对租赁端来说</w:t>
      </w:r>
      <w:r>
        <w:rPr>
          <w:rFonts w:hint="eastAsia"/>
        </w:rPr>
        <w:t>，</w:t>
      </w:r>
      <w:r>
        <w:t>仅有</w:t>
      </w:r>
      <w:ins w:id="1401" w:author="ethink wang" w:date="2017-02-08T14:44:00Z">
        <w:r w:rsidR="00FE45C0">
          <w:t>订单</w:t>
        </w:r>
      </w:ins>
      <w:r>
        <w:t>查看的权限</w:t>
      </w:r>
      <w:r>
        <w:rPr>
          <w:rFonts w:hint="eastAsia"/>
        </w:rPr>
        <w:t>，</w:t>
      </w:r>
      <w:r>
        <w:t>不具备</w:t>
      </w:r>
      <w:ins w:id="1402" w:author="ethink wang" w:date="2017-02-08T14:44:00Z">
        <w:r w:rsidR="00FE45C0">
          <w:t>其他</w:t>
        </w:r>
      </w:ins>
      <w:r>
        <w:t>任何</w:t>
      </w:r>
      <w:ins w:id="1403" w:author="ethink wang" w:date="2017-02-08T14:43:00Z">
        <w:r w:rsidR="00FE45C0">
          <w:t>业务</w:t>
        </w:r>
      </w:ins>
      <w:r>
        <w:t>操作</w:t>
      </w:r>
      <w:ins w:id="1404" w:author="ethink wang" w:date="2017-02-08T14:44:00Z">
        <w:r w:rsidR="00FE45C0">
          <w:t>处理</w:t>
        </w:r>
      </w:ins>
      <w:r>
        <w:t>权限</w:t>
      </w:r>
      <w:r>
        <w:rPr>
          <w:rFonts w:hint="eastAsia"/>
        </w:rPr>
        <w:t>。</w:t>
      </w:r>
      <w:r w:rsidR="00B0364D">
        <w:rPr>
          <w:rFonts w:hint="eastAsia"/>
        </w:rPr>
        <w:t>如果租赁公司未曾加入</w:t>
      </w:r>
      <w:r w:rsidR="00B0364D">
        <w:rPr>
          <w:rFonts w:hint="eastAsia"/>
        </w:rPr>
        <w:t>toC</w:t>
      </w:r>
      <w:r w:rsidR="00B0364D">
        <w:rPr>
          <w:rFonts w:hint="eastAsia"/>
        </w:rPr>
        <w:t>业务，则“</w:t>
      </w:r>
      <w:r w:rsidR="00B0364D">
        <w:rPr>
          <w:rFonts w:hint="eastAsia"/>
        </w:rPr>
        <w:t>to</w:t>
      </w:r>
      <w:r w:rsidR="00B0364D">
        <w:t>C</w:t>
      </w:r>
      <w:r w:rsidR="00B0364D">
        <w:t>订单</w:t>
      </w:r>
      <w:del w:id="1405" w:author="ethink wang" w:date="2017-02-08T14:45:00Z">
        <w:r w:rsidR="00B0364D" w:rsidDel="00FE45C0">
          <w:delText>管理</w:delText>
        </w:r>
      </w:del>
      <w:r w:rsidR="00B0364D">
        <w:rPr>
          <w:rFonts w:hint="eastAsia"/>
        </w:rPr>
        <w:t>”</w:t>
      </w:r>
      <w:del w:id="1406" w:author="ethink wang" w:date="2017-02-08T14:45:00Z">
        <w:r w:rsidR="00B0364D" w:rsidDel="00FE45C0">
          <w:rPr>
            <w:rFonts w:hint="eastAsia"/>
          </w:rPr>
          <w:delText>按键</w:delText>
        </w:r>
      </w:del>
      <w:ins w:id="1407" w:author="ethink wang" w:date="2017-02-08T14:45:00Z">
        <w:r w:rsidR="00FE45C0">
          <w:rPr>
            <w:rFonts w:hint="eastAsia"/>
          </w:rPr>
          <w:t>菜单</w:t>
        </w:r>
      </w:ins>
      <w:r w:rsidR="00B0364D">
        <w:rPr>
          <w:rFonts w:hint="eastAsia"/>
        </w:rPr>
        <w:t>隐藏。</w:t>
      </w:r>
    </w:p>
    <w:p w14:paraId="686EFE11" w14:textId="77777777" w:rsidR="00F57154" w:rsidRDefault="00F57154" w:rsidP="00F57154">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EA76AC" w:rsidRPr="00753787" w14:paraId="5ACDAC5C" w14:textId="77777777" w:rsidTr="00F47390">
        <w:trPr>
          <w:trHeight w:val="567"/>
        </w:trPr>
        <w:tc>
          <w:tcPr>
            <w:tcW w:w="1387" w:type="dxa"/>
            <w:shd w:val="clear" w:color="auto" w:fill="D9D9D9" w:themeFill="background1" w:themeFillShade="D9"/>
            <w:vAlign w:val="center"/>
          </w:tcPr>
          <w:p w14:paraId="0515BEC0" w14:textId="77777777" w:rsidR="00B0364D" w:rsidRPr="00753787" w:rsidRDefault="00B0364D" w:rsidP="00F47390">
            <w:pPr>
              <w:jc w:val="center"/>
              <w:rPr>
                <w:b/>
              </w:rPr>
            </w:pPr>
            <w:r>
              <w:rPr>
                <w:rFonts w:hint="eastAsia"/>
                <w:b/>
              </w:rPr>
              <w:t>页面</w:t>
            </w:r>
          </w:p>
        </w:tc>
        <w:tc>
          <w:tcPr>
            <w:tcW w:w="1116" w:type="dxa"/>
            <w:shd w:val="clear" w:color="auto" w:fill="D9D9D9" w:themeFill="background1" w:themeFillShade="D9"/>
            <w:vAlign w:val="center"/>
          </w:tcPr>
          <w:p w14:paraId="2E4386CB" w14:textId="77777777" w:rsidR="00B0364D" w:rsidRPr="00753787" w:rsidRDefault="00B0364D" w:rsidP="00F47390">
            <w:pPr>
              <w:jc w:val="center"/>
              <w:rPr>
                <w:b/>
              </w:rPr>
            </w:pPr>
            <w:r w:rsidRPr="00753787">
              <w:rPr>
                <w:b/>
              </w:rPr>
              <w:t>元素名称</w:t>
            </w:r>
          </w:p>
        </w:tc>
        <w:tc>
          <w:tcPr>
            <w:tcW w:w="5157" w:type="dxa"/>
            <w:shd w:val="clear" w:color="auto" w:fill="D9D9D9" w:themeFill="background1" w:themeFillShade="D9"/>
            <w:vAlign w:val="center"/>
          </w:tcPr>
          <w:p w14:paraId="6F96F8AD" w14:textId="77777777" w:rsidR="00B0364D" w:rsidRPr="00753787" w:rsidRDefault="00B0364D" w:rsidP="00F47390">
            <w:pPr>
              <w:jc w:val="center"/>
              <w:rPr>
                <w:b/>
              </w:rPr>
            </w:pPr>
            <w:r w:rsidRPr="00753787">
              <w:rPr>
                <w:b/>
              </w:rPr>
              <w:t>描述</w:t>
            </w:r>
          </w:p>
        </w:tc>
        <w:tc>
          <w:tcPr>
            <w:tcW w:w="2302" w:type="dxa"/>
            <w:shd w:val="clear" w:color="auto" w:fill="D9D9D9" w:themeFill="background1" w:themeFillShade="D9"/>
            <w:vAlign w:val="center"/>
          </w:tcPr>
          <w:p w14:paraId="0DCF0A60" w14:textId="77777777" w:rsidR="00B0364D" w:rsidRPr="00753787" w:rsidRDefault="00B0364D" w:rsidP="00F47390">
            <w:pPr>
              <w:ind w:leftChars="-253" w:left="-531"/>
              <w:jc w:val="center"/>
              <w:rPr>
                <w:b/>
              </w:rPr>
            </w:pPr>
            <w:r>
              <w:rPr>
                <w:rFonts w:hint="eastAsia"/>
                <w:b/>
              </w:rPr>
              <w:t>异常处理</w:t>
            </w:r>
          </w:p>
        </w:tc>
      </w:tr>
      <w:tr w:rsidR="00EA76AC" w14:paraId="6873E75E" w14:textId="77777777" w:rsidTr="00F47390">
        <w:trPr>
          <w:trHeight w:val="729"/>
        </w:trPr>
        <w:tc>
          <w:tcPr>
            <w:tcW w:w="1387" w:type="dxa"/>
            <w:vMerge w:val="restart"/>
            <w:vAlign w:val="center"/>
          </w:tcPr>
          <w:p w14:paraId="1F5A3B10" w14:textId="77777777" w:rsidR="00B0364D" w:rsidRDefault="00B0364D" w:rsidP="00F47390">
            <w:pPr>
              <w:jc w:val="center"/>
            </w:pPr>
            <w:r>
              <w:rPr>
                <w:rFonts w:asciiTheme="minorEastAsia" w:hAnsiTheme="minorEastAsia" w:hint="eastAsia"/>
              </w:rPr>
              <w:t>Ⅳ</w:t>
            </w:r>
            <w:r>
              <w:rPr>
                <w:rFonts w:hint="eastAsia"/>
              </w:rPr>
              <w:t>-</w:t>
            </w:r>
            <w:r>
              <w:t>E-</w:t>
            </w:r>
            <w:r>
              <w:rPr>
                <w:rFonts w:hint="eastAsia"/>
              </w:rPr>
              <w:t>0</w:t>
            </w:r>
            <w:r>
              <w:t>3</w:t>
            </w:r>
          </w:p>
        </w:tc>
        <w:tc>
          <w:tcPr>
            <w:tcW w:w="1116" w:type="dxa"/>
            <w:vAlign w:val="center"/>
          </w:tcPr>
          <w:p w14:paraId="63988F08" w14:textId="77777777" w:rsidR="00B0364D" w:rsidRDefault="00B0364D" w:rsidP="00F47390">
            <w:r>
              <w:t>说明</w:t>
            </w:r>
          </w:p>
        </w:tc>
        <w:tc>
          <w:tcPr>
            <w:tcW w:w="5157" w:type="dxa"/>
            <w:vAlign w:val="center"/>
          </w:tcPr>
          <w:p w14:paraId="6EB404EA" w14:textId="77777777" w:rsidR="00B0364D" w:rsidRPr="00054E2A" w:rsidRDefault="00B0364D" w:rsidP="00F47390">
            <w:pPr>
              <w:pStyle w:val="af0"/>
              <w:ind w:firstLineChars="0" w:firstLine="0"/>
            </w:pPr>
            <w:r>
              <w:t>新增页面</w:t>
            </w:r>
          </w:p>
        </w:tc>
        <w:tc>
          <w:tcPr>
            <w:tcW w:w="2302" w:type="dxa"/>
            <w:vAlign w:val="center"/>
          </w:tcPr>
          <w:p w14:paraId="0B2D6B23" w14:textId="77777777" w:rsidR="00B0364D" w:rsidRPr="00054E2A" w:rsidRDefault="00B0364D" w:rsidP="00F47390"/>
        </w:tc>
      </w:tr>
      <w:tr w:rsidR="00EA76AC" w14:paraId="53BDD516" w14:textId="77777777" w:rsidTr="00F47390">
        <w:trPr>
          <w:trHeight w:val="697"/>
        </w:trPr>
        <w:tc>
          <w:tcPr>
            <w:tcW w:w="1387" w:type="dxa"/>
            <w:vMerge/>
            <w:vAlign w:val="center"/>
          </w:tcPr>
          <w:p w14:paraId="417FF031" w14:textId="77777777" w:rsidR="00B0364D" w:rsidRPr="00382B7D" w:rsidRDefault="00B0364D" w:rsidP="00F47390">
            <w:pPr>
              <w:jc w:val="center"/>
            </w:pPr>
          </w:p>
        </w:tc>
        <w:tc>
          <w:tcPr>
            <w:tcW w:w="1116" w:type="dxa"/>
            <w:vAlign w:val="center"/>
          </w:tcPr>
          <w:p w14:paraId="642E68FB" w14:textId="77777777" w:rsidR="00B0364D" w:rsidRDefault="00B0364D" w:rsidP="00F47390">
            <w:pPr>
              <w:jc w:val="left"/>
            </w:pPr>
            <w:r>
              <w:rPr>
                <w:rFonts w:hint="eastAsia"/>
              </w:rPr>
              <w:t>网约车订单</w:t>
            </w:r>
          </w:p>
        </w:tc>
        <w:tc>
          <w:tcPr>
            <w:tcW w:w="5157" w:type="dxa"/>
            <w:vAlign w:val="center"/>
          </w:tcPr>
          <w:p w14:paraId="637E5593" w14:textId="1825C8BF" w:rsidR="00B0364D" w:rsidRPr="003D3D7F" w:rsidRDefault="00B0364D" w:rsidP="00B0364D">
            <w:pPr>
              <w:pStyle w:val="af0"/>
              <w:ind w:firstLineChars="0" w:firstLine="0"/>
            </w:pPr>
            <w:r>
              <w:rPr>
                <w:rFonts w:hint="eastAsia"/>
              </w:rPr>
              <w:t>1</w:t>
            </w:r>
            <w:ins w:id="1408" w:author="ethink wang" w:date="2017-02-08T14:46:00Z">
              <w:r w:rsidR="00FE45C0">
                <w:rPr>
                  <w:rFonts w:hint="eastAsia"/>
                </w:rPr>
                <w:t>、</w:t>
              </w:r>
            </w:ins>
            <w:r w:rsidR="00E161D7">
              <w:rPr>
                <w:rFonts w:hint="eastAsia"/>
              </w:rPr>
              <w:t>查询条件</w:t>
            </w:r>
            <w:r>
              <w:rPr>
                <w:rFonts w:hint="eastAsia"/>
              </w:rPr>
              <w:t>如原型。</w:t>
            </w:r>
            <w:commentRangeStart w:id="1409"/>
            <w:r>
              <w:rPr>
                <w:rFonts w:hint="eastAsia"/>
              </w:rPr>
              <w:t>其中订单号、订单类型、下单人</w:t>
            </w:r>
            <w:r w:rsidR="00F47390">
              <w:rPr>
                <w:rFonts w:hint="eastAsia"/>
              </w:rPr>
              <w:t>、</w:t>
            </w:r>
            <w:r w:rsidR="00E161D7">
              <w:rPr>
                <w:rFonts w:hint="eastAsia"/>
              </w:rPr>
              <w:t>取消方</w:t>
            </w:r>
            <w:r>
              <w:rPr>
                <w:rFonts w:hint="eastAsia"/>
              </w:rPr>
              <w:t>的控件和一期相同。</w:t>
            </w:r>
            <w:commentRangeEnd w:id="1409"/>
            <w:r w:rsidR="00FE45C0">
              <w:rPr>
                <w:rStyle w:val="afe"/>
                <w:rFonts w:asciiTheme="minorHAnsi" w:eastAsiaTheme="minorEastAsia" w:hAnsiTheme="minorHAnsi" w:cstheme="minorBidi"/>
              </w:rPr>
              <w:commentReference w:id="1409"/>
            </w:r>
            <w:r w:rsidR="003D3D7F">
              <w:rPr>
                <w:rFonts w:hint="eastAsia"/>
              </w:rPr>
              <w:t>新增“支付渠道”“司机”</w:t>
            </w:r>
            <w:r w:rsidR="003205F9">
              <w:rPr>
                <w:rFonts w:hint="eastAsia"/>
              </w:rPr>
              <w:t>“订单来源”</w:t>
            </w:r>
            <w:r w:rsidR="003D3D7F">
              <w:rPr>
                <w:rFonts w:hint="eastAsia"/>
              </w:rPr>
              <w:t>和“用车时间”。</w:t>
            </w:r>
          </w:p>
          <w:p w14:paraId="39AC1853" w14:textId="10538AAD" w:rsidR="00FE45C0" w:rsidRDefault="00EB25EC" w:rsidP="00B0364D">
            <w:pPr>
              <w:pStyle w:val="af0"/>
              <w:ind w:firstLineChars="0" w:firstLine="0"/>
              <w:rPr>
                <w:ins w:id="1410" w:author="ethink wang" w:date="2017-02-08T14:48:00Z"/>
              </w:rPr>
            </w:pPr>
            <w:ins w:id="1411" w:author="ethink wang" w:date="2017-02-08T19:50:00Z">
              <w:r>
                <w:rPr>
                  <w:rFonts w:hint="eastAsia"/>
                </w:rPr>
                <w:t>（</w:t>
              </w:r>
              <w:r>
                <w:rPr>
                  <w:rFonts w:hint="eastAsia"/>
                </w:rPr>
                <w:t>1</w:t>
              </w:r>
              <w:r>
                <w:rPr>
                  <w:rFonts w:hint="eastAsia"/>
                </w:rPr>
                <w:t>）</w:t>
              </w:r>
            </w:ins>
            <w:r w:rsidR="00B906F7">
              <w:rPr>
                <w:rFonts w:hint="eastAsia"/>
              </w:rPr>
              <w:t>支付渠道</w:t>
            </w:r>
            <w:r w:rsidR="00B0364D">
              <w:t>包括</w:t>
            </w:r>
            <w:r w:rsidR="00B0364D">
              <w:rPr>
                <w:rFonts w:hint="eastAsia"/>
              </w:rPr>
              <w:t>“全部”“</w:t>
            </w:r>
            <w:r w:rsidR="00B906F7">
              <w:rPr>
                <w:rFonts w:hint="eastAsia"/>
              </w:rPr>
              <w:t>微信支付</w:t>
            </w:r>
            <w:r w:rsidR="00B0364D">
              <w:rPr>
                <w:rFonts w:hint="eastAsia"/>
              </w:rPr>
              <w:t>”“</w:t>
            </w:r>
            <w:r w:rsidR="00B906F7">
              <w:rPr>
                <w:rFonts w:hint="eastAsia"/>
              </w:rPr>
              <w:t>支付宝</w:t>
            </w:r>
            <w:r w:rsidR="00B0364D">
              <w:rPr>
                <w:rFonts w:hint="eastAsia"/>
              </w:rPr>
              <w:t>支付”</w:t>
            </w:r>
            <w:r w:rsidR="00B906F7">
              <w:rPr>
                <w:rFonts w:hint="eastAsia"/>
              </w:rPr>
              <w:t>“余额支付”</w:t>
            </w:r>
            <w:r w:rsidR="00B0364D">
              <w:rPr>
                <w:rFonts w:hint="eastAsia"/>
              </w:rPr>
              <w:t>，默认“全部”；</w:t>
            </w:r>
          </w:p>
          <w:p w14:paraId="72A4B838" w14:textId="36FC1437" w:rsidR="00FE45C0" w:rsidRDefault="00EB25EC" w:rsidP="00B0364D">
            <w:pPr>
              <w:pStyle w:val="af0"/>
              <w:ind w:firstLineChars="0" w:firstLine="0"/>
              <w:rPr>
                <w:ins w:id="1412" w:author="ethink wang" w:date="2017-02-08T14:48:00Z"/>
              </w:rPr>
            </w:pPr>
            <w:ins w:id="1413" w:author="ethink wang" w:date="2017-02-08T19:50:00Z">
              <w:r>
                <w:rPr>
                  <w:rFonts w:hint="eastAsia"/>
                </w:rPr>
                <w:t>（</w:t>
              </w:r>
              <w:r>
                <w:rPr>
                  <w:rFonts w:hint="eastAsia"/>
                </w:rPr>
                <w:t>2</w:t>
              </w:r>
              <w:r>
                <w:rPr>
                  <w:rFonts w:hint="eastAsia"/>
                </w:rPr>
                <w:t>）</w:t>
              </w:r>
            </w:ins>
            <w:r w:rsidR="00B0364D">
              <w:rPr>
                <w:rFonts w:hint="eastAsia"/>
              </w:rPr>
              <w:t>司机查询</w:t>
            </w:r>
            <w:r w:rsidR="001C038C">
              <w:rPr>
                <w:rFonts w:hint="eastAsia"/>
              </w:rPr>
              <w:t>控件参照公共规则；</w:t>
            </w:r>
          </w:p>
          <w:p w14:paraId="027C002F" w14:textId="799CA179" w:rsidR="00FE45C0" w:rsidRDefault="00EB25EC" w:rsidP="00B0364D">
            <w:pPr>
              <w:pStyle w:val="af0"/>
              <w:ind w:firstLineChars="0" w:firstLine="0"/>
              <w:rPr>
                <w:ins w:id="1414" w:author="ethink wang" w:date="2017-02-08T14:48:00Z"/>
              </w:rPr>
            </w:pPr>
            <w:ins w:id="1415" w:author="ethink wang" w:date="2017-02-08T19:50:00Z">
              <w:r>
                <w:rPr>
                  <w:rFonts w:hint="eastAsia"/>
                </w:rPr>
                <w:t>（</w:t>
              </w:r>
              <w:r>
                <w:rPr>
                  <w:rFonts w:hint="eastAsia"/>
                </w:rPr>
                <w:t>3</w:t>
              </w:r>
              <w:r>
                <w:rPr>
                  <w:rFonts w:hint="eastAsia"/>
                </w:rPr>
                <w:t>）</w:t>
              </w:r>
            </w:ins>
            <w:r w:rsidR="00B0364D">
              <w:rPr>
                <w:rFonts w:hint="eastAsia"/>
              </w:rPr>
              <w:t>用车时间查询条件精确到分钟</w:t>
            </w:r>
            <w:ins w:id="1416" w:author="ethink wang" w:date="2017-02-08T14:48:00Z">
              <w:r w:rsidR="00FE45C0">
                <w:rPr>
                  <w:rFonts w:hint="eastAsia"/>
                </w:rPr>
                <w:t>，具体参见公共规则</w:t>
              </w:r>
            </w:ins>
            <w:r w:rsidR="001C038C">
              <w:rPr>
                <w:rFonts w:hint="eastAsia"/>
              </w:rPr>
              <w:t>用车时间控件</w:t>
            </w:r>
            <w:r w:rsidR="001C038C">
              <w:rPr>
                <w:rFonts w:hint="eastAsia"/>
              </w:rPr>
              <w:t>2</w:t>
            </w:r>
            <w:r w:rsidR="001C038C">
              <w:rPr>
                <w:rFonts w:hint="eastAsia"/>
              </w:rPr>
              <w:t>；</w:t>
            </w:r>
          </w:p>
          <w:p w14:paraId="00A5D3EE" w14:textId="12BABAE4" w:rsidR="00B0364D" w:rsidRDefault="00EB25EC" w:rsidP="00B0364D">
            <w:pPr>
              <w:pStyle w:val="af0"/>
              <w:ind w:firstLineChars="0" w:firstLine="0"/>
            </w:pPr>
            <w:ins w:id="1417" w:author="ethink wang" w:date="2017-02-08T19:50:00Z">
              <w:r>
                <w:rPr>
                  <w:rFonts w:hint="eastAsia"/>
                </w:rPr>
                <w:t>（</w:t>
              </w:r>
              <w:r>
                <w:rPr>
                  <w:rFonts w:hint="eastAsia"/>
                </w:rPr>
                <w:t>4</w:t>
              </w:r>
              <w:r>
                <w:rPr>
                  <w:rFonts w:hint="eastAsia"/>
                </w:rPr>
                <w:t>）</w:t>
              </w:r>
            </w:ins>
            <w:r w:rsidR="00B906F7">
              <w:rPr>
                <w:rFonts w:hint="eastAsia"/>
              </w:rPr>
              <w:t>订单状态包括“全部”“待接单”“待出发”“已出发”“已抵达”“服务中”“未支付”“已支付”“已取消”</w:t>
            </w:r>
            <w:r w:rsidR="003205F9">
              <w:rPr>
                <w:rFonts w:hint="eastAsia"/>
              </w:rPr>
              <w:t>；</w:t>
            </w:r>
          </w:p>
          <w:p w14:paraId="20A07F4B" w14:textId="350EB610" w:rsidR="003205F9" w:rsidRDefault="003205F9" w:rsidP="00B0364D">
            <w:pPr>
              <w:pStyle w:val="af0"/>
              <w:ind w:firstLineChars="0" w:firstLine="0"/>
            </w:pPr>
            <w:r>
              <w:rPr>
                <w:rFonts w:hint="eastAsia"/>
              </w:rPr>
              <w:t>（</w:t>
            </w:r>
            <w:r>
              <w:rPr>
                <w:rFonts w:hint="eastAsia"/>
              </w:rPr>
              <w:t>5</w:t>
            </w:r>
            <w:r>
              <w:rPr>
                <w:rFonts w:hint="eastAsia"/>
              </w:rPr>
              <w:t>）订单来源查询控件。参照公共规则“订单来源</w:t>
            </w:r>
            <w:r>
              <w:t>3</w:t>
            </w:r>
            <w:r>
              <w:rPr>
                <w:rFonts w:hint="eastAsia"/>
              </w:rPr>
              <w:t>”</w:t>
            </w:r>
          </w:p>
          <w:p w14:paraId="5B1D8CAE" w14:textId="7FA2FD6C" w:rsidR="00FE45C0" w:rsidRDefault="00B0364D" w:rsidP="00B0364D">
            <w:pPr>
              <w:pStyle w:val="af0"/>
              <w:ind w:firstLineChars="0" w:firstLine="0"/>
              <w:rPr>
                <w:ins w:id="1418" w:author="ethink wang" w:date="2017-02-08T14:49:00Z"/>
              </w:rPr>
            </w:pPr>
            <w:r>
              <w:rPr>
                <w:rFonts w:hint="eastAsia"/>
              </w:rPr>
              <w:t>2</w:t>
            </w:r>
            <w:ins w:id="1419" w:author="ethink wang" w:date="2017-02-08T14:48:00Z">
              <w:r w:rsidR="00FE45C0">
                <w:rPr>
                  <w:rFonts w:hint="eastAsia"/>
                </w:rPr>
                <w:t>、</w:t>
              </w:r>
            </w:ins>
            <w:r>
              <w:rPr>
                <w:rFonts w:hint="eastAsia"/>
              </w:rPr>
              <w:t>点击“查询”，在列表中显示</w:t>
            </w:r>
            <w:r w:rsidR="002B11B6">
              <w:rPr>
                <w:rFonts w:hint="eastAsia"/>
              </w:rPr>
              <w:t>符合查询</w:t>
            </w:r>
            <w:r>
              <w:rPr>
                <w:rFonts w:hint="eastAsia"/>
              </w:rPr>
              <w:t>条件的订单。</w:t>
            </w:r>
            <w:r>
              <w:t>点击</w:t>
            </w:r>
            <w:r>
              <w:rPr>
                <w:rFonts w:hint="eastAsia"/>
              </w:rPr>
              <w:t>“清空”按键</w:t>
            </w:r>
            <w:r>
              <w:t>后</w:t>
            </w:r>
            <w:r>
              <w:rPr>
                <w:rFonts w:hint="eastAsia"/>
              </w:rPr>
              <w:t>，</w:t>
            </w:r>
            <w:del w:id="1420" w:author="ethink wang" w:date="2017-02-08T14:49:00Z">
              <w:r w:rsidR="00BB5BD5" w:rsidDel="00FE45C0">
                <w:rPr>
                  <w:rFonts w:hint="eastAsia"/>
                </w:rPr>
                <w:delText>初始化</w:delText>
              </w:r>
            </w:del>
            <w:r w:rsidR="00BB5BD5">
              <w:rPr>
                <w:rFonts w:hint="eastAsia"/>
              </w:rPr>
              <w:t>查询条件和列表</w:t>
            </w:r>
            <w:ins w:id="1421" w:author="ethink wang" w:date="2017-02-08T14:49:00Z">
              <w:r w:rsidR="00FE45C0">
                <w:rPr>
                  <w:rFonts w:hint="eastAsia"/>
                </w:rPr>
                <w:t>置为初始化条件</w:t>
              </w:r>
            </w:ins>
            <w:r>
              <w:rPr>
                <w:rFonts w:hint="eastAsia"/>
              </w:rPr>
              <w:t>。</w:t>
            </w:r>
          </w:p>
          <w:p w14:paraId="74BFF7AC" w14:textId="2AE11E0F" w:rsidR="00B0364D" w:rsidRPr="006C1102" w:rsidRDefault="00B0364D" w:rsidP="00B0364D">
            <w:pPr>
              <w:pStyle w:val="af0"/>
              <w:ind w:firstLineChars="0" w:firstLine="0"/>
            </w:pPr>
            <w:r>
              <w:t>点击</w:t>
            </w:r>
            <w:r>
              <w:rPr>
                <w:rFonts w:hint="eastAsia"/>
              </w:rPr>
              <w:t>“导出数据”将列表中</w:t>
            </w:r>
            <w:ins w:id="1422" w:author="ethink wang" w:date="2017-02-08T14:49:00Z">
              <w:r w:rsidR="00FE45C0">
                <w:rPr>
                  <w:rFonts w:hint="eastAsia"/>
                </w:rPr>
                <w:t>检出</w:t>
              </w:r>
            </w:ins>
            <w:r>
              <w:rPr>
                <w:rFonts w:hint="eastAsia"/>
              </w:rPr>
              <w:t>的数据以“</w:t>
            </w:r>
            <w:r>
              <w:rPr>
                <w:rFonts w:hint="eastAsia"/>
              </w:rPr>
              <w:t>.xls</w:t>
            </w:r>
            <w:r>
              <w:rPr>
                <w:rFonts w:hint="eastAsia"/>
              </w:rPr>
              <w:t>”格式导出，格式参照模板。</w:t>
            </w:r>
          </w:p>
          <w:p w14:paraId="038D73C1" w14:textId="75D8DFC9" w:rsidR="00B0364D" w:rsidRDefault="00B906F7" w:rsidP="00B906F7">
            <w:r w:rsidRPr="00B906F7">
              <w:rPr>
                <w:rFonts w:ascii="Calibri" w:eastAsia="宋体" w:hAnsi="Calibri" w:cs="Times New Roman" w:hint="eastAsia"/>
              </w:rPr>
              <w:t>3</w:t>
            </w:r>
            <w:del w:id="1423" w:author="ethink wang" w:date="2017-02-08T14:49:00Z">
              <w:r w:rsidDel="00FE45C0">
                <w:rPr>
                  <w:rFonts w:hint="eastAsia"/>
                </w:rPr>
                <w:delText xml:space="preserve"> </w:delText>
              </w:r>
            </w:del>
            <w:ins w:id="1424" w:author="ethink wang" w:date="2017-02-08T14:49:00Z">
              <w:r w:rsidR="00FE45C0">
                <w:rPr>
                  <w:rFonts w:hint="eastAsia"/>
                </w:rPr>
                <w:t>、</w:t>
              </w:r>
            </w:ins>
            <w:r w:rsidR="00B0364D">
              <w:t>列表项如原型</w:t>
            </w:r>
            <w:r w:rsidR="00B0364D">
              <w:rPr>
                <w:rFonts w:hint="eastAsia"/>
              </w:rPr>
              <w:t>，</w:t>
            </w:r>
            <w:r w:rsidR="00B0364D">
              <w:t>不赘述</w:t>
            </w:r>
            <w:r w:rsidR="00B0364D">
              <w:rPr>
                <w:rFonts w:hint="eastAsia"/>
              </w:rPr>
              <w:t>。</w:t>
            </w:r>
            <w:r w:rsidR="00C123FC">
              <w:rPr>
                <w:rFonts w:hint="eastAsia"/>
              </w:rPr>
              <w:t>前三列锁定，拖动滑动条时位置不变。</w:t>
            </w:r>
            <w:r w:rsidR="003205F9">
              <w:rPr>
                <w:rFonts w:hint="eastAsia"/>
              </w:rPr>
              <w:t>列表增加“订单来源”列，参照公共规则</w:t>
            </w:r>
            <w:r w:rsidR="003205F9">
              <w:rPr>
                <w:rFonts w:hint="eastAsia"/>
              </w:rPr>
              <w:lastRenderedPageBreak/>
              <w:t>“订单来源</w:t>
            </w:r>
            <w:r w:rsidR="00B65E8B">
              <w:t>3</w:t>
            </w:r>
            <w:r w:rsidR="003205F9">
              <w:rPr>
                <w:rFonts w:hint="eastAsia"/>
              </w:rPr>
              <w:t>”。</w:t>
            </w:r>
            <w:r w:rsidR="00B0364D">
              <w:rPr>
                <w:rFonts w:hint="eastAsia"/>
              </w:rPr>
              <w:t>点击“订单号”进入订单详情</w:t>
            </w:r>
            <w:r>
              <w:rPr>
                <w:rFonts w:hint="eastAsia"/>
              </w:rPr>
              <w:t>；服务中的订单，里程和计费时长为实时里程和</w:t>
            </w:r>
            <w:ins w:id="1425" w:author="ethink wang" w:date="2017-02-08T19:51:00Z">
              <w:r w:rsidR="00EB25EC">
                <w:rPr>
                  <w:rFonts w:hint="eastAsia"/>
                </w:rPr>
                <w:t>计费</w:t>
              </w:r>
            </w:ins>
            <w:r>
              <w:rPr>
                <w:rFonts w:hint="eastAsia"/>
              </w:rPr>
              <w:t>时长</w:t>
            </w:r>
            <w:ins w:id="1426" w:author="ethink wang" w:date="2017-02-08T19:50:00Z">
              <w:r w:rsidR="00EB25EC">
                <w:rPr>
                  <w:rFonts w:hint="eastAsia"/>
                </w:rPr>
                <w:t>。</w:t>
              </w:r>
            </w:ins>
          </w:p>
          <w:p w14:paraId="649E7247" w14:textId="5EF86C64" w:rsidR="00B906F7" w:rsidRDefault="00EA76AC" w:rsidP="00EA76AC">
            <w:r>
              <w:rPr>
                <w:rFonts w:hint="eastAsia"/>
              </w:rPr>
              <w:t>4</w:t>
            </w:r>
            <w:del w:id="1427" w:author="ethink wang" w:date="2017-02-08T14:50:00Z">
              <w:r w:rsidDel="00FE45C0">
                <w:rPr>
                  <w:rFonts w:hint="eastAsia"/>
                </w:rPr>
                <w:delText xml:space="preserve"> </w:delText>
              </w:r>
            </w:del>
            <w:ins w:id="1428" w:author="ethink wang" w:date="2017-02-08T14:50:00Z">
              <w:r w:rsidR="00FE45C0">
                <w:rPr>
                  <w:rFonts w:hint="eastAsia"/>
                </w:rPr>
                <w:t>、</w:t>
              </w:r>
            </w:ins>
            <w:r w:rsidR="00B906F7">
              <w:t>订单号</w:t>
            </w:r>
            <w:ins w:id="1429" w:author="ethink wang" w:date="2017-02-08T15:01:00Z">
              <w:r w:rsidR="00016D01">
                <w:t>编码</w:t>
              </w:r>
            </w:ins>
            <w:del w:id="1430" w:author="ethink wang" w:date="2017-02-08T15:01:00Z">
              <w:r w:rsidR="00B906F7" w:rsidDel="00016D01">
                <w:delText>参照</w:delText>
              </w:r>
            </w:del>
            <w:r w:rsidR="00B906F7">
              <w:t>规则</w:t>
            </w:r>
            <w:ins w:id="1431" w:author="ethink wang" w:date="2017-02-08T15:01:00Z">
              <w:r w:rsidR="00016D01">
                <w:rPr>
                  <w:rFonts w:hint="eastAsia"/>
                </w:rPr>
                <w:t>（</w:t>
              </w:r>
            </w:ins>
            <w:ins w:id="1432" w:author="ethink wang" w:date="2017-02-08T15:02:00Z">
              <w:r w:rsidR="00016D01">
                <w:t>同一期</w:t>
              </w:r>
            </w:ins>
            <w:ins w:id="1433" w:author="ethink wang" w:date="2017-02-08T15:01:00Z">
              <w:r w:rsidR="00016D01">
                <w:rPr>
                  <w:rFonts w:hint="eastAsia"/>
                </w:rPr>
                <w:t>）</w:t>
              </w:r>
            </w:ins>
          </w:p>
          <w:p w14:paraId="7B6331EF" w14:textId="7BA1BF43" w:rsidR="00016D01" w:rsidRDefault="00EA76AC" w:rsidP="00EA76AC">
            <w:pPr>
              <w:rPr>
                <w:ins w:id="1434" w:author="ethink wang" w:date="2017-02-08T15:02:00Z"/>
              </w:rPr>
            </w:pPr>
            <w:r>
              <w:rPr>
                <w:rFonts w:hint="eastAsia"/>
              </w:rPr>
              <w:t>5</w:t>
            </w:r>
            <w:del w:id="1435" w:author="ethink wang" w:date="2017-02-08T14:57:00Z">
              <w:r w:rsidDel="00FE45C0">
                <w:rPr>
                  <w:rFonts w:hint="eastAsia"/>
                </w:rPr>
                <w:delText xml:space="preserve"> </w:delText>
              </w:r>
            </w:del>
            <w:ins w:id="1436" w:author="ethink wang" w:date="2017-02-08T14:57:00Z">
              <w:r w:rsidR="00FE45C0">
                <w:rPr>
                  <w:rFonts w:hint="eastAsia"/>
                </w:rPr>
                <w:t>、</w:t>
              </w:r>
            </w:ins>
            <w:ins w:id="1437" w:author="ethink wang" w:date="2017-02-08T15:02:00Z">
              <w:r w:rsidR="00016D01">
                <w:rPr>
                  <w:rFonts w:hint="eastAsia"/>
                </w:rPr>
                <w:t>数据显示规则</w:t>
              </w:r>
            </w:ins>
            <w:ins w:id="1438" w:author="ethink wang" w:date="2017-02-08T15:23:00Z">
              <w:r w:rsidR="000C4BF5">
                <w:rPr>
                  <w:rFonts w:hint="eastAsia"/>
                </w:rPr>
                <w:t>如下</w:t>
              </w:r>
            </w:ins>
            <w:ins w:id="1439" w:author="ethink wang" w:date="2017-02-08T15:02:00Z">
              <w:r w:rsidR="00016D01">
                <w:rPr>
                  <w:rFonts w:hint="eastAsia"/>
                </w:rPr>
                <w:t>：</w:t>
              </w:r>
            </w:ins>
          </w:p>
          <w:p w14:paraId="74F00A2E" w14:textId="58993C09" w:rsidR="00FE45C0" w:rsidRDefault="00016D01" w:rsidP="00EA76AC">
            <w:pPr>
              <w:rPr>
                <w:ins w:id="1440" w:author="ethink wang" w:date="2017-02-08T14:58:00Z"/>
              </w:rPr>
            </w:pPr>
            <w:ins w:id="1441" w:author="ethink wang" w:date="2017-02-08T15:02:00Z">
              <w:r>
                <w:rPr>
                  <w:rFonts w:hint="eastAsia"/>
                  <w:b/>
                </w:rPr>
                <w:t>（</w:t>
              </w:r>
              <w:r>
                <w:rPr>
                  <w:rFonts w:hint="eastAsia"/>
                  <w:b/>
                </w:rPr>
                <w:t>1</w:t>
              </w:r>
              <w:r>
                <w:rPr>
                  <w:rFonts w:hint="eastAsia"/>
                  <w:b/>
                </w:rPr>
                <w:t>）</w:t>
              </w:r>
            </w:ins>
            <w:r w:rsidR="00EA76AC" w:rsidRPr="00FE45C0">
              <w:rPr>
                <w:rFonts w:hint="eastAsia"/>
                <w:b/>
                <w:rPrChange w:id="1442" w:author="ethink wang" w:date="2017-02-08T14:58:00Z">
                  <w:rPr>
                    <w:rFonts w:hint="eastAsia"/>
                  </w:rPr>
                </w:rPrChange>
              </w:rPr>
              <w:t>待接单订</w:t>
            </w:r>
            <w:del w:id="1443" w:author="ethink wang" w:date="2017-02-08T14:57:00Z">
              <w:r w:rsidR="00EA76AC" w:rsidRPr="00FE45C0" w:rsidDel="00FE45C0">
                <w:rPr>
                  <w:rFonts w:hint="eastAsia"/>
                  <w:b/>
                  <w:rPrChange w:id="1444" w:author="ethink wang" w:date="2017-02-08T14:58:00Z">
                    <w:rPr>
                      <w:rFonts w:hint="eastAsia"/>
                    </w:rPr>
                  </w:rPrChange>
                </w:rPr>
                <w:delText>购</w:delText>
              </w:r>
            </w:del>
            <w:r w:rsidR="00EA76AC" w:rsidRPr="00FE45C0">
              <w:rPr>
                <w:rFonts w:hint="eastAsia"/>
                <w:b/>
                <w:rPrChange w:id="1445" w:author="ethink wang" w:date="2017-02-08T14:58:00Z">
                  <w:rPr>
                    <w:rFonts w:hint="eastAsia"/>
                  </w:rPr>
                </w:rPrChange>
              </w:rPr>
              <w:t>单</w:t>
            </w:r>
            <w:r w:rsidR="00EA76AC">
              <w:rPr>
                <w:rFonts w:hint="eastAsia"/>
              </w:rPr>
              <w:t>的“支付渠道”“订单金额”“里程”“计费时长”“司机信息”</w:t>
            </w:r>
            <w:r w:rsidR="00687E4B">
              <w:rPr>
                <w:rFonts w:hint="eastAsia"/>
              </w:rPr>
              <w:t>等显示为</w:t>
            </w:r>
            <w:r w:rsidR="0062318F">
              <w:rPr>
                <w:rFonts w:hint="eastAsia"/>
              </w:rPr>
              <w:t>“</w:t>
            </w:r>
            <w:r w:rsidR="0062318F">
              <w:rPr>
                <w:rFonts w:hint="eastAsia"/>
              </w:rPr>
              <w:t>/</w:t>
            </w:r>
            <w:r w:rsidR="0062318F">
              <w:rPr>
                <w:rFonts w:hint="eastAsia"/>
              </w:rPr>
              <w:t>”</w:t>
            </w:r>
            <w:r w:rsidR="00EA76AC">
              <w:rPr>
                <w:rFonts w:hint="eastAsia"/>
              </w:rPr>
              <w:t>；</w:t>
            </w:r>
          </w:p>
          <w:p w14:paraId="5EDFE195" w14:textId="67F64639" w:rsidR="00FE45C0" w:rsidRDefault="00016D01" w:rsidP="00EA76AC">
            <w:pPr>
              <w:rPr>
                <w:ins w:id="1446" w:author="ethink wang" w:date="2017-02-08T14:58:00Z"/>
              </w:rPr>
            </w:pPr>
            <w:ins w:id="1447" w:author="ethink wang" w:date="2017-02-08T15:02:00Z">
              <w:r>
                <w:rPr>
                  <w:rFonts w:hint="eastAsia"/>
                  <w:b/>
                </w:rPr>
                <w:t>（</w:t>
              </w:r>
              <w:r>
                <w:rPr>
                  <w:rFonts w:hint="eastAsia"/>
                  <w:b/>
                </w:rPr>
                <w:t>2</w:t>
              </w:r>
              <w:r>
                <w:rPr>
                  <w:rFonts w:hint="eastAsia"/>
                  <w:b/>
                </w:rPr>
                <w:t>）</w:t>
              </w:r>
            </w:ins>
            <w:r w:rsidR="00EA76AC" w:rsidRPr="00FE45C0">
              <w:rPr>
                <w:rFonts w:hint="eastAsia"/>
                <w:b/>
                <w:rPrChange w:id="1448" w:author="ethink wang" w:date="2017-02-08T14:58:00Z">
                  <w:rPr>
                    <w:rFonts w:hint="eastAsia"/>
                  </w:rPr>
                </w:rPrChange>
              </w:rPr>
              <w:t>待出发订单、已出发订单、已抵达订单</w:t>
            </w:r>
            <w:r w:rsidR="00EA76AC">
              <w:rPr>
                <w:rFonts w:hint="eastAsia"/>
              </w:rPr>
              <w:t>的“支付渠道”“订单金额”“里程”“计费时长”</w:t>
            </w:r>
            <w:r w:rsidR="00687E4B">
              <w:rPr>
                <w:rFonts w:hint="eastAsia"/>
              </w:rPr>
              <w:t>等显示为</w:t>
            </w:r>
            <w:r w:rsidR="0062318F">
              <w:rPr>
                <w:rFonts w:hint="eastAsia"/>
              </w:rPr>
              <w:t>“</w:t>
            </w:r>
            <w:r w:rsidR="0062318F">
              <w:rPr>
                <w:rFonts w:hint="eastAsia"/>
              </w:rPr>
              <w:t>/</w:t>
            </w:r>
            <w:r w:rsidR="0062318F">
              <w:rPr>
                <w:rFonts w:hint="eastAsia"/>
              </w:rPr>
              <w:t>”</w:t>
            </w:r>
            <w:r w:rsidR="00EA76AC">
              <w:rPr>
                <w:rFonts w:hint="eastAsia"/>
              </w:rPr>
              <w:t>；</w:t>
            </w:r>
          </w:p>
          <w:p w14:paraId="05CCEA31" w14:textId="77777777" w:rsidR="00016D01" w:rsidRDefault="00016D01" w:rsidP="00EA76AC">
            <w:pPr>
              <w:rPr>
                <w:ins w:id="1449" w:author="ethink wang" w:date="2017-02-08T15:02:00Z"/>
              </w:rPr>
            </w:pPr>
            <w:ins w:id="1450" w:author="ethink wang" w:date="2017-02-08T15:02:00Z">
              <w:r>
                <w:rPr>
                  <w:rFonts w:hint="eastAsia"/>
                  <w:b/>
                </w:rPr>
                <w:t>（</w:t>
              </w:r>
              <w:r>
                <w:rPr>
                  <w:rFonts w:hint="eastAsia"/>
                  <w:b/>
                </w:rPr>
                <w:t>3</w:t>
              </w:r>
              <w:r>
                <w:rPr>
                  <w:rFonts w:hint="eastAsia"/>
                  <w:b/>
                </w:rPr>
                <w:t>）</w:t>
              </w:r>
            </w:ins>
            <w:r w:rsidR="00EA76AC" w:rsidRPr="00FE45C0">
              <w:rPr>
                <w:rFonts w:hint="eastAsia"/>
                <w:b/>
                <w:rPrChange w:id="1451" w:author="ethink wang" w:date="2017-02-08T14:58:00Z">
                  <w:rPr>
                    <w:rFonts w:hint="eastAsia"/>
                  </w:rPr>
                </w:rPrChange>
              </w:rPr>
              <w:t>服务中订</w:t>
            </w:r>
            <w:del w:id="1452" w:author="ethink wang" w:date="2017-02-08T14:58:00Z">
              <w:r w:rsidR="00EA76AC" w:rsidRPr="00FE45C0" w:rsidDel="00FE45C0">
                <w:rPr>
                  <w:rFonts w:hint="eastAsia"/>
                  <w:b/>
                  <w:rPrChange w:id="1453" w:author="ethink wang" w:date="2017-02-08T14:58:00Z">
                    <w:rPr>
                      <w:rFonts w:hint="eastAsia"/>
                    </w:rPr>
                  </w:rPrChange>
                </w:rPr>
                <w:delText>购</w:delText>
              </w:r>
            </w:del>
            <w:r w:rsidR="00EA76AC" w:rsidRPr="00FE45C0">
              <w:rPr>
                <w:rFonts w:hint="eastAsia"/>
                <w:b/>
                <w:rPrChange w:id="1454" w:author="ethink wang" w:date="2017-02-08T14:58:00Z">
                  <w:rPr>
                    <w:rFonts w:hint="eastAsia"/>
                  </w:rPr>
                </w:rPrChange>
              </w:rPr>
              <w:t>单</w:t>
            </w:r>
            <w:r w:rsidR="00EA76AC">
              <w:rPr>
                <w:rFonts w:hint="eastAsia"/>
              </w:rPr>
              <w:t>“支付渠道”“订</w:t>
            </w:r>
            <w:del w:id="1455" w:author="ethink wang" w:date="2017-02-08T14:58:00Z">
              <w:r w:rsidR="00EA76AC" w:rsidDel="00FE45C0">
                <w:rPr>
                  <w:rFonts w:hint="eastAsia"/>
                </w:rPr>
                <w:delText>购</w:delText>
              </w:r>
            </w:del>
            <w:r w:rsidR="00EA76AC">
              <w:rPr>
                <w:rFonts w:hint="eastAsia"/>
              </w:rPr>
              <w:t>单金额”</w:t>
            </w:r>
            <w:r w:rsidR="00687E4B">
              <w:rPr>
                <w:rFonts w:hint="eastAsia"/>
              </w:rPr>
              <w:t>等显示为</w:t>
            </w:r>
            <w:r w:rsidR="0062318F">
              <w:rPr>
                <w:rFonts w:hint="eastAsia"/>
              </w:rPr>
              <w:t>“</w:t>
            </w:r>
            <w:r w:rsidR="0062318F">
              <w:rPr>
                <w:rFonts w:hint="eastAsia"/>
              </w:rPr>
              <w:t>/</w:t>
            </w:r>
            <w:r w:rsidR="0062318F">
              <w:rPr>
                <w:rFonts w:hint="eastAsia"/>
              </w:rPr>
              <w:t>”</w:t>
            </w:r>
            <w:r w:rsidR="00EA76AC">
              <w:rPr>
                <w:rFonts w:hint="eastAsia"/>
              </w:rPr>
              <w:t>；</w:t>
            </w:r>
          </w:p>
          <w:p w14:paraId="2D92EC5B" w14:textId="2A44EDBE" w:rsidR="00EA76AC" w:rsidRDefault="00016D01" w:rsidP="00EA76AC">
            <w:ins w:id="1456" w:author="ethink wang" w:date="2017-02-08T15:02:00Z">
              <w:r>
                <w:rPr>
                  <w:rFonts w:hint="eastAsia"/>
                </w:rPr>
                <w:t>（</w:t>
              </w:r>
              <w:r>
                <w:rPr>
                  <w:rFonts w:hint="eastAsia"/>
                </w:rPr>
                <w:t>4</w:t>
              </w:r>
              <w:r>
                <w:rPr>
                  <w:rFonts w:hint="eastAsia"/>
                </w:rPr>
                <w:t>）</w:t>
              </w:r>
            </w:ins>
            <w:r w:rsidR="00EA76AC" w:rsidRPr="00FE45C0">
              <w:rPr>
                <w:rFonts w:hint="eastAsia"/>
                <w:b/>
                <w:rPrChange w:id="1457" w:author="ethink wang" w:date="2017-02-08T14:59:00Z">
                  <w:rPr>
                    <w:rFonts w:hint="eastAsia"/>
                  </w:rPr>
                </w:rPrChange>
              </w:rPr>
              <w:t>未支付订单</w:t>
            </w:r>
            <w:r w:rsidR="00EA76AC">
              <w:rPr>
                <w:rFonts w:hint="eastAsia"/>
              </w:rPr>
              <w:t>“支付渠道”</w:t>
            </w:r>
            <w:r w:rsidR="00687E4B">
              <w:rPr>
                <w:rFonts w:hint="eastAsia"/>
              </w:rPr>
              <w:t>显示为</w:t>
            </w:r>
            <w:r w:rsidR="0062318F">
              <w:rPr>
                <w:rFonts w:hint="eastAsia"/>
              </w:rPr>
              <w:t>“</w:t>
            </w:r>
            <w:r w:rsidR="0062318F">
              <w:rPr>
                <w:rFonts w:hint="eastAsia"/>
              </w:rPr>
              <w:t>/</w:t>
            </w:r>
            <w:r w:rsidR="0062318F">
              <w:rPr>
                <w:rFonts w:hint="eastAsia"/>
              </w:rPr>
              <w:t>”</w:t>
            </w:r>
            <w:ins w:id="1458" w:author="ethink wang" w:date="2017-02-08T14:58:00Z">
              <w:r w:rsidR="00FE45C0">
                <w:rPr>
                  <w:rFonts w:hint="eastAsia"/>
                </w:rPr>
                <w:t>。</w:t>
              </w:r>
            </w:ins>
            <w:del w:id="1459" w:author="ethink wang" w:date="2017-02-08T14:58:00Z">
              <w:r w:rsidR="00687E4B" w:rsidDel="00FE45C0">
                <w:delText xml:space="preserve"> </w:delText>
              </w:r>
            </w:del>
          </w:p>
          <w:p w14:paraId="78821B5F" w14:textId="0155CD43" w:rsidR="0062318F" w:rsidRDefault="00260D0D" w:rsidP="00EA76AC">
            <w:del w:id="1460" w:author="ethink wang" w:date="2017-02-08T15:02:00Z">
              <w:r w:rsidDel="00016D01">
                <w:rPr>
                  <w:rFonts w:hint="eastAsia"/>
                </w:rPr>
                <w:delText>6</w:delText>
              </w:r>
            </w:del>
            <w:del w:id="1461" w:author="ethink wang" w:date="2017-02-08T14:55:00Z">
              <w:r w:rsidDel="00FE45C0">
                <w:rPr>
                  <w:rFonts w:hint="eastAsia"/>
                </w:rPr>
                <w:delText xml:space="preserve"> </w:delText>
              </w:r>
            </w:del>
            <w:ins w:id="1462" w:author="ethink wang" w:date="2017-02-08T15:02:00Z">
              <w:r w:rsidR="00016D01">
                <w:rPr>
                  <w:rFonts w:hint="eastAsia"/>
                </w:rPr>
                <w:t>（</w:t>
              </w:r>
              <w:r w:rsidR="00016D01">
                <w:rPr>
                  <w:rFonts w:hint="eastAsia"/>
                </w:rPr>
                <w:t>5</w:t>
              </w:r>
              <w:r w:rsidR="00016D01">
                <w:rPr>
                  <w:rFonts w:hint="eastAsia"/>
                </w:rPr>
                <w:t>）</w:t>
              </w:r>
            </w:ins>
            <w:r w:rsidRPr="00016D01">
              <w:rPr>
                <w:rFonts w:hint="eastAsia"/>
                <w:b/>
                <w:rPrChange w:id="1463" w:author="ethink wang" w:date="2017-02-08T15:02:00Z">
                  <w:rPr>
                    <w:rFonts w:hint="eastAsia"/>
                  </w:rPr>
                </w:rPrChange>
              </w:rPr>
              <w:t>已取消订单</w:t>
            </w:r>
            <w:ins w:id="1464" w:author="ethink wang" w:date="2017-02-08T15:02:00Z">
              <w:r w:rsidR="00016D01">
                <w:rPr>
                  <w:rFonts w:hint="eastAsia"/>
                  <w:b/>
                </w:rPr>
                <w:t>“</w:t>
              </w:r>
            </w:ins>
            <w:ins w:id="1465" w:author="ethink wang" w:date="2017-02-08T15:03:00Z">
              <w:r w:rsidR="00016D01">
                <w:rPr>
                  <w:rFonts w:hint="eastAsia"/>
                </w:rPr>
                <w:t>支付渠道</w:t>
              </w:r>
            </w:ins>
            <w:ins w:id="1466" w:author="ethink wang" w:date="2017-02-08T15:02:00Z">
              <w:r w:rsidR="00016D01">
                <w:rPr>
                  <w:rFonts w:hint="eastAsia"/>
                  <w:b/>
                </w:rPr>
                <w:t>”</w:t>
              </w:r>
            </w:ins>
            <w:del w:id="1467" w:author="ethink wang" w:date="2017-02-08T15:03:00Z">
              <w:r w:rsidDel="00016D01">
                <w:rPr>
                  <w:rFonts w:hint="eastAsia"/>
                </w:rPr>
                <w:delText>支付渠道</w:delText>
              </w:r>
            </w:del>
            <w:r w:rsidR="00687E4B">
              <w:rPr>
                <w:rFonts w:hint="eastAsia"/>
              </w:rPr>
              <w:t>显示为</w:t>
            </w:r>
            <w:r>
              <w:rPr>
                <w:rFonts w:hint="eastAsia"/>
              </w:rPr>
              <w:t>“</w:t>
            </w:r>
            <w:r>
              <w:rPr>
                <w:rFonts w:hint="eastAsia"/>
              </w:rPr>
              <w:t>/</w:t>
            </w:r>
            <w:r>
              <w:rPr>
                <w:rFonts w:hint="eastAsia"/>
              </w:rPr>
              <w:t>”，“订单金额”“里程”“计费时长”</w:t>
            </w:r>
            <w:r w:rsidR="00687E4B">
              <w:rPr>
                <w:rFonts w:hint="eastAsia"/>
              </w:rPr>
              <w:t>等显示为</w:t>
            </w:r>
            <w:r w:rsidR="0062318F">
              <w:rPr>
                <w:rFonts w:hint="eastAsia"/>
              </w:rPr>
              <w:t>“</w:t>
            </w:r>
            <w:r w:rsidR="0062318F">
              <w:rPr>
                <w:rFonts w:hint="eastAsia"/>
              </w:rPr>
              <w:t>/</w:t>
            </w:r>
            <w:r w:rsidR="0062318F">
              <w:rPr>
                <w:rFonts w:hint="eastAsia"/>
              </w:rPr>
              <w:t>”</w:t>
            </w:r>
            <w:r w:rsidR="00687E4B">
              <w:t xml:space="preserve"> </w:t>
            </w:r>
          </w:p>
          <w:p w14:paraId="3261142F" w14:textId="0601E582" w:rsidR="00260D0D" w:rsidRDefault="00260D0D" w:rsidP="00EA76AC">
            <w:del w:id="1468" w:author="ethink wang" w:date="2017-02-08T15:03:00Z">
              <w:r w:rsidDel="00016D01">
                <w:rPr>
                  <w:rFonts w:hint="eastAsia"/>
                </w:rPr>
                <w:delText xml:space="preserve">7 </w:delText>
              </w:r>
            </w:del>
            <w:ins w:id="1469" w:author="ethink wang" w:date="2017-02-08T15:03:00Z">
              <w:r w:rsidR="00016D01">
                <w:rPr>
                  <w:rFonts w:hint="eastAsia"/>
                </w:rPr>
                <w:t>（</w:t>
              </w:r>
              <w:r w:rsidR="00016D01">
                <w:rPr>
                  <w:rFonts w:hint="eastAsia"/>
                </w:rPr>
                <w:t>6</w:t>
              </w:r>
              <w:r w:rsidR="00016D01">
                <w:rPr>
                  <w:rFonts w:hint="eastAsia"/>
                </w:rPr>
                <w:t>）</w:t>
              </w:r>
            </w:ins>
            <w:r w:rsidRPr="00016D01">
              <w:rPr>
                <w:rFonts w:hint="eastAsia"/>
                <w:b/>
                <w:rPrChange w:id="1470" w:author="ethink wang" w:date="2017-02-08T15:03:00Z">
                  <w:rPr>
                    <w:rFonts w:hint="eastAsia"/>
                  </w:rPr>
                </w:rPrChange>
              </w:rPr>
              <w:t>待接单、待出发、已出发、已抵达</w:t>
            </w:r>
            <w:r>
              <w:t>的订单</w:t>
            </w:r>
            <w:r w:rsidRPr="00016D01">
              <w:rPr>
                <w:rFonts w:hint="eastAsia"/>
                <w:b/>
                <w:rPrChange w:id="1471" w:author="ethink wang" w:date="2017-02-08T15:03:00Z">
                  <w:rPr>
                    <w:rFonts w:hint="eastAsia"/>
                  </w:rPr>
                </w:rPrChange>
              </w:rPr>
              <w:t>取消方</w:t>
            </w:r>
            <w:r w:rsidR="00687E4B">
              <w:rPr>
                <w:rFonts w:hint="eastAsia"/>
              </w:rPr>
              <w:t>显示为</w:t>
            </w:r>
            <w:r w:rsidR="0062318F">
              <w:rPr>
                <w:rFonts w:hint="eastAsia"/>
              </w:rPr>
              <w:t>“</w:t>
            </w:r>
            <w:r w:rsidR="0062318F">
              <w:rPr>
                <w:rFonts w:hint="eastAsia"/>
              </w:rPr>
              <w:t>/</w:t>
            </w:r>
            <w:r w:rsidR="00687E4B">
              <w:rPr>
                <w:rFonts w:hint="eastAsia"/>
              </w:rPr>
              <w:t>”</w:t>
            </w:r>
            <w:r>
              <w:rPr>
                <w:rFonts w:hint="eastAsia"/>
              </w:rPr>
              <w:t>；</w:t>
            </w:r>
            <w:r w:rsidRPr="00016D01">
              <w:rPr>
                <w:rFonts w:hint="eastAsia"/>
                <w:b/>
                <w:rPrChange w:id="1472" w:author="ethink wang" w:date="2017-02-08T15:03:00Z">
                  <w:rPr>
                    <w:rFonts w:hint="eastAsia"/>
                  </w:rPr>
                </w:rPrChange>
              </w:rPr>
              <w:t>服务中、未支付、已支付</w:t>
            </w:r>
            <w:r>
              <w:t>的订</w:t>
            </w:r>
            <w:del w:id="1473" w:author="ethink wang" w:date="2017-02-08T14:59:00Z">
              <w:r w:rsidDel="00016D01">
                <w:delText>购</w:delText>
              </w:r>
            </w:del>
            <w:r>
              <w:t>单</w:t>
            </w:r>
            <w:r w:rsidRPr="00016D01">
              <w:rPr>
                <w:rFonts w:hint="eastAsia"/>
                <w:b/>
                <w:rPrChange w:id="1474" w:author="ethink wang" w:date="2017-02-08T15:03:00Z">
                  <w:rPr>
                    <w:rFonts w:hint="eastAsia"/>
                  </w:rPr>
                </w:rPrChange>
              </w:rPr>
              <w:t>取消方</w:t>
            </w:r>
            <w:r w:rsidR="00687E4B">
              <w:rPr>
                <w:rFonts w:hint="eastAsia"/>
              </w:rPr>
              <w:t>显示为</w:t>
            </w:r>
            <w:r>
              <w:rPr>
                <w:rFonts w:hint="eastAsia"/>
              </w:rPr>
              <w:t>“</w:t>
            </w:r>
            <w:r>
              <w:rPr>
                <w:rFonts w:hint="eastAsia"/>
              </w:rPr>
              <w:t>/</w:t>
            </w:r>
            <w:r w:rsidR="00687E4B">
              <w:rPr>
                <w:rFonts w:hint="eastAsia"/>
              </w:rPr>
              <w:t>”</w:t>
            </w:r>
          </w:p>
          <w:p w14:paraId="7FB824D1" w14:textId="77777777" w:rsidR="00EB25EC" w:rsidRDefault="0002121D" w:rsidP="00EB25EC">
            <w:pPr>
              <w:rPr>
                <w:ins w:id="1475" w:author="ethink wang" w:date="2017-02-08T19:52:00Z"/>
              </w:rPr>
            </w:pPr>
            <w:del w:id="1476" w:author="ethink wang" w:date="2017-02-08T15:03:00Z">
              <w:r w:rsidDel="00016D01">
                <w:rPr>
                  <w:rFonts w:hint="eastAsia"/>
                </w:rPr>
                <w:delText xml:space="preserve">8 </w:delText>
              </w:r>
            </w:del>
            <w:ins w:id="1477" w:author="ethink wang" w:date="2017-02-08T15:04:00Z">
              <w:r w:rsidR="00016D01">
                <w:t>6</w:t>
              </w:r>
            </w:ins>
            <w:ins w:id="1478" w:author="ethink wang" w:date="2017-02-08T15:03:00Z">
              <w:r w:rsidR="00016D01">
                <w:rPr>
                  <w:rFonts w:hint="eastAsia"/>
                </w:rPr>
                <w:t>、</w:t>
              </w:r>
            </w:ins>
            <w:r w:rsidR="008A66E0">
              <w:rPr>
                <w:rFonts w:hint="eastAsia"/>
              </w:rPr>
              <w:t>列表</w:t>
            </w:r>
            <w:r w:rsidRPr="000C4BF5">
              <w:rPr>
                <w:rFonts w:hint="eastAsia"/>
                <w:rPrChange w:id="1479" w:author="ethink wang" w:date="2017-02-08T15:19:00Z">
                  <w:rPr>
                    <w:rFonts w:hint="eastAsia"/>
                    <w:color w:val="FF0000"/>
                  </w:rPr>
                </w:rPrChange>
              </w:rPr>
              <w:t>初始化加载所有</w:t>
            </w:r>
            <w:r w:rsidR="008A66E0" w:rsidRPr="000C4BF5">
              <w:rPr>
                <w:rPrChange w:id="1480" w:author="ethink wang" w:date="2017-02-08T15:19:00Z">
                  <w:rPr>
                    <w:color w:val="FF0000"/>
                  </w:rPr>
                </w:rPrChange>
              </w:rPr>
              <w:t>toC</w:t>
            </w:r>
            <w:r w:rsidR="008A66E0" w:rsidRPr="000C4BF5">
              <w:rPr>
                <w:rFonts w:hint="eastAsia"/>
                <w:rPrChange w:id="1481" w:author="ethink wang" w:date="2017-02-08T15:19:00Z">
                  <w:rPr>
                    <w:rFonts w:hint="eastAsia"/>
                    <w:color w:val="FF0000"/>
                  </w:rPr>
                </w:rPrChange>
              </w:rPr>
              <w:t>网约车</w:t>
            </w:r>
            <w:r w:rsidRPr="000C4BF5">
              <w:rPr>
                <w:rFonts w:hint="eastAsia"/>
                <w:rPrChange w:id="1482" w:author="ethink wang" w:date="2017-02-08T15:19:00Z">
                  <w:rPr>
                    <w:rFonts w:hint="eastAsia"/>
                    <w:color w:val="FF0000"/>
                  </w:rPr>
                </w:rPrChange>
              </w:rPr>
              <w:t>订单，排序</w:t>
            </w:r>
            <w:r w:rsidR="00947EDA" w:rsidRPr="000C4BF5">
              <w:rPr>
                <w:rFonts w:hint="eastAsia"/>
                <w:rPrChange w:id="1483" w:author="ethink wang" w:date="2017-02-08T15:19:00Z">
                  <w:rPr>
                    <w:rFonts w:hint="eastAsia"/>
                    <w:color w:val="FF0000"/>
                  </w:rPr>
                </w:rPrChange>
              </w:rPr>
              <w:t>先按照订单状态分组，依次为待接单、待出发、已出发、已抵达、服务中、未支付、已支付、已取消</w:t>
            </w:r>
            <w:del w:id="1484" w:author="ethink wang" w:date="2017-02-08T19:51:00Z">
              <w:r w:rsidR="00947EDA" w:rsidRPr="000C4BF5" w:rsidDel="00EB25EC">
                <w:rPr>
                  <w:rFonts w:hint="eastAsia"/>
                  <w:rPrChange w:id="1485" w:author="ethink wang" w:date="2017-02-08T15:19:00Z">
                    <w:rPr>
                      <w:rFonts w:hint="eastAsia"/>
                      <w:color w:val="FF0000"/>
                    </w:rPr>
                  </w:rPrChange>
                </w:rPr>
                <w:delText>，</w:delText>
              </w:r>
            </w:del>
            <w:ins w:id="1486" w:author="ethink wang" w:date="2017-02-08T19:51:00Z">
              <w:r w:rsidR="00EB25EC">
                <w:rPr>
                  <w:rFonts w:hint="eastAsia"/>
                </w:rPr>
                <w:t>；</w:t>
              </w:r>
            </w:ins>
          </w:p>
          <w:p w14:paraId="51500E8A" w14:textId="566964EE" w:rsidR="0002121D" w:rsidRDefault="00947EDA" w:rsidP="00EB25EC">
            <w:r w:rsidRPr="000C4BF5">
              <w:rPr>
                <w:rFonts w:hint="eastAsia"/>
                <w:rPrChange w:id="1487" w:author="ethink wang" w:date="2017-02-08T15:19:00Z">
                  <w:rPr>
                    <w:rFonts w:hint="eastAsia"/>
                    <w:color w:val="FF0000"/>
                  </w:rPr>
                </w:rPrChange>
              </w:rPr>
              <w:t>其中待接单、待出发按照用车时间的顺序排列，已出发、已抵达、服务中、未支付</w:t>
            </w:r>
            <w:ins w:id="1488" w:author="ethink wang" w:date="2017-02-08T15:12:00Z">
              <w:r w:rsidR="006A70E8" w:rsidRPr="000C4BF5">
                <w:rPr>
                  <w:rFonts w:hint="eastAsia"/>
                  <w:rPrChange w:id="1489" w:author="ethink wang" w:date="2017-02-08T15:19:00Z">
                    <w:rPr>
                      <w:rFonts w:hint="eastAsia"/>
                      <w:color w:val="FF0000"/>
                    </w:rPr>
                  </w:rPrChange>
                </w:rPr>
                <w:t>、已支付、已取消</w:t>
              </w:r>
            </w:ins>
            <w:r w:rsidRPr="000C4BF5">
              <w:rPr>
                <w:rFonts w:hint="eastAsia"/>
                <w:rPrChange w:id="1490" w:author="ethink wang" w:date="2017-02-08T15:19:00Z">
                  <w:rPr>
                    <w:rFonts w:hint="eastAsia"/>
                    <w:color w:val="FF0000"/>
                  </w:rPr>
                </w:rPrChange>
              </w:rPr>
              <w:t>的订单按照用车时间倒序排列</w:t>
            </w:r>
          </w:p>
        </w:tc>
        <w:tc>
          <w:tcPr>
            <w:tcW w:w="2302" w:type="dxa"/>
            <w:vAlign w:val="center"/>
          </w:tcPr>
          <w:p w14:paraId="074A9835" w14:textId="77777777" w:rsidR="00B0364D" w:rsidRPr="00054E2A" w:rsidRDefault="00B0364D" w:rsidP="00F47390"/>
        </w:tc>
      </w:tr>
      <w:tr w:rsidR="00EA76AC" w14:paraId="0BA9AF63" w14:textId="77777777" w:rsidTr="00F47390">
        <w:tc>
          <w:tcPr>
            <w:tcW w:w="1387" w:type="dxa"/>
            <w:vMerge/>
            <w:vAlign w:val="center"/>
          </w:tcPr>
          <w:p w14:paraId="34A490CC" w14:textId="77777777" w:rsidR="00F47390" w:rsidRPr="00382B7D" w:rsidRDefault="00F47390" w:rsidP="00F47390">
            <w:pPr>
              <w:jc w:val="center"/>
            </w:pPr>
          </w:p>
        </w:tc>
        <w:tc>
          <w:tcPr>
            <w:tcW w:w="1116" w:type="dxa"/>
            <w:vAlign w:val="center"/>
          </w:tcPr>
          <w:p w14:paraId="2853B9DA" w14:textId="77777777" w:rsidR="00F47390" w:rsidRPr="006943A2" w:rsidRDefault="00083C87" w:rsidP="00F47390">
            <w:r>
              <w:rPr>
                <w:rFonts w:hint="eastAsia"/>
              </w:rPr>
              <w:t>出租车</w:t>
            </w:r>
            <w:r w:rsidR="00F47390">
              <w:rPr>
                <w:rFonts w:hint="eastAsia"/>
              </w:rPr>
              <w:t>订单</w:t>
            </w:r>
          </w:p>
        </w:tc>
        <w:tc>
          <w:tcPr>
            <w:tcW w:w="5157" w:type="dxa"/>
            <w:vAlign w:val="center"/>
          </w:tcPr>
          <w:p w14:paraId="2F0DAE92" w14:textId="074F0CB8" w:rsidR="00F47390" w:rsidRPr="003D3D7F" w:rsidRDefault="00F47390" w:rsidP="00F47390">
            <w:pPr>
              <w:pStyle w:val="af0"/>
              <w:ind w:firstLineChars="0" w:firstLine="0"/>
            </w:pPr>
            <w:r>
              <w:rPr>
                <w:rFonts w:hint="eastAsia"/>
              </w:rPr>
              <w:t>1</w:t>
            </w:r>
            <w:ins w:id="1491" w:author="ethink wang" w:date="2017-02-08T15:13:00Z">
              <w:r w:rsidR="000C4BF5">
                <w:rPr>
                  <w:rFonts w:hint="eastAsia"/>
                </w:rPr>
                <w:t>、</w:t>
              </w:r>
            </w:ins>
            <w:commentRangeStart w:id="1492"/>
            <w:r>
              <w:rPr>
                <w:rFonts w:hint="eastAsia"/>
              </w:rPr>
              <w:t>查询条件如原型。其中订单号、订单类型、下单人、取消方的控件和一期相同。</w:t>
            </w:r>
            <w:commentRangeEnd w:id="1492"/>
            <w:r w:rsidR="000C4BF5">
              <w:rPr>
                <w:rStyle w:val="afe"/>
                <w:rFonts w:asciiTheme="minorHAnsi" w:eastAsiaTheme="minorEastAsia" w:hAnsiTheme="minorHAnsi" w:cstheme="minorBidi"/>
              </w:rPr>
              <w:commentReference w:id="1492"/>
            </w:r>
            <w:r w:rsidR="003D3D7F">
              <w:rPr>
                <w:rFonts w:hint="eastAsia"/>
              </w:rPr>
              <w:t>新增“支付渠道”“司机”</w:t>
            </w:r>
            <w:r w:rsidR="00CE7D9C">
              <w:rPr>
                <w:rFonts w:hint="eastAsia"/>
              </w:rPr>
              <w:t>“订单来源”</w:t>
            </w:r>
            <w:r w:rsidR="003D3D7F">
              <w:rPr>
                <w:rFonts w:hint="eastAsia"/>
              </w:rPr>
              <w:t>和“用车时间”。</w:t>
            </w:r>
          </w:p>
          <w:p w14:paraId="57A55513" w14:textId="72375B67" w:rsidR="000C4BF5" w:rsidRDefault="00EB25EC" w:rsidP="00F47390">
            <w:pPr>
              <w:pStyle w:val="af0"/>
              <w:ind w:firstLineChars="0" w:firstLine="0"/>
              <w:rPr>
                <w:ins w:id="1493" w:author="ethink wang" w:date="2017-02-08T15:20:00Z"/>
              </w:rPr>
            </w:pPr>
            <w:ins w:id="1494" w:author="ethink wang" w:date="2017-02-08T19:52:00Z">
              <w:r>
                <w:rPr>
                  <w:rFonts w:hint="eastAsia"/>
                </w:rPr>
                <w:t>（</w:t>
              </w:r>
              <w:r>
                <w:rPr>
                  <w:rFonts w:hint="eastAsia"/>
                </w:rPr>
                <w:t>1</w:t>
              </w:r>
              <w:r>
                <w:rPr>
                  <w:rFonts w:hint="eastAsia"/>
                </w:rPr>
                <w:t>）</w:t>
              </w:r>
            </w:ins>
            <w:r w:rsidR="00F47390">
              <w:rPr>
                <w:rFonts w:hint="eastAsia"/>
              </w:rPr>
              <w:t>支付渠道</w:t>
            </w:r>
            <w:r w:rsidR="00F47390">
              <w:t>包括</w:t>
            </w:r>
            <w:r w:rsidR="00F47390">
              <w:rPr>
                <w:rFonts w:hint="eastAsia"/>
              </w:rPr>
              <w:t>“全部”“微信支付”“支付宝支付”“余额支付”，默认“全部”；</w:t>
            </w:r>
          </w:p>
          <w:p w14:paraId="14407F01" w14:textId="2D9AC91A" w:rsidR="000C4BF5" w:rsidRDefault="00EB25EC" w:rsidP="00F47390">
            <w:pPr>
              <w:pStyle w:val="af0"/>
              <w:ind w:firstLineChars="0" w:firstLine="0"/>
              <w:rPr>
                <w:ins w:id="1495" w:author="ethink wang" w:date="2017-02-08T15:20:00Z"/>
              </w:rPr>
            </w:pPr>
            <w:ins w:id="1496" w:author="ethink wang" w:date="2017-02-08T19:52:00Z">
              <w:r>
                <w:rPr>
                  <w:rFonts w:hint="eastAsia"/>
                </w:rPr>
                <w:t>（</w:t>
              </w:r>
              <w:r>
                <w:rPr>
                  <w:rFonts w:hint="eastAsia"/>
                </w:rPr>
                <w:t>2</w:t>
              </w:r>
              <w:r>
                <w:rPr>
                  <w:rFonts w:hint="eastAsia"/>
                </w:rPr>
                <w:t>）</w:t>
              </w:r>
            </w:ins>
            <w:r w:rsidR="00F47390">
              <w:rPr>
                <w:rFonts w:hint="eastAsia"/>
              </w:rPr>
              <w:t>司机查询</w:t>
            </w:r>
            <w:r w:rsidR="004E7525">
              <w:rPr>
                <w:rFonts w:hint="eastAsia"/>
              </w:rPr>
              <w:t>控件参照公共规则</w:t>
            </w:r>
          </w:p>
          <w:p w14:paraId="1BC81D8A" w14:textId="13295235" w:rsidR="000C4BF5" w:rsidRDefault="00EB25EC" w:rsidP="00F47390">
            <w:pPr>
              <w:pStyle w:val="af0"/>
              <w:ind w:firstLineChars="0" w:firstLine="0"/>
              <w:rPr>
                <w:ins w:id="1497" w:author="ethink wang" w:date="2017-02-08T15:20:00Z"/>
              </w:rPr>
            </w:pPr>
            <w:ins w:id="1498" w:author="ethink wang" w:date="2017-02-08T19:52:00Z">
              <w:r>
                <w:rPr>
                  <w:rFonts w:hint="eastAsia"/>
                </w:rPr>
                <w:t>（</w:t>
              </w:r>
              <w:r>
                <w:rPr>
                  <w:rFonts w:hint="eastAsia"/>
                </w:rPr>
                <w:t>3</w:t>
              </w:r>
              <w:r>
                <w:rPr>
                  <w:rFonts w:hint="eastAsia"/>
                </w:rPr>
                <w:t>）</w:t>
              </w:r>
            </w:ins>
            <w:r w:rsidR="00F47390">
              <w:rPr>
                <w:rFonts w:hint="eastAsia"/>
              </w:rPr>
              <w:t>用车时间查询条件精确到分钟</w:t>
            </w:r>
            <w:ins w:id="1499" w:author="ethink wang" w:date="2017-02-08T15:21:00Z">
              <w:r w:rsidR="000C4BF5">
                <w:rPr>
                  <w:rFonts w:hint="eastAsia"/>
                </w:rPr>
                <w:t>，</w:t>
              </w:r>
            </w:ins>
            <w:ins w:id="1500" w:author="ethink wang" w:date="2017-02-08T15:22:00Z">
              <w:r w:rsidR="000C4BF5">
                <w:rPr>
                  <w:rFonts w:hint="eastAsia"/>
                </w:rPr>
                <w:t>具体参见公共规</w:t>
              </w:r>
              <w:r w:rsidR="000C4BF5">
                <w:rPr>
                  <w:rFonts w:hint="eastAsia"/>
                </w:rPr>
                <w:lastRenderedPageBreak/>
                <w:t>则</w:t>
              </w:r>
            </w:ins>
            <w:r w:rsidR="004E7525">
              <w:rPr>
                <w:rFonts w:hint="eastAsia"/>
              </w:rPr>
              <w:t>用车时间控件</w:t>
            </w:r>
            <w:r w:rsidR="004E7525">
              <w:rPr>
                <w:rFonts w:hint="eastAsia"/>
              </w:rPr>
              <w:t>2</w:t>
            </w:r>
          </w:p>
          <w:p w14:paraId="6084294C" w14:textId="6E526C67" w:rsidR="00CE7D9C" w:rsidRDefault="00EB25EC" w:rsidP="00CE7D9C">
            <w:pPr>
              <w:pStyle w:val="af0"/>
              <w:ind w:firstLineChars="0" w:firstLine="0"/>
            </w:pPr>
            <w:ins w:id="1501" w:author="ethink wang" w:date="2017-02-08T19:52:00Z">
              <w:r>
                <w:rPr>
                  <w:rFonts w:hint="eastAsia"/>
                </w:rPr>
                <w:t>（</w:t>
              </w:r>
              <w:r>
                <w:rPr>
                  <w:rFonts w:hint="eastAsia"/>
                </w:rPr>
                <w:t>4</w:t>
              </w:r>
              <w:r>
                <w:rPr>
                  <w:rFonts w:hint="eastAsia"/>
                </w:rPr>
                <w:t>）</w:t>
              </w:r>
            </w:ins>
            <w:r w:rsidR="00F47390">
              <w:rPr>
                <w:rFonts w:hint="eastAsia"/>
              </w:rPr>
              <w:t>订单状态包括“全部”“待接单”“待出发”“已出发”“已抵达”“服务中”</w:t>
            </w:r>
            <w:r w:rsidR="009830AE">
              <w:rPr>
                <w:rFonts w:hint="eastAsia"/>
              </w:rPr>
              <w:t>“待确费”</w:t>
            </w:r>
            <w:r w:rsidR="004E7525">
              <w:rPr>
                <w:rFonts w:hint="eastAsia"/>
              </w:rPr>
              <w:t>“已支付”“未支付”“已结算”“未结算”</w:t>
            </w:r>
            <w:r w:rsidR="00F47390">
              <w:rPr>
                <w:rFonts w:hint="eastAsia"/>
              </w:rPr>
              <w:t>“</w:t>
            </w:r>
            <w:r w:rsidR="00590C2C">
              <w:rPr>
                <w:rFonts w:hint="eastAsia"/>
              </w:rPr>
              <w:t>待付结</w:t>
            </w:r>
            <w:r w:rsidR="00F47390">
              <w:rPr>
                <w:rFonts w:hint="eastAsia"/>
              </w:rPr>
              <w:t>”“已</w:t>
            </w:r>
            <w:r w:rsidR="00590C2C">
              <w:rPr>
                <w:rFonts w:hint="eastAsia"/>
              </w:rPr>
              <w:t>付结</w:t>
            </w:r>
            <w:r w:rsidR="00F47390">
              <w:rPr>
                <w:rFonts w:hint="eastAsia"/>
              </w:rPr>
              <w:t>”“已取消”</w:t>
            </w:r>
            <w:r w:rsidR="00CE7D9C">
              <w:br/>
            </w:r>
            <w:r w:rsidR="00CE7D9C">
              <w:rPr>
                <w:rFonts w:hint="eastAsia"/>
              </w:rPr>
              <w:t>（</w:t>
            </w:r>
            <w:r w:rsidR="00CE7D9C">
              <w:t>5</w:t>
            </w:r>
            <w:r w:rsidR="00CE7D9C">
              <w:rPr>
                <w:rFonts w:hint="eastAsia"/>
              </w:rPr>
              <w:t>）订单来源查询控件。参照公共规则“订单来源</w:t>
            </w:r>
            <w:r w:rsidR="00CE7D9C">
              <w:t>3</w:t>
            </w:r>
            <w:r w:rsidR="00CE7D9C">
              <w:rPr>
                <w:rFonts w:hint="eastAsia"/>
              </w:rPr>
              <w:t>”。</w:t>
            </w:r>
          </w:p>
          <w:p w14:paraId="7B95F9AA" w14:textId="2B2F2C1B" w:rsidR="00F47390" w:rsidRPr="006C1102" w:rsidRDefault="00F47390" w:rsidP="00F47390">
            <w:pPr>
              <w:pStyle w:val="af0"/>
              <w:ind w:firstLineChars="0" w:firstLine="0"/>
            </w:pPr>
            <w:r>
              <w:rPr>
                <w:rFonts w:hint="eastAsia"/>
              </w:rPr>
              <w:t>2</w:t>
            </w:r>
            <w:ins w:id="1502" w:author="ethink wang" w:date="2017-02-08T15:22:00Z">
              <w:r w:rsidR="000C4BF5">
                <w:rPr>
                  <w:rFonts w:hint="eastAsia"/>
                </w:rPr>
                <w:t>、</w:t>
              </w:r>
            </w:ins>
            <w:r>
              <w:rPr>
                <w:rFonts w:hint="eastAsia"/>
              </w:rPr>
              <w:t>点击“查询”，在列表中显示</w:t>
            </w:r>
            <w:r w:rsidR="002B11B6">
              <w:rPr>
                <w:rFonts w:hint="eastAsia"/>
              </w:rPr>
              <w:t>符合查询</w:t>
            </w:r>
            <w:r>
              <w:rPr>
                <w:rFonts w:hint="eastAsia"/>
              </w:rPr>
              <w:t>条件的订单。</w:t>
            </w:r>
            <w:r>
              <w:t>点击</w:t>
            </w:r>
            <w:r>
              <w:rPr>
                <w:rFonts w:hint="eastAsia"/>
              </w:rPr>
              <w:t>“清空”按键</w:t>
            </w:r>
            <w:r>
              <w:t>后</w:t>
            </w:r>
            <w:r>
              <w:rPr>
                <w:rFonts w:hint="eastAsia"/>
              </w:rPr>
              <w:t>，</w:t>
            </w:r>
            <w:del w:id="1503" w:author="ethink wang" w:date="2017-02-08T15:22:00Z">
              <w:r w:rsidR="00BB5BD5" w:rsidDel="000C4BF5">
                <w:rPr>
                  <w:rFonts w:hint="eastAsia"/>
                </w:rPr>
                <w:delText>初始化</w:delText>
              </w:r>
            </w:del>
            <w:r w:rsidR="00BB5BD5">
              <w:rPr>
                <w:rFonts w:hint="eastAsia"/>
              </w:rPr>
              <w:t>查询条件和列表</w:t>
            </w:r>
            <w:ins w:id="1504" w:author="ethink wang" w:date="2017-02-08T15:22:00Z">
              <w:r w:rsidR="000C4BF5">
                <w:rPr>
                  <w:rFonts w:hint="eastAsia"/>
                </w:rPr>
                <w:t>置为初始化条件</w:t>
              </w:r>
            </w:ins>
            <w:r>
              <w:rPr>
                <w:rFonts w:hint="eastAsia"/>
              </w:rPr>
              <w:t>。</w:t>
            </w:r>
            <w:r>
              <w:t>点击</w:t>
            </w:r>
            <w:r>
              <w:rPr>
                <w:rFonts w:hint="eastAsia"/>
              </w:rPr>
              <w:t>“导出数据”将列表中</w:t>
            </w:r>
            <w:ins w:id="1505" w:author="ethink wang" w:date="2017-02-08T15:22:00Z">
              <w:r w:rsidR="000C4BF5">
                <w:rPr>
                  <w:rFonts w:hint="eastAsia"/>
                </w:rPr>
                <w:t>检出</w:t>
              </w:r>
            </w:ins>
            <w:r>
              <w:rPr>
                <w:rFonts w:hint="eastAsia"/>
              </w:rPr>
              <w:t>的数据以“</w:t>
            </w:r>
            <w:r>
              <w:rPr>
                <w:rFonts w:hint="eastAsia"/>
              </w:rPr>
              <w:t>.xls</w:t>
            </w:r>
            <w:r>
              <w:rPr>
                <w:rFonts w:hint="eastAsia"/>
              </w:rPr>
              <w:t>”格式导出，格式参照模板。</w:t>
            </w:r>
          </w:p>
          <w:p w14:paraId="4397F6C1" w14:textId="75842D7D" w:rsidR="00F47390" w:rsidRDefault="00F47390" w:rsidP="00F47390">
            <w:r w:rsidRPr="00B906F7">
              <w:rPr>
                <w:rFonts w:ascii="Calibri" w:eastAsia="宋体" w:hAnsi="Calibri" w:cs="Times New Roman" w:hint="eastAsia"/>
              </w:rPr>
              <w:t>3</w:t>
            </w:r>
            <w:del w:id="1506" w:author="ethink wang" w:date="2017-02-08T15:22:00Z">
              <w:r w:rsidDel="000C4BF5">
                <w:rPr>
                  <w:rFonts w:hint="eastAsia"/>
                </w:rPr>
                <w:delText xml:space="preserve"> </w:delText>
              </w:r>
            </w:del>
            <w:ins w:id="1507" w:author="ethink wang" w:date="2017-02-08T15:22:00Z">
              <w:r w:rsidR="000C4BF5">
                <w:rPr>
                  <w:rFonts w:hint="eastAsia"/>
                </w:rPr>
                <w:t>、</w:t>
              </w:r>
            </w:ins>
            <w:r>
              <w:t>列表项如原型</w:t>
            </w:r>
            <w:r>
              <w:rPr>
                <w:rFonts w:hint="eastAsia"/>
              </w:rPr>
              <w:t>，</w:t>
            </w:r>
            <w:r>
              <w:t>不赘述</w:t>
            </w:r>
            <w:r>
              <w:rPr>
                <w:rFonts w:hint="eastAsia"/>
              </w:rPr>
              <w:t>。</w:t>
            </w:r>
            <w:r w:rsidR="00C123FC">
              <w:rPr>
                <w:rFonts w:hint="eastAsia"/>
              </w:rPr>
              <w:t>前三列锁定，拖动滑动条时位置不变。</w:t>
            </w:r>
            <w:r w:rsidR="00CE7D9C">
              <w:rPr>
                <w:rFonts w:hint="eastAsia"/>
              </w:rPr>
              <w:t>列表增加“订单来源”列，参照公共规则“订单来源</w:t>
            </w:r>
            <w:r w:rsidR="00CE7D9C">
              <w:t>3</w:t>
            </w:r>
            <w:r w:rsidR="00CE7D9C">
              <w:rPr>
                <w:rFonts w:hint="eastAsia"/>
              </w:rPr>
              <w:t>”。</w:t>
            </w:r>
            <w:r>
              <w:rPr>
                <w:rFonts w:hint="eastAsia"/>
              </w:rPr>
              <w:t>点击“订单号”进入订单详情</w:t>
            </w:r>
          </w:p>
          <w:p w14:paraId="37E217AA" w14:textId="68EF0C51" w:rsidR="00F47390" w:rsidRDefault="00083C87" w:rsidP="00083C87">
            <w:r w:rsidRPr="00083C87">
              <w:rPr>
                <w:rFonts w:ascii="Calibri" w:eastAsia="宋体" w:hAnsi="Calibri" w:cs="Times New Roman" w:hint="eastAsia"/>
              </w:rPr>
              <w:t>4</w:t>
            </w:r>
            <w:del w:id="1508" w:author="ethink wang" w:date="2017-02-08T15:23:00Z">
              <w:r w:rsidDel="000C4BF5">
                <w:rPr>
                  <w:rFonts w:hint="eastAsia"/>
                </w:rPr>
                <w:delText xml:space="preserve"> </w:delText>
              </w:r>
            </w:del>
            <w:ins w:id="1509" w:author="ethink wang" w:date="2017-02-08T15:23:00Z">
              <w:r w:rsidR="000C4BF5">
                <w:rPr>
                  <w:rFonts w:hint="eastAsia"/>
                </w:rPr>
                <w:t>、</w:t>
              </w:r>
            </w:ins>
            <w:r w:rsidR="00F47390">
              <w:t>订单号</w:t>
            </w:r>
            <w:del w:id="1510" w:author="ethink wang" w:date="2017-02-08T15:23:00Z">
              <w:r w:rsidR="00F47390" w:rsidDel="000C4BF5">
                <w:rPr>
                  <w:rFonts w:hint="eastAsia"/>
                </w:rPr>
                <w:delText>参照</w:delText>
              </w:r>
            </w:del>
            <w:ins w:id="1511" w:author="ethink wang" w:date="2017-02-08T15:23:00Z">
              <w:r w:rsidR="000C4BF5">
                <w:rPr>
                  <w:rFonts w:hint="eastAsia"/>
                </w:rPr>
                <w:t>编码</w:t>
              </w:r>
            </w:ins>
            <w:r w:rsidR="00F47390">
              <w:t>规则</w:t>
            </w:r>
            <w:ins w:id="1512" w:author="ethink wang" w:date="2017-02-08T15:23:00Z">
              <w:r w:rsidR="000C4BF5">
                <w:rPr>
                  <w:rFonts w:hint="eastAsia"/>
                </w:rPr>
                <w:t>（</w:t>
              </w:r>
              <w:r w:rsidR="000C4BF5">
                <w:t>同一期</w:t>
              </w:r>
              <w:r w:rsidR="000C4BF5">
                <w:rPr>
                  <w:rFonts w:hint="eastAsia"/>
                </w:rPr>
                <w:t>）</w:t>
              </w:r>
            </w:ins>
          </w:p>
          <w:p w14:paraId="77B2AE85" w14:textId="5149146F" w:rsidR="00F629AA" w:rsidRDefault="00083C87" w:rsidP="00083C87">
            <w:r>
              <w:rPr>
                <w:rFonts w:hint="eastAsia"/>
              </w:rPr>
              <w:t>5</w:t>
            </w:r>
            <w:ins w:id="1513" w:author="ethink wang" w:date="2017-02-08T15:23:00Z">
              <w:r w:rsidR="000C4BF5">
                <w:rPr>
                  <w:rFonts w:hint="eastAsia"/>
                </w:rPr>
                <w:t>、数据</w:t>
              </w:r>
              <w:r w:rsidR="000C4BF5">
                <w:t>显示规则如下</w:t>
              </w:r>
              <w:r w:rsidR="000C4BF5">
                <w:rPr>
                  <w:rFonts w:hint="eastAsia"/>
                </w:rPr>
                <w:t>：</w:t>
              </w:r>
            </w:ins>
            <w:del w:id="1514" w:author="ethink wang" w:date="2017-02-08T15:23:00Z">
              <w:r w:rsidDel="000C4BF5">
                <w:rPr>
                  <w:rFonts w:hint="eastAsia"/>
                </w:rPr>
                <w:delText xml:space="preserve"> </w:delText>
              </w:r>
            </w:del>
          </w:p>
          <w:p w14:paraId="1CDE1563" w14:textId="77777777" w:rsidR="00F629AA" w:rsidRDefault="00F629AA" w:rsidP="00083C87">
            <w:r>
              <w:t>(1)</w:t>
            </w:r>
            <w:r w:rsidR="00083C87" w:rsidRPr="000C4BF5">
              <w:rPr>
                <w:rFonts w:hint="eastAsia"/>
                <w:b/>
                <w:rPrChange w:id="1515" w:author="ethink wang" w:date="2017-02-08T15:24:00Z">
                  <w:rPr>
                    <w:rFonts w:hint="eastAsia"/>
                  </w:rPr>
                </w:rPrChange>
              </w:rPr>
              <w:t>待接单订</w:t>
            </w:r>
            <w:del w:id="1516" w:author="ethink wang" w:date="2017-02-08T14:59:00Z">
              <w:r w:rsidR="00083C87" w:rsidRPr="000C4BF5" w:rsidDel="00016D01">
                <w:rPr>
                  <w:rFonts w:hint="eastAsia"/>
                  <w:b/>
                  <w:rPrChange w:id="1517" w:author="ethink wang" w:date="2017-02-08T15:24:00Z">
                    <w:rPr>
                      <w:rFonts w:hint="eastAsia"/>
                    </w:rPr>
                  </w:rPrChange>
                </w:rPr>
                <w:delText>购</w:delText>
              </w:r>
            </w:del>
            <w:r w:rsidR="00083C87" w:rsidRPr="000C4BF5">
              <w:rPr>
                <w:rFonts w:hint="eastAsia"/>
                <w:b/>
                <w:rPrChange w:id="1518" w:author="ethink wang" w:date="2017-02-08T15:24:00Z">
                  <w:rPr>
                    <w:rFonts w:hint="eastAsia"/>
                  </w:rPr>
                </w:rPrChange>
              </w:rPr>
              <w:t>单</w:t>
            </w:r>
            <w:r w:rsidR="00083C87">
              <w:rPr>
                <w:rFonts w:hint="eastAsia"/>
              </w:rPr>
              <w:t>的“支付渠道”“</w:t>
            </w:r>
            <w:r w:rsidR="0088232A">
              <w:rPr>
                <w:rFonts w:hint="eastAsia"/>
              </w:rPr>
              <w:t>行程费用</w:t>
            </w:r>
            <w:r w:rsidR="00083C87">
              <w:rPr>
                <w:rFonts w:hint="eastAsia"/>
              </w:rPr>
              <w:t>”</w:t>
            </w:r>
            <w:r w:rsidR="0088232A">
              <w:rPr>
                <w:rFonts w:hint="eastAsia"/>
              </w:rPr>
              <w:t>“司机信息”</w:t>
            </w:r>
            <w:r w:rsidR="00083C87">
              <w:rPr>
                <w:rFonts w:hint="eastAsia"/>
              </w:rPr>
              <w:t>“</w:t>
            </w:r>
            <w:r w:rsidR="0088232A">
              <w:rPr>
                <w:rFonts w:hint="eastAsia"/>
              </w:rPr>
              <w:t>取消方</w:t>
            </w:r>
            <w:r w:rsidR="00083C87">
              <w:rPr>
                <w:rFonts w:hint="eastAsia"/>
              </w:rPr>
              <w:t>”</w:t>
            </w:r>
            <w:r w:rsidR="00687E4B">
              <w:rPr>
                <w:rFonts w:hint="eastAsia"/>
              </w:rPr>
              <w:t>等显示为“</w:t>
            </w:r>
            <w:r w:rsidR="00687E4B">
              <w:rPr>
                <w:rFonts w:hint="eastAsia"/>
              </w:rPr>
              <w:t>/</w:t>
            </w:r>
            <w:r w:rsidR="00687E4B">
              <w:rPr>
                <w:rFonts w:hint="eastAsia"/>
              </w:rPr>
              <w:t>”</w:t>
            </w:r>
            <w:r w:rsidR="00083C87">
              <w:rPr>
                <w:rFonts w:hint="eastAsia"/>
              </w:rPr>
              <w:t>；</w:t>
            </w:r>
          </w:p>
          <w:p w14:paraId="0EE72E31" w14:textId="77777777" w:rsidR="00F629AA" w:rsidRDefault="00F629AA" w:rsidP="00083C87">
            <w:r>
              <w:t>(2)</w:t>
            </w:r>
            <w:r w:rsidR="00083C87" w:rsidRPr="000C4BF5">
              <w:rPr>
                <w:rFonts w:hint="eastAsia"/>
                <w:b/>
                <w:rPrChange w:id="1519" w:author="ethink wang" w:date="2017-02-08T15:24:00Z">
                  <w:rPr>
                    <w:rFonts w:hint="eastAsia"/>
                  </w:rPr>
                </w:rPrChange>
              </w:rPr>
              <w:t>待出发订单、已出发订单、已抵达订单</w:t>
            </w:r>
            <w:r w:rsidR="00083C87">
              <w:rPr>
                <w:rFonts w:hint="eastAsia"/>
              </w:rPr>
              <w:t>的“支付渠道”“订单金额”“</w:t>
            </w:r>
            <w:r w:rsidR="0088232A">
              <w:rPr>
                <w:rFonts w:hint="eastAsia"/>
              </w:rPr>
              <w:t>取消方</w:t>
            </w:r>
            <w:r w:rsidR="00687E4B">
              <w:rPr>
                <w:rFonts w:hint="eastAsia"/>
              </w:rPr>
              <w:t>”等显示为“</w:t>
            </w:r>
            <w:r w:rsidR="00687E4B">
              <w:rPr>
                <w:rFonts w:hint="eastAsia"/>
              </w:rPr>
              <w:t>/</w:t>
            </w:r>
            <w:r w:rsidR="00687E4B">
              <w:rPr>
                <w:rFonts w:hint="eastAsia"/>
              </w:rPr>
              <w:t>”</w:t>
            </w:r>
            <w:r w:rsidR="00083C87">
              <w:rPr>
                <w:rFonts w:hint="eastAsia"/>
              </w:rPr>
              <w:t>；</w:t>
            </w:r>
          </w:p>
          <w:p w14:paraId="55E3BC41" w14:textId="329933C3" w:rsidR="00F629AA" w:rsidRDefault="00797A00" w:rsidP="00083C87">
            <w:r w:rsidRPr="000C4BF5">
              <w:rPr>
                <w:rFonts w:hint="eastAsia"/>
                <w:b/>
                <w:rPrChange w:id="1520" w:author="ethink wang" w:date="2017-02-08T15:24:00Z">
                  <w:rPr>
                    <w:rFonts w:hint="eastAsia"/>
                  </w:rPr>
                </w:rPrChange>
              </w:rPr>
              <w:t>服务中订</w:t>
            </w:r>
            <w:r w:rsidR="00083C87" w:rsidRPr="000C4BF5">
              <w:rPr>
                <w:rFonts w:hint="eastAsia"/>
                <w:b/>
                <w:rPrChange w:id="1521" w:author="ethink wang" w:date="2017-02-08T15:24:00Z">
                  <w:rPr>
                    <w:rFonts w:hint="eastAsia"/>
                  </w:rPr>
                </w:rPrChange>
              </w:rPr>
              <w:t>单</w:t>
            </w:r>
            <w:r>
              <w:rPr>
                <w:rFonts w:hint="eastAsia"/>
              </w:rPr>
              <w:t>的</w:t>
            </w:r>
            <w:r w:rsidR="00083C87">
              <w:rPr>
                <w:rFonts w:hint="eastAsia"/>
              </w:rPr>
              <w:t>“支付渠道”“订</w:t>
            </w:r>
            <w:del w:id="1522" w:author="ethink wang" w:date="2017-02-08T14:59:00Z">
              <w:r w:rsidR="00083C87" w:rsidDel="00016D01">
                <w:rPr>
                  <w:rFonts w:hint="eastAsia"/>
                </w:rPr>
                <w:delText>购</w:delText>
              </w:r>
            </w:del>
            <w:r w:rsidR="00083C87">
              <w:rPr>
                <w:rFonts w:hint="eastAsia"/>
              </w:rPr>
              <w:t>单金额”</w:t>
            </w:r>
            <w:del w:id="1523" w:author="ethink wang" w:date="2017-02-08T15:24:00Z">
              <w:r w:rsidDel="000C4BF5">
                <w:rPr>
                  <w:rFonts w:hint="eastAsia"/>
                </w:rPr>
                <w:delText xml:space="preserve"> </w:delText>
              </w:r>
            </w:del>
            <w:r w:rsidR="0088232A">
              <w:rPr>
                <w:rFonts w:hint="eastAsia"/>
              </w:rPr>
              <w:t>“取消方”</w:t>
            </w:r>
            <w:r w:rsidR="00687E4B">
              <w:rPr>
                <w:rFonts w:hint="eastAsia"/>
              </w:rPr>
              <w:t>等显示为“</w:t>
            </w:r>
            <w:r w:rsidR="00687E4B">
              <w:rPr>
                <w:rFonts w:hint="eastAsia"/>
              </w:rPr>
              <w:t>/</w:t>
            </w:r>
            <w:r w:rsidR="00687E4B">
              <w:rPr>
                <w:rFonts w:hint="eastAsia"/>
              </w:rPr>
              <w:t>”</w:t>
            </w:r>
            <w:r w:rsidR="00083C87">
              <w:rPr>
                <w:rFonts w:hint="eastAsia"/>
              </w:rPr>
              <w:t>；</w:t>
            </w:r>
          </w:p>
          <w:p w14:paraId="6F7637A5" w14:textId="72890EE5" w:rsidR="009830AE" w:rsidRDefault="009830AE" w:rsidP="00083C87">
            <w:r>
              <w:t>(3)</w:t>
            </w:r>
            <w:r w:rsidRPr="009830AE">
              <w:rPr>
                <w:rFonts w:hint="eastAsia"/>
                <w:b/>
              </w:rPr>
              <w:t>待确费的订单在线支付订单</w:t>
            </w:r>
            <w:r>
              <w:rPr>
                <w:rFonts w:hint="eastAsia"/>
              </w:rPr>
              <w:t>“支付渠道”“行程费用”均显示为“</w:t>
            </w:r>
            <w:r>
              <w:rPr>
                <w:rFonts w:hint="eastAsia"/>
              </w:rPr>
              <w:t>/</w:t>
            </w:r>
            <w:r>
              <w:rPr>
                <w:rFonts w:hint="eastAsia"/>
              </w:rPr>
              <w:t>”</w:t>
            </w:r>
            <w:r w:rsidR="00A376B2">
              <w:rPr>
                <w:rFonts w:hint="eastAsia"/>
              </w:rPr>
              <w:t>；</w:t>
            </w:r>
            <w:r w:rsidRPr="009830AE">
              <w:rPr>
                <w:rFonts w:hint="eastAsia"/>
                <w:b/>
              </w:rPr>
              <w:t>待确费的订单</w:t>
            </w:r>
            <w:r>
              <w:rPr>
                <w:rFonts w:hint="eastAsia"/>
                <w:b/>
              </w:rPr>
              <w:t>线下付现</w:t>
            </w:r>
            <w:r w:rsidRPr="009830AE">
              <w:rPr>
                <w:rFonts w:hint="eastAsia"/>
                <w:b/>
              </w:rPr>
              <w:t>订单</w:t>
            </w:r>
            <w:r>
              <w:rPr>
                <w:rFonts w:hint="eastAsia"/>
              </w:rPr>
              <w:t>“支付渠道”“行程费用”均显示为“</w:t>
            </w:r>
            <w:r>
              <w:rPr>
                <w:rFonts w:hint="eastAsia"/>
              </w:rPr>
              <w:t>/</w:t>
            </w:r>
            <w:r>
              <w:rPr>
                <w:rFonts w:hint="eastAsia"/>
              </w:rPr>
              <w:t>”</w:t>
            </w:r>
            <w:r w:rsidR="00A376B2">
              <w:rPr>
                <w:rFonts w:hint="eastAsia"/>
              </w:rPr>
              <w:t>；</w:t>
            </w:r>
            <w:r w:rsidR="00A376B2" w:rsidRPr="00A376B2">
              <w:rPr>
                <w:rFonts w:hint="eastAsia"/>
                <w:b/>
              </w:rPr>
              <w:t>待确费的订单</w:t>
            </w:r>
            <w:r w:rsidR="00A376B2">
              <w:rPr>
                <w:rFonts w:hint="eastAsia"/>
              </w:rPr>
              <w:t>的取消方显示为“</w:t>
            </w:r>
            <w:r w:rsidR="00A376B2">
              <w:rPr>
                <w:rFonts w:hint="eastAsia"/>
              </w:rPr>
              <w:t>/</w:t>
            </w:r>
            <w:r w:rsidR="00A376B2">
              <w:rPr>
                <w:rFonts w:hint="eastAsia"/>
              </w:rPr>
              <w:t>”</w:t>
            </w:r>
          </w:p>
          <w:p w14:paraId="1CB9FB22" w14:textId="5D53B35D" w:rsidR="00083C87" w:rsidRDefault="009830AE" w:rsidP="00083C87">
            <w:r>
              <w:t>(4)</w:t>
            </w:r>
            <w:r w:rsidR="0088232A" w:rsidRPr="000C4BF5">
              <w:rPr>
                <w:rFonts w:hint="eastAsia"/>
                <w:b/>
                <w:rPrChange w:id="1524" w:author="ethink wang" w:date="2017-02-08T15:24:00Z">
                  <w:rPr>
                    <w:rFonts w:hint="eastAsia"/>
                  </w:rPr>
                </w:rPrChange>
              </w:rPr>
              <w:t>未付结</w:t>
            </w:r>
            <w:r w:rsidR="00F629AA" w:rsidRPr="000C4BF5">
              <w:rPr>
                <w:rFonts w:hint="eastAsia"/>
                <w:b/>
                <w:rPrChange w:id="1525" w:author="ethink wang" w:date="2017-02-08T15:24:00Z">
                  <w:rPr>
                    <w:rFonts w:hint="eastAsia"/>
                  </w:rPr>
                </w:rPrChange>
              </w:rPr>
              <w:t>的在线支付订单</w:t>
            </w:r>
            <w:r w:rsidR="00F629AA">
              <w:rPr>
                <w:rFonts w:hint="eastAsia"/>
              </w:rPr>
              <w:t>“支付渠道”</w:t>
            </w:r>
            <w:r w:rsidR="00797A00">
              <w:rPr>
                <w:rFonts w:hint="eastAsia"/>
              </w:rPr>
              <w:t>显示为“</w:t>
            </w:r>
            <w:r w:rsidR="00797A00">
              <w:rPr>
                <w:rFonts w:hint="eastAsia"/>
              </w:rPr>
              <w:t>/</w:t>
            </w:r>
            <w:r w:rsidR="00797A00">
              <w:rPr>
                <w:rFonts w:hint="eastAsia"/>
              </w:rPr>
              <w:t>”</w:t>
            </w:r>
            <w:r w:rsidR="00A376B2">
              <w:rPr>
                <w:rFonts w:hint="eastAsia"/>
              </w:rPr>
              <w:t>；</w:t>
            </w:r>
            <w:r w:rsidR="00F629AA" w:rsidRPr="000C4BF5">
              <w:rPr>
                <w:rFonts w:hint="eastAsia"/>
                <w:b/>
                <w:rPrChange w:id="1526" w:author="ethink wang" w:date="2017-02-08T15:24:00Z">
                  <w:rPr>
                    <w:rFonts w:hint="eastAsia"/>
                  </w:rPr>
                </w:rPrChange>
              </w:rPr>
              <w:t>未付结的线下付现订</w:t>
            </w:r>
            <w:del w:id="1527" w:author="ethink wang" w:date="2017-02-08T15:00:00Z">
              <w:r w:rsidR="00F629AA" w:rsidRPr="000C4BF5" w:rsidDel="00016D01">
                <w:rPr>
                  <w:rFonts w:hint="eastAsia"/>
                  <w:b/>
                  <w:rPrChange w:id="1528" w:author="ethink wang" w:date="2017-02-08T15:24:00Z">
                    <w:rPr>
                      <w:rFonts w:hint="eastAsia"/>
                    </w:rPr>
                  </w:rPrChange>
                </w:rPr>
                <w:delText>购</w:delText>
              </w:r>
            </w:del>
            <w:r w:rsidR="00F629AA" w:rsidRPr="000C4BF5">
              <w:rPr>
                <w:rFonts w:hint="eastAsia"/>
                <w:b/>
                <w:rPrChange w:id="1529" w:author="ethink wang" w:date="2017-02-08T15:24:00Z">
                  <w:rPr>
                    <w:rFonts w:hint="eastAsia"/>
                  </w:rPr>
                </w:rPrChange>
              </w:rPr>
              <w:t>单</w:t>
            </w:r>
            <w:r w:rsidR="0062318F">
              <w:rPr>
                <w:rFonts w:hint="eastAsia"/>
              </w:rPr>
              <w:t>的</w:t>
            </w:r>
            <w:r w:rsidR="00F629AA">
              <w:rPr>
                <w:rFonts w:hint="eastAsia"/>
              </w:rPr>
              <w:t>“支付渠道”</w:t>
            </w:r>
            <w:r w:rsidR="00797A00">
              <w:rPr>
                <w:rFonts w:hint="eastAsia"/>
              </w:rPr>
              <w:t>显示为“</w:t>
            </w:r>
            <w:r w:rsidR="00797A00">
              <w:rPr>
                <w:rFonts w:hint="eastAsia"/>
              </w:rPr>
              <w:t>/</w:t>
            </w:r>
            <w:r w:rsidR="00797A00">
              <w:rPr>
                <w:rFonts w:hint="eastAsia"/>
              </w:rPr>
              <w:t>”</w:t>
            </w:r>
            <w:r w:rsidR="00A376B2">
              <w:rPr>
                <w:rFonts w:hint="eastAsia"/>
              </w:rPr>
              <w:t>；</w:t>
            </w:r>
            <w:r w:rsidR="00F629AA" w:rsidRPr="000C4BF5">
              <w:rPr>
                <w:rFonts w:hint="eastAsia"/>
                <w:b/>
                <w:rPrChange w:id="1530" w:author="ethink wang" w:date="2017-02-08T15:24:00Z">
                  <w:rPr>
                    <w:rFonts w:hint="eastAsia"/>
                  </w:rPr>
                </w:rPrChange>
              </w:rPr>
              <w:t>未</w:t>
            </w:r>
            <w:r w:rsidR="0062318F" w:rsidRPr="000C4BF5">
              <w:rPr>
                <w:rFonts w:hint="eastAsia"/>
                <w:b/>
                <w:rPrChange w:id="1531" w:author="ethink wang" w:date="2017-02-08T15:24:00Z">
                  <w:rPr>
                    <w:rFonts w:hint="eastAsia"/>
                  </w:rPr>
                </w:rPrChange>
              </w:rPr>
              <w:t>付结</w:t>
            </w:r>
            <w:r w:rsidR="00F629AA" w:rsidRPr="000C4BF5">
              <w:rPr>
                <w:rFonts w:hint="eastAsia"/>
                <w:b/>
                <w:rPrChange w:id="1532" w:author="ethink wang" w:date="2017-02-08T15:24:00Z">
                  <w:rPr>
                    <w:rFonts w:hint="eastAsia"/>
                  </w:rPr>
                </w:rPrChange>
              </w:rPr>
              <w:t>订单的取消方</w:t>
            </w:r>
            <w:r w:rsidR="00797A00">
              <w:rPr>
                <w:rFonts w:hint="eastAsia"/>
              </w:rPr>
              <w:t>显示为“</w:t>
            </w:r>
            <w:r w:rsidR="00797A00">
              <w:rPr>
                <w:rFonts w:hint="eastAsia"/>
              </w:rPr>
              <w:t>/</w:t>
            </w:r>
            <w:r w:rsidR="00797A00">
              <w:rPr>
                <w:rFonts w:hint="eastAsia"/>
              </w:rPr>
              <w:t>”</w:t>
            </w:r>
          </w:p>
          <w:p w14:paraId="67FAAFB0" w14:textId="15D6CA06" w:rsidR="00A376B2" w:rsidRDefault="00A376B2" w:rsidP="00083C87">
            <w:r w:rsidRPr="00A376B2">
              <w:rPr>
                <w:rFonts w:hint="eastAsia"/>
                <w:b/>
              </w:rPr>
              <w:t>未支付</w:t>
            </w:r>
            <w:r>
              <w:rPr>
                <w:rFonts w:hint="eastAsia"/>
                <w:b/>
              </w:rPr>
              <w:t>的</w:t>
            </w:r>
            <w:r w:rsidRPr="00A376B2">
              <w:rPr>
                <w:rFonts w:hint="eastAsia"/>
                <w:b/>
              </w:rPr>
              <w:t>订单</w:t>
            </w:r>
            <w:r>
              <w:rPr>
                <w:rFonts w:hint="eastAsia"/>
              </w:rPr>
              <w:t>“支付渠道”“取消方”显示为“</w:t>
            </w:r>
            <w:r>
              <w:rPr>
                <w:rFonts w:hint="eastAsia"/>
              </w:rPr>
              <w:t>/</w:t>
            </w:r>
            <w:r>
              <w:rPr>
                <w:rFonts w:hint="eastAsia"/>
              </w:rPr>
              <w:t>”</w:t>
            </w:r>
            <w:r>
              <w:rPr>
                <w:rFonts w:hint="eastAsia"/>
              </w:rPr>
              <w:t xml:space="preserve"> </w:t>
            </w:r>
          </w:p>
          <w:p w14:paraId="75CA38A2" w14:textId="15A4DE1B" w:rsidR="00A376B2" w:rsidRPr="00A376B2" w:rsidRDefault="00A376B2" w:rsidP="00083C87">
            <w:r w:rsidRPr="00A376B2">
              <w:rPr>
                <w:rFonts w:hint="eastAsia"/>
                <w:b/>
              </w:rPr>
              <w:t>未结算</w:t>
            </w:r>
            <w:r>
              <w:rPr>
                <w:rFonts w:hint="eastAsia"/>
                <w:b/>
              </w:rPr>
              <w:t>的</w:t>
            </w:r>
            <w:r w:rsidRPr="00A376B2">
              <w:rPr>
                <w:rFonts w:hint="eastAsia"/>
                <w:b/>
              </w:rPr>
              <w:t>订单</w:t>
            </w:r>
            <w:r>
              <w:rPr>
                <w:rFonts w:hint="eastAsia"/>
              </w:rPr>
              <w:t>“支付渠道”“取消方”显示为“</w:t>
            </w:r>
            <w:r>
              <w:rPr>
                <w:rFonts w:hint="eastAsia"/>
              </w:rPr>
              <w:t>/</w:t>
            </w:r>
            <w:r>
              <w:rPr>
                <w:rFonts w:hint="eastAsia"/>
              </w:rPr>
              <w:t>”</w:t>
            </w:r>
            <w:r>
              <w:rPr>
                <w:rFonts w:hint="eastAsia"/>
              </w:rPr>
              <w:t xml:space="preserve"> </w:t>
            </w:r>
          </w:p>
          <w:p w14:paraId="186EE893" w14:textId="5850C55E" w:rsidR="00A376B2" w:rsidRDefault="009830AE" w:rsidP="00083C87">
            <w:r>
              <w:lastRenderedPageBreak/>
              <w:t>(5)</w:t>
            </w:r>
            <w:r w:rsidR="00F629AA" w:rsidRPr="000C4BF5">
              <w:rPr>
                <w:rFonts w:hint="eastAsia"/>
                <w:b/>
                <w:rPrChange w:id="1533" w:author="ethink wang" w:date="2017-02-08T15:25:00Z">
                  <w:rPr>
                    <w:rFonts w:hint="eastAsia"/>
                  </w:rPr>
                </w:rPrChange>
              </w:rPr>
              <w:t>已付结</w:t>
            </w:r>
            <w:r w:rsidR="00F629AA">
              <w:t>订单的</w:t>
            </w:r>
            <w:r w:rsidR="00A376B2">
              <w:rPr>
                <w:rFonts w:hint="eastAsia"/>
              </w:rPr>
              <w:t>“</w:t>
            </w:r>
            <w:r w:rsidR="00A376B2" w:rsidRPr="00A376B2">
              <w:rPr>
                <w:rFonts w:hint="eastAsia"/>
              </w:rPr>
              <w:t>取消方</w:t>
            </w:r>
            <w:r w:rsidR="00A376B2">
              <w:rPr>
                <w:rFonts w:hint="eastAsia"/>
              </w:rPr>
              <w:t>”</w:t>
            </w:r>
            <w:r w:rsidR="00797A00">
              <w:rPr>
                <w:rFonts w:hint="eastAsia"/>
              </w:rPr>
              <w:t>显示为“</w:t>
            </w:r>
            <w:r w:rsidR="00797A00">
              <w:rPr>
                <w:rFonts w:hint="eastAsia"/>
              </w:rPr>
              <w:t>/</w:t>
            </w:r>
            <w:r w:rsidR="00797A00">
              <w:rPr>
                <w:rFonts w:hint="eastAsia"/>
              </w:rPr>
              <w:t>”</w:t>
            </w:r>
            <w:r w:rsidR="00F629AA">
              <w:rPr>
                <w:rFonts w:hint="eastAsia"/>
              </w:rPr>
              <w:t xml:space="preserve"> </w:t>
            </w:r>
            <w:r w:rsidR="00A376B2">
              <w:rPr>
                <w:rFonts w:hint="eastAsia"/>
              </w:rPr>
              <w:t>；</w:t>
            </w:r>
            <w:r w:rsidR="00A376B2" w:rsidRPr="00A376B2">
              <w:rPr>
                <w:rFonts w:hint="eastAsia"/>
                <w:b/>
              </w:rPr>
              <w:t>已支付的订单</w:t>
            </w:r>
            <w:r w:rsidR="00A376B2">
              <w:rPr>
                <w:rFonts w:hint="eastAsia"/>
              </w:rPr>
              <w:t xml:space="preserve"> </w:t>
            </w:r>
            <w:r w:rsidR="00A376B2">
              <w:rPr>
                <w:rFonts w:hint="eastAsia"/>
              </w:rPr>
              <w:t>“取消方”显示为“</w:t>
            </w:r>
            <w:r w:rsidR="00A376B2">
              <w:rPr>
                <w:rFonts w:hint="eastAsia"/>
              </w:rPr>
              <w:t>/</w:t>
            </w:r>
            <w:r w:rsidR="00A376B2">
              <w:rPr>
                <w:rFonts w:hint="eastAsia"/>
              </w:rPr>
              <w:t>”；</w:t>
            </w:r>
            <w:r w:rsidR="00A376B2" w:rsidRPr="00A376B2">
              <w:rPr>
                <w:rFonts w:hint="eastAsia"/>
                <w:b/>
              </w:rPr>
              <w:t>已结算的订单</w:t>
            </w:r>
            <w:r w:rsidR="00A376B2">
              <w:rPr>
                <w:rFonts w:hint="eastAsia"/>
              </w:rPr>
              <w:t>“取消方”显示为“</w:t>
            </w:r>
            <w:r w:rsidR="00A376B2">
              <w:rPr>
                <w:rFonts w:hint="eastAsia"/>
              </w:rPr>
              <w:t>/</w:t>
            </w:r>
            <w:r w:rsidR="00A376B2">
              <w:rPr>
                <w:rFonts w:hint="eastAsia"/>
              </w:rPr>
              <w:t>”</w:t>
            </w:r>
          </w:p>
          <w:p w14:paraId="372B7C67" w14:textId="01B39ABE" w:rsidR="00083C87" w:rsidRDefault="009830AE" w:rsidP="00083C87">
            <w:r>
              <w:t>(6)</w:t>
            </w:r>
            <w:r w:rsidR="00F629AA" w:rsidRPr="000C4BF5">
              <w:rPr>
                <w:rFonts w:hint="eastAsia"/>
                <w:b/>
                <w:rPrChange w:id="1534" w:author="ethink wang" w:date="2017-02-08T15:25:00Z">
                  <w:rPr>
                    <w:rFonts w:hint="eastAsia"/>
                  </w:rPr>
                </w:rPrChange>
              </w:rPr>
              <w:t>已取消订单</w:t>
            </w:r>
            <w:ins w:id="1535" w:author="ethink wang" w:date="2017-02-08T15:25:00Z">
              <w:r w:rsidR="000C4BF5">
                <w:rPr>
                  <w:rFonts w:hint="eastAsia"/>
                  <w:b/>
                </w:rPr>
                <w:t>“</w:t>
              </w:r>
              <w:r w:rsidR="000C4BF5">
                <w:rPr>
                  <w:rFonts w:hint="eastAsia"/>
                </w:rPr>
                <w:t>支付渠道</w:t>
              </w:r>
              <w:r w:rsidR="000C4BF5">
                <w:rPr>
                  <w:rFonts w:hint="eastAsia"/>
                  <w:b/>
                </w:rPr>
                <w:t>”</w:t>
              </w:r>
            </w:ins>
            <w:del w:id="1536" w:author="ethink wang" w:date="2017-02-08T15:25:00Z">
              <w:r w:rsidR="00F629AA" w:rsidDel="000C4BF5">
                <w:rPr>
                  <w:rFonts w:hint="eastAsia"/>
                </w:rPr>
                <w:delText>支付渠道</w:delText>
              </w:r>
            </w:del>
            <w:r w:rsidR="00797A00">
              <w:rPr>
                <w:rFonts w:hint="eastAsia"/>
              </w:rPr>
              <w:t>显示为“</w:t>
            </w:r>
            <w:r w:rsidR="00797A00">
              <w:rPr>
                <w:rFonts w:hint="eastAsia"/>
              </w:rPr>
              <w:t>/</w:t>
            </w:r>
            <w:r w:rsidR="00797A00">
              <w:rPr>
                <w:rFonts w:hint="eastAsia"/>
              </w:rPr>
              <w:t>”</w:t>
            </w:r>
            <w:r w:rsidR="00F629AA">
              <w:rPr>
                <w:rFonts w:hint="eastAsia"/>
              </w:rPr>
              <w:t>，“行程费用</w:t>
            </w:r>
            <w:r w:rsidR="00083C87">
              <w:rPr>
                <w:rFonts w:hint="eastAsia"/>
              </w:rPr>
              <w:t>”“</w:t>
            </w:r>
            <w:r w:rsidR="00F629AA">
              <w:rPr>
                <w:rFonts w:hint="eastAsia"/>
              </w:rPr>
              <w:t>调度费用</w:t>
            </w:r>
            <w:r w:rsidR="00083C87">
              <w:rPr>
                <w:rFonts w:hint="eastAsia"/>
              </w:rPr>
              <w:t>”</w:t>
            </w:r>
            <w:r w:rsidR="00797A00">
              <w:rPr>
                <w:rFonts w:hint="eastAsia"/>
              </w:rPr>
              <w:t>等显示为“</w:t>
            </w:r>
            <w:r w:rsidR="00797A00">
              <w:rPr>
                <w:rFonts w:hint="eastAsia"/>
              </w:rPr>
              <w:t>/</w:t>
            </w:r>
            <w:r w:rsidR="00797A00">
              <w:rPr>
                <w:rFonts w:hint="eastAsia"/>
              </w:rPr>
              <w:t>”</w:t>
            </w:r>
          </w:p>
          <w:p w14:paraId="1A504CF1" w14:textId="5DE3297E" w:rsidR="00083C87" w:rsidRDefault="0062318F" w:rsidP="00F629AA">
            <w:r>
              <w:t>(</w:t>
            </w:r>
            <w:r w:rsidR="009830AE">
              <w:t>7</w:t>
            </w:r>
            <w:r>
              <w:t>)</w:t>
            </w:r>
            <w:del w:id="1537" w:author="ethink wang" w:date="2017-02-08T15:24:00Z">
              <w:r w:rsidR="00083C87" w:rsidDel="000C4BF5">
                <w:delText xml:space="preserve"> </w:delText>
              </w:r>
            </w:del>
            <w:r w:rsidR="00F629AA">
              <w:t>支付渠道</w:t>
            </w:r>
            <w:r w:rsidR="00A572AD">
              <w:rPr>
                <w:rFonts w:hint="eastAsia"/>
              </w:rPr>
              <w:t>仅表示下单人行程费和调度费的支付渠道，如果线下支付且调度费为</w:t>
            </w:r>
            <w:r w:rsidR="00A572AD">
              <w:rPr>
                <w:rFonts w:hint="eastAsia"/>
              </w:rPr>
              <w:t>0</w:t>
            </w:r>
            <w:r w:rsidR="00A572AD">
              <w:rPr>
                <w:rFonts w:hint="eastAsia"/>
              </w:rPr>
              <w:t>，则支付渠道</w:t>
            </w:r>
            <w:r w:rsidR="00797A00">
              <w:rPr>
                <w:rFonts w:hint="eastAsia"/>
              </w:rPr>
              <w:t>显示为“</w:t>
            </w:r>
            <w:r w:rsidR="00797A00">
              <w:rPr>
                <w:rFonts w:hint="eastAsia"/>
              </w:rPr>
              <w:t>/</w:t>
            </w:r>
            <w:r w:rsidR="00797A00">
              <w:rPr>
                <w:rFonts w:hint="eastAsia"/>
              </w:rPr>
              <w:t>”</w:t>
            </w:r>
            <w:ins w:id="1538" w:author="ethink wang" w:date="2017-02-08T19:52:00Z">
              <w:r w:rsidR="00EB25EC">
                <w:rPr>
                  <w:rFonts w:hint="eastAsia"/>
                </w:rPr>
                <w:t>。</w:t>
              </w:r>
            </w:ins>
          </w:p>
          <w:p w14:paraId="13535A3B" w14:textId="0AB6D1D3" w:rsidR="00EB25EC" w:rsidRDefault="0062318F" w:rsidP="00EB25EC">
            <w:pPr>
              <w:rPr>
                <w:ins w:id="1539" w:author="ethink wang" w:date="2017-02-08T19:52:00Z"/>
              </w:rPr>
            </w:pPr>
            <w:del w:id="1540" w:author="ethink wang" w:date="2017-02-08T15:26:00Z">
              <w:r w:rsidDel="00C87816">
                <w:delText xml:space="preserve">7 </w:delText>
              </w:r>
            </w:del>
            <w:ins w:id="1541" w:author="ethink wang" w:date="2017-02-08T15:26:00Z">
              <w:r w:rsidR="00C87816">
                <w:t>6</w:t>
              </w:r>
              <w:r w:rsidR="00C87816">
                <w:rPr>
                  <w:rFonts w:hint="eastAsia"/>
                </w:rPr>
                <w:t>、</w:t>
              </w:r>
            </w:ins>
            <w:r w:rsidR="00A376B2">
              <w:rPr>
                <w:rFonts w:hint="eastAsia"/>
              </w:rPr>
              <w:t>列表初始化加载所有出租车订</w:t>
            </w:r>
            <w:r w:rsidR="008A66E0">
              <w:rPr>
                <w:rFonts w:hint="eastAsia"/>
              </w:rPr>
              <w:t>单。</w:t>
            </w:r>
            <w:r w:rsidR="00947EDA" w:rsidRPr="00C87816">
              <w:rPr>
                <w:rFonts w:hint="eastAsia"/>
                <w:rPrChange w:id="1542" w:author="ethink wang" w:date="2017-02-08T15:27:00Z">
                  <w:rPr>
                    <w:rFonts w:hint="eastAsia"/>
                    <w:color w:val="FF0000"/>
                  </w:rPr>
                </w:rPrChange>
              </w:rPr>
              <w:t>先按照订单状态分组，依次为待接单、待出发、已出发、已抵达、服务中、</w:t>
            </w:r>
            <w:r w:rsidR="009830AE">
              <w:rPr>
                <w:rFonts w:hint="eastAsia"/>
              </w:rPr>
              <w:t>待确费、</w:t>
            </w:r>
            <w:r w:rsidR="00947EDA" w:rsidRPr="00C87816">
              <w:rPr>
                <w:rFonts w:hint="eastAsia"/>
                <w:rPrChange w:id="1543" w:author="ethink wang" w:date="2017-02-08T15:27:00Z">
                  <w:rPr>
                    <w:rFonts w:hint="eastAsia"/>
                    <w:color w:val="FF0000"/>
                  </w:rPr>
                </w:rPrChange>
              </w:rPr>
              <w:t>未</w:t>
            </w:r>
            <w:r w:rsidR="001A0193" w:rsidRPr="00C87816">
              <w:rPr>
                <w:rFonts w:hint="eastAsia"/>
                <w:rPrChange w:id="1544" w:author="ethink wang" w:date="2017-02-08T15:27:00Z">
                  <w:rPr>
                    <w:rFonts w:hint="eastAsia"/>
                    <w:color w:val="FF0000"/>
                  </w:rPr>
                </w:rPrChange>
              </w:rPr>
              <w:t>付结</w:t>
            </w:r>
            <w:r w:rsidR="00947EDA" w:rsidRPr="00C87816">
              <w:rPr>
                <w:rFonts w:hint="eastAsia"/>
                <w:rPrChange w:id="1545" w:author="ethink wang" w:date="2017-02-08T15:27:00Z">
                  <w:rPr>
                    <w:rFonts w:hint="eastAsia"/>
                    <w:color w:val="FF0000"/>
                  </w:rPr>
                </w:rPrChange>
              </w:rPr>
              <w:t>、</w:t>
            </w:r>
            <w:r w:rsidR="009830AE">
              <w:rPr>
                <w:rFonts w:hint="eastAsia"/>
              </w:rPr>
              <w:t>未支付、未结算、</w:t>
            </w:r>
            <w:r w:rsidR="00947EDA" w:rsidRPr="00C87816">
              <w:rPr>
                <w:rFonts w:hint="eastAsia"/>
                <w:rPrChange w:id="1546" w:author="ethink wang" w:date="2017-02-08T15:27:00Z">
                  <w:rPr>
                    <w:rFonts w:hint="eastAsia"/>
                    <w:color w:val="FF0000"/>
                  </w:rPr>
                </w:rPrChange>
              </w:rPr>
              <w:t>已</w:t>
            </w:r>
            <w:r w:rsidR="001A0193" w:rsidRPr="00C87816">
              <w:rPr>
                <w:rFonts w:hint="eastAsia"/>
                <w:rPrChange w:id="1547" w:author="ethink wang" w:date="2017-02-08T15:27:00Z">
                  <w:rPr>
                    <w:rFonts w:hint="eastAsia"/>
                    <w:color w:val="FF0000"/>
                  </w:rPr>
                </w:rPrChange>
              </w:rPr>
              <w:t>付结</w:t>
            </w:r>
            <w:r w:rsidR="00947EDA" w:rsidRPr="00C87816">
              <w:rPr>
                <w:rFonts w:hint="eastAsia"/>
                <w:rPrChange w:id="1548" w:author="ethink wang" w:date="2017-02-08T15:27:00Z">
                  <w:rPr>
                    <w:rFonts w:hint="eastAsia"/>
                    <w:color w:val="FF0000"/>
                  </w:rPr>
                </w:rPrChange>
              </w:rPr>
              <w:t>、</w:t>
            </w:r>
            <w:r w:rsidR="009830AE">
              <w:rPr>
                <w:rFonts w:hint="eastAsia"/>
              </w:rPr>
              <w:t>已支付、已结算、</w:t>
            </w:r>
            <w:r w:rsidR="00947EDA" w:rsidRPr="00C87816">
              <w:rPr>
                <w:rFonts w:hint="eastAsia"/>
                <w:rPrChange w:id="1549" w:author="ethink wang" w:date="2017-02-08T15:27:00Z">
                  <w:rPr>
                    <w:rFonts w:hint="eastAsia"/>
                    <w:color w:val="FF0000"/>
                  </w:rPr>
                </w:rPrChange>
              </w:rPr>
              <w:t>已取消</w:t>
            </w:r>
            <w:del w:id="1550" w:author="ethink wang" w:date="2017-02-08T19:52:00Z">
              <w:r w:rsidR="00947EDA" w:rsidRPr="00C87816" w:rsidDel="00EB25EC">
                <w:rPr>
                  <w:rFonts w:hint="eastAsia"/>
                  <w:rPrChange w:id="1551" w:author="ethink wang" w:date="2017-02-08T15:27:00Z">
                    <w:rPr>
                      <w:rFonts w:hint="eastAsia"/>
                      <w:color w:val="FF0000"/>
                    </w:rPr>
                  </w:rPrChange>
                </w:rPr>
                <w:delText>，</w:delText>
              </w:r>
            </w:del>
            <w:ins w:id="1552" w:author="ethink wang" w:date="2017-02-08T19:52:00Z">
              <w:r w:rsidR="00EB25EC">
                <w:rPr>
                  <w:rFonts w:hint="eastAsia"/>
                </w:rPr>
                <w:t>；</w:t>
              </w:r>
            </w:ins>
          </w:p>
          <w:p w14:paraId="15A48502" w14:textId="0C2C372F" w:rsidR="0002121D" w:rsidRPr="0002121D" w:rsidRDefault="00947EDA" w:rsidP="00EB25EC">
            <w:r w:rsidRPr="00C87816">
              <w:rPr>
                <w:rFonts w:hint="eastAsia"/>
                <w:rPrChange w:id="1553" w:author="ethink wang" w:date="2017-02-08T15:27:00Z">
                  <w:rPr>
                    <w:rFonts w:hint="eastAsia"/>
                    <w:color w:val="FF0000"/>
                  </w:rPr>
                </w:rPrChange>
              </w:rPr>
              <w:t>其中待接单、待出发按照用车时间的顺序排列，已出发、已抵达、服务中、</w:t>
            </w:r>
            <w:r w:rsidR="009830AE">
              <w:rPr>
                <w:rFonts w:hint="eastAsia"/>
              </w:rPr>
              <w:t>待确费、</w:t>
            </w:r>
            <w:r w:rsidRPr="00C87816">
              <w:rPr>
                <w:rFonts w:hint="eastAsia"/>
                <w:rPrChange w:id="1554" w:author="ethink wang" w:date="2017-02-08T15:27:00Z">
                  <w:rPr>
                    <w:rFonts w:hint="eastAsia"/>
                    <w:color w:val="FF0000"/>
                  </w:rPr>
                </w:rPrChange>
              </w:rPr>
              <w:t>未</w:t>
            </w:r>
            <w:r w:rsidR="001A0193" w:rsidRPr="00C87816">
              <w:rPr>
                <w:rFonts w:hint="eastAsia"/>
                <w:rPrChange w:id="1555" w:author="ethink wang" w:date="2017-02-08T15:27:00Z">
                  <w:rPr>
                    <w:rFonts w:hint="eastAsia"/>
                    <w:color w:val="FF0000"/>
                  </w:rPr>
                </w:rPrChange>
              </w:rPr>
              <w:t>付结</w:t>
            </w:r>
            <w:ins w:id="1556" w:author="ethink wang" w:date="2017-02-08T15:26:00Z">
              <w:r w:rsidR="00C87816" w:rsidRPr="00C87816">
                <w:rPr>
                  <w:rFonts w:hint="eastAsia"/>
                  <w:rPrChange w:id="1557" w:author="ethink wang" w:date="2017-02-08T15:27:00Z">
                    <w:rPr>
                      <w:rFonts w:hint="eastAsia"/>
                      <w:color w:val="FF0000"/>
                    </w:rPr>
                  </w:rPrChange>
                </w:rPr>
                <w:t>、</w:t>
              </w:r>
            </w:ins>
            <w:r w:rsidR="009830AE">
              <w:rPr>
                <w:rFonts w:hint="eastAsia"/>
              </w:rPr>
              <w:t>未支付、未结算、</w:t>
            </w:r>
            <w:ins w:id="1558" w:author="ethink wang" w:date="2017-02-08T15:26:00Z">
              <w:r w:rsidR="009830AE" w:rsidRPr="00C87816">
                <w:rPr>
                  <w:rFonts w:hint="eastAsia"/>
                  <w:rPrChange w:id="1559" w:author="ethink wang" w:date="2017-02-08T15:27:00Z">
                    <w:rPr>
                      <w:rFonts w:hint="eastAsia"/>
                      <w:color w:val="FF0000"/>
                    </w:rPr>
                  </w:rPrChange>
                </w:rPr>
                <w:t>已付结、</w:t>
              </w:r>
            </w:ins>
            <w:r w:rsidR="009830AE">
              <w:rPr>
                <w:rFonts w:hint="eastAsia"/>
              </w:rPr>
              <w:t>已支付、已结算、</w:t>
            </w:r>
            <w:ins w:id="1560" w:author="ethink wang" w:date="2017-02-08T15:27:00Z">
              <w:r w:rsidR="00C87816" w:rsidRPr="00C87816">
                <w:rPr>
                  <w:rFonts w:hint="eastAsia"/>
                  <w:rPrChange w:id="1561" w:author="ethink wang" w:date="2017-02-08T15:27:00Z">
                    <w:rPr>
                      <w:rFonts w:hint="eastAsia"/>
                      <w:color w:val="FF0000"/>
                    </w:rPr>
                  </w:rPrChange>
                </w:rPr>
                <w:t>已取消</w:t>
              </w:r>
            </w:ins>
            <w:r w:rsidRPr="00C87816">
              <w:rPr>
                <w:rFonts w:hint="eastAsia"/>
                <w:rPrChange w:id="1562" w:author="ethink wang" w:date="2017-02-08T15:27:00Z">
                  <w:rPr>
                    <w:rFonts w:hint="eastAsia"/>
                    <w:color w:val="FF0000"/>
                  </w:rPr>
                </w:rPrChange>
              </w:rPr>
              <w:t>的订单按照用车时间倒序排列</w:t>
            </w:r>
          </w:p>
        </w:tc>
        <w:tc>
          <w:tcPr>
            <w:tcW w:w="2302" w:type="dxa"/>
            <w:vAlign w:val="center"/>
          </w:tcPr>
          <w:p w14:paraId="638F4DD4" w14:textId="77777777" w:rsidR="00F47390" w:rsidRPr="004F7F33" w:rsidRDefault="00F47390" w:rsidP="00F47390">
            <w:del w:id="1563" w:author="ethink wang" w:date="2017-02-08T15:21:00Z">
              <w:r w:rsidDel="000C4BF5">
                <w:rPr>
                  <w:rFonts w:hint="eastAsia"/>
                </w:rPr>
                <w:lastRenderedPageBreak/>
                <w:delText>；</w:delText>
              </w:r>
            </w:del>
          </w:p>
        </w:tc>
      </w:tr>
      <w:tr w:rsidR="00EA76AC" w14:paraId="542A6F5F" w14:textId="77777777" w:rsidTr="00F47390">
        <w:tc>
          <w:tcPr>
            <w:tcW w:w="1387" w:type="dxa"/>
            <w:vAlign w:val="center"/>
          </w:tcPr>
          <w:p w14:paraId="07BA15A0" w14:textId="14E58072" w:rsidR="00F47390" w:rsidRPr="00382B7D" w:rsidRDefault="00A572AD" w:rsidP="00C87816">
            <w:pPr>
              <w:jc w:val="center"/>
            </w:pPr>
            <w:del w:id="1564" w:author="ethink wang" w:date="2017-02-08T15:29:00Z">
              <w:r w:rsidDel="00C87816">
                <w:rPr>
                  <w:rFonts w:hint="eastAsia"/>
                </w:rPr>
                <w:lastRenderedPageBreak/>
                <w:delText xml:space="preserve">   </w:delText>
              </w:r>
            </w:del>
            <w:r w:rsidR="000D5D4F">
              <w:rPr>
                <w:rFonts w:asciiTheme="minorEastAsia" w:hAnsiTheme="minorEastAsia" w:hint="eastAsia"/>
              </w:rPr>
              <w:t>Ⅳ</w:t>
            </w:r>
            <w:r w:rsidR="000D5D4F">
              <w:rPr>
                <w:rFonts w:hint="eastAsia"/>
              </w:rPr>
              <w:t>-</w:t>
            </w:r>
            <w:r w:rsidR="000D5D4F">
              <w:t>E-</w:t>
            </w:r>
            <w:r w:rsidR="000D5D4F">
              <w:rPr>
                <w:rFonts w:hint="eastAsia"/>
              </w:rPr>
              <w:t>0</w:t>
            </w:r>
            <w:r w:rsidR="000D5D4F">
              <w:t>3</w:t>
            </w:r>
            <w:r w:rsidR="000D5D4F">
              <w:rPr>
                <w:rFonts w:hint="eastAsia"/>
              </w:rPr>
              <w:t>-</w:t>
            </w:r>
            <w:r w:rsidR="000D5D4F">
              <w:t>01</w:t>
            </w:r>
            <w:del w:id="1565" w:author="ethink wang" w:date="2017-02-08T15:29:00Z">
              <w:r w:rsidDel="00C87816">
                <w:rPr>
                  <w:rFonts w:hint="eastAsia"/>
                </w:rPr>
                <w:delText xml:space="preserve">      </w:delText>
              </w:r>
            </w:del>
            <w:r>
              <w:rPr>
                <w:rFonts w:hint="eastAsia"/>
              </w:rPr>
              <w:t xml:space="preserve">                                                                                                                                                                                                                                                                                                                                                                                                                                                                                                                                                                                                                                                                                                                             </w:t>
            </w:r>
          </w:p>
        </w:tc>
        <w:tc>
          <w:tcPr>
            <w:tcW w:w="1116" w:type="dxa"/>
            <w:vAlign w:val="center"/>
          </w:tcPr>
          <w:p w14:paraId="08DC587F" w14:textId="77777777" w:rsidR="00F47390" w:rsidRDefault="000D5D4F" w:rsidP="00F47390">
            <w:r>
              <w:t>说明</w:t>
            </w:r>
          </w:p>
        </w:tc>
        <w:tc>
          <w:tcPr>
            <w:tcW w:w="5157" w:type="dxa"/>
            <w:vAlign w:val="center"/>
          </w:tcPr>
          <w:p w14:paraId="083BAA8D" w14:textId="77777777" w:rsidR="000D5D4F" w:rsidRPr="00C87816" w:rsidRDefault="000D5D4F" w:rsidP="000D5D4F">
            <w:pPr>
              <w:pStyle w:val="af0"/>
              <w:ind w:firstLineChars="0" w:firstLine="0"/>
            </w:pPr>
            <w:r w:rsidRPr="00C87816">
              <w:rPr>
                <w:rFonts w:hint="eastAsia"/>
                <w:rPrChange w:id="1566" w:author="ethink wang" w:date="2017-02-08T15:31:00Z">
                  <w:rPr>
                    <w:rFonts w:hint="eastAsia"/>
                    <w:color w:val="FF0000"/>
                  </w:rPr>
                </w:rPrChange>
              </w:rPr>
              <w:t>与运管端各状态订单详情一致，仅隐藏了客服备注内的“新增”按键</w:t>
            </w:r>
          </w:p>
        </w:tc>
        <w:tc>
          <w:tcPr>
            <w:tcW w:w="2302" w:type="dxa"/>
            <w:vAlign w:val="center"/>
          </w:tcPr>
          <w:p w14:paraId="740A8F5A" w14:textId="77777777" w:rsidR="00F47390" w:rsidRDefault="00F47390" w:rsidP="00F47390"/>
        </w:tc>
      </w:tr>
    </w:tbl>
    <w:p w14:paraId="7AFF7D21" w14:textId="77777777" w:rsidR="00B0364D" w:rsidRDefault="000D5D4F" w:rsidP="000D5D4F">
      <w:pPr>
        <w:pStyle w:val="3"/>
        <w:rPr>
          <w:rFonts w:ascii="宋体" w:eastAsia="宋体" w:hAnsi="宋体" w:cs="宋体"/>
        </w:rPr>
      </w:pPr>
      <w:bookmarkStart w:id="1567" w:name="_Toc474764526"/>
      <w:r>
        <w:rPr>
          <w:rFonts w:ascii="宋体" w:eastAsia="宋体" w:hAnsi="宋体" w:cs="宋体" w:hint="eastAsia"/>
        </w:rPr>
        <w:t>基础数据</w:t>
      </w:r>
      <w:bookmarkEnd w:id="1567"/>
    </w:p>
    <w:p w14:paraId="3670513A" w14:textId="77777777" w:rsidR="000D5D4F" w:rsidRDefault="00C55419" w:rsidP="000D5D4F">
      <w:pPr>
        <w:pStyle w:val="4"/>
      </w:pPr>
      <w:bookmarkStart w:id="1568" w:name="_Toc474764527"/>
      <w:r>
        <w:rPr>
          <w:rFonts w:hint="eastAsia"/>
        </w:rPr>
        <w:t>车辆管理</w:t>
      </w:r>
      <w:bookmarkEnd w:id="1568"/>
    </w:p>
    <w:p w14:paraId="0DE8E9D4" w14:textId="77777777" w:rsidR="000D5D4F" w:rsidRDefault="000D5D4F" w:rsidP="00C55419">
      <w:pPr>
        <w:pStyle w:val="5"/>
      </w:pPr>
      <w:r>
        <w:t>用例描述</w:t>
      </w:r>
    </w:p>
    <w:p w14:paraId="3B5F0FA1" w14:textId="77777777" w:rsidR="00C55419" w:rsidRPr="00C55419" w:rsidRDefault="00C55419" w:rsidP="00C55419">
      <w:del w:id="1569" w:author="ethink wang" w:date="2017-02-08T15:31:00Z">
        <w:r w:rsidDel="00C87816">
          <w:rPr>
            <w:rFonts w:hint="eastAsia"/>
          </w:rPr>
          <w:delText xml:space="preserve">  </w:delText>
        </w:r>
      </w:del>
      <w:r>
        <w:rPr>
          <w:rFonts w:hint="eastAsia"/>
        </w:rPr>
        <w:t>相对一期，本期车辆管理主要增加了出租车管理，筛选条件作了更改。</w:t>
      </w:r>
    </w:p>
    <w:p w14:paraId="48E7745F" w14:textId="77777777" w:rsidR="000D5D4F" w:rsidRDefault="000D5D4F" w:rsidP="00C55419">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C55419" w:rsidRPr="00753787" w14:paraId="76D0D6DD" w14:textId="77777777" w:rsidTr="00080B2A">
        <w:trPr>
          <w:trHeight w:val="567"/>
        </w:trPr>
        <w:tc>
          <w:tcPr>
            <w:tcW w:w="1387" w:type="dxa"/>
            <w:shd w:val="clear" w:color="auto" w:fill="D9D9D9" w:themeFill="background1" w:themeFillShade="D9"/>
            <w:vAlign w:val="center"/>
          </w:tcPr>
          <w:p w14:paraId="72683507" w14:textId="77777777" w:rsidR="00C55419" w:rsidRPr="00753787" w:rsidRDefault="00C55419" w:rsidP="00080B2A">
            <w:pPr>
              <w:jc w:val="center"/>
              <w:rPr>
                <w:b/>
              </w:rPr>
            </w:pPr>
            <w:r>
              <w:rPr>
                <w:rFonts w:hint="eastAsia"/>
                <w:b/>
              </w:rPr>
              <w:t>页面</w:t>
            </w:r>
          </w:p>
        </w:tc>
        <w:tc>
          <w:tcPr>
            <w:tcW w:w="1116" w:type="dxa"/>
            <w:shd w:val="clear" w:color="auto" w:fill="D9D9D9" w:themeFill="background1" w:themeFillShade="D9"/>
            <w:vAlign w:val="center"/>
          </w:tcPr>
          <w:p w14:paraId="22C7498D" w14:textId="77777777" w:rsidR="00C55419" w:rsidRPr="00753787" w:rsidRDefault="00C55419" w:rsidP="00080B2A">
            <w:pPr>
              <w:jc w:val="center"/>
              <w:rPr>
                <w:b/>
              </w:rPr>
            </w:pPr>
            <w:r w:rsidRPr="00753787">
              <w:rPr>
                <w:b/>
              </w:rPr>
              <w:t>元素名称</w:t>
            </w:r>
          </w:p>
        </w:tc>
        <w:tc>
          <w:tcPr>
            <w:tcW w:w="5157" w:type="dxa"/>
            <w:shd w:val="clear" w:color="auto" w:fill="D9D9D9" w:themeFill="background1" w:themeFillShade="D9"/>
            <w:vAlign w:val="center"/>
          </w:tcPr>
          <w:p w14:paraId="525D7160" w14:textId="77777777" w:rsidR="00C55419" w:rsidRPr="00753787" w:rsidRDefault="00C55419" w:rsidP="00080B2A">
            <w:pPr>
              <w:jc w:val="center"/>
              <w:rPr>
                <w:b/>
              </w:rPr>
            </w:pPr>
            <w:r w:rsidRPr="00753787">
              <w:rPr>
                <w:b/>
              </w:rPr>
              <w:t>描述</w:t>
            </w:r>
          </w:p>
        </w:tc>
        <w:tc>
          <w:tcPr>
            <w:tcW w:w="2302" w:type="dxa"/>
            <w:shd w:val="clear" w:color="auto" w:fill="D9D9D9" w:themeFill="background1" w:themeFillShade="D9"/>
            <w:vAlign w:val="center"/>
          </w:tcPr>
          <w:p w14:paraId="65D350D5" w14:textId="77777777" w:rsidR="00C55419" w:rsidRPr="00753787" w:rsidRDefault="00C55419" w:rsidP="00080B2A">
            <w:pPr>
              <w:ind w:leftChars="-253" w:left="-531"/>
              <w:jc w:val="center"/>
              <w:rPr>
                <w:b/>
              </w:rPr>
            </w:pPr>
            <w:r>
              <w:rPr>
                <w:rFonts w:hint="eastAsia"/>
                <w:b/>
              </w:rPr>
              <w:t>异常处理</w:t>
            </w:r>
          </w:p>
        </w:tc>
      </w:tr>
      <w:tr w:rsidR="003E6414" w14:paraId="3B5AC34C" w14:textId="77777777" w:rsidTr="00080B2A">
        <w:trPr>
          <w:trHeight w:val="729"/>
        </w:trPr>
        <w:tc>
          <w:tcPr>
            <w:tcW w:w="1387" w:type="dxa"/>
            <w:vMerge w:val="restart"/>
            <w:vAlign w:val="center"/>
          </w:tcPr>
          <w:p w14:paraId="44CFD42C" w14:textId="77777777" w:rsidR="003E6414" w:rsidRDefault="003E6414" w:rsidP="00C55419">
            <w:pPr>
              <w:jc w:val="center"/>
            </w:pPr>
            <w:r>
              <w:rPr>
                <w:rFonts w:asciiTheme="minorEastAsia" w:hAnsiTheme="minorEastAsia" w:hint="eastAsia"/>
              </w:rPr>
              <w:t>Ⅳ</w:t>
            </w:r>
            <w:r>
              <w:rPr>
                <w:rFonts w:hint="eastAsia"/>
              </w:rPr>
              <w:t>-</w:t>
            </w:r>
            <w:r>
              <w:t>G-01</w:t>
            </w:r>
          </w:p>
        </w:tc>
        <w:tc>
          <w:tcPr>
            <w:tcW w:w="1116" w:type="dxa"/>
            <w:vAlign w:val="center"/>
          </w:tcPr>
          <w:p w14:paraId="740B676F" w14:textId="77777777" w:rsidR="003E6414" w:rsidRDefault="003E6414" w:rsidP="00080B2A">
            <w:r>
              <w:t>查询条件</w:t>
            </w:r>
          </w:p>
        </w:tc>
        <w:tc>
          <w:tcPr>
            <w:tcW w:w="5157" w:type="dxa"/>
            <w:vAlign w:val="center"/>
          </w:tcPr>
          <w:p w14:paraId="748C0A27" w14:textId="77777777" w:rsidR="003E6414" w:rsidRDefault="003E6414" w:rsidP="00080B2A">
            <w:pPr>
              <w:pStyle w:val="af0"/>
              <w:ind w:firstLineChars="0" w:firstLine="0"/>
            </w:pPr>
            <w:r>
              <w:rPr>
                <w:rFonts w:hint="eastAsia"/>
              </w:rPr>
              <w:t>相比一期：</w:t>
            </w:r>
          </w:p>
          <w:p w14:paraId="3B6E6BAF" w14:textId="698BB5A0" w:rsidR="003E6414" w:rsidRDefault="003E6414" w:rsidP="00080B2A">
            <w:pPr>
              <w:pStyle w:val="af0"/>
              <w:ind w:firstLineChars="0" w:firstLine="0"/>
            </w:pPr>
            <w:r>
              <w:rPr>
                <w:rFonts w:hint="eastAsia"/>
              </w:rPr>
              <w:lastRenderedPageBreak/>
              <w:t>1</w:t>
            </w:r>
            <w:del w:id="1570" w:author="ethink wang" w:date="2017-02-08T15:31:00Z">
              <w:r w:rsidDel="00C87816">
                <w:rPr>
                  <w:rFonts w:hint="eastAsia"/>
                </w:rPr>
                <w:delText xml:space="preserve"> </w:delText>
              </w:r>
            </w:del>
            <w:ins w:id="1571" w:author="ethink wang" w:date="2017-02-08T15:31:00Z">
              <w:r w:rsidR="00C87816">
                <w:rPr>
                  <w:rFonts w:hint="eastAsia"/>
                </w:rPr>
                <w:t>、</w:t>
              </w:r>
            </w:ins>
            <w:r>
              <w:rPr>
                <w:rFonts w:hint="eastAsia"/>
              </w:rPr>
              <w:t>增加了“车辆类型”查询条件，包括“全部”“网约车”“出租车”，默认“全部”</w:t>
            </w:r>
          </w:p>
          <w:p w14:paraId="1625F99C" w14:textId="0EF67761" w:rsidR="003E6414" w:rsidRDefault="003E6414" w:rsidP="00080B2A">
            <w:pPr>
              <w:pStyle w:val="af0"/>
              <w:ind w:firstLineChars="0" w:firstLine="0"/>
            </w:pPr>
            <w:r>
              <w:t>2</w:t>
            </w:r>
            <w:ins w:id="1572" w:author="ethink wang" w:date="2017-02-08T15:31:00Z">
              <w:r w:rsidR="00C87816">
                <w:rPr>
                  <w:rFonts w:hint="eastAsia"/>
                </w:rPr>
                <w:t>、</w:t>
              </w:r>
            </w:ins>
            <w:r>
              <w:rPr>
                <w:rFonts w:hint="eastAsia"/>
              </w:rPr>
              <w:t>“所属城市”更改为“登记城市”</w:t>
            </w:r>
          </w:p>
          <w:p w14:paraId="49E591C4" w14:textId="7147A908" w:rsidR="003E6414" w:rsidRDefault="003E6414" w:rsidP="00C55419">
            <w:r w:rsidRPr="00C55419">
              <w:rPr>
                <w:rFonts w:ascii="Calibri" w:eastAsia="宋体" w:hAnsi="Calibri" w:cs="Times New Roman" w:hint="eastAsia"/>
              </w:rPr>
              <w:t>3</w:t>
            </w:r>
            <w:del w:id="1573" w:author="ethink wang" w:date="2017-02-08T15:31:00Z">
              <w:r w:rsidDel="00C87816">
                <w:rPr>
                  <w:rFonts w:hint="eastAsia"/>
                </w:rPr>
                <w:delText xml:space="preserve"> </w:delText>
              </w:r>
            </w:del>
            <w:ins w:id="1574" w:author="ethink wang" w:date="2017-02-08T15:31:00Z">
              <w:r w:rsidR="00C87816">
                <w:rPr>
                  <w:rFonts w:hint="eastAsia"/>
                </w:rPr>
                <w:t>、</w:t>
              </w:r>
            </w:ins>
            <w:r>
              <w:rPr>
                <w:rFonts w:hint="eastAsia"/>
              </w:rPr>
              <w:t>“</w:t>
            </w:r>
            <w:r w:rsidR="00BC3736">
              <w:rPr>
                <w:rFonts w:hint="eastAsia"/>
              </w:rPr>
              <w:t>服务</w:t>
            </w:r>
            <w:r>
              <w:rPr>
                <w:rFonts w:hint="eastAsia"/>
              </w:rPr>
              <w:t>状态”增加了“维修中”状态</w:t>
            </w:r>
          </w:p>
          <w:p w14:paraId="0715D99C" w14:textId="5B7859F2" w:rsidR="003E6414" w:rsidRDefault="003E6414" w:rsidP="00CC0999">
            <w:r>
              <w:t>4</w:t>
            </w:r>
            <w:ins w:id="1575" w:author="ethink wang" w:date="2017-02-08T15:32:00Z">
              <w:r w:rsidR="00C87816">
                <w:rPr>
                  <w:rFonts w:hint="eastAsia"/>
                </w:rPr>
                <w:t>、</w:t>
              </w:r>
            </w:ins>
            <w:r>
              <w:t>增加了</w:t>
            </w:r>
            <w:r>
              <w:rPr>
                <w:rFonts w:hint="eastAsia"/>
              </w:rPr>
              <w:t>“清空”按键。</w:t>
            </w:r>
            <w:ins w:id="1576" w:author="ethink wang" w:date="2017-02-08T15:32:00Z">
              <w:r w:rsidR="00C87816">
                <w:rPr>
                  <w:rFonts w:hint="eastAsia"/>
                </w:rPr>
                <w:t>点击“清空”</w:t>
              </w:r>
            </w:ins>
            <w:del w:id="1577" w:author="ethink wang" w:date="2017-02-08T15:32:00Z">
              <w:r w:rsidR="00BB5BD5" w:rsidDel="00C87816">
                <w:rPr>
                  <w:rFonts w:hint="eastAsia"/>
                </w:rPr>
                <w:delText>初始化</w:delText>
              </w:r>
            </w:del>
            <w:r w:rsidR="00BB5BD5">
              <w:rPr>
                <w:rFonts w:hint="eastAsia"/>
              </w:rPr>
              <w:t>查询条件和列表</w:t>
            </w:r>
            <w:ins w:id="1578" w:author="ethink wang" w:date="2017-02-08T15:32:00Z">
              <w:r w:rsidR="00C87816">
                <w:rPr>
                  <w:rFonts w:hint="eastAsia"/>
                </w:rPr>
                <w:t>置为初始化条件</w:t>
              </w:r>
            </w:ins>
          </w:p>
          <w:p w14:paraId="6C49DB22" w14:textId="165B0A01" w:rsidR="003E6414" w:rsidRPr="00C55419" w:rsidRDefault="003E6414" w:rsidP="00CC0999">
            <w:r>
              <w:rPr>
                <w:rFonts w:hint="eastAsia"/>
              </w:rPr>
              <w:t>5</w:t>
            </w:r>
            <w:del w:id="1579" w:author="ethink wang" w:date="2017-02-08T15:32:00Z">
              <w:r w:rsidDel="00C87816">
                <w:rPr>
                  <w:rFonts w:hint="eastAsia"/>
                </w:rPr>
                <w:delText xml:space="preserve"> </w:delText>
              </w:r>
            </w:del>
            <w:ins w:id="1580" w:author="ethink wang" w:date="2017-02-08T15:32:00Z">
              <w:r w:rsidR="00C87816">
                <w:rPr>
                  <w:rFonts w:hint="eastAsia"/>
                </w:rPr>
                <w:t>、</w:t>
              </w:r>
            </w:ins>
            <w:r>
              <w:rPr>
                <w:rFonts w:hint="eastAsia"/>
              </w:rPr>
              <w:t>查询条件顺序位置做了调整</w:t>
            </w:r>
            <w:ins w:id="1581" w:author="ethink wang" w:date="2017-02-08T15:32:00Z">
              <w:r w:rsidR="00C87816">
                <w:rPr>
                  <w:rFonts w:hint="eastAsia"/>
                </w:rPr>
                <w:t>，详见原型</w:t>
              </w:r>
            </w:ins>
          </w:p>
        </w:tc>
        <w:tc>
          <w:tcPr>
            <w:tcW w:w="2302" w:type="dxa"/>
            <w:vAlign w:val="center"/>
          </w:tcPr>
          <w:p w14:paraId="6868A0A9" w14:textId="1A424234" w:rsidR="003E6414" w:rsidRDefault="007E296F" w:rsidP="00E97EF8">
            <w:r>
              <w:rPr>
                <w:rFonts w:hint="eastAsia"/>
              </w:rPr>
              <w:lastRenderedPageBreak/>
              <w:t>1</w:t>
            </w:r>
            <w:del w:id="1582" w:author="ethink wang" w:date="2017-02-08T15:32:00Z">
              <w:r w:rsidDel="00C87816">
                <w:rPr>
                  <w:rFonts w:hint="eastAsia"/>
                </w:rPr>
                <w:delText xml:space="preserve"> </w:delText>
              </w:r>
            </w:del>
            <w:ins w:id="1583" w:author="ethink wang" w:date="2017-02-08T15:32:00Z">
              <w:r w:rsidR="00C87816">
                <w:rPr>
                  <w:rFonts w:hint="eastAsia"/>
                </w:rPr>
                <w:t>、</w:t>
              </w:r>
            </w:ins>
            <w:r w:rsidR="00E97EF8">
              <w:t>所查询数据应包括</w:t>
            </w:r>
            <w:r w:rsidR="00E97EF8">
              <w:lastRenderedPageBreak/>
              <w:t>网约车和出租车</w:t>
            </w:r>
          </w:p>
          <w:p w14:paraId="10E8503C" w14:textId="5F8616B9" w:rsidR="007E296F" w:rsidRPr="007E296F" w:rsidRDefault="007E296F" w:rsidP="00E97EF8">
            <w:r>
              <w:t>2</w:t>
            </w:r>
            <w:del w:id="1584" w:author="ethink wang" w:date="2017-02-08T15:32:00Z">
              <w:r w:rsidDel="00C87816">
                <w:rPr>
                  <w:rFonts w:hint="eastAsia"/>
                </w:rPr>
                <w:delText xml:space="preserve"> </w:delText>
              </w:r>
            </w:del>
            <w:ins w:id="1585" w:author="ethink wang" w:date="2017-02-08T15:32:00Z">
              <w:r w:rsidR="00C87816">
                <w:rPr>
                  <w:rFonts w:hint="eastAsia"/>
                </w:rPr>
                <w:t>、</w:t>
              </w:r>
            </w:ins>
            <w:r>
              <w:t>保存时</w:t>
            </w:r>
            <w:r>
              <w:rPr>
                <w:rFonts w:hint="eastAsia"/>
              </w:rPr>
              <w:t>，</w:t>
            </w:r>
            <w:r>
              <w:t>若未选择</w:t>
            </w:r>
            <w:r>
              <w:rPr>
                <w:rFonts w:hint="eastAsia"/>
              </w:rPr>
              <w:t>“登记城市”，则提示文案“请选择登记城市”</w:t>
            </w:r>
          </w:p>
        </w:tc>
      </w:tr>
      <w:tr w:rsidR="00DB16D6" w14:paraId="3CAD5949" w14:textId="77777777" w:rsidTr="00080B2A">
        <w:trPr>
          <w:trHeight w:val="729"/>
        </w:trPr>
        <w:tc>
          <w:tcPr>
            <w:tcW w:w="1387" w:type="dxa"/>
            <w:vMerge/>
            <w:vAlign w:val="center"/>
          </w:tcPr>
          <w:p w14:paraId="2403089D" w14:textId="77777777" w:rsidR="00DB16D6" w:rsidRDefault="00DB16D6" w:rsidP="00C55419">
            <w:pPr>
              <w:jc w:val="center"/>
              <w:rPr>
                <w:rFonts w:asciiTheme="minorEastAsia" w:hAnsiTheme="minorEastAsia"/>
              </w:rPr>
            </w:pPr>
          </w:p>
        </w:tc>
        <w:tc>
          <w:tcPr>
            <w:tcW w:w="1116" w:type="dxa"/>
            <w:vAlign w:val="center"/>
          </w:tcPr>
          <w:p w14:paraId="236E25E2" w14:textId="77777777" w:rsidR="00DB16D6" w:rsidRDefault="00DB16D6" w:rsidP="00080B2A">
            <w:r>
              <w:t>列表</w:t>
            </w:r>
          </w:p>
        </w:tc>
        <w:tc>
          <w:tcPr>
            <w:tcW w:w="5157" w:type="dxa"/>
            <w:vAlign w:val="center"/>
          </w:tcPr>
          <w:p w14:paraId="3622B2EA" w14:textId="487C1DE9" w:rsidR="00C87816" w:rsidRDefault="00DB16D6" w:rsidP="00DB16D6">
            <w:pPr>
              <w:rPr>
                <w:ins w:id="1586" w:author="ethink wang" w:date="2017-02-08T15:33:00Z"/>
              </w:rPr>
            </w:pPr>
            <w:commentRangeStart w:id="1587"/>
            <w:r>
              <w:rPr>
                <w:rFonts w:hint="eastAsia"/>
              </w:rPr>
              <w:t>字段如原型，不赘述。</w:t>
            </w:r>
            <w:r w:rsidR="003D3D7F">
              <w:rPr>
                <w:rFonts w:hint="eastAsia"/>
              </w:rPr>
              <w:t>初始化加载所有车辆。</w:t>
            </w:r>
            <w:r>
              <w:rPr>
                <w:rFonts w:hint="eastAsia"/>
              </w:rPr>
              <w:t>其中，出租车的的服务车型和经营范围显示为“</w:t>
            </w:r>
            <w:r>
              <w:rPr>
                <w:rFonts w:hint="eastAsia"/>
              </w:rPr>
              <w:t>/</w:t>
            </w:r>
            <w:r>
              <w:rPr>
                <w:rFonts w:hint="eastAsia"/>
              </w:rPr>
              <w:t>”。</w:t>
            </w:r>
            <w:commentRangeEnd w:id="1587"/>
            <w:r w:rsidR="00017240">
              <w:rPr>
                <w:rStyle w:val="afe"/>
              </w:rPr>
              <w:commentReference w:id="1587"/>
            </w:r>
          </w:p>
          <w:p w14:paraId="045541E1" w14:textId="4AB62C62" w:rsidR="00C87816" w:rsidRDefault="00FD2C70" w:rsidP="00DB16D6">
            <w:pPr>
              <w:rPr>
                <w:ins w:id="1588" w:author="ethink wang" w:date="2017-02-08T15:33:00Z"/>
              </w:rPr>
            </w:pPr>
            <w:ins w:id="1589" w:author="ethink wang" w:date="2017-02-08T16:30:00Z">
              <w:r>
                <w:t>数据显示排序规则</w:t>
              </w:r>
              <w:r>
                <w:rPr>
                  <w:rFonts w:hint="eastAsia"/>
                </w:rPr>
                <w:t>：</w:t>
              </w:r>
            </w:ins>
          </w:p>
          <w:p w14:paraId="1B17EF5A" w14:textId="24DD4E25" w:rsidR="00FD2C70" w:rsidRDefault="00FD2C70" w:rsidP="00FD2C70">
            <w:pPr>
              <w:rPr>
                <w:ins w:id="1590" w:author="ethink wang" w:date="2017-02-08T16:31:00Z"/>
              </w:rPr>
            </w:pPr>
            <w:ins w:id="1591" w:author="ethink wang" w:date="2017-02-08T16:31:00Z">
              <w:r>
                <w:rPr>
                  <w:rFonts w:hint="eastAsia"/>
                </w:rPr>
                <w:t>（</w:t>
              </w:r>
              <w:r>
                <w:rPr>
                  <w:rFonts w:hint="eastAsia"/>
                </w:rPr>
                <w:t>1</w:t>
              </w:r>
              <w:r>
                <w:rPr>
                  <w:rFonts w:hint="eastAsia"/>
                </w:rPr>
                <w:t>）</w:t>
              </w:r>
            </w:ins>
            <w:r w:rsidR="00DB16D6">
              <w:t>首先以</w:t>
            </w:r>
            <w:r w:rsidR="00DB16D6" w:rsidRPr="00FD2C70">
              <w:rPr>
                <w:rFonts w:hint="eastAsia"/>
                <w:b/>
                <w:rPrChange w:id="1592" w:author="ethink wang" w:date="2017-02-08T16:30:00Z">
                  <w:rPr>
                    <w:rFonts w:hint="eastAsia"/>
                  </w:rPr>
                </w:rPrChange>
              </w:rPr>
              <w:t>城市首字母</w:t>
            </w:r>
            <w:r w:rsidR="00DB16D6">
              <w:t>按照</w:t>
            </w:r>
            <w:del w:id="1593" w:author="ethink wang" w:date="2017-02-08T16:30:00Z">
              <w:r w:rsidR="00DB16D6" w:rsidDel="00FD2C70">
                <w:delText>字母表</w:delText>
              </w:r>
            </w:del>
            <w:ins w:id="1594" w:author="ethink wang" w:date="2017-02-08T16:30:00Z">
              <w:r>
                <w:rPr>
                  <w:rFonts w:hint="eastAsia"/>
                </w:rPr>
                <w:t>A~</w:t>
              </w:r>
              <w:r>
                <w:t>Z</w:t>
              </w:r>
            </w:ins>
            <w:r w:rsidR="00DB16D6">
              <w:t>顺序分组排列</w:t>
            </w:r>
            <w:ins w:id="1595" w:author="ethink wang" w:date="2017-02-08T16:31:00Z">
              <w:r>
                <w:rPr>
                  <w:rFonts w:hint="eastAsia"/>
                </w:rPr>
                <w:t>；</w:t>
              </w:r>
            </w:ins>
            <w:del w:id="1596" w:author="ethink wang" w:date="2017-02-08T16:31:00Z">
              <w:r w:rsidR="00DB16D6" w:rsidDel="00FD2C70">
                <w:rPr>
                  <w:rFonts w:hint="eastAsia"/>
                </w:rPr>
                <w:delText>，</w:delText>
              </w:r>
            </w:del>
          </w:p>
          <w:p w14:paraId="358A8C9D" w14:textId="77777777" w:rsidR="00FD2C70" w:rsidRDefault="00FD2C70" w:rsidP="00FD2C70">
            <w:pPr>
              <w:rPr>
                <w:ins w:id="1597" w:author="ethink wang" w:date="2017-02-08T16:31:00Z"/>
              </w:rPr>
            </w:pPr>
            <w:ins w:id="1598" w:author="ethink wang" w:date="2017-02-08T16:31:00Z">
              <w:r>
                <w:rPr>
                  <w:rFonts w:hint="eastAsia"/>
                </w:rPr>
                <w:t>（</w:t>
              </w:r>
              <w:r>
                <w:rPr>
                  <w:rFonts w:hint="eastAsia"/>
                </w:rPr>
                <w:t>2</w:t>
              </w:r>
              <w:r>
                <w:rPr>
                  <w:rFonts w:hint="eastAsia"/>
                </w:rPr>
                <w:t>）</w:t>
              </w:r>
            </w:ins>
            <w:r w:rsidR="00DB16D6">
              <w:t>然后按照</w:t>
            </w:r>
            <w:r w:rsidR="00DB16D6" w:rsidRPr="00FD2C70">
              <w:rPr>
                <w:rFonts w:hint="eastAsia"/>
                <w:b/>
                <w:rPrChange w:id="1599" w:author="ethink wang" w:date="2017-02-08T16:30:00Z">
                  <w:rPr>
                    <w:rFonts w:hint="eastAsia"/>
                  </w:rPr>
                </w:rPrChange>
              </w:rPr>
              <w:t>车辆类型</w:t>
            </w:r>
            <w:r w:rsidR="00DB16D6">
              <w:t>排列</w:t>
            </w:r>
            <w:r w:rsidR="00DB16D6">
              <w:rPr>
                <w:rFonts w:hint="eastAsia"/>
              </w:rPr>
              <w:t>，先出租车后网约车</w:t>
            </w:r>
            <w:del w:id="1600" w:author="ethink wang" w:date="2017-02-08T16:31:00Z">
              <w:r w:rsidR="00DB16D6" w:rsidDel="00FD2C70">
                <w:rPr>
                  <w:rFonts w:hint="eastAsia"/>
                </w:rPr>
                <w:delText>，</w:delText>
              </w:r>
            </w:del>
            <w:ins w:id="1601" w:author="ethink wang" w:date="2017-02-08T16:31:00Z">
              <w:r>
                <w:rPr>
                  <w:rFonts w:hint="eastAsia"/>
                </w:rPr>
                <w:t>；</w:t>
              </w:r>
            </w:ins>
          </w:p>
          <w:p w14:paraId="525B7DBE" w14:textId="36CD682E" w:rsidR="00FD2C70" w:rsidRDefault="00DB16D6" w:rsidP="00FD2C70">
            <w:pPr>
              <w:rPr>
                <w:ins w:id="1602" w:author="ethink wang" w:date="2017-02-08T16:31:00Z"/>
              </w:rPr>
            </w:pPr>
            <w:del w:id="1603" w:author="ethink wang" w:date="2017-02-08T16:31:00Z">
              <w:r w:rsidDel="00FD2C70">
                <w:rPr>
                  <w:rFonts w:hint="eastAsia"/>
                </w:rPr>
                <w:delText>之后</w:delText>
              </w:r>
            </w:del>
            <w:ins w:id="1604" w:author="ethink wang" w:date="2017-02-08T16:31:00Z">
              <w:r w:rsidR="00FD2C70">
                <w:rPr>
                  <w:rFonts w:hint="eastAsia"/>
                </w:rPr>
                <w:t>（</w:t>
              </w:r>
              <w:r w:rsidR="00FD2C70">
                <w:rPr>
                  <w:rFonts w:hint="eastAsia"/>
                </w:rPr>
                <w:t>3</w:t>
              </w:r>
              <w:r w:rsidR="00FD2C70">
                <w:rPr>
                  <w:rFonts w:hint="eastAsia"/>
                </w:rPr>
                <w:t>）</w:t>
              </w:r>
            </w:ins>
            <w:ins w:id="1605" w:author="ethink wang" w:date="2017-02-08T16:34:00Z">
              <w:r w:rsidR="00FD2C70">
                <w:rPr>
                  <w:rFonts w:hint="eastAsia"/>
                </w:rPr>
                <w:t>其中网约车</w:t>
              </w:r>
            </w:ins>
            <w:r>
              <w:rPr>
                <w:rFonts w:hint="eastAsia"/>
              </w:rPr>
              <w:t>按照</w:t>
            </w:r>
            <w:r w:rsidRPr="00FD2C70">
              <w:rPr>
                <w:rFonts w:hint="eastAsia"/>
                <w:b/>
                <w:rPrChange w:id="1606" w:author="ethink wang" w:date="2017-02-08T16:31:00Z">
                  <w:rPr>
                    <w:rFonts w:hint="eastAsia"/>
                  </w:rPr>
                </w:rPrChange>
              </w:rPr>
              <w:t>服务车型</w:t>
            </w:r>
            <w:r>
              <w:rPr>
                <w:rFonts w:hint="eastAsia"/>
              </w:rPr>
              <w:t>级别由低至高排列</w:t>
            </w:r>
            <w:del w:id="1607" w:author="ethink wang" w:date="2017-02-08T16:31:00Z">
              <w:r w:rsidDel="00FD2C70">
                <w:rPr>
                  <w:rFonts w:hint="eastAsia"/>
                </w:rPr>
                <w:delText>，</w:delText>
              </w:r>
            </w:del>
            <w:ins w:id="1608" w:author="ethink wang" w:date="2017-02-08T16:31:00Z">
              <w:r w:rsidR="00FD2C70">
                <w:rPr>
                  <w:rFonts w:hint="eastAsia"/>
                </w:rPr>
                <w:t>；</w:t>
              </w:r>
            </w:ins>
          </w:p>
          <w:p w14:paraId="53B02771" w14:textId="7B9AE86F" w:rsidR="00DB16D6" w:rsidRPr="00DB16D6" w:rsidRDefault="00FD2C70" w:rsidP="00FD2C70">
            <w:ins w:id="1609" w:author="ethink wang" w:date="2017-02-08T16:31:00Z">
              <w:r>
                <w:rPr>
                  <w:rFonts w:hint="eastAsia"/>
                </w:rPr>
                <w:t>（</w:t>
              </w:r>
            </w:ins>
            <w:ins w:id="1610" w:author="ethink wang" w:date="2017-02-08T16:32:00Z">
              <w:r>
                <w:rPr>
                  <w:rFonts w:hint="eastAsia"/>
                </w:rPr>
                <w:t>4</w:t>
              </w:r>
            </w:ins>
            <w:ins w:id="1611" w:author="ethink wang" w:date="2017-02-08T16:31:00Z">
              <w:r>
                <w:rPr>
                  <w:rFonts w:hint="eastAsia"/>
                </w:rPr>
                <w:t>）</w:t>
              </w:r>
            </w:ins>
            <w:r w:rsidR="00DB16D6">
              <w:rPr>
                <w:rFonts w:hint="eastAsia"/>
              </w:rPr>
              <w:t>最后按照</w:t>
            </w:r>
            <w:r w:rsidR="00DB16D6" w:rsidRPr="00FD2C70">
              <w:rPr>
                <w:rFonts w:hint="eastAsia"/>
                <w:b/>
                <w:rPrChange w:id="1612" w:author="ethink wang" w:date="2017-02-08T16:35:00Z">
                  <w:rPr>
                    <w:rFonts w:hint="eastAsia"/>
                  </w:rPr>
                </w:rPrChange>
              </w:rPr>
              <w:t>车辆当前状态</w:t>
            </w:r>
            <w:r w:rsidR="00DB16D6">
              <w:rPr>
                <w:rFonts w:hint="eastAsia"/>
              </w:rPr>
              <w:t>排列，依次为下线、空闲、服务中</w:t>
            </w:r>
          </w:p>
        </w:tc>
        <w:tc>
          <w:tcPr>
            <w:tcW w:w="2302" w:type="dxa"/>
            <w:vAlign w:val="center"/>
          </w:tcPr>
          <w:p w14:paraId="27E5F9D0" w14:textId="77777777" w:rsidR="00DB16D6" w:rsidRDefault="00DB16D6" w:rsidP="00E97EF8"/>
        </w:tc>
      </w:tr>
      <w:tr w:rsidR="003E6414" w14:paraId="48522574" w14:textId="77777777" w:rsidTr="00080B2A">
        <w:trPr>
          <w:trHeight w:val="697"/>
        </w:trPr>
        <w:tc>
          <w:tcPr>
            <w:tcW w:w="1387" w:type="dxa"/>
            <w:vMerge/>
            <w:vAlign w:val="center"/>
          </w:tcPr>
          <w:p w14:paraId="61470C40" w14:textId="77777777" w:rsidR="003E6414" w:rsidRPr="00382B7D" w:rsidRDefault="003E6414" w:rsidP="00080B2A">
            <w:pPr>
              <w:jc w:val="center"/>
            </w:pPr>
          </w:p>
        </w:tc>
        <w:tc>
          <w:tcPr>
            <w:tcW w:w="1116" w:type="dxa"/>
            <w:vAlign w:val="center"/>
          </w:tcPr>
          <w:p w14:paraId="7DADDF12" w14:textId="77777777" w:rsidR="003E6414" w:rsidRDefault="003E6414" w:rsidP="00080B2A">
            <w:pPr>
              <w:jc w:val="left"/>
            </w:pPr>
            <w:r>
              <w:rPr>
                <w:rFonts w:hint="eastAsia"/>
              </w:rPr>
              <w:t>新增</w:t>
            </w:r>
          </w:p>
        </w:tc>
        <w:tc>
          <w:tcPr>
            <w:tcW w:w="5157" w:type="dxa"/>
            <w:vAlign w:val="center"/>
          </w:tcPr>
          <w:p w14:paraId="12539DFE" w14:textId="77777777" w:rsidR="003E6414" w:rsidRDefault="003E6414" w:rsidP="00080B2A">
            <w:r>
              <w:rPr>
                <w:rFonts w:ascii="Calibri" w:eastAsia="宋体" w:hAnsi="Calibri" w:cs="Times New Roman"/>
              </w:rPr>
              <w:t>点击弹出新增车辆弹窗</w:t>
            </w:r>
          </w:p>
        </w:tc>
        <w:tc>
          <w:tcPr>
            <w:tcW w:w="2302" w:type="dxa"/>
            <w:vAlign w:val="center"/>
          </w:tcPr>
          <w:p w14:paraId="2CE0D4D8" w14:textId="77777777" w:rsidR="003E6414" w:rsidRPr="00054E2A" w:rsidRDefault="003E6414" w:rsidP="00080B2A">
            <w:r>
              <w:t>断网时</w:t>
            </w:r>
            <w:r>
              <w:rPr>
                <w:rFonts w:hint="eastAsia"/>
              </w:rPr>
              <w:t>，</w:t>
            </w:r>
            <w:r>
              <w:t>点击提示断网通用提示</w:t>
            </w:r>
          </w:p>
        </w:tc>
      </w:tr>
      <w:tr w:rsidR="00993CEA" w14:paraId="00A6F7A0" w14:textId="77777777" w:rsidTr="00080B2A">
        <w:trPr>
          <w:trHeight w:val="697"/>
        </w:trPr>
        <w:tc>
          <w:tcPr>
            <w:tcW w:w="1387" w:type="dxa"/>
            <w:vMerge/>
            <w:vAlign w:val="center"/>
          </w:tcPr>
          <w:p w14:paraId="1273BBD2" w14:textId="77777777" w:rsidR="00993CEA" w:rsidRPr="00382B7D" w:rsidRDefault="00993CEA" w:rsidP="00993CEA">
            <w:pPr>
              <w:jc w:val="center"/>
            </w:pPr>
          </w:p>
        </w:tc>
        <w:tc>
          <w:tcPr>
            <w:tcW w:w="1116" w:type="dxa"/>
            <w:vAlign w:val="center"/>
          </w:tcPr>
          <w:p w14:paraId="7CF9113F" w14:textId="77777777" w:rsidR="00993CEA" w:rsidRDefault="00993CEA" w:rsidP="00993CEA">
            <w:pPr>
              <w:jc w:val="left"/>
            </w:pPr>
            <w:r>
              <w:rPr>
                <w:rFonts w:hint="eastAsia"/>
              </w:rPr>
              <w:t>修改</w:t>
            </w:r>
          </w:p>
        </w:tc>
        <w:tc>
          <w:tcPr>
            <w:tcW w:w="5157" w:type="dxa"/>
            <w:vAlign w:val="center"/>
          </w:tcPr>
          <w:p w14:paraId="7A17934C" w14:textId="77777777" w:rsidR="00993CEA" w:rsidRDefault="00993CEA" w:rsidP="00993CEA">
            <w:pPr>
              <w:rPr>
                <w:rFonts w:ascii="Calibri" w:eastAsia="宋体" w:hAnsi="Calibri" w:cs="Times New Roman"/>
              </w:rPr>
            </w:pPr>
            <w:r>
              <w:rPr>
                <w:rFonts w:ascii="Calibri" w:eastAsia="宋体" w:hAnsi="Calibri" w:cs="Times New Roman"/>
              </w:rPr>
              <w:t>网约车</w:t>
            </w:r>
            <w:r>
              <w:rPr>
                <w:rFonts w:ascii="Calibri" w:eastAsia="宋体" w:hAnsi="Calibri" w:cs="Times New Roman" w:hint="eastAsia"/>
              </w:rPr>
              <w:t>、</w:t>
            </w:r>
            <w:r>
              <w:rPr>
                <w:rFonts w:ascii="Calibri" w:eastAsia="宋体" w:hAnsi="Calibri" w:cs="Times New Roman"/>
              </w:rPr>
              <w:t>出租车均需车辆与司机解绑之后才可以操作</w:t>
            </w:r>
            <w:r>
              <w:rPr>
                <w:rFonts w:ascii="Calibri" w:eastAsia="宋体" w:hAnsi="Calibri" w:cs="Times New Roman" w:hint="eastAsia"/>
              </w:rPr>
              <w:t>，</w:t>
            </w:r>
            <w:r>
              <w:rPr>
                <w:rFonts w:ascii="Calibri" w:eastAsia="宋体" w:hAnsi="Calibri" w:cs="Times New Roman"/>
              </w:rPr>
              <w:t>点击弹出</w:t>
            </w:r>
            <w:r>
              <w:rPr>
                <w:rFonts w:ascii="Calibri" w:eastAsia="宋体" w:hAnsi="Calibri" w:cs="Times New Roman" w:hint="eastAsia"/>
              </w:rPr>
              <w:t>“维护车辆信息”</w:t>
            </w:r>
          </w:p>
        </w:tc>
        <w:tc>
          <w:tcPr>
            <w:tcW w:w="2302" w:type="dxa"/>
            <w:vAlign w:val="center"/>
          </w:tcPr>
          <w:p w14:paraId="757ABCB9" w14:textId="77777777" w:rsidR="00993CEA" w:rsidRPr="00DD5884" w:rsidRDefault="00DD5884" w:rsidP="00993CEA">
            <w:r>
              <w:t>执行修改操作时</w:t>
            </w:r>
            <w:r>
              <w:rPr>
                <w:rFonts w:hint="eastAsia"/>
              </w:rPr>
              <w:t>，</w:t>
            </w:r>
            <w:r>
              <w:t>检测车辆是否已经绑定司机</w:t>
            </w:r>
            <w:r>
              <w:rPr>
                <w:rFonts w:hint="eastAsia"/>
              </w:rPr>
              <w:t>，</w:t>
            </w:r>
            <w:r>
              <w:t>若已绑定</w:t>
            </w:r>
            <w:r>
              <w:rPr>
                <w:rFonts w:hint="eastAsia"/>
              </w:rPr>
              <w:t>，</w:t>
            </w:r>
            <w:r>
              <w:t>则操作失败</w:t>
            </w:r>
            <w:r>
              <w:rPr>
                <w:rFonts w:hint="eastAsia"/>
              </w:rPr>
              <w:t>，</w:t>
            </w:r>
            <w:r>
              <w:t>提示文案</w:t>
            </w:r>
            <w:r>
              <w:rPr>
                <w:rFonts w:hint="eastAsia"/>
              </w:rPr>
              <w:t>“当前车辆已绑定司机，请解绑后修改”</w:t>
            </w:r>
          </w:p>
        </w:tc>
      </w:tr>
      <w:tr w:rsidR="00993CEA" w14:paraId="12B0A1D2" w14:textId="77777777" w:rsidTr="00080B2A">
        <w:trPr>
          <w:trHeight w:val="697"/>
        </w:trPr>
        <w:tc>
          <w:tcPr>
            <w:tcW w:w="1387" w:type="dxa"/>
            <w:vMerge/>
            <w:vAlign w:val="center"/>
          </w:tcPr>
          <w:p w14:paraId="207676B1" w14:textId="77777777" w:rsidR="00993CEA" w:rsidRPr="00382B7D" w:rsidRDefault="00993CEA" w:rsidP="00993CEA">
            <w:pPr>
              <w:jc w:val="center"/>
            </w:pPr>
          </w:p>
        </w:tc>
        <w:tc>
          <w:tcPr>
            <w:tcW w:w="1116" w:type="dxa"/>
            <w:vAlign w:val="center"/>
          </w:tcPr>
          <w:p w14:paraId="7BB4154D" w14:textId="77777777" w:rsidR="00993CEA" w:rsidRDefault="00993CEA" w:rsidP="00993CEA">
            <w:pPr>
              <w:jc w:val="left"/>
            </w:pPr>
            <w:r>
              <w:rPr>
                <w:rFonts w:hint="eastAsia"/>
              </w:rPr>
              <w:t>删除</w:t>
            </w:r>
          </w:p>
        </w:tc>
        <w:tc>
          <w:tcPr>
            <w:tcW w:w="5157" w:type="dxa"/>
            <w:vAlign w:val="center"/>
          </w:tcPr>
          <w:p w14:paraId="46A22EBC" w14:textId="77777777" w:rsidR="00993CEA" w:rsidRDefault="00DD5884" w:rsidP="00993CEA">
            <w:pPr>
              <w:rPr>
                <w:rFonts w:ascii="Calibri" w:eastAsia="宋体" w:hAnsi="Calibri" w:cs="Times New Roman"/>
              </w:rPr>
            </w:pPr>
            <w:r>
              <w:rPr>
                <w:rFonts w:hint="eastAsia"/>
              </w:rPr>
              <w:t>点击“删除”，提示文案“您确定要删除车辆吗？”点击“删除”，车辆删除成功。点击“不删除”</w:t>
            </w:r>
            <w:r>
              <w:rPr>
                <w:rFonts w:hint="eastAsia"/>
              </w:rPr>
              <w:t>,</w:t>
            </w:r>
            <w:r>
              <w:rPr>
                <w:rFonts w:hint="eastAsia"/>
              </w:rPr>
              <w:t>关闭弹窗。</w:t>
            </w:r>
          </w:p>
        </w:tc>
        <w:tc>
          <w:tcPr>
            <w:tcW w:w="2302" w:type="dxa"/>
            <w:vAlign w:val="center"/>
          </w:tcPr>
          <w:p w14:paraId="56E7B8FD" w14:textId="77777777" w:rsidR="00993CEA" w:rsidRDefault="00DD5884" w:rsidP="00993CEA">
            <w:r>
              <w:rPr>
                <w:rFonts w:hint="eastAsia"/>
              </w:rPr>
              <w:t>执行删除操作时，若车辆已绑定司机，则删除失败，提示文案“当前车辆已绑定司机，请解绑后再删除”</w:t>
            </w:r>
          </w:p>
        </w:tc>
      </w:tr>
      <w:tr w:rsidR="003E6414" w14:paraId="44A013EF" w14:textId="77777777" w:rsidTr="00080B2A">
        <w:trPr>
          <w:trHeight w:val="697"/>
        </w:trPr>
        <w:tc>
          <w:tcPr>
            <w:tcW w:w="1387" w:type="dxa"/>
            <w:vMerge/>
            <w:vAlign w:val="center"/>
          </w:tcPr>
          <w:p w14:paraId="1D3CBBF3" w14:textId="77777777" w:rsidR="003E6414" w:rsidRPr="00382B7D" w:rsidRDefault="003E6414" w:rsidP="00080B2A">
            <w:pPr>
              <w:jc w:val="center"/>
            </w:pPr>
          </w:p>
        </w:tc>
        <w:tc>
          <w:tcPr>
            <w:tcW w:w="1116" w:type="dxa"/>
            <w:vAlign w:val="center"/>
          </w:tcPr>
          <w:p w14:paraId="3E0317C5" w14:textId="77777777" w:rsidR="003E6414" w:rsidRDefault="003E6414" w:rsidP="00080B2A">
            <w:pPr>
              <w:jc w:val="left"/>
            </w:pPr>
            <w:r>
              <w:rPr>
                <w:rFonts w:hint="eastAsia"/>
              </w:rPr>
              <w:t>新增车辆弹窗</w:t>
            </w:r>
          </w:p>
        </w:tc>
        <w:tc>
          <w:tcPr>
            <w:tcW w:w="5157" w:type="dxa"/>
            <w:vAlign w:val="center"/>
          </w:tcPr>
          <w:p w14:paraId="17B3A6C7" w14:textId="77777777" w:rsidR="003E6414" w:rsidRDefault="003E6414" w:rsidP="00080B2A">
            <w:pPr>
              <w:rPr>
                <w:rFonts w:ascii="Calibri" w:eastAsia="宋体" w:hAnsi="Calibri" w:cs="Times New Roman"/>
              </w:rPr>
            </w:pPr>
            <w:r>
              <w:rPr>
                <w:rFonts w:ascii="Calibri" w:eastAsia="宋体" w:hAnsi="Calibri" w:cs="Times New Roman"/>
              </w:rPr>
              <w:t>相对一期</w:t>
            </w:r>
            <w:r>
              <w:rPr>
                <w:rFonts w:ascii="Calibri" w:eastAsia="宋体" w:hAnsi="Calibri" w:cs="Times New Roman" w:hint="eastAsia"/>
              </w:rPr>
              <w:t>：</w:t>
            </w:r>
          </w:p>
          <w:p w14:paraId="6211DB56" w14:textId="7D62EA0E" w:rsidR="003E6414" w:rsidRDefault="003E6414" w:rsidP="00080B2A">
            <w:pPr>
              <w:rPr>
                <w:rFonts w:ascii="Calibri" w:eastAsia="宋体" w:hAnsi="Calibri" w:cs="Times New Roman"/>
              </w:rPr>
            </w:pPr>
            <w:r>
              <w:rPr>
                <w:rFonts w:ascii="Calibri" w:eastAsia="宋体" w:hAnsi="Calibri" w:cs="Times New Roman" w:hint="eastAsia"/>
              </w:rPr>
              <w:t>1</w:t>
            </w:r>
            <w:ins w:id="1613" w:author="ethink wang" w:date="2017-02-08T16:37:00Z">
              <w:r w:rsidR="00FD2C70">
                <w:rPr>
                  <w:rFonts w:ascii="Calibri" w:eastAsia="宋体" w:hAnsi="Calibri" w:cs="Times New Roman" w:hint="eastAsia"/>
                </w:rPr>
                <w:t>、</w:t>
              </w:r>
            </w:ins>
            <w:r>
              <w:rPr>
                <w:rFonts w:ascii="Calibri" w:eastAsia="宋体" w:hAnsi="Calibri" w:cs="Times New Roman" w:hint="eastAsia"/>
              </w:rPr>
              <w:t>“所属城市”更改为“登记城市”</w:t>
            </w:r>
          </w:p>
          <w:p w14:paraId="6218512D" w14:textId="4021FA5D" w:rsidR="003E6414" w:rsidRDefault="003E6414" w:rsidP="005B15DE">
            <w:pPr>
              <w:rPr>
                <w:rFonts w:ascii="Calibri" w:eastAsia="宋体" w:hAnsi="Calibri" w:cs="Times New Roman"/>
              </w:rPr>
            </w:pPr>
            <w:r>
              <w:rPr>
                <w:rFonts w:ascii="Calibri" w:eastAsia="宋体" w:hAnsi="Calibri" w:cs="Times New Roman" w:hint="eastAsia"/>
              </w:rPr>
              <w:t>2</w:t>
            </w:r>
            <w:ins w:id="1614" w:author="ethink wang" w:date="2017-02-08T16:37:00Z">
              <w:r w:rsidR="00FD2C70">
                <w:rPr>
                  <w:rFonts w:ascii="Calibri" w:eastAsia="宋体" w:hAnsi="Calibri" w:cs="Times New Roman" w:hint="eastAsia"/>
                </w:rPr>
                <w:t>、</w:t>
              </w:r>
            </w:ins>
            <w:r>
              <w:rPr>
                <w:rFonts w:ascii="Calibri" w:eastAsia="宋体" w:hAnsi="Calibri" w:cs="Times New Roman" w:hint="eastAsia"/>
              </w:rPr>
              <w:t>城市</w:t>
            </w:r>
            <w:r>
              <w:rPr>
                <w:rFonts w:ascii="Calibri" w:eastAsia="宋体" w:hAnsi="Calibri" w:cs="Times New Roman"/>
              </w:rPr>
              <w:t>选择</w:t>
            </w:r>
            <w:r>
              <w:rPr>
                <w:rFonts w:ascii="Calibri" w:eastAsia="宋体" w:hAnsi="Calibri" w:cs="Times New Roman" w:hint="eastAsia"/>
              </w:rPr>
              <w:t>控件更改为新的控件，见公共规则“城市选择控件</w:t>
            </w:r>
            <w:r>
              <w:rPr>
                <w:rFonts w:ascii="Calibri" w:eastAsia="宋体" w:hAnsi="Calibri" w:cs="Times New Roman" w:hint="eastAsia"/>
              </w:rPr>
              <w:t>1</w:t>
            </w:r>
            <w:r>
              <w:rPr>
                <w:rFonts w:ascii="Calibri" w:eastAsia="宋体" w:hAnsi="Calibri" w:cs="Times New Roman" w:hint="eastAsia"/>
              </w:rPr>
              <w:t>”</w:t>
            </w:r>
          </w:p>
          <w:p w14:paraId="59EF0A81" w14:textId="692A40D2" w:rsidR="0027075E" w:rsidRDefault="0027075E" w:rsidP="005B15DE">
            <w:pPr>
              <w:rPr>
                <w:rFonts w:ascii="Calibri" w:eastAsia="宋体" w:hAnsi="Calibri" w:cs="Times New Roman"/>
              </w:rPr>
            </w:pPr>
            <w:r>
              <w:rPr>
                <w:rFonts w:ascii="Calibri" w:eastAsia="宋体" w:hAnsi="Calibri" w:cs="Times New Roman" w:hint="eastAsia"/>
              </w:rPr>
              <w:t>3</w:t>
            </w:r>
            <w:del w:id="1615" w:author="ethink wang" w:date="2017-02-08T16:37:00Z">
              <w:r w:rsidDel="00FD2C70">
                <w:rPr>
                  <w:rFonts w:ascii="Calibri" w:eastAsia="宋体" w:hAnsi="Calibri" w:cs="Times New Roman" w:hint="eastAsia"/>
                </w:rPr>
                <w:delText xml:space="preserve"> </w:delText>
              </w:r>
            </w:del>
            <w:ins w:id="1616" w:author="ethink wang" w:date="2017-02-08T16:37:00Z">
              <w:r w:rsidR="00FD2C70">
                <w:rPr>
                  <w:rFonts w:ascii="Calibri" w:eastAsia="宋体" w:hAnsi="Calibri" w:cs="Times New Roman" w:hint="eastAsia"/>
                </w:rPr>
                <w:t>、</w:t>
              </w:r>
            </w:ins>
            <w:r>
              <w:rPr>
                <w:rFonts w:ascii="Calibri" w:eastAsia="宋体" w:hAnsi="Calibri" w:cs="Times New Roman" w:hint="eastAsia"/>
              </w:rPr>
              <w:t>增加</w:t>
            </w:r>
            <w:r w:rsidR="00C375A5">
              <w:rPr>
                <w:rFonts w:ascii="Calibri" w:eastAsia="宋体" w:hAnsi="Calibri" w:cs="Times New Roman" w:hint="eastAsia"/>
              </w:rPr>
              <w:t>“车辆类型”下拉框，可选择“网约车”“出租车”，默认“</w:t>
            </w:r>
            <w:r w:rsidR="005B6924">
              <w:rPr>
                <w:rFonts w:ascii="Calibri" w:eastAsia="宋体" w:hAnsi="Calibri" w:cs="Times New Roman" w:hint="eastAsia"/>
              </w:rPr>
              <w:t>网约车</w:t>
            </w:r>
            <w:r w:rsidR="00C375A5">
              <w:rPr>
                <w:rFonts w:ascii="Calibri" w:eastAsia="宋体" w:hAnsi="Calibri" w:cs="Times New Roman" w:hint="eastAsia"/>
              </w:rPr>
              <w:t>”</w:t>
            </w:r>
          </w:p>
          <w:p w14:paraId="4272EAED" w14:textId="77777777" w:rsidR="003E6414" w:rsidRDefault="003E6414" w:rsidP="005B15DE">
            <w:pPr>
              <w:rPr>
                <w:rFonts w:ascii="Calibri" w:eastAsia="宋体" w:hAnsi="Calibri" w:cs="Times New Roman"/>
              </w:rPr>
            </w:pPr>
            <w:r>
              <w:rPr>
                <w:rFonts w:ascii="Calibri" w:eastAsia="宋体" w:hAnsi="Calibri" w:cs="Times New Roman" w:hint="eastAsia"/>
              </w:rPr>
              <w:t>其他和一期相同</w:t>
            </w:r>
          </w:p>
        </w:tc>
        <w:tc>
          <w:tcPr>
            <w:tcW w:w="2302" w:type="dxa"/>
            <w:vAlign w:val="center"/>
          </w:tcPr>
          <w:p w14:paraId="4DAB6DCC" w14:textId="77777777" w:rsidR="003E6414" w:rsidRDefault="003E6414" w:rsidP="00080B2A"/>
        </w:tc>
      </w:tr>
      <w:tr w:rsidR="00C375A5" w14:paraId="6556AAF5" w14:textId="77777777" w:rsidTr="00080B2A">
        <w:trPr>
          <w:trHeight w:val="697"/>
        </w:trPr>
        <w:tc>
          <w:tcPr>
            <w:tcW w:w="1387" w:type="dxa"/>
            <w:vMerge/>
            <w:vAlign w:val="center"/>
          </w:tcPr>
          <w:p w14:paraId="4C299615" w14:textId="77777777" w:rsidR="00C375A5" w:rsidRPr="00382B7D" w:rsidRDefault="00C375A5" w:rsidP="00080B2A">
            <w:pPr>
              <w:jc w:val="center"/>
            </w:pPr>
          </w:p>
        </w:tc>
        <w:tc>
          <w:tcPr>
            <w:tcW w:w="1116" w:type="dxa"/>
            <w:vAlign w:val="center"/>
          </w:tcPr>
          <w:p w14:paraId="726F90CC" w14:textId="77777777" w:rsidR="00C375A5" w:rsidRDefault="0016422A" w:rsidP="00080B2A">
            <w:pPr>
              <w:jc w:val="left"/>
            </w:pPr>
            <w:r>
              <w:rPr>
                <w:rFonts w:hint="eastAsia"/>
              </w:rPr>
              <w:t>网约车维护车辆信息</w:t>
            </w:r>
          </w:p>
        </w:tc>
        <w:tc>
          <w:tcPr>
            <w:tcW w:w="5157" w:type="dxa"/>
            <w:vAlign w:val="center"/>
          </w:tcPr>
          <w:p w14:paraId="3D12D4E6" w14:textId="54846186" w:rsidR="00C375A5" w:rsidRDefault="0016422A" w:rsidP="0016422A">
            <w:pPr>
              <w:rPr>
                <w:rFonts w:ascii="Calibri" w:eastAsia="宋体" w:hAnsi="Calibri" w:cs="Times New Roman"/>
              </w:rPr>
            </w:pPr>
            <w:r>
              <w:rPr>
                <w:rFonts w:ascii="Calibri" w:eastAsia="宋体" w:hAnsi="Calibri" w:cs="Times New Roman" w:hint="eastAsia"/>
              </w:rPr>
              <w:t>1</w:t>
            </w:r>
            <w:del w:id="1617" w:author="ethink wang" w:date="2017-02-08T16:37:00Z">
              <w:r w:rsidDel="00FD2C70">
                <w:rPr>
                  <w:rFonts w:ascii="Calibri" w:eastAsia="宋体" w:hAnsi="Calibri" w:cs="Times New Roman" w:hint="eastAsia"/>
                </w:rPr>
                <w:delText xml:space="preserve"> </w:delText>
              </w:r>
            </w:del>
            <w:ins w:id="1618" w:author="ethink wang" w:date="2017-02-08T16:37:00Z">
              <w:r w:rsidR="00FD2C70">
                <w:rPr>
                  <w:rFonts w:ascii="Calibri" w:eastAsia="宋体" w:hAnsi="Calibri" w:cs="Times New Roman" w:hint="eastAsia"/>
                </w:rPr>
                <w:t>、</w:t>
              </w:r>
            </w:ins>
            <w:r>
              <w:rPr>
                <w:rFonts w:ascii="Calibri" w:eastAsia="宋体" w:hAnsi="Calibri" w:cs="Times New Roman" w:hint="eastAsia"/>
              </w:rPr>
              <w:t>“车辆类型”不可以更改</w:t>
            </w:r>
          </w:p>
          <w:p w14:paraId="167E5FE3" w14:textId="29A4E1BC" w:rsidR="0016422A" w:rsidRDefault="0016422A" w:rsidP="0016422A">
            <w:pPr>
              <w:rPr>
                <w:rFonts w:ascii="Calibri" w:eastAsia="宋体" w:hAnsi="Calibri" w:cs="Times New Roman"/>
              </w:rPr>
            </w:pPr>
            <w:r>
              <w:rPr>
                <w:rFonts w:ascii="Calibri" w:eastAsia="宋体" w:hAnsi="Calibri" w:cs="Times New Roman"/>
              </w:rPr>
              <w:t>2</w:t>
            </w:r>
            <w:del w:id="1619" w:author="ethink wang" w:date="2017-02-08T16:37:00Z">
              <w:r w:rsidDel="00FD2C70">
                <w:rPr>
                  <w:rFonts w:ascii="Calibri" w:eastAsia="宋体" w:hAnsi="Calibri" w:cs="Times New Roman" w:hint="eastAsia"/>
                </w:rPr>
                <w:delText xml:space="preserve"> </w:delText>
              </w:r>
            </w:del>
            <w:ins w:id="1620" w:author="ethink wang" w:date="2017-02-08T16:37:00Z">
              <w:r w:rsidR="00FD2C70">
                <w:rPr>
                  <w:rFonts w:ascii="Calibri" w:eastAsia="宋体" w:hAnsi="Calibri" w:cs="Times New Roman" w:hint="eastAsia"/>
                </w:rPr>
                <w:t>、</w:t>
              </w:r>
            </w:ins>
            <w:r>
              <w:rPr>
                <w:rFonts w:ascii="Calibri" w:eastAsia="宋体" w:hAnsi="Calibri" w:cs="Times New Roman"/>
              </w:rPr>
              <w:t>增加</w:t>
            </w:r>
            <w:r>
              <w:rPr>
                <w:rFonts w:ascii="Calibri" w:eastAsia="宋体" w:hAnsi="Calibri" w:cs="Times New Roman" w:hint="eastAsia"/>
              </w:rPr>
              <w:t>“</w:t>
            </w:r>
            <w:r>
              <w:rPr>
                <w:rFonts w:ascii="Calibri" w:eastAsia="宋体" w:hAnsi="Calibri" w:cs="Times New Roman"/>
              </w:rPr>
              <w:t>当前状态</w:t>
            </w:r>
            <w:r>
              <w:rPr>
                <w:rFonts w:ascii="Calibri" w:eastAsia="宋体" w:hAnsi="Calibri" w:cs="Times New Roman" w:hint="eastAsia"/>
              </w:rPr>
              <w:t>”，下拉选项为“下线</w:t>
            </w:r>
            <w:r w:rsidR="00735081">
              <w:rPr>
                <w:rFonts w:ascii="Calibri" w:eastAsia="宋体" w:hAnsi="Calibri" w:cs="Times New Roman" w:hint="eastAsia"/>
              </w:rPr>
              <w:t>”“维修中”，默认载入车辆当前服务状态</w:t>
            </w:r>
          </w:p>
          <w:p w14:paraId="09314343" w14:textId="45200C71" w:rsidR="0016422A" w:rsidRPr="0016422A" w:rsidRDefault="0016422A" w:rsidP="008D3D84">
            <w:pPr>
              <w:rPr>
                <w:rFonts w:ascii="Calibri" w:eastAsia="宋体" w:hAnsi="Calibri" w:cs="Times New Roman"/>
              </w:rPr>
            </w:pPr>
            <w:r>
              <w:rPr>
                <w:rFonts w:ascii="Calibri" w:eastAsia="宋体" w:hAnsi="Calibri" w:cs="Times New Roman"/>
              </w:rPr>
              <w:t>3</w:t>
            </w:r>
            <w:ins w:id="1621" w:author="ethink wang" w:date="2017-02-08T16:38:00Z">
              <w:r w:rsidR="00FD2C70">
                <w:rPr>
                  <w:rFonts w:ascii="Calibri" w:eastAsia="宋体" w:hAnsi="Calibri" w:cs="Times New Roman" w:hint="eastAsia"/>
                </w:rPr>
                <w:t>、</w:t>
              </w:r>
            </w:ins>
            <w:r w:rsidR="008D3D84">
              <w:rPr>
                <w:rFonts w:ascii="Calibri" w:eastAsia="宋体" w:hAnsi="Calibri" w:cs="Times New Roman"/>
              </w:rPr>
              <w:t>其他与一期一致</w:t>
            </w:r>
          </w:p>
        </w:tc>
        <w:tc>
          <w:tcPr>
            <w:tcW w:w="2302" w:type="dxa"/>
            <w:vAlign w:val="center"/>
          </w:tcPr>
          <w:p w14:paraId="41EE12DE" w14:textId="77777777" w:rsidR="00C375A5" w:rsidRDefault="00C375A5" w:rsidP="00080B2A"/>
        </w:tc>
      </w:tr>
      <w:tr w:rsidR="0016422A" w14:paraId="69765CA3" w14:textId="77777777" w:rsidTr="00080B2A">
        <w:trPr>
          <w:trHeight w:val="697"/>
        </w:trPr>
        <w:tc>
          <w:tcPr>
            <w:tcW w:w="1387" w:type="dxa"/>
            <w:vMerge/>
            <w:vAlign w:val="center"/>
          </w:tcPr>
          <w:p w14:paraId="48E970D0" w14:textId="77777777" w:rsidR="0016422A" w:rsidRPr="00382B7D" w:rsidRDefault="0016422A" w:rsidP="00080B2A">
            <w:pPr>
              <w:jc w:val="center"/>
            </w:pPr>
          </w:p>
        </w:tc>
        <w:tc>
          <w:tcPr>
            <w:tcW w:w="1116" w:type="dxa"/>
            <w:vAlign w:val="center"/>
          </w:tcPr>
          <w:p w14:paraId="3E99C669" w14:textId="77777777" w:rsidR="0016422A" w:rsidRDefault="0016422A" w:rsidP="00080B2A">
            <w:pPr>
              <w:jc w:val="left"/>
            </w:pPr>
            <w:r>
              <w:rPr>
                <w:rFonts w:hint="eastAsia"/>
              </w:rPr>
              <w:t>出租车维护车辆信息</w:t>
            </w:r>
          </w:p>
        </w:tc>
        <w:tc>
          <w:tcPr>
            <w:tcW w:w="5157" w:type="dxa"/>
            <w:vAlign w:val="center"/>
          </w:tcPr>
          <w:p w14:paraId="2C5D84BC" w14:textId="7DDB8561" w:rsidR="0016422A" w:rsidRDefault="008D3D84" w:rsidP="00FD2C70">
            <w:pPr>
              <w:rPr>
                <w:rFonts w:ascii="Calibri" w:eastAsia="宋体" w:hAnsi="Calibri" w:cs="Times New Roman"/>
              </w:rPr>
            </w:pPr>
            <w:r>
              <w:rPr>
                <w:rFonts w:ascii="Calibri" w:eastAsia="宋体" w:hAnsi="Calibri" w:cs="Times New Roman" w:hint="eastAsia"/>
              </w:rPr>
              <w:t>相对</w:t>
            </w:r>
            <w:del w:id="1622" w:author="ethink wang" w:date="2017-02-08T16:38:00Z">
              <w:r w:rsidDel="00FD2C70">
                <w:rPr>
                  <w:rFonts w:ascii="Calibri" w:eastAsia="宋体" w:hAnsi="Calibri" w:cs="Times New Roman" w:hint="eastAsia"/>
                </w:rPr>
                <w:delText>出</w:delText>
              </w:r>
            </w:del>
            <w:r>
              <w:rPr>
                <w:rFonts w:ascii="Calibri" w:eastAsia="宋体" w:hAnsi="Calibri" w:cs="Times New Roman" w:hint="eastAsia"/>
              </w:rPr>
              <w:t>“网约车维护车辆信息”，去掉了“经营区域”，其他与一期一致</w:t>
            </w:r>
          </w:p>
        </w:tc>
        <w:tc>
          <w:tcPr>
            <w:tcW w:w="2302" w:type="dxa"/>
            <w:vAlign w:val="center"/>
          </w:tcPr>
          <w:p w14:paraId="1AB9EAEE" w14:textId="77777777" w:rsidR="0016422A" w:rsidRDefault="0016422A" w:rsidP="00080B2A"/>
        </w:tc>
      </w:tr>
      <w:tr w:rsidR="003E6414" w:rsidRPr="005B15DE" w14:paraId="1039F034" w14:textId="77777777" w:rsidTr="00080B2A">
        <w:trPr>
          <w:trHeight w:val="697"/>
        </w:trPr>
        <w:tc>
          <w:tcPr>
            <w:tcW w:w="1387" w:type="dxa"/>
            <w:vMerge/>
            <w:vAlign w:val="center"/>
          </w:tcPr>
          <w:p w14:paraId="7CCCD18C" w14:textId="77777777" w:rsidR="003E6414" w:rsidRPr="00382B7D" w:rsidRDefault="003E6414" w:rsidP="00080B2A">
            <w:pPr>
              <w:jc w:val="center"/>
            </w:pPr>
          </w:p>
        </w:tc>
        <w:tc>
          <w:tcPr>
            <w:tcW w:w="1116" w:type="dxa"/>
            <w:vAlign w:val="center"/>
          </w:tcPr>
          <w:p w14:paraId="588FDD1F" w14:textId="77777777" w:rsidR="003E6414" w:rsidRDefault="003E6414" w:rsidP="00080B2A">
            <w:pPr>
              <w:jc w:val="left"/>
            </w:pPr>
            <w:r>
              <w:rPr>
                <w:rFonts w:hint="eastAsia"/>
              </w:rPr>
              <w:t>下载模板</w:t>
            </w:r>
          </w:p>
        </w:tc>
        <w:tc>
          <w:tcPr>
            <w:tcW w:w="5157" w:type="dxa"/>
            <w:vAlign w:val="center"/>
          </w:tcPr>
          <w:p w14:paraId="2222D271" w14:textId="77777777" w:rsidR="003E6414" w:rsidRDefault="003E6414" w:rsidP="005B15DE">
            <w:pPr>
              <w:rPr>
                <w:rFonts w:ascii="Calibri" w:eastAsia="宋体" w:hAnsi="Calibri" w:cs="Times New Roman"/>
              </w:rPr>
            </w:pPr>
            <w:r>
              <w:rPr>
                <w:rFonts w:ascii="Calibri" w:eastAsia="宋体" w:hAnsi="Calibri" w:cs="Times New Roman"/>
              </w:rPr>
              <w:t>和一期相同</w:t>
            </w:r>
            <w:r>
              <w:rPr>
                <w:rFonts w:ascii="Calibri" w:eastAsia="宋体" w:hAnsi="Calibri" w:cs="Times New Roman" w:hint="eastAsia"/>
              </w:rPr>
              <w:t>。</w:t>
            </w:r>
            <w:r>
              <w:rPr>
                <w:rFonts w:ascii="Calibri" w:eastAsia="宋体" w:hAnsi="Calibri" w:cs="Times New Roman"/>
              </w:rPr>
              <w:t>参照新提供模板文件</w:t>
            </w:r>
          </w:p>
        </w:tc>
        <w:tc>
          <w:tcPr>
            <w:tcW w:w="2302" w:type="dxa"/>
            <w:vAlign w:val="center"/>
          </w:tcPr>
          <w:p w14:paraId="2CF00D46" w14:textId="77777777" w:rsidR="003E6414" w:rsidRDefault="003E6414" w:rsidP="00080B2A"/>
        </w:tc>
      </w:tr>
      <w:tr w:rsidR="003E6414" w:rsidRPr="005B15DE" w14:paraId="0FFDD4EE" w14:textId="77777777" w:rsidTr="00080B2A">
        <w:trPr>
          <w:trHeight w:val="697"/>
        </w:trPr>
        <w:tc>
          <w:tcPr>
            <w:tcW w:w="1387" w:type="dxa"/>
            <w:vMerge/>
            <w:vAlign w:val="center"/>
          </w:tcPr>
          <w:p w14:paraId="19C0B018" w14:textId="77777777" w:rsidR="003E6414" w:rsidRPr="00382B7D" w:rsidRDefault="003E6414" w:rsidP="00080B2A">
            <w:pPr>
              <w:jc w:val="center"/>
            </w:pPr>
          </w:p>
        </w:tc>
        <w:tc>
          <w:tcPr>
            <w:tcW w:w="1116" w:type="dxa"/>
            <w:vAlign w:val="center"/>
          </w:tcPr>
          <w:p w14:paraId="10303AD9" w14:textId="77777777" w:rsidR="003E6414" w:rsidRDefault="003E6414" w:rsidP="00080B2A">
            <w:pPr>
              <w:jc w:val="left"/>
            </w:pPr>
            <w:r>
              <w:rPr>
                <w:rFonts w:hint="eastAsia"/>
              </w:rPr>
              <w:t>导入</w:t>
            </w:r>
          </w:p>
        </w:tc>
        <w:tc>
          <w:tcPr>
            <w:tcW w:w="5157" w:type="dxa"/>
            <w:vAlign w:val="center"/>
          </w:tcPr>
          <w:p w14:paraId="254E5E2A" w14:textId="77777777" w:rsidR="003E6414" w:rsidRDefault="003E6414" w:rsidP="005B15DE">
            <w:pPr>
              <w:rPr>
                <w:rFonts w:ascii="Calibri" w:eastAsia="宋体" w:hAnsi="Calibri" w:cs="Times New Roman"/>
              </w:rPr>
            </w:pPr>
            <w:r>
              <w:rPr>
                <w:rFonts w:ascii="Calibri" w:eastAsia="宋体" w:hAnsi="Calibri" w:cs="Times New Roman"/>
              </w:rPr>
              <w:t>与一期相同</w:t>
            </w:r>
          </w:p>
        </w:tc>
        <w:tc>
          <w:tcPr>
            <w:tcW w:w="2302" w:type="dxa"/>
            <w:vAlign w:val="center"/>
          </w:tcPr>
          <w:p w14:paraId="4A7F4819" w14:textId="77777777" w:rsidR="003E6414" w:rsidRDefault="003E6414" w:rsidP="00080B2A"/>
        </w:tc>
      </w:tr>
      <w:tr w:rsidR="003E6414" w:rsidRPr="005B15DE" w14:paraId="1404A783" w14:textId="77777777" w:rsidTr="00080B2A">
        <w:trPr>
          <w:trHeight w:val="697"/>
        </w:trPr>
        <w:tc>
          <w:tcPr>
            <w:tcW w:w="1387" w:type="dxa"/>
            <w:vMerge/>
            <w:vAlign w:val="center"/>
          </w:tcPr>
          <w:p w14:paraId="17DE6CE1" w14:textId="77777777" w:rsidR="003E6414" w:rsidRPr="00382B7D" w:rsidRDefault="003E6414" w:rsidP="00080B2A">
            <w:pPr>
              <w:jc w:val="center"/>
            </w:pPr>
          </w:p>
        </w:tc>
        <w:tc>
          <w:tcPr>
            <w:tcW w:w="1116" w:type="dxa"/>
            <w:vAlign w:val="center"/>
          </w:tcPr>
          <w:p w14:paraId="4B03B2FA" w14:textId="77777777" w:rsidR="003E6414" w:rsidRDefault="003E6414" w:rsidP="00080B2A">
            <w:pPr>
              <w:jc w:val="left"/>
            </w:pPr>
            <w:r>
              <w:rPr>
                <w:rFonts w:hint="eastAsia"/>
              </w:rPr>
              <w:t>导出数据</w:t>
            </w:r>
          </w:p>
        </w:tc>
        <w:tc>
          <w:tcPr>
            <w:tcW w:w="5157" w:type="dxa"/>
            <w:vAlign w:val="center"/>
          </w:tcPr>
          <w:p w14:paraId="67F60659" w14:textId="77777777" w:rsidR="003E6414" w:rsidRDefault="003E6414" w:rsidP="005B15DE">
            <w:pPr>
              <w:rPr>
                <w:rFonts w:ascii="Calibri" w:eastAsia="宋体" w:hAnsi="Calibri" w:cs="Times New Roman"/>
              </w:rPr>
            </w:pPr>
            <w:r>
              <w:rPr>
                <w:rFonts w:ascii="Calibri" w:eastAsia="宋体" w:hAnsi="Calibri" w:cs="Times New Roman"/>
              </w:rPr>
              <w:t>与一期相同</w:t>
            </w:r>
          </w:p>
        </w:tc>
        <w:tc>
          <w:tcPr>
            <w:tcW w:w="2302" w:type="dxa"/>
            <w:vAlign w:val="center"/>
          </w:tcPr>
          <w:p w14:paraId="645E62E4" w14:textId="77777777" w:rsidR="003E6414" w:rsidRDefault="003E6414" w:rsidP="00080B2A"/>
        </w:tc>
      </w:tr>
      <w:tr w:rsidR="003E6414" w:rsidRPr="005B15DE" w14:paraId="0CC5002A" w14:textId="77777777" w:rsidTr="00080B2A">
        <w:trPr>
          <w:trHeight w:val="697"/>
        </w:trPr>
        <w:tc>
          <w:tcPr>
            <w:tcW w:w="1387" w:type="dxa"/>
            <w:vMerge/>
            <w:vAlign w:val="center"/>
          </w:tcPr>
          <w:p w14:paraId="119B0889" w14:textId="77777777" w:rsidR="003E6414" w:rsidRPr="00382B7D" w:rsidRDefault="003E6414" w:rsidP="00080B2A">
            <w:pPr>
              <w:jc w:val="center"/>
            </w:pPr>
          </w:p>
        </w:tc>
        <w:tc>
          <w:tcPr>
            <w:tcW w:w="1116" w:type="dxa"/>
            <w:vAlign w:val="center"/>
          </w:tcPr>
          <w:p w14:paraId="03A32F3D" w14:textId="77777777" w:rsidR="003E6414" w:rsidRDefault="003E6414" w:rsidP="00080B2A">
            <w:pPr>
              <w:jc w:val="left"/>
            </w:pPr>
            <w:r>
              <w:rPr>
                <w:rFonts w:hint="eastAsia"/>
              </w:rPr>
              <w:t>列表</w:t>
            </w:r>
          </w:p>
        </w:tc>
        <w:tc>
          <w:tcPr>
            <w:tcW w:w="5157" w:type="dxa"/>
            <w:vAlign w:val="center"/>
          </w:tcPr>
          <w:p w14:paraId="2657E4DE" w14:textId="77777777" w:rsidR="003E6414" w:rsidRDefault="003E6414" w:rsidP="005B15DE">
            <w:pPr>
              <w:rPr>
                <w:rFonts w:ascii="Calibri" w:eastAsia="宋体" w:hAnsi="Calibri" w:cs="Times New Roman"/>
              </w:rPr>
            </w:pPr>
            <w:r>
              <w:rPr>
                <w:rFonts w:ascii="Calibri" w:eastAsia="宋体" w:hAnsi="Calibri" w:cs="Times New Roman"/>
              </w:rPr>
              <w:t>相比一期</w:t>
            </w:r>
            <w:r>
              <w:rPr>
                <w:rFonts w:ascii="Calibri" w:eastAsia="宋体" w:hAnsi="Calibri" w:cs="Times New Roman" w:hint="eastAsia"/>
              </w:rPr>
              <w:t>：</w:t>
            </w:r>
          </w:p>
          <w:p w14:paraId="14F3EAD9" w14:textId="5EF0E41A" w:rsidR="003E6414" w:rsidRDefault="003E6414" w:rsidP="005B15DE">
            <w:pPr>
              <w:rPr>
                <w:rFonts w:ascii="Calibri" w:eastAsia="宋体" w:hAnsi="Calibri" w:cs="Times New Roman"/>
              </w:rPr>
            </w:pPr>
            <w:r>
              <w:rPr>
                <w:rFonts w:ascii="Calibri" w:eastAsia="宋体" w:hAnsi="Calibri" w:cs="Times New Roman" w:hint="eastAsia"/>
              </w:rPr>
              <w:t>1</w:t>
            </w:r>
            <w:del w:id="1623" w:author="ethink wang" w:date="2017-02-08T16:38:00Z">
              <w:r w:rsidDel="00FD2C70">
                <w:rPr>
                  <w:rFonts w:ascii="Calibri" w:eastAsia="宋体" w:hAnsi="Calibri" w:cs="Times New Roman" w:hint="eastAsia"/>
                </w:rPr>
                <w:delText xml:space="preserve"> </w:delText>
              </w:r>
            </w:del>
            <w:ins w:id="1624" w:author="ethink wang" w:date="2017-02-08T16:38:00Z">
              <w:r w:rsidR="00FD2C70">
                <w:rPr>
                  <w:rFonts w:ascii="Calibri" w:eastAsia="宋体" w:hAnsi="Calibri" w:cs="Times New Roman" w:hint="eastAsia"/>
                </w:rPr>
                <w:t>、</w:t>
              </w:r>
            </w:ins>
            <w:r>
              <w:rPr>
                <w:rFonts w:ascii="Calibri" w:eastAsia="宋体" w:hAnsi="Calibri" w:cs="Times New Roman" w:hint="eastAsia"/>
              </w:rPr>
              <w:t>增加“车辆类型”列。</w:t>
            </w:r>
          </w:p>
          <w:p w14:paraId="6C854445" w14:textId="3F120890" w:rsidR="003E6414" w:rsidRPr="003E6414" w:rsidRDefault="003E6414" w:rsidP="003E6414">
            <w:r w:rsidRPr="003E6414">
              <w:rPr>
                <w:rFonts w:ascii="Calibri" w:eastAsia="宋体" w:hAnsi="Calibri" w:cs="Times New Roman" w:hint="eastAsia"/>
              </w:rPr>
              <w:t>2</w:t>
            </w:r>
            <w:del w:id="1625" w:author="ethink wang" w:date="2017-02-08T16:38:00Z">
              <w:r w:rsidDel="00FD2C70">
                <w:rPr>
                  <w:rFonts w:hint="eastAsia"/>
                </w:rPr>
                <w:delText xml:space="preserve"> </w:delText>
              </w:r>
            </w:del>
            <w:ins w:id="1626" w:author="ethink wang" w:date="2017-02-08T16:38:00Z">
              <w:r w:rsidR="00FD2C70">
                <w:rPr>
                  <w:rFonts w:hint="eastAsia"/>
                </w:rPr>
                <w:t>、</w:t>
              </w:r>
            </w:ins>
            <w:r w:rsidRPr="003E6414">
              <w:rPr>
                <w:rFonts w:hint="eastAsia"/>
              </w:rPr>
              <w:t>对于出租车车辆，“服务车型”</w:t>
            </w:r>
            <w:r w:rsidR="00797A00">
              <w:rPr>
                <w:rFonts w:hint="eastAsia"/>
              </w:rPr>
              <w:t>显示为“</w:t>
            </w:r>
            <w:r w:rsidR="00797A00">
              <w:rPr>
                <w:rFonts w:hint="eastAsia"/>
              </w:rPr>
              <w:t>/</w:t>
            </w:r>
            <w:r w:rsidR="00797A00">
              <w:rPr>
                <w:rFonts w:hint="eastAsia"/>
              </w:rPr>
              <w:t>”</w:t>
            </w:r>
          </w:p>
          <w:p w14:paraId="4F99092C" w14:textId="30018DFA" w:rsidR="003E6414" w:rsidRDefault="003E6414" w:rsidP="003E6414">
            <w:r>
              <w:t>3</w:t>
            </w:r>
            <w:ins w:id="1627" w:author="ethink wang" w:date="2017-02-08T16:39:00Z">
              <w:r w:rsidR="00FD2C70">
                <w:rPr>
                  <w:rFonts w:hint="eastAsia"/>
                </w:rPr>
                <w:t>、</w:t>
              </w:r>
            </w:ins>
            <w:r>
              <w:t>去掉了</w:t>
            </w:r>
            <w:r>
              <w:rPr>
                <w:rFonts w:hint="eastAsia"/>
              </w:rPr>
              <w:t>“司机信息”列</w:t>
            </w:r>
          </w:p>
          <w:p w14:paraId="3D01AB6F" w14:textId="5B6251E9" w:rsidR="003E6414" w:rsidRPr="003E6414" w:rsidRDefault="003E6414" w:rsidP="003E6414">
            <w:r>
              <w:rPr>
                <w:rFonts w:hint="eastAsia"/>
              </w:rPr>
              <w:t>4</w:t>
            </w:r>
            <w:del w:id="1628" w:author="ethink wang" w:date="2017-02-08T16:39:00Z">
              <w:r w:rsidDel="00FD2C70">
                <w:rPr>
                  <w:rFonts w:hint="eastAsia"/>
                </w:rPr>
                <w:delText xml:space="preserve"> </w:delText>
              </w:r>
            </w:del>
            <w:ins w:id="1629" w:author="ethink wang" w:date="2017-02-08T16:39:00Z">
              <w:r w:rsidR="00FD2C70">
                <w:rPr>
                  <w:rFonts w:hint="eastAsia"/>
                </w:rPr>
                <w:t>、</w:t>
              </w:r>
            </w:ins>
            <w:r>
              <w:rPr>
                <w:rFonts w:hint="eastAsia"/>
              </w:rPr>
              <w:t>增加了“经营区域”列</w:t>
            </w:r>
          </w:p>
        </w:tc>
        <w:tc>
          <w:tcPr>
            <w:tcW w:w="2302" w:type="dxa"/>
            <w:vAlign w:val="center"/>
          </w:tcPr>
          <w:p w14:paraId="041AA1FC" w14:textId="77777777" w:rsidR="003E6414" w:rsidRDefault="003E6414" w:rsidP="00080B2A"/>
        </w:tc>
      </w:tr>
    </w:tbl>
    <w:p w14:paraId="7CA406E6" w14:textId="77777777" w:rsidR="00C55419" w:rsidRDefault="00B018FF" w:rsidP="00B018FF">
      <w:pPr>
        <w:pStyle w:val="4"/>
      </w:pPr>
      <w:bookmarkStart w:id="1630" w:name="_Toc474764528"/>
      <w:r>
        <w:rPr>
          <w:rFonts w:hint="eastAsia"/>
        </w:rPr>
        <w:t>司机</w:t>
      </w:r>
      <w:r w:rsidR="001800F4">
        <w:rPr>
          <w:rFonts w:hint="eastAsia"/>
        </w:rPr>
        <w:t>管理</w:t>
      </w:r>
      <w:bookmarkEnd w:id="1630"/>
    </w:p>
    <w:p w14:paraId="3BA995DF" w14:textId="77777777" w:rsidR="00B018FF" w:rsidRDefault="00B018FF" w:rsidP="00B018FF">
      <w:pPr>
        <w:pStyle w:val="5"/>
      </w:pPr>
      <w:r>
        <w:t>用例描述</w:t>
      </w:r>
    </w:p>
    <w:p w14:paraId="73E770A3" w14:textId="77777777" w:rsidR="00B018FF" w:rsidRPr="00B018FF" w:rsidRDefault="00B018FF" w:rsidP="00B018FF">
      <w:del w:id="1631" w:author="ethink wang" w:date="2017-02-08T16:39:00Z">
        <w:r w:rsidDel="00FD2C70">
          <w:rPr>
            <w:rFonts w:hint="eastAsia"/>
          </w:rPr>
          <w:delText xml:space="preserve">  </w:delText>
        </w:r>
      </w:del>
      <w:r>
        <w:rPr>
          <w:rFonts w:hint="eastAsia"/>
        </w:rPr>
        <w:t>相对一期，</w:t>
      </w:r>
      <w:r w:rsidR="00C56A47">
        <w:rPr>
          <w:rFonts w:hint="eastAsia"/>
        </w:rPr>
        <w:t>增加了出租车司机的管理；移走了人车绑定功能。</w:t>
      </w:r>
    </w:p>
    <w:p w14:paraId="10D91B3F" w14:textId="77777777" w:rsidR="00B018FF" w:rsidRDefault="00B018FF" w:rsidP="00B018FF">
      <w:pPr>
        <w:pStyle w:val="5"/>
      </w:pPr>
      <w:r>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E97EF8" w:rsidRPr="00753787" w14:paraId="47E9B34C" w14:textId="77777777" w:rsidTr="00080B2A">
        <w:trPr>
          <w:trHeight w:val="567"/>
        </w:trPr>
        <w:tc>
          <w:tcPr>
            <w:tcW w:w="1387" w:type="dxa"/>
            <w:shd w:val="clear" w:color="auto" w:fill="D9D9D9" w:themeFill="background1" w:themeFillShade="D9"/>
            <w:vAlign w:val="center"/>
          </w:tcPr>
          <w:p w14:paraId="73F70771" w14:textId="77777777" w:rsidR="00E97EF8" w:rsidRPr="00753787" w:rsidRDefault="00E97EF8" w:rsidP="00080B2A">
            <w:pPr>
              <w:jc w:val="center"/>
              <w:rPr>
                <w:b/>
              </w:rPr>
            </w:pPr>
            <w:r>
              <w:rPr>
                <w:rFonts w:hint="eastAsia"/>
                <w:b/>
              </w:rPr>
              <w:t>页面</w:t>
            </w:r>
          </w:p>
        </w:tc>
        <w:tc>
          <w:tcPr>
            <w:tcW w:w="1116" w:type="dxa"/>
            <w:shd w:val="clear" w:color="auto" w:fill="D9D9D9" w:themeFill="background1" w:themeFillShade="D9"/>
            <w:vAlign w:val="center"/>
          </w:tcPr>
          <w:p w14:paraId="66E565CC" w14:textId="77777777" w:rsidR="00E97EF8" w:rsidRPr="00753787" w:rsidRDefault="00E97EF8" w:rsidP="00080B2A">
            <w:pPr>
              <w:jc w:val="center"/>
              <w:rPr>
                <w:b/>
              </w:rPr>
            </w:pPr>
            <w:r w:rsidRPr="00753787">
              <w:rPr>
                <w:b/>
              </w:rPr>
              <w:t>元素名称</w:t>
            </w:r>
          </w:p>
        </w:tc>
        <w:tc>
          <w:tcPr>
            <w:tcW w:w="5157" w:type="dxa"/>
            <w:shd w:val="clear" w:color="auto" w:fill="D9D9D9" w:themeFill="background1" w:themeFillShade="D9"/>
            <w:vAlign w:val="center"/>
          </w:tcPr>
          <w:p w14:paraId="097F24BF" w14:textId="77777777" w:rsidR="00E97EF8" w:rsidRPr="00753787" w:rsidRDefault="00E97EF8" w:rsidP="00080B2A">
            <w:pPr>
              <w:jc w:val="center"/>
              <w:rPr>
                <w:b/>
              </w:rPr>
            </w:pPr>
            <w:r w:rsidRPr="00753787">
              <w:rPr>
                <w:b/>
              </w:rPr>
              <w:t>描述</w:t>
            </w:r>
          </w:p>
        </w:tc>
        <w:tc>
          <w:tcPr>
            <w:tcW w:w="2302" w:type="dxa"/>
            <w:shd w:val="clear" w:color="auto" w:fill="D9D9D9" w:themeFill="background1" w:themeFillShade="D9"/>
            <w:vAlign w:val="center"/>
          </w:tcPr>
          <w:p w14:paraId="6DB15A7F" w14:textId="77777777" w:rsidR="00E97EF8" w:rsidRPr="00753787" w:rsidRDefault="00E97EF8" w:rsidP="00080B2A">
            <w:pPr>
              <w:ind w:leftChars="-253" w:left="-531"/>
              <w:jc w:val="center"/>
              <w:rPr>
                <w:b/>
              </w:rPr>
            </w:pPr>
            <w:r>
              <w:rPr>
                <w:rFonts w:hint="eastAsia"/>
                <w:b/>
              </w:rPr>
              <w:t>异常处理</w:t>
            </w:r>
          </w:p>
        </w:tc>
      </w:tr>
      <w:tr w:rsidR="00E55E46" w14:paraId="4B0A6B6B" w14:textId="77777777" w:rsidTr="00080B2A">
        <w:trPr>
          <w:trHeight w:val="729"/>
        </w:trPr>
        <w:tc>
          <w:tcPr>
            <w:tcW w:w="1387" w:type="dxa"/>
            <w:vMerge w:val="restart"/>
            <w:vAlign w:val="center"/>
          </w:tcPr>
          <w:p w14:paraId="6B903982" w14:textId="77777777" w:rsidR="00E55E46" w:rsidRDefault="00E55E46" w:rsidP="00080B2A">
            <w:pPr>
              <w:jc w:val="center"/>
            </w:pPr>
            <w:r>
              <w:rPr>
                <w:rFonts w:asciiTheme="minorEastAsia" w:hAnsiTheme="minorEastAsia" w:hint="eastAsia"/>
              </w:rPr>
              <w:t>Ⅳ</w:t>
            </w:r>
            <w:r>
              <w:rPr>
                <w:rFonts w:hint="eastAsia"/>
              </w:rPr>
              <w:t>-</w:t>
            </w:r>
            <w:r>
              <w:t>G-02</w:t>
            </w:r>
          </w:p>
        </w:tc>
        <w:tc>
          <w:tcPr>
            <w:tcW w:w="1116" w:type="dxa"/>
            <w:vAlign w:val="center"/>
          </w:tcPr>
          <w:p w14:paraId="16FB1455" w14:textId="77777777" w:rsidR="00E55E46" w:rsidRDefault="00E55E46" w:rsidP="00080B2A">
            <w:r>
              <w:t>查询条件</w:t>
            </w:r>
          </w:p>
        </w:tc>
        <w:tc>
          <w:tcPr>
            <w:tcW w:w="5157" w:type="dxa"/>
            <w:vAlign w:val="center"/>
          </w:tcPr>
          <w:p w14:paraId="3947CE21" w14:textId="77777777" w:rsidR="00E55E46" w:rsidRDefault="00E55E46" w:rsidP="00080B2A">
            <w:pPr>
              <w:pStyle w:val="af0"/>
              <w:ind w:firstLineChars="0" w:firstLine="0"/>
            </w:pPr>
            <w:r>
              <w:rPr>
                <w:rFonts w:hint="eastAsia"/>
              </w:rPr>
              <w:t>相比一期：</w:t>
            </w:r>
          </w:p>
          <w:p w14:paraId="12BBAC3F" w14:textId="4ABDFB8E" w:rsidR="00E55E46" w:rsidRDefault="00E55E46" w:rsidP="00080B2A">
            <w:pPr>
              <w:pStyle w:val="af0"/>
              <w:ind w:firstLineChars="0" w:firstLine="0"/>
            </w:pPr>
            <w:r>
              <w:rPr>
                <w:rFonts w:hint="eastAsia"/>
              </w:rPr>
              <w:t>1</w:t>
            </w:r>
            <w:del w:id="1632" w:author="ethink wang" w:date="2017-02-08T16:39:00Z">
              <w:r w:rsidDel="00FD2C70">
                <w:rPr>
                  <w:rFonts w:hint="eastAsia"/>
                </w:rPr>
                <w:delText xml:space="preserve"> </w:delText>
              </w:r>
            </w:del>
            <w:ins w:id="1633" w:author="ethink wang" w:date="2017-02-08T16:39:00Z">
              <w:r w:rsidR="00FD2C70">
                <w:rPr>
                  <w:rFonts w:hint="eastAsia"/>
                </w:rPr>
                <w:t>、</w:t>
              </w:r>
            </w:ins>
            <w:r>
              <w:rPr>
                <w:rFonts w:hint="eastAsia"/>
              </w:rPr>
              <w:t>增加了“司机类型”查询条件，包括“全部”“网约车”“出租车”，默认“全部”。</w:t>
            </w:r>
          </w:p>
          <w:p w14:paraId="44CBA1B6" w14:textId="78B2D9EF" w:rsidR="00E55E46" w:rsidRDefault="00E55E46" w:rsidP="00080B2A">
            <w:pPr>
              <w:pStyle w:val="af0"/>
              <w:ind w:firstLineChars="0" w:firstLine="0"/>
            </w:pPr>
            <w:r>
              <w:t>2</w:t>
            </w:r>
            <w:ins w:id="1634" w:author="ethink wang" w:date="2017-02-08T16:39:00Z">
              <w:r w:rsidR="00FD2C70">
                <w:rPr>
                  <w:rFonts w:hint="eastAsia"/>
                </w:rPr>
                <w:t>、</w:t>
              </w:r>
            </w:ins>
            <w:r>
              <w:rPr>
                <w:rFonts w:hint="eastAsia"/>
              </w:rPr>
              <w:t>“所属城市”更改为“登记城市”</w:t>
            </w:r>
          </w:p>
          <w:p w14:paraId="53079F21" w14:textId="56F9E1E0" w:rsidR="00E55E46" w:rsidRDefault="00E55E46" w:rsidP="00080B2A">
            <w:r>
              <w:t>3</w:t>
            </w:r>
            <w:del w:id="1635" w:author="ethink wang" w:date="2017-02-08T16:39:00Z">
              <w:r w:rsidDel="00FD2C70">
                <w:rPr>
                  <w:rFonts w:hint="eastAsia"/>
                </w:rPr>
                <w:delText xml:space="preserve"> </w:delText>
              </w:r>
            </w:del>
            <w:ins w:id="1636" w:author="ethink wang" w:date="2017-02-08T16:39:00Z">
              <w:r w:rsidR="00FD2C70">
                <w:rPr>
                  <w:rFonts w:hint="eastAsia"/>
                </w:rPr>
                <w:t>、</w:t>
              </w:r>
            </w:ins>
            <w:r>
              <w:t>增加了</w:t>
            </w:r>
            <w:r>
              <w:rPr>
                <w:rFonts w:hint="eastAsia"/>
              </w:rPr>
              <w:t>“清空”按键。点击</w:t>
            </w:r>
            <w:ins w:id="1637" w:author="ethink wang" w:date="2017-02-08T16:39:00Z">
              <w:r w:rsidR="00FD2C70">
                <w:rPr>
                  <w:rFonts w:hint="eastAsia"/>
                </w:rPr>
                <w:t>清空，</w:t>
              </w:r>
            </w:ins>
            <w:del w:id="1638" w:author="ethink wang" w:date="2017-02-08T16:39:00Z">
              <w:r w:rsidR="00BB5BD5" w:rsidDel="00FD2C70">
                <w:rPr>
                  <w:rFonts w:hint="eastAsia"/>
                </w:rPr>
                <w:delText>初始化</w:delText>
              </w:r>
            </w:del>
            <w:r w:rsidR="00BB5BD5">
              <w:rPr>
                <w:rFonts w:hint="eastAsia"/>
              </w:rPr>
              <w:t>查询条件和列表</w:t>
            </w:r>
            <w:ins w:id="1639" w:author="ethink wang" w:date="2017-02-08T16:39:00Z">
              <w:r w:rsidR="00FD2C70">
                <w:rPr>
                  <w:rFonts w:hint="eastAsia"/>
                </w:rPr>
                <w:t>置为初始化条件</w:t>
              </w:r>
            </w:ins>
          </w:p>
          <w:p w14:paraId="667090EC" w14:textId="75AD2D67" w:rsidR="00E55E46" w:rsidRPr="00C55419" w:rsidRDefault="00E55E46" w:rsidP="00080B2A">
            <w:r>
              <w:t>4</w:t>
            </w:r>
            <w:del w:id="1640" w:author="ethink wang" w:date="2017-02-08T16:39:00Z">
              <w:r w:rsidDel="00FD2C70">
                <w:rPr>
                  <w:rFonts w:hint="eastAsia"/>
                </w:rPr>
                <w:delText xml:space="preserve"> </w:delText>
              </w:r>
            </w:del>
            <w:ins w:id="1641" w:author="ethink wang" w:date="2017-02-08T16:39:00Z">
              <w:r w:rsidR="00FD2C70">
                <w:rPr>
                  <w:rFonts w:hint="eastAsia"/>
                </w:rPr>
                <w:t>、</w:t>
              </w:r>
            </w:ins>
            <w:r>
              <w:rPr>
                <w:rFonts w:hint="eastAsia"/>
              </w:rPr>
              <w:t>查询条件顺序位置做了调整</w:t>
            </w:r>
            <w:ins w:id="1642" w:author="ethink wang" w:date="2017-02-08T16:39:00Z">
              <w:r w:rsidR="00FD2C70">
                <w:rPr>
                  <w:rFonts w:hint="eastAsia"/>
                </w:rPr>
                <w:t>，详见原型</w:t>
              </w:r>
            </w:ins>
          </w:p>
        </w:tc>
        <w:tc>
          <w:tcPr>
            <w:tcW w:w="2302" w:type="dxa"/>
            <w:vAlign w:val="center"/>
          </w:tcPr>
          <w:p w14:paraId="0774A912" w14:textId="24A6DDA6" w:rsidR="00E55E46" w:rsidRDefault="007E296F" w:rsidP="00080B2A">
            <w:r>
              <w:rPr>
                <w:rFonts w:hint="eastAsia"/>
              </w:rPr>
              <w:t>1</w:t>
            </w:r>
            <w:del w:id="1643" w:author="ethink wang" w:date="2017-02-08T16:40:00Z">
              <w:r w:rsidDel="00FD2C70">
                <w:rPr>
                  <w:rFonts w:hint="eastAsia"/>
                </w:rPr>
                <w:delText xml:space="preserve"> </w:delText>
              </w:r>
            </w:del>
            <w:ins w:id="1644" w:author="ethink wang" w:date="2017-02-08T16:40:00Z">
              <w:r w:rsidR="00FD2C70">
                <w:rPr>
                  <w:rFonts w:hint="eastAsia"/>
                </w:rPr>
                <w:t>、</w:t>
              </w:r>
            </w:ins>
            <w:r w:rsidR="00E55E46">
              <w:t>所查询数据应包括网约车司机和出租车司机</w:t>
            </w:r>
          </w:p>
          <w:p w14:paraId="2186CA45" w14:textId="7649F43A" w:rsidR="007E296F" w:rsidRPr="00054E2A" w:rsidRDefault="007E296F" w:rsidP="00080B2A">
            <w:r>
              <w:rPr>
                <w:rFonts w:hint="eastAsia"/>
              </w:rPr>
              <w:t>2</w:t>
            </w:r>
            <w:ins w:id="1645" w:author="ethink wang" w:date="2017-02-08T16:40:00Z">
              <w:r w:rsidR="00FD2C70">
                <w:rPr>
                  <w:rFonts w:hint="eastAsia"/>
                </w:rPr>
                <w:t>、</w:t>
              </w:r>
            </w:ins>
            <w:r>
              <w:t>保存时</w:t>
            </w:r>
            <w:r>
              <w:rPr>
                <w:rFonts w:hint="eastAsia"/>
              </w:rPr>
              <w:t>，</w:t>
            </w:r>
            <w:r>
              <w:t>若未选择</w:t>
            </w:r>
            <w:r>
              <w:rPr>
                <w:rFonts w:hint="eastAsia"/>
              </w:rPr>
              <w:t>“登记城市”，则提示文案“请选择登记城市”</w:t>
            </w:r>
          </w:p>
        </w:tc>
      </w:tr>
      <w:tr w:rsidR="00E55E46" w14:paraId="60ECA0D4" w14:textId="77777777" w:rsidTr="00080B2A">
        <w:trPr>
          <w:trHeight w:val="729"/>
        </w:trPr>
        <w:tc>
          <w:tcPr>
            <w:tcW w:w="1387" w:type="dxa"/>
            <w:vMerge/>
            <w:vAlign w:val="center"/>
          </w:tcPr>
          <w:p w14:paraId="69C7C41B" w14:textId="77777777" w:rsidR="00E55E46" w:rsidRDefault="00E55E46" w:rsidP="00E55E46">
            <w:pPr>
              <w:jc w:val="center"/>
              <w:rPr>
                <w:rFonts w:asciiTheme="minorEastAsia" w:hAnsiTheme="minorEastAsia"/>
              </w:rPr>
            </w:pPr>
          </w:p>
        </w:tc>
        <w:tc>
          <w:tcPr>
            <w:tcW w:w="1116" w:type="dxa"/>
            <w:vAlign w:val="center"/>
          </w:tcPr>
          <w:p w14:paraId="2FBB30A7" w14:textId="77777777" w:rsidR="00E55E46" w:rsidRDefault="00E55E46" w:rsidP="00E55E46">
            <w:r>
              <w:t>列表</w:t>
            </w:r>
          </w:p>
        </w:tc>
        <w:tc>
          <w:tcPr>
            <w:tcW w:w="5157" w:type="dxa"/>
            <w:vAlign w:val="center"/>
          </w:tcPr>
          <w:p w14:paraId="3B463F46" w14:textId="77777777" w:rsidR="00E55E46" w:rsidRDefault="00E55E46" w:rsidP="00E55E46">
            <w:pPr>
              <w:pStyle w:val="af0"/>
              <w:ind w:firstLineChars="0" w:firstLine="0"/>
            </w:pPr>
            <w:r>
              <w:rPr>
                <w:rFonts w:hint="eastAsia"/>
              </w:rPr>
              <w:t>相对一期：</w:t>
            </w:r>
          </w:p>
          <w:p w14:paraId="10F63AA6" w14:textId="1653475A" w:rsidR="00E55E46" w:rsidRDefault="00E55E46" w:rsidP="00E55E46">
            <w:pPr>
              <w:pStyle w:val="af0"/>
              <w:ind w:firstLineChars="0" w:firstLine="0"/>
            </w:pPr>
            <w:r>
              <w:rPr>
                <w:rFonts w:hint="eastAsia"/>
              </w:rPr>
              <w:t>1</w:t>
            </w:r>
            <w:del w:id="1646" w:author="ethink wang" w:date="2017-02-08T16:40:00Z">
              <w:r w:rsidDel="00FD2C70">
                <w:rPr>
                  <w:rFonts w:hint="eastAsia"/>
                </w:rPr>
                <w:delText xml:space="preserve"> </w:delText>
              </w:r>
            </w:del>
            <w:ins w:id="1647" w:author="ethink wang" w:date="2017-02-08T16:40:00Z">
              <w:r w:rsidR="00FD2C70">
                <w:rPr>
                  <w:rFonts w:hint="eastAsia"/>
                </w:rPr>
                <w:t>、</w:t>
              </w:r>
            </w:ins>
            <w:r>
              <w:rPr>
                <w:rFonts w:hint="eastAsia"/>
              </w:rPr>
              <w:t>操作列去掉“解绑”“解绑记录”“绑定”等按键</w:t>
            </w:r>
          </w:p>
          <w:p w14:paraId="51349A17" w14:textId="27C8E9FA" w:rsidR="00E55E46" w:rsidRDefault="00E55E46" w:rsidP="00E55E46">
            <w:r w:rsidRPr="00D23678">
              <w:rPr>
                <w:rFonts w:ascii="Calibri" w:eastAsia="宋体" w:hAnsi="Calibri" w:cs="Times New Roman" w:hint="eastAsia"/>
              </w:rPr>
              <w:t>2</w:t>
            </w:r>
            <w:del w:id="1648" w:author="ethink wang" w:date="2017-02-08T16:40:00Z">
              <w:r w:rsidDel="00FD2C70">
                <w:rPr>
                  <w:rFonts w:hint="eastAsia"/>
                </w:rPr>
                <w:delText xml:space="preserve"> </w:delText>
              </w:r>
              <w:r w:rsidR="00E56E1F" w:rsidDel="00FD2C70">
                <w:rPr>
                  <w:rFonts w:hint="eastAsia"/>
                </w:rPr>
                <w:delText>+</w:delText>
              </w:r>
            </w:del>
            <w:ins w:id="1649" w:author="ethink wang" w:date="2017-02-08T16:40:00Z">
              <w:r w:rsidR="00FD2C70">
                <w:rPr>
                  <w:rFonts w:hint="eastAsia"/>
                </w:rPr>
                <w:t>、</w:t>
              </w:r>
            </w:ins>
            <w:r>
              <w:rPr>
                <w:rFonts w:hint="eastAsia"/>
              </w:rPr>
              <w:t>“驾驶工龄”更改为“驾驶工龄</w:t>
            </w:r>
            <w:r>
              <w:rPr>
                <w:rFonts w:hint="eastAsia"/>
              </w:rPr>
              <w:t>(</w:t>
            </w:r>
            <w:r>
              <w:rPr>
                <w:rFonts w:hint="eastAsia"/>
              </w:rPr>
              <w:t>年</w:t>
            </w:r>
            <w:r>
              <w:rPr>
                <w:rFonts w:hint="eastAsia"/>
              </w:rPr>
              <w:t>)</w:t>
            </w:r>
            <w:r>
              <w:rPr>
                <w:rFonts w:hint="eastAsia"/>
              </w:rPr>
              <w:t>”</w:t>
            </w:r>
          </w:p>
          <w:p w14:paraId="6A084F80" w14:textId="5F14F5F2" w:rsidR="00E55E46" w:rsidRDefault="00E55E46" w:rsidP="00E55E46">
            <w:r>
              <w:t>3</w:t>
            </w:r>
            <w:del w:id="1650" w:author="ethink wang" w:date="2017-02-08T16:40:00Z">
              <w:r w:rsidDel="00FD2C70">
                <w:rPr>
                  <w:rFonts w:hint="eastAsia"/>
                </w:rPr>
                <w:delText xml:space="preserve"> </w:delText>
              </w:r>
            </w:del>
            <w:ins w:id="1651" w:author="ethink wang" w:date="2017-02-08T16:40:00Z">
              <w:r w:rsidR="00FD2C70">
                <w:rPr>
                  <w:rFonts w:hint="eastAsia"/>
                </w:rPr>
                <w:t>、</w:t>
              </w:r>
            </w:ins>
            <w:r>
              <w:t>增加</w:t>
            </w:r>
            <w:r>
              <w:rPr>
                <w:rFonts w:hint="eastAsia"/>
              </w:rPr>
              <w:t>“司机类型”列</w:t>
            </w:r>
          </w:p>
          <w:p w14:paraId="5BDED7F6" w14:textId="0491051E" w:rsidR="00E55E46" w:rsidRDefault="00E55E46" w:rsidP="00E55E46">
            <w:r>
              <w:rPr>
                <w:rFonts w:hint="eastAsia"/>
              </w:rPr>
              <w:t>4</w:t>
            </w:r>
            <w:del w:id="1652" w:author="ethink wang" w:date="2017-02-08T16:40:00Z">
              <w:r w:rsidDel="00FD2C70">
                <w:rPr>
                  <w:rFonts w:hint="eastAsia"/>
                </w:rPr>
                <w:delText xml:space="preserve"> </w:delText>
              </w:r>
            </w:del>
            <w:ins w:id="1653" w:author="ethink wang" w:date="2017-02-08T16:40:00Z">
              <w:r w:rsidR="00FD2C70">
                <w:rPr>
                  <w:rFonts w:hint="eastAsia"/>
                </w:rPr>
                <w:t>、</w:t>
              </w:r>
            </w:ins>
            <w:r>
              <w:rPr>
                <w:rFonts w:hint="eastAsia"/>
              </w:rPr>
              <w:t>“所属城市”更改为“登记城市”</w:t>
            </w:r>
          </w:p>
          <w:p w14:paraId="0F0FD8E1" w14:textId="2D8151C1" w:rsidR="00B60FA9" w:rsidRDefault="00E55E46" w:rsidP="00E55E46">
            <w:pPr>
              <w:pStyle w:val="af0"/>
              <w:ind w:firstLineChars="0" w:firstLine="0"/>
            </w:pPr>
            <w:r>
              <w:rPr>
                <w:rFonts w:hint="eastAsia"/>
              </w:rPr>
              <w:t>5</w:t>
            </w:r>
            <w:del w:id="1654" w:author="ethink wang" w:date="2017-02-08T16:40:00Z">
              <w:r w:rsidDel="00FD2C70">
                <w:rPr>
                  <w:rFonts w:hint="eastAsia"/>
                </w:rPr>
                <w:delText xml:space="preserve"> </w:delText>
              </w:r>
            </w:del>
            <w:ins w:id="1655" w:author="ethink wang" w:date="2017-02-08T16:40:00Z">
              <w:r w:rsidR="00FD2C70">
                <w:rPr>
                  <w:rFonts w:hint="eastAsia"/>
                </w:rPr>
                <w:t>、</w:t>
              </w:r>
            </w:ins>
            <w:r>
              <w:rPr>
                <w:rFonts w:hint="eastAsia"/>
              </w:rPr>
              <w:t>“出租车司机”“普通司机”</w:t>
            </w:r>
            <w:r w:rsidR="00797A00">
              <w:rPr>
                <w:rFonts w:hint="eastAsia"/>
              </w:rPr>
              <w:t>的</w:t>
            </w:r>
            <w:r>
              <w:rPr>
                <w:rFonts w:hint="eastAsia"/>
              </w:rPr>
              <w:t>服务机构</w:t>
            </w:r>
            <w:r w:rsidR="00797A00">
              <w:rPr>
                <w:rFonts w:hint="eastAsia"/>
              </w:rPr>
              <w:t>显示为“</w:t>
            </w:r>
            <w:r w:rsidR="00797A00">
              <w:rPr>
                <w:rFonts w:hint="eastAsia"/>
              </w:rPr>
              <w:t>/</w:t>
            </w:r>
            <w:r w:rsidR="00797A00">
              <w:rPr>
                <w:rFonts w:hint="eastAsia"/>
              </w:rPr>
              <w:t>”</w:t>
            </w:r>
            <w:r>
              <w:rPr>
                <w:rFonts w:hint="eastAsia"/>
              </w:rPr>
              <w:t>6</w:t>
            </w:r>
            <w:del w:id="1656" w:author="ethink wang" w:date="2017-02-08T16:41:00Z">
              <w:r w:rsidDel="00FD2C70">
                <w:rPr>
                  <w:rFonts w:hint="eastAsia"/>
                </w:rPr>
                <w:delText xml:space="preserve"> </w:delText>
              </w:r>
            </w:del>
            <w:ins w:id="1657" w:author="ethink wang" w:date="2017-02-08T16:41:00Z">
              <w:r w:rsidR="00FD2C70">
                <w:rPr>
                  <w:rFonts w:hint="eastAsia"/>
                </w:rPr>
                <w:t>、</w:t>
              </w:r>
            </w:ins>
            <w:r>
              <w:rPr>
                <w:rFonts w:hint="eastAsia"/>
              </w:rPr>
              <w:t>“出租车司机”</w:t>
            </w:r>
            <w:r w:rsidR="00797A00">
              <w:rPr>
                <w:rFonts w:hint="eastAsia"/>
              </w:rPr>
              <w:t>的</w:t>
            </w:r>
            <w:r>
              <w:rPr>
                <w:rFonts w:hint="eastAsia"/>
              </w:rPr>
              <w:t>司机身份</w:t>
            </w:r>
            <w:r w:rsidR="00797A00">
              <w:rPr>
                <w:rFonts w:hint="eastAsia"/>
              </w:rPr>
              <w:t>显示为“</w:t>
            </w:r>
            <w:r w:rsidR="00797A00">
              <w:rPr>
                <w:rFonts w:hint="eastAsia"/>
              </w:rPr>
              <w:t>/</w:t>
            </w:r>
            <w:r w:rsidR="00797A00">
              <w:rPr>
                <w:rFonts w:hint="eastAsia"/>
              </w:rPr>
              <w:t>”</w:t>
            </w:r>
            <w:r>
              <w:rPr>
                <w:rFonts w:hint="eastAsia"/>
              </w:rPr>
              <w:t xml:space="preserve"> </w:t>
            </w:r>
          </w:p>
          <w:p w14:paraId="73177884" w14:textId="00D3CDFD" w:rsidR="00FD2C70" w:rsidRDefault="00B60FA9" w:rsidP="003C2D4C">
            <w:pPr>
              <w:pStyle w:val="af0"/>
              <w:ind w:firstLineChars="0" w:firstLine="0"/>
              <w:rPr>
                <w:ins w:id="1658" w:author="ethink wang" w:date="2017-02-08T16:41:00Z"/>
              </w:rPr>
            </w:pPr>
            <w:r>
              <w:t>7</w:t>
            </w:r>
            <w:del w:id="1659" w:author="ethink wang" w:date="2017-02-08T16:41:00Z">
              <w:r w:rsidDel="00FD2C70">
                <w:rPr>
                  <w:rFonts w:hint="eastAsia"/>
                </w:rPr>
                <w:delText xml:space="preserve"> </w:delText>
              </w:r>
            </w:del>
            <w:ins w:id="1660" w:author="ethink wang" w:date="2017-02-08T16:41:00Z">
              <w:r w:rsidR="00FD2C70">
                <w:rPr>
                  <w:rFonts w:hint="eastAsia"/>
                </w:rPr>
                <w:t>、数据显排序规则：</w:t>
              </w:r>
            </w:ins>
          </w:p>
          <w:p w14:paraId="58920FA4" w14:textId="68553D17" w:rsidR="00FD2C70" w:rsidRDefault="00FD2C70" w:rsidP="003C2D4C">
            <w:pPr>
              <w:pStyle w:val="af0"/>
              <w:ind w:firstLineChars="0" w:firstLine="0"/>
              <w:rPr>
                <w:ins w:id="1661" w:author="ethink wang" w:date="2017-02-08T16:41:00Z"/>
              </w:rPr>
            </w:pPr>
            <w:ins w:id="1662" w:author="ethink wang" w:date="2017-02-08T16:41:00Z">
              <w:r>
                <w:rPr>
                  <w:rFonts w:hint="eastAsia"/>
                </w:rPr>
                <w:t>（</w:t>
              </w:r>
              <w:r>
                <w:rPr>
                  <w:rFonts w:hint="eastAsia"/>
                </w:rPr>
                <w:t>1</w:t>
              </w:r>
              <w:r>
                <w:rPr>
                  <w:rFonts w:hint="eastAsia"/>
                </w:rPr>
                <w:t>）</w:t>
              </w:r>
            </w:ins>
            <w:r w:rsidR="003C2D4C">
              <w:t>在职司机</w:t>
            </w:r>
            <w:r w:rsidR="00B60FA9">
              <w:t>首先</w:t>
            </w:r>
            <w:r w:rsidR="00B60FA9" w:rsidRPr="00FD2C70">
              <w:rPr>
                <w:rFonts w:hint="eastAsia"/>
                <w:b/>
                <w:rPrChange w:id="1663" w:author="ethink wang" w:date="2017-02-08T16:42:00Z">
                  <w:rPr>
                    <w:rFonts w:hint="eastAsia"/>
                  </w:rPr>
                </w:rPrChange>
              </w:rPr>
              <w:t>以城市首字母</w:t>
            </w:r>
            <w:ins w:id="1664" w:author="ethink wang" w:date="2017-02-08T16:42:00Z">
              <w:r>
                <w:rPr>
                  <w:rFonts w:hint="eastAsia"/>
                  <w:b/>
                </w:rPr>
                <w:t>（登记城市）</w:t>
              </w:r>
            </w:ins>
            <w:r w:rsidR="00B60FA9">
              <w:t>按照</w:t>
            </w:r>
            <w:del w:id="1665" w:author="ethink wang" w:date="2017-02-08T16:42:00Z">
              <w:r w:rsidR="00B60FA9" w:rsidDel="00FD2C70">
                <w:delText>字母表</w:delText>
              </w:r>
            </w:del>
            <w:ins w:id="1666" w:author="ethink wang" w:date="2017-02-08T16:42:00Z">
              <w:r>
                <w:rPr>
                  <w:rFonts w:hint="eastAsia"/>
                </w:rPr>
                <w:t>A~</w:t>
              </w:r>
              <w:r>
                <w:t>Z</w:t>
              </w:r>
            </w:ins>
            <w:r w:rsidR="00B60FA9">
              <w:t>顺序分组排列</w:t>
            </w:r>
            <w:r w:rsidR="00B60FA9">
              <w:rPr>
                <w:rFonts w:hint="eastAsia"/>
              </w:rPr>
              <w:t>，</w:t>
            </w:r>
            <w:r w:rsidR="00B60FA9">
              <w:t>然后按照</w:t>
            </w:r>
            <w:r w:rsidR="00B60FA9">
              <w:rPr>
                <w:rFonts w:hint="eastAsia"/>
              </w:rPr>
              <w:t>司机</w:t>
            </w:r>
            <w:r w:rsidR="00B60FA9">
              <w:t>类型排列</w:t>
            </w:r>
            <w:r w:rsidR="00B60FA9">
              <w:rPr>
                <w:rFonts w:hint="eastAsia"/>
              </w:rPr>
              <w:t>，先出租车司机后网约车司机，最后按照司机当前状态排列，依次为下线、空闲、服务中</w:t>
            </w:r>
            <w:r w:rsidR="003C2D4C">
              <w:rPr>
                <w:rFonts w:hint="eastAsia"/>
              </w:rPr>
              <w:t>；</w:t>
            </w:r>
          </w:p>
          <w:p w14:paraId="6DFFE16A" w14:textId="048EBBDF" w:rsidR="00E55E46" w:rsidRDefault="00FD2C70" w:rsidP="003C2D4C">
            <w:pPr>
              <w:pStyle w:val="af0"/>
              <w:ind w:firstLineChars="0" w:firstLine="0"/>
            </w:pPr>
            <w:ins w:id="1667" w:author="ethink wang" w:date="2017-02-08T16:42:00Z">
              <w:r>
                <w:rPr>
                  <w:rFonts w:hint="eastAsia"/>
                </w:rPr>
                <w:t>（</w:t>
              </w:r>
              <w:r>
                <w:rPr>
                  <w:rFonts w:hint="eastAsia"/>
                </w:rPr>
                <w:t>2</w:t>
              </w:r>
              <w:r>
                <w:rPr>
                  <w:rFonts w:hint="eastAsia"/>
                </w:rPr>
                <w:t>）</w:t>
              </w:r>
            </w:ins>
            <w:r w:rsidR="003C2D4C">
              <w:rPr>
                <w:rFonts w:hint="eastAsia"/>
              </w:rPr>
              <w:t>离职司机在列表最后，</w:t>
            </w:r>
            <w:r w:rsidR="003C2D4C">
              <w:t>首先以城市首字母按照</w:t>
            </w:r>
            <w:ins w:id="1668" w:author="ethink wang" w:date="2017-02-10T11:32:00Z">
              <w:r w:rsidR="00287D31">
                <w:rPr>
                  <w:rFonts w:hint="eastAsia"/>
                </w:rPr>
                <w:t>A</w:t>
              </w:r>
              <w:r w:rsidR="00287D31">
                <w:t>~Z</w:t>
              </w:r>
            </w:ins>
            <w:del w:id="1669" w:author="ethink wang" w:date="2017-02-10T11:32:00Z">
              <w:r w:rsidR="003C2D4C" w:rsidDel="00287D31">
                <w:delText>字母表</w:delText>
              </w:r>
            </w:del>
            <w:r w:rsidR="003C2D4C">
              <w:t>顺序分组排列</w:t>
            </w:r>
            <w:r w:rsidR="003C2D4C">
              <w:rPr>
                <w:rFonts w:hint="eastAsia"/>
              </w:rPr>
              <w:t>，</w:t>
            </w:r>
            <w:r w:rsidR="003C2D4C">
              <w:t>然后按照</w:t>
            </w:r>
            <w:r w:rsidR="003C2D4C">
              <w:rPr>
                <w:rFonts w:hint="eastAsia"/>
              </w:rPr>
              <w:t>司机</w:t>
            </w:r>
            <w:r w:rsidR="003C2D4C">
              <w:t>类型排列</w:t>
            </w:r>
            <w:r w:rsidR="003C2D4C">
              <w:rPr>
                <w:rFonts w:hint="eastAsia"/>
              </w:rPr>
              <w:t>，先出租车司机后网约车司机</w:t>
            </w:r>
            <w:del w:id="1670" w:author="ethink wang" w:date="2017-02-08T16:42:00Z">
              <w:r w:rsidR="00E55E46" w:rsidDel="00FD2C70">
                <w:rPr>
                  <w:rFonts w:hint="eastAsia"/>
                </w:rPr>
                <w:delText xml:space="preserve"> </w:delText>
              </w:r>
            </w:del>
          </w:p>
        </w:tc>
        <w:tc>
          <w:tcPr>
            <w:tcW w:w="2302" w:type="dxa"/>
            <w:vAlign w:val="center"/>
          </w:tcPr>
          <w:p w14:paraId="0C7789C2" w14:textId="77777777" w:rsidR="00E55E46" w:rsidRDefault="00E55E46" w:rsidP="00E55E46"/>
        </w:tc>
      </w:tr>
      <w:tr w:rsidR="00E97EF8" w14:paraId="653C67BF" w14:textId="77777777" w:rsidTr="00080B2A">
        <w:trPr>
          <w:trHeight w:val="729"/>
        </w:trPr>
        <w:tc>
          <w:tcPr>
            <w:tcW w:w="1387" w:type="dxa"/>
            <w:vAlign w:val="center"/>
          </w:tcPr>
          <w:p w14:paraId="70E2DE8C" w14:textId="77777777" w:rsidR="00E97EF8" w:rsidRDefault="00E97EF8" w:rsidP="00080B2A">
            <w:pPr>
              <w:jc w:val="center"/>
              <w:rPr>
                <w:rFonts w:asciiTheme="minorEastAsia" w:hAnsiTheme="minorEastAsia"/>
              </w:rPr>
            </w:pPr>
            <w:r>
              <w:rPr>
                <w:rFonts w:asciiTheme="minorEastAsia" w:hAnsiTheme="minorEastAsia" w:hint="eastAsia"/>
              </w:rPr>
              <w:t>Ⅳ</w:t>
            </w:r>
            <w:r>
              <w:rPr>
                <w:rFonts w:hint="eastAsia"/>
              </w:rPr>
              <w:t>-</w:t>
            </w:r>
            <w:r>
              <w:t>G-02</w:t>
            </w:r>
            <w:r>
              <w:rPr>
                <w:rFonts w:hint="eastAsia"/>
              </w:rPr>
              <w:t>-</w:t>
            </w:r>
            <w:r>
              <w:t>01</w:t>
            </w:r>
          </w:p>
        </w:tc>
        <w:tc>
          <w:tcPr>
            <w:tcW w:w="1116" w:type="dxa"/>
            <w:vAlign w:val="center"/>
          </w:tcPr>
          <w:p w14:paraId="4A809286" w14:textId="77777777" w:rsidR="00E97EF8" w:rsidRDefault="00E97EF8" w:rsidP="00080B2A">
            <w:r>
              <w:t>新增司机</w:t>
            </w:r>
          </w:p>
        </w:tc>
        <w:tc>
          <w:tcPr>
            <w:tcW w:w="5157" w:type="dxa"/>
            <w:vAlign w:val="center"/>
          </w:tcPr>
          <w:p w14:paraId="41820DA6" w14:textId="77777777" w:rsidR="00E97EF8" w:rsidRDefault="00E97EF8" w:rsidP="00080B2A">
            <w:pPr>
              <w:pStyle w:val="af0"/>
              <w:ind w:firstLineChars="0" w:firstLine="0"/>
            </w:pPr>
            <w:r>
              <w:rPr>
                <w:rFonts w:hint="eastAsia"/>
              </w:rPr>
              <w:t>相比一期：</w:t>
            </w:r>
          </w:p>
          <w:p w14:paraId="35527385" w14:textId="24ABD167" w:rsidR="00E97EF8" w:rsidRDefault="00E97EF8" w:rsidP="00080B2A">
            <w:pPr>
              <w:pStyle w:val="af0"/>
              <w:ind w:firstLineChars="0" w:firstLine="0"/>
            </w:pPr>
            <w:r>
              <w:rPr>
                <w:rFonts w:hint="eastAsia"/>
              </w:rPr>
              <w:t>1</w:t>
            </w:r>
            <w:del w:id="1671" w:author="ethink wang" w:date="2017-02-08T16:43:00Z">
              <w:r w:rsidDel="00FD2C70">
                <w:rPr>
                  <w:rFonts w:hint="eastAsia"/>
                </w:rPr>
                <w:delText xml:space="preserve"> </w:delText>
              </w:r>
            </w:del>
            <w:ins w:id="1672" w:author="ethink wang" w:date="2017-02-08T16:43:00Z">
              <w:r w:rsidR="00FD2C70">
                <w:rPr>
                  <w:rFonts w:hint="eastAsia"/>
                </w:rPr>
                <w:t>、</w:t>
              </w:r>
            </w:ins>
            <w:r>
              <w:rPr>
                <w:rFonts w:hint="eastAsia"/>
              </w:rPr>
              <w:t>“所属城市”更改为“登记城市”，</w:t>
            </w:r>
            <w:commentRangeStart w:id="1673"/>
            <w:r>
              <w:rPr>
                <w:rFonts w:hint="eastAsia"/>
              </w:rPr>
              <w:t>城市选择控件参照公共规范</w:t>
            </w:r>
            <w:r w:rsidR="003D3D7F">
              <w:rPr>
                <w:rFonts w:hint="eastAsia"/>
              </w:rPr>
              <w:t>“城市选择控件</w:t>
            </w:r>
            <w:r w:rsidR="003D3D7F">
              <w:rPr>
                <w:rFonts w:hint="eastAsia"/>
              </w:rPr>
              <w:t>1</w:t>
            </w:r>
            <w:r w:rsidR="003D3D7F">
              <w:rPr>
                <w:rFonts w:hint="eastAsia"/>
              </w:rPr>
              <w:t>”</w:t>
            </w:r>
            <w:r>
              <w:rPr>
                <w:rFonts w:hint="eastAsia"/>
              </w:rPr>
              <w:t>。</w:t>
            </w:r>
            <w:commentRangeEnd w:id="1673"/>
            <w:r w:rsidR="00FD2C70">
              <w:rPr>
                <w:rStyle w:val="afe"/>
                <w:rFonts w:asciiTheme="minorHAnsi" w:eastAsiaTheme="minorEastAsia" w:hAnsiTheme="minorHAnsi" w:cstheme="minorBidi"/>
              </w:rPr>
              <w:commentReference w:id="1673"/>
            </w:r>
          </w:p>
          <w:p w14:paraId="37268378" w14:textId="6287D89D" w:rsidR="00E97EF8" w:rsidRDefault="00E97EF8" w:rsidP="00E97EF8">
            <w:r w:rsidRPr="00E97EF8">
              <w:rPr>
                <w:rFonts w:ascii="Calibri" w:eastAsia="宋体" w:hAnsi="Calibri" w:cs="Times New Roman" w:hint="eastAsia"/>
              </w:rPr>
              <w:t>2</w:t>
            </w:r>
            <w:del w:id="1674" w:author="ethink wang" w:date="2017-02-08T16:43:00Z">
              <w:r w:rsidDel="00FD2C70">
                <w:rPr>
                  <w:rFonts w:hint="eastAsia"/>
                </w:rPr>
                <w:delText xml:space="preserve"> </w:delText>
              </w:r>
            </w:del>
            <w:ins w:id="1675" w:author="ethink wang" w:date="2017-02-08T16:43:00Z">
              <w:r w:rsidR="00FD2C70">
                <w:rPr>
                  <w:rFonts w:hint="eastAsia"/>
                </w:rPr>
                <w:t>、</w:t>
              </w:r>
            </w:ins>
            <w:r>
              <w:rPr>
                <w:rFonts w:hint="eastAsia"/>
              </w:rPr>
              <w:t>增加“司机类型”选择，包括“网约车”“出租车”，</w:t>
            </w:r>
            <w:r>
              <w:rPr>
                <w:rFonts w:hint="eastAsia"/>
              </w:rPr>
              <w:lastRenderedPageBreak/>
              <w:t>默认网约车</w:t>
            </w:r>
            <w:r w:rsidR="005C56B2">
              <w:rPr>
                <w:rFonts w:hint="eastAsia"/>
              </w:rPr>
              <w:t>。选择“出租车”时，隐藏“司机身份”和“服务机构”字段。</w:t>
            </w:r>
            <w:del w:id="1676" w:author="ethink wang" w:date="2017-02-08T16:43:00Z">
              <w:r w:rsidR="005C56B2" w:rsidDel="00FD2C70">
                <w:rPr>
                  <w:rFonts w:hint="eastAsia"/>
                </w:rPr>
                <w:delText xml:space="preserve">                                                                                        </w:delText>
              </w:r>
              <w:r w:rsidR="005C56B2" w:rsidDel="00FD2C70">
                <w:delText xml:space="preserve">                                </w:delText>
              </w:r>
            </w:del>
            <w:del w:id="1677" w:author="ethink wang" w:date="2017-02-08T18:37:00Z">
              <w:r w:rsidR="005C56B2" w:rsidDel="00017240">
                <w:delText xml:space="preserve">                                                                                                                      </w:delText>
              </w:r>
            </w:del>
            <w:r w:rsidR="005C56B2">
              <w:t xml:space="preserve">                                                                                          </w:t>
            </w:r>
          </w:p>
          <w:p w14:paraId="6035749C" w14:textId="77777777" w:rsidR="00E97EF8" w:rsidRDefault="00E97EF8" w:rsidP="00151121">
            <w:r>
              <w:t>3</w:t>
            </w:r>
            <w:del w:id="1678" w:author="ethink wang" w:date="2017-02-08T16:43:00Z">
              <w:r w:rsidDel="00FD2C70">
                <w:rPr>
                  <w:rFonts w:hint="eastAsia"/>
                </w:rPr>
                <w:delText xml:space="preserve"> </w:delText>
              </w:r>
            </w:del>
            <w:ins w:id="1679" w:author="ethink wang" w:date="2017-02-08T16:43:00Z">
              <w:r w:rsidR="00FD2C70">
                <w:rPr>
                  <w:rFonts w:hint="eastAsia"/>
                </w:rPr>
                <w:t>、</w:t>
              </w:r>
            </w:ins>
            <w:r w:rsidR="00151121">
              <w:t>增加司机上传照片的要求</w:t>
            </w:r>
          </w:p>
          <w:p w14:paraId="72D093BF" w14:textId="77777777" w:rsidR="002847F5" w:rsidRDefault="002847F5" w:rsidP="00151121">
            <w:r>
              <w:rPr>
                <w:rFonts w:hint="eastAsia"/>
              </w:rPr>
              <w:t>4</w:t>
            </w:r>
            <w:r>
              <w:rPr>
                <w:rFonts w:hint="eastAsia"/>
              </w:rPr>
              <w:t>、保存成功后，</w:t>
            </w:r>
            <w:r>
              <w:t>同步创建司机资金账户信息</w:t>
            </w:r>
            <w:r>
              <w:rPr>
                <w:rFonts w:hint="eastAsia"/>
              </w:rPr>
              <w:t>。</w:t>
            </w:r>
          </w:p>
          <w:p w14:paraId="7E2E7D81" w14:textId="77777777" w:rsidR="002426ED" w:rsidRDefault="002426ED" w:rsidP="00151121">
            <w:r>
              <w:rPr>
                <w:rFonts w:hint="eastAsia"/>
              </w:rPr>
              <w:t>5</w:t>
            </w:r>
            <w:r>
              <w:rPr>
                <w:rFonts w:hint="eastAsia"/>
              </w:rPr>
              <w:t>、更改手机号码校验规则，详见公共规则；增加手机号码实名校验。</w:t>
            </w:r>
          </w:p>
          <w:p w14:paraId="5B8E5760" w14:textId="2CD18D82" w:rsidR="002426ED" w:rsidRPr="00E97EF8" w:rsidRDefault="002426ED" w:rsidP="00151121">
            <w:r>
              <w:rPr>
                <w:rFonts w:hint="eastAsia"/>
              </w:rPr>
              <w:t>当输入</w:t>
            </w:r>
            <w:r>
              <w:rPr>
                <w:rFonts w:hint="eastAsia"/>
              </w:rPr>
              <w:t>11</w:t>
            </w:r>
            <w:r>
              <w:rPr>
                <w:rFonts w:hint="eastAsia"/>
              </w:rPr>
              <w:t>后，即进行实名验证，若验证未通过，则在输入框下方提示“该号码未实名，请更换手机号码”，样式参照若提示</w:t>
            </w:r>
          </w:p>
        </w:tc>
        <w:tc>
          <w:tcPr>
            <w:tcW w:w="2302" w:type="dxa"/>
            <w:vAlign w:val="center"/>
          </w:tcPr>
          <w:p w14:paraId="7EBAF455" w14:textId="4C34E647" w:rsidR="00E97EF8" w:rsidRDefault="00E97EF8" w:rsidP="00080B2A"/>
        </w:tc>
      </w:tr>
      <w:tr w:rsidR="0002352F" w14:paraId="6A60841E" w14:textId="77777777" w:rsidTr="00080B2A">
        <w:trPr>
          <w:trHeight w:val="729"/>
        </w:trPr>
        <w:tc>
          <w:tcPr>
            <w:tcW w:w="1387" w:type="dxa"/>
            <w:vAlign w:val="center"/>
          </w:tcPr>
          <w:p w14:paraId="596508CA" w14:textId="77777777" w:rsidR="0002352F" w:rsidRDefault="00E55E46" w:rsidP="00080B2A">
            <w:pPr>
              <w:jc w:val="center"/>
              <w:rPr>
                <w:rFonts w:asciiTheme="minorEastAsia" w:hAnsiTheme="minorEastAsia"/>
              </w:rPr>
            </w:pPr>
            <w:r>
              <w:rPr>
                <w:rFonts w:asciiTheme="minorEastAsia" w:hAnsiTheme="minorEastAsia" w:hint="eastAsia"/>
              </w:rPr>
              <w:t>Ⅳ</w:t>
            </w:r>
            <w:r>
              <w:rPr>
                <w:rFonts w:hint="eastAsia"/>
              </w:rPr>
              <w:t>-</w:t>
            </w:r>
            <w:r>
              <w:t>G-02</w:t>
            </w:r>
            <w:r>
              <w:rPr>
                <w:rFonts w:hint="eastAsia"/>
              </w:rPr>
              <w:t>-</w:t>
            </w:r>
            <w:r>
              <w:t>02</w:t>
            </w:r>
          </w:p>
        </w:tc>
        <w:tc>
          <w:tcPr>
            <w:tcW w:w="1116" w:type="dxa"/>
            <w:vAlign w:val="center"/>
          </w:tcPr>
          <w:p w14:paraId="140F17A2" w14:textId="77777777" w:rsidR="0002352F" w:rsidRDefault="0009488A" w:rsidP="00080B2A">
            <w:r>
              <w:t>查看司机</w:t>
            </w:r>
          </w:p>
        </w:tc>
        <w:tc>
          <w:tcPr>
            <w:tcW w:w="5157" w:type="dxa"/>
            <w:vAlign w:val="center"/>
          </w:tcPr>
          <w:p w14:paraId="220A6B0F" w14:textId="77777777" w:rsidR="0002352F" w:rsidRDefault="0009488A" w:rsidP="00080B2A">
            <w:pPr>
              <w:pStyle w:val="af0"/>
              <w:ind w:firstLineChars="0" w:firstLine="0"/>
            </w:pPr>
            <w:r>
              <w:rPr>
                <w:rFonts w:hint="eastAsia"/>
              </w:rPr>
              <w:t>仅可查看，不可编辑</w:t>
            </w:r>
          </w:p>
        </w:tc>
        <w:tc>
          <w:tcPr>
            <w:tcW w:w="2302" w:type="dxa"/>
            <w:vAlign w:val="center"/>
          </w:tcPr>
          <w:p w14:paraId="04B9E3B0" w14:textId="77777777" w:rsidR="0002352F" w:rsidRDefault="0002352F" w:rsidP="00080B2A"/>
        </w:tc>
      </w:tr>
      <w:tr w:rsidR="0002352F" w14:paraId="7ADFFCFE" w14:textId="77777777" w:rsidTr="00080B2A">
        <w:trPr>
          <w:trHeight w:val="729"/>
        </w:trPr>
        <w:tc>
          <w:tcPr>
            <w:tcW w:w="1387" w:type="dxa"/>
            <w:vAlign w:val="center"/>
          </w:tcPr>
          <w:p w14:paraId="13B9610C" w14:textId="77777777" w:rsidR="0002352F" w:rsidRDefault="00E55E46" w:rsidP="00080B2A">
            <w:pPr>
              <w:jc w:val="center"/>
              <w:rPr>
                <w:rFonts w:asciiTheme="minorEastAsia" w:hAnsiTheme="minorEastAsia"/>
              </w:rPr>
            </w:pPr>
            <w:r>
              <w:rPr>
                <w:rFonts w:asciiTheme="minorEastAsia" w:hAnsiTheme="minorEastAsia" w:hint="eastAsia"/>
              </w:rPr>
              <w:t>Ⅳ</w:t>
            </w:r>
            <w:r>
              <w:rPr>
                <w:rFonts w:hint="eastAsia"/>
              </w:rPr>
              <w:t>-</w:t>
            </w:r>
            <w:r>
              <w:t>G-02</w:t>
            </w:r>
            <w:r>
              <w:rPr>
                <w:rFonts w:hint="eastAsia"/>
              </w:rPr>
              <w:t>-</w:t>
            </w:r>
            <w:r>
              <w:t>03</w:t>
            </w:r>
          </w:p>
        </w:tc>
        <w:tc>
          <w:tcPr>
            <w:tcW w:w="1116" w:type="dxa"/>
            <w:vAlign w:val="center"/>
          </w:tcPr>
          <w:p w14:paraId="49CCBD49" w14:textId="77777777" w:rsidR="0002352F" w:rsidRDefault="0009488A" w:rsidP="00080B2A">
            <w:r>
              <w:t>修改司机</w:t>
            </w:r>
          </w:p>
        </w:tc>
        <w:tc>
          <w:tcPr>
            <w:tcW w:w="5157" w:type="dxa"/>
            <w:vAlign w:val="center"/>
          </w:tcPr>
          <w:p w14:paraId="4E866EA3" w14:textId="77777777" w:rsidR="0002352F" w:rsidRDefault="0009488A" w:rsidP="00080B2A">
            <w:pPr>
              <w:pStyle w:val="af0"/>
              <w:ind w:firstLineChars="0" w:firstLine="0"/>
            </w:pPr>
            <w:r>
              <w:rPr>
                <w:rFonts w:hint="eastAsia"/>
              </w:rPr>
              <w:t>“司机类型”不能修改</w:t>
            </w:r>
          </w:p>
        </w:tc>
        <w:tc>
          <w:tcPr>
            <w:tcW w:w="2302" w:type="dxa"/>
            <w:vAlign w:val="center"/>
          </w:tcPr>
          <w:p w14:paraId="164F4A3E" w14:textId="77777777" w:rsidR="0002352F" w:rsidRDefault="0002352F" w:rsidP="00080B2A"/>
        </w:tc>
      </w:tr>
    </w:tbl>
    <w:p w14:paraId="7DF99F9F" w14:textId="77777777" w:rsidR="00E97EF8" w:rsidRDefault="00193D20" w:rsidP="00E55E46">
      <w:pPr>
        <w:pStyle w:val="4"/>
      </w:pPr>
      <w:bookmarkStart w:id="1680" w:name="_Toc474764529"/>
      <w:r>
        <w:rPr>
          <w:rFonts w:hint="eastAsia"/>
        </w:rPr>
        <w:t>车人</w:t>
      </w:r>
      <w:r w:rsidR="00E55E46">
        <w:rPr>
          <w:rFonts w:hint="eastAsia"/>
        </w:rPr>
        <w:t>管理</w:t>
      </w:r>
      <w:bookmarkEnd w:id="1680"/>
    </w:p>
    <w:p w14:paraId="6C6D80A2" w14:textId="77777777" w:rsidR="00E55E46" w:rsidRDefault="00E55E46" w:rsidP="00E55E46">
      <w:pPr>
        <w:pStyle w:val="5"/>
      </w:pPr>
      <w:r>
        <w:t>网约车绑定</w:t>
      </w:r>
    </w:p>
    <w:p w14:paraId="3FECBA04" w14:textId="77777777" w:rsidR="00E55E46" w:rsidRDefault="00E55E46" w:rsidP="00E55E46">
      <w:pPr>
        <w:pStyle w:val="6"/>
      </w:pPr>
      <w:r>
        <w:t>用例描述</w:t>
      </w:r>
    </w:p>
    <w:p w14:paraId="77A90C55" w14:textId="77777777" w:rsidR="00E55E46" w:rsidRPr="00E55E46" w:rsidRDefault="00E55E46" w:rsidP="00E55E46">
      <w:r>
        <w:rPr>
          <w:rFonts w:hint="eastAsia"/>
        </w:rPr>
        <w:t xml:space="preserve">  </w:t>
      </w:r>
      <w:r>
        <w:rPr>
          <w:rFonts w:hint="eastAsia"/>
        </w:rPr>
        <w:t>一期时，网约车绑定在司机管理中，二期把它独立出来管理。</w:t>
      </w:r>
    </w:p>
    <w:p w14:paraId="2B4B13C3" w14:textId="77777777" w:rsidR="00E55E46" w:rsidRDefault="00E55E46" w:rsidP="00E55E46">
      <w:pPr>
        <w:pStyle w:val="6"/>
      </w:pPr>
      <w:r>
        <w:t>元素规则</w:t>
      </w:r>
    </w:p>
    <w:tbl>
      <w:tblPr>
        <w:tblStyle w:val="af1"/>
        <w:tblW w:w="0" w:type="auto"/>
        <w:tblLook w:val="04A0" w:firstRow="1" w:lastRow="0" w:firstColumn="1" w:lastColumn="0" w:noHBand="0" w:noVBand="1"/>
      </w:tblPr>
      <w:tblGrid>
        <w:gridCol w:w="1387"/>
        <w:gridCol w:w="1116"/>
        <w:gridCol w:w="5157"/>
        <w:gridCol w:w="2302"/>
      </w:tblGrid>
      <w:tr w:rsidR="00080B2A" w:rsidRPr="00753787" w14:paraId="41C3DEDF" w14:textId="77777777" w:rsidTr="00080B2A">
        <w:trPr>
          <w:trHeight w:val="567"/>
        </w:trPr>
        <w:tc>
          <w:tcPr>
            <w:tcW w:w="1387" w:type="dxa"/>
            <w:shd w:val="clear" w:color="auto" w:fill="D9D9D9" w:themeFill="background1" w:themeFillShade="D9"/>
            <w:vAlign w:val="center"/>
          </w:tcPr>
          <w:p w14:paraId="7A41F57B" w14:textId="77777777" w:rsidR="00080B2A" w:rsidRPr="00753787" w:rsidRDefault="00080B2A" w:rsidP="00080B2A">
            <w:pPr>
              <w:jc w:val="center"/>
              <w:rPr>
                <w:b/>
              </w:rPr>
            </w:pPr>
            <w:r>
              <w:rPr>
                <w:rFonts w:hint="eastAsia"/>
                <w:b/>
              </w:rPr>
              <w:t>页面</w:t>
            </w:r>
          </w:p>
        </w:tc>
        <w:tc>
          <w:tcPr>
            <w:tcW w:w="1116" w:type="dxa"/>
            <w:shd w:val="clear" w:color="auto" w:fill="D9D9D9" w:themeFill="background1" w:themeFillShade="D9"/>
            <w:vAlign w:val="center"/>
          </w:tcPr>
          <w:p w14:paraId="4F736120" w14:textId="77777777" w:rsidR="00080B2A" w:rsidRPr="00753787" w:rsidRDefault="00080B2A" w:rsidP="00080B2A">
            <w:pPr>
              <w:jc w:val="center"/>
              <w:rPr>
                <w:b/>
              </w:rPr>
            </w:pPr>
            <w:r w:rsidRPr="00753787">
              <w:rPr>
                <w:b/>
              </w:rPr>
              <w:t>元素名称</w:t>
            </w:r>
          </w:p>
        </w:tc>
        <w:tc>
          <w:tcPr>
            <w:tcW w:w="5157" w:type="dxa"/>
            <w:shd w:val="clear" w:color="auto" w:fill="D9D9D9" w:themeFill="background1" w:themeFillShade="D9"/>
            <w:vAlign w:val="center"/>
          </w:tcPr>
          <w:p w14:paraId="1861E2C4" w14:textId="77777777" w:rsidR="00080B2A" w:rsidRPr="00753787" w:rsidRDefault="00080B2A" w:rsidP="00080B2A">
            <w:pPr>
              <w:jc w:val="center"/>
              <w:rPr>
                <w:b/>
              </w:rPr>
            </w:pPr>
            <w:r w:rsidRPr="00753787">
              <w:rPr>
                <w:b/>
              </w:rPr>
              <w:t>描述</w:t>
            </w:r>
          </w:p>
        </w:tc>
        <w:tc>
          <w:tcPr>
            <w:tcW w:w="2302" w:type="dxa"/>
            <w:shd w:val="clear" w:color="auto" w:fill="D9D9D9" w:themeFill="background1" w:themeFillShade="D9"/>
            <w:vAlign w:val="center"/>
          </w:tcPr>
          <w:p w14:paraId="7E454062" w14:textId="77777777" w:rsidR="00080B2A" w:rsidRPr="00753787" w:rsidRDefault="00080B2A" w:rsidP="00080B2A">
            <w:pPr>
              <w:ind w:leftChars="-253" w:left="-531"/>
              <w:jc w:val="center"/>
              <w:rPr>
                <w:b/>
              </w:rPr>
            </w:pPr>
            <w:r>
              <w:rPr>
                <w:rFonts w:hint="eastAsia"/>
                <w:b/>
              </w:rPr>
              <w:t>异常处理</w:t>
            </w:r>
          </w:p>
        </w:tc>
      </w:tr>
      <w:tr w:rsidR="00AD179E" w14:paraId="0C3A053C" w14:textId="77777777" w:rsidTr="00080B2A">
        <w:trPr>
          <w:trHeight w:val="729"/>
        </w:trPr>
        <w:tc>
          <w:tcPr>
            <w:tcW w:w="1387" w:type="dxa"/>
            <w:vMerge w:val="restart"/>
            <w:vAlign w:val="center"/>
          </w:tcPr>
          <w:p w14:paraId="1249E0D0" w14:textId="77777777" w:rsidR="00AD179E" w:rsidRDefault="00AD179E" w:rsidP="00B8461C">
            <w:pPr>
              <w:jc w:val="center"/>
            </w:pPr>
            <w:r>
              <w:rPr>
                <w:rFonts w:asciiTheme="minorEastAsia" w:hAnsiTheme="minorEastAsia" w:hint="eastAsia"/>
              </w:rPr>
              <w:t>Ⅳ</w:t>
            </w:r>
            <w:r>
              <w:rPr>
                <w:rFonts w:hint="eastAsia"/>
              </w:rPr>
              <w:t>-</w:t>
            </w:r>
            <w:r>
              <w:t>G-03</w:t>
            </w:r>
            <w:r>
              <w:rPr>
                <w:rFonts w:hint="eastAsia"/>
              </w:rPr>
              <w:t>-</w:t>
            </w:r>
            <w:r>
              <w:t>01</w:t>
            </w:r>
          </w:p>
        </w:tc>
        <w:tc>
          <w:tcPr>
            <w:tcW w:w="1116" w:type="dxa"/>
            <w:vAlign w:val="center"/>
          </w:tcPr>
          <w:p w14:paraId="37425033" w14:textId="77777777" w:rsidR="00AD179E" w:rsidRDefault="00AD179E" w:rsidP="00080B2A">
            <w:r>
              <w:t>说明</w:t>
            </w:r>
          </w:p>
        </w:tc>
        <w:tc>
          <w:tcPr>
            <w:tcW w:w="5157" w:type="dxa"/>
            <w:vAlign w:val="center"/>
          </w:tcPr>
          <w:p w14:paraId="060B76B1" w14:textId="77777777" w:rsidR="00AD179E" w:rsidRPr="00C55419" w:rsidRDefault="00AD179E" w:rsidP="00080B2A"/>
        </w:tc>
        <w:tc>
          <w:tcPr>
            <w:tcW w:w="2302" w:type="dxa"/>
            <w:vAlign w:val="center"/>
          </w:tcPr>
          <w:p w14:paraId="00D526B1" w14:textId="77777777" w:rsidR="00AD179E" w:rsidRPr="00054E2A" w:rsidRDefault="00AD179E" w:rsidP="00080B2A"/>
        </w:tc>
      </w:tr>
      <w:tr w:rsidR="00AD179E" w14:paraId="39B9109B" w14:textId="77777777" w:rsidTr="00080B2A">
        <w:trPr>
          <w:trHeight w:val="729"/>
        </w:trPr>
        <w:tc>
          <w:tcPr>
            <w:tcW w:w="1387" w:type="dxa"/>
            <w:vMerge/>
            <w:vAlign w:val="center"/>
          </w:tcPr>
          <w:p w14:paraId="28E7735D" w14:textId="77777777" w:rsidR="00AD179E" w:rsidRDefault="00AD179E" w:rsidP="00B8461C">
            <w:pPr>
              <w:jc w:val="center"/>
              <w:rPr>
                <w:rFonts w:asciiTheme="minorEastAsia" w:hAnsiTheme="minorEastAsia"/>
              </w:rPr>
            </w:pPr>
          </w:p>
        </w:tc>
        <w:tc>
          <w:tcPr>
            <w:tcW w:w="1116" w:type="dxa"/>
            <w:vAlign w:val="center"/>
          </w:tcPr>
          <w:p w14:paraId="52418E57" w14:textId="77777777" w:rsidR="00AD179E" w:rsidRDefault="00AD179E" w:rsidP="00B8461C">
            <w:r>
              <w:t>查询条件</w:t>
            </w:r>
          </w:p>
        </w:tc>
        <w:tc>
          <w:tcPr>
            <w:tcW w:w="5157" w:type="dxa"/>
            <w:vAlign w:val="center"/>
          </w:tcPr>
          <w:p w14:paraId="689EB0AC" w14:textId="77777777" w:rsidR="00FD2C70" w:rsidRDefault="00AD179E" w:rsidP="00663973">
            <w:pPr>
              <w:pStyle w:val="af0"/>
              <w:ind w:firstLineChars="0" w:firstLine="0"/>
              <w:rPr>
                <w:ins w:id="1681" w:author="ethink wang" w:date="2017-02-08T16:49:00Z"/>
              </w:rPr>
            </w:pPr>
            <w:r>
              <w:rPr>
                <w:rFonts w:hint="eastAsia"/>
              </w:rPr>
              <w:t>查询条件为“司机”“工号”“绑定状态”“服务状态”“服务车型”“登记城市”。</w:t>
            </w:r>
          </w:p>
          <w:p w14:paraId="7BAEDC63" w14:textId="77777777" w:rsidR="00017240" w:rsidRDefault="00AD179E" w:rsidP="00663973">
            <w:pPr>
              <w:pStyle w:val="af0"/>
              <w:ind w:firstLineChars="0" w:firstLine="0"/>
              <w:rPr>
                <w:ins w:id="1682" w:author="ethink wang" w:date="2017-02-08T18:34:00Z"/>
              </w:rPr>
            </w:pPr>
            <w:r>
              <w:rPr>
                <w:rFonts w:hint="eastAsia"/>
              </w:rPr>
              <w:t>其中</w:t>
            </w:r>
            <w:ins w:id="1683" w:author="ethink wang" w:date="2017-02-08T18:34:00Z">
              <w:r w:rsidR="00017240">
                <w:rPr>
                  <w:rFonts w:hint="eastAsia"/>
                </w:rPr>
                <w:t>：</w:t>
              </w:r>
            </w:ins>
          </w:p>
          <w:p w14:paraId="54CA9F63" w14:textId="5A5354D2" w:rsidR="00FD2C70" w:rsidRDefault="00017240" w:rsidP="00663973">
            <w:pPr>
              <w:pStyle w:val="af0"/>
              <w:ind w:firstLineChars="0" w:firstLine="0"/>
              <w:rPr>
                <w:ins w:id="1684" w:author="ethink wang" w:date="2017-02-08T16:49:00Z"/>
              </w:rPr>
            </w:pPr>
            <w:ins w:id="1685" w:author="ethink wang" w:date="2017-02-08T18:34:00Z">
              <w:r>
                <w:rPr>
                  <w:rFonts w:hint="eastAsia"/>
                </w:rPr>
                <w:t>（</w:t>
              </w:r>
              <w:r>
                <w:rPr>
                  <w:rFonts w:hint="eastAsia"/>
                </w:rPr>
                <w:t>1</w:t>
              </w:r>
              <w:r>
                <w:rPr>
                  <w:rFonts w:hint="eastAsia"/>
                </w:rPr>
                <w:t>）</w:t>
              </w:r>
            </w:ins>
            <w:r w:rsidR="00AD179E">
              <w:rPr>
                <w:rFonts w:hint="eastAsia"/>
              </w:rPr>
              <w:t>“司机”“工号”采用联想输入框；</w:t>
            </w:r>
          </w:p>
          <w:p w14:paraId="5C38144C" w14:textId="195D440E" w:rsidR="00FD2C70" w:rsidRDefault="00017240" w:rsidP="00663973">
            <w:pPr>
              <w:pStyle w:val="af0"/>
              <w:ind w:firstLineChars="0" w:firstLine="0"/>
              <w:rPr>
                <w:ins w:id="1686" w:author="ethink wang" w:date="2017-02-08T16:49:00Z"/>
              </w:rPr>
            </w:pPr>
            <w:ins w:id="1687" w:author="ethink wang" w:date="2017-02-08T18:34:00Z">
              <w:r>
                <w:rPr>
                  <w:rFonts w:hint="eastAsia"/>
                </w:rPr>
                <w:t>（</w:t>
              </w:r>
              <w:r>
                <w:rPr>
                  <w:rFonts w:hint="eastAsia"/>
                </w:rPr>
                <w:t>2</w:t>
              </w:r>
              <w:r>
                <w:rPr>
                  <w:rFonts w:hint="eastAsia"/>
                </w:rPr>
                <w:t>）</w:t>
              </w:r>
            </w:ins>
            <w:r w:rsidR="00AD179E">
              <w:rPr>
                <w:rFonts w:hint="eastAsia"/>
              </w:rPr>
              <w:t>绑定状态包括“全部”“未绑定”“已绑定”，默认“全部”；</w:t>
            </w:r>
          </w:p>
          <w:p w14:paraId="4B943319" w14:textId="6669A47E" w:rsidR="00FD2C70" w:rsidRDefault="00017240" w:rsidP="00663973">
            <w:pPr>
              <w:pStyle w:val="af0"/>
              <w:ind w:firstLineChars="0" w:firstLine="0"/>
              <w:rPr>
                <w:ins w:id="1688" w:author="ethink wang" w:date="2017-02-08T16:49:00Z"/>
              </w:rPr>
            </w:pPr>
            <w:ins w:id="1689" w:author="ethink wang" w:date="2017-02-08T18:35:00Z">
              <w:r>
                <w:rPr>
                  <w:rFonts w:hint="eastAsia"/>
                </w:rPr>
                <w:lastRenderedPageBreak/>
                <w:t>（</w:t>
              </w:r>
              <w:r>
                <w:rPr>
                  <w:rFonts w:hint="eastAsia"/>
                </w:rPr>
                <w:t>3</w:t>
              </w:r>
              <w:r>
                <w:rPr>
                  <w:rFonts w:hint="eastAsia"/>
                </w:rPr>
                <w:t>）</w:t>
              </w:r>
            </w:ins>
            <w:r w:rsidR="00AD179E">
              <w:rPr>
                <w:rFonts w:hint="eastAsia"/>
              </w:rPr>
              <w:t>服务状态包括“全部”“空闲”“服务中”“下线”，默认“全部”；</w:t>
            </w:r>
          </w:p>
          <w:p w14:paraId="34E1715F" w14:textId="10256CFD" w:rsidR="00FD2C70" w:rsidRDefault="00017240" w:rsidP="00663973">
            <w:pPr>
              <w:pStyle w:val="af0"/>
              <w:ind w:firstLineChars="0" w:firstLine="0"/>
              <w:rPr>
                <w:ins w:id="1690" w:author="ethink wang" w:date="2017-02-08T16:49:00Z"/>
              </w:rPr>
            </w:pPr>
            <w:ins w:id="1691" w:author="ethink wang" w:date="2017-02-08T18:35:00Z">
              <w:r>
                <w:rPr>
                  <w:rFonts w:hint="eastAsia"/>
                </w:rPr>
                <w:t>（</w:t>
              </w:r>
              <w:r>
                <w:rPr>
                  <w:rFonts w:hint="eastAsia"/>
                </w:rPr>
                <w:t>4</w:t>
              </w:r>
              <w:r>
                <w:rPr>
                  <w:rFonts w:hint="eastAsia"/>
                </w:rPr>
                <w:t>）</w:t>
              </w:r>
            </w:ins>
            <w:r w:rsidR="004924BA">
              <w:rPr>
                <w:rFonts w:hint="eastAsia"/>
              </w:rPr>
              <w:t>服务车型下拉控件默认全部，其他</w:t>
            </w:r>
            <w:ins w:id="1692" w:author="ethink wang" w:date="2017-02-08T16:50:00Z">
              <w:r w:rsidR="00FD2C70">
                <w:t>内容项</w:t>
              </w:r>
            </w:ins>
            <w:del w:id="1693" w:author="ethink wang" w:date="2017-02-08T16:50:00Z">
              <w:r w:rsidR="004924BA" w:rsidDel="00FD2C70">
                <w:rPr>
                  <w:rFonts w:hint="eastAsia"/>
                </w:rPr>
                <w:delText>数值</w:delText>
              </w:r>
            </w:del>
            <w:r w:rsidR="004924BA">
              <w:rPr>
                <w:rFonts w:hint="eastAsia"/>
              </w:rPr>
              <w:t>来自列表中的服务车型；</w:t>
            </w:r>
          </w:p>
          <w:p w14:paraId="37FE6FBE" w14:textId="58EEF70D" w:rsidR="00AD179E" w:rsidRDefault="00017240" w:rsidP="00663973">
            <w:pPr>
              <w:pStyle w:val="af0"/>
              <w:ind w:firstLineChars="0" w:firstLine="0"/>
            </w:pPr>
            <w:ins w:id="1694" w:author="ethink wang" w:date="2017-02-08T18:35:00Z">
              <w:r>
                <w:rPr>
                  <w:rFonts w:hint="eastAsia"/>
                </w:rPr>
                <w:t>（</w:t>
              </w:r>
              <w:r>
                <w:rPr>
                  <w:rFonts w:hint="eastAsia"/>
                </w:rPr>
                <w:t>5</w:t>
              </w:r>
              <w:r>
                <w:rPr>
                  <w:rFonts w:hint="eastAsia"/>
                </w:rPr>
                <w:t>）</w:t>
              </w:r>
            </w:ins>
            <w:r w:rsidR="004924BA">
              <w:rPr>
                <w:rFonts w:hint="eastAsia"/>
              </w:rPr>
              <w:t>登记城市下拉控件默认全部，其他</w:t>
            </w:r>
            <w:del w:id="1695" w:author="ethink wang" w:date="2017-02-08T16:51:00Z">
              <w:r w:rsidR="004924BA" w:rsidDel="00FD2C70">
                <w:rPr>
                  <w:rFonts w:hint="eastAsia"/>
                </w:rPr>
                <w:delText>数值</w:delText>
              </w:r>
            </w:del>
            <w:ins w:id="1696" w:author="ethink wang" w:date="2017-02-08T16:51:00Z">
              <w:r w:rsidR="00FD2C70">
                <w:rPr>
                  <w:rFonts w:hint="eastAsia"/>
                </w:rPr>
                <w:t>内容项</w:t>
              </w:r>
            </w:ins>
            <w:r w:rsidR="004924BA">
              <w:rPr>
                <w:rFonts w:hint="eastAsia"/>
              </w:rPr>
              <w:t>来自列表中的登记城市</w:t>
            </w:r>
          </w:p>
        </w:tc>
        <w:tc>
          <w:tcPr>
            <w:tcW w:w="2302" w:type="dxa"/>
            <w:vAlign w:val="center"/>
          </w:tcPr>
          <w:p w14:paraId="37119CCC" w14:textId="77777777" w:rsidR="00AD179E" w:rsidRPr="00663973" w:rsidRDefault="00AD179E" w:rsidP="00B8461C"/>
        </w:tc>
      </w:tr>
      <w:tr w:rsidR="00AD179E" w14:paraId="7E51F836" w14:textId="77777777" w:rsidTr="00080B2A">
        <w:trPr>
          <w:trHeight w:val="729"/>
        </w:trPr>
        <w:tc>
          <w:tcPr>
            <w:tcW w:w="1387" w:type="dxa"/>
            <w:vMerge/>
            <w:vAlign w:val="center"/>
          </w:tcPr>
          <w:p w14:paraId="0BBEE3A0" w14:textId="77777777" w:rsidR="00AD179E" w:rsidRDefault="00AD179E" w:rsidP="00B8461C">
            <w:pPr>
              <w:jc w:val="center"/>
              <w:rPr>
                <w:rFonts w:asciiTheme="minorEastAsia" w:hAnsiTheme="minorEastAsia"/>
              </w:rPr>
            </w:pPr>
          </w:p>
        </w:tc>
        <w:tc>
          <w:tcPr>
            <w:tcW w:w="1116" w:type="dxa"/>
            <w:vAlign w:val="center"/>
          </w:tcPr>
          <w:p w14:paraId="352F3862" w14:textId="77777777" w:rsidR="00AD179E" w:rsidRPr="00E64DD9" w:rsidRDefault="00AD179E" w:rsidP="00080B2A">
            <w:r>
              <w:t>查询</w:t>
            </w:r>
          </w:p>
        </w:tc>
        <w:tc>
          <w:tcPr>
            <w:tcW w:w="5157" w:type="dxa"/>
            <w:vAlign w:val="center"/>
          </w:tcPr>
          <w:p w14:paraId="6F92D779" w14:textId="77777777" w:rsidR="00AD179E" w:rsidRDefault="00AD179E" w:rsidP="00080B2A">
            <w:pPr>
              <w:pStyle w:val="af0"/>
              <w:ind w:firstLineChars="0" w:firstLine="0"/>
            </w:pPr>
            <w:r>
              <w:rPr>
                <w:rFonts w:hint="eastAsia"/>
              </w:rPr>
              <w:t>点击在列表展示符合</w:t>
            </w:r>
            <w:r w:rsidR="000F58C2">
              <w:rPr>
                <w:rFonts w:hint="eastAsia"/>
              </w:rPr>
              <w:t>查询条件</w:t>
            </w:r>
            <w:r>
              <w:rPr>
                <w:rFonts w:hint="eastAsia"/>
              </w:rPr>
              <w:t>的数据</w:t>
            </w:r>
          </w:p>
        </w:tc>
        <w:tc>
          <w:tcPr>
            <w:tcW w:w="2302" w:type="dxa"/>
            <w:vAlign w:val="center"/>
          </w:tcPr>
          <w:p w14:paraId="6F612EEC" w14:textId="77777777" w:rsidR="00AD179E" w:rsidRDefault="00AD179E" w:rsidP="00080B2A"/>
        </w:tc>
      </w:tr>
      <w:tr w:rsidR="00AD179E" w14:paraId="793D1E61" w14:textId="77777777" w:rsidTr="00080B2A">
        <w:trPr>
          <w:trHeight w:val="729"/>
        </w:trPr>
        <w:tc>
          <w:tcPr>
            <w:tcW w:w="1387" w:type="dxa"/>
            <w:vMerge/>
            <w:vAlign w:val="center"/>
          </w:tcPr>
          <w:p w14:paraId="29AC1FC9" w14:textId="77777777" w:rsidR="00AD179E" w:rsidRDefault="00AD179E" w:rsidP="00B8461C">
            <w:pPr>
              <w:jc w:val="center"/>
              <w:rPr>
                <w:rFonts w:asciiTheme="minorEastAsia" w:hAnsiTheme="minorEastAsia"/>
              </w:rPr>
            </w:pPr>
          </w:p>
        </w:tc>
        <w:tc>
          <w:tcPr>
            <w:tcW w:w="1116" w:type="dxa"/>
            <w:vAlign w:val="center"/>
          </w:tcPr>
          <w:p w14:paraId="4B4C38B6" w14:textId="77777777" w:rsidR="00AD179E" w:rsidRDefault="00AD179E" w:rsidP="00080B2A">
            <w:r>
              <w:t>清空</w:t>
            </w:r>
          </w:p>
        </w:tc>
        <w:tc>
          <w:tcPr>
            <w:tcW w:w="5157" w:type="dxa"/>
            <w:vAlign w:val="center"/>
          </w:tcPr>
          <w:p w14:paraId="46287E06" w14:textId="007BF550" w:rsidR="00AD179E" w:rsidRDefault="00AD179E" w:rsidP="00FD2C70">
            <w:pPr>
              <w:pStyle w:val="af0"/>
              <w:ind w:firstLineChars="0" w:firstLine="0"/>
            </w:pPr>
            <w:r>
              <w:rPr>
                <w:rFonts w:hint="eastAsia"/>
              </w:rPr>
              <w:t>点击</w:t>
            </w:r>
            <w:ins w:id="1697" w:author="ethink wang" w:date="2017-02-08T16:52:00Z">
              <w:r w:rsidR="00FD2C70">
                <w:rPr>
                  <w:rFonts w:hint="eastAsia"/>
                </w:rPr>
                <w:t>，</w:t>
              </w:r>
            </w:ins>
            <w:del w:id="1698" w:author="ethink wang" w:date="2017-02-08T16:52:00Z">
              <w:r w:rsidR="00BB5BD5" w:rsidDel="00FD2C70">
                <w:rPr>
                  <w:rFonts w:hint="eastAsia"/>
                </w:rPr>
                <w:delText>初始化</w:delText>
              </w:r>
            </w:del>
            <w:r w:rsidR="00BB5BD5">
              <w:rPr>
                <w:rFonts w:hint="eastAsia"/>
              </w:rPr>
              <w:t>查询条件和列表</w:t>
            </w:r>
            <w:ins w:id="1699" w:author="ethink wang" w:date="2017-02-08T16:52:00Z">
              <w:r w:rsidR="00FD2C70">
                <w:rPr>
                  <w:rFonts w:hint="eastAsia"/>
                </w:rPr>
                <w:t>置为初始化条件</w:t>
              </w:r>
            </w:ins>
          </w:p>
        </w:tc>
        <w:tc>
          <w:tcPr>
            <w:tcW w:w="2302" w:type="dxa"/>
            <w:vAlign w:val="center"/>
          </w:tcPr>
          <w:p w14:paraId="1A779934" w14:textId="77777777" w:rsidR="00AD179E" w:rsidRDefault="00AD179E" w:rsidP="00080B2A"/>
        </w:tc>
      </w:tr>
      <w:tr w:rsidR="00AD179E" w14:paraId="4BE5F6FA" w14:textId="77777777" w:rsidTr="00080B2A">
        <w:trPr>
          <w:trHeight w:val="729"/>
        </w:trPr>
        <w:tc>
          <w:tcPr>
            <w:tcW w:w="1387" w:type="dxa"/>
            <w:vMerge/>
            <w:vAlign w:val="center"/>
          </w:tcPr>
          <w:p w14:paraId="38C35BCF" w14:textId="77777777" w:rsidR="00AD179E" w:rsidRDefault="00AD179E" w:rsidP="00080B2A">
            <w:pPr>
              <w:jc w:val="center"/>
              <w:rPr>
                <w:rFonts w:asciiTheme="minorEastAsia" w:hAnsiTheme="minorEastAsia"/>
              </w:rPr>
            </w:pPr>
          </w:p>
        </w:tc>
        <w:tc>
          <w:tcPr>
            <w:tcW w:w="1116" w:type="dxa"/>
            <w:vAlign w:val="center"/>
          </w:tcPr>
          <w:p w14:paraId="39A5F5AE" w14:textId="77777777" w:rsidR="00AD179E" w:rsidRDefault="00AD179E" w:rsidP="00080B2A">
            <w:r>
              <w:t>列表</w:t>
            </w:r>
          </w:p>
        </w:tc>
        <w:tc>
          <w:tcPr>
            <w:tcW w:w="5157" w:type="dxa"/>
            <w:vAlign w:val="center"/>
          </w:tcPr>
          <w:p w14:paraId="2ECEFA1D" w14:textId="2C1931A3" w:rsidR="00AD179E" w:rsidRDefault="00AD179E" w:rsidP="00193D20">
            <w:pPr>
              <w:pStyle w:val="af0"/>
              <w:ind w:firstLineChars="0" w:firstLine="0"/>
            </w:pPr>
            <w:r>
              <w:rPr>
                <w:rFonts w:hint="eastAsia"/>
              </w:rPr>
              <w:t>1</w:t>
            </w:r>
            <w:del w:id="1700" w:author="ethink wang" w:date="2017-02-08T16:52:00Z">
              <w:r w:rsidDel="00FD2C70">
                <w:rPr>
                  <w:rFonts w:hint="eastAsia"/>
                </w:rPr>
                <w:delText xml:space="preserve"> </w:delText>
              </w:r>
            </w:del>
            <w:ins w:id="1701" w:author="ethink wang" w:date="2017-02-08T16:52:00Z">
              <w:r w:rsidR="00FD2C70">
                <w:rPr>
                  <w:rFonts w:hint="eastAsia"/>
                </w:rPr>
                <w:t>、</w:t>
              </w:r>
            </w:ins>
            <w:r>
              <w:rPr>
                <w:rFonts w:hint="eastAsia"/>
              </w:rPr>
              <w:t>前三列锁定，拖动滑动条时位置不变</w:t>
            </w:r>
          </w:p>
          <w:p w14:paraId="555E0592" w14:textId="41CB7456" w:rsidR="00AD179E" w:rsidRDefault="00AD179E" w:rsidP="00193D20">
            <w:r w:rsidRPr="00193D20">
              <w:rPr>
                <w:rFonts w:ascii="Calibri" w:eastAsia="宋体" w:hAnsi="Calibri" w:cs="Times New Roman" w:hint="eastAsia"/>
              </w:rPr>
              <w:t>2</w:t>
            </w:r>
            <w:del w:id="1702" w:author="ethink wang" w:date="2017-02-08T16:52:00Z">
              <w:r w:rsidDel="00FD2C70">
                <w:rPr>
                  <w:rFonts w:hint="eastAsia"/>
                </w:rPr>
                <w:delText xml:space="preserve"> </w:delText>
              </w:r>
            </w:del>
            <w:ins w:id="1703" w:author="ethink wang" w:date="2017-02-08T16:52:00Z">
              <w:r w:rsidR="00FD2C70">
                <w:rPr>
                  <w:rFonts w:hint="eastAsia"/>
                </w:rPr>
                <w:t>、</w:t>
              </w:r>
            </w:ins>
            <w:r>
              <w:rPr>
                <w:rFonts w:hint="eastAsia"/>
              </w:rPr>
              <w:t>字段如原型，不赘述</w:t>
            </w:r>
          </w:p>
          <w:p w14:paraId="1308A67B" w14:textId="537500DD" w:rsidR="00AD179E" w:rsidRDefault="00AD179E" w:rsidP="00193D20">
            <w:r>
              <w:rPr>
                <w:rFonts w:hint="eastAsia"/>
              </w:rPr>
              <w:t>3</w:t>
            </w:r>
            <w:del w:id="1704" w:author="ethink wang" w:date="2017-02-08T16:52:00Z">
              <w:r w:rsidDel="00FD2C70">
                <w:rPr>
                  <w:rFonts w:hint="eastAsia"/>
                </w:rPr>
                <w:delText xml:space="preserve"> </w:delText>
              </w:r>
            </w:del>
            <w:ins w:id="1705" w:author="ethink wang" w:date="2017-02-08T16:52:00Z">
              <w:r w:rsidR="00FD2C70">
                <w:rPr>
                  <w:rFonts w:hint="eastAsia"/>
                </w:rPr>
                <w:t>、</w:t>
              </w:r>
            </w:ins>
            <w:r>
              <w:rPr>
                <w:rFonts w:hint="eastAsia"/>
              </w:rPr>
              <w:t>司机未绑定车辆时，“服务状态”和“服务车型”</w:t>
            </w:r>
            <w:r w:rsidR="00464EAE">
              <w:rPr>
                <w:rFonts w:hint="eastAsia"/>
              </w:rPr>
              <w:t>显示为“</w:t>
            </w:r>
            <w:r w:rsidR="00464EAE">
              <w:rPr>
                <w:rFonts w:hint="eastAsia"/>
              </w:rPr>
              <w:t>/</w:t>
            </w:r>
            <w:r w:rsidR="00464EAE">
              <w:rPr>
                <w:rFonts w:hint="eastAsia"/>
              </w:rPr>
              <w:t>”</w:t>
            </w:r>
          </w:p>
          <w:p w14:paraId="4DE77A80" w14:textId="62888217" w:rsidR="0002121D" w:rsidRPr="0002121D" w:rsidRDefault="0002121D" w:rsidP="00FD2C70">
            <w:r>
              <w:t>4</w:t>
            </w:r>
            <w:del w:id="1706" w:author="ethink wang" w:date="2017-02-08T16:52:00Z">
              <w:r w:rsidDel="00FD2C70">
                <w:rPr>
                  <w:rFonts w:hint="eastAsia"/>
                </w:rPr>
                <w:delText xml:space="preserve"> </w:delText>
              </w:r>
            </w:del>
            <w:ins w:id="1707" w:author="ethink wang" w:date="2017-02-08T16:52:00Z">
              <w:r w:rsidR="00FD2C70">
                <w:rPr>
                  <w:rFonts w:hint="eastAsia"/>
                </w:rPr>
                <w:t>、</w:t>
              </w:r>
            </w:ins>
            <w:r w:rsidRPr="00DB3D8E">
              <w:rPr>
                <w:color w:val="000000" w:themeColor="text1"/>
              </w:rPr>
              <w:t>初始化加载所有</w:t>
            </w:r>
            <w:ins w:id="1708" w:author="ethink wang" w:date="2017-02-08T18:35:00Z">
              <w:r w:rsidR="00017240" w:rsidRPr="00DB3D8E">
                <w:rPr>
                  <w:b/>
                  <w:color w:val="000000" w:themeColor="text1"/>
                </w:rPr>
                <w:t>网约车</w:t>
              </w:r>
            </w:ins>
            <w:r w:rsidRPr="00DB3D8E">
              <w:rPr>
                <w:color w:val="000000" w:themeColor="text1"/>
              </w:rPr>
              <w:t>司机</w:t>
            </w:r>
            <w:r w:rsidRPr="00DB3D8E">
              <w:rPr>
                <w:rFonts w:hint="eastAsia"/>
                <w:color w:val="000000" w:themeColor="text1"/>
              </w:rPr>
              <w:t>，</w:t>
            </w:r>
            <w:r w:rsidR="00464EAE">
              <w:t>先按照</w:t>
            </w:r>
            <w:r w:rsidR="00464EAE" w:rsidRPr="00FD2C70">
              <w:rPr>
                <w:rFonts w:hint="eastAsia"/>
                <w:b/>
                <w:rPrChange w:id="1709" w:author="ethink wang" w:date="2017-02-08T16:52:00Z">
                  <w:rPr>
                    <w:rFonts w:hint="eastAsia"/>
                  </w:rPr>
                </w:rPrChange>
              </w:rPr>
              <w:t>登记城市</w:t>
            </w:r>
            <w:r w:rsidR="00464EAE" w:rsidRPr="00FD2C70">
              <w:rPr>
                <w:rFonts w:hint="eastAsia"/>
                <w:b/>
                <w:rPrChange w:id="1710" w:author="ethink wang" w:date="2017-02-08T16:53:00Z">
                  <w:rPr>
                    <w:rFonts w:hint="eastAsia"/>
                  </w:rPr>
                </w:rPrChange>
              </w:rPr>
              <w:t>首字母</w:t>
            </w:r>
            <w:r w:rsidR="00464EAE">
              <w:t>以</w:t>
            </w:r>
            <w:del w:id="1711" w:author="ethink wang" w:date="2017-02-08T16:53:00Z">
              <w:r w:rsidR="00464EAE" w:rsidDel="00FD2C70">
                <w:delText>字母表</w:delText>
              </w:r>
            </w:del>
            <w:ins w:id="1712" w:author="ethink wang" w:date="2017-02-08T16:53:00Z">
              <w:r w:rsidR="00FD2C70">
                <w:rPr>
                  <w:rFonts w:hint="eastAsia"/>
                </w:rPr>
                <w:t>A</w:t>
              </w:r>
              <w:r w:rsidR="00FD2C70">
                <w:t>~Z</w:t>
              </w:r>
            </w:ins>
            <w:r w:rsidR="00464EAE">
              <w:t>的顺序分组排列</w:t>
            </w:r>
            <w:r w:rsidR="00464EAE">
              <w:rPr>
                <w:rFonts w:hint="eastAsia"/>
              </w:rPr>
              <w:t>，</w:t>
            </w:r>
            <w:r w:rsidR="00464EAE">
              <w:t>然后在按照绑定的状态排序</w:t>
            </w:r>
            <w:r w:rsidR="00464EAE">
              <w:rPr>
                <w:rFonts w:hint="eastAsia"/>
              </w:rPr>
              <w:t>，</w:t>
            </w:r>
            <w:del w:id="1713" w:author="ethink wang" w:date="2017-02-08T16:53:00Z">
              <w:r w:rsidR="00464EAE" w:rsidDel="00FD2C70">
                <w:rPr>
                  <w:rFonts w:hint="eastAsia"/>
                </w:rPr>
                <w:delText>为</w:delText>
              </w:r>
            </w:del>
            <w:ins w:id="1714" w:author="ethink wang" w:date="2017-02-08T16:53:00Z">
              <w:r w:rsidR="00FD2C70">
                <w:rPr>
                  <w:rFonts w:hint="eastAsia"/>
                </w:rPr>
                <w:t>未</w:t>
              </w:r>
            </w:ins>
            <w:r w:rsidR="00464EAE">
              <w:t>绑定状态在上面</w:t>
            </w:r>
            <w:r w:rsidR="00464EAE">
              <w:rPr>
                <w:rFonts w:hint="eastAsia"/>
              </w:rPr>
              <w:t>，</w:t>
            </w:r>
            <w:r w:rsidR="00464EAE">
              <w:t>已绑定的在后</w:t>
            </w:r>
          </w:p>
        </w:tc>
        <w:tc>
          <w:tcPr>
            <w:tcW w:w="2302" w:type="dxa"/>
            <w:vAlign w:val="center"/>
          </w:tcPr>
          <w:p w14:paraId="445354B8" w14:textId="77777777" w:rsidR="00AD179E" w:rsidRDefault="00AD179E" w:rsidP="00080B2A"/>
        </w:tc>
      </w:tr>
      <w:tr w:rsidR="00AD179E" w:rsidRPr="00193D20" w14:paraId="4A8FC64F" w14:textId="77777777" w:rsidTr="00080B2A">
        <w:trPr>
          <w:trHeight w:val="729"/>
        </w:trPr>
        <w:tc>
          <w:tcPr>
            <w:tcW w:w="1387" w:type="dxa"/>
            <w:vMerge/>
            <w:vAlign w:val="center"/>
          </w:tcPr>
          <w:p w14:paraId="5040B062" w14:textId="77777777" w:rsidR="00AD179E" w:rsidRDefault="00AD179E" w:rsidP="00080B2A">
            <w:pPr>
              <w:jc w:val="center"/>
              <w:rPr>
                <w:rFonts w:asciiTheme="minorEastAsia" w:hAnsiTheme="minorEastAsia"/>
              </w:rPr>
            </w:pPr>
          </w:p>
        </w:tc>
        <w:tc>
          <w:tcPr>
            <w:tcW w:w="1116" w:type="dxa"/>
            <w:vAlign w:val="center"/>
          </w:tcPr>
          <w:p w14:paraId="5CBB7817" w14:textId="77777777" w:rsidR="00AD179E" w:rsidRDefault="00AD179E" w:rsidP="00080B2A">
            <w:r>
              <w:t>绑定</w:t>
            </w:r>
          </w:p>
        </w:tc>
        <w:tc>
          <w:tcPr>
            <w:tcW w:w="5157" w:type="dxa"/>
            <w:vAlign w:val="center"/>
          </w:tcPr>
          <w:p w14:paraId="1EFAF80E" w14:textId="676E316D" w:rsidR="00AD179E" w:rsidRDefault="00AD179E" w:rsidP="00193D20">
            <w:pPr>
              <w:pStyle w:val="af0"/>
              <w:ind w:firstLineChars="0" w:firstLine="0"/>
            </w:pPr>
            <w:r>
              <w:rPr>
                <w:rFonts w:hint="eastAsia"/>
              </w:rPr>
              <w:t>1</w:t>
            </w:r>
            <w:del w:id="1715" w:author="ethink wang" w:date="2017-02-08T16:53:00Z">
              <w:r w:rsidDel="00FD2C70">
                <w:rPr>
                  <w:rFonts w:hint="eastAsia"/>
                </w:rPr>
                <w:delText xml:space="preserve"> </w:delText>
              </w:r>
            </w:del>
            <w:ins w:id="1716" w:author="ethink wang" w:date="2017-02-08T16:53:00Z">
              <w:r w:rsidR="00FD2C70">
                <w:rPr>
                  <w:rFonts w:hint="eastAsia"/>
                </w:rPr>
                <w:t>、</w:t>
              </w:r>
            </w:ins>
            <w:r>
              <w:rPr>
                <w:rFonts w:hint="eastAsia"/>
              </w:rPr>
              <w:t>未绑定司机</w:t>
            </w:r>
            <w:ins w:id="1717" w:author="ethink wang" w:date="2017-02-08T16:53:00Z">
              <w:r w:rsidR="00FD2C70">
                <w:rPr>
                  <w:rFonts w:hint="eastAsia"/>
                </w:rPr>
                <w:t>，</w:t>
              </w:r>
            </w:ins>
            <w:r>
              <w:rPr>
                <w:rFonts w:hint="eastAsia"/>
              </w:rPr>
              <w:t>显示本按键</w:t>
            </w:r>
          </w:p>
          <w:p w14:paraId="33F1FD6D" w14:textId="77777777" w:rsidR="00AD179E" w:rsidRDefault="00AD179E" w:rsidP="00193D20">
            <w:pPr>
              <w:pStyle w:val="af0"/>
              <w:ind w:firstLineChars="0" w:firstLine="0"/>
              <w:rPr>
                <w:ins w:id="1718" w:author="ethink wang" w:date="2017-02-08T16:59:00Z"/>
              </w:rPr>
            </w:pPr>
            <w:r>
              <w:rPr>
                <w:rFonts w:hint="eastAsia"/>
              </w:rPr>
              <w:t>2</w:t>
            </w:r>
            <w:del w:id="1719" w:author="ethink wang" w:date="2017-02-08T16:53:00Z">
              <w:r w:rsidDel="00FD2C70">
                <w:rPr>
                  <w:rFonts w:hint="eastAsia"/>
                </w:rPr>
                <w:delText xml:space="preserve"> </w:delText>
              </w:r>
            </w:del>
            <w:ins w:id="1720" w:author="ethink wang" w:date="2017-02-08T16:53:00Z">
              <w:r w:rsidR="00FD2C70">
                <w:rPr>
                  <w:rFonts w:hint="eastAsia"/>
                </w:rPr>
                <w:t>、</w:t>
              </w:r>
            </w:ins>
            <w:r>
              <w:rPr>
                <w:rFonts w:hint="eastAsia"/>
              </w:rPr>
              <w:t>点击弹出“绑定车辆”弹窗</w:t>
            </w:r>
          </w:p>
          <w:p w14:paraId="1D0AE191" w14:textId="5F7A4B20" w:rsidR="00FD2C70" w:rsidRDefault="00FD2C70" w:rsidP="00193D20">
            <w:pPr>
              <w:pStyle w:val="af0"/>
              <w:ind w:firstLineChars="0" w:firstLine="0"/>
            </w:pPr>
            <w:ins w:id="1721" w:author="ethink wang" w:date="2017-02-08T16:59:00Z">
              <w:r>
                <w:t>其中绑定规则同一期</w:t>
              </w:r>
            </w:ins>
            <w:ins w:id="1722" w:author="ethink wang" w:date="2017-02-08T17:01:00Z">
              <w:r w:rsidR="007B608A">
                <w:rPr>
                  <w:rFonts w:hint="eastAsia"/>
                </w:rPr>
                <w:t>中“司机</w:t>
              </w:r>
              <w:r w:rsidR="007B608A">
                <w:t>管理</w:t>
              </w:r>
              <w:r w:rsidR="007B608A">
                <w:rPr>
                  <w:rFonts w:hint="eastAsia"/>
                </w:rPr>
                <w:t>”绑定</w:t>
              </w:r>
              <w:r w:rsidR="007B608A">
                <w:t>规则</w:t>
              </w:r>
            </w:ins>
          </w:p>
        </w:tc>
        <w:tc>
          <w:tcPr>
            <w:tcW w:w="2302" w:type="dxa"/>
            <w:vAlign w:val="center"/>
          </w:tcPr>
          <w:p w14:paraId="457C3F28" w14:textId="77777777" w:rsidR="00AD179E" w:rsidRDefault="00AD179E" w:rsidP="00080B2A"/>
        </w:tc>
      </w:tr>
      <w:tr w:rsidR="00AD179E" w:rsidRPr="00193D20" w14:paraId="7A4A1B12" w14:textId="77777777" w:rsidTr="00080B2A">
        <w:trPr>
          <w:trHeight w:val="729"/>
        </w:trPr>
        <w:tc>
          <w:tcPr>
            <w:tcW w:w="1387" w:type="dxa"/>
            <w:vMerge/>
            <w:vAlign w:val="center"/>
          </w:tcPr>
          <w:p w14:paraId="08B7AA4E" w14:textId="77777777" w:rsidR="00AD179E" w:rsidRDefault="00AD179E" w:rsidP="00080B2A">
            <w:pPr>
              <w:jc w:val="center"/>
              <w:rPr>
                <w:rFonts w:asciiTheme="minorEastAsia" w:hAnsiTheme="minorEastAsia"/>
              </w:rPr>
            </w:pPr>
          </w:p>
        </w:tc>
        <w:tc>
          <w:tcPr>
            <w:tcW w:w="1116" w:type="dxa"/>
            <w:vAlign w:val="center"/>
          </w:tcPr>
          <w:p w14:paraId="090D3181" w14:textId="77777777" w:rsidR="00AD179E" w:rsidRDefault="00464EAE" w:rsidP="00080B2A">
            <w:r>
              <w:rPr>
                <w:rFonts w:hint="eastAsia"/>
              </w:rPr>
              <w:t>解绑</w:t>
            </w:r>
          </w:p>
        </w:tc>
        <w:tc>
          <w:tcPr>
            <w:tcW w:w="5157" w:type="dxa"/>
            <w:vAlign w:val="center"/>
          </w:tcPr>
          <w:p w14:paraId="5A30DA0F" w14:textId="08C44246" w:rsidR="00AD179E" w:rsidRDefault="00AD179E" w:rsidP="00193D20">
            <w:pPr>
              <w:pStyle w:val="af0"/>
              <w:ind w:firstLineChars="0" w:firstLine="0"/>
            </w:pPr>
            <w:r>
              <w:rPr>
                <w:rFonts w:hint="eastAsia"/>
              </w:rPr>
              <w:t>1</w:t>
            </w:r>
            <w:del w:id="1723" w:author="ethink wang" w:date="2017-02-08T16:53:00Z">
              <w:r w:rsidDel="00FD2C70">
                <w:rPr>
                  <w:rFonts w:hint="eastAsia"/>
                </w:rPr>
                <w:delText xml:space="preserve"> </w:delText>
              </w:r>
            </w:del>
            <w:ins w:id="1724" w:author="ethink wang" w:date="2017-02-08T16:53:00Z">
              <w:r w:rsidR="00FD2C70">
                <w:rPr>
                  <w:rFonts w:hint="eastAsia"/>
                </w:rPr>
                <w:t>、</w:t>
              </w:r>
            </w:ins>
            <w:r>
              <w:rPr>
                <w:rFonts w:hint="eastAsia"/>
              </w:rPr>
              <w:t>已绑定司机显示本按键</w:t>
            </w:r>
          </w:p>
          <w:p w14:paraId="166A119A" w14:textId="77777777" w:rsidR="00AD179E" w:rsidRDefault="00AD179E" w:rsidP="00193D20">
            <w:pPr>
              <w:pStyle w:val="af0"/>
              <w:ind w:firstLineChars="0" w:firstLine="0"/>
              <w:rPr>
                <w:ins w:id="1725" w:author="ethink wang" w:date="2017-02-08T16:59:00Z"/>
              </w:rPr>
            </w:pPr>
            <w:r>
              <w:rPr>
                <w:rFonts w:hint="eastAsia"/>
              </w:rPr>
              <w:t>2</w:t>
            </w:r>
            <w:del w:id="1726" w:author="ethink wang" w:date="2017-02-08T16:53:00Z">
              <w:r w:rsidDel="00FD2C70">
                <w:rPr>
                  <w:rFonts w:hint="eastAsia"/>
                </w:rPr>
                <w:delText xml:space="preserve"> </w:delText>
              </w:r>
            </w:del>
            <w:ins w:id="1727" w:author="ethink wang" w:date="2017-02-08T16:53:00Z">
              <w:r w:rsidR="00FD2C70">
                <w:rPr>
                  <w:rFonts w:hint="eastAsia"/>
                </w:rPr>
                <w:t>、</w:t>
              </w:r>
            </w:ins>
            <w:r>
              <w:rPr>
                <w:rFonts w:hint="eastAsia"/>
              </w:rPr>
              <w:t>点击弹出“解除绑定”弹窗</w:t>
            </w:r>
          </w:p>
          <w:p w14:paraId="1F2A5422" w14:textId="6A52C7E7" w:rsidR="00FD2C70" w:rsidRDefault="00FD2C70" w:rsidP="00193D20">
            <w:pPr>
              <w:pStyle w:val="af0"/>
              <w:ind w:firstLineChars="0" w:firstLine="0"/>
            </w:pPr>
            <w:ins w:id="1728" w:author="ethink wang" w:date="2017-02-08T16:59:00Z">
              <w:r>
                <w:t>其中解绑规则同一期</w:t>
              </w:r>
            </w:ins>
            <w:ins w:id="1729" w:author="ethink wang" w:date="2017-02-08T17:01:00Z">
              <w:r w:rsidR="007B608A">
                <w:rPr>
                  <w:rFonts w:hint="eastAsia"/>
                </w:rPr>
                <w:t>中</w:t>
              </w:r>
              <w:r w:rsidR="007B608A">
                <w:t>“</w:t>
              </w:r>
              <w:r w:rsidR="007B608A">
                <w:rPr>
                  <w:rFonts w:hint="eastAsia"/>
                </w:rPr>
                <w:t>司机</w:t>
              </w:r>
              <w:r w:rsidR="007B608A">
                <w:t>管理</w:t>
              </w:r>
              <w:r w:rsidR="007B608A">
                <w:t>”</w:t>
              </w:r>
              <w:r w:rsidR="007B608A">
                <w:rPr>
                  <w:rFonts w:hint="eastAsia"/>
                </w:rPr>
                <w:t>解绑</w:t>
              </w:r>
              <w:r w:rsidR="007B608A">
                <w:t>规则</w:t>
              </w:r>
            </w:ins>
          </w:p>
        </w:tc>
        <w:tc>
          <w:tcPr>
            <w:tcW w:w="2302" w:type="dxa"/>
            <w:vAlign w:val="center"/>
          </w:tcPr>
          <w:p w14:paraId="35EA584C" w14:textId="77777777" w:rsidR="00AD179E" w:rsidRDefault="00AD179E" w:rsidP="00080B2A"/>
        </w:tc>
      </w:tr>
      <w:tr w:rsidR="00AD179E" w:rsidRPr="00193D20" w14:paraId="21F828D9" w14:textId="77777777" w:rsidTr="00080B2A">
        <w:trPr>
          <w:trHeight w:val="729"/>
        </w:trPr>
        <w:tc>
          <w:tcPr>
            <w:tcW w:w="1387" w:type="dxa"/>
            <w:vMerge/>
            <w:vAlign w:val="center"/>
          </w:tcPr>
          <w:p w14:paraId="07FD7BFA" w14:textId="77777777" w:rsidR="00AD179E" w:rsidRDefault="00AD179E" w:rsidP="00080B2A">
            <w:pPr>
              <w:jc w:val="center"/>
              <w:rPr>
                <w:rFonts w:asciiTheme="minorEastAsia" w:hAnsiTheme="minorEastAsia"/>
              </w:rPr>
            </w:pPr>
          </w:p>
        </w:tc>
        <w:tc>
          <w:tcPr>
            <w:tcW w:w="1116" w:type="dxa"/>
            <w:vAlign w:val="center"/>
          </w:tcPr>
          <w:p w14:paraId="2289D1CE" w14:textId="77777777" w:rsidR="00AD179E" w:rsidRDefault="00AD179E" w:rsidP="002E7E31">
            <w:r>
              <w:t>操作</w:t>
            </w:r>
            <w:r w:rsidR="002E7E31">
              <w:rPr>
                <w:rFonts w:hint="eastAsia"/>
              </w:rPr>
              <w:t>日志</w:t>
            </w:r>
          </w:p>
        </w:tc>
        <w:tc>
          <w:tcPr>
            <w:tcW w:w="5157" w:type="dxa"/>
            <w:vAlign w:val="center"/>
          </w:tcPr>
          <w:p w14:paraId="1C429737" w14:textId="7201F5F9" w:rsidR="00AD179E" w:rsidDel="007B608A" w:rsidRDefault="00AD179E">
            <w:pPr>
              <w:pStyle w:val="af0"/>
              <w:ind w:firstLineChars="0" w:firstLine="0"/>
              <w:rPr>
                <w:del w:id="1730" w:author="ethink wang" w:date="2017-02-08T17:04:00Z"/>
              </w:rPr>
            </w:pPr>
            <w:del w:id="1731" w:author="ethink wang" w:date="2017-02-08T17:04:00Z">
              <w:r w:rsidDel="007B608A">
                <w:rPr>
                  <w:rFonts w:hint="eastAsia"/>
                </w:rPr>
                <w:delText>1</w:delText>
              </w:r>
            </w:del>
            <w:del w:id="1732" w:author="ethink wang" w:date="2017-02-08T16:54:00Z">
              <w:r w:rsidDel="00FD2C70">
                <w:rPr>
                  <w:rFonts w:hint="eastAsia"/>
                </w:rPr>
                <w:delText xml:space="preserve"> </w:delText>
              </w:r>
            </w:del>
            <w:del w:id="1733" w:author="ethink wang" w:date="2017-02-08T17:04:00Z">
              <w:r w:rsidDel="007B608A">
                <w:rPr>
                  <w:rFonts w:hint="eastAsia"/>
                </w:rPr>
                <w:delText>绑定过车辆的司机显示本按键</w:delText>
              </w:r>
            </w:del>
          </w:p>
          <w:p w14:paraId="41AFE87B" w14:textId="398F0B63" w:rsidR="00AD179E" w:rsidRPr="00193D20" w:rsidRDefault="00AD179E" w:rsidP="007B608A">
            <w:pPr>
              <w:pStyle w:val="af0"/>
              <w:ind w:firstLineChars="0" w:firstLine="0"/>
            </w:pPr>
            <w:del w:id="1734" w:author="ethink wang" w:date="2017-02-08T17:04:00Z">
              <w:r w:rsidDel="007B608A">
                <w:delText>2</w:delText>
              </w:r>
            </w:del>
            <w:del w:id="1735" w:author="ethink wang" w:date="2017-02-08T16:54:00Z">
              <w:r w:rsidDel="00FD2C70">
                <w:rPr>
                  <w:rFonts w:hint="eastAsia"/>
                </w:rPr>
                <w:delText xml:space="preserve"> </w:delText>
              </w:r>
            </w:del>
            <w:r>
              <w:t>点击跳转至</w:t>
            </w:r>
            <w:r>
              <w:rPr>
                <w:rFonts w:asciiTheme="minorEastAsia" w:hAnsiTheme="minorEastAsia" w:hint="eastAsia"/>
              </w:rPr>
              <w:t>Ⅳ</w:t>
            </w:r>
            <w:r>
              <w:rPr>
                <w:rFonts w:hint="eastAsia"/>
              </w:rPr>
              <w:t>-</w:t>
            </w:r>
            <w:r>
              <w:t>G-03</w:t>
            </w:r>
            <w:r>
              <w:rPr>
                <w:rFonts w:hint="eastAsia"/>
              </w:rPr>
              <w:t>-</w:t>
            </w:r>
            <w:r>
              <w:t>01</w:t>
            </w:r>
            <w:r>
              <w:rPr>
                <w:rFonts w:hint="eastAsia"/>
              </w:rPr>
              <w:t>-</w:t>
            </w:r>
            <w:r>
              <w:t>01</w:t>
            </w:r>
            <w:r>
              <w:t>页面</w:t>
            </w:r>
          </w:p>
        </w:tc>
        <w:tc>
          <w:tcPr>
            <w:tcW w:w="2302" w:type="dxa"/>
            <w:vAlign w:val="center"/>
          </w:tcPr>
          <w:p w14:paraId="147685D0" w14:textId="77777777" w:rsidR="00AD179E" w:rsidRDefault="00AD179E" w:rsidP="00080B2A"/>
        </w:tc>
      </w:tr>
      <w:tr w:rsidR="00AD179E" w:rsidRPr="00193D20" w14:paraId="333E5B9C" w14:textId="77777777" w:rsidTr="00080B2A">
        <w:trPr>
          <w:trHeight w:val="729"/>
        </w:trPr>
        <w:tc>
          <w:tcPr>
            <w:tcW w:w="1387" w:type="dxa"/>
            <w:vMerge/>
            <w:vAlign w:val="center"/>
          </w:tcPr>
          <w:p w14:paraId="4843CDB8" w14:textId="77777777" w:rsidR="00AD179E" w:rsidRDefault="00AD179E" w:rsidP="00080B2A">
            <w:pPr>
              <w:jc w:val="center"/>
              <w:rPr>
                <w:rFonts w:asciiTheme="minorEastAsia" w:hAnsiTheme="minorEastAsia"/>
              </w:rPr>
            </w:pPr>
          </w:p>
        </w:tc>
        <w:tc>
          <w:tcPr>
            <w:tcW w:w="1116" w:type="dxa"/>
            <w:vAlign w:val="center"/>
          </w:tcPr>
          <w:p w14:paraId="6C37F138" w14:textId="77777777" w:rsidR="00AD179E" w:rsidRDefault="00AD179E" w:rsidP="00080B2A">
            <w:r>
              <w:t>绑定车辆弹窗</w:t>
            </w:r>
          </w:p>
        </w:tc>
        <w:tc>
          <w:tcPr>
            <w:tcW w:w="5157" w:type="dxa"/>
            <w:vAlign w:val="center"/>
          </w:tcPr>
          <w:p w14:paraId="392DE855" w14:textId="77777777" w:rsidR="00AD179E" w:rsidRDefault="00AD179E" w:rsidP="00193D20">
            <w:pPr>
              <w:pStyle w:val="af0"/>
              <w:ind w:firstLineChars="0" w:firstLine="0"/>
            </w:pPr>
            <w:r>
              <w:rPr>
                <w:rFonts w:hint="eastAsia"/>
              </w:rPr>
              <w:t>相比一期：</w:t>
            </w:r>
          </w:p>
          <w:p w14:paraId="3136C971" w14:textId="70D90406" w:rsidR="00E56E1F" w:rsidRDefault="00E56E1F" w:rsidP="00193D20">
            <w:pPr>
              <w:pStyle w:val="af0"/>
              <w:ind w:firstLineChars="0" w:firstLine="0"/>
            </w:pPr>
            <w:del w:id="1736" w:author="ethink wang" w:date="2017-02-08T17:05:00Z">
              <w:r w:rsidDel="00992C15">
                <w:rPr>
                  <w:rFonts w:hint="eastAsia"/>
                </w:rPr>
                <w:delText>1</w:delText>
              </w:r>
              <w:r w:rsidDel="00992C15">
                <w:delText xml:space="preserve"> </w:delText>
              </w:r>
            </w:del>
            <w:ins w:id="1737" w:author="ethink wang" w:date="2017-02-08T17:05:00Z">
              <w:r w:rsidR="00992C15">
                <w:rPr>
                  <w:rFonts w:hint="eastAsia"/>
                </w:rPr>
                <w:t>1</w:t>
              </w:r>
              <w:r w:rsidR="00992C15">
                <w:rPr>
                  <w:rFonts w:hint="eastAsia"/>
                </w:rPr>
                <w:t>、</w:t>
              </w:r>
            </w:ins>
            <w:r>
              <w:t>查询条件</w:t>
            </w:r>
            <w:r>
              <w:rPr>
                <w:rFonts w:hint="eastAsia"/>
              </w:rPr>
              <w:t>“车牌”更改为“车牌号”，采用联想输入框，查询范围为未绑定车辆</w:t>
            </w:r>
          </w:p>
          <w:p w14:paraId="1DDAAF3F" w14:textId="423B85C7" w:rsidR="00AD179E" w:rsidRDefault="00E56E1F" w:rsidP="00992C15">
            <w:pPr>
              <w:pStyle w:val="af0"/>
              <w:ind w:firstLineChars="0" w:firstLine="0"/>
            </w:pPr>
            <w:del w:id="1738" w:author="ethink wang" w:date="2017-02-08T17:05:00Z">
              <w:r w:rsidDel="00992C15">
                <w:rPr>
                  <w:rFonts w:hint="eastAsia"/>
                </w:rPr>
                <w:delText xml:space="preserve">2 </w:delText>
              </w:r>
            </w:del>
            <w:ins w:id="1739" w:author="ethink wang" w:date="2017-02-08T17:05:00Z">
              <w:r w:rsidR="00992C15">
                <w:rPr>
                  <w:rFonts w:hint="eastAsia"/>
                </w:rPr>
                <w:t>2</w:t>
              </w:r>
              <w:r w:rsidR="00992C15">
                <w:rPr>
                  <w:rFonts w:hint="eastAsia"/>
                </w:rPr>
                <w:t>、</w:t>
              </w:r>
            </w:ins>
            <w:r w:rsidR="00AD179E">
              <w:t>增加</w:t>
            </w:r>
            <w:r w:rsidR="00AD179E">
              <w:rPr>
                <w:rFonts w:hint="eastAsia"/>
              </w:rPr>
              <w:t>“清空”按键，点击</w:t>
            </w:r>
            <w:ins w:id="1740" w:author="ethink wang" w:date="2017-02-08T17:05:00Z">
              <w:r w:rsidR="00992C15">
                <w:rPr>
                  <w:rFonts w:hint="eastAsia"/>
                </w:rPr>
                <w:t>，</w:t>
              </w:r>
            </w:ins>
            <w:del w:id="1741" w:author="ethink wang" w:date="2017-02-08T17:05:00Z">
              <w:r w:rsidR="00AD179E" w:rsidDel="00992C15">
                <w:rPr>
                  <w:rFonts w:hint="eastAsia"/>
                </w:rPr>
                <w:delText>初始化</w:delText>
              </w:r>
            </w:del>
            <w:r w:rsidR="00AD179E">
              <w:rPr>
                <w:rFonts w:hint="eastAsia"/>
              </w:rPr>
              <w:t>查询条件</w:t>
            </w:r>
            <w:ins w:id="1742" w:author="ethink wang" w:date="2017-02-08T17:05:00Z">
              <w:r w:rsidR="00992C15">
                <w:rPr>
                  <w:rFonts w:hint="eastAsia"/>
                </w:rPr>
                <w:t>置为初始化条件</w:t>
              </w:r>
            </w:ins>
          </w:p>
        </w:tc>
        <w:tc>
          <w:tcPr>
            <w:tcW w:w="2302" w:type="dxa"/>
            <w:vAlign w:val="center"/>
          </w:tcPr>
          <w:p w14:paraId="6981CA64" w14:textId="77777777" w:rsidR="00AD179E" w:rsidRDefault="00AD179E" w:rsidP="00080B2A"/>
        </w:tc>
      </w:tr>
      <w:tr w:rsidR="00AD179E" w:rsidRPr="00193D20" w14:paraId="38EE09BA" w14:textId="77777777" w:rsidTr="00080B2A">
        <w:trPr>
          <w:trHeight w:val="729"/>
        </w:trPr>
        <w:tc>
          <w:tcPr>
            <w:tcW w:w="1387" w:type="dxa"/>
            <w:vMerge/>
            <w:vAlign w:val="center"/>
          </w:tcPr>
          <w:p w14:paraId="7A4D3E1E" w14:textId="77777777" w:rsidR="00AD179E" w:rsidRDefault="00AD179E" w:rsidP="00080B2A">
            <w:pPr>
              <w:jc w:val="center"/>
              <w:rPr>
                <w:rFonts w:asciiTheme="minorEastAsia" w:hAnsiTheme="minorEastAsia"/>
              </w:rPr>
            </w:pPr>
          </w:p>
        </w:tc>
        <w:tc>
          <w:tcPr>
            <w:tcW w:w="1116" w:type="dxa"/>
            <w:vAlign w:val="center"/>
          </w:tcPr>
          <w:p w14:paraId="00550BEC" w14:textId="73CDA9A4" w:rsidR="00AD179E" w:rsidRDefault="00AD179E" w:rsidP="00080B2A">
            <w:r>
              <w:t>解除绑定</w:t>
            </w:r>
            <w:ins w:id="1743" w:author="ethink wang" w:date="2017-02-08T16:58:00Z">
              <w:r w:rsidR="00FD2C70">
                <w:t>弹窗</w:t>
              </w:r>
            </w:ins>
          </w:p>
        </w:tc>
        <w:tc>
          <w:tcPr>
            <w:tcW w:w="5157" w:type="dxa"/>
            <w:vAlign w:val="center"/>
          </w:tcPr>
          <w:p w14:paraId="59B71C7F" w14:textId="77777777" w:rsidR="00AD179E" w:rsidRDefault="00AD179E" w:rsidP="00193D20">
            <w:pPr>
              <w:pStyle w:val="af0"/>
              <w:ind w:firstLineChars="0" w:firstLine="0"/>
            </w:pPr>
            <w:r>
              <w:rPr>
                <w:rFonts w:hint="eastAsia"/>
              </w:rPr>
              <w:t>和一期相同</w:t>
            </w:r>
          </w:p>
        </w:tc>
        <w:tc>
          <w:tcPr>
            <w:tcW w:w="2302" w:type="dxa"/>
            <w:vAlign w:val="center"/>
          </w:tcPr>
          <w:p w14:paraId="60CD2414" w14:textId="77777777" w:rsidR="00AD179E" w:rsidRDefault="00AD179E" w:rsidP="00080B2A"/>
        </w:tc>
      </w:tr>
      <w:tr w:rsidR="00E56E1F" w:rsidRPr="00193D20" w14:paraId="57B22156" w14:textId="77777777" w:rsidTr="00080B2A">
        <w:trPr>
          <w:trHeight w:val="729"/>
        </w:trPr>
        <w:tc>
          <w:tcPr>
            <w:tcW w:w="1387" w:type="dxa"/>
            <w:vMerge w:val="restart"/>
            <w:vAlign w:val="center"/>
          </w:tcPr>
          <w:p w14:paraId="1EF80515" w14:textId="77777777" w:rsidR="00E56E1F" w:rsidRDefault="00E56E1F" w:rsidP="00080B2A">
            <w:pPr>
              <w:jc w:val="center"/>
              <w:rPr>
                <w:rFonts w:asciiTheme="minorEastAsia" w:hAnsiTheme="minorEastAsia"/>
              </w:rPr>
            </w:pPr>
            <w:r>
              <w:rPr>
                <w:rFonts w:asciiTheme="minorEastAsia" w:hAnsiTheme="minorEastAsia" w:hint="eastAsia"/>
              </w:rPr>
              <w:t>Ⅳ</w:t>
            </w:r>
            <w:r>
              <w:rPr>
                <w:rFonts w:hint="eastAsia"/>
              </w:rPr>
              <w:t>-</w:t>
            </w:r>
            <w:r>
              <w:t>G-03</w:t>
            </w:r>
            <w:r>
              <w:rPr>
                <w:rFonts w:hint="eastAsia"/>
              </w:rPr>
              <w:t>-</w:t>
            </w:r>
            <w:r>
              <w:t>01</w:t>
            </w:r>
            <w:r>
              <w:rPr>
                <w:rFonts w:hint="eastAsia"/>
              </w:rPr>
              <w:t>-</w:t>
            </w:r>
            <w:r>
              <w:t>01</w:t>
            </w:r>
          </w:p>
        </w:tc>
        <w:tc>
          <w:tcPr>
            <w:tcW w:w="1116" w:type="dxa"/>
            <w:vAlign w:val="center"/>
          </w:tcPr>
          <w:p w14:paraId="2BE7A84F" w14:textId="77777777" w:rsidR="00E56E1F" w:rsidRDefault="00E56E1F" w:rsidP="00080B2A">
            <w:r>
              <w:rPr>
                <w:rFonts w:hint="eastAsia"/>
              </w:rPr>
              <w:t>说明</w:t>
            </w:r>
          </w:p>
        </w:tc>
        <w:tc>
          <w:tcPr>
            <w:tcW w:w="5157" w:type="dxa"/>
            <w:vAlign w:val="center"/>
          </w:tcPr>
          <w:p w14:paraId="7130A295" w14:textId="77777777" w:rsidR="00E56E1F" w:rsidRDefault="00E56E1F" w:rsidP="00193D20">
            <w:pPr>
              <w:pStyle w:val="af0"/>
              <w:ind w:firstLineChars="0" w:firstLine="0"/>
            </w:pPr>
            <w:r>
              <w:rPr>
                <w:rFonts w:hint="eastAsia"/>
              </w:rPr>
              <w:t>默认显示司机操作日志</w:t>
            </w:r>
          </w:p>
        </w:tc>
        <w:tc>
          <w:tcPr>
            <w:tcW w:w="2302" w:type="dxa"/>
            <w:vAlign w:val="center"/>
          </w:tcPr>
          <w:p w14:paraId="71DA1DB2" w14:textId="77777777" w:rsidR="00E56E1F" w:rsidRDefault="00E56E1F" w:rsidP="00080B2A"/>
        </w:tc>
      </w:tr>
      <w:tr w:rsidR="00E56E1F" w:rsidRPr="00193D20" w14:paraId="603F35CB" w14:textId="77777777" w:rsidTr="00080B2A">
        <w:trPr>
          <w:trHeight w:val="729"/>
        </w:trPr>
        <w:tc>
          <w:tcPr>
            <w:tcW w:w="1387" w:type="dxa"/>
            <w:vMerge/>
            <w:vAlign w:val="center"/>
          </w:tcPr>
          <w:p w14:paraId="67B5BAD4" w14:textId="77777777" w:rsidR="00E56E1F" w:rsidRDefault="00E56E1F" w:rsidP="00080B2A">
            <w:pPr>
              <w:jc w:val="center"/>
              <w:rPr>
                <w:rFonts w:asciiTheme="minorEastAsia" w:hAnsiTheme="minorEastAsia"/>
              </w:rPr>
            </w:pPr>
          </w:p>
        </w:tc>
        <w:tc>
          <w:tcPr>
            <w:tcW w:w="1116" w:type="dxa"/>
            <w:vAlign w:val="center"/>
          </w:tcPr>
          <w:p w14:paraId="41CD4802" w14:textId="77777777" w:rsidR="00E56E1F" w:rsidRDefault="00E56E1F" w:rsidP="00080B2A">
            <w:r>
              <w:rPr>
                <w:rFonts w:hint="eastAsia"/>
              </w:rPr>
              <w:t>司机操作日志</w:t>
            </w:r>
          </w:p>
        </w:tc>
        <w:tc>
          <w:tcPr>
            <w:tcW w:w="5157" w:type="dxa"/>
            <w:vAlign w:val="center"/>
          </w:tcPr>
          <w:p w14:paraId="7B504B44" w14:textId="5796314D" w:rsidR="00E56E1F" w:rsidRDefault="00E56E1F" w:rsidP="00193D20">
            <w:pPr>
              <w:pStyle w:val="af0"/>
              <w:ind w:firstLineChars="0" w:firstLine="0"/>
            </w:pPr>
            <w:r>
              <w:rPr>
                <w:rFonts w:hint="eastAsia"/>
              </w:rPr>
              <w:t>1</w:t>
            </w:r>
            <w:del w:id="1744" w:author="ethink wang" w:date="2017-02-08T17:56:00Z">
              <w:r w:rsidDel="00992C15">
                <w:rPr>
                  <w:rFonts w:hint="eastAsia"/>
                </w:rPr>
                <w:delText xml:space="preserve"> </w:delText>
              </w:r>
            </w:del>
            <w:ins w:id="1745" w:author="ethink wang" w:date="2017-02-08T17:56:00Z">
              <w:r w:rsidR="00992C15">
                <w:rPr>
                  <w:rFonts w:hint="eastAsia"/>
                </w:rPr>
                <w:t>、</w:t>
              </w:r>
            </w:ins>
            <w:r>
              <w:t>查询条件为</w:t>
            </w:r>
            <w:r>
              <w:rPr>
                <w:rFonts w:hint="eastAsia"/>
              </w:rPr>
              <w:t>“司机”“工号”“操作类型”“操作时间”</w:t>
            </w:r>
          </w:p>
          <w:p w14:paraId="60E2E38C" w14:textId="554F047B" w:rsidR="003D0911" w:rsidRDefault="00017240" w:rsidP="00193D20">
            <w:pPr>
              <w:pStyle w:val="af0"/>
              <w:ind w:firstLineChars="0" w:firstLine="0"/>
              <w:rPr>
                <w:ins w:id="1746" w:author="ethink wang" w:date="2017-02-08T18:02:00Z"/>
              </w:rPr>
            </w:pPr>
            <w:ins w:id="1747" w:author="ethink wang" w:date="2017-02-08T18:36:00Z">
              <w:r>
                <w:rPr>
                  <w:rFonts w:hint="eastAsia"/>
                </w:rPr>
                <w:t>（</w:t>
              </w:r>
              <w:r>
                <w:rPr>
                  <w:rFonts w:hint="eastAsia"/>
                </w:rPr>
                <w:t>1</w:t>
              </w:r>
              <w:r>
                <w:rPr>
                  <w:rFonts w:hint="eastAsia"/>
                </w:rPr>
                <w:t>）</w:t>
              </w:r>
            </w:ins>
            <w:r w:rsidR="006A15FE">
              <w:rPr>
                <w:rFonts w:hint="eastAsia"/>
              </w:rPr>
              <w:t>司机控件采用联想输入框，通过姓名和手机号查询</w:t>
            </w:r>
            <w:r w:rsidR="00E56E1F">
              <w:rPr>
                <w:rFonts w:hint="eastAsia"/>
              </w:rPr>
              <w:t>；</w:t>
            </w:r>
          </w:p>
          <w:p w14:paraId="71B8293E" w14:textId="54DBAA70" w:rsidR="003D0911" w:rsidRDefault="00017240" w:rsidP="00193D20">
            <w:pPr>
              <w:pStyle w:val="af0"/>
              <w:ind w:firstLineChars="0" w:firstLine="0"/>
              <w:rPr>
                <w:ins w:id="1748" w:author="ethink wang" w:date="2017-02-08T18:02:00Z"/>
              </w:rPr>
            </w:pPr>
            <w:ins w:id="1749" w:author="ethink wang" w:date="2017-02-08T18:36:00Z">
              <w:r>
                <w:rPr>
                  <w:rFonts w:hint="eastAsia"/>
                </w:rPr>
                <w:t>（</w:t>
              </w:r>
              <w:r>
                <w:rPr>
                  <w:rFonts w:hint="eastAsia"/>
                </w:rPr>
                <w:t>2</w:t>
              </w:r>
              <w:r>
                <w:rPr>
                  <w:rFonts w:hint="eastAsia"/>
                </w:rPr>
                <w:t>）</w:t>
              </w:r>
            </w:ins>
            <w:r w:rsidR="00E56E1F">
              <w:rPr>
                <w:rFonts w:hint="eastAsia"/>
              </w:rPr>
              <w:t>工号控件采用联想输入框；</w:t>
            </w:r>
          </w:p>
          <w:p w14:paraId="14DEE991" w14:textId="1EDA0853" w:rsidR="003D0911" w:rsidRDefault="00017240" w:rsidP="00193D20">
            <w:pPr>
              <w:pStyle w:val="af0"/>
              <w:ind w:firstLineChars="0" w:firstLine="0"/>
              <w:rPr>
                <w:ins w:id="1750" w:author="ethink wang" w:date="2017-02-08T18:02:00Z"/>
              </w:rPr>
            </w:pPr>
            <w:ins w:id="1751" w:author="ethink wang" w:date="2017-02-08T18:36:00Z">
              <w:r>
                <w:rPr>
                  <w:rFonts w:hint="eastAsia"/>
                </w:rPr>
                <w:t>（</w:t>
              </w:r>
              <w:r>
                <w:rPr>
                  <w:rFonts w:hint="eastAsia"/>
                </w:rPr>
                <w:t>3</w:t>
              </w:r>
              <w:r>
                <w:rPr>
                  <w:rFonts w:hint="eastAsia"/>
                </w:rPr>
                <w:t>）</w:t>
              </w:r>
            </w:ins>
            <w:r w:rsidR="00E56E1F">
              <w:rPr>
                <w:rFonts w:hint="eastAsia"/>
              </w:rPr>
              <w:t>操作类型控件包括“全部”“绑定”“解绑”，默认“全部”；</w:t>
            </w:r>
          </w:p>
          <w:p w14:paraId="5264680A" w14:textId="564CE578" w:rsidR="00E56E1F" w:rsidRDefault="00017240" w:rsidP="00193D20">
            <w:pPr>
              <w:pStyle w:val="af0"/>
              <w:ind w:firstLineChars="0" w:firstLine="0"/>
            </w:pPr>
            <w:ins w:id="1752" w:author="ethink wang" w:date="2017-02-08T18:36:00Z">
              <w:r>
                <w:rPr>
                  <w:rFonts w:hint="eastAsia"/>
                </w:rPr>
                <w:t>（</w:t>
              </w:r>
              <w:r>
                <w:rPr>
                  <w:rFonts w:hint="eastAsia"/>
                </w:rPr>
                <w:t>4</w:t>
              </w:r>
              <w:r>
                <w:rPr>
                  <w:rFonts w:hint="eastAsia"/>
                </w:rPr>
                <w:t>）</w:t>
              </w:r>
            </w:ins>
            <w:r w:rsidR="00E56E1F">
              <w:rPr>
                <w:rFonts w:hint="eastAsia"/>
              </w:rPr>
              <w:t>操作时间控件精确到天</w:t>
            </w:r>
          </w:p>
          <w:p w14:paraId="70F816AE" w14:textId="623686EB" w:rsidR="00E56E1F" w:rsidRDefault="00E56E1F" w:rsidP="00193D20">
            <w:pPr>
              <w:pStyle w:val="af0"/>
              <w:ind w:firstLineChars="0" w:firstLine="0"/>
            </w:pPr>
            <w:r>
              <w:rPr>
                <w:rFonts w:hint="eastAsia"/>
              </w:rPr>
              <w:t>2</w:t>
            </w:r>
            <w:del w:id="1753" w:author="ethink wang" w:date="2017-02-08T18:02:00Z">
              <w:r w:rsidDel="003D0911">
                <w:rPr>
                  <w:rFonts w:hint="eastAsia"/>
                </w:rPr>
                <w:delText xml:space="preserve"> </w:delText>
              </w:r>
            </w:del>
            <w:ins w:id="1754" w:author="ethink wang" w:date="2017-02-08T18:02:00Z">
              <w:r w:rsidR="003D0911">
                <w:rPr>
                  <w:rFonts w:hint="eastAsia"/>
                </w:rPr>
                <w:t>、</w:t>
              </w:r>
            </w:ins>
            <w:r>
              <w:rPr>
                <w:rFonts w:hint="eastAsia"/>
              </w:rPr>
              <w:t>司机信息和工号信息两个查询条件必须输入其一时，才可查出数据</w:t>
            </w:r>
          </w:p>
          <w:p w14:paraId="788B0340" w14:textId="7229E7D4" w:rsidR="00E56E1F" w:rsidRDefault="00E56E1F" w:rsidP="00193D20">
            <w:pPr>
              <w:pStyle w:val="af0"/>
              <w:ind w:firstLineChars="0" w:firstLine="0"/>
            </w:pPr>
            <w:r>
              <w:t>3</w:t>
            </w:r>
            <w:del w:id="1755" w:author="ethink wang" w:date="2017-02-08T18:02:00Z">
              <w:r w:rsidDel="003D0911">
                <w:rPr>
                  <w:rFonts w:hint="eastAsia"/>
                </w:rPr>
                <w:delText xml:space="preserve"> </w:delText>
              </w:r>
            </w:del>
            <w:ins w:id="1756" w:author="ethink wang" w:date="2017-02-08T18:02:00Z">
              <w:r w:rsidR="003D0911">
                <w:rPr>
                  <w:rFonts w:hint="eastAsia"/>
                </w:rPr>
                <w:t>、</w:t>
              </w:r>
            </w:ins>
            <w:r>
              <w:rPr>
                <w:rFonts w:hint="eastAsia"/>
              </w:rPr>
              <w:t>点击“查询”按键，在下方列表中显示查询结果</w:t>
            </w:r>
          </w:p>
          <w:p w14:paraId="080899C7" w14:textId="4813742A" w:rsidR="00E56E1F" w:rsidRPr="007659EA" w:rsidRDefault="00E56E1F" w:rsidP="00193D20">
            <w:pPr>
              <w:pStyle w:val="af0"/>
              <w:ind w:firstLineChars="0" w:firstLine="0"/>
            </w:pPr>
            <w:r>
              <w:t>4</w:t>
            </w:r>
            <w:del w:id="1757" w:author="ethink wang" w:date="2017-02-08T18:02:00Z">
              <w:r w:rsidDel="003D0911">
                <w:rPr>
                  <w:rFonts w:hint="eastAsia"/>
                </w:rPr>
                <w:delText xml:space="preserve"> </w:delText>
              </w:r>
            </w:del>
            <w:ins w:id="1758" w:author="ethink wang" w:date="2017-02-08T18:02:00Z">
              <w:r w:rsidR="003D0911">
                <w:rPr>
                  <w:rFonts w:hint="eastAsia"/>
                </w:rPr>
                <w:t>、</w:t>
              </w:r>
            </w:ins>
            <w:r>
              <w:t>点击</w:t>
            </w:r>
            <w:r>
              <w:rPr>
                <w:rFonts w:hint="eastAsia"/>
              </w:rPr>
              <w:t>“清空”</w:t>
            </w:r>
            <w:r w:rsidR="006A15FE">
              <w:rPr>
                <w:rFonts w:hint="eastAsia"/>
              </w:rPr>
              <w:t>按键</w:t>
            </w:r>
            <w:r>
              <w:rPr>
                <w:rFonts w:hint="eastAsia"/>
              </w:rPr>
              <w:t>，</w:t>
            </w:r>
            <w:del w:id="1759" w:author="ethink wang" w:date="2017-02-08T18:02:00Z">
              <w:r w:rsidDel="003D0911">
                <w:rPr>
                  <w:rFonts w:hint="eastAsia"/>
                </w:rPr>
                <w:delText>初始化</w:delText>
              </w:r>
            </w:del>
            <w:r>
              <w:rPr>
                <w:rFonts w:hint="eastAsia"/>
              </w:rPr>
              <w:t>查询条件和列表</w:t>
            </w:r>
            <w:ins w:id="1760" w:author="ethink wang" w:date="2017-02-08T18:02:00Z">
              <w:r w:rsidR="003D0911">
                <w:rPr>
                  <w:rFonts w:hint="eastAsia"/>
                </w:rPr>
                <w:t>置为初始化条件</w:t>
              </w:r>
            </w:ins>
          </w:p>
          <w:p w14:paraId="7396E1BC" w14:textId="77777777" w:rsidR="003D0911" w:rsidRDefault="00E56E1F" w:rsidP="00797A00">
            <w:pPr>
              <w:pStyle w:val="af0"/>
              <w:ind w:firstLineChars="0" w:firstLine="0"/>
              <w:rPr>
                <w:ins w:id="1761" w:author="ethink wang" w:date="2017-02-08T18:03:00Z"/>
              </w:rPr>
            </w:pPr>
            <w:r>
              <w:t>5</w:t>
            </w:r>
            <w:del w:id="1762" w:author="ethink wang" w:date="2017-02-08T18:02:00Z">
              <w:r w:rsidDel="003D0911">
                <w:rPr>
                  <w:rFonts w:hint="eastAsia"/>
                </w:rPr>
                <w:delText xml:space="preserve"> </w:delText>
              </w:r>
            </w:del>
            <w:ins w:id="1763" w:author="ethink wang" w:date="2017-02-08T18:02:00Z">
              <w:r w:rsidR="003D0911">
                <w:rPr>
                  <w:rFonts w:hint="eastAsia"/>
                </w:rPr>
                <w:t>、</w:t>
              </w:r>
            </w:ins>
            <w:r>
              <w:rPr>
                <w:rFonts w:hint="eastAsia"/>
              </w:rPr>
              <w:t>列表，列表项如原型不赘述。</w:t>
            </w:r>
          </w:p>
          <w:p w14:paraId="17FA5ECD" w14:textId="68062CAF" w:rsidR="003D0911" w:rsidRDefault="00017240" w:rsidP="00797A00">
            <w:pPr>
              <w:pStyle w:val="af0"/>
              <w:ind w:firstLineChars="0" w:firstLine="0"/>
              <w:rPr>
                <w:ins w:id="1764" w:author="ethink wang" w:date="2017-02-08T18:03:00Z"/>
              </w:rPr>
            </w:pPr>
            <w:ins w:id="1765" w:author="ethink wang" w:date="2017-02-08T18:36:00Z">
              <w:r>
                <w:rPr>
                  <w:rFonts w:hint="eastAsia"/>
                </w:rPr>
                <w:t>（</w:t>
              </w:r>
              <w:r>
                <w:rPr>
                  <w:rFonts w:hint="eastAsia"/>
                </w:rPr>
                <w:t>1</w:t>
              </w:r>
              <w:r>
                <w:rPr>
                  <w:rFonts w:hint="eastAsia"/>
                </w:rPr>
                <w:t>）</w:t>
              </w:r>
            </w:ins>
            <w:r w:rsidR="00E56E1F">
              <w:rPr>
                <w:rFonts w:hint="eastAsia"/>
              </w:rPr>
              <w:t>初始化“表中数据为空”，样式参照一期表格；</w:t>
            </w:r>
          </w:p>
          <w:p w14:paraId="10C4A140" w14:textId="2D8A461C" w:rsidR="004E5203" w:rsidRDefault="00017240" w:rsidP="00797A00">
            <w:pPr>
              <w:pStyle w:val="af0"/>
              <w:ind w:firstLineChars="0" w:firstLine="0"/>
              <w:rPr>
                <w:ins w:id="1766" w:author="ethink wang" w:date="2017-02-08T18:04:00Z"/>
              </w:rPr>
            </w:pPr>
            <w:ins w:id="1767" w:author="ethink wang" w:date="2017-02-08T18:36:00Z">
              <w:r>
                <w:rPr>
                  <w:rFonts w:hint="eastAsia"/>
                </w:rPr>
                <w:t>（</w:t>
              </w:r>
              <w:r>
                <w:rPr>
                  <w:rFonts w:hint="eastAsia"/>
                </w:rPr>
                <w:t>2</w:t>
              </w:r>
              <w:r>
                <w:rPr>
                  <w:rFonts w:hint="eastAsia"/>
                </w:rPr>
                <w:t>）</w:t>
              </w:r>
            </w:ins>
            <w:r w:rsidR="00E56E1F">
              <w:rPr>
                <w:rFonts w:hint="eastAsia"/>
              </w:rPr>
              <w:t>车辆信息为服务车型和车牌号的拼合字段，中间用</w:t>
            </w:r>
            <w:r w:rsidR="006A15FE">
              <w:rPr>
                <w:rFonts w:hint="eastAsia"/>
              </w:rPr>
              <w:t>空格</w:t>
            </w:r>
            <w:r w:rsidR="00E56E1F">
              <w:rPr>
                <w:rFonts w:hint="eastAsia"/>
              </w:rPr>
              <w:t>间隔，如一期</w:t>
            </w:r>
            <w:r w:rsidR="008404B2">
              <w:rPr>
                <w:rFonts w:hint="eastAsia"/>
              </w:rPr>
              <w:t>司机</w:t>
            </w:r>
            <w:r w:rsidR="00E56E1F">
              <w:rPr>
                <w:rFonts w:hint="eastAsia"/>
              </w:rPr>
              <w:t>管理页面；</w:t>
            </w:r>
          </w:p>
          <w:p w14:paraId="3BC9C6CF" w14:textId="16B1D2CE" w:rsidR="003D0911" w:rsidRDefault="00017240" w:rsidP="00797A00">
            <w:pPr>
              <w:pStyle w:val="af0"/>
              <w:ind w:firstLineChars="0" w:firstLine="0"/>
              <w:rPr>
                <w:ins w:id="1768" w:author="ethink wang" w:date="2017-02-08T18:03:00Z"/>
              </w:rPr>
            </w:pPr>
            <w:ins w:id="1769" w:author="ethink wang" w:date="2017-02-08T18:36:00Z">
              <w:r>
                <w:rPr>
                  <w:rFonts w:hint="eastAsia"/>
                </w:rPr>
                <w:t>（</w:t>
              </w:r>
              <w:r>
                <w:rPr>
                  <w:rFonts w:hint="eastAsia"/>
                </w:rPr>
                <w:t>3</w:t>
              </w:r>
              <w:r>
                <w:rPr>
                  <w:rFonts w:hint="eastAsia"/>
                </w:rPr>
                <w:t>）</w:t>
              </w:r>
            </w:ins>
            <w:r w:rsidR="00E56E1F">
              <w:rPr>
                <w:rFonts w:hint="eastAsia"/>
              </w:rPr>
              <w:t>操作时间为操作成功的时间；</w:t>
            </w:r>
          </w:p>
          <w:p w14:paraId="4D000D95" w14:textId="31DF4ACE" w:rsidR="00E56E1F" w:rsidRPr="00FF0C85" w:rsidRDefault="00017240" w:rsidP="00797A00">
            <w:pPr>
              <w:pStyle w:val="af0"/>
              <w:ind w:firstLineChars="0" w:firstLine="0"/>
            </w:pPr>
            <w:ins w:id="1770" w:author="ethink wang" w:date="2017-02-08T18:36:00Z">
              <w:r>
                <w:rPr>
                  <w:rFonts w:hint="eastAsia"/>
                </w:rPr>
                <w:t>（</w:t>
              </w:r>
              <w:r>
                <w:rPr>
                  <w:rFonts w:hint="eastAsia"/>
                </w:rPr>
                <w:t>4</w:t>
              </w:r>
              <w:r>
                <w:rPr>
                  <w:rFonts w:hint="eastAsia"/>
                </w:rPr>
                <w:t>）</w:t>
              </w:r>
            </w:ins>
            <w:r w:rsidR="00E56E1F">
              <w:rPr>
                <w:rFonts w:hint="eastAsia"/>
              </w:rPr>
              <w:t>操作类型为“绑定”时，</w:t>
            </w:r>
            <w:r w:rsidR="00797A00">
              <w:rPr>
                <w:rFonts w:hint="eastAsia"/>
              </w:rPr>
              <w:t>“操作原因”显示为“</w:t>
            </w:r>
            <w:r w:rsidR="00797A00">
              <w:rPr>
                <w:rFonts w:hint="eastAsia"/>
              </w:rPr>
              <w:t>/</w:t>
            </w:r>
            <w:r w:rsidR="00797A00">
              <w:rPr>
                <w:rFonts w:hint="eastAsia"/>
              </w:rPr>
              <w:t>”</w:t>
            </w:r>
            <w:del w:id="1771" w:author="ethink wang" w:date="2017-02-08T18:03:00Z">
              <w:r w:rsidR="008404B2" w:rsidDel="003D0911">
                <w:rPr>
                  <w:rFonts w:hint="eastAsia"/>
                </w:rPr>
                <w:delText>，</w:delText>
              </w:r>
            </w:del>
          </w:p>
        </w:tc>
        <w:tc>
          <w:tcPr>
            <w:tcW w:w="2302" w:type="dxa"/>
            <w:vAlign w:val="center"/>
          </w:tcPr>
          <w:p w14:paraId="1615E001" w14:textId="77777777" w:rsidR="00E56E1F" w:rsidRPr="00FF0C85" w:rsidRDefault="00E56E1F" w:rsidP="00080B2A"/>
        </w:tc>
      </w:tr>
      <w:tr w:rsidR="00E56E1F" w:rsidRPr="00193D20" w14:paraId="695BFF9C" w14:textId="77777777" w:rsidTr="00080B2A">
        <w:trPr>
          <w:trHeight w:val="729"/>
        </w:trPr>
        <w:tc>
          <w:tcPr>
            <w:tcW w:w="1387" w:type="dxa"/>
            <w:vMerge/>
            <w:vAlign w:val="center"/>
          </w:tcPr>
          <w:p w14:paraId="73FF85C2" w14:textId="77777777" w:rsidR="00E56E1F" w:rsidRDefault="00E56E1F" w:rsidP="00080B2A">
            <w:pPr>
              <w:jc w:val="center"/>
              <w:rPr>
                <w:rFonts w:asciiTheme="minorEastAsia" w:hAnsiTheme="minorEastAsia"/>
              </w:rPr>
            </w:pPr>
          </w:p>
        </w:tc>
        <w:tc>
          <w:tcPr>
            <w:tcW w:w="1116" w:type="dxa"/>
            <w:vAlign w:val="center"/>
          </w:tcPr>
          <w:p w14:paraId="2CBB5B97" w14:textId="77777777" w:rsidR="00E56E1F" w:rsidRDefault="00E56E1F" w:rsidP="00080B2A">
            <w:r>
              <w:rPr>
                <w:rFonts w:hint="eastAsia"/>
              </w:rPr>
              <w:t>车辆操作日志</w:t>
            </w:r>
          </w:p>
        </w:tc>
        <w:tc>
          <w:tcPr>
            <w:tcW w:w="5157" w:type="dxa"/>
            <w:vAlign w:val="center"/>
          </w:tcPr>
          <w:p w14:paraId="2AB569ED" w14:textId="6912C962" w:rsidR="00E56E1F" w:rsidRDefault="00E56E1F" w:rsidP="00C67A1E">
            <w:pPr>
              <w:pStyle w:val="af0"/>
              <w:ind w:firstLineChars="0" w:firstLine="0"/>
            </w:pPr>
            <w:del w:id="1772" w:author="ethink wang" w:date="2017-02-08T18:04:00Z">
              <w:r w:rsidDel="004E5203">
                <w:rPr>
                  <w:rFonts w:hint="eastAsia"/>
                </w:rPr>
                <w:delText xml:space="preserve">1 </w:delText>
              </w:r>
            </w:del>
            <w:ins w:id="1773" w:author="ethink wang" w:date="2017-02-08T18:04:00Z">
              <w:r w:rsidR="004E5203">
                <w:rPr>
                  <w:rFonts w:hint="eastAsia"/>
                </w:rPr>
                <w:t>1</w:t>
              </w:r>
              <w:r w:rsidR="004E5203">
                <w:rPr>
                  <w:rFonts w:hint="eastAsia"/>
                </w:rPr>
                <w:t>、</w:t>
              </w:r>
            </w:ins>
            <w:r>
              <w:t>查询条件为</w:t>
            </w:r>
            <w:r>
              <w:rPr>
                <w:rFonts w:hint="eastAsia"/>
              </w:rPr>
              <w:t>“车牌号”“车架号”“操作类型”“操作时间”</w:t>
            </w:r>
          </w:p>
          <w:p w14:paraId="646D9B92" w14:textId="7236FE85" w:rsidR="0067785A" w:rsidRDefault="00017240" w:rsidP="00C67A1E">
            <w:pPr>
              <w:pStyle w:val="af0"/>
              <w:ind w:firstLineChars="0" w:firstLine="0"/>
              <w:rPr>
                <w:ins w:id="1774" w:author="ethink wang" w:date="2017-02-08T18:08:00Z"/>
              </w:rPr>
            </w:pPr>
            <w:ins w:id="1775" w:author="ethink wang" w:date="2017-02-08T18:34:00Z">
              <w:r>
                <w:rPr>
                  <w:rFonts w:hint="eastAsia"/>
                </w:rPr>
                <w:t>（</w:t>
              </w:r>
              <w:r>
                <w:rPr>
                  <w:rFonts w:hint="eastAsia"/>
                </w:rPr>
                <w:t>1</w:t>
              </w:r>
              <w:r>
                <w:rPr>
                  <w:rFonts w:hint="eastAsia"/>
                </w:rPr>
                <w:t>）</w:t>
              </w:r>
            </w:ins>
            <w:r w:rsidR="00E56E1F">
              <w:rPr>
                <w:rFonts w:hint="eastAsia"/>
              </w:rPr>
              <w:t>车牌号</w:t>
            </w:r>
            <w:del w:id="1776" w:author="ethink wang" w:date="2017-02-08T18:08:00Z">
              <w:r w:rsidR="00E56E1F" w:rsidDel="0067785A">
                <w:rPr>
                  <w:rFonts w:hint="eastAsia"/>
                </w:rPr>
                <w:delText>控</w:delText>
              </w:r>
            </w:del>
            <w:r w:rsidR="00F029C1">
              <w:rPr>
                <w:rFonts w:hint="eastAsia"/>
              </w:rPr>
              <w:t>和</w:t>
            </w:r>
            <w:r w:rsidR="00E56E1F">
              <w:rPr>
                <w:rFonts w:hint="eastAsia"/>
              </w:rPr>
              <w:t>车架号控件采用联想输入框</w:t>
            </w:r>
            <w:r w:rsidR="00F029C1">
              <w:rPr>
                <w:rFonts w:hint="eastAsia"/>
              </w:rPr>
              <w:t>，数据来自已有的网约车</w:t>
            </w:r>
            <w:r w:rsidR="00E56E1F">
              <w:rPr>
                <w:rFonts w:hint="eastAsia"/>
              </w:rPr>
              <w:t>；</w:t>
            </w:r>
          </w:p>
          <w:p w14:paraId="0AD7180A" w14:textId="7922295D" w:rsidR="0067785A" w:rsidRDefault="00017240" w:rsidP="00C67A1E">
            <w:pPr>
              <w:pStyle w:val="af0"/>
              <w:ind w:firstLineChars="0" w:firstLine="0"/>
              <w:rPr>
                <w:ins w:id="1777" w:author="ethink wang" w:date="2017-02-08T18:08:00Z"/>
              </w:rPr>
            </w:pPr>
            <w:ins w:id="1778" w:author="ethink wang" w:date="2017-02-08T18:34:00Z">
              <w:r>
                <w:rPr>
                  <w:rFonts w:hint="eastAsia"/>
                </w:rPr>
                <w:t>（</w:t>
              </w:r>
              <w:r>
                <w:rPr>
                  <w:rFonts w:hint="eastAsia"/>
                </w:rPr>
                <w:t>2</w:t>
              </w:r>
              <w:r>
                <w:rPr>
                  <w:rFonts w:hint="eastAsia"/>
                </w:rPr>
                <w:t>）</w:t>
              </w:r>
            </w:ins>
            <w:r w:rsidR="00E56E1F">
              <w:rPr>
                <w:rFonts w:hint="eastAsia"/>
              </w:rPr>
              <w:t>操作类型控件包括“全部”“绑定”“解绑”，默认“全部”；</w:t>
            </w:r>
          </w:p>
          <w:p w14:paraId="0CAD7A2C" w14:textId="7F8F76B2" w:rsidR="00E56E1F" w:rsidRDefault="00017240" w:rsidP="00C67A1E">
            <w:pPr>
              <w:pStyle w:val="af0"/>
              <w:ind w:firstLineChars="0" w:firstLine="0"/>
            </w:pPr>
            <w:ins w:id="1779" w:author="ethink wang" w:date="2017-02-08T18:34:00Z">
              <w:r>
                <w:rPr>
                  <w:rFonts w:hint="eastAsia"/>
                </w:rPr>
                <w:lastRenderedPageBreak/>
                <w:t>（</w:t>
              </w:r>
              <w:r>
                <w:rPr>
                  <w:rFonts w:hint="eastAsia"/>
                </w:rPr>
                <w:t>3</w:t>
              </w:r>
              <w:r>
                <w:rPr>
                  <w:rFonts w:hint="eastAsia"/>
                </w:rPr>
                <w:t>）</w:t>
              </w:r>
            </w:ins>
            <w:r w:rsidR="00E56E1F">
              <w:rPr>
                <w:rFonts w:hint="eastAsia"/>
              </w:rPr>
              <w:t>操作时间控件精确到天</w:t>
            </w:r>
            <w:ins w:id="1780" w:author="ethink wang" w:date="2017-02-08T18:08:00Z">
              <w:r w:rsidR="0067785A">
                <w:rPr>
                  <w:rFonts w:hint="eastAsia"/>
                </w:rPr>
                <w:t>；</w:t>
              </w:r>
            </w:ins>
          </w:p>
          <w:p w14:paraId="7634B1FD" w14:textId="1CBE45DC" w:rsidR="00E56E1F" w:rsidRDefault="00E56E1F" w:rsidP="00C67A1E">
            <w:pPr>
              <w:pStyle w:val="af0"/>
              <w:ind w:firstLineChars="0" w:firstLine="0"/>
            </w:pPr>
            <w:r>
              <w:rPr>
                <w:rFonts w:hint="eastAsia"/>
              </w:rPr>
              <w:t>2</w:t>
            </w:r>
            <w:del w:id="1781" w:author="ethink wang" w:date="2017-02-08T18:08:00Z">
              <w:r w:rsidDel="0067785A">
                <w:rPr>
                  <w:rFonts w:hint="eastAsia"/>
                </w:rPr>
                <w:delText xml:space="preserve"> </w:delText>
              </w:r>
            </w:del>
            <w:ins w:id="1782" w:author="ethink wang" w:date="2017-02-08T18:08:00Z">
              <w:r w:rsidR="0067785A">
                <w:rPr>
                  <w:rFonts w:hint="eastAsia"/>
                </w:rPr>
                <w:t>、</w:t>
              </w:r>
            </w:ins>
            <w:r>
              <w:rPr>
                <w:rFonts w:hint="eastAsia"/>
              </w:rPr>
              <w:t>车牌号和车架号两个查询条件必须输入其一时，才可查出数据</w:t>
            </w:r>
            <w:ins w:id="1783" w:author="ethink wang" w:date="2017-02-08T18:08:00Z">
              <w:r w:rsidR="0067785A">
                <w:rPr>
                  <w:rFonts w:hint="eastAsia"/>
                </w:rPr>
                <w:t>；</w:t>
              </w:r>
            </w:ins>
          </w:p>
          <w:p w14:paraId="5E9D261A" w14:textId="509A218A" w:rsidR="00E56E1F" w:rsidRDefault="00E56E1F" w:rsidP="00C67A1E">
            <w:pPr>
              <w:pStyle w:val="af0"/>
              <w:ind w:firstLineChars="0" w:firstLine="0"/>
            </w:pPr>
            <w:r>
              <w:t>3</w:t>
            </w:r>
            <w:del w:id="1784" w:author="ethink wang" w:date="2017-02-08T18:08:00Z">
              <w:r w:rsidDel="0067785A">
                <w:rPr>
                  <w:rFonts w:hint="eastAsia"/>
                </w:rPr>
                <w:delText xml:space="preserve"> </w:delText>
              </w:r>
            </w:del>
            <w:ins w:id="1785" w:author="ethink wang" w:date="2017-02-08T18:08:00Z">
              <w:r w:rsidR="0067785A">
                <w:rPr>
                  <w:rFonts w:hint="eastAsia"/>
                </w:rPr>
                <w:t>、</w:t>
              </w:r>
            </w:ins>
            <w:r>
              <w:rPr>
                <w:rFonts w:hint="eastAsia"/>
              </w:rPr>
              <w:t>点击“查询”按键，在下方列表中显示查询结果</w:t>
            </w:r>
          </w:p>
          <w:p w14:paraId="4DCBA290" w14:textId="733CEAC2" w:rsidR="00E56E1F" w:rsidRPr="007659EA" w:rsidRDefault="00E56E1F" w:rsidP="00C67A1E">
            <w:pPr>
              <w:pStyle w:val="af0"/>
              <w:ind w:firstLineChars="0" w:firstLine="0"/>
            </w:pPr>
            <w:r>
              <w:t>4</w:t>
            </w:r>
            <w:del w:id="1786" w:author="ethink wang" w:date="2017-02-08T18:08:00Z">
              <w:r w:rsidDel="0067785A">
                <w:rPr>
                  <w:rFonts w:hint="eastAsia"/>
                </w:rPr>
                <w:delText xml:space="preserve"> </w:delText>
              </w:r>
            </w:del>
            <w:ins w:id="1787" w:author="ethink wang" w:date="2017-02-08T18:08:00Z">
              <w:r w:rsidR="0067785A">
                <w:rPr>
                  <w:rFonts w:hint="eastAsia"/>
                </w:rPr>
                <w:t>、</w:t>
              </w:r>
            </w:ins>
            <w:r>
              <w:t>点击</w:t>
            </w:r>
            <w:r>
              <w:rPr>
                <w:rFonts w:hint="eastAsia"/>
              </w:rPr>
              <w:t>“清空”</w:t>
            </w:r>
            <w:r w:rsidR="006A15FE">
              <w:rPr>
                <w:rFonts w:hint="eastAsia"/>
              </w:rPr>
              <w:t>按键</w:t>
            </w:r>
            <w:r>
              <w:rPr>
                <w:rFonts w:hint="eastAsia"/>
              </w:rPr>
              <w:t>，</w:t>
            </w:r>
            <w:del w:id="1788" w:author="ethink wang" w:date="2017-02-08T18:08:00Z">
              <w:r w:rsidDel="0067785A">
                <w:rPr>
                  <w:rFonts w:hint="eastAsia"/>
                </w:rPr>
                <w:delText>初始化</w:delText>
              </w:r>
            </w:del>
            <w:r>
              <w:rPr>
                <w:rFonts w:hint="eastAsia"/>
              </w:rPr>
              <w:t>查询条件和列表</w:t>
            </w:r>
            <w:ins w:id="1789" w:author="ethink wang" w:date="2017-02-08T18:09:00Z">
              <w:r w:rsidR="0067785A">
                <w:rPr>
                  <w:rFonts w:hint="eastAsia"/>
                </w:rPr>
                <w:t>置为</w:t>
              </w:r>
            </w:ins>
            <w:ins w:id="1790" w:author="ethink wang" w:date="2017-02-08T18:08:00Z">
              <w:r w:rsidR="0067785A">
                <w:rPr>
                  <w:rFonts w:hint="eastAsia"/>
                </w:rPr>
                <w:t>初始化</w:t>
              </w:r>
            </w:ins>
            <w:ins w:id="1791" w:author="ethink wang" w:date="2017-02-08T18:10:00Z">
              <w:r w:rsidR="0067785A">
                <w:rPr>
                  <w:rFonts w:hint="eastAsia"/>
                </w:rPr>
                <w:t>条件</w:t>
              </w:r>
            </w:ins>
          </w:p>
          <w:p w14:paraId="18285677" w14:textId="4EC8F926" w:rsidR="00E56E1F" w:rsidRDefault="00E56E1F" w:rsidP="00EA6F34">
            <w:pPr>
              <w:pStyle w:val="af0"/>
              <w:ind w:firstLineChars="0" w:firstLine="0"/>
            </w:pPr>
            <w:r>
              <w:t>5</w:t>
            </w:r>
            <w:del w:id="1792" w:author="ethink wang" w:date="2017-02-08T18:08:00Z">
              <w:r w:rsidDel="0067785A">
                <w:rPr>
                  <w:rFonts w:hint="eastAsia"/>
                </w:rPr>
                <w:delText xml:space="preserve"> </w:delText>
              </w:r>
            </w:del>
            <w:ins w:id="1793" w:author="ethink wang" w:date="2017-02-08T18:08:00Z">
              <w:r w:rsidR="0067785A">
                <w:rPr>
                  <w:rFonts w:hint="eastAsia"/>
                </w:rPr>
                <w:t>、</w:t>
              </w:r>
            </w:ins>
            <w:r>
              <w:rPr>
                <w:rFonts w:hint="eastAsia"/>
              </w:rPr>
              <w:t>列表，列表项如原型不赘述。初始化“表中数据为空”，样式参照一期表格；操作时间为操作成功的时间；操作类型为“绑定”时，</w:t>
            </w:r>
            <w:r w:rsidR="00797A00">
              <w:rPr>
                <w:rFonts w:hint="eastAsia"/>
              </w:rPr>
              <w:t>“操作原因”显示为“</w:t>
            </w:r>
            <w:r w:rsidR="00797A00">
              <w:rPr>
                <w:rFonts w:hint="eastAsia"/>
              </w:rPr>
              <w:t>/</w:t>
            </w:r>
            <w:r w:rsidR="00797A00">
              <w:rPr>
                <w:rFonts w:hint="eastAsia"/>
              </w:rPr>
              <w:t>”</w:t>
            </w:r>
          </w:p>
        </w:tc>
        <w:tc>
          <w:tcPr>
            <w:tcW w:w="2302" w:type="dxa"/>
            <w:vAlign w:val="center"/>
          </w:tcPr>
          <w:p w14:paraId="5E89D923" w14:textId="77777777" w:rsidR="00E56E1F" w:rsidRPr="00FF0C85" w:rsidRDefault="00E56E1F" w:rsidP="00080B2A"/>
        </w:tc>
      </w:tr>
    </w:tbl>
    <w:p w14:paraId="0969F318" w14:textId="77777777" w:rsidR="00E55E46" w:rsidRDefault="00E55E46" w:rsidP="00E55E46">
      <w:pPr>
        <w:pStyle w:val="5"/>
      </w:pPr>
      <w:r>
        <w:t>出租车绑定</w:t>
      </w:r>
    </w:p>
    <w:p w14:paraId="409F9704" w14:textId="77777777" w:rsidR="00E55E46" w:rsidRDefault="00E55E46" w:rsidP="00E55E46">
      <w:pPr>
        <w:pStyle w:val="6"/>
      </w:pPr>
      <w:r>
        <w:t>用例描述</w:t>
      </w:r>
    </w:p>
    <w:p w14:paraId="4571503E" w14:textId="77777777" w:rsidR="00AD179E" w:rsidRPr="00AD179E" w:rsidRDefault="00AD179E" w:rsidP="00AD179E">
      <w:r>
        <w:rPr>
          <w:rFonts w:hint="eastAsia"/>
        </w:rPr>
        <w:t xml:space="preserve">  </w:t>
      </w:r>
      <w:r>
        <w:rPr>
          <w:rFonts w:hint="eastAsia"/>
        </w:rPr>
        <w:t>出租车绑定支持一对多，即一辆车可以绑定多个司机。本例包括出租车司机的绑定、解绑以及操作记录的查询操作。</w:t>
      </w:r>
    </w:p>
    <w:p w14:paraId="2720218F" w14:textId="77777777" w:rsidR="00E55E46" w:rsidRPr="00E55E46" w:rsidRDefault="00E55E46" w:rsidP="00E55E46">
      <w:pPr>
        <w:pStyle w:val="6"/>
      </w:pPr>
      <w:r>
        <w:t>元素规则</w:t>
      </w:r>
    </w:p>
    <w:tbl>
      <w:tblPr>
        <w:tblStyle w:val="af1"/>
        <w:tblW w:w="0" w:type="auto"/>
        <w:tblLook w:val="04A0" w:firstRow="1" w:lastRow="0" w:firstColumn="1" w:lastColumn="0" w:noHBand="0" w:noVBand="1"/>
      </w:tblPr>
      <w:tblGrid>
        <w:gridCol w:w="1387"/>
        <w:gridCol w:w="1116"/>
        <w:gridCol w:w="5157"/>
        <w:gridCol w:w="2302"/>
      </w:tblGrid>
      <w:tr w:rsidR="00AD179E" w:rsidRPr="00753787" w14:paraId="74932195" w14:textId="77777777" w:rsidTr="0071073C">
        <w:trPr>
          <w:trHeight w:val="567"/>
        </w:trPr>
        <w:tc>
          <w:tcPr>
            <w:tcW w:w="1387" w:type="dxa"/>
            <w:shd w:val="clear" w:color="auto" w:fill="D9D9D9" w:themeFill="background1" w:themeFillShade="D9"/>
            <w:vAlign w:val="center"/>
          </w:tcPr>
          <w:p w14:paraId="16B425EC" w14:textId="77777777" w:rsidR="00AD179E" w:rsidRPr="00753787" w:rsidRDefault="00AD179E" w:rsidP="0071073C">
            <w:pPr>
              <w:jc w:val="center"/>
              <w:rPr>
                <w:b/>
              </w:rPr>
            </w:pPr>
            <w:r>
              <w:rPr>
                <w:rFonts w:hint="eastAsia"/>
                <w:b/>
              </w:rPr>
              <w:t>页面</w:t>
            </w:r>
          </w:p>
        </w:tc>
        <w:tc>
          <w:tcPr>
            <w:tcW w:w="1116" w:type="dxa"/>
            <w:shd w:val="clear" w:color="auto" w:fill="D9D9D9" w:themeFill="background1" w:themeFillShade="D9"/>
            <w:vAlign w:val="center"/>
          </w:tcPr>
          <w:p w14:paraId="181F8057" w14:textId="77777777" w:rsidR="00AD179E" w:rsidRPr="00753787" w:rsidRDefault="00AD179E" w:rsidP="0071073C">
            <w:pPr>
              <w:jc w:val="center"/>
              <w:rPr>
                <w:b/>
              </w:rPr>
            </w:pPr>
            <w:r w:rsidRPr="00753787">
              <w:rPr>
                <w:b/>
              </w:rPr>
              <w:t>元素名称</w:t>
            </w:r>
          </w:p>
        </w:tc>
        <w:tc>
          <w:tcPr>
            <w:tcW w:w="5157" w:type="dxa"/>
            <w:shd w:val="clear" w:color="auto" w:fill="D9D9D9" w:themeFill="background1" w:themeFillShade="D9"/>
            <w:vAlign w:val="center"/>
          </w:tcPr>
          <w:p w14:paraId="0B8B4687" w14:textId="77777777" w:rsidR="00AD179E" w:rsidRPr="00753787" w:rsidRDefault="00AD179E" w:rsidP="0071073C">
            <w:pPr>
              <w:jc w:val="center"/>
              <w:rPr>
                <w:b/>
              </w:rPr>
            </w:pPr>
            <w:r w:rsidRPr="00753787">
              <w:rPr>
                <w:b/>
              </w:rPr>
              <w:t>描述</w:t>
            </w:r>
          </w:p>
        </w:tc>
        <w:tc>
          <w:tcPr>
            <w:tcW w:w="2302" w:type="dxa"/>
            <w:shd w:val="clear" w:color="auto" w:fill="D9D9D9" w:themeFill="background1" w:themeFillShade="D9"/>
            <w:vAlign w:val="center"/>
          </w:tcPr>
          <w:p w14:paraId="791D5001" w14:textId="77777777" w:rsidR="00AD179E" w:rsidRPr="00753787" w:rsidRDefault="00AD179E" w:rsidP="0071073C">
            <w:pPr>
              <w:ind w:leftChars="-253" w:left="-531"/>
              <w:jc w:val="center"/>
              <w:rPr>
                <w:b/>
              </w:rPr>
            </w:pPr>
            <w:r>
              <w:rPr>
                <w:rFonts w:hint="eastAsia"/>
                <w:b/>
              </w:rPr>
              <w:t>异常处理</w:t>
            </w:r>
          </w:p>
        </w:tc>
      </w:tr>
      <w:tr w:rsidR="0004110D" w14:paraId="275FAEC1" w14:textId="77777777" w:rsidTr="0071073C">
        <w:trPr>
          <w:trHeight w:val="729"/>
        </w:trPr>
        <w:tc>
          <w:tcPr>
            <w:tcW w:w="1387" w:type="dxa"/>
            <w:vMerge w:val="restart"/>
            <w:vAlign w:val="center"/>
          </w:tcPr>
          <w:p w14:paraId="4B7C4EA2" w14:textId="77777777" w:rsidR="0004110D" w:rsidRDefault="0004110D" w:rsidP="0004110D">
            <w:pPr>
              <w:jc w:val="center"/>
            </w:pPr>
            <w:r>
              <w:rPr>
                <w:rFonts w:asciiTheme="minorEastAsia" w:hAnsiTheme="minorEastAsia" w:hint="eastAsia"/>
              </w:rPr>
              <w:t>Ⅳ</w:t>
            </w:r>
            <w:r>
              <w:rPr>
                <w:rFonts w:hint="eastAsia"/>
              </w:rPr>
              <w:t>-</w:t>
            </w:r>
            <w:r>
              <w:t>G-03</w:t>
            </w:r>
            <w:r>
              <w:rPr>
                <w:rFonts w:hint="eastAsia"/>
              </w:rPr>
              <w:t>-</w:t>
            </w:r>
            <w:r>
              <w:t>02</w:t>
            </w:r>
          </w:p>
        </w:tc>
        <w:tc>
          <w:tcPr>
            <w:tcW w:w="1116" w:type="dxa"/>
            <w:vAlign w:val="center"/>
          </w:tcPr>
          <w:p w14:paraId="7AE18047" w14:textId="77777777" w:rsidR="0004110D" w:rsidRDefault="0004110D" w:rsidP="0071073C">
            <w:r>
              <w:t>说明</w:t>
            </w:r>
          </w:p>
        </w:tc>
        <w:tc>
          <w:tcPr>
            <w:tcW w:w="5157" w:type="dxa"/>
            <w:vAlign w:val="center"/>
          </w:tcPr>
          <w:p w14:paraId="3803256B" w14:textId="77777777" w:rsidR="0004110D" w:rsidRPr="00C55419" w:rsidRDefault="0004110D" w:rsidP="0071073C"/>
        </w:tc>
        <w:tc>
          <w:tcPr>
            <w:tcW w:w="2302" w:type="dxa"/>
            <w:vAlign w:val="center"/>
          </w:tcPr>
          <w:p w14:paraId="6BBF5D00" w14:textId="77777777" w:rsidR="0004110D" w:rsidRPr="00054E2A" w:rsidRDefault="0004110D" w:rsidP="0071073C"/>
        </w:tc>
      </w:tr>
      <w:tr w:rsidR="0004110D" w14:paraId="5662D6E9" w14:textId="77777777" w:rsidTr="0071073C">
        <w:trPr>
          <w:trHeight w:val="729"/>
        </w:trPr>
        <w:tc>
          <w:tcPr>
            <w:tcW w:w="1387" w:type="dxa"/>
            <w:vMerge/>
            <w:vAlign w:val="center"/>
          </w:tcPr>
          <w:p w14:paraId="1CBFEF5E" w14:textId="77777777" w:rsidR="0004110D" w:rsidRDefault="0004110D" w:rsidP="0071073C">
            <w:pPr>
              <w:jc w:val="center"/>
              <w:rPr>
                <w:rFonts w:asciiTheme="minorEastAsia" w:hAnsiTheme="minorEastAsia"/>
              </w:rPr>
            </w:pPr>
          </w:p>
        </w:tc>
        <w:tc>
          <w:tcPr>
            <w:tcW w:w="1116" w:type="dxa"/>
            <w:vAlign w:val="center"/>
          </w:tcPr>
          <w:p w14:paraId="0A4EA70B" w14:textId="77777777" w:rsidR="0004110D" w:rsidRDefault="0004110D" w:rsidP="0071073C">
            <w:r>
              <w:t>查询条件</w:t>
            </w:r>
          </w:p>
        </w:tc>
        <w:tc>
          <w:tcPr>
            <w:tcW w:w="5157" w:type="dxa"/>
            <w:vAlign w:val="center"/>
          </w:tcPr>
          <w:p w14:paraId="030715E2" w14:textId="77777777" w:rsidR="0067785A" w:rsidRDefault="00931956" w:rsidP="00E234B1">
            <w:pPr>
              <w:pStyle w:val="af0"/>
              <w:ind w:firstLineChars="0" w:firstLine="0"/>
              <w:rPr>
                <w:ins w:id="1794" w:author="ethink wang" w:date="2017-02-08T18:10:00Z"/>
              </w:rPr>
            </w:pPr>
            <w:r>
              <w:t>查询条件为</w:t>
            </w:r>
            <w:r>
              <w:rPr>
                <w:rFonts w:hint="eastAsia"/>
              </w:rPr>
              <w:t>“品牌车系”“车牌号”“绑定状态”“服务状态”“登记城市”“已绑定的人数”“当班司机”“班次状态”。</w:t>
            </w:r>
          </w:p>
          <w:p w14:paraId="69DEDA4A" w14:textId="5A46B2F6" w:rsidR="0067785A" w:rsidRDefault="00931956" w:rsidP="00E234B1">
            <w:pPr>
              <w:pStyle w:val="af0"/>
              <w:ind w:firstLineChars="0" w:firstLine="0"/>
              <w:rPr>
                <w:ins w:id="1795" w:author="ethink wang" w:date="2017-02-08T18:11:00Z"/>
              </w:rPr>
            </w:pPr>
            <w:r>
              <w:rPr>
                <w:rFonts w:hint="eastAsia"/>
              </w:rPr>
              <w:t>其中</w:t>
            </w:r>
            <w:ins w:id="1796" w:author="ethink wang" w:date="2017-02-08T18:11:00Z">
              <w:r w:rsidR="0067785A">
                <w:rPr>
                  <w:rFonts w:hint="eastAsia"/>
                </w:rPr>
                <w:t>：</w:t>
              </w:r>
            </w:ins>
          </w:p>
          <w:p w14:paraId="0CEDE0DE" w14:textId="271A44AA" w:rsidR="0067785A" w:rsidRDefault="0067785A" w:rsidP="00E234B1">
            <w:pPr>
              <w:pStyle w:val="af0"/>
              <w:ind w:firstLineChars="0" w:firstLine="0"/>
              <w:rPr>
                <w:ins w:id="1797" w:author="ethink wang" w:date="2017-02-08T18:10:00Z"/>
              </w:rPr>
            </w:pPr>
            <w:ins w:id="1798" w:author="ethink wang" w:date="2017-02-08T18:11:00Z">
              <w:r>
                <w:rPr>
                  <w:rFonts w:hint="eastAsia"/>
                </w:rPr>
                <w:t>（</w:t>
              </w:r>
              <w:r>
                <w:rPr>
                  <w:rFonts w:hint="eastAsia"/>
                </w:rPr>
                <w:t>1</w:t>
              </w:r>
              <w:r>
                <w:rPr>
                  <w:rFonts w:hint="eastAsia"/>
                </w:rPr>
                <w:t>）</w:t>
              </w:r>
            </w:ins>
            <w:r w:rsidR="00931956">
              <w:rPr>
                <w:rFonts w:hint="eastAsia"/>
              </w:rPr>
              <w:t>“车牌号”采用联想输入法</w:t>
            </w:r>
            <w:del w:id="1799" w:author="ethink wang" w:date="2017-02-08T18:10:00Z">
              <w:r w:rsidR="00931956" w:rsidDel="0067785A">
                <w:rPr>
                  <w:rFonts w:hint="eastAsia"/>
                </w:rPr>
                <w:delText>，</w:delText>
              </w:r>
            </w:del>
            <w:ins w:id="1800" w:author="ethink wang" w:date="2017-02-08T18:10:00Z">
              <w:r>
                <w:rPr>
                  <w:rFonts w:hint="eastAsia"/>
                </w:rPr>
                <w:t>；</w:t>
              </w:r>
            </w:ins>
          </w:p>
          <w:p w14:paraId="34EFDBD2" w14:textId="3D745880" w:rsidR="0067785A" w:rsidRDefault="0067785A" w:rsidP="00E234B1">
            <w:pPr>
              <w:pStyle w:val="af0"/>
              <w:ind w:firstLineChars="0" w:firstLine="0"/>
              <w:rPr>
                <w:ins w:id="1801" w:author="ethink wang" w:date="2017-02-08T18:10:00Z"/>
              </w:rPr>
            </w:pPr>
            <w:ins w:id="1802" w:author="ethink wang" w:date="2017-02-08T18:11:00Z">
              <w:r>
                <w:rPr>
                  <w:rFonts w:hint="eastAsia"/>
                </w:rPr>
                <w:t>（</w:t>
              </w:r>
              <w:r>
                <w:rPr>
                  <w:rFonts w:hint="eastAsia"/>
                </w:rPr>
                <w:t>2</w:t>
              </w:r>
              <w:r>
                <w:rPr>
                  <w:rFonts w:hint="eastAsia"/>
                </w:rPr>
                <w:t>）</w:t>
              </w:r>
            </w:ins>
            <w:r w:rsidR="00931956">
              <w:rPr>
                <w:rFonts w:hint="eastAsia"/>
              </w:rPr>
              <w:t>绑定状态下拉框包括“全部”“未绑定”“已绑定”，默认“全部”；</w:t>
            </w:r>
          </w:p>
          <w:p w14:paraId="1759AC2C" w14:textId="7B9E2FA3" w:rsidR="0067785A" w:rsidRDefault="0067785A" w:rsidP="00E234B1">
            <w:pPr>
              <w:pStyle w:val="af0"/>
              <w:ind w:firstLineChars="0" w:firstLine="0"/>
              <w:rPr>
                <w:ins w:id="1803" w:author="ethink wang" w:date="2017-02-08T18:10:00Z"/>
              </w:rPr>
            </w:pPr>
            <w:ins w:id="1804" w:author="ethink wang" w:date="2017-02-08T18:11:00Z">
              <w:r>
                <w:rPr>
                  <w:rFonts w:hint="eastAsia"/>
                </w:rPr>
                <w:t>（</w:t>
              </w:r>
              <w:r>
                <w:rPr>
                  <w:rFonts w:hint="eastAsia"/>
                </w:rPr>
                <w:t>3</w:t>
              </w:r>
              <w:r>
                <w:rPr>
                  <w:rFonts w:hint="eastAsia"/>
                </w:rPr>
                <w:t>）</w:t>
              </w:r>
            </w:ins>
            <w:r w:rsidR="00931956">
              <w:rPr>
                <w:rFonts w:hint="eastAsia"/>
              </w:rPr>
              <w:t>服务状态下拉框包括“全部”“空闲”“服务中”“下线”，默认“全部”；</w:t>
            </w:r>
          </w:p>
          <w:p w14:paraId="2ED16712" w14:textId="49BE3459" w:rsidR="0067785A" w:rsidRDefault="0067785A" w:rsidP="00E234B1">
            <w:pPr>
              <w:pStyle w:val="af0"/>
              <w:ind w:firstLineChars="0" w:firstLine="0"/>
              <w:rPr>
                <w:ins w:id="1805" w:author="ethink wang" w:date="2017-02-08T18:10:00Z"/>
              </w:rPr>
            </w:pPr>
            <w:ins w:id="1806" w:author="ethink wang" w:date="2017-02-08T18:11:00Z">
              <w:r>
                <w:rPr>
                  <w:rFonts w:hint="eastAsia"/>
                </w:rPr>
                <w:t>（</w:t>
              </w:r>
              <w:r>
                <w:rPr>
                  <w:rFonts w:hint="eastAsia"/>
                </w:rPr>
                <w:t>4</w:t>
              </w:r>
              <w:r>
                <w:rPr>
                  <w:rFonts w:hint="eastAsia"/>
                </w:rPr>
                <w:t>）</w:t>
              </w:r>
            </w:ins>
            <w:r w:rsidR="00931956">
              <w:rPr>
                <w:rFonts w:hint="eastAsia"/>
              </w:rPr>
              <w:t>登记城市下拉控件默认“全部”，其他数值来自列</w:t>
            </w:r>
            <w:r w:rsidR="00931956">
              <w:rPr>
                <w:rFonts w:hint="eastAsia"/>
              </w:rPr>
              <w:lastRenderedPageBreak/>
              <w:t>表中的登记城市；</w:t>
            </w:r>
          </w:p>
          <w:p w14:paraId="713DAA15" w14:textId="7A5EC2F7" w:rsidR="0067785A" w:rsidRDefault="0067785A" w:rsidP="00E234B1">
            <w:pPr>
              <w:pStyle w:val="af0"/>
              <w:ind w:firstLineChars="0" w:firstLine="0"/>
              <w:rPr>
                <w:ins w:id="1807" w:author="ethink wang" w:date="2017-02-08T18:10:00Z"/>
              </w:rPr>
            </w:pPr>
            <w:ins w:id="1808" w:author="ethink wang" w:date="2017-02-08T18:11:00Z">
              <w:r>
                <w:rPr>
                  <w:rFonts w:hint="eastAsia"/>
                </w:rPr>
                <w:t>（</w:t>
              </w:r>
              <w:r>
                <w:rPr>
                  <w:rFonts w:hint="eastAsia"/>
                </w:rPr>
                <w:t>5</w:t>
              </w:r>
              <w:r>
                <w:rPr>
                  <w:rFonts w:hint="eastAsia"/>
                </w:rPr>
                <w:t>）</w:t>
              </w:r>
            </w:ins>
            <w:r w:rsidR="00931956">
              <w:rPr>
                <w:rFonts w:hint="eastAsia"/>
              </w:rPr>
              <w:t>已绑定人数查询条件只允许输入数字；</w:t>
            </w:r>
          </w:p>
          <w:p w14:paraId="19FEF8F1" w14:textId="45CF5B76" w:rsidR="0067785A" w:rsidRDefault="0067785A" w:rsidP="00E234B1">
            <w:pPr>
              <w:pStyle w:val="af0"/>
              <w:ind w:firstLineChars="0" w:firstLine="0"/>
              <w:rPr>
                <w:ins w:id="1809" w:author="ethink wang" w:date="2017-02-08T18:10:00Z"/>
              </w:rPr>
            </w:pPr>
            <w:ins w:id="1810" w:author="ethink wang" w:date="2017-02-08T18:11:00Z">
              <w:r>
                <w:rPr>
                  <w:rFonts w:hint="eastAsia"/>
                </w:rPr>
                <w:t>（</w:t>
              </w:r>
              <w:r>
                <w:rPr>
                  <w:rFonts w:hint="eastAsia"/>
                </w:rPr>
                <w:t>6</w:t>
              </w:r>
              <w:r>
                <w:rPr>
                  <w:rFonts w:hint="eastAsia"/>
                </w:rPr>
                <w:t>）</w:t>
              </w:r>
            </w:ins>
            <w:r w:rsidR="00931956">
              <w:rPr>
                <w:rFonts w:hint="eastAsia"/>
              </w:rPr>
              <w:t>当班司机采用联想输入框，可以对姓名和手机号进行查询；</w:t>
            </w:r>
          </w:p>
          <w:p w14:paraId="066B05D3" w14:textId="0408F752" w:rsidR="0004110D" w:rsidRDefault="0067785A" w:rsidP="00E234B1">
            <w:pPr>
              <w:pStyle w:val="af0"/>
              <w:ind w:firstLineChars="0" w:firstLine="0"/>
            </w:pPr>
            <w:ins w:id="1811" w:author="ethink wang" w:date="2017-02-08T18:11:00Z">
              <w:r>
                <w:rPr>
                  <w:rFonts w:hint="eastAsia"/>
                </w:rPr>
                <w:t>（</w:t>
              </w:r>
              <w:r>
                <w:rPr>
                  <w:rFonts w:hint="eastAsia"/>
                </w:rPr>
                <w:t>7</w:t>
              </w:r>
              <w:r>
                <w:rPr>
                  <w:rFonts w:hint="eastAsia"/>
                </w:rPr>
                <w:t>）</w:t>
              </w:r>
            </w:ins>
            <w:r w:rsidR="00931956">
              <w:rPr>
                <w:rFonts w:hint="eastAsia"/>
              </w:rPr>
              <w:t>班次状态下拉框包括“全部”“未分配”“已分配”，默认“全部”</w:t>
            </w:r>
          </w:p>
        </w:tc>
        <w:tc>
          <w:tcPr>
            <w:tcW w:w="2302" w:type="dxa"/>
            <w:vAlign w:val="center"/>
          </w:tcPr>
          <w:p w14:paraId="52CB254D" w14:textId="77777777" w:rsidR="0004110D" w:rsidRPr="00663973" w:rsidRDefault="0004110D" w:rsidP="0071073C"/>
        </w:tc>
      </w:tr>
      <w:tr w:rsidR="0004110D" w14:paraId="4BB30AF2" w14:textId="77777777" w:rsidTr="0071073C">
        <w:trPr>
          <w:trHeight w:val="729"/>
        </w:trPr>
        <w:tc>
          <w:tcPr>
            <w:tcW w:w="1387" w:type="dxa"/>
            <w:vMerge/>
            <w:vAlign w:val="center"/>
          </w:tcPr>
          <w:p w14:paraId="28DB7D9D" w14:textId="77777777" w:rsidR="0004110D" w:rsidRDefault="0004110D" w:rsidP="0071073C">
            <w:pPr>
              <w:jc w:val="center"/>
              <w:rPr>
                <w:rFonts w:asciiTheme="minorEastAsia" w:hAnsiTheme="minorEastAsia"/>
              </w:rPr>
            </w:pPr>
          </w:p>
        </w:tc>
        <w:tc>
          <w:tcPr>
            <w:tcW w:w="1116" w:type="dxa"/>
            <w:vAlign w:val="center"/>
          </w:tcPr>
          <w:p w14:paraId="076EC921" w14:textId="77777777" w:rsidR="0004110D" w:rsidRPr="00E64DD9" w:rsidRDefault="0004110D" w:rsidP="0071073C">
            <w:r>
              <w:t>查询</w:t>
            </w:r>
          </w:p>
        </w:tc>
        <w:tc>
          <w:tcPr>
            <w:tcW w:w="5157" w:type="dxa"/>
            <w:vAlign w:val="center"/>
          </w:tcPr>
          <w:p w14:paraId="4026A957" w14:textId="088DEC9C" w:rsidR="0004110D" w:rsidRDefault="0004110D" w:rsidP="0071073C">
            <w:pPr>
              <w:pStyle w:val="af0"/>
              <w:ind w:firstLineChars="0" w:firstLine="0"/>
            </w:pPr>
            <w:r>
              <w:rPr>
                <w:rFonts w:hint="eastAsia"/>
              </w:rPr>
              <w:t>点击在列表展示符合</w:t>
            </w:r>
            <w:ins w:id="1812" w:author="ethink wang" w:date="2017-02-10T11:21:00Z">
              <w:r w:rsidR="00287D31">
                <w:t>条件</w:t>
              </w:r>
            </w:ins>
            <w:del w:id="1813" w:author="ethink wang" w:date="2017-02-10T11:21:00Z">
              <w:r w:rsidDel="00287D31">
                <w:rPr>
                  <w:rFonts w:hint="eastAsia"/>
                </w:rPr>
                <w:delText>结果</w:delText>
              </w:r>
            </w:del>
            <w:r>
              <w:rPr>
                <w:rFonts w:hint="eastAsia"/>
              </w:rPr>
              <w:t>的数据</w:t>
            </w:r>
          </w:p>
        </w:tc>
        <w:tc>
          <w:tcPr>
            <w:tcW w:w="2302" w:type="dxa"/>
            <w:vAlign w:val="center"/>
          </w:tcPr>
          <w:p w14:paraId="263B4AD8" w14:textId="77777777" w:rsidR="0004110D" w:rsidRDefault="0004110D" w:rsidP="0071073C"/>
        </w:tc>
      </w:tr>
      <w:tr w:rsidR="0004110D" w14:paraId="704BC078" w14:textId="77777777" w:rsidTr="0071073C">
        <w:trPr>
          <w:trHeight w:val="729"/>
        </w:trPr>
        <w:tc>
          <w:tcPr>
            <w:tcW w:w="1387" w:type="dxa"/>
            <w:vMerge/>
            <w:vAlign w:val="center"/>
          </w:tcPr>
          <w:p w14:paraId="2EB7D4E2" w14:textId="77777777" w:rsidR="0004110D" w:rsidRDefault="0004110D" w:rsidP="0071073C">
            <w:pPr>
              <w:jc w:val="center"/>
              <w:rPr>
                <w:rFonts w:asciiTheme="minorEastAsia" w:hAnsiTheme="minorEastAsia"/>
              </w:rPr>
            </w:pPr>
          </w:p>
        </w:tc>
        <w:tc>
          <w:tcPr>
            <w:tcW w:w="1116" w:type="dxa"/>
            <w:vAlign w:val="center"/>
          </w:tcPr>
          <w:p w14:paraId="5D6EBC50" w14:textId="77777777" w:rsidR="0004110D" w:rsidRDefault="0004110D" w:rsidP="0071073C">
            <w:r>
              <w:t>清空</w:t>
            </w:r>
          </w:p>
        </w:tc>
        <w:tc>
          <w:tcPr>
            <w:tcW w:w="5157" w:type="dxa"/>
            <w:vAlign w:val="center"/>
          </w:tcPr>
          <w:p w14:paraId="7C3B3D93" w14:textId="209EA9B6" w:rsidR="0004110D" w:rsidRDefault="0004110D" w:rsidP="0067785A">
            <w:pPr>
              <w:pStyle w:val="af0"/>
              <w:ind w:firstLineChars="0" w:firstLine="0"/>
            </w:pPr>
            <w:r>
              <w:rPr>
                <w:rFonts w:hint="eastAsia"/>
              </w:rPr>
              <w:t>点击</w:t>
            </w:r>
            <w:ins w:id="1814" w:author="ethink wang" w:date="2017-02-08T18:12:00Z">
              <w:r w:rsidR="0067785A">
                <w:rPr>
                  <w:rFonts w:hint="eastAsia"/>
                </w:rPr>
                <w:t>，</w:t>
              </w:r>
            </w:ins>
            <w:del w:id="1815" w:author="ethink wang" w:date="2017-02-08T18:11:00Z">
              <w:r w:rsidR="00BB5BD5" w:rsidDel="0067785A">
                <w:rPr>
                  <w:rFonts w:hint="eastAsia"/>
                </w:rPr>
                <w:delText>初始化</w:delText>
              </w:r>
            </w:del>
            <w:r w:rsidR="00BB5BD5">
              <w:rPr>
                <w:rFonts w:hint="eastAsia"/>
              </w:rPr>
              <w:t>查询条件和列表</w:t>
            </w:r>
            <w:ins w:id="1816" w:author="ethink wang" w:date="2017-02-08T18:12:00Z">
              <w:r w:rsidR="0067785A">
                <w:rPr>
                  <w:rFonts w:hint="eastAsia"/>
                </w:rPr>
                <w:t>置为</w:t>
              </w:r>
            </w:ins>
            <w:ins w:id="1817" w:author="ethink wang" w:date="2017-02-08T18:11:00Z">
              <w:r w:rsidR="0067785A">
                <w:rPr>
                  <w:rFonts w:hint="eastAsia"/>
                </w:rPr>
                <w:t>初始化</w:t>
              </w:r>
            </w:ins>
            <w:ins w:id="1818" w:author="ethink wang" w:date="2017-02-08T18:12:00Z">
              <w:r w:rsidR="0067785A">
                <w:rPr>
                  <w:rFonts w:hint="eastAsia"/>
                </w:rPr>
                <w:t>条件</w:t>
              </w:r>
            </w:ins>
          </w:p>
        </w:tc>
        <w:tc>
          <w:tcPr>
            <w:tcW w:w="2302" w:type="dxa"/>
            <w:vAlign w:val="center"/>
          </w:tcPr>
          <w:p w14:paraId="07B61B8E" w14:textId="77777777" w:rsidR="0004110D" w:rsidRDefault="0004110D" w:rsidP="0071073C"/>
        </w:tc>
      </w:tr>
      <w:tr w:rsidR="00AE34F8" w14:paraId="5C7A8839" w14:textId="77777777" w:rsidTr="0071073C">
        <w:trPr>
          <w:trHeight w:val="729"/>
        </w:trPr>
        <w:tc>
          <w:tcPr>
            <w:tcW w:w="1387" w:type="dxa"/>
            <w:vMerge/>
            <w:vAlign w:val="center"/>
          </w:tcPr>
          <w:p w14:paraId="2523AA0A" w14:textId="77777777" w:rsidR="00AE34F8" w:rsidRDefault="00AE34F8" w:rsidP="00AE34F8">
            <w:pPr>
              <w:jc w:val="center"/>
              <w:rPr>
                <w:rFonts w:asciiTheme="minorEastAsia" w:hAnsiTheme="minorEastAsia"/>
              </w:rPr>
            </w:pPr>
          </w:p>
        </w:tc>
        <w:tc>
          <w:tcPr>
            <w:tcW w:w="1116" w:type="dxa"/>
            <w:vAlign w:val="center"/>
          </w:tcPr>
          <w:p w14:paraId="643F1194" w14:textId="77777777" w:rsidR="00AE34F8" w:rsidRDefault="00AE34F8" w:rsidP="00AE34F8">
            <w:r>
              <w:rPr>
                <w:rFonts w:hint="eastAsia"/>
              </w:rPr>
              <w:t>列表</w:t>
            </w:r>
          </w:p>
        </w:tc>
        <w:tc>
          <w:tcPr>
            <w:tcW w:w="5157" w:type="dxa"/>
            <w:vAlign w:val="center"/>
          </w:tcPr>
          <w:p w14:paraId="629253B3" w14:textId="2AD344C1" w:rsidR="00AE34F8" w:rsidRDefault="00AE34F8" w:rsidP="00AE34F8">
            <w:r>
              <w:rPr>
                <w:rFonts w:hint="eastAsia"/>
              </w:rPr>
              <w:t>1</w:t>
            </w:r>
            <w:del w:id="1819" w:author="ethink wang" w:date="2017-02-08T18:12:00Z">
              <w:r w:rsidDel="0067785A">
                <w:rPr>
                  <w:rFonts w:hint="eastAsia"/>
                </w:rPr>
                <w:delText xml:space="preserve"> </w:delText>
              </w:r>
            </w:del>
            <w:ins w:id="1820" w:author="ethink wang" w:date="2017-02-08T18:12:00Z">
              <w:r w:rsidR="0067785A">
                <w:rPr>
                  <w:rFonts w:hint="eastAsia"/>
                </w:rPr>
                <w:t>、</w:t>
              </w:r>
            </w:ins>
            <w:r>
              <w:rPr>
                <w:rFonts w:hint="eastAsia"/>
              </w:rPr>
              <w:t>前三列锁定，拖动滑条时位置不变</w:t>
            </w:r>
          </w:p>
          <w:p w14:paraId="22A1DA50" w14:textId="53C49A9F" w:rsidR="00AE34F8" w:rsidRDefault="00AE34F8" w:rsidP="00AE34F8">
            <w:r>
              <w:rPr>
                <w:rFonts w:hint="eastAsia"/>
              </w:rPr>
              <w:t>2</w:t>
            </w:r>
            <w:del w:id="1821" w:author="ethink wang" w:date="2017-02-08T18:12:00Z">
              <w:r w:rsidDel="0067785A">
                <w:rPr>
                  <w:rFonts w:hint="eastAsia"/>
                </w:rPr>
                <w:delText xml:space="preserve"> </w:delText>
              </w:r>
            </w:del>
            <w:ins w:id="1822" w:author="ethink wang" w:date="2017-02-08T18:12:00Z">
              <w:r w:rsidR="0067785A">
                <w:rPr>
                  <w:rFonts w:hint="eastAsia"/>
                </w:rPr>
                <w:t>、</w:t>
              </w:r>
            </w:ins>
            <w:r>
              <w:rPr>
                <w:rFonts w:hint="eastAsia"/>
              </w:rPr>
              <w:t>字段如原型，不赘述</w:t>
            </w:r>
          </w:p>
          <w:p w14:paraId="3640F233" w14:textId="4F949D76" w:rsidR="00AE34F8" w:rsidRDefault="00AE34F8" w:rsidP="00AE34F8">
            <w:r>
              <w:rPr>
                <w:rFonts w:hint="eastAsia"/>
              </w:rPr>
              <w:t>3</w:t>
            </w:r>
            <w:del w:id="1823" w:author="ethink wang" w:date="2017-02-08T18:12:00Z">
              <w:r w:rsidDel="0067785A">
                <w:rPr>
                  <w:rFonts w:hint="eastAsia"/>
                </w:rPr>
                <w:delText xml:space="preserve"> </w:delText>
              </w:r>
            </w:del>
            <w:ins w:id="1824" w:author="ethink wang" w:date="2017-02-08T18:12:00Z">
              <w:r w:rsidR="0067785A">
                <w:rPr>
                  <w:rFonts w:hint="eastAsia"/>
                </w:rPr>
                <w:t>、</w:t>
              </w:r>
            </w:ins>
            <w:r>
              <w:rPr>
                <w:rFonts w:hint="eastAsia"/>
              </w:rPr>
              <w:t>绑定司机数量最多显示</w:t>
            </w:r>
            <w:r>
              <w:rPr>
                <w:rFonts w:hint="eastAsia"/>
              </w:rPr>
              <w:t>4</w:t>
            </w:r>
            <w:r>
              <w:rPr>
                <w:rFonts w:hint="eastAsia"/>
              </w:rPr>
              <w:t>个，超过</w:t>
            </w:r>
            <w:r>
              <w:rPr>
                <w:rFonts w:hint="eastAsia"/>
              </w:rPr>
              <w:t>4</w:t>
            </w:r>
            <w:r>
              <w:rPr>
                <w:rFonts w:hint="eastAsia"/>
              </w:rPr>
              <w:t>个时，在最后一个司机的手机号后面显示“</w:t>
            </w:r>
            <w:r>
              <w:rPr>
                <w:rFonts w:hint="eastAsia"/>
              </w:rPr>
              <w:t>...</w:t>
            </w:r>
            <w:r>
              <w:rPr>
                <w:rFonts w:hint="eastAsia"/>
              </w:rPr>
              <w:t>”</w:t>
            </w:r>
            <w:r>
              <w:rPr>
                <w:rFonts w:hint="eastAsia"/>
              </w:rPr>
              <w:t>,</w:t>
            </w:r>
            <w:r>
              <w:rPr>
                <w:rFonts w:hint="eastAsia"/>
              </w:rPr>
              <w:t>鼠标停在该单元格上时，显示完整信息</w:t>
            </w:r>
          </w:p>
          <w:p w14:paraId="74985EC6" w14:textId="29F39A6D" w:rsidR="00AE34F8" w:rsidRDefault="00AE34F8" w:rsidP="00AE34F8">
            <w:r>
              <w:t>4</w:t>
            </w:r>
            <w:del w:id="1825" w:author="ethink wang" w:date="2017-02-08T18:12:00Z">
              <w:r w:rsidDel="0067785A">
                <w:rPr>
                  <w:rFonts w:hint="eastAsia"/>
                </w:rPr>
                <w:delText xml:space="preserve"> </w:delText>
              </w:r>
            </w:del>
            <w:ins w:id="1826" w:author="ethink wang" w:date="2017-02-08T18:12:00Z">
              <w:r w:rsidR="0067785A">
                <w:rPr>
                  <w:rFonts w:hint="eastAsia"/>
                </w:rPr>
                <w:t>、</w:t>
              </w:r>
            </w:ins>
            <w:r>
              <w:t>初始化加载所有</w:t>
            </w:r>
            <w:ins w:id="1827" w:author="ethink wang" w:date="2017-02-08T18:35:00Z">
              <w:r w:rsidR="00017240">
                <w:t>出租车</w:t>
              </w:r>
            </w:ins>
            <w:r>
              <w:t>车辆</w:t>
            </w:r>
            <w:r>
              <w:rPr>
                <w:rFonts w:hint="eastAsia"/>
              </w:rPr>
              <w:t>，</w:t>
            </w:r>
            <w:r>
              <w:t>先按照</w:t>
            </w:r>
            <w:r w:rsidRPr="0067785A">
              <w:rPr>
                <w:rFonts w:hint="eastAsia"/>
                <w:b/>
                <w:rPrChange w:id="1828" w:author="ethink wang" w:date="2017-02-08T18:13:00Z">
                  <w:rPr>
                    <w:rFonts w:hint="eastAsia"/>
                  </w:rPr>
                </w:rPrChange>
              </w:rPr>
              <w:t>登记城市首字母</w:t>
            </w:r>
            <w:del w:id="1829" w:author="ethink wang" w:date="2017-02-08T18:12:00Z">
              <w:r w:rsidDel="0067785A">
                <w:delText>的字母表</w:delText>
              </w:r>
            </w:del>
            <w:ins w:id="1830" w:author="ethink wang" w:date="2017-02-08T18:12:00Z">
              <w:r w:rsidR="0067785A">
                <w:rPr>
                  <w:rFonts w:hint="eastAsia"/>
                </w:rPr>
                <w:t>A</w:t>
              </w:r>
              <w:r w:rsidR="0067785A">
                <w:t>~Z</w:t>
              </w:r>
            </w:ins>
            <w:r>
              <w:t>顺序分组排列</w:t>
            </w:r>
            <w:r>
              <w:rPr>
                <w:rFonts w:hint="eastAsia"/>
              </w:rPr>
              <w:t>，</w:t>
            </w:r>
            <w:r>
              <w:t>再按照绑定的状态排序</w:t>
            </w:r>
            <w:r>
              <w:rPr>
                <w:rFonts w:hint="eastAsia"/>
              </w:rPr>
              <w:t>，未绑定状态在上面，已绑定的在后</w:t>
            </w:r>
          </w:p>
          <w:p w14:paraId="1478C061" w14:textId="269292A4" w:rsidR="00AE34F8" w:rsidRPr="008404B2" w:rsidRDefault="00AE34F8" w:rsidP="00AE34F8">
            <w:pPr>
              <w:rPr>
                <w:color w:val="FF0000"/>
              </w:rPr>
            </w:pPr>
            <w:r>
              <w:t>5</w:t>
            </w:r>
            <w:del w:id="1831" w:author="ethink wang" w:date="2017-02-08T18:12:00Z">
              <w:r w:rsidDel="0067785A">
                <w:rPr>
                  <w:rFonts w:hint="eastAsia"/>
                </w:rPr>
                <w:delText xml:space="preserve"> </w:delText>
              </w:r>
            </w:del>
            <w:ins w:id="1832" w:author="ethink wang" w:date="2017-02-08T18:12:00Z">
              <w:r w:rsidR="0067785A">
                <w:rPr>
                  <w:rFonts w:hint="eastAsia"/>
                </w:rPr>
                <w:t>、</w:t>
              </w:r>
            </w:ins>
            <w:r>
              <w:t>分页控件和一期相同</w:t>
            </w:r>
          </w:p>
        </w:tc>
        <w:tc>
          <w:tcPr>
            <w:tcW w:w="2302" w:type="dxa"/>
            <w:vAlign w:val="center"/>
          </w:tcPr>
          <w:p w14:paraId="7778F2D2" w14:textId="6A9C6E46" w:rsidR="00AE34F8" w:rsidRDefault="00AE34F8" w:rsidP="00AE34F8">
            <w:del w:id="1833" w:author="ethink wang" w:date="2017-02-08T18:13:00Z">
              <w:r w:rsidDel="0067785A">
                <w:rPr>
                  <w:rFonts w:hint="eastAsia"/>
                </w:rPr>
                <w:delText xml:space="preserve">1 </w:delText>
              </w:r>
            </w:del>
            <w:ins w:id="1834" w:author="ethink wang" w:date="2017-02-08T18:13:00Z">
              <w:r w:rsidR="0067785A">
                <w:rPr>
                  <w:rFonts w:hint="eastAsia"/>
                </w:rPr>
                <w:t>1</w:t>
              </w:r>
              <w:r w:rsidR="0067785A">
                <w:rPr>
                  <w:rFonts w:hint="eastAsia"/>
                </w:rPr>
                <w:t>、</w:t>
              </w:r>
            </w:ins>
            <w:r>
              <w:rPr>
                <w:rFonts w:hint="eastAsia"/>
              </w:rPr>
              <w:t>车辆未绑定时，“班次状态”“当班司机”“绑定人数”“绑定司机信息”显示为“</w:t>
            </w:r>
            <w:r>
              <w:rPr>
                <w:rFonts w:hint="eastAsia"/>
              </w:rPr>
              <w:t>/</w:t>
            </w:r>
            <w:r>
              <w:rPr>
                <w:rFonts w:hint="eastAsia"/>
              </w:rPr>
              <w:t>”</w:t>
            </w:r>
          </w:p>
          <w:p w14:paraId="76085B38" w14:textId="4775FA39" w:rsidR="00AE34F8" w:rsidRDefault="00AE34F8" w:rsidP="00AE34F8">
            <w:r>
              <w:rPr>
                <w:rFonts w:hint="eastAsia"/>
              </w:rPr>
              <w:t>2</w:t>
            </w:r>
            <w:del w:id="1835" w:author="ethink wang" w:date="2017-02-08T18:13:00Z">
              <w:r w:rsidDel="0067785A">
                <w:rPr>
                  <w:rFonts w:hint="eastAsia"/>
                </w:rPr>
                <w:delText xml:space="preserve"> </w:delText>
              </w:r>
            </w:del>
            <w:ins w:id="1836" w:author="ethink wang" w:date="2017-02-08T18:13:00Z">
              <w:r w:rsidR="0067785A">
                <w:rPr>
                  <w:rFonts w:hint="eastAsia"/>
                </w:rPr>
                <w:t>、</w:t>
              </w:r>
            </w:ins>
            <w:r>
              <w:rPr>
                <w:rFonts w:hint="eastAsia"/>
              </w:rPr>
              <w:t>车辆处于维修中状态时，“班次状态”“当班司机”“绑定人数”“绑定司机信息”显示为“</w:t>
            </w:r>
            <w:r>
              <w:rPr>
                <w:rFonts w:hint="eastAsia"/>
              </w:rPr>
              <w:t>/</w:t>
            </w:r>
            <w:r>
              <w:rPr>
                <w:rFonts w:hint="eastAsia"/>
              </w:rPr>
              <w:t>”</w:t>
            </w:r>
          </w:p>
          <w:p w14:paraId="39A07A24" w14:textId="0F995B61" w:rsidR="00AE34F8" w:rsidRPr="003F278F" w:rsidRDefault="00AE34F8" w:rsidP="00AE34F8">
            <w:r>
              <w:t>3</w:t>
            </w:r>
            <w:del w:id="1837" w:author="ethink wang" w:date="2017-02-08T18:13:00Z">
              <w:r w:rsidDel="0067785A">
                <w:rPr>
                  <w:rFonts w:hint="eastAsia"/>
                </w:rPr>
                <w:delText xml:space="preserve"> </w:delText>
              </w:r>
            </w:del>
            <w:ins w:id="1838" w:author="ethink wang" w:date="2017-02-08T18:13:00Z">
              <w:r w:rsidR="0067785A">
                <w:rPr>
                  <w:rFonts w:hint="eastAsia"/>
                </w:rPr>
                <w:t>、</w:t>
              </w:r>
            </w:ins>
            <w:r>
              <w:t>车辆已经绑定状态</w:t>
            </w:r>
            <w:r>
              <w:rPr>
                <w:rFonts w:hint="eastAsia"/>
              </w:rPr>
              <w:t>、</w:t>
            </w:r>
            <w:r>
              <w:t>班次状态未分配时</w:t>
            </w:r>
            <w:r>
              <w:rPr>
                <w:rFonts w:hint="eastAsia"/>
              </w:rPr>
              <w:t>，“</w:t>
            </w:r>
            <w:r>
              <w:t>当班司机</w:t>
            </w:r>
            <w:r>
              <w:rPr>
                <w:rFonts w:hint="eastAsia"/>
              </w:rPr>
              <w:t>”显示为“</w:t>
            </w:r>
            <w:r>
              <w:rPr>
                <w:rFonts w:hint="eastAsia"/>
              </w:rPr>
              <w:t>/</w:t>
            </w:r>
            <w:r>
              <w:rPr>
                <w:rFonts w:hint="eastAsia"/>
              </w:rPr>
              <w:t>”</w:t>
            </w:r>
          </w:p>
        </w:tc>
      </w:tr>
      <w:tr w:rsidR="00AE34F8" w:rsidRPr="00193D20" w14:paraId="123A0D48" w14:textId="77777777" w:rsidTr="0071073C">
        <w:trPr>
          <w:trHeight w:val="729"/>
        </w:trPr>
        <w:tc>
          <w:tcPr>
            <w:tcW w:w="1387" w:type="dxa"/>
            <w:vMerge/>
            <w:vAlign w:val="center"/>
          </w:tcPr>
          <w:p w14:paraId="63C8E80B" w14:textId="77777777" w:rsidR="00AE34F8" w:rsidRDefault="00AE34F8" w:rsidP="00AE34F8">
            <w:pPr>
              <w:jc w:val="center"/>
              <w:rPr>
                <w:rFonts w:asciiTheme="minorEastAsia" w:hAnsiTheme="minorEastAsia"/>
              </w:rPr>
            </w:pPr>
          </w:p>
        </w:tc>
        <w:tc>
          <w:tcPr>
            <w:tcW w:w="1116" w:type="dxa"/>
            <w:vAlign w:val="center"/>
          </w:tcPr>
          <w:p w14:paraId="2D7AD912" w14:textId="77777777" w:rsidR="00AE34F8" w:rsidRDefault="00AE34F8" w:rsidP="00AE34F8">
            <w:r>
              <w:rPr>
                <w:rFonts w:hint="eastAsia"/>
              </w:rPr>
              <w:t>绑定</w:t>
            </w:r>
          </w:p>
        </w:tc>
        <w:tc>
          <w:tcPr>
            <w:tcW w:w="5157" w:type="dxa"/>
            <w:vAlign w:val="center"/>
          </w:tcPr>
          <w:p w14:paraId="5CE650AB" w14:textId="4B0F910D" w:rsidR="00AE34F8" w:rsidRDefault="00AE34F8" w:rsidP="00AE34F8">
            <w:r>
              <w:rPr>
                <w:rFonts w:hint="eastAsia"/>
              </w:rPr>
              <w:t>1</w:t>
            </w:r>
            <w:del w:id="1839" w:author="ethink wang" w:date="2017-02-08T18:13:00Z">
              <w:r w:rsidDel="0067785A">
                <w:rPr>
                  <w:rFonts w:hint="eastAsia"/>
                </w:rPr>
                <w:delText xml:space="preserve"> </w:delText>
              </w:r>
            </w:del>
            <w:ins w:id="1840" w:author="ethink wang" w:date="2017-02-08T18:13:00Z">
              <w:r w:rsidR="0067785A">
                <w:rPr>
                  <w:rFonts w:hint="eastAsia"/>
                </w:rPr>
                <w:t>、</w:t>
              </w:r>
            </w:ins>
            <w:r>
              <w:rPr>
                <w:rFonts w:hint="eastAsia"/>
              </w:rPr>
              <w:t>除“维修中”状态的车辆，其他所有车辆均显示“绑定”按键</w:t>
            </w:r>
          </w:p>
          <w:p w14:paraId="0AB194C1" w14:textId="6B2B0B30" w:rsidR="00AE34F8" w:rsidRDefault="00AE34F8" w:rsidP="00AE34F8">
            <w:pPr>
              <w:pStyle w:val="af0"/>
              <w:ind w:firstLineChars="0" w:firstLine="0"/>
            </w:pPr>
            <w:r>
              <w:rPr>
                <w:rFonts w:hint="eastAsia"/>
              </w:rPr>
              <w:t>2</w:t>
            </w:r>
            <w:del w:id="1841" w:author="ethink wang" w:date="2017-02-08T18:13:00Z">
              <w:r w:rsidDel="0067785A">
                <w:rPr>
                  <w:rFonts w:hint="eastAsia"/>
                </w:rPr>
                <w:delText xml:space="preserve"> </w:delText>
              </w:r>
            </w:del>
            <w:ins w:id="1842" w:author="ethink wang" w:date="2017-02-08T18:13:00Z">
              <w:r w:rsidR="0067785A">
                <w:rPr>
                  <w:rFonts w:hint="eastAsia"/>
                </w:rPr>
                <w:t>、</w:t>
              </w:r>
            </w:ins>
            <w:r>
              <w:rPr>
                <w:rFonts w:hint="eastAsia"/>
              </w:rPr>
              <w:t>点击弹出“绑定车辆”弹窗</w:t>
            </w:r>
          </w:p>
        </w:tc>
        <w:tc>
          <w:tcPr>
            <w:tcW w:w="2302" w:type="dxa"/>
            <w:vAlign w:val="center"/>
          </w:tcPr>
          <w:p w14:paraId="59A4616A" w14:textId="77777777" w:rsidR="00AE34F8" w:rsidRDefault="00AE34F8" w:rsidP="00AE34F8">
            <w:r>
              <w:rPr>
                <w:rFonts w:hint="eastAsia"/>
              </w:rPr>
              <w:t>执行绑定操作时断网，则显示断网通用浮窗提示</w:t>
            </w:r>
          </w:p>
        </w:tc>
      </w:tr>
      <w:tr w:rsidR="00AE34F8" w:rsidRPr="00193D20" w14:paraId="68E15B05" w14:textId="77777777" w:rsidTr="0071073C">
        <w:trPr>
          <w:trHeight w:val="729"/>
        </w:trPr>
        <w:tc>
          <w:tcPr>
            <w:tcW w:w="1387" w:type="dxa"/>
            <w:vMerge/>
            <w:vAlign w:val="center"/>
          </w:tcPr>
          <w:p w14:paraId="581C3A9A" w14:textId="77777777" w:rsidR="00AE34F8" w:rsidRDefault="00AE34F8" w:rsidP="00AE34F8">
            <w:pPr>
              <w:jc w:val="center"/>
              <w:rPr>
                <w:rFonts w:asciiTheme="minorEastAsia" w:hAnsiTheme="minorEastAsia"/>
              </w:rPr>
            </w:pPr>
          </w:p>
        </w:tc>
        <w:tc>
          <w:tcPr>
            <w:tcW w:w="1116" w:type="dxa"/>
            <w:vAlign w:val="center"/>
          </w:tcPr>
          <w:p w14:paraId="4E010FAB" w14:textId="77777777" w:rsidR="00AE34F8" w:rsidRDefault="00AE34F8" w:rsidP="00AE34F8">
            <w:r>
              <w:rPr>
                <w:rFonts w:hint="eastAsia"/>
              </w:rPr>
              <w:t>解绑</w:t>
            </w:r>
          </w:p>
        </w:tc>
        <w:tc>
          <w:tcPr>
            <w:tcW w:w="5157" w:type="dxa"/>
            <w:vAlign w:val="center"/>
          </w:tcPr>
          <w:p w14:paraId="19C2F847" w14:textId="34CCD622" w:rsidR="00AE34F8" w:rsidRDefault="00AE34F8" w:rsidP="00AE34F8">
            <w:r>
              <w:rPr>
                <w:rFonts w:hint="eastAsia"/>
              </w:rPr>
              <w:t>1</w:t>
            </w:r>
            <w:del w:id="1843" w:author="ethink wang" w:date="2017-02-08T18:13:00Z">
              <w:r w:rsidDel="0067785A">
                <w:rPr>
                  <w:rFonts w:hint="eastAsia"/>
                </w:rPr>
                <w:delText xml:space="preserve"> </w:delText>
              </w:r>
            </w:del>
            <w:ins w:id="1844" w:author="ethink wang" w:date="2017-02-08T18:13:00Z">
              <w:r w:rsidR="0067785A">
                <w:rPr>
                  <w:rFonts w:hint="eastAsia"/>
                </w:rPr>
                <w:t>、</w:t>
              </w:r>
            </w:ins>
            <w:r>
              <w:rPr>
                <w:rFonts w:hint="eastAsia"/>
              </w:rPr>
              <w:t>已绑定司机的车辆显示本按键</w:t>
            </w:r>
          </w:p>
          <w:p w14:paraId="67BB7782" w14:textId="2D02AEEB" w:rsidR="00AE34F8" w:rsidRDefault="00AE34F8" w:rsidP="00AE34F8">
            <w:pPr>
              <w:pStyle w:val="af0"/>
              <w:ind w:firstLineChars="0" w:firstLine="0"/>
            </w:pPr>
            <w:r>
              <w:rPr>
                <w:rFonts w:hint="eastAsia"/>
              </w:rPr>
              <w:t>2</w:t>
            </w:r>
            <w:del w:id="1845" w:author="ethink wang" w:date="2017-02-08T18:13:00Z">
              <w:r w:rsidDel="0067785A">
                <w:rPr>
                  <w:rFonts w:hint="eastAsia"/>
                </w:rPr>
                <w:delText xml:space="preserve"> </w:delText>
              </w:r>
            </w:del>
            <w:ins w:id="1846" w:author="ethink wang" w:date="2017-02-08T18:13:00Z">
              <w:r w:rsidR="0067785A">
                <w:rPr>
                  <w:rFonts w:hint="eastAsia"/>
                </w:rPr>
                <w:t>、</w:t>
              </w:r>
            </w:ins>
            <w:r>
              <w:rPr>
                <w:rFonts w:hint="eastAsia"/>
              </w:rPr>
              <w:t>点击弹出“解除绑定”窗口</w:t>
            </w:r>
          </w:p>
        </w:tc>
        <w:tc>
          <w:tcPr>
            <w:tcW w:w="2302" w:type="dxa"/>
            <w:vAlign w:val="center"/>
          </w:tcPr>
          <w:p w14:paraId="1DE4AD84" w14:textId="77777777" w:rsidR="00AE34F8" w:rsidRDefault="00AE34F8" w:rsidP="00AE34F8"/>
        </w:tc>
      </w:tr>
      <w:tr w:rsidR="00AE34F8" w:rsidRPr="00193D20" w14:paraId="52B5B494" w14:textId="77777777" w:rsidTr="0071073C">
        <w:trPr>
          <w:trHeight w:val="729"/>
        </w:trPr>
        <w:tc>
          <w:tcPr>
            <w:tcW w:w="1387" w:type="dxa"/>
            <w:vMerge/>
            <w:vAlign w:val="center"/>
          </w:tcPr>
          <w:p w14:paraId="286DC641" w14:textId="77777777" w:rsidR="00AE34F8" w:rsidRDefault="00AE34F8" w:rsidP="00AE34F8">
            <w:pPr>
              <w:jc w:val="center"/>
              <w:rPr>
                <w:rFonts w:asciiTheme="minorEastAsia" w:hAnsiTheme="minorEastAsia"/>
              </w:rPr>
            </w:pPr>
          </w:p>
        </w:tc>
        <w:tc>
          <w:tcPr>
            <w:tcW w:w="1116" w:type="dxa"/>
            <w:vAlign w:val="center"/>
          </w:tcPr>
          <w:p w14:paraId="165B739F" w14:textId="77777777" w:rsidR="00AE34F8" w:rsidRDefault="00AE34F8" w:rsidP="00AE34F8">
            <w:r>
              <w:rPr>
                <w:rFonts w:hint="eastAsia"/>
              </w:rPr>
              <w:t>操作记录</w:t>
            </w:r>
          </w:p>
        </w:tc>
        <w:tc>
          <w:tcPr>
            <w:tcW w:w="5157" w:type="dxa"/>
            <w:vAlign w:val="center"/>
          </w:tcPr>
          <w:p w14:paraId="4D6F6397" w14:textId="7A45F418" w:rsidR="00AE34F8" w:rsidRDefault="00AE34F8" w:rsidP="00AE34F8">
            <w:r>
              <w:rPr>
                <w:rFonts w:hint="eastAsia"/>
              </w:rPr>
              <w:t>1</w:t>
            </w:r>
            <w:del w:id="1847" w:author="ethink wang" w:date="2017-02-08T18:14:00Z">
              <w:r w:rsidDel="0067785A">
                <w:rPr>
                  <w:rFonts w:hint="eastAsia"/>
                </w:rPr>
                <w:delText xml:space="preserve"> </w:delText>
              </w:r>
            </w:del>
            <w:ins w:id="1848" w:author="ethink wang" w:date="2017-02-08T18:14:00Z">
              <w:r w:rsidR="0067785A">
                <w:rPr>
                  <w:rFonts w:hint="eastAsia"/>
                </w:rPr>
                <w:t>、</w:t>
              </w:r>
            </w:ins>
            <w:r>
              <w:rPr>
                <w:rFonts w:hint="eastAsia"/>
              </w:rPr>
              <w:t>绑定过司机的车辆显示本按键</w:t>
            </w:r>
          </w:p>
          <w:p w14:paraId="454C86F9" w14:textId="60C00200" w:rsidR="00AE34F8" w:rsidRPr="00193D20" w:rsidRDefault="00AE34F8" w:rsidP="00AE34F8">
            <w:pPr>
              <w:pStyle w:val="af0"/>
              <w:ind w:firstLineChars="0" w:firstLine="0"/>
            </w:pPr>
            <w:r>
              <w:rPr>
                <w:rFonts w:hint="eastAsia"/>
              </w:rPr>
              <w:t>2</w:t>
            </w:r>
            <w:del w:id="1849" w:author="ethink wang" w:date="2017-02-08T18:14:00Z">
              <w:r w:rsidDel="0067785A">
                <w:rPr>
                  <w:rFonts w:hint="eastAsia"/>
                </w:rPr>
                <w:delText xml:space="preserve"> </w:delText>
              </w:r>
            </w:del>
            <w:ins w:id="1850" w:author="ethink wang" w:date="2017-02-08T18:14:00Z">
              <w:r w:rsidR="0067785A">
                <w:rPr>
                  <w:rFonts w:hint="eastAsia"/>
                </w:rPr>
                <w:t>、</w:t>
              </w:r>
            </w:ins>
            <w:r>
              <w:rPr>
                <w:rFonts w:hint="eastAsia"/>
              </w:rPr>
              <w:t>点击跳转至</w:t>
            </w:r>
            <w:r>
              <w:rPr>
                <w:rFonts w:asciiTheme="minorEastAsia" w:hAnsiTheme="minorEastAsia" w:hint="eastAsia"/>
              </w:rPr>
              <w:t>Ⅴ</w:t>
            </w:r>
            <w:r>
              <w:rPr>
                <w:rFonts w:hint="eastAsia"/>
              </w:rPr>
              <w:t>-</w:t>
            </w:r>
            <w:r>
              <w:t>A-05-02</w:t>
            </w:r>
            <w:r>
              <w:rPr>
                <w:rFonts w:hint="eastAsia"/>
              </w:rPr>
              <w:t>-</w:t>
            </w:r>
            <w:r>
              <w:t>01</w:t>
            </w:r>
            <w:r>
              <w:t>页面</w:t>
            </w:r>
          </w:p>
        </w:tc>
        <w:tc>
          <w:tcPr>
            <w:tcW w:w="2302" w:type="dxa"/>
            <w:vAlign w:val="center"/>
          </w:tcPr>
          <w:p w14:paraId="23E2E69C" w14:textId="77777777" w:rsidR="00AE34F8" w:rsidRDefault="00AE34F8" w:rsidP="00AE34F8"/>
        </w:tc>
      </w:tr>
      <w:tr w:rsidR="00AE34F8" w:rsidRPr="00193D20" w14:paraId="40AF453E" w14:textId="77777777" w:rsidTr="0071073C">
        <w:trPr>
          <w:trHeight w:val="729"/>
        </w:trPr>
        <w:tc>
          <w:tcPr>
            <w:tcW w:w="1387" w:type="dxa"/>
            <w:vMerge/>
            <w:vAlign w:val="center"/>
          </w:tcPr>
          <w:p w14:paraId="1FDD7DAA" w14:textId="77777777" w:rsidR="00AE34F8" w:rsidRDefault="00AE34F8" w:rsidP="00AE34F8">
            <w:pPr>
              <w:jc w:val="center"/>
              <w:rPr>
                <w:rFonts w:asciiTheme="minorEastAsia" w:hAnsiTheme="minorEastAsia"/>
              </w:rPr>
            </w:pPr>
          </w:p>
        </w:tc>
        <w:tc>
          <w:tcPr>
            <w:tcW w:w="1116" w:type="dxa"/>
            <w:vAlign w:val="center"/>
          </w:tcPr>
          <w:p w14:paraId="0F2AABD1" w14:textId="77777777" w:rsidR="00AE34F8" w:rsidRDefault="00AE34F8" w:rsidP="00AE34F8">
            <w:r>
              <w:rPr>
                <w:rFonts w:hint="eastAsia"/>
              </w:rPr>
              <w:t>指定当班</w:t>
            </w:r>
          </w:p>
        </w:tc>
        <w:tc>
          <w:tcPr>
            <w:tcW w:w="5157" w:type="dxa"/>
            <w:vAlign w:val="center"/>
          </w:tcPr>
          <w:p w14:paraId="730E2838" w14:textId="77777777" w:rsidR="00AE34F8" w:rsidRDefault="00AE34F8" w:rsidP="00AE34F8">
            <w:pPr>
              <w:pStyle w:val="af0"/>
              <w:ind w:firstLineChars="0" w:firstLine="0"/>
            </w:pPr>
            <w:r>
              <w:rPr>
                <w:rFonts w:hint="eastAsia"/>
              </w:rPr>
              <w:t>“已绑定”状态，但没有当班司机的车辆显示本按键</w:t>
            </w:r>
          </w:p>
        </w:tc>
        <w:tc>
          <w:tcPr>
            <w:tcW w:w="2302" w:type="dxa"/>
            <w:vAlign w:val="center"/>
          </w:tcPr>
          <w:p w14:paraId="0129EE80" w14:textId="77777777" w:rsidR="00AE34F8" w:rsidRDefault="00AE34F8" w:rsidP="00AE34F8"/>
        </w:tc>
      </w:tr>
      <w:tr w:rsidR="00AE34F8" w:rsidRPr="00B63341" w14:paraId="12D0E05F" w14:textId="77777777" w:rsidTr="0071073C">
        <w:trPr>
          <w:trHeight w:val="729"/>
        </w:trPr>
        <w:tc>
          <w:tcPr>
            <w:tcW w:w="1387" w:type="dxa"/>
            <w:vMerge/>
            <w:vAlign w:val="center"/>
          </w:tcPr>
          <w:p w14:paraId="1F0043D4" w14:textId="77777777" w:rsidR="00AE34F8" w:rsidRDefault="00AE34F8" w:rsidP="00AE34F8">
            <w:pPr>
              <w:jc w:val="center"/>
              <w:rPr>
                <w:rFonts w:asciiTheme="minorEastAsia" w:hAnsiTheme="minorEastAsia"/>
              </w:rPr>
            </w:pPr>
          </w:p>
        </w:tc>
        <w:tc>
          <w:tcPr>
            <w:tcW w:w="1116" w:type="dxa"/>
            <w:vAlign w:val="center"/>
          </w:tcPr>
          <w:p w14:paraId="6836D4F6" w14:textId="77777777" w:rsidR="00AE34F8" w:rsidRDefault="00AE34F8" w:rsidP="00AE34F8">
            <w:r>
              <w:rPr>
                <w:rFonts w:hint="eastAsia"/>
              </w:rPr>
              <w:t>绑定司机弹窗</w:t>
            </w:r>
          </w:p>
        </w:tc>
        <w:tc>
          <w:tcPr>
            <w:tcW w:w="5157" w:type="dxa"/>
            <w:vAlign w:val="center"/>
          </w:tcPr>
          <w:p w14:paraId="1A94BD02" w14:textId="71983594" w:rsidR="00AE34F8" w:rsidRDefault="00AE34F8" w:rsidP="00AE34F8">
            <w:r>
              <w:rPr>
                <w:rFonts w:hint="eastAsia"/>
              </w:rPr>
              <w:t>1</w:t>
            </w:r>
            <w:del w:id="1851" w:author="ethink wang" w:date="2017-02-08T18:14:00Z">
              <w:r w:rsidDel="0067785A">
                <w:rPr>
                  <w:rFonts w:hint="eastAsia"/>
                </w:rPr>
                <w:delText xml:space="preserve"> </w:delText>
              </w:r>
            </w:del>
            <w:ins w:id="1852" w:author="ethink wang" w:date="2017-02-08T18:14:00Z">
              <w:r w:rsidR="0067785A">
                <w:rPr>
                  <w:rFonts w:hint="eastAsia"/>
                </w:rPr>
                <w:t>、</w:t>
              </w:r>
            </w:ins>
            <w:r>
              <w:rPr>
                <w:rFonts w:hint="eastAsia"/>
              </w:rPr>
              <w:t>标题栏显示车牌号及登记城市</w:t>
            </w:r>
          </w:p>
          <w:p w14:paraId="5723AED2" w14:textId="1C13E345" w:rsidR="00AE34F8" w:rsidRDefault="00AE34F8" w:rsidP="00AE34F8">
            <w:r>
              <w:rPr>
                <w:rFonts w:hint="eastAsia"/>
              </w:rPr>
              <w:t>2</w:t>
            </w:r>
            <w:del w:id="1853" w:author="ethink wang" w:date="2017-02-08T18:14:00Z">
              <w:r w:rsidDel="0067785A">
                <w:rPr>
                  <w:rFonts w:hint="eastAsia"/>
                </w:rPr>
                <w:delText xml:space="preserve"> </w:delText>
              </w:r>
            </w:del>
            <w:ins w:id="1854" w:author="ethink wang" w:date="2017-02-08T18:14:00Z">
              <w:r w:rsidR="0067785A">
                <w:rPr>
                  <w:rFonts w:hint="eastAsia"/>
                </w:rPr>
                <w:t>、</w:t>
              </w:r>
            </w:ins>
            <w:r>
              <w:rPr>
                <w:rFonts w:hint="eastAsia"/>
              </w:rPr>
              <w:t>查询条件：“工号”“司机”，二者采用联想输入框</w:t>
            </w:r>
          </w:p>
          <w:p w14:paraId="0EF697DE" w14:textId="0A233F01" w:rsidR="00AE34F8" w:rsidRDefault="00AE34F8" w:rsidP="00AE34F8">
            <w:r>
              <w:t>3</w:t>
            </w:r>
            <w:del w:id="1855" w:author="ethink wang" w:date="2017-02-08T18:14:00Z">
              <w:r w:rsidDel="0067785A">
                <w:rPr>
                  <w:rFonts w:hint="eastAsia"/>
                </w:rPr>
                <w:delText xml:space="preserve"> </w:delText>
              </w:r>
            </w:del>
            <w:ins w:id="1856" w:author="ethink wang" w:date="2017-02-08T18:14:00Z">
              <w:r w:rsidR="0067785A">
                <w:rPr>
                  <w:rFonts w:hint="eastAsia"/>
                </w:rPr>
                <w:t>、</w:t>
              </w:r>
            </w:ins>
            <w:r>
              <w:t>点击</w:t>
            </w:r>
            <w:r>
              <w:rPr>
                <w:rFonts w:hint="eastAsia"/>
              </w:rPr>
              <w:t>“查询”，在下方显示所有符合查询条件的司机，点击“清空”，</w:t>
            </w:r>
            <w:del w:id="1857" w:author="ethink wang" w:date="2017-02-08T18:15:00Z">
              <w:r w:rsidDel="0067785A">
                <w:rPr>
                  <w:rFonts w:hint="eastAsia"/>
                </w:rPr>
                <w:delText>初始化</w:delText>
              </w:r>
            </w:del>
            <w:r>
              <w:rPr>
                <w:rFonts w:hint="eastAsia"/>
              </w:rPr>
              <w:t>查询条件及列表</w:t>
            </w:r>
            <w:ins w:id="1858" w:author="ethink wang" w:date="2017-02-08T18:15:00Z">
              <w:r w:rsidR="0067785A">
                <w:rPr>
                  <w:rFonts w:hint="eastAsia"/>
                </w:rPr>
                <w:t>置为初始化条件</w:t>
              </w:r>
            </w:ins>
          </w:p>
          <w:p w14:paraId="252CD081" w14:textId="5AB2B1A6" w:rsidR="00AE34F8" w:rsidRDefault="00AE34F8" w:rsidP="00AE34F8">
            <w:r>
              <w:t>4</w:t>
            </w:r>
            <w:del w:id="1859" w:author="ethink wang" w:date="2017-02-08T18:14:00Z">
              <w:r w:rsidDel="0067785A">
                <w:rPr>
                  <w:rFonts w:hint="eastAsia"/>
                </w:rPr>
                <w:delText xml:space="preserve"> </w:delText>
              </w:r>
            </w:del>
            <w:ins w:id="1860" w:author="ethink wang" w:date="2017-02-08T18:14:00Z">
              <w:r w:rsidR="0067785A">
                <w:rPr>
                  <w:rFonts w:hint="eastAsia"/>
                </w:rPr>
                <w:t>、</w:t>
              </w:r>
            </w:ins>
            <w:r>
              <w:t>列表</w:t>
            </w:r>
            <w:r>
              <w:rPr>
                <w:rFonts w:hint="eastAsia"/>
              </w:rPr>
              <w:t>，</w:t>
            </w:r>
            <w:r>
              <w:t>字段如原型</w:t>
            </w:r>
            <w:r>
              <w:rPr>
                <w:rFonts w:hint="eastAsia"/>
              </w:rPr>
              <w:t>。</w:t>
            </w:r>
            <w:r>
              <w:t>默认加载所有</w:t>
            </w:r>
            <w:r>
              <w:rPr>
                <w:rFonts w:hint="eastAsia"/>
              </w:rPr>
              <w:t>“未绑定”状态且登记城市与车辆登记城市相同的司机，按照</w:t>
            </w:r>
            <w:r w:rsidRPr="008926F2">
              <w:rPr>
                <w:rFonts w:hint="eastAsia"/>
                <w:b/>
                <w:rPrChange w:id="1861" w:author="ethink wang" w:date="2017-02-08T19:55:00Z">
                  <w:rPr>
                    <w:rFonts w:hint="eastAsia"/>
                  </w:rPr>
                </w:rPrChange>
              </w:rPr>
              <w:t>司机姓氏首字母</w:t>
            </w:r>
            <w:r>
              <w:rPr>
                <w:rFonts w:hint="eastAsia"/>
              </w:rPr>
              <w:t>依据</w:t>
            </w:r>
            <w:ins w:id="1862" w:author="ethink wang" w:date="2017-02-08T19:55:00Z">
              <w:r w:rsidR="008926F2">
                <w:rPr>
                  <w:rFonts w:hint="eastAsia"/>
                </w:rPr>
                <w:t>A~Z</w:t>
              </w:r>
            </w:ins>
            <w:del w:id="1863" w:author="ethink wang" w:date="2017-02-08T19:55:00Z">
              <w:r w:rsidDel="008926F2">
                <w:rPr>
                  <w:rFonts w:hint="eastAsia"/>
                </w:rPr>
                <w:delText>字母表</w:delText>
              </w:r>
            </w:del>
            <w:r>
              <w:rPr>
                <w:rFonts w:hint="eastAsia"/>
              </w:rPr>
              <w:t>顺序排列。分页控件也一期相同。</w:t>
            </w:r>
          </w:p>
          <w:p w14:paraId="4347A8D3" w14:textId="34D3D403" w:rsidR="00AE34F8" w:rsidRDefault="00AE34F8" w:rsidP="00AE34F8">
            <w:r>
              <w:rPr>
                <w:rFonts w:hint="eastAsia"/>
              </w:rPr>
              <w:t>5</w:t>
            </w:r>
            <w:del w:id="1864" w:author="ethink wang" w:date="2017-02-08T18:14:00Z">
              <w:r w:rsidDel="0067785A">
                <w:rPr>
                  <w:rFonts w:hint="eastAsia"/>
                </w:rPr>
                <w:delText xml:space="preserve"> </w:delText>
              </w:r>
            </w:del>
            <w:ins w:id="1865" w:author="ethink wang" w:date="2017-02-08T18:14:00Z">
              <w:r w:rsidR="0067785A">
                <w:rPr>
                  <w:rFonts w:hint="eastAsia"/>
                </w:rPr>
                <w:t>、</w:t>
              </w:r>
            </w:ins>
            <w:r>
              <w:t>点击</w:t>
            </w:r>
            <w:r>
              <w:rPr>
                <w:rFonts w:hint="eastAsia"/>
              </w:rPr>
              <w:t>“添加”按键，将司机的姓名手机号加载到下方“已选择司机”，已添加的司机按键变为“已添加”，再次点击无效；不限制添加司机的数量</w:t>
            </w:r>
          </w:p>
          <w:p w14:paraId="2F2476D4" w14:textId="5FFF5495" w:rsidR="00AE34F8" w:rsidRDefault="00AE34F8" w:rsidP="00AE34F8">
            <w:r>
              <w:rPr>
                <w:rFonts w:hint="eastAsia"/>
              </w:rPr>
              <w:t>6</w:t>
            </w:r>
            <w:del w:id="1866" w:author="ethink wang" w:date="2017-02-08T18:14:00Z">
              <w:r w:rsidDel="0067785A">
                <w:rPr>
                  <w:rFonts w:hint="eastAsia"/>
                </w:rPr>
                <w:delText xml:space="preserve"> </w:delText>
              </w:r>
            </w:del>
            <w:ins w:id="1867" w:author="ethink wang" w:date="2017-02-08T18:14:00Z">
              <w:r w:rsidR="0067785A">
                <w:rPr>
                  <w:rFonts w:hint="eastAsia"/>
                </w:rPr>
                <w:t>、</w:t>
              </w:r>
            </w:ins>
            <w:r>
              <w:rPr>
                <w:rFonts w:hint="eastAsia"/>
              </w:rPr>
              <w:t>“已选择司机”栏位，点击关闭</w:t>
            </w:r>
            <w:r>
              <w:rPr>
                <w:rFonts w:hint="eastAsia"/>
              </w:rPr>
              <w:t>icon</w:t>
            </w:r>
            <w:r>
              <w:rPr>
                <w:rFonts w:hint="eastAsia"/>
              </w:rPr>
              <w:t>，取消选择，列表中司机后面的操作按键由“已添加”变为“添加”</w:t>
            </w:r>
          </w:p>
          <w:p w14:paraId="24EF6421" w14:textId="245B7868" w:rsidR="00AE34F8" w:rsidRDefault="00AE34F8" w:rsidP="00AE34F8">
            <w:r>
              <w:rPr>
                <w:rFonts w:hint="eastAsia"/>
              </w:rPr>
              <w:t>7</w:t>
            </w:r>
            <w:del w:id="1868" w:author="ethink wang" w:date="2017-02-08T18:16:00Z">
              <w:r w:rsidDel="0067785A">
                <w:rPr>
                  <w:rFonts w:hint="eastAsia"/>
                </w:rPr>
                <w:delText xml:space="preserve"> </w:delText>
              </w:r>
            </w:del>
            <w:ins w:id="1869" w:author="ethink wang" w:date="2017-02-08T18:16:00Z">
              <w:r w:rsidR="0067785A">
                <w:rPr>
                  <w:rFonts w:hint="eastAsia"/>
                </w:rPr>
                <w:t>、</w:t>
              </w:r>
            </w:ins>
            <w:r>
              <w:rPr>
                <w:rFonts w:hint="eastAsia"/>
              </w:rPr>
              <w:t>点击“提交按键”，执行绑定操作，绑定成功，浮窗提示“绑定成功”，同时关闭弹窗。若车辆没有当班司机，则同时弹出“人工指派”弹窗</w:t>
            </w:r>
          </w:p>
          <w:p w14:paraId="0EE119E9" w14:textId="4672DE84" w:rsidR="00AE34F8" w:rsidRPr="0002121D" w:rsidRDefault="00AE34F8" w:rsidP="00AE34F8">
            <w:r>
              <w:rPr>
                <w:rFonts w:hint="eastAsia"/>
              </w:rPr>
              <w:t>8</w:t>
            </w:r>
            <w:del w:id="1870" w:author="ethink wang" w:date="2017-02-08T18:17:00Z">
              <w:r w:rsidDel="0067785A">
                <w:rPr>
                  <w:rFonts w:hint="eastAsia"/>
                </w:rPr>
                <w:delText xml:space="preserve"> </w:delText>
              </w:r>
            </w:del>
            <w:ins w:id="1871" w:author="ethink wang" w:date="2017-02-08T18:17:00Z">
              <w:r w:rsidR="0067785A">
                <w:rPr>
                  <w:rFonts w:hint="eastAsia"/>
                </w:rPr>
                <w:t>、</w:t>
              </w:r>
            </w:ins>
            <w:r>
              <w:rPr>
                <w:rFonts w:hint="eastAsia"/>
              </w:rPr>
              <w:t>绑定成功后，推送消息给相关司机。参照“消息、短信文案规范”</w:t>
            </w:r>
          </w:p>
        </w:tc>
        <w:tc>
          <w:tcPr>
            <w:tcW w:w="2302" w:type="dxa"/>
            <w:vAlign w:val="center"/>
          </w:tcPr>
          <w:p w14:paraId="6CABC3E7" w14:textId="41FF7BB8" w:rsidR="00AE34F8" w:rsidRDefault="00AE34F8" w:rsidP="00AE34F8">
            <w:r>
              <w:rPr>
                <w:rFonts w:hint="eastAsia"/>
              </w:rPr>
              <w:t>1</w:t>
            </w:r>
            <w:del w:id="1872" w:author="ethink wang" w:date="2017-02-08T18:15:00Z">
              <w:r w:rsidDel="0067785A">
                <w:rPr>
                  <w:rFonts w:hint="eastAsia"/>
                </w:rPr>
                <w:delText xml:space="preserve"> </w:delText>
              </w:r>
            </w:del>
            <w:ins w:id="1873" w:author="ethink wang" w:date="2017-02-08T18:15:00Z">
              <w:r w:rsidR="0067785A">
                <w:rPr>
                  <w:rFonts w:hint="eastAsia"/>
                </w:rPr>
                <w:t>、</w:t>
              </w:r>
            </w:ins>
            <w:r>
              <w:rPr>
                <w:rFonts w:hint="eastAsia"/>
              </w:rPr>
              <w:t>工号控件和司机控件进行联想输入时，</w:t>
            </w:r>
            <w:ins w:id="1874" w:author="ethink wang" w:date="2017-02-08T18:18:00Z">
              <w:r w:rsidR="0067785A">
                <w:t>应</w:t>
              </w:r>
            </w:ins>
            <w:del w:id="1875" w:author="ethink wang" w:date="2017-02-08T18:18:00Z">
              <w:r w:rsidDel="0067785A">
                <w:rPr>
                  <w:rFonts w:hint="eastAsia"/>
                </w:rPr>
                <w:delText>尽</w:delText>
              </w:r>
            </w:del>
            <w:r>
              <w:rPr>
                <w:rFonts w:hint="eastAsia"/>
              </w:rPr>
              <w:t>在符合条件</w:t>
            </w:r>
            <w:r>
              <w:rPr>
                <w:rFonts w:hint="eastAsia"/>
              </w:rPr>
              <w:t>(</w:t>
            </w:r>
            <w:r>
              <w:rPr>
                <w:rFonts w:hint="eastAsia"/>
              </w:rPr>
              <w:t>未绑定、登记城市与车辆登记城市相同</w:t>
            </w:r>
            <w:r>
              <w:rPr>
                <w:rFonts w:hint="eastAsia"/>
              </w:rPr>
              <w:t>)</w:t>
            </w:r>
            <w:r>
              <w:rPr>
                <w:rFonts w:hint="eastAsia"/>
              </w:rPr>
              <w:t>的司机中查询</w:t>
            </w:r>
            <w:ins w:id="1876" w:author="ethink wang" w:date="2017-02-08T18:18:00Z">
              <w:r w:rsidR="0067785A">
                <w:rPr>
                  <w:rFonts w:hint="eastAsia"/>
                </w:rPr>
                <w:t>；</w:t>
              </w:r>
            </w:ins>
          </w:p>
          <w:p w14:paraId="148760F8" w14:textId="3A0C23E5" w:rsidR="00AE34F8" w:rsidRDefault="00AE34F8" w:rsidP="00AE34F8">
            <w:r>
              <w:rPr>
                <w:rFonts w:hint="eastAsia"/>
              </w:rPr>
              <w:t>2</w:t>
            </w:r>
            <w:del w:id="1877" w:author="ethink wang" w:date="2017-02-08T18:15:00Z">
              <w:r w:rsidDel="0067785A">
                <w:rPr>
                  <w:rFonts w:hint="eastAsia"/>
                </w:rPr>
                <w:delText xml:space="preserve"> </w:delText>
              </w:r>
            </w:del>
            <w:ins w:id="1878" w:author="ethink wang" w:date="2017-02-08T18:15:00Z">
              <w:r w:rsidR="0067785A">
                <w:rPr>
                  <w:rFonts w:hint="eastAsia"/>
                </w:rPr>
                <w:t>、</w:t>
              </w:r>
            </w:ins>
            <w:r>
              <w:rPr>
                <w:rFonts w:hint="eastAsia"/>
              </w:rPr>
              <w:t>执行绑定操作时，需要对已选定的司机进行判断，若没有司机，则绑定失败，浮窗提示“请选择司机”</w:t>
            </w:r>
            <w:ins w:id="1879" w:author="ethink wang" w:date="2017-02-08T18:18:00Z">
              <w:r w:rsidR="0067785A">
                <w:rPr>
                  <w:rFonts w:hint="eastAsia"/>
                </w:rPr>
                <w:t>；</w:t>
              </w:r>
            </w:ins>
          </w:p>
          <w:p w14:paraId="289FBAE0" w14:textId="6EF2FDD3" w:rsidR="00AE34F8" w:rsidRPr="009438C7" w:rsidRDefault="00AE34F8" w:rsidP="00AE34F8">
            <w:r>
              <w:t>3</w:t>
            </w:r>
            <w:del w:id="1880" w:author="ethink wang" w:date="2017-02-08T18:17:00Z">
              <w:r w:rsidDel="0067785A">
                <w:rPr>
                  <w:rFonts w:hint="eastAsia"/>
                </w:rPr>
                <w:delText xml:space="preserve"> </w:delText>
              </w:r>
            </w:del>
            <w:ins w:id="1881" w:author="ethink wang" w:date="2017-02-08T18:17:00Z">
              <w:r w:rsidR="0067785A">
                <w:rPr>
                  <w:rFonts w:hint="eastAsia"/>
                </w:rPr>
                <w:t>、</w:t>
              </w:r>
            </w:ins>
            <w:r>
              <w:t>执行保定操作是</w:t>
            </w:r>
            <w:r>
              <w:rPr>
                <w:rFonts w:hint="eastAsia"/>
              </w:rPr>
              <w:t>，</w:t>
            </w:r>
            <w:r>
              <w:t>检测网络状态</w:t>
            </w:r>
            <w:r>
              <w:rPr>
                <w:rFonts w:hint="eastAsia"/>
              </w:rPr>
              <w:t>，</w:t>
            </w:r>
            <w:r>
              <w:t>若断网</w:t>
            </w:r>
            <w:r>
              <w:rPr>
                <w:rFonts w:hint="eastAsia"/>
              </w:rPr>
              <w:t>，</w:t>
            </w:r>
            <w:r>
              <w:t>则绑定失败</w:t>
            </w:r>
            <w:r>
              <w:rPr>
                <w:rFonts w:hint="eastAsia"/>
              </w:rPr>
              <w:t>，</w:t>
            </w:r>
            <w:r>
              <w:t>浮窗显示断网通用提示</w:t>
            </w:r>
          </w:p>
        </w:tc>
      </w:tr>
      <w:tr w:rsidR="00AE34F8" w:rsidRPr="00193D20" w14:paraId="2A2B3FC6" w14:textId="77777777" w:rsidTr="0071073C">
        <w:trPr>
          <w:trHeight w:val="729"/>
        </w:trPr>
        <w:tc>
          <w:tcPr>
            <w:tcW w:w="1387" w:type="dxa"/>
            <w:vMerge/>
            <w:vAlign w:val="center"/>
          </w:tcPr>
          <w:p w14:paraId="723C4A71" w14:textId="77777777" w:rsidR="00AE34F8" w:rsidRDefault="00AE34F8" w:rsidP="00AE34F8">
            <w:pPr>
              <w:jc w:val="center"/>
              <w:rPr>
                <w:rFonts w:asciiTheme="minorEastAsia" w:hAnsiTheme="minorEastAsia"/>
              </w:rPr>
            </w:pPr>
          </w:p>
        </w:tc>
        <w:tc>
          <w:tcPr>
            <w:tcW w:w="1116" w:type="dxa"/>
            <w:vAlign w:val="center"/>
          </w:tcPr>
          <w:p w14:paraId="0E00B828" w14:textId="77777777" w:rsidR="00AE34F8" w:rsidRDefault="00AE34F8" w:rsidP="00AE34F8">
            <w:r>
              <w:rPr>
                <w:rFonts w:hint="eastAsia"/>
              </w:rPr>
              <w:t>解除绑定弹窗</w:t>
            </w:r>
          </w:p>
        </w:tc>
        <w:tc>
          <w:tcPr>
            <w:tcW w:w="5157" w:type="dxa"/>
            <w:vAlign w:val="center"/>
          </w:tcPr>
          <w:p w14:paraId="4CA5879C" w14:textId="008B6CE6" w:rsidR="00AE34F8" w:rsidRDefault="00AE34F8" w:rsidP="00AE34F8">
            <w:r>
              <w:rPr>
                <w:rFonts w:hint="eastAsia"/>
              </w:rPr>
              <w:t>1</w:t>
            </w:r>
            <w:del w:id="1882" w:author="ethink wang" w:date="2017-02-08T18:19:00Z">
              <w:r w:rsidDel="0067785A">
                <w:rPr>
                  <w:rFonts w:hint="eastAsia"/>
                </w:rPr>
                <w:delText xml:space="preserve"> </w:delText>
              </w:r>
            </w:del>
            <w:ins w:id="1883" w:author="ethink wang" w:date="2017-02-08T18:19:00Z">
              <w:r w:rsidR="0067785A">
                <w:rPr>
                  <w:rFonts w:hint="eastAsia"/>
                </w:rPr>
                <w:t>、</w:t>
              </w:r>
            </w:ins>
            <w:r>
              <w:t>列表项如原型</w:t>
            </w:r>
            <w:r>
              <w:rPr>
                <w:rFonts w:hint="eastAsia"/>
              </w:rPr>
              <w:t>，</w:t>
            </w:r>
            <w:r>
              <w:t>不赘述</w:t>
            </w:r>
            <w:r>
              <w:rPr>
                <w:rFonts w:hint="eastAsia"/>
              </w:rPr>
              <w:t>。</w:t>
            </w:r>
            <w:r>
              <w:t>排序为绑定的时间倒序</w:t>
            </w:r>
            <w:r>
              <w:rPr>
                <w:rFonts w:hint="eastAsia"/>
              </w:rPr>
              <w:t>。</w:t>
            </w:r>
            <w:r>
              <w:t>勾选</w:t>
            </w:r>
            <w:r>
              <w:rPr>
                <w:rFonts w:hint="eastAsia"/>
              </w:rPr>
              <w:t>“全选”，选中全部司机，取消“全选”，则所有司机取消选中；勾选“全选”后，手动取消司机前的勾选时，自动取消“全选”；手动勾选全部，“全选”自动变为选中</w:t>
            </w:r>
          </w:p>
          <w:p w14:paraId="0550448A" w14:textId="09E219D5" w:rsidR="00AE34F8" w:rsidRDefault="00AE34F8" w:rsidP="00AE34F8">
            <w:r>
              <w:rPr>
                <w:rFonts w:hint="eastAsia"/>
              </w:rPr>
              <w:t>2</w:t>
            </w:r>
            <w:del w:id="1884" w:author="ethink wang" w:date="2017-02-08T18:19:00Z">
              <w:r w:rsidDel="0067785A">
                <w:rPr>
                  <w:rFonts w:hint="eastAsia"/>
                </w:rPr>
                <w:delText xml:space="preserve"> </w:delText>
              </w:r>
            </w:del>
            <w:ins w:id="1885" w:author="ethink wang" w:date="2017-02-08T18:19:00Z">
              <w:r w:rsidR="0067785A">
                <w:rPr>
                  <w:rFonts w:hint="eastAsia"/>
                </w:rPr>
                <w:t>、</w:t>
              </w:r>
            </w:ins>
            <w:r>
              <w:rPr>
                <w:rFonts w:hint="eastAsia"/>
              </w:rPr>
              <w:t>“绑定原因”，最多可输入</w:t>
            </w:r>
            <w:r>
              <w:rPr>
                <w:rFonts w:hint="eastAsia"/>
              </w:rPr>
              <w:t>100</w:t>
            </w:r>
            <w:r>
              <w:rPr>
                <w:rFonts w:hint="eastAsia"/>
              </w:rPr>
              <w:t>个字符，超过后不可</w:t>
            </w:r>
            <w:ins w:id="1886" w:author="ethink wang" w:date="2017-02-08T18:19:00Z">
              <w:r w:rsidR="0067785A">
                <w:t>继续</w:t>
              </w:r>
            </w:ins>
            <w:del w:id="1887" w:author="ethink wang" w:date="2017-02-08T18:19:00Z">
              <w:r w:rsidDel="0067785A">
                <w:rPr>
                  <w:rFonts w:hint="eastAsia"/>
                </w:rPr>
                <w:delText>及需</w:delText>
              </w:r>
            </w:del>
            <w:r>
              <w:rPr>
                <w:rFonts w:hint="eastAsia"/>
              </w:rPr>
              <w:t>输入</w:t>
            </w:r>
          </w:p>
          <w:p w14:paraId="736225F1" w14:textId="45DBF8A6" w:rsidR="00AE34F8" w:rsidRDefault="00AE34F8" w:rsidP="00AE34F8">
            <w:r>
              <w:t>3</w:t>
            </w:r>
            <w:ins w:id="1888" w:author="ethink wang" w:date="2017-02-08T18:19:00Z">
              <w:r w:rsidR="0067785A">
                <w:rPr>
                  <w:rFonts w:hint="eastAsia"/>
                </w:rPr>
                <w:t>、</w:t>
              </w:r>
            </w:ins>
            <w:r>
              <w:t>点击</w:t>
            </w:r>
            <w:r>
              <w:rPr>
                <w:rFonts w:hint="eastAsia"/>
              </w:rPr>
              <w:t>“解绑”按键，成功后浮窗提示“解绑成功”</w:t>
            </w:r>
          </w:p>
          <w:p w14:paraId="1A610198" w14:textId="77777777" w:rsidR="00057AFE" w:rsidRDefault="00057AFE" w:rsidP="00057AFE">
            <w:pPr>
              <w:rPr>
                <w:ins w:id="1889" w:author="ethink wang" w:date="2017-02-10T12:04:00Z"/>
              </w:rPr>
            </w:pPr>
            <w:ins w:id="1890" w:author="ethink wang" w:date="2017-02-10T12:04:00Z">
              <w:r>
                <w:rPr>
                  <w:rFonts w:hint="eastAsia"/>
                </w:rPr>
                <w:lastRenderedPageBreak/>
                <w:t>4</w:t>
              </w:r>
              <w:r>
                <w:rPr>
                  <w:rFonts w:hint="eastAsia"/>
                </w:rPr>
                <w:t>、解绑成功后，推送信息至司机端：</w:t>
              </w:r>
            </w:ins>
          </w:p>
          <w:p w14:paraId="1686D440" w14:textId="77777777" w:rsidR="00057AFE" w:rsidRDefault="00057AFE" w:rsidP="00057AFE">
            <w:pPr>
              <w:rPr>
                <w:ins w:id="1891" w:author="ethink wang" w:date="2017-02-10T12:04:00Z"/>
              </w:rPr>
            </w:pPr>
            <w:ins w:id="1892" w:author="ethink wang" w:date="2017-02-10T12:04:00Z">
              <w:r>
                <w:rPr>
                  <w:rFonts w:hint="eastAsia"/>
                </w:rPr>
                <w:t>（</w:t>
              </w:r>
              <w:r>
                <w:rPr>
                  <w:rFonts w:hint="eastAsia"/>
                </w:rPr>
                <w:t>1</w:t>
              </w:r>
              <w:r>
                <w:rPr>
                  <w:rFonts w:hint="eastAsia"/>
                </w:rPr>
                <w:t>）</w:t>
              </w:r>
              <w:r>
                <w:t>如</w:t>
              </w:r>
              <w:r>
                <w:rPr>
                  <w:rFonts w:hint="eastAsia"/>
                </w:rPr>
                <w:t>该司机处于上班状态，则强制司机下班，同时浮窗提示“您已和【车牌号码】解绑，请尽快完成车辆交接”。</w:t>
              </w:r>
            </w:ins>
          </w:p>
          <w:p w14:paraId="4D895F49" w14:textId="77777777" w:rsidR="00057AFE" w:rsidRDefault="00057AFE" w:rsidP="00057AFE">
            <w:pPr>
              <w:rPr>
                <w:ins w:id="1893" w:author="ethink wang" w:date="2017-02-10T12:04:00Z"/>
              </w:rPr>
            </w:pPr>
            <w:ins w:id="1894" w:author="ethink wang" w:date="2017-02-10T12:04:00Z">
              <w:r>
                <w:rPr>
                  <w:rFonts w:hint="eastAsia"/>
                </w:rPr>
                <w:t>（</w:t>
              </w:r>
              <w:r>
                <w:rPr>
                  <w:rFonts w:hint="eastAsia"/>
                </w:rPr>
                <w:t>2</w:t>
              </w:r>
              <w:r>
                <w:rPr>
                  <w:rFonts w:hint="eastAsia"/>
                </w:rPr>
                <w:t>）如该司机处于登录而非上班状态，则弹窗提示，文案“您已和【车牌号码】解绑”，按键“我知道了”，点击“我知道了”关闭弹窗。</w:t>
              </w:r>
            </w:ins>
          </w:p>
          <w:p w14:paraId="2A194AAA" w14:textId="77777777" w:rsidR="00057AFE" w:rsidRDefault="00057AFE" w:rsidP="00057AFE">
            <w:pPr>
              <w:rPr>
                <w:ins w:id="1895" w:author="ethink wang" w:date="2017-02-10T12:04:00Z"/>
              </w:rPr>
            </w:pPr>
            <w:ins w:id="1896" w:author="ethink wang" w:date="2017-02-10T12:04:00Z">
              <w:r>
                <w:rPr>
                  <w:rFonts w:hint="eastAsia"/>
                </w:rPr>
                <w:t>（</w:t>
              </w:r>
              <w:r>
                <w:rPr>
                  <w:rFonts w:hint="eastAsia"/>
                </w:rPr>
                <w:t>3</w:t>
              </w:r>
              <w:r>
                <w:rPr>
                  <w:rFonts w:hint="eastAsia"/>
                </w:rPr>
                <w:t>）如该司机处于非登录状态，则登录成功后，弹窗提示，弹窗同上。</w:t>
              </w:r>
            </w:ins>
          </w:p>
          <w:p w14:paraId="17567727" w14:textId="138C520C" w:rsidR="00AE34F8" w:rsidRPr="009F1D5C" w:rsidRDefault="00057AFE" w:rsidP="008926F2">
            <w:pPr>
              <w:pStyle w:val="af0"/>
              <w:ind w:firstLineChars="0" w:firstLine="0"/>
            </w:pPr>
            <w:ins w:id="1897" w:author="ethink wang" w:date="2017-02-10T12:05:00Z">
              <w:r>
                <w:t>5</w:t>
              </w:r>
              <w:r>
                <w:rPr>
                  <w:rFonts w:hint="eastAsia"/>
                </w:rPr>
                <w:t>、派发短信给被解绑司机，短信内容参见模板。</w:t>
              </w:r>
            </w:ins>
            <w:del w:id="1898" w:author="ethink wang" w:date="2017-02-10T12:04:00Z">
              <w:r w:rsidR="00AE34F8" w:rsidDel="00057AFE">
                <w:rPr>
                  <w:rFonts w:hint="eastAsia"/>
                </w:rPr>
                <w:delText>4</w:delText>
              </w:r>
            </w:del>
            <w:del w:id="1899" w:author="ethink wang" w:date="2017-02-08T18:19:00Z">
              <w:r w:rsidR="00AE34F8" w:rsidDel="0067785A">
                <w:rPr>
                  <w:rFonts w:hint="eastAsia"/>
                </w:rPr>
                <w:delText xml:space="preserve"> </w:delText>
              </w:r>
            </w:del>
            <w:del w:id="1900" w:author="ethink wang" w:date="2017-02-10T12:04:00Z">
              <w:r w:rsidR="00AE34F8" w:rsidDel="00057AFE">
                <w:rPr>
                  <w:rFonts w:hint="eastAsia"/>
                </w:rPr>
                <w:delText>解绑成功后，发送短信给相关司机，并推送司机端，如果该司机处于上班状态，则需强制司机下班，同时浮窗提示“您已和</w:delText>
              </w:r>
            </w:del>
            <w:del w:id="1901" w:author="ethink wang" w:date="2017-02-08T19:56:00Z">
              <w:r w:rsidR="00AE34F8" w:rsidDel="008926F2">
                <w:rPr>
                  <w:rFonts w:hint="eastAsia"/>
                </w:rPr>
                <w:delText>鄂</w:delText>
              </w:r>
              <w:r w:rsidR="00AE34F8" w:rsidDel="008926F2">
                <w:rPr>
                  <w:rFonts w:hint="eastAsia"/>
                </w:rPr>
                <w:delText>Axxxxx</w:delText>
              </w:r>
            </w:del>
            <w:del w:id="1902" w:author="ethink wang" w:date="2017-02-10T12:04:00Z">
              <w:r w:rsidR="00AE34F8" w:rsidDel="00057AFE">
                <w:rPr>
                  <w:rFonts w:hint="eastAsia"/>
                </w:rPr>
                <w:delText>解绑，请尽快完成车辆交接”</w:delText>
              </w:r>
            </w:del>
          </w:p>
        </w:tc>
        <w:tc>
          <w:tcPr>
            <w:tcW w:w="2302" w:type="dxa"/>
            <w:vAlign w:val="center"/>
          </w:tcPr>
          <w:p w14:paraId="6B25DC85" w14:textId="6BD51F4A" w:rsidR="00AE34F8" w:rsidRDefault="00AE34F8" w:rsidP="00AE34F8">
            <w:r>
              <w:rPr>
                <w:rFonts w:hint="eastAsia"/>
              </w:rPr>
              <w:lastRenderedPageBreak/>
              <w:t>1</w:t>
            </w:r>
            <w:del w:id="1903" w:author="ethink wang" w:date="2017-02-08T18:20:00Z">
              <w:r w:rsidDel="0067785A">
                <w:rPr>
                  <w:rFonts w:hint="eastAsia"/>
                </w:rPr>
                <w:delText xml:space="preserve"> </w:delText>
              </w:r>
            </w:del>
            <w:ins w:id="1904" w:author="ethink wang" w:date="2017-02-08T18:20:00Z">
              <w:r w:rsidR="0067785A">
                <w:rPr>
                  <w:rFonts w:hint="eastAsia"/>
                </w:rPr>
                <w:t>、</w:t>
              </w:r>
            </w:ins>
            <w:r>
              <w:rPr>
                <w:rFonts w:hint="eastAsia"/>
              </w:rPr>
              <w:t>执行解绑操作时，需对司机的选择状态进行判断，若未勾选司机，解绑失败，浮窗提示“请选择要解绑的司机”</w:t>
            </w:r>
          </w:p>
          <w:p w14:paraId="2689D3DA" w14:textId="447AAB63" w:rsidR="00AE34F8" w:rsidRDefault="00AE34F8" w:rsidP="00AE34F8">
            <w:r>
              <w:rPr>
                <w:rFonts w:hint="eastAsia"/>
              </w:rPr>
              <w:t>2</w:t>
            </w:r>
            <w:del w:id="1905" w:author="ethink wang" w:date="2017-02-08T18:20:00Z">
              <w:r w:rsidDel="0067785A">
                <w:rPr>
                  <w:rFonts w:hint="eastAsia"/>
                </w:rPr>
                <w:delText xml:space="preserve"> </w:delText>
              </w:r>
            </w:del>
            <w:ins w:id="1906" w:author="ethink wang" w:date="2017-02-08T18:20:00Z">
              <w:r w:rsidR="0067785A">
                <w:rPr>
                  <w:rFonts w:hint="eastAsia"/>
                </w:rPr>
                <w:t>、</w:t>
              </w:r>
            </w:ins>
            <w:r>
              <w:rPr>
                <w:rFonts w:hint="eastAsia"/>
              </w:rPr>
              <w:t>在已配置对班司机情形下，执行解绑操</w:t>
            </w:r>
            <w:r>
              <w:rPr>
                <w:rFonts w:hint="eastAsia"/>
              </w:rPr>
              <w:lastRenderedPageBreak/>
              <w:t>作，需对已选定解绑司机的班次状态进行检测。即</w:t>
            </w:r>
            <w:r w:rsidRPr="00C65018">
              <w:rPr>
                <w:rFonts w:hint="eastAsia"/>
                <w:b/>
              </w:rPr>
              <w:t>处于“歇班”状态时方可解绑。</w:t>
            </w:r>
            <w:r>
              <w:rPr>
                <w:rFonts w:hint="eastAsia"/>
              </w:rPr>
              <w:t>若所选定的司机中存在“当班”状态，则解绑失败，浮窗提示文案为“</w:t>
            </w:r>
            <w:del w:id="1907" w:author="ethink wang" w:date="2017-02-08T19:56:00Z">
              <w:r w:rsidDel="008926F2">
                <w:rPr>
                  <w:rFonts w:hint="eastAsia"/>
                </w:rPr>
                <w:delText>xxx</w:delText>
              </w:r>
            </w:del>
            <w:ins w:id="1908" w:author="ethink wang" w:date="2017-02-08T19:56:00Z">
              <w:r w:rsidR="008926F2">
                <w:rPr>
                  <w:rFonts w:hint="eastAsia"/>
                </w:rPr>
                <w:t>【</w:t>
              </w:r>
            </w:ins>
            <w:ins w:id="1909" w:author="ethink wang" w:date="2017-02-08T19:57:00Z">
              <w:r w:rsidR="008926F2">
                <w:rPr>
                  <w:rFonts w:hint="eastAsia"/>
                </w:rPr>
                <w:t>司机</w:t>
              </w:r>
              <w:r w:rsidR="008926F2">
                <w:t>名称</w:t>
              </w:r>
            </w:ins>
            <w:ins w:id="1910" w:author="ethink wang" w:date="2017-02-08T19:56:00Z">
              <w:r w:rsidR="008926F2">
                <w:rPr>
                  <w:rFonts w:hint="eastAsia"/>
                </w:rPr>
                <w:t>】</w:t>
              </w:r>
            </w:ins>
            <w:r>
              <w:rPr>
                <w:rFonts w:hint="eastAsia"/>
              </w:rPr>
              <w:t>处于当班中，不能解绑，如需解绑，则需先执行交班或回收车辆”</w:t>
            </w:r>
          </w:p>
          <w:p w14:paraId="10911DA7" w14:textId="7078A535" w:rsidR="00AE34F8" w:rsidRPr="00977844" w:rsidRDefault="00AE34F8" w:rsidP="00AE34F8">
            <w:r>
              <w:t>3</w:t>
            </w:r>
            <w:del w:id="1911" w:author="ethink wang" w:date="2017-02-08T18:21:00Z">
              <w:r w:rsidDel="0067785A">
                <w:rPr>
                  <w:rFonts w:hint="eastAsia"/>
                </w:rPr>
                <w:delText xml:space="preserve"> </w:delText>
              </w:r>
            </w:del>
            <w:ins w:id="1912" w:author="ethink wang" w:date="2017-02-08T18:21:00Z">
              <w:r w:rsidR="0067785A">
                <w:rPr>
                  <w:rFonts w:hint="eastAsia"/>
                </w:rPr>
                <w:t>、</w:t>
              </w:r>
            </w:ins>
            <w:r>
              <w:t>在未配置对班司机的情形下</w:t>
            </w:r>
            <w:r>
              <w:rPr>
                <w:rFonts w:hint="eastAsia"/>
              </w:rPr>
              <w:t>，</w:t>
            </w:r>
            <w:r>
              <w:t>执行解绑操作</w:t>
            </w:r>
            <w:r>
              <w:rPr>
                <w:rFonts w:hint="eastAsia"/>
              </w:rPr>
              <w:t>，</w:t>
            </w:r>
            <w:r>
              <w:t>则需对选定解绑司机进行订单检测</w:t>
            </w:r>
            <w:r>
              <w:rPr>
                <w:rFonts w:hint="eastAsia"/>
              </w:rPr>
              <w:t>。</w:t>
            </w:r>
            <w:r>
              <w:t>即</w:t>
            </w:r>
            <w:r w:rsidRPr="00C65018">
              <w:rPr>
                <w:b/>
              </w:rPr>
              <w:t>不存在未完成订单</w:t>
            </w:r>
            <w:r w:rsidRPr="00C65018">
              <w:rPr>
                <w:rFonts w:hint="eastAsia"/>
                <w:b/>
              </w:rPr>
              <w:t>(</w:t>
            </w:r>
            <w:r w:rsidRPr="00C65018">
              <w:rPr>
                <w:rFonts w:hint="eastAsia"/>
                <w:b/>
              </w:rPr>
              <w:t>服务中、待出发</w:t>
            </w:r>
            <w:r w:rsidRPr="00C65018">
              <w:rPr>
                <w:rFonts w:hint="eastAsia"/>
                <w:b/>
              </w:rPr>
              <w:t>)</w:t>
            </w:r>
            <w:r w:rsidRPr="00C65018">
              <w:rPr>
                <w:rFonts w:hint="eastAsia"/>
                <w:b/>
              </w:rPr>
              <w:t>时方可解绑</w:t>
            </w:r>
            <w:r>
              <w:rPr>
                <w:rFonts w:hint="eastAsia"/>
              </w:rPr>
              <w:t>，如存在未完成订单，则解绑失败，浮窗提示文案“存在未完成订单，不可执行解绑操作”</w:t>
            </w:r>
          </w:p>
        </w:tc>
      </w:tr>
      <w:tr w:rsidR="00AE34F8" w:rsidRPr="00193D20" w14:paraId="538088D5" w14:textId="77777777" w:rsidTr="0071073C">
        <w:trPr>
          <w:trHeight w:val="729"/>
        </w:trPr>
        <w:tc>
          <w:tcPr>
            <w:tcW w:w="1387" w:type="dxa"/>
            <w:vMerge/>
            <w:vAlign w:val="center"/>
          </w:tcPr>
          <w:p w14:paraId="583A59EF" w14:textId="77777777" w:rsidR="00AE34F8" w:rsidRDefault="00AE34F8" w:rsidP="00AE34F8">
            <w:pPr>
              <w:jc w:val="center"/>
              <w:rPr>
                <w:rFonts w:asciiTheme="minorEastAsia" w:hAnsiTheme="minorEastAsia"/>
              </w:rPr>
            </w:pPr>
          </w:p>
        </w:tc>
        <w:tc>
          <w:tcPr>
            <w:tcW w:w="1116" w:type="dxa"/>
            <w:vAlign w:val="center"/>
          </w:tcPr>
          <w:p w14:paraId="5198F8D8" w14:textId="77777777" w:rsidR="00AE34F8" w:rsidRDefault="00AE34F8" w:rsidP="00AE34F8">
            <w:r>
              <w:rPr>
                <w:rFonts w:hint="eastAsia"/>
              </w:rPr>
              <w:t>人工指派弹窗</w:t>
            </w:r>
          </w:p>
        </w:tc>
        <w:tc>
          <w:tcPr>
            <w:tcW w:w="5157" w:type="dxa"/>
            <w:vAlign w:val="center"/>
          </w:tcPr>
          <w:p w14:paraId="748F5A32" w14:textId="73D86B8C" w:rsidR="00AE34F8" w:rsidRDefault="00AE34F8" w:rsidP="00AE34F8">
            <w:r>
              <w:rPr>
                <w:rFonts w:hint="eastAsia"/>
              </w:rPr>
              <w:t>1</w:t>
            </w:r>
            <w:ins w:id="1913" w:author="ethink wang" w:date="2017-02-08T18:24:00Z">
              <w:r w:rsidR="0067785A">
                <w:rPr>
                  <w:rFonts w:hint="eastAsia"/>
                </w:rPr>
                <w:t>、</w:t>
              </w:r>
            </w:ins>
            <w:r>
              <w:rPr>
                <w:rFonts w:hint="eastAsia"/>
              </w:rPr>
              <w:t>“车牌号和登记城市”取自</w:t>
            </w:r>
            <w:del w:id="1914" w:author="ethink wang" w:date="2017-02-08T18:24:00Z">
              <w:r w:rsidDel="0067785A">
                <w:rPr>
                  <w:rFonts w:hint="eastAsia"/>
                </w:rPr>
                <w:delText>刚刚</w:delText>
              </w:r>
            </w:del>
            <w:r>
              <w:rPr>
                <w:rFonts w:hint="eastAsia"/>
              </w:rPr>
              <w:t>绑定成功的车辆</w:t>
            </w:r>
          </w:p>
          <w:p w14:paraId="3A84274D" w14:textId="5F12E564" w:rsidR="00AE34F8" w:rsidRDefault="00AE34F8" w:rsidP="00AE34F8">
            <w:r>
              <w:rPr>
                <w:rFonts w:hint="eastAsia"/>
              </w:rPr>
              <w:t>2</w:t>
            </w:r>
            <w:ins w:id="1915" w:author="ethink wang" w:date="2017-02-08T18:24:00Z">
              <w:r w:rsidR="0067785A">
                <w:rPr>
                  <w:rFonts w:hint="eastAsia"/>
                </w:rPr>
                <w:t>、</w:t>
              </w:r>
            </w:ins>
            <w:r>
              <w:rPr>
                <w:rFonts w:hint="eastAsia"/>
              </w:rPr>
              <w:t>“选择当班司机”下拉框，加载该车辆已绑定的司机</w:t>
            </w:r>
          </w:p>
          <w:p w14:paraId="7AE4879E" w14:textId="1143B742" w:rsidR="00AE34F8" w:rsidRPr="006551C2" w:rsidRDefault="00AE34F8" w:rsidP="00AE34F8">
            <w:pPr>
              <w:pStyle w:val="af0"/>
              <w:ind w:firstLineChars="0" w:firstLine="0"/>
            </w:pPr>
            <w:r>
              <w:rPr>
                <w:rFonts w:hint="eastAsia"/>
              </w:rPr>
              <w:t>3</w:t>
            </w:r>
            <w:del w:id="1916" w:author="ethink wang" w:date="2017-02-08T18:24:00Z">
              <w:r w:rsidDel="0067785A">
                <w:rPr>
                  <w:rFonts w:hint="eastAsia"/>
                </w:rPr>
                <w:delText xml:space="preserve"> </w:delText>
              </w:r>
            </w:del>
            <w:ins w:id="1917" w:author="ethink wang" w:date="2017-02-08T18:24:00Z">
              <w:r w:rsidR="0067785A">
                <w:rPr>
                  <w:rFonts w:hint="eastAsia"/>
                </w:rPr>
                <w:t>、</w:t>
              </w:r>
            </w:ins>
            <w:r>
              <w:rPr>
                <w:rFonts w:hint="eastAsia"/>
              </w:rPr>
              <w:t>点击“确定”，将所选司机设为当班司机，点击“取消”或“关闭”按键取消指派</w:t>
            </w:r>
          </w:p>
        </w:tc>
        <w:tc>
          <w:tcPr>
            <w:tcW w:w="2302" w:type="dxa"/>
            <w:vAlign w:val="center"/>
          </w:tcPr>
          <w:p w14:paraId="2C339FA7" w14:textId="77777777" w:rsidR="00AE34F8" w:rsidRPr="006551C2" w:rsidRDefault="00AE34F8" w:rsidP="00AE34F8">
            <w:r>
              <w:rPr>
                <w:rFonts w:hint="eastAsia"/>
              </w:rPr>
              <w:t>点击“确定”时，检测是否已选择司机，若未选择，浮窗提示文案“请选择当班司机”</w:t>
            </w:r>
          </w:p>
        </w:tc>
      </w:tr>
    </w:tbl>
    <w:p w14:paraId="050E31F1" w14:textId="77777777" w:rsidR="00E55E46" w:rsidRDefault="00D162BF" w:rsidP="00D162BF">
      <w:pPr>
        <w:pStyle w:val="5"/>
      </w:pPr>
      <w:r>
        <w:lastRenderedPageBreak/>
        <w:t>客户管理</w:t>
      </w:r>
    </w:p>
    <w:p w14:paraId="0C9EA6DF" w14:textId="77777777" w:rsidR="00D162BF" w:rsidRDefault="00D162BF" w:rsidP="00D162BF">
      <w:pPr>
        <w:pStyle w:val="6"/>
      </w:pPr>
      <w:r>
        <w:t>用例描述</w:t>
      </w:r>
    </w:p>
    <w:p w14:paraId="3D7474F4" w14:textId="77777777" w:rsidR="00D162BF" w:rsidRPr="00D162BF" w:rsidRDefault="0004110D" w:rsidP="00D162BF">
      <w:r>
        <w:rPr>
          <w:rFonts w:hint="eastAsia"/>
        </w:rPr>
        <w:t xml:space="preserve">  </w:t>
      </w:r>
      <w:r>
        <w:rPr>
          <w:rFonts w:hint="eastAsia"/>
        </w:rPr>
        <w:t>相比一期，客户管理位置增加了“合作状态”查询条件，增加了信用额度变更记录页面。</w:t>
      </w:r>
    </w:p>
    <w:p w14:paraId="37B79A78" w14:textId="77777777" w:rsidR="00D162BF" w:rsidRDefault="00D162BF" w:rsidP="00D162BF">
      <w:pPr>
        <w:pStyle w:val="6"/>
      </w:pPr>
      <w:r>
        <w:t>元素规则</w:t>
      </w:r>
    </w:p>
    <w:tbl>
      <w:tblPr>
        <w:tblStyle w:val="af1"/>
        <w:tblW w:w="0" w:type="auto"/>
        <w:tblLook w:val="04A0" w:firstRow="1" w:lastRow="0" w:firstColumn="1" w:lastColumn="0" w:noHBand="0" w:noVBand="1"/>
      </w:tblPr>
      <w:tblGrid>
        <w:gridCol w:w="1387"/>
        <w:gridCol w:w="1116"/>
        <w:gridCol w:w="5157"/>
        <w:gridCol w:w="2302"/>
      </w:tblGrid>
      <w:tr w:rsidR="0004110D" w:rsidRPr="00753787" w14:paraId="117101E9" w14:textId="77777777" w:rsidTr="003565E3">
        <w:trPr>
          <w:trHeight w:val="567"/>
        </w:trPr>
        <w:tc>
          <w:tcPr>
            <w:tcW w:w="1387" w:type="dxa"/>
            <w:shd w:val="clear" w:color="auto" w:fill="D9D9D9" w:themeFill="background1" w:themeFillShade="D9"/>
            <w:vAlign w:val="center"/>
          </w:tcPr>
          <w:p w14:paraId="19ADC1AA" w14:textId="77777777" w:rsidR="0004110D" w:rsidRPr="00753787" w:rsidRDefault="0004110D" w:rsidP="003565E3">
            <w:pPr>
              <w:jc w:val="center"/>
              <w:rPr>
                <w:b/>
              </w:rPr>
            </w:pPr>
            <w:r>
              <w:rPr>
                <w:rFonts w:hint="eastAsia"/>
                <w:b/>
              </w:rPr>
              <w:t>页面</w:t>
            </w:r>
          </w:p>
        </w:tc>
        <w:tc>
          <w:tcPr>
            <w:tcW w:w="1116" w:type="dxa"/>
            <w:shd w:val="clear" w:color="auto" w:fill="D9D9D9" w:themeFill="background1" w:themeFillShade="D9"/>
            <w:vAlign w:val="center"/>
          </w:tcPr>
          <w:p w14:paraId="39EB68F4" w14:textId="77777777" w:rsidR="0004110D" w:rsidRPr="00753787" w:rsidRDefault="0004110D" w:rsidP="003565E3">
            <w:pPr>
              <w:jc w:val="center"/>
              <w:rPr>
                <w:b/>
              </w:rPr>
            </w:pPr>
            <w:r w:rsidRPr="00753787">
              <w:rPr>
                <w:b/>
              </w:rPr>
              <w:t>元素名称</w:t>
            </w:r>
          </w:p>
        </w:tc>
        <w:tc>
          <w:tcPr>
            <w:tcW w:w="5157" w:type="dxa"/>
            <w:shd w:val="clear" w:color="auto" w:fill="D9D9D9" w:themeFill="background1" w:themeFillShade="D9"/>
            <w:vAlign w:val="center"/>
          </w:tcPr>
          <w:p w14:paraId="17263C73" w14:textId="77777777" w:rsidR="0004110D" w:rsidRPr="00753787" w:rsidRDefault="0004110D" w:rsidP="003565E3">
            <w:pPr>
              <w:jc w:val="center"/>
              <w:rPr>
                <w:b/>
              </w:rPr>
            </w:pPr>
            <w:r w:rsidRPr="00753787">
              <w:rPr>
                <w:b/>
              </w:rPr>
              <w:t>描述</w:t>
            </w:r>
          </w:p>
        </w:tc>
        <w:tc>
          <w:tcPr>
            <w:tcW w:w="2302" w:type="dxa"/>
            <w:shd w:val="clear" w:color="auto" w:fill="D9D9D9" w:themeFill="background1" w:themeFillShade="D9"/>
            <w:vAlign w:val="center"/>
          </w:tcPr>
          <w:p w14:paraId="30E9B928" w14:textId="77777777" w:rsidR="0004110D" w:rsidRPr="00753787" w:rsidRDefault="0004110D" w:rsidP="003565E3">
            <w:pPr>
              <w:ind w:leftChars="-253" w:left="-531"/>
              <w:jc w:val="center"/>
              <w:rPr>
                <w:b/>
              </w:rPr>
            </w:pPr>
            <w:r>
              <w:rPr>
                <w:rFonts w:hint="eastAsia"/>
                <w:b/>
              </w:rPr>
              <w:t>异常处理</w:t>
            </w:r>
          </w:p>
        </w:tc>
      </w:tr>
      <w:tr w:rsidR="0004110D" w14:paraId="06CBA380" w14:textId="77777777" w:rsidTr="003565E3">
        <w:trPr>
          <w:trHeight w:val="729"/>
        </w:trPr>
        <w:tc>
          <w:tcPr>
            <w:tcW w:w="1387" w:type="dxa"/>
            <w:vMerge w:val="restart"/>
            <w:vAlign w:val="center"/>
          </w:tcPr>
          <w:p w14:paraId="3762FAF9" w14:textId="77777777" w:rsidR="0004110D" w:rsidRDefault="0004110D" w:rsidP="003565E3">
            <w:pPr>
              <w:jc w:val="center"/>
            </w:pPr>
            <w:r>
              <w:rPr>
                <w:rFonts w:asciiTheme="minorEastAsia" w:hAnsiTheme="minorEastAsia" w:hint="eastAsia"/>
              </w:rPr>
              <w:t>Ⅳ</w:t>
            </w:r>
            <w:r>
              <w:rPr>
                <w:rFonts w:hint="eastAsia"/>
              </w:rPr>
              <w:t>-</w:t>
            </w:r>
            <w:r>
              <w:t>G-0</w:t>
            </w:r>
            <w:r w:rsidR="003565E3">
              <w:t>4</w:t>
            </w:r>
          </w:p>
        </w:tc>
        <w:tc>
          <w:tcPr>
            <w:tcW w:w="1116" w:type="dxa"/>
            <w:vAlign w:val="center"/>
          </w:tcPr>
          <w:p w14:paraId="6B42E631" w14:textId="77777777" w:rsidR="0004110D" w:rsidRDefault="0004110D" w:rsidP="003565E3">
            <w:r>
              <w:t>说明</w:t>
            </w:r>
          </w:p>
        </w:tc>
        <w:tc>
          <w:tcPr>
            <w:tcW w:w="5157" w:type="dxa"/>
            <w:vAlign w:val="center"/>
          </w:tcPr>
          <w:p w14:paraId="0085C770" w14:textId="77777777" w:rsidR="0004110D" w:rsidRDefault="003565E3" w:rsidP="003565E3">
            <w:r>
              <w:t>相对一期</w:t>
            </w:r>
            <w:r>
              <w:rPr>
                <w:rFonts w:hint="eastAsia"/>
              </w:rPr>
              <w:t>：</w:t>
            </w:r>
          </w:p>
          <w:p w14:paraId="2740BAE0" w14:textId="0F270DF4" w:rsidR="003565E3" w:rsidRDefault="003565E3" w:rsidP="003565E3">
            <w:r>
              <w:rPr>
                <w:rFonts w:hint="eastAsia"/>
              </w:rPr>
              <w:t>1</w:t>
            </w:r>
            <w:del w:id="1918" w:author="ethink wang" w:date="2017-02-08T20:00:00Z">
              <w:r w:rsidDel="008926F2">
                <w:rPr>
                  <w:rFonts w:hint="eastAsia"/>
                </w:rPr>
                <w:delText xml:space="preserve"> </w:delText>
              </w:r>
            </w:del>
            <w:ins w:id="1919" w:author="ethink wang" w:date="2017-02-08T20:00:00Z">
              <w:r w:rsidR="008926F2">
                <w:rPr>
                  <w:rFonts w:hint="eastAsia"/>
                </w:rPr>
                <w:t>、</w:t>
              </w:r>
            </w:ins>
            <w:r>
              <w:rPr>
                <w:rFonts w:hint="eastAsia"/>
              </w:rPr>
              <w:t>增加“合作状态”查询条件，包括“全部”“正常”“停止”，默认</w:t>
            </w:r>
            <w:r w:rsidR="00221DC7">
              <w:rPr>
                <w:rFonts w:hint="eastAsia"/>
              </w:rPr>
              <w:t>“全部”</w:t>
            </w:r>
          </w:p>
          <w:p w14:paraId="794DFD23" w14:textId="6BA54EAD" w:rsidR="003565E3" w:rsidRDefault="003565E3" w:rsidP="003565E3">
            <w:r>
              <w:rPr>
                <w:rFonts w:hint="eastAsia"/>
              </w:rPr>
              <w:t>2</w:t>
            </w:r>
            <w:del w:id="1920" w:author="ethink wang" w:date="2017-02-08T20:00:00Z">
              <w:r w:rsidDel="008926F2">
                <w:rPr>
                  <w:rFonts w:hint="eastAsia"/>
                </w:rPr>
                <w:delText xml:space="preserve"> </w:delText>
              </w:r>
            </w:del>
            <w:ins w:id="1921" w:author="ethink wang" w:date="2017-02-08T20:00:00Z">
              <w:r w:rsidR="008926F2">
                <w:rPr>
                  <w:rFonts w:hint="eastAsia"/>
                </w:rPr>
                <w:t>、</w:t>
              </w:r>
            </w:ins>
            <w:r>
              <w:rPr>
                <w:rFonts w:hint="eastAsia"/>
              </w:rPr>
              <w:t>增加“清空”按键，点击</w:t>
            </w:r>
            <w:del w:id="1922" w:author="ethink wang" w:date="2017-02-08T20:01:00Z">
              <w:r w:rsidDel="008926F2">
                <w:rPr>
                  <w:rFonts w:hint="eastAsia"/>
                </w:rPr>
                <w:delText>初始化</w:delText>
              </w:r>
            </w:del>
            <w:r>
              <w:rPr>
                <w:rFonts w:hint="eastAsia"/>
              </w:rPr>
              <w:t>查询条件及列表</w:t>
            </w:r>
            <w:ins w:id="1923" w:author="ethink wang" w:date="2017-02-08T20:01:00Z">
              <w:r w:rsidR="008926F2">
                <w:rPr>
                  <w:rFonts w:hint="eastAsia"/>
                </w:rPr>
                <w:t>置为初始化条件</w:t>
              </w:r>
            </w:ins>
          </w:p>
          <w:p w14:paraId="3FF52449" w14:textId="533940CE" w:rsidR="003565E3" w:rsidRPr="003565E3" w:rsidRDefault="003565E3" w:rsidP="008926F2">
            <w:r>
              <w:t>3</w:t>
            </w:r>
            <w:ins w:id="1924" w:author="ethink wang" w:date="2017-02-08T20:00:00Z">
              <w:r w:rsidR="008926F2">
                <w:rPr>
                  <w:rFonts w:hint="eastAsia"/>
                </w:rPr>
                <w:t>、</w:t>
              </w:r>
            </w:ins>
            <w:del w:id="1925" w:author="ethink wang" w:date="2017-02-08T20:00:00Z">
              <w:r w:rsidDel="008926F2">
                <w:delText xml:space="preserve"> </w:delText>
              </w:r>
            </w:del>
            <w:r>
              <w:t>列表</w:t>
            </w:r>
            <w:r>
              <w:rPr>
                <w:rFonts w:hint="eastAsia"/>
              </w:rPr>
              <w:t>“操作</w:t>
            </w:r>
            <w:del w:id="1926" w:author="ethink wang" w:date="2017-02-08T20:02:00Z">
              <w:r w:rsidDel="008926F2">
                <w:rPr>
                  <w:rFonts w:hint="eastAsia"/>
                </w:rPr>
                <w:delText>列</w:delText>
              </w:r>
            </w:del>
            <w:r>
              <w:rPr>
                <w:rFonts w:hint="eastAsia"/>
              </w:rPr>
              <w:t>”</w:t>
            </w:r>
            <w:ins w:id="1927" w:author="ethink wang" w:date="2017-02-08T20:02:00Z">
              <w:r w:rsidR="008926F2">
                <w:rPr>
                  <w:rFonts w:hint="eastAsia"/>
                </w:rPr>
                <w:t>列</w:t>
              </w:r>
            </w:ins>
            <w:r>
              <w:rPr>
                <w:rFonts w:hint="eastAsia"/>
              </w:rPr>
              <w:t>增加“</w:t>
            </w:r>
            <w:ins w:id="1928" w:author="ethink wang" w:date="2017-02-08T20:02:00Z">
              <w:r w:rsidR="008926F2">
                <w:rPr>
                  <w:rFonts w:hint="eastAsia"/>
                </w:rPr>
                <w:t>信用额度变更记录</w:t>
              </w:r>
            </w:ins>
            <w:r>
              <w:rPr>
                <w:rFonts w:hint="eastAsia"/>
              </w:rPr>
              <w:t>”按键</w:t>
            </w:r>
          </w:p>
        </w:tc>
        <w:tc>
          <w:tcPr>
            <w:tcW w:w="2302" w:type="dxa"/>
            <w:vAlign w:val="center"/>
          </w:tcPr>
          <w:p w14:paraId="3A7DCA6E" w14:textId="77777777" w:rsidR="0004110D" w:rsidRPr="00054E2A" w:rsidRDefault="0004110D" w:rsidP="003565E3"/>
        </w:tc>
      </w:tr>
      <w:tr w:rsidR="0004110D" w14:paraId="1907B605" w14:textId="77777777" w:rsidTr="003565E3">
        <w:trPr>
          <w:trHeight w:val="729"/>
        </w:trPr>
        <w:tc>
          <w:tcPr>
            <w:tcW w:w="1387" w:type="dxa"/>
            <w:vMerge/>
            <w:vAlign w:val="center"/>
          </w:tcPr>
          <w:p w14:paraId="4D4C0831" w14:textId="77777777" w:rsidR="0004110D" w:rsidRDefault="0004110D" w:rsidP="003565E3">
            <w:pPr>
              <w:jc w:val="center"/>
              <w:rPr>
                <w:rFonts w:asciiTheme="minorEastAsia" w:hAnsiTheme="minorEastAsia"/>
              </w:rPr>
            </w:pPr>
          </w:p>
        </w:tc>
        <w:tc>
          <w:tcPr>
            <w:tcW w:w="1116" w:type="dxa"/>
            <w:vAlign w:val="center"/>
          </w:tcPr>
          <w:p w14:paraId="78E31D75" w14:textId="77777777" w:rsidR="0004110D" w:rsidRPr="003565E3" w:rsidRDefault="003565E3" w:rsidP="003565E3">
            <w:r>
              <w:rPr>
                <w:rFonts w:hint="eastAsia"/>
              </w:rPr>
              <w:t>信用额度变更记录</w:t>
            </w:r>
          </w:p>
        </w:tc>
        <w:tc>
          <w:tcPr>
            <w:tcW w:w="5157" w:type="dxa"/>
            <w:vAlign w:val="center"/>
          </w:tcPr>
          <w:p w14:paraId="3BEE13A8" w14:textId="77777777" w:rsidR="0004110D" w:rsidRDefault="003565E3" w:rsidP="003565E3">
            <w:pPr>
              <w:pStyle w:val="af0"/>
              <w:ind w:firstLineChars="0" w:firstLine="0"/>
            </w:pPr>
            <w:r>
              <w:rPr>
                <w:rFonts w:hint="eastAsia"/>
              </w:rPr>
              <w:t>点击跳转至</w:t>
            </w:r>
            <w:r>
              <w:rPr>
                <w:rFonts w:asciiTheme="minorEastAsia" w:hAnsiTheme="minorEastAsia" w:hint="eastAsia"/>
              </w:rPr>
              <w:t>Ⅳ</w:t>
            </w:r>
            <w:r>
              <w:rPr>
                <w:rFonts w:hint="eastAsia"/>
              </w:rPr>
              <w:t>-</w:t>
            </w:r>
            <w:r>
              <w:t>G-04</w:t>
            </w:r>
            <w:r>
              <w:rPr>
                <w:rFonts w:hint="eastAsia"/>
              </w:rPr>
              <w:t>-</w:t>
            </w:r>
            <w:r>
              <w:t>01</w:t>
            </w:r>
            <w:r>
              <w:t>页面</w:t>
            </w:r>
          </w:p>
        </w:tc>
        <w:tc>
          <w:tcPr>
            <w:tcW w:w="2302" w:type="dxa"/>
            <w:vAlign w:val="center"/>
          </w:tcPr>
          <w:p w14:paraId="3774DB24" w14:textId="77777777" w:rsidR="0004110D" w:rsidRPr="00663973" w:rsidRDefault="0004110D" w:rsidP="003565E3"/>
        </w:tc>
      </w:tr>
      <w:tr w:rsidR="003565E3" w14:paraId="2E1ACC69" w14:textId="77777777" w:rsidTr="003565E3">
        <w:trPr>
          <w:trHeight w:val="729"/>
        </w:trPr>
        <w:tc>
          <w:tcPr>
            <w:tcW w:w="1387" w:type="dxa"/>
            <w:vAlign w:val="center"/>
          </w:tcPr>
          <w:p w14:paraId="57DE8B4C" w14:textId="77777777" w:rsidR="003565E3" w:rsidRDefault="003565E3" w:rsidP="003565E3">
            <w:pPr>
              <w:jc w:val="center"/>
              <w:rPr>
                <w:rFonts w:asciiTheme="minorEastAsia" w:hAnsiTheme="minorEastAsia"/>
              </w:rPr>
            </w:pPr>
            <w:r>
              <w:rPr>
                <w:rFonts w:asciiTheme="minorEastAsia" w:hAnsiTheme="minorEastAsia" w:hint="eastAsia"/>
              </w:rPr>
              <w:t>Ⅳ</w:t>
            </w:r>
            <w:r>
              <w:rPr>
                <w:rFonts w:hint="eastAsia"/>
              </w:rPr>
              <w:t>-</w:t>
            </w:r>
            <w:r>
              <w:t>G-04</w:t>
            </w:r>
            <w:r>
              <w:rPr>
                <w:rFonts w:hint="eastAsia"/>
              </w:rPr>
              <w:t>-</w:t>
            </w:r>
            <w:r>
              <w:t>01</w:t>
            </w:r>
          </w:p>
        </w:tc>
        <w:tc>
          <w:tcPr>
            <w:tcW w:w="1116" w:type="dxa"/>
            <w:vAlign w:val="center"/>
          </w:tcPr>
          <w:p w14:paraId="0F92C644" w14:textId="77777777" w:rsidR="003565E3" w:rsidRDefault="004914D4" w:rsidP="003565E3">
            <w:r>
              <w:rPr>
                <w:rFonts w:hint="eastAsia"/>
              </w:rPr>
              <w:t>说明</w:t>
            </w:r>
          </w:p>
        </w:tc>
        <w:tc>
          <w:tcPr>
            <w:tcW w:w="5157" w:type="dxa"/>
            <w:vAlign w:val="center"/>
          </w:tcPr>
          <w:p w14:paraId="56781107" w14:textId="77777777" w:rsidR="008926F2" w:rsidRDefault="006479B6" w:rsidP="003565E3">
            <w:pPr>
              <w:pStyle w:val="af0"/>
              <w:ind w:firstLineChars="0" w:firstLine="0"/>
              <w:rPr>
                <w:ins w:id="1929" w:author="ethink wang" w:date="2017-02-08T20:02:00Z"/>
              </w:rPr>
            </w:pPr>
            <w:r>
              <w:rPr>
                <w:rFonts w:hint="eastAsia"/>
              </w:rPr>
              <w:t>列表字段如原型，不赘述。</w:t>
            </w:r>
          </w:p>
          <w:p w14:paraId="0CCCE883" w14:textId="57320C7D" w:rsidR="003565E3" w:rsidRDefault="006479B6" w:rsidP="003565E3">
            <w:pPr>
              <w:pStyle w:val="af0"/>
              <w:ind w:firstLineChars="0" w:firstLine="0"/>
            </w:pPr>
            <w:r>
              <w:rPr>
                <w:rFonts w:hint="eastAsia"/>
              </w:rPr>
              <w:t>其中“变更时间”为租赁端修改信用额度成功的时间。“生效时间”是指更改后的信用额度发挥作用的时间。</w:t>
            </w:r>
            <w:r w:rsidR="009A2B44">
              <w:rPr>
                <w:rFonts w:hint="eastAsia"/>
              </w:rPr>
              <w:t>信用额度</w:t>
            </w:r>
            <w:r>
              <w:rPr>
                <w:rFonts w:hint="eastAsia"/>
              </w:rPr>
              <w:t>更改成功后，不实时生效，而是在下一个结算周期生效。</w:t>
            </w:r>
          </w:p>
        </w:tc>
        <w:tc>
          <w:tcPr>
            <w:tcW w:w="2302" w:type="dxa"/>
            <w:vAlign w:val="center"/>
          </w:tcPr>
          <w:p w14:paraId="2C0099D8" w14:textId="77777777" w:rsidR="003565E3" w:rsidRPr="00663973" w:rsidRDefault="003565E3" w:rsidP="003565E3"/>
        </w:tc>
      </w:tr>
    </w:tbl>
    <w:p w14:paraId="5520A2EC" w14:textId="77777777" w:rsidR="0004110D" w:rsidRDefault="009A2B44" w:rsidP="009A2B44">
      <w:pPr>
        <w:pStyle w:val="3"/>
      </w:pPr>
      <w:bookmarkStart w:id="1930" w:name="_Toc474764530"/>
      <w:r>
        <w:rPr>
          <w:rFonts w:ascii="宋体" w:eastAsia="宋体" w:hAnsi="宋体" w:cs="宋体" w:hint="eastAsia"/>
        </w:rPr>
        <w:t>服务规则</w:t>
      </w:r>
      <w:bookmarkEnd w:id="1930"/>
    </w:p>
    <w:p w14:paraId="60171C36" w14:textId="77777777" w:rsidR="009A2B44" w:rsidRDefault="009A2B44" w:rsidP="009A2B44">
      <w:pPr>
        <w:pStyle w:val="4"/>
      </w:pPr>
      <w:bookmarkStart w:id="1931" w:name="_Toc474764531"/>
      <w:r>
        <w:t>服务车型</w:t>
      </w:r>
      <w:bookmarkEnd w:id="1931"/>
    </w:p>
    <w:p w14:paraId="71A233B5" w14:textId="77777777" w:rsidR="009A2B44" w:rsidRDefault="009A2B44" w:rsidP="009A2B44">
      <w:pPr>
        <w:pStyle w:val="5"/>
      </w:pPr>
      <w:r>
        <w:t>用例描述</w:t>
      </w:r>
    </w:p>
    <w:p w14:paraId="76A69CC3" w14:textId="77777777" w:rsidR="009A2B44" w:rsidRPr="009A2B44" w:rsidRDefault="00E56B65" w:rsidP="009A2B44">
      <w:r>
        <w:rPr>
          <w:rFonts w:hint="eastAsia"/>
        </w:rPr>
        <w:t xml:space="preserve">  </w:t>
      </w:r>
      <w:r>
        <w:rPr>
          <w:rFonts w:hint="eastAsia"/>
        </w:rPr>
        <w:t>相对一期，</w:t>
      </w:r>
      <w:r w:rsidRPr="004D3A0E">
        <w:rPr>
          <w:rFonts w:hint="eastAsia"/>
          <w:b/>
          <w:rPrChange w:id="1932" w:author="ethink wang" w:date="2017-02-08T20:05:00Z">
            <w:rPr>
              <w:rFonts w:hint="eastAsia"/>
            </w:rPr>
          </w:rPrChange>
        </w:rPr>
        <w:t>去掉了服务车型的删除功能</w:t>
      </w:r>
      <w:r>
        <w:rPr>
          <w:rFonts w:hint="eastAsia"/>
        </w:rPr>
        <w:t>，</w:t>
      </w:r>
      <w:r w:rsidRPr="004D3A0E">
        <w:rPr>
          <w:rFonts w:hint="eastAsia"/>
          <w:b/>
          <w:rPrChange w:id="1933" w:author="ethink wang" w:date="2017-02-08T20:05:00Z">
            <w:rPr>
              <w:rFonts w:hint="eastAsia"/>
            </w:rPr>
          </w:rPrChange>
        </w:rPr>
        <w:t>增加了启用功能和禁用功能</w:t>
      </w:r>
      <w:r>
        <w:rPr>
          <w:rFonts w:hint="eastAsia"/>
        </w:rPr>
        <w:t>。</w:t>
      </w:r>
    </w:p>
    <w:p w14:paraId="70D8E856" w14:textId="77777777" w:rsidR="009A2B44" w:rsidRDefault="009A2B44" w:rsidP="009A2B44">
      <w:pPr>
        <w:pStyle w:val="5"/>
      </w:pPr>
      <w:r>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E56B65" w:rsidRPr="00753787" w14:paraId="1256BBA6" w14:textId="77777777" w:rsidTr="004965AE">
        <w:trPr>
          <w:trHeight w:val="567"/>
        </w:trPr>
        <w:tc>
          <w:tcPr>
            <w:tcW w:w="1387" w:type="dxa"/>
            <w:shd w:val="clear" w:color="auto" w:fill="D9D9D9" w:themeFill="background1" w:themeFillShade="D9"/>
            <w:vAlign w:val="center"/>
          </w:tcPr>
          <w:p w14:paraId="4C56230D" w14:textId="77777777" w:rsidR="00E56B65" w:rsidRPr="00753787" w:rsidRDefault="00E56B65" w:rsidP="004965AE">
            <w:pPr>
              <w:jc w:val="center"/>
              <w:rPr>
                <w:b/>
              </w:rPr>
            </w:pPr>
            <w:r>
              <w:rPr>
                <w:rFonts w:hint="eastAsia"/>
                <w:b/>
              </w:rPr>
              <w:t>页面</w:t>
            </w:r>
          </w:p>
        </w:tc>
        <w:tc>
          <w:tcPr>
            <w:tcW w:w="1116" w:type="dxa"/>
            <w:shd w:val="clear" w:color="auto" w:fill="D9D9D9" w:themeFill="background1" w:themeFillShade="D9"/>
            <w:vAlign w:val="center"/>
          </w:tcPr>
          <w:p w14:paraId="1F8B94A6" w14:textId="77777777" w:rsidR="00E56B65" w:rsidRPr="00753787" w:rsidRDefault="00E56B65" w:rsidP="004965AE">
            <w:pPr>
              <w:jc w:val="center"/>
              <w:rPr>
                <w:b/>
              </w:rPr>
            </w:pPr>
            <w:r w:rsidRPr="00753787">
              <w:rPr>
                <w:b/>
              </w:rPr>
              <w:t>元素名称</w:t>
            </w:r>
          </w:p>
        </w:tc>
        <w:tc>
          <w:tcPr>
            <w:tcW w:w="5157" w:type="dxa"/>
            <w:shd w:val="clear" w:color="auto" w:fill="D9D9D9" w:themeFill="background1" w:themeFillShade="D9"/>
            <w:vAlign w:val="center"/>
          </w:tcPr>
          <w:p w14:paraId="48D25F7F" w14:textId="77777777" w:rsidR="00E56B65" w:rsidRPr="00753787" w:rsidRDefault="00E56B65" w:rsidP="004965AE">
            <w:pPr>
              <w:jc w:val="center"/>
              <w:rPr>
                <w:b/>
              </w:rPr>
            </w:pPr>
            <w:r w:rsidRPr="00753787">
              <w:rPr>
                <w:b/>
              </w:rPr>
              <w:t>描述</w:t>
            </w:r>
          </w:p>
        </w:tc>
        <w:tc>
          <w:tcPr>
            <w:tcW w:w="2302" w:type="dxa"/>
            <w:shd w:val="clear" w:color="auto" w:fill="D9D9D9" w:themeFill="background1" w:themeFillShade="D9"/>
            <w:vAlign w:val="center"/>
          </w:tcPr>
          <w:p w14:paraId="49A67802" w14:textId="77777777" w:rsidR="00E56B65" w:rsidRPr="00753787" w:rsidRDefault="00E56B65" w:rsidP="004965AE">
            <w:pPr>
              <w:ind w:leftChars="-253" w:left="-531"/>
              <w:jc w:val="center"/>
              <w:rPr>
                <w:b/>
              </w:rPr>
            </w:pPr>
            <w:r>
              <w:rPr>
                <w:rFonts w:hint="eastAsia"/>
                <w:b/>
              </w:rPr>
              <w:t>异常处理</w:t>
            </w:r>
          </w:p>
        </w:tc>
      </w:tr>
      <w:tr w:rsidR="00864D20" w14:paraId="35458681" w14:textId="77777777" w:rsidTr="004965AE">
        <w:trPr>
          <w:trHeight w:val="729"/>
        </w:trPr>
        <w:tc>
          <w:tcPr>
            <w:tcW w:w="1387" w:type="dxa"/>
            <w:vMerge w:val="restart"/>
            <w:vAlign w:val="center"/>
          </w:tcPr>
          <w:p w14:paraId="24697765" w14:textId="77777777" w:rsidR="00864D20" w:rsidRDefault="00864D20" w:rsidP="004965AE">
            <w:pPr>
              <w:jc w:val="center"/>
            </w:pPr>
            <w:r>
              <w:rPr>
                <w:rFonts w:asciiTheme="minorEastAsia" w:hAnsiTheme="minorEastAsia" w:hint="eastAsia"/>
              </w:rPr>
              <w:t>Ⅳ</w:t>
            </w:r>
            <w:r>
              <w:rPr>
                <w:rFonts w:hint="eastAsia"/>
              </w:rPr>
              <w:t>-J</w:t>
            </w:r>
            <w:r>
              <w:t>-03</w:t>
            </w:r>
          </w:p>
        </w:tc>
        <w:tc>
          <w:tcPr>
            <w:tcW w:w="1116" w:type="dxa"/>
            <w:vAlign w:val="center"/>
          </w:tcPr>
          <w:p w14:paraId="7D1617FB" w14:textId="77777777" w:rsidR="00864D20" w:rsidRDefault="00864D20" w:rsidP="004965AE">
            <w:r>
              <w:rPr>
                <w:rFonts w:hint="eastAsia"/>
              </w:rPr>
              <w:t>列表</w:t>
            </w:r>
          </w:p>
        </w:tc>
        <w:tc>
          <w:tcPr>
            <w:tcW w:w="5157" w:type="dxa"/>
            <w:vAlign w:val="center"/>
          </w:tcPr>
          <w:p w14:paraId="53A30486" w14:textId="77777777" w:rsidR="00864D20" w:rsidRDefault="00864D20" w:rsidP="004965AE">
            <w:r>
              <w:t>相对一期</w:t>
            </w:r>
            <w:r>
              <w:rPr>
                <w:rFonts w:hint="eastAsia"/>
              </w:rPr>
              <w:t>：</w:t>
            </w:r>
          </w:p>
          <w:p w14:paraId="2FF16AC3" w14:textId="758A9EAC" w:rsidR="00864D20" w:rsidRDefault="00864D20" w:rsidP="004965AE">
            <w:r>
              <w:rPr>
                <w:rFonts w:hint="eastAsia"/>
              </w:rPr>
              <w:t>1</w:t>
            </w:r>
            <w:del w:id="1934" w:author="ethink wang" w:date="2017-02-08T20:05:00Z">
              <w:r w:rsidDel="004D3A0E">
                <w:rPr>
                  <w:rFonts w:hint="eastAsia"/>
                </w:rPr>
                <w:delText xml:space="preserve"> </w:delText>
              </w:r>
            </w:del>
            <w:ins w:id="1935" w:author="ethink wang" w:date="2017-02-08T20:05:00Z">
              <w:r w:rsidR="004D3A0E">
                <w:rPr>
                  <w:rFonts w:hint="eastAsia"/>
                </w:rPr>
                <w:t>、</w:t>
              </w:r>
            </w:ins>
            <w:r>
              <w:rPr>
                <w:rFonts w:hint="eastAsia"/>
              </w:rPr>
              <w:t>列表操作列去掉“删除”</w:t>
            </w:r>
          </w:p>
          <w:p w14:paraId="5B998BC3" w14:textId="4504060D" w:rsidR="00864D20" w:rsidRPr="003565E3" w:rsidRDefault="00864D20" w:rsidP="00B14DB5">
            <w:r>
              <w:rPr>
                <w:rFonts w:hint="eastAsia"/>
              </w:rPr>
              <w:t>2</w:t>
            </w:r>
            <w:ins w:id="1936" w:author="ethink wang" w:date="2017-02-08T20:05:00Z">
              <w:r w:rsidR="004D3A0E">
                <w:rPr>
                  <w:rFonts w:hint="eastAsia"/>
                </w:rPr>
                <w:t>、</w:t>
              </w:r>
            </w:ins>
            <w:r>
              <w:rPr>
                <w:rFonts w:hint="eastAsia"/>
              </w:rPr>
              <w:t>列表操作列增加“启用”</w:t>
            </w:r>
            <w:ins w:id="1937" w:author="ethink wang" w:date="2017-02-08T20:05:00Z">
              <w:r w:rsidR="004D3A0E">
                <w:rPr>
                  <w:rFonts w:hint="eastAsia"/>
                </w:rPr>
                <w:t>、</w:t>
              </w:r>
            </w:ins>
            <w:r>
              <w:rPr>
                <w:rFonts w:hint="eastAsia"/>
              </w:rPr>
              <w:t>“禁用”</w:t>
            </w:r>
            <w:ins w:id="1938" w:author="ethink wang" w:date="2017-02-08T20:05:00Z">
              <w:r w:rsidR="004D3A0E">
                <w:rPr>
                  <w:rFonts w:hint="eastAsia"/>
                </w:rPr>
                <w:t>按键</w:t>
              </w:r>
            </w:ins>
          </w:p>
        </w:tc>
        <w:tc>
          <w:tcPr>
            <w:tcW w:w="2302" w:type="dxa"/>
            <w:vAlign w:val="center"/>
          </w:tcPr>
          <w:p w14:paraId="2C939846" w14:textId="77777777" w:rsidR="00864D20" w:rsidRPr="00054E2A" w:rsidRDefault="00864D20" w:rsidP="004965AE"/>
        </w:tc>
      </w:tr>
      <w:tr w:rsidR="00864D20" w14:paraId="1321AFD5" w14:textId="77777777" w:rsidTr="004965AE">
        <w:trPr>
          <w:trHeight w:val="729"/>
        </w:trPr>
        <w:tc>
          <w:tcPr>
            <w:tcW w:w="1387" w:type="dxa"/>
            <w:vMerge/>
            <w:vAlign w:val="center"/>
          </w:tcPr>
          <w:p w14:paraId="4745CADF" w14:textId="77777777" w:rsidR="00864D20" w:rsidRDefault="00864D20" w:rsidP="004965AE">
            <w:pPr>
              <w:jc w:val="center"/>
              <w:rPr>
                <w:rFonts w:asciiTheme="minorEastAsia" w:hAnsiTheme="minorEastAsia"/>
              </w:rPr>
            </w:pPr>
          </w:p>
        </w:tc>
        <w:tc>
          <w:tcPr>
            <w:tcW w:w="1116" w:type="dxa"/>
            <w:vAlign w:val="center"/>
          </w:tcPr>
          <w:p w14:paraId="5B8495D7" w14:textId="77777777" w:rsidR="00864D20" w:rsidRPr="003565E3" w:rsidRDefault="00864D20" w:rsidP="004965AE">
            <w:r>
              <w:rPr>
                <w:rFonts w:hint="eastAsia"/>
              </w:rPr>
              <w:t>新增</w:t>
            </w:r>
          </w:p>
        </w:tc>
        <w:tc>
          <w:tcPr>
            <w:tcW w:w="5157" w:type="dxa"/>
            <w:vAlign w:val="center"/>
          </w:tcPr>
          <w:p w14:paraId="0875483A" w14:textId="77777777" w:rsidR="00864D20" w:rsidRDefault="00864D20" w:rsidP="004965AE">
            <w:pPr>
              <w:pStyle w:val="af0"/>
              <w:ind w:firstLineChars="0" w:firstLine="0"/>
            </w:pPr>
            <w:r>
              <w:rPr>
                <w:rFonts w:hint="eastAsia"/>
              </w:rPr>
              <w:t>与一期相同</w:t>
            </w:r>
          </w:p>
        </w:tc>
        <w:tc>
          <w:tcPr>
            <w:tcW w:w="2302" w:type="dxa"/>
            <w:vAlign w:val="center"/>
          </w:tcPr>
          <w:p w14:paraId="16609ADC" w14:textId="77777777" w:rsidR="00864D20" w:rsidRPr="00663973" w:rsidRDefault="00864D20" w:rsidP="004965AE">
            <w:r>
              <w:t>车型名称不得与已有服务车型</w:t>
            </w:r>
            <w:r>
              <w:rPr>
                <w:rFonts w:hint="eastAsia"/>
              </w:rPr>
              <w:t>(</w:t>
            </w:r>
            <w:r>
              <w:t>含启用和禁用</w:t>
            </w:r>
            <w:r>
              <w:rPr>
                <w:rFonts w:hint="eastAsia"/>
              </w:rPr>
              <w:t>)</w:t>
            </w:r>
            <w:r>
              <w:t>重复</w:t>
            </w:r>
          </w:p>
        </w:tc>
      </w:tr>
      <w:tr w:rsidR="00864D20" w14:paraId="36A9DF6B" w14:textId="77777777" w:rsidTr="004965AE">
        <w:trPr>
          <w:trHeight w:val="729"/>
        </w:trPr>
        <w:tc>
          <w:tcPr>
            <w:tcW w:w="1387" w:type="dxa"/>
            <w:vMerge/>
            <w:vAlign w:val="center"/>
          </w:tcPr>
          <w:p w14:paraId="0E6343EA" w14:textId="77777777" w:rsidR="00864D20" w:rsidRDefault="00864D20" w:rsidP="00E56B65">
            <w:pPr>
              <w:jc w:val="center"/>
              <w:rPr>
                <w:rFonts w:asciiTheme="minorEastAsia" w:hAnsiTheme="minorEastAsia"/>
              </w:rPr>
            </w:pPr>
          </w:p>
        </w:tc>
        <w:tc>
          <w:tcPr>
            <w:tcW w:w="1116" w:type="dxa"/>
            <w:vAlign w:val="center"/>
          </w:tcPr>
          <w:p w14:paraId="11313111" w14:textId="77777777" w:rsidR="00864D20" w:rsidRDefault="00864D20" w:rsidP="004965AE">
            <w:r>
              <w:rPr>
                <w:rFonts w:hint="eastAsia"/>
              </w:rPr>
              <w:t>启用</w:t>
            </w:r>
          </w:p>
        </w:tc>
        <w:tc>
          <w:tcPr>
            <w:tcW w:w="5157" w:type="dxa"/>
            <w:vAlign w:val="center"/>
          </w:tcPr>
          <w:p w14:paraId="2734107A" w14:textId="3929F670" w:rsidR="00864D20" w:rsidRDefault="00864D20" w:rsidP="00B14DB5">
            <w:pPr>
              <w:pStyle w:val="af0"/>
              <w:ind w:firstLineChars="0" w:firstLine="0"/>
            </w:pPr>
            <w:r>
              <w:rPr>
                <w:rFonts w:hint="eastAsia"/>
              </w:rPr>
              <w:t>服务车型禁用状态</w:t>
            </w:r>
            <w:ins w:id="1939" w:author="ethink wang" w:date="2017-02-08T20:05:00Z">
              <w:r w:rsidR="004D3A0E">
                <w:rPr>
                  <w:rFonts w:hint="eastAsia"/>
                </w:rPr>
                <w:t>时，</w:t>
              </w:r>
            </w:ins>
            <w:r>
              <w:rPr>
                <w:rFonts w:hint="eastAsia"/>
              </w:rPr>
              <w:t>显示“启用”按键，</w:t>
            </w:r>
            <w:ins w:id="1940" w:author="ethink wang" w:date="2017-02-08T20:06:00Z">
              <w:r w:rsidR="004D3A0E">
                <w:rPr>
                  <w:rFonts w:hint="eastAsia"/>
                </w:rPr>
                <w:t>启用</w:t>
              </w:r>
            </w:ins>
            <w:r>
              <w:rPr>
                <w:rFonts w:hint="eastAsia"/>
              </w:rPr>
              <w:t>成功后</w:t>
            </w:r>
            <w:ins w:id="1941" w:author="ethink wang" w:date="2017-02-08T20:07:00Z">
              <w:r w:rsidR="004D3A0E">
                <w:rPr>
                  <w:rFonts w:hint="eastAsia"/>
                </w:rPr>
                <w:t>浮窗</w:t>
              </w:r>
            </w:ins>
            <w:r>
              <w:rPr>
                <w:rFonts w:hint="eastAsia"/>
              </w:rPr>
              <w:t>提示</w:t>
            </w:r>
            <w:ins w:id="1942" w:author="ethink wang" w:date="2017-02-08T20:07:00Z">
              <w:r w:rsidR="004D3A0E">
                <w:rPr>
                  <w:rFonts w:hint="eastAsia"/>
                </w:rPr>
                <w:t>，</w:t>
              </w:r>
            </w:ins>
            <w:r>
              <w:rPr>
                <w:rFonts w:hint="eastAsia"/>
              </w:rPr>
              <w:t>文案</w:t>
            </w:r>
            <w:del w:id="1943" w:author="ethink wang" w:date="2017-02-08T20:06:00Z">
              <w:r w:rsidDel="004D3A0E">
                <w:rPr>
                  <w:rFonts w:hint="eastAsia"/>
                </w:rPr>
                <w:delText xml:space="preserve"> </w:delText>
              </w:r>
            </w:del>
            <w:r>
              <w:rPr>
                <w:rFonts w:hint="eastAsia"/>
              </w:rPr>
              <w:t>“启用成功”</w:t>
            </w:r>
          </w:p>
        </w:tc>
        <w:tc>
          <w:tcPr>
            <w:tcW w:w="2302" w:type="dxa"/>
            <w:vAlign w:val="center"/>
          </w:tcPr>
          <w:p w14:paraId="1368CDBF" w14:textId="77777777" w:rsidR="00864D20" w:rsidRPr="00663973" w:rsidRDefault="00864D20" w:rsidP="004965AE"/>
        </w:tc>
      </w:tr>
      <w:tr w:rsidR="00864D20" w14:paraId="27BF130E" w14:textId="77777777" w:rsidTr="004965AE">
        <w:trPr>
          <w:trHeight w:val="729"/>
        </w:trPr>
        <w:tc>
          <w:tcPr>
            <w:tcW w:w="1387" w:type="dxa"/>
            <w:vMerge/>
            <w:vAlign w:val="center"/>
          </w:tcPr>
          <w:p w14:paraId="2DECED34" w14:textId="77777777" w:rsidR="00864D20" w:rsidRDefault="00864D20" w:rsidP="00E56B65">
            <w:pPr>
              <w:jc w:val="center"/>
              <w:rPr>
                <w:rFonts w:asciiTheme="minorEastAsia" w:hAnsiTheme="minorEastAsia"/>
              </w:rPr>
            </w:pPr>
          </w:p>
        </w:tc>
        <w:tc>
          <w:tcPr>
            <w:tcW w:w="1116" w:type="dxa"/>
            <w:vAlign w:val="center"/>
          </w:tcPr>
          <w:p w14:paraId="7554BBDA" w14:textId="77777777" w:rsidR="00864D20" w:rsidRDefault="00864D20" w:rsidP="004965AE">
            <w:r>
              <w:rPr>
                <w:rFonts w:hint="eastAsia"/>
              </w:rPr>
              <w:t>禁用</w:t>
            </w:r>
          </w:p>
        </w:tc>
        <w:tc>
          <w:tcPr>
            <w:tcW w:w="5157" w:type="dxa"/>
            <w:vAlign w:val="center"/>
          </w:tcPr>
          <w:p w14:paraId="4EB7A3D7" w14:textId="1554E806" w:rsidR="00864D20" w:rsidRDefault="00864D20" w:rsidP="004D3A0E">
            <w:pPr>
              <w:pStyle w:val="af0"/>
              <w:ind w:firstLineChars="0" w:firstLine="0"/>
            </w:pPr>
            <w:r>
              <w:rPr>
                <w:rFonts w:hint="eastAsia"/>
              </w:rPr>
              <w:t>启用状态的服务车型</w:t>
            </w:r>
            <w:ins w:id="1944" w:author="ethink wang" w:date="2017-02-08T20:07:00Z">
              <w:r w:rsidR="004D3A0E">
                <w:rPr>
                  <w:rFonts w:hint="eastAsia"/>
                </w:rPr>
                <w:t>时，</w:t>
              </w:r>
            </w:ins>
            <w:r>
              <w:rPr>
                <w:rFonts w:hint="eastAsia"/>
              </w:rPr>
              <w:t>显示“禁用”按键，</w:t>
            </w:r>
            <w:ins w:id="1945" w:author="ethink wang" w:date="2017-02-08T20:08:00Z">
              <w:r w:rsidR="004D3A0E">
                <w:rPr>
                  <w:rFonts w:hint="eastAsia"/>
                </w:rPr>
                <w:t>禁用</w:t>
              </w:r>
            </w:ins>
            <w:r>
              <w:rPr>
                <w:rFonts w:hint="eastAsia"/>
              </w:rPr>
              <w:t>成功后</w:t>
            </w:r>
            <w:ins w:id="1946" w:author="ethink wang" w:date="2017-02-08T20:08:00Z">
              <w:r w:rsidR="004D3A0E">
                <w:rPr>
                  <w:rFonts w:hint="eastAsia"/>
                </w:rPr>
                <w:t>浮窗</w:t>
              </w:r>
            </w:ins>
            <w:r>
              <w:rPr>
                <w:rFonts w:hint="eastAsia"/>
              </w:rPr>
              <w:t>提示</w:t>
            </w:r>
            <w:ins w:id="1947" w:author="ethink wang" w:date="2017-02-08T20:08:00Z">
              <w:r w:rsidR="004D3A0E">
                <w:rPr>
                  <w:rFonts w:hint="eastAsia"/>
                </w:rPr>
                <w:t>，</w:t>
              </w:r>
            </w:ins>
            <w:r>
              <w:rPr>
                <w:rFonts w:hint="eastAsia"/>
              </w:rPr>
              <w:t>文案“禁用成功”，</w:t>
            </w:r>
            <w:ins w:id="1948" w:author="ethink wang" w:date="2017-02-08T20:09:00Z">
              <w:r w:rsidR="004D3A0E" w:rsidRPr="004D3A0E">
                <w:rPr>
                  <w:rFonts w:hint="eastAsia"/>
                  <w:b/>
                  <w:rPrChange w:id="1949" w:author="ethink wang" w:date="2017-02-08T20:12:00Z">
                    <w:rPr>
                      <w:rFonts w:hint="eastAsia"/>
                    </w:rPr>
                  </w:rPrChange>
                </w:rPr>
                <w:t>同步</w:t>
              </w:r>
            </w:ins>
            <w:ins w:id="1950" w:author="ethink wang" w:date="2017-02-08T20:10:00Z">
              <w:r w:rsidR="004D3A0E" w:rsidRPr="004D3A0E">
                <w:rPr>
                  <w:rFonts w:hint="eastAsia"/>
                  <w:b/>
                  <w:rPrChange w:id="1951" w:author="ethink wang" w:date="2017-02-08T20:12:00Z">
                    <w:rPr>
                      <w:rFonts w:hint="eastAsia"/>
                    </w:rPr>
                  </w:rPrChange>
                </w:rPr>
                <w:t>强制</w:t>
              </w:r>
            </w:ins>
            <w:ins w:id="1952" w:author="ethink wang" w:date="2017-02-08T20:09:00Z">
              <w:r w:rsidR="004D3A0E" w:rsidRPr="004D3A0E">
                <w:rPr>
                  <w:rFonts w:hint="eastAsia"/>
                  <w:b/>
                  <w:rPrChange w:id="1953" w:author="ethink wang" w:date="2017-02-08T20:12:00Z">
                    <w:rPr>
                      <w:rFonts w:hint="eastAsia"/>
                    </w:rPr>
                  </w:rPrChange>
                </w:rPr>
                <w:t>刷新</w:t>
              </w:r>
              <w:r w:rsidR="004D3A0E">
                <w:rPr>
                  <w:rFonts w:hint="eastAsia"/>
                </w:rPr>
                <w:t>乘客端、机构端</w:t>
              </w:r>
            </w:ins>
            <w:ins w:id="1954" w:author="ethink wang" w:date="2017-02-08T20:10:00Z">
              <w:r w:rsidR="004D3A0E">
                <w:rPr>
                  <w:rFonts w:hint="eastAsia"/>
                </w:rPr>
                <w:t>和租赁端下单页面服务车型</w:t>
              </w:r>
            </w:ins>
            <w:ins w:id="1955" w:author="ethink wang" w:date="2017-02-08T20:09:00Z">
              <w:r w:rsidR="004D3A0E">
                <w:rPr>
                  <w:rFonts w:hint="eastAsia"/>
                </w:rPr>
                <w:t>，</w:t>
              </w:r>
            </w:ins>
            <w:ins w:id="1956" w:author="ethink wang" w:date="2017-02-08T20:10:00Z">
              <w:r w:rsidR="004D3A0E">
                <w:rPr>
                  <w:rFonts w:hint="eastAsia"/>
                </w:rPr>
                <w:t>即不再显示该禁用服务车型。</w:t>
              </w:r>
            </w:ins>
            <w:del w:id="1957" w:author="ethink wang" w:date="2017-02-08T20:11:00Z">
              <w:r w:rsidDel="004D3A0E">
                <w:rPr>
                  <w:rFonts w:hint="eastAsia"/>
                </w:rPr>
                <w:delText>同时推送消息到乘客端和租赁端，在下单页面的不显示该服务车型</w:delText>
              </w:r>
            </w:del>
          </w:p>
        </w:tc>
        <w:tc>
          <w:tcPr>
            <w:tcW w:w="2302" w:type="dxa"/>
            <w:vAlign w:val="center"/>
          </w:tcPr>
          <w:p w14:paraId="1BA32460" w14:textId="77777777" w:rsidR="004D3A0E" w:rsidRDefault="00864D20" w:rsidP="00514138">
            <w:pPr>
              <w:rPr>
                <w:ins w:id="1958" w:author="ethink wang" w:date="2017-02-08T20:13:00Z"/>
              </w:rPr>
            </w:pPr>
            <w:r>
              <w:t>执行禁用操作时</w:t>
            </w:r>
            <w:r>
              <w:rPr>
                <w:rFonts w:hint="eastAsia"/>
              </w:rPr>
              <w:t>，需</w:t>
            </w:r>
            <w:r w:rsidR="00514138">
              <w:rPr>
                <w:rFonts w:hint="eastAsia"/>
              </w:rPr>
              <w:t>对</w:t>
            </w:r>
            <w:r>
              <w:rPr>
                <w:rFonts w:hint="eastAsia"/>
              </w:rPr>
              <w:t>服务车型</w:t>
            </w:r>
            <w:r w:rsidR="00514138">
              <w:rPr>
                <w:rFonts w:hint="eastAsia"/>
              </w:rPr>
              <w:t>所分配</w:t>
            </w:r>
            <w:r>
              <w:rPr>
                <w:rFonts w:hint="eastAsia"/>
              </w:rPr>
              <w:t>车系进行检测，即不能存在已分配的车系</w:t>
            </w:r>
            <w:ins w:id="1959" w:author="ethink wang" w:date="2017-02-08T20:12:00Z">
              <w:r w:rsidR="004D3A0E">
                <w:rPr>
                  <w:rFonts w:hint="eastAsia"/>
                </w:rPr>
                <w:t>，方可禁用</w:t>
              </w:r>
            </w:ins>
            <w:ins w:id="1960" w:author="ethink wang" w:date="2017-02-08T20:13:00Z">
              <w:r w:rsidR="004D3A0E">
                <w:rPr>
                  <w:rFonts w:hint="eastAsia"/>
                </w:rPr>
                <w:t>。</w:t>
              </w:r>
            </w:ins>
          </w:p>
          <w:p w14:paraId="76153C81" w14:textId="4A49216A" w:rsidR="00864D20" w:rsidRPr="00864D20" w:rsidRDefault="00864D20" w:rsidP="00514138">
            <w:del w:id="1961" w:author="ethink wang" w:date="2017-02-08T20:13:00Z">
              <w:r w:rsidDel="004D3A0E">
                <w:rPr>
                  <w:rFonts w:hint="eastAsia"/>
                </w:rPr>
                <w:delText>，</w:delText>
              </w:r>
            </w:del>
            <w:r w:rsidR="00514138">
              <w:rPr>
                <w:rFonts w:hint="eastAsia"/>
              </w:rPr>
              <w:t>如存在，</w:t>
            </w:r>
            <w:ins w:id="1962" w:author="ethink wang" w:date="2017-02-08T20:13:00Z">
              <w:r w:rsidR="004D3A0E">
                <w:rPr>
                  <w:rFonts w:hint="eastAsia"/>
                </w:rPr>
                <w:t>则</w:t>
              </w:r>
            </w:ins>
            <w:r w:rsidR="00514138">
              <w:rPr>
                <w:rFonts w:hint="eastAsia"/>
              </w:rPr>
              <w:t>浮窗提示</w:t>
            </w:r>
            <w:ins w:id="1963" w:author="ethink wang" w:date="2017-02-08T20:13:00Z">
              <w:r w:rsidR="004D3A0E">
                <w:rPr>
                  <w:rFonts w:hint="eastAsia"/>
                </w:rPr>
                <w:t>，</w:t>
              </w:r>
            </w:ins>
            <w:r w:rsidR="00514138">
              <w:rPr>
                <w:rFonts w:hint="eastAsia"/>
              </w:rPr>
              <w:t>文案“当前服务车型已分配品牌车系，请取消分配后再试”</w:t>
            </w:r>
          </w:p>
        </w:tc>
      </w:tr>
    </w:tbl>
    <w:p w14:paraId="684AD308" w14:textId="77777777" w:rsidR="00E56B65" w:rsidRDefault="007258AB" w:rsidP="007258AB">
      <w:pPr>
        <w:pStyle w:val="4"/>
      </w:pPr>
      <w:bookmarkStart w:id="1964" w:name="_Toc474764532"/>
      <w:r>
        <w:rPr>
          <w:rFonts w:hint="eastAsia"/>
        </w:rPr>
        <w:t>派单规则</w:t>
      </w:r>
      <w:bookmarkEnd w:id="1964"/>
    </w:p>
    <w:p w14:paraId="198EB6AC" w14:textId="77777777" w:rsidR="007258AB" w:rsidRDefault="007258AB" w:rsidP="007258AB">
      <w:pPr>
        <w:pStyle w:val="5"/>
      </w:pPr>
      <w:r>
        <w:t>用例描述</w:t>
      </w:r>
    </w:p>
    <w:p w14:paraId="13029305" w14:textId="02057E43" w:rsidR="007258AB" w:rsidRPr="007258AB" w:rsidRDefault="007258AB" w:rsidP="007258AB">
      <w:r>
        <w:rPr>
          <w:rFonts w:hint="eastAsia"/>
        </w:rPr>
        <w:t xml:space="preserve">  </w:t>
      </w:r>
      <w:r>
        <w:rPr>
          <w:rFonts w:hint="eastAsia"/>
        </w:rPr>
        <w:t>相对一期，仅在列表页的</w:t>
      </w:r>
      <w:bookmarkStart w:id="1965" w:name="OLE_LINK1"/>
      <w:r>
        <w:rPr>
          <w:rFonts w:hint="eastAsia"/>
        </w:rPr>
        <w:t>“首轮派单半径”</w:t>
      </w:r>
      <w:ins w:id="1966" w:author="ethink wang" w:date="2017-02-08T20:17:00Z">
        <w:r w:rsidR="00572611">
          <w:rPr>
            <w:rFonts w:hint="eastAsia"/>
          </w:rPr>
          <w:t>、</w:t>
        </w:r>
      </w:ins>
      <w:r>
        <w:rPr>
          <w:rFonts w:hint="eastAsia"/>
        </w:rPr>
        <w:t>“</w:t>
      </w:r>
      <w:r w:rsidR="004841A5">
        <w:rPr>
          <w:rFonts w:hint="eastAsia"/>
        </w:rPr>
        <w:t>次轮</w:t>
      </w:r>
      <w:r>
        <w:rPr>
          <w:rFonts w:hint="eastAsia"/>
        </w:rPr>
        <w:t>派单半径”</w:t>
      </w:r>
      <w:bookmarkEnd w:id="1965"/>
      <w:r>
        <w:rPr>
          <w:rFonts w:hint="eastAsia"/>
        </w:rPr>
        <w:t>变更为</w:t>
      </w:r>
      <w:ins w:id="1967" w:author="ethink wang" w:date="2017-02-08T20:16:00Z">
        <w:r w:rsidR="00572611">
          <w:rPr>
            <w:rFonts w:hint="eastAsia"/>
          </w:rPr>
          <w:t>“首轮派单半径</w:t>
        </w:r>
      </w:ins>
      <w:ins w:id="1968" w:author="ethink wang" w:date="2017-02-08T20:17:00Z">
        <w:r w:rsidR="00572611">
          <w:rPr>
            <w:rFonts w:hint="eastAsia"/>
          </w:rPr>
          <w:t>（公里）</w:t>
        </w:r>
      </w:ins>
      <w:ins w:id="1969" w:author="ethink wang" w:date="2017-02-08T20:16:00Z">
        <w:r w:rsidR="00572611">
          <w:rPr>
            <w:rFonts w:hint="eastAsia"/>
          </w:rPr>
          <w:t>”</w:t>
        </w:r>
      </w:ins>
      <w:ins w:id="1970" w:author="ethink wang" w:date="2017-02-08T20:17:00Z">
        <w:r w:rsidR="00572611">
          <w:rPr>
            <w:rFonts w:hint="eastAsia"/>
          </w:rPr>
          <w:t>、“次轮派单半径（公里）”</w:t>
        </w:r>
      </w:ins>
      <w:del w:id="1971" w:author="ethink wang" w:date="2017-02-08T20:16:00Z">
        <w:r w:rsidR="00D35AE6" w:rsidDel="00572611">
          <w:fldChar w:fldCharType="begin"/>
        </w:r>
        <w:r w:rsidDel="00572611">
          <w:delInstrText xml:space="preserve"> </w:delInstrText>
        </w:r>
        <w:r w:rsidDel="00572611">
          <w:rPr>
            <w:rFonts w:hint="eastAsia"/>
          </w:rPr>
          <w:delInstrText xml:space="preserve">LINK </w:delInstrText>
        </w:r>
      </w:del>
      <w:r w:rsidR="00EE1E3F">
        <w:instrText>Word.Document.12</w:instrText>
      </w:r>
      <w:r w:rsidR="00EE1E3F">
        <w:rPr>
          <w:rFonts w:hint="eastAsia"/>
        </w:rPr>
        <w:instrText xml:space="preserve"> D:\\</w:instrText>
      </w:r>
      <w:r w:rsidR="00EE1E3F">
        <w:rPr>
          <w:rFonts w:hint="eastAsia"/>
        </w:rPr>
        <w:instrText>工作</w:instrText>
      </w:r>
      <w:r w:rsidR="00EE1E3F">
        <w:rPr>
          <w:rFonts w:hint="eastAsia"/>
        </w:rPr>
        <w:instrText>\\</w:instrText>
      </w:r>
      <w:r w:rsidR="00EE1E3F">
        <w:rPr>
          <w:rFonts w:hint="eastAsia"/>
        </w:rPr>
        <w:instrText>网约车项目</w:instrText>
      </w:r>
      <w:r w:rsidR="00EE1E3F">
        <w:rPr>
          <w:rFonts w:hint="eastAsia"/>
        </w:rPr>
        <w:instrText>\\08</w:instrText>
      </w:r>
      <w:r w:rsidR="00EE1E3F">
        <w:rPr>
          <w:rFonts w:hint="eastAsia"/>
        </w:rPr>
        <w:instrText>产品设计</w:instrText>
      </w:r>
      <w:r w:rsidR="00EE1E3F">
        <w:rPr>
          <w:rFonts w:hint="eastAsia"/>
        </w:rPr>
        <w:instrText>\\</w:instrText>
      </w:r>
      <w:r w:rsidR="00EE1E3F">
        <w:rPr>
          <w:rFonts w:hint="eastAsia"/>
        </w:rPr>
        <w:instrText>产品需求文档</w:instrText>
      </w:r>
      <w:r w:rsidR="00EE1E3F">
        <w:rPr>
          <w:rFonts w:hint="eastAsia"/>
        </w:rPr>
        <w:instrText>\\</w:instrText>
      </w:r>
      <w:r w:rsidR="00EE1E3F">
        <w:rPr>
          <w:rFonts w:hint="eastAsia"/>
        </w:rPr>
        <w:instrText>二期</w:instrText>
      </w:r>
      <w:r w:rsidR="00EE1E3F">
        <w:rPr>
          <w:rFonts w:hint="eastAsia"/>
        </w:rPr>
        <w:instrText>\\PRD\\</w:instrText>
      </w:r>
      <w:r w:rsidR="00EE1E3F">
        <w:rPr>
          <w:rFonts w:hint="eastAsia"/>
        </w:rPr>
        <w:instrText>网约车二期</w:instrText>
      </w:r>
      <w:r w:rsidR="00EE1E3F">
        <w:rPr>
          <w:rFonts w:hint="eastAsia"/>
        </w:rPr>
        <w:instrText>PRD.docx</w:instrText>
      </w:r>
      <w:r w:rsidR="00EE1E3F">
        <w:instrText xml:space="preserve"> OLE_LINK1 </w:instrText>
      </w:r>
      <w:del w:id="1972" w:author="ethink wang" w:date="2017-02-08T20:16:00Z">
        <w:r w:rsidDel="00572611">
          <w:rPr>
            <w:rFonts w:hint="eastAsia"/>
          </w:rPr>
          <w:delInstrText>\a \r</w:delInstrText>
        </w:r>
        <w:r w:rsidDel="00572611">
          <w:delInstrText xml:space="preserve"> </w:delInstrText>
        </w:r>
        <w:r w:rsidR="00D35AE6" w:rsidDel="00572611">
          <w:fldChar w:fldCharType="separate"/>
        </w:r>
        <w:r w:rsidR="008D2CE9" w:rsidDel="00572611">
          <w:rPr>
            <w:rFonts w:hint="eastAsia"/>
          </w:rPr>
          <w:delText>“首轮派单半径”“次轮派单半径”</w:delText>
        </w:r>
        <w:r w:rsidR="00D35AE6" w:rsidDel="00572611">
          <w:fldChar w:fldCharType="end"/>
        </w:r>
      </w:del>
      <w:r>
        <w:rPr>
          <w:rFonts w:hint="eastAsia"/>
        </w:rPr>
        <w:t>。</w:t>
      </w:r>
    </w:p>
    <w:p w14:paraId="64CED293" w14:textId="77777777" w:rsidR="007258AB" w:rsidRDefault="007258AB" w:rsidP="007258AB">
      <w:pPr>
        <w:pStyle w:val="5"/>
      </w:pPr>
      <w:r>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7258AB" w:rsidRPr="00753787" w14:paraId="3E8D08DB" w14:textId="77777777" w:rsidTr="004965AE">
        <w:trPr>
          <w:trHeight w:val="567"/>
        </w:trPr>
        <w:tc>
          <w:tcPr>
            <w:tcW w:w="1387" w:type="dxa"/>
            <w:shd w:val="clear" w:color="auto" w:fill="D9D9D9" w:themeFill="background1" w:themeFillShade="D9"/>
            <w:vAlign w:val="center"/>
          </w:tcPr>
          <w:p w14:paraId="6D712E3C" w14:textId="77777777" w:rsidR="007258AB" w:rsidRPr="00753787" w:rsidRDefault="007258AB" w:rsidP="004965AE">
            <w:pPr>
              <w:jc w:val="center"/>
              <w:rPr>
                <w:b/>
              </w:rPr>
            </w:pPr>
            <w:r>
              <w:rPr>
                <w:rFonts w:hint="eastAsia"/>
                <w:b/>
              </w:rPr>
              <w:t>页面</w:t>
            </w:r>
          </w:p>
        </w:tc>
        <w:tc>
          <w:tcPr>
            <w:tcW w:w="1116" w:type="dxa"/>
            <w:shd w:val="clear" w:color="auto" w:fill="D9D9D9" w:themeFill="background1" w:themeFillShade="D9"/>
            <w:vAlign w:val="center"/>
          </w:tcPr>
          <w:p w14:paraId="2A07B606" w14:textId="77777777" w:rsidR="007258AB" w:rsidRPr="00753787" w:rsidRDefault="007258AB" w:rsidP="004965AE">
            <w:pPr>
              <w:jc w:val="center"/>
              <w:rPr>
                <w:b/>
              </w:rPr>
            </w:pPr>
            <w:r w:rsidRPr="00753787">
              <w:rPr>
                <w:b/>
              </w:rPr>
              <w:t>元素名称</w:t>
            </w:r>
          </w:p>
        </w:tc>
        <w:tc>
          <w:tcPr>
            <w:tcW w:w="5157" w:type="dxa"/>
            <w:shd w:val="clear" w:color="auto" w:fill="D9D9D9" w:themeFill="background1" w:themeFillShade="D9"/>
            <w:vAlign w:val="center"/>
          </w:tcPr>
          <w:p w14:paraId="04DED255" w14:textId="77777777" w:rsidR="007258AB" w:rsidRPr="00753787" w:rsidRDefault="007258AB" w:rsidP="004965AE">
            <w:pPr>
              <w:jc w:val="center"/>
              <w:rPr>
                <w:b/>
              </w:rPr>
            </w:pPr>
            <w:r w:rsidRPr="00753787">
              <w:rPr>
                <w:b/>
              </w:rPr>
              <w:t>描述</w:t>
            </w:r>
          </w:p>
        </w:tc>
        <w:tc>
          <w:tcPr>
            <w:tcW w:w="2302" w:type="dxa"/>
            <w:shd w:val="clear" w:color="auto" w:fill="D9D9D9" w:themeFill="background1" w:themeFillShade="D9"/>
            <w:vAlign w:val="center"/>
          </w:tcPr>
          <w:p w14:paraId="7337CBA9" w14:textId="77777777" w:rsidR="007258AB" w:rsidRPr="00753787" w:rsidRDefault="007258AB" w:rsidP="004965AE">
            <w:pPr>
              <w:ind w:leftChars="-253" w:left="-531"/>
              <w:jc w:val="center"/>
              <w:rPr>
                <w:b/>
              </w:rPr>
            </w:pPr>
            <w:r>
              <w:rPr>
                <w:rFonts w:hint="eastAsia"/>
                <w:b/>
              </w:rPr>
              <w:t>异常处理</w:t>
            </w:r>
          </w:p>
        </w:tc>
      </w:tr>
      <w:tr w:rsidR="007258AB" w14:paraId="325641E8" w14:textId="77777777" w:rsidTr="004965AE">
        <w:trPr>
          <w:trHeight w:val="729"/>
        </w:trPr>
        <w:tc>
          <w:tcPr>
            <w:tcW w:w="1387" w:type="dxa"/>
            <w:vAlign w:val="center"/>
          </w:tcPr>
          <w:p w14:paraId="43999A24" w14:textId="77777777" w:rsidR="007258AB" w:rsidRDefault="007258AB" w:rsidP="007258AB">
            <w:pPr>
              <w:jc w:val="center"/>
            </w:pPr>
            <w:r>
              <w:rPr>
                <w:rFonts w:asciiTheme="minorEastAsia" w:hAnsiTheme="minorEastAsia" w:hint="eastAsia"/>
              </w:rPr>
              <w:t>Ⅳ</w:t>
            </w:r>
            <w:r>
              <w:rPr>
                <w:rFonts w:hint="eastAsia"/>
              </w:rPr>
              <w:t>-J</w:t>
            </w:r>
            <w:r>
              <w:t>-01</w:t>
            </w:r>
          </w:p>
        </w:tc>
        <w:tc>
          <w:tcPr>
            <w:tcW w:w="1116" w:type="dxa"/>
            <w:vAlign w:val="center"/>
          </w:tcPr>
          <w:p w14:paraId="76BB3616" w14:textId="77777777" w:rsidR="007258AB" w:rsidRDefault="007258AB" w:rsidP="004965AE">
            <w:r>
              <w:rPr>
                <w:rFonts w:hint="eastAsia"/>
              </w:rPr>
              <w:t>列表</w:t>
            </w:r>
          </w:p>
        </w:tc>
        <w:tc>
          <w:tcPr>
            <w:tcW w:w="5157" w:type="dxa"/>
            <w:vAlign w:val="center"/>
          </w:tcPr>
          <w:p w14:paraId="0716D020" w14:textId="77777777" w:rsidR="007258AB" w:rsidRDefault="007258AB" w:rsidP="004965AE">
            <w:r>
              <w:t>相对一期</w:t>
            </w:r>
            <w:r>
              <w:rPr>
                <w:rFonts w:hint="eastAsia"/>
              </w:rPr>
              <w:t>：</w:t>
            </w:r>
          </w:p>
          <w:p w14:paraId="113AFEEB" w14:textId="7E03F320" w:rsidR="007258AB" w:rsidRPr="007258AB" w:rsidRDefault="007258AB" w:rsidP="00572611">
            <w:r>
              <w:rPr>
                <w:rFonts w:hint="eastAsia"/>
              </w:rPr>
              <w:t>“首轮派单半径”</w:t>
            </w:r>
            <w:ins w:id="1973" w:author="ethink wang" w:date="2017-02-08T20:17:00Z">
              <w:r w:rsidR="00572611">
                <w:rPr>
                  <w:rFonts w:hint="eastAsia"/>
                </w:rPr>
                <w:t>、</w:t>
              </w:r>
            </w:ins>
            <w:r>
              <w:rPr>
                <w:rFonts w:hint="eastAsia"/>
              </w:rPr>
              <w:t>“</w:t>
            </w:r>
            <w:r w:rsidR="004841A5">
              <w:rPr>
                <w:rFonts w:hint="eastAsia"/>
              </w:rPr>
              <w:t>次轮</w:t>
            </w:r>
            <w:r>
              <w:rPr>
                <w:rFonts w:hint="eastAsia"/>
              </w:rPr>
              <w:t>派单半径”变更为</w:t>
            </w:r>
            <w:ins w:id="1974" w:author="ethink wang" w:date="2017-02-08T20:17:00Z">
              <w:r w:rsidR="00572611">
                <w:rPr>
                  <w:rFonts w:hint="eastAsia"/>
                </w:rPr>
                <w:t>“首轮派单半径（公里）”、“次轮派单半径（公里）”</w:t>
              </w:r>
            </w:ins>
            <w:del w:id="1975" w:author="ethink wang" w:date="2017-02-08T20:17:00Z">
              <w:r w:rsidR="00D35AE6" w:rsidDel="00572611">
                <w:fldChar w:fldCharType="begin"/>
              </w:r>
              <w:r w:rsidDel="00572611">
                <w:delInstrText xml:space="preserve"> </w:delInstrText>
              </w:r>
              <w:r w:rsidDel="00572611">
                <w:rPr>
                  <w:rFonts w:hint="eastAsia"/>
                </w:rPr>
                <w:delInstrText xml:space="preserve">LINK </w:delInstrText>
              </w:r>
            </w:del>
            <w:r w:rsidR="00EE1E3F">
              <w:instrText>Word.Document.12</w:instrText>
            </w:r>
            <w:r w:rsidR="00EE1E3F">
              <w:rPr>
                <w:rFonts w:hint="eastAsia"/>
              </w:rPr>
              <w:instrText xml:space="preserve"> D:\\</w:instrText>
            </w:r>
            <w:r w:rsidR="00EE1E3F">
              <w:rPr>
                <w:rFonts w:hint="eastAsia"/>
              </w:rPr>
              <w:instrText>工作</w:instrText>
            </w:r>
            <w:r w:rsidR="00EE1E3F">
              <w:rPr>
                <w:rFonts w:hint="eastAsia"/>
              </w:rPr>
              <w:instrText>\\</w:instrText>
            </w:r>
            <w:r w:rsidR="00EE1E3F">
              <w:rPr>
                <w:rFonts w:hint="eastAsia"/>
              </w:rPr>
              <w:instrText>网约车项目</w:instrText>
            </w:r>
            <w:r w:rsidR="00EE1E3F">
              <w:rPr>
                <w:rFonts w:hint="eastAsia"/>
              </w:rPr>
              <w:instrText>\\08</w:instrText>
            </w:r>
            <w:r w:rsidR="00EE1E3F">
              <w:rPr>
                <w:rFonts w:hint="eastAsia"/>
              </w:rPr>
              <w:instrText>产品设计</w:instrText>
            </w:r>
            <w:r w:rsidR="00EE1E3F">
              <w:rPr>
                <w:rFonts w:hint="eastAsia"/>
              </w:rPr>
              <w:instrText>\\</w:instrText>
            </w:r>
            <w:r w:rsidR="00EE1E3F">
              <w:rPr>
                <w:rFonts w:hint="eastAsia"/>
              </w:rPr>
              <w:instrText>产品需求文档</w:instrText>
            </w:r>
            <w:r w:rsidR="00EE1E3F">
              <w:rPr>
                <w:rFonts w:hint="eastAsia"/>
              </w:rPr>
              <w:instrText>\\</w:instrText>
            </w:r>
            <w:r w:rsidR="00EE1E3F">
              <w:rPr>
                <w:rFonts w:hint="eastAsia"/>
              </w:rPr>
              <w:instrText>二期</w:instrText>
            </w:r>
            <w:r w:rsidR="00EE1E3F">
              <w:rPr>
                <w:rFonts w:hint="eastAsia"/>
              </w:rPr>
              <w:instrText>\\PRD\\</w:instrText>
            </w:r>
            <w:r w:rsidR="00EE1E3F">
              <w:rPr>
                <w:rFonts w:hint="eastAsia"/>
              </w:rPr>
              <w:instrText>网约车二期</w:instrText>
            </w:r>
            <w:r w:rsidR="00EE1E3F">
              <w:rPr>
                <w:rFonts w:hint="eastAsia"/>
              </w:rPr>
              <w:instrText>PRD.docx</w:instrText>
            </w:r>
            <w:r w:rsidR="00EE1E3F">
              <w:instrText xml:space="preserve"> OLE_LINK1 </w:instrText>
            </w:r>
            <w:del w:id="1976" w:author="ethink wang" w:date="2017-02-08T20:17:00Z">
              <w:r w:rsidDel="00572611">
                <w:rPr>
                  <w:rFonts w:hint="eastAsia"/>
                </w:rPr>
                <w:delInstrText>\a \r</w:delInstrText>
              </w:r>
              <w:r w:rsidDel="00572611">
                <w:delInstrText xml:space="preserve"> </w:delInstrText>
              </w:r>
              <w:r w:rsidR="00D35AE6" w:rsidDel="00572611">
                <w:fldChar w:fldCharType="separate"/>
              </w:r>
              <w:r w:rsidR="008D2CE9" w:rsidDel="00572611">
                <w:rPr>
                  <w:rFonts w:hint="eastAsia"/>
                </w:rPr>
                <w:delText>“首</w:delText>
              </w:r>
            </w:del>
            <w:del w:id="1977" w:author="ethink wang" w:date="2017-02-08T20:16:00Z">
              <w:r w:rsidR="008D2CE9" w:rsidDel="00572611">
                <w:rPr>
                  <w:rFonts w:hint="eastAsia"/>
                </w:rPr>
                <w:delText>轮</w:delText>
              </w:r>
            </w:del>
            <w:del w:id="1978" w:author="ethink wang" w:date="2017-02-08T20:17:00Z">
              <w:r w:rsidR="008D2CE9" w:rsidDel="00572611">
                <w:rPr>
                  <w:rFonts w:hint="eastAsia"/>
                </w:rPr>
                <w:delText>派单半径”“次轮派单半径”</w:delText>
              </w:r>
              <w:r w:rsidR="00D35AE6" w:rsidDel="00572611">
                <w:fldChar w:fldCharType="end"/>
              </w:r>
            </w:del>
          </w:p>
        </w:tc>
        <w:tc>
          <w:tcPr>
            <w:tcW w:w="2302" w:type="dxa"/>
            <w:vAlign w:val="center"/>
          </w:tcPr>
          <w:p w14:paraId="1F52460E" w14:textId="77777777" w:rsidR="007258AB" w:rsidRPr="00054E2A" w:rsidRDefault="007258AB" w:rsidP="004965AE"/>
        </w:tc>
      </w:tr>
    </w:tbl>
    <w:p w14:paraId="322B2B50" w14:textId="77777777" w:rsidR="007258AB" w:rsidRDefault="007258AB" w:rsidP="007258AB">
      <w:pPr>
        <w:pStyle w:val="4"/>
      </w:pPr>
      <w:bookmarkStart w:id="1979" w:name="_Toc474764533"/>
      <w:r>
        <w:t>交接班规则</w:t>
      </w:r>
      <w:bookmarkEnd w:id="1979"/>
    </w:p>
    <w:p w14:paraId="3D296139" w14:textId="77777777" w:rsidR="007258AB" w:rsidRDefault="007258AB" w:rsidP="007258AB">
      <w:pPr>
        <w:pStyle w:val="5"/>
      </w:pPr>
      <w:r>
        <w:t>用例描述</w:t>
      </w:r>
    </w:p>
    <w:p w14:paraId="77839448" w14:textId="77777777" w:rsidR="009E07F8" w:rsidRPr="009E07F8" w:rsidRDefault="009E07F8" w:rsidP="009E07F8">
      <w:r>
        <w:rPr>
          <w:rFonts w:hint="eastAsia"/>
        </w:rPr>
        <w:t xml:space="preserve">  </w:t>
      </w:r>
      <w:r w:rsidR="00497FF0">
        <w:rPr>
          <w:rFonts w:hint="eastAsia"/>
        </w:rPr>
        <w:t>以城市维度设置司机交接班时的自主交接时限和人工指派时限。每个城市只有一个交接班规则</w:t>
      </w:r>
      <w:r w:rsidR="00217A0D">
        <w:rPr>
          <w:rFonts w:hint="eastAsia"/>
        </w:rPr>
        <w:t>。</w:t>
      </w:r>
    </w:p>
    <w:p w14:paraId="0DDC806D" w14:textId="77777777" w:rsidR="007258AB" w:rsidRDefault="007258AB" w:rsidP="007258AB">
      <w:pPr>
        <w:pStyle w:val="5"/>
      </w:pPr>
      <w:r>
        <w:t>元素规则</w:t>
      </w:r>
      <w:del w:id="1980" w:author="ethink wang" w:date="2017-02-08T20:18:00Z">
        <w:r w:rsidR="00217A0D" w:rsidDel="00572611">
          <w:rPr>
            <w:rFonts w:hint="eastAsia"/>
          </w:rPr>
          <w:delText xml:space="preserve">         </w:delText>
        </w:r>
      </w:del>
    </w:p>
    <w:tbl>
      <w:tblPr>
        <w:tblStyle w:val="af1"/>
        <w:tblW w:w="0" w:type="auto"/>
        <w:tblLook w:val="04A0" w:firstRow="1" w:lastRow="0" w:firstColumn="1" w:lastColumn="0" w:noHBand="0" w:noVBand="1"/>
      </w:tblPr>
      <w:tblGrid>
        <w:gridCol w:w="1387"/>
        <w:gridCol w:w="1116"/>
        <w:gridCol w:w="5157"/>
        <w:gridCol w:w="2302"/>
      </w:tblGrid>
      <w:tr w:rsidR="00217A0D" w:rsidRPr="00753787" w14:paraId="35F66AD2" w14:textId="77777777" w:rsidTr="004965AE">
        <w:trPr>
          <w:trHeight w:val="567"/>
        </w:trPr>
        <w:tc>
          <w:tcPr>
            <w:tcW w:w="1387" w:type="dxa"/>
            <w:shd w:val="clear" w:color="auto" w:fill="D9D9D9" w:themeFill="background1" w:themeFillShade="D9"/>
            <w:vAlign w:val="center"/>
          </w:tcPr>
          <w:p w14:paraId="5F378939" w14:textId="77777777" w:rsidR="00217A0D" w:rsidRPr="00753787" w:rsidRDefault="00217A0D" w:rsidP="004965AE">
            <w:pPr>
              <w:jc w:val="center"/>
              <w:rPr>
                <w:b/>
              </w:rPr>
            </w:pPr>
            <w:r>
              <w:rPr>
                <w:rFonts w:hint="eastAsia"/>
                <w:b/>
              </w:rPr>
              <w:t>页面</w:t>
            </w:r>
          </w:p>
        </w:tc>
        <w:tc>
          <w:tcPr>
            <w:tcW w:w="1116" w:type="dxa"/>
            <w:shd w:val="clear" w:color="auto" w:fill="D9D9D9" w:themeFill="background1" w:themeFillShade="D9"/>
            <w:vAlign w:val="center"/>
          </w:tcPr>
          <w:p w14:paraId="70982F50" w14:textId="77777777" w:rsidR="00217A0D" w:rsidRPr="00753787" w:rsidRDefault="00217A0D" w:rsidP="004965AE">
            <w:pPr>
              <w:jc w:val="center"/>
              <w:rPr>
                <w:b/>
              </w:rPr>
            </w:pPr>
            <w:r w:rsidRPr="00753787">
              <w:rPr>
                <w:b/>
              </w:rPr>
              <w:t>元素名称</w:t>
            </w:r>
          </w:p>
        </w:tc>
        <w:tc>
          <w:tcPr>
            <w:tcW w:w="5157" w:type="dxa"/>
            <w:shd w:val="clear" w:color="auto" w:fill="D9D9D9" w:themeFill="background1" w:themeFillShade="D9"/>
            <w:vAlign w:val="center"/>
          </w:tcPr>
          <w:p w14:paraId="195C0793" w14:textId="77777777" w:rsidR="00217A0D" w:rsidRPr="00753787" w:rsidRDefault="00217A0D" w:rsidP="004965AE">
            <w:pPr>
              <w:jc w:val="center"/>
              <w:rPr>
                <w:b/>
              </w:rPr>
            </w:pPr>
            <w:r w:rsidRPr="00753787">
              <w:rPr>
                <w:b/>
              </w:rPr>
              <w:t>描述</w:t>
            </w:r>
          </w:p>
        </w:tc>
        <w:tc>
          <w:tcPr>
            <w:tcW w:w="2302" w:type="dxa"/>
            <w:shd w:val="clear" w:color="auto" w:fill="D9D9D9" w:themeFill="background1" w:themeFillShade="D9"/>
            <w:vAlign w:val="center"/>
          </w:tcPr>
          <w:p w14:paraId="7A9B6173" w14:textId="77777777" w:rsidR="00217A0D" w:rsidRPr="00753787" w:rsidRDefault="00217A0D" w:rsidP="004965AE">
            <w:pPr>
              <w:ind w:leftChars="-253" w:left="-531"/>
              <w:jc w:val="center"/>
              <w:rPr>
                <w:b/>
              </w:rPr>
            </w:pPr>
            <w:r>
              <w:rPr>
                <w:rFonts w:hint="eastAsia"/>
                <w:b/>
              </w:rPr>
              <w:t>异常处理</w:t>
            </w:r>
          </w:p>
        </w:tc>
      </w:tr>
      <w:tr w:rsidR="00155218" w14:paraId="62C172AA" w14:textId="77777777" w:rsidTr="004965AE">
        <w:trPr>
          <w:trHeight w:val="729"/>
        </w:trPr>
        <w:tc>
          <w:tcPr>
            <w:tcW w:w="1387" w:type="dxa"/>
            <w:vMerge w:val="restart"/>
            <w:vAlign w:val="center"/>
          </w:tcPr>
          <w:p w14:paraId="496CBF73" w14:textId="77777777" w:rsidR="00155218" w:rsidRDefault="00155218" w:rsidP="004965AE">
            <w:pPr>
              <w:jc w:val="center"/>
            </w:pPr>
            <w:r>
              <w:rPr>
                <w:rFonts w:asciiTheme="minorEastAsia" w:hAnsiTheme="minorEastAsia" w:hint="eastAsia"/>
              </w:rPr>
              <w:t>Ⅳ</w:t>
            </w:r>
            <w:r>
              <w:rPr>
                <w:rFonts w:hint="eastAsia"/>
              </w:rPr>
              <w:t>-J</w:t>
            </w:r>
            <w:r>
              <w:t>-02</w:t>
            </w:r>
          </w:p>
        </w:tc>
        <w:tc>
          <w:tcPr>
            <w:tcW w:w="1116" w:type="dxa"/>
            <w:vAlign w:val="center"/>
          </w:tcPr>
          <w:p w14:paraId="6BF96B5A" w14:textId="77777777" w:rsidR="00155218" w:rsidRDefault="00155218" w:rsidP="004965AE">
            <w:r>
              <w:rPr>
                <w:rFonts w:hint="eastAsia"/>
              </w:rPr>
              <w:t>查询</w:t>
            </w:r>
          </w:p>
        </w:tc>
        <w:tc>
          <w:tcPr>
            <w:tcW w:w="5157" w:type="dxa"/>
            <w:vAlign w:val="center"/>
          </w:tcPr>
          <w:p w14:paraId="6AB2BD3D" w14:textId="71F27469" w:rsidR="002409FC" w:rsidRDefault="002409FC" w:rsidP="004965AE">
            <w:pPr>
              <w:rPr>
                <w:ins w:id="1981" w:author="ethink wang" w:date="2017-02-08T20:20:00Z"/>
              </w:rPr>
            </w:pPr>
            <w:ins w:id="1982" w:author="ethink wang" w:date="2017-02-08T20:25:00Z">
              <w:r>
                <w:rPr>
                  <w:rFonts w:hint="eastAsia"/>
                </w:rPr>
                <w:t>1</w:t>
              </w:r>
              <w:r>
                <w:rPr>
                  <w:rFonts w:hint="eastAsia"/>
                </w:rPr>
                <w:t>、</w:t>
              </w:r>
            </w:ins>
            <w:r w:rsidR="00155218">
              <w:rPr>
                <w:rFonts w:hint="eastAsia"/>
              </w:rPr>
              <w:t>查询条件为“城市名称”，采用联想输入框，城市数据为</w:t>
            </w:r>
            <w:del w:id="1983" w:author="ethink wang" w:date="2017-02-10T17:09:00Z">
              <w:r w:rsidR="00155218" w:rsidDel="004C483F">
                <w:rPr>
                  <w:rFonts w:hint="eastAsia"/>
                </w:rPr>
                <w:delText>已有</w:delText>
              </w:r>
            </w:del>
            <w:ins w:id="1984" w:author="ethink wang" w:date="2017-02-10T17:09:00Z">
              <w:r w:rsidR="004C483F">
                <w:rPr>
                  <w:rFonts w:hint="eastAsia"/>
                </w:rPr>
                <w:t>创建</w:t>
              </w:r>
            </w:ins>
            <w:r w:rsidR="00155218">
              <w:rPr>
                <w:rFonts w:hint="eastAsia"/>
              </w:rPr>
              <w:t>交接班规则的城市；</w:t>
            </w:r>
          </w:p>
          <w:p w14:paraId="5A984DF6" w14:textId="4D8F5BE5" w:rsidR="00155218" w:rsidRPr="007258AB" w:rsidRDefault="002409FC" w:rsidP="004965AE">
            <w:ins w:id="1985" w:author="ethink wang" w:date="2017-02-08T20:25:00Z">
              <w:r>
                <w:rPr>
                  <w:rFonts w:hint="eastAsia"/>
                </w:rPr>
                <w:t>2</w:t>
              </w:r>
              <w:r>
                <w:rPr>
                  <w:rFonts w:hint="eastAsia"/>
                </w:rPr>
                <w:t>、</w:t>
              </w:r>
            </w:ins>
            <w:r w:rsidR="00155218">
              <w:rPr>
                <w:rFonts w:hint="eastAsia"/>
              </w:rPr>
              <w:t>点击查询在列表中显示符合查询条件的规则</w:t>
            </w:r>
          </w:p>
        </w:tc>
        <w:tc>
          <w:tcPr>
            <w:tcW w:w="2302" w:type="dxa"/>
            <w:vAlign w:val="center"/>
          </w:tcPr>
          <w:p w14:paraId="1FF3B05C" w14:textId="77777777" w:rsidR="00155218" w:rsidRPr="00054E2A" w:rsidRDefault="00155218" w:rsidP="004965AE"/>
        </w:tc>
      </w:tr>
      <w:tr w:rsidR="00155218" w14:paraId="077CCDBC" w14:textId="77777777" w:rsidTr="004965AE">
        <w:trPr>
          <w:trHeight w:val="729"/>
        </w:trPr>
        <w:tc>
          <w:tcPr>
            <w:tcW w:w="1387" w:type="dxa"/>
            <w:vMerge/>
            <w:vAlign w:val="center"/>
          </w:tcPr>
          <w:p w14:paraId="3258DB45" w14:textId="77777777" w:rsidR="00155218" w:rsidRDefault="00155218" w:rsidP="004965AE">
            <w:pPr>
              <w:jc w:val="center"/>
              <w:rPr>
                <w:rFonts w:asciiTheme="minorEastAsia" w:hAnsiTheme="minorEastAsia"/>
              </w:rPr>
            </w:pPr>
          </w:p>
        </w:tc>
        <w:tc>
          <w:tcPr>
            <w:tcW w:w="1116" w:type="dxa"/>
            <w:vAlign w:val="center"/>
          </w:tcPr>
          <w:p w14:paraId="15E0B50B" w14:textId="77777777" w:rsidR="00155218" w:rsidRDefault="00155218" w:rsidP="004965AE">
            <w:r>
              <w:rPr>
                <w:rFonts w:hint="eastAsia"/>
              </w:rPr>
              <w:t>列表</w:t>
            </w:r>
          </w:p>
        </w:tc>
        <w:tc>
          <w:tcPr>
            <w:tcW w:w="5157" w:type="dxa"/>
            <w:vAlign w:val="center"/>
          </w:tcPr>
          <w:p w14:paraId="04DA8A17" w14:textId="7CC71679" w:rsidR="002409FC" w:rsidRDefault="002409FC" w:rsidP="002679C0">
            <w:pPr>
              <w:rPr>
                <w:ins w:id="1986" w:author="ethink wang" w:date="2017-02-08T20:25:00Z"/>
              </w:rPr>
            </w:pPr>
            <w:ins w:id="1987" w:author="ethink wang" w:date="2017-02-08T20:25:00Z">
              <w:r>
                <w:rPr>
                  <w:rFonts w:hint="eastAsia"/>
                </w:rPr>
                <w:t>1</w:t>
              </w:r>
              <w:r>
                <w:rPr>
                  <w:rFonts w:hint="eastAsia"/>
                </w:rPr>
                <w:t>、</w:t>
              </w:r>
            </w:ins>
            <w:r w:rsidR="00155218">
              <w:rPr>
                <w:rFonts w:hint="eastAsia"/>
              </w:rPr>
              <w:t>字段如原型。“</w:t>
            </w:r>
            <w:del w:id="1988" w:author="ethink wang" w:date="2017-02-10T17:08:00Z">
              <w:r w:rsidR="00155218" w:rsidDel="004C483F">
                <w:rPr>
                  <w:rFonts w:hint="eastAsia"/>
                </w:rPr>
                <w:delText>最后</w:delText>
              </w:r>
            </w:del>
            <w:r w:rsidR="00155218">
              <w:rPr>
                <w:rFonts w:hint="eastAsia"/>
              </w:rPr>
              <w:t>更新时间”为最后编辑保存成功的时间。</w:t>
            </w:r>
          </w:p>
          <w:p w14:paraId="688E2BB4" w14:textId="4638277B" w:rsidR="00155218" w:rsidRDefault="002409FC" w:rsidP="002679C0">
            <w:ins w:id="1989" w:author="ethink wang" w:date="2017-02-08T20:25:00Z">
              <w:r>
                <w:rPr>
                  <w:rFonts w:hint="eastAsia"/>
                </w:rPr>
                <w:t>2</w:t>
              </w:r>
              <w:r>
                <w:rPr>
                  <w:rFonts w:hint="eastAsia"/>
                </w:rPr>
                <w:t>、</w:t>
              </w:r>
            </w:ins>
            <w:r w:rsidR="00155218">
              <w:rPr>
                <w:rFonts w:hint="eastAsia"/>
              </w:rPr>
              <w:t>列表初始化加载所有已有的交接班规则，按照更新时间的时间倒序排列，分页控件与一期相同</w:t>
            </w:r>
          </w:p>
        </w:tc>
        <w:tc>
          <w:tcPr>
            <w:tcW w:w="2302" w:type="dxa"/>
            <w:vAlign w:val="center"/>
          </w:tcPr>
          <w:p w14:paraId="312F87E3" w14:textId="77777777" w:rsidR="00155218" w:rsidRPr="00054E2A" w:rsidRDefault="00155218" w:rsidP="004965AE"/>
        </w:tc>
      </w:tr>
      <w:tr w:rsidR="00155218" w14:paraId="5559181C" w14:textId="77777777" w:rsidTr="004965AE">
        <w:trPr>
          <w:trHeight w:val="729"/>
        </w:trPr>
        <w:tc>
          <w:tcPr>
            <w:tcW w:w="1387" w:type="dxa"/>
            <w:vMerge/>
            <w:vAlign w:val="center"/>
          </w:tcPr>
          <w:p w14:paraId="59ED5699" w14:textId="77777777" w:rsidR="00155218" w:rsidRDefault="00155218" w:rsidP="004965AE">
            <w:pPr>
              <w:jc w:val="center"/>
              <w:rPr>
                <w:rFonts w:asciiTheme="minorEastAsia" w:hAnsiTheme="minorEastAsia"/>
              </w:rPr>
            </w:pPr>
          </w:p>
        </w:tc>
        <w:tc>
          <w:tcPr>
            <w:tcW w:w="1116" w:type="dxa"/>
            <w:vAlign w:val="center"/>
          </w:tcPr>
          <w:p w14:paraId="0120195B" w14:textId="77777777" w:rsidR="00155218" w:rsidRDefault="00155218" w:rsidP="004965AE">
            <w:r>
              <w:rPr>
                <w:rFonts w:hint="eastAsia"/>
              </w:rPr>
              <w:t>新增</w:t>
            </w:r>
          </w:p>
        </w:tc>
        <w:tc>
          <w:tcPr>
            <w:tcW w:w="5157" w:type="dxa"/>
            <w:vAlign w:val="center"/>
          </w:tcPr>
          <w:p w14:paraId="47796F81" w14:textId="77777777" w:rsidR="00155218" w:rsidRDefault="00155218" w:rsidP="002679C0">
            <w:r>
              <w:rPr>
                <w:rFonts w:hint="eastAsia"/>
              </w:rPr>
              <w:t>点击弹出“新增交接班规则”弹窗</w:t>
            </w:r>
          </w:p>
        </w:tc>
        <w:tc>
          <w:tcPr>
            <w:tcW w:w="2302" w:type="dxa"/>
            <w:vAlign w:val="center"/>
          </w:tcPr>
          <w:p w14:paraId="18B79197" w14:textId="77777777" w:rsidR="00155218" w:rsidRPr="00054E2A" w:rsidRDefault="00155218" w:rsidP="004965AE"/>
        </w:tc>
      </w:tr>
      <w:tr w:rsidR="00155218" w14:paraId="33F21041" w14:textId="77777777" w:rsidTr="004965AE">
        <w:trPr>
          <w:trHeight w:val="729"/>
        </w:trPr>
        <w:tc>
          <w:tcPr>
            <w:tcW w:w="1387" w:type="dxa"/>
            <w:vMerge/>
            <w:vAlign w:val="center"/>
          </w:tcPr>
          <w:p w14:paraId="55FEC43C" w14:textId="77777777" w:rsidR="00155218" w:rsidRDefault="00155218" w:rsidP="004965AE">
            <w:pPr>
              <w:jc w:val="center"/>
              <w:rPr>
                <w:rFonts w:asciiTheme="minorEastAsia" w:hAnsiTheme="minorEastAsia"/>
              </w:rPr>
            </w:pPr>
          </w:p>
        </w:tc>
        <w:tc>
          <w:tcPr>
            <w:tcW w:w="1116" w:type="dxa"/>
            <w:vAlign w:val="center"/>
          </w:tcPr>
          <w:p w14:paraId="29BB1860" w14:textId="77777777" w:rsidR="00155218" w:rsidRDefault="00155218" w:rsidP="004965AE">
            <w:r>
              <w:rPr>
                <w:rFonts w:hint="eastAsia"/>
              </w:rPr>
              <w:t>修改</w:t>
            </w:r>
          </w:p>
        </w:tc>
        <w:tc>
          <w:tcPr>
            <w:tcW w:w="5157" w:type="dxa"/>
            <w:vAlign w:val="center"/>
          </w:tcPr>
          <w:p w14:paraId="09A2E7E8" w14:textId="77777777" w:rsidR="00155218" w:rsidRDefault="00155218" w:rsidP="00C414D3">
            <w:r>
              <w:rPr>
                <w:rFonts w:hint="eastAsia"/>
              </w:rPr>
              <w:t>点击弹出“交接班规则维护”弹窗</w:t>
            </w:r>
          </w:p>
        </w:tc>
        <w:tc>
          <w:tcPr>
            <w:tcW w:w="2302" w:type="dxa"/>
            <w:vAlign w:val="center"/>
          </w:tcPr>
          <w:p w14:paraId="49A75844" w14:textId="77777777" w:rsidR="00155218" w:rsidRPr="00054E2A" w:rsidRDefault="00155218" w:rsidP="004965AE"/>
        </w:tc>
      </w:tr>
      <w:tr w:rsidR="00155218" w14:paraId="7C47E4BC" w14:textId="77777777" w:rsidTr="004965AE">
        <w:trPr>
          <w:trHeight w:val="729"/>
        </w:trPr>
        <w:tc>
          <w:tcPr>
            <w:tcW w:w="1387" w:type="dxa"/>
            <w:vMerge/>
            <w:vAlign w:val="center"/>
          </w:tcPr>
          <w:p w14:paraId="68666880" w14:textId="77777777" w:rsidR="00155218" w:rsidRDefault="00155218" w:rsidP="004965AE">
            <w:pPr>
              <w:jc w:val="center"/>
              <w:rPr>
                <w:rFonts w:asciiTheme="minorEastAsia" w:hAnsiTheme="minorEastAsia"/>
              </w:rPr>
            </w:pPr>
          </w:p>
        </w:tc>
        <w:tc>
          <w:tcPr>
            <w:tcW w:w="1116" w:type="dxa"/>
            <w:vAlign w:val="center"/>
          </w:tcPr>
          <w:p w14:paraId="3BC3DD01" w14:textId="77777777" w:rsidR="00155218" w:rsidRDefault="00155218" w:rsidP="004965AE">
            <w:r>
              <w:rPr>
                <w:rFonts w:hint="eastAsia"/>
              </w:rPr>
              <w:t>新增交接班规则弹窗</w:t>
            </w:r>
          </w:p>
        </w:tc>
        <w:tc>
          <w:tcPr>
            <w:tcW w:w="5157" w:type="dxa"/>
            <w:vAlign w:val="center"/>
          </w:tcPr>
          <w:p w14:paraId="6402356B" w14:textId="7EA5319A" w:rsidR="00155218" w:rsidRDefault="00155218" w:rsidP="00C414D3">
            <w:r>
              <w:rPr>
                <w:rFonts w:hint="eastAsia"/>
              </w:rPr>
              <w:t>1</w:t>
            </w:r>
            <w:del w:id="1990" w:author="ethink wang" w:date="2017-02-08T20:25:00Z">
              <w:r w:rsidDel="002409FC">
                <w:rPr>
                  <w:rFonts w:hint="eastAsia"/>
                </w:rPr>
                <w:delText xml:space="preserve"> </w:delText>
              </w:r>
            </w:del>
            <w:ins w:id="1991" w:author="ethink wang" w:date="2017-02-08T20:26:00Z">
              <w:r w:rsidR="002409FC">
                <w:rPr>
                  <w:rFonts w:hint="eastAsia"/>
                </w:rPr>
                <w:t>、</w:t>
              </w:r>
            </w:ins>
            <w:r w:rsidRPr="003D3D7F">
              <w:rPr>
                <w:rFonts w:hint="eastAsia"/>
                <w:color w:val="000000" w:themeColor="text1"/>
              </w:rPr>
              <w:t>“城市名称”，调用公共规则“城市选择控件</w:t>
            </w:r>
            <w:r w:rsidRPr="003D3D7F">
              <w:rPr>
                <w:rFonts w:hint="eastAsia"/>
                <w:color w:val="000000" w:themeColor="text1"/>
              </w:rPr>
              <w:t>1</w:t>
            </w:r>
            <w:r w:rsidRPr="003D3D7F">
              <w:rPr>
                <w:rFonts w:hint="eastAsia"/>
                <w:color w:val="000000" w:themeColor="text1"/>
              </w:rPr>
              <w:t>”</w:t>
            </w:r>
          </w:p>
          <w:p w14:paraId="43C843B4" w14:textId="2D2840D5" w:rsidR="00155218" w:rsidRDefault="00155218" w:rsidP="00C414D3">
            <w:r>
              <w:rPr>
                <w:rFonts w:hint="eastAsia"/>
              </w:rPr>
              <w:t>2</w:t>
            </w:r>
            <w:del w:id="1992" w:author="ethink wang" w:date="2017-02-08T20:26:00Z">
              <w:r w:rsidDel="002409FC">
                <w:rPr>
                  <w:rFonts w:hint="eastAsia"/>
                </w:rPr>
                <w:delText xml:space="preserve"> </w:delText>
              </w:r>
            </w:del>
            <w:ins w:id="1993" w:author="ethink wang" w:date="2017-02-08T20:26:00Z">
              <w:r w:rsidR="002409FC">
                <w:rPr>
                  <w:rFonts w:hint="eastAsia"/>
                </w:rPr>
                <w:t>、</w:t>
              </w:r>
            </w:ins>
            <w:r>
              <w:rPr>
                <w:rFonts w:hint="eastAsia"/>
              </w:rPr>
              <w:t>“自主</w:t>
            </w:r>
            <w:del w:id="1994" w:author="ethink wang" w:date="2017-02-08T20:27:00Z">
              <w:r w:rsidDel="002409FC">
                <w:rPr>
                  <w:rFonts w:hint="eastAsia"/>
                </w:rPr>
                <w:delText>加班</w:delText>
              </w:r>
            </w:del>
            <w:ins w:id="1995" w:author="ethink wang" w:date="2017-02-08T20:27:00Z">
              <w:r w:rsidR="002409FC">
                <w:rPr>
                  <w:rFonts w:hint="eastAsia"/>
                </w:rPr>
                <w:t>交班</w:t>
              </w:r>
            </w:ins>
            <w:r>
              <w:rPr>
                <w:rFonts w:hint="eastAsia"/>
              </w:rPr>
              <w:t>时限”“人工指派时限”输入框只能输入</w:t>
            </w:r>
            <w:ins w:id="1996" w:author="ethink wang" w:date="2017-02-10T17:11:00Z">
              <w:r w:rsidR="004C483F">
                <w:rPr>
                  <w:rFonts w:hint="eastAsia"/>
                </w:rPr>
                <w:t>正</w:t>
              </w:r>
            </w:ins>
            <w:r>
              <w:rPr>
                <w:rFonts w:hint="eastAsia"/>
              </w:rPr>
              <w:t>整数，最小为</w:t>
            </w:r>
            <w:r>
              <w:rPr>
                <w:rFonts w:hint="eastAsia"/>
              </w:rPr>
              <w:t>1</w:t>
            </w:r>
          </w:p>
          <w:p w14:paraId="74DA3790" w14:textId="068B08D5" w:rsidR="00155218" w:rsidRPr="008404B2" w:rsidRDefault="00155218" w:rsidP="005C4F9E">
            <w:r>
              <w:lastRenderedPageBreak/>
              <w:t>3</w:t>
            </w:r>
            <w:ins w:id="1997" w:author="ethink wang" w:date="2017-02-08T20:26:00Z">
              <w:r w:rsidR="002409FC">
                <w:rPr>
                  <w:rFonts w:hint="eastAsia"/>
                </w:rPr>
                <w:t>、</w:t>
              </w:r>
            </w:ins>
            <w:r>
              <w:t>点击</w:t>
            </w:r>
            <w:r>
              <w:rPr>
                <w:rFonts w:hint="eastAsia"/>
              </w:rPr>
              <w:t>“保存”，保存新增规则，保存成功</w:t>
            </w:r>
            <w:ins w:id="1998" w:author="ethink wang" w:date="2017-02-08T20:28:00Z">
              <w:r w:rsidR="002409FC">
                <w:rPr>
                  <w:rFonts w:hint="eastAsia"/>
                </w:rPr>
                <w:t>后</w:t>
              </w:r>
            </w:ins>
            <w:r>
              <w:rPr>
                <w:rFonts w:hint="eastAsia"/>
              </w:rPr>
              <w:t>，</w:t>
            </w:r>
            <w:ins w:id="1999" w:author="ethink wang" w:date="2017-02-08T20:28:00Z">
              <w:r w:rsidR="002409FC">
                <w:rPr>
                  <w:rFonts w:hint="eastAsia"/>
                </w:rPr>
                <w:t>浮窗</w:t>
              </w:r>
            </w:ins>
            <w:r>
              <w:rPr>
                <w:rFonts w:hint="eastAsia"/>
              </w:rPr>
              <w:t>提示</w:t>
            </w:r>
            <w:ins w:id="2000" w:author="ethink wang" w:date="2017-02-08T20:28:00Z">
              <w:r w:rsidR="002409FC">
                <w:rPr>
                  <w:rFonts w:hint="eastAsia"/>
                </w:rPr>
                <w:t>，</w:t>
              </w:r>
            </w:ins>
            <w:r>
              <w:rPr>
                <w:rFonts w:hint="eastAsia"/>
              </w:rPr>
              <w:t>文案“新增规则成功”</w:t>
            </w:r>
          </w:p>
        </w:tc>
        <w:tc>
          <w:tcPr>
            <w:tcW w:w="2302" w:type="dxa"/>
            <w:vAlign w:val="center"/>
          </w:tcPr>
          <w:p w14:paraId="7867FD89" w14:textId="217CACDE" w:rsidR="002409FC" w:rsidRDefault="002409FC" w:rsidP="004965AE">
            <w:pPr>
              <w:rPr>
                <w:ins w:id="2001" w:author="ethink wang" w:date="2017-02-08T20:34:00Z"/>
              </w:rPr>
            </w:pPr>
            <w:commentRangeStart w:id="2002"/>
            <w:commentRangeStart w:id="2003"/>
            <w:ins w:id="2004" w:author="ethink wang" w:date="2017-02-08T20:34:00Z">
              <w:r>
                <w:rPr>
                  <w:rFonts w:hint="eastAsia"/>
                </w:rPr>
                <w:lastRenderedPageBreak/>
                <w:t>1</w:t>
              </w:r>
              <w:r>
                <w:rPr>
                  <w:rFonts w:hint="eastAsia"/>
                </w:rPr>
                <w:t>、</w:t>
              </w:r>
            </w:ins>
            <w:ins w:id="2005" w:author="ethink wang" w:date="2017-02-08T20:39:00Z">
              <w:r w:rsidR="00B2080A">
                <w:rPr>
                  <w:rFonts w:hint="eastAsia"/>
                </w:rPr>
                <w:t>保存时</w:t>
              </w:r>
              <w:r w:rsidR="00B2080A">
                <w:t>，</w:t>
              </w:r>
            </w:ins>
            <w:ins w:id="2006" w:author="ethink wang" w:date="2017-02-08T20:34:00Z">
              <w:r>
                <w:rPr>
                  <w:rFonts w:hint="eastAsia"/>
                </w:rPr>
                <w:t>执行必填项完整性检测，如未填写完整，则浮窗</w:t>
              </w:r>
            </w:ins>
            <w:ins w:id="2007" w:author="ethink wang" w:date="2017-02-08T20:35:00Z">
              <w:r>
                <w:rPr>
                  <w:rFonts w:hint="eastAsia"/>
                </w:rPr>
                <w:t>提示，</w:t>
              </w:r>
              <w:r>
                <w:rPr>
                  <w:rFonts w:hint="eastAsia"/>
                </w:rPr>
                <w:lastRenderedPageBreak/>
                <w:t>文案</w:t>
              </w:r>
            </w:ins>
            <w:commentRangeEnd w:id="2002"/>
            <w:ins w:id="2008" w:author="ethink wang" w:date="2017-02-08T20:37:00Z">
              <w:r>
                <w:rPr>
                  <w:rStyle w:val="afe"/>
                </w:rPr>
                <w:commentReference w:id="2002"/>
              </w:r>
            </w:ins>
            <w:commentRangeEnd w:id="2003"/>
            <w:r w:rsidR="00E6787F">
              <w:rPr>
                <w:rStyle w:val="afe"/>
              </w:rPr>
              <w:commentReference w:id="2003"/>
            </w:r>
            <w:ins w:id="2009" w:author="ethink wang" w:date="2017-02-08T20:35:00Z">
              <w:r>
                <w:rPr>
                  <w:rFonts w:hint="eastAsia"/>
                </w:rPr>
                <w:t>“</w:t>
              </w:r>
            </w:ins>
            <w:r w:rsidR="003D3D7F">
              <w:rPr>
                <w:rFonts w:hint="eastAsia"/>
              </w:rPr>
              <w:t>请输入完整信息</w:t>
            </w:r>
            <w:ins w:id="2010" w:author="ethink wang" w:date="2017-02-08T20:35:00Z">
              <w:r>
                <w:rPr>
                  <w:rFonts w:hint="eastAsia"/>
                </w:rPr>
                <w:t>”</w:t>
              </w:r>
            </w:ins>
            <w:r w:rsidR="003D3D7F">
              <w:rPr>
                <w:rFonts w:hint="eastAsia"/>
              </w:rPr>
              <w:t>，并在未输入</w:t>
            </w:r>
            <w:r w:rsidR="00E605AC">
              <w:rPr>
                <w:rFonts w:hint="eastAsia"/>
              </w:rPr>
              <w:t>项下方提示“请输入</w:t>
            </w:r>
            <w:r w:rsidR="00E605AC">
              <w:rPr>
                <w:rFonts w:hint="eastAsia"/>
              </w:rPr>
              <w:t>+</w:t>
            </w:r>
            <w:r w:rsidR="00E605AC">
              <w:rPr>
                <w:rFonts w:hint="eastAsia"/>
              </w:rPr>
              <w:t>【该项字段名】”，参照弱提示公共规则</w:t>
            </w:r>
            <w:ins w:id="2011" w:author="ethink wang" w:date="2017-02-08T20:35:00Z">
              <w:r>
                <w:rPr>
                  <w:rFonts w:hint="eastAsia"/>
                </w:rPr>
                <w:t>；</w:t>
              </w:r>
            </w:ins>
          </w:p>
          <w:p w14:paraId="72929415" w14:textId="366DA35C" w:rsidR="00155218" w:rsidRPr="00054E2A" w:rsidRDefault="002409FC" w:rsidP="004965AE">
            <w:ins w:id="2012" w:author="ethink wang" w:date="2017-02-08T20:34:00Z">
              <w:r>
                <w:t>2</w:t>
              </w:r>
              <w:r>
                <w:rPr>
                  <w:rFonts w:hint="eastAsia"/>
                </w:rPr>
                <w:t>、</w:t>
              </w:r>
            </w:ins>
            <w:r w:rsidR="00155218">
              <w:t>执行保存操作时</w:t>
            </w:r>
            <w:r w:rsidR="00155218">
              <w:rPr>
                <w:rFonts w:hint="eastAsia"/>
              </w:rPr>
              <w:t>，</w:t>
            </w:r>
            <w:r w:rsidR="00155218">
              <w:t>检测所选城市是否已有交接班规则</w:t>
            </w:r>
            <w:r w:rsidR="00155218">
              <w:rPr>
                <w:rFonts w:hint="eastAsia"/>
              </w:rPr>
              <w:t>，</w:t>
            </w:r>
            <w:r w:rsidR="00155218">
              <w:t>若有</w:t>
            </w:r>
            <w:r w:rsidR="00155218">
              <w:rPr>
                <w:rFonts w:hint="eastAsia"/>
              </w:rPr>
              <w:t>，</w:t>
            </w:r>
            <w:r w:rsidR="00155218">
              <w:t>则保存失败</w:t>
            </w:r>
            <w:r w:rsidR="00155218">
              <w:rPr>
                <w:rFonts w:hint="eastAsia"/>
              </w:rPr>
              <w:t>，浮窗</w:t>
            </w:r>
            <w:r w:rsidR="00155218">
              <w:t>提示</w:t>
            </w:r>
            <w:ins w:id="2013" w:author="ethink wang" w:date="2017-02-08T20:28:00Z">
              <w:r>
                <w:rPr>
                  <w:rFonts w:hint="eastAsia"/>
                </w:rPr>
                <w:t>，</w:t>
              </w:r>
            </w:ins>
            <w:r w:rsidR="00155218">
              <w:t>文案</w:t>
            </w:r>
            <w:r w:rsidR="00155218">
              <w:rPr>
                <w:rFonts w:hint="eastAsia"/>
              </w:rPr>
              <w:t>“当前城市已有交接班规则</w:t>
            </w:r>
            <w:ins w:id="2014" w:author="ethink wang" w:date="2017-02-08T20:28:00Z">
              <w:r>
                <w:rPr>
                  <w:rFonts w:hint="eastAsia"/>
                </w:rPr>
                <w:t>，不可重复</w:t>
              </w:r>
            </w:ins>
            <w:ins w:id="2015" w:author="ethink wang" w:date="2017-02-08T20:29:00Z">
              <w:r>
                <w:rPr>
                  <w:rFonts w:hint="eastAsia"/>
                </w:rPr>
                <w:t>添加</w:t>
              </w:r>
            </w:ins>
            <w:r w:rsidR="00155218">
              <w:rPr>
                <w:rFonts w:hint="eastAsia"/>
              </w:rPr>
              <w:t>”</w:t>
            </w:r>
          </w:p>
        </w:tc>
      </w:tr>
      <w:tr w:rsidR="00155218" w14:paraId="707B311C" w14:textId="77777777" w:rsidTr="004965AE">
        <w:trPr>
          <w:trHeight w:val="729"/>
        </w:trPr>
        <w:tc>
          <w:tcPr>
            <w:tcW w:w="1387" w:type="dxa"/>
            <w:vMerge/>
            <w:vAlign w:val="center"/>
          </w:tcPr>
          <w:p w14:paraId="6D1EEAEB" w14:textId="77777777" w:rsidR="00155218" w:rsidRDefault="00155218" w:rsidP="005C4F9E">
            <w:pPr>
              <w:jc w:val="center"/>
              <w:rPr>
                <w:rFonts w:asciiTheme="minorEastAsia" w:hAnsiTheme="minorEastAsia"/>
              </w:rPr>
            </w:pPr>
          </w:p>
        </w:tc>
        <w:tc>
          <w:tcPr>
            <w:tcW w:w="1116" w:type="dxa"/>
            <w:vAlign w:val="center"/>
          </w:tcPr>
          <w:p w14:paraId="5627257E" w14:textId="77777777" w:rsidR="00155218" w:rsidRDefault="00155218" w:rsidP="005C4F9E">
            <w:r>
              <w:rPr>
                <w:rFonts w:hint="eastAsia"/>
              </w:rPr>
              <w:t>交接班规则维护弹窗</w:t>
            </w:r>
          </w:p>
        </w:tc>
        <w:tc>
          <w:tcPr>
            <w:tcW w:w="5157" w:type="dxa"/>
            <w:vAlign w:val="center"/>
          </w:tcPr>
          <w:p w14:paraId="36D630CF" w14:textId="77777777" w:rsidR="00155218" w:rsidRDefault="00155218" w:rsidP="005C4F9E">
            <w:r>
              <w:t>默认加载已有的规则内容</w:t>
            </w:r>
          </w:p>
          <w:p w14:paraId="521B4D77" w14:textId="453E0C3B" w:rsidR="00155218" w:rsidRDefault="00155218" w:rsidP="005C4F9E">
            <w:r>
              <w:rPr>
                <w:rFonts w:hint="eastAsia"/>
              </w:rPr>
              <w:t>1</w:t>
            </w:r>
            <w:del w:id="2016" w:author="ethink wang" w:date="2017-02-08T20:26:00Z">
              <w:r w:rsidRPr="006C054F" w:rsidDel="002409FC">
                <w:rPr>
                  <w:rFonts w:hint="eastAsia"/>
                  <w:color w:val="FF0000"/>
                </w:rPr>
                <w:delText xml:space="preserve"> </w:delText>
              </w:r>
            </w:del>
            <w:ins w:id="2017" w:author="ethink wang" w:date="2017-02-08T20:26:00Z">
              <w:r w:rsidR="002409FC">
                <w:rPr>
                  <w:rFonts w:hint="eastAsia"/>
                  <w:color w:val="FF0000"/>
                </w:rPr>
                <w:t>、</w:t>
              </w:r>
            </w:ins>
            <w:r w:rsidRPr="006C054F">
              <w:rPr>
                <w:rFonts w:hint="eastAsia"/>
                <w:color w:val="FF0000"/>
              </w:rPr>
              <w:t>“城市名称”，</w:t>
            </w:r>
            <w:ins w:id="2018" w:author="ethink wang" w:date="2017-02-08T20:33:00Z">
              <w:r w:rsidR="002409FC">
                <w:rPr>
                  <w:rFonts w:hint="eastAsia"/>
                  <w:color w:val="FF0000"/>
                </w:rPr>
                <w:t>不可编辑；</w:t>
              </w:r>
            </w:ins>
            <w:del w:id="2019" w:author="ethink wang" w:date="2017-02-08T20:33:00Z">
              <w:r w:rsidRPr="006C054F" w:rsidDel="002409FC">
                <w:rPr>
                  <w:rFonts w:hint="eastAsia"/>
                  <w:color w:val="FF0000"/>
                </w:rPr>
                <w:delText>调用公共规则“城市选择控件</w:delText>
              </w:r>
              <w:r w:rsidRPr="006C054F" w:rsidDel="002409FC">
                <w:rPr>
                  <w:rFonts w:hint="eastAsia"/>
                  <w:color w:val="FF0000"/>
                </w:rPr>
                <w:delText>1</w:delText>
              </w:r>
              <w:r w:rsidRPr="006C054F" w:rsidDel="002409FC">
                <w:rPr>
                  <w:rFonts w:hint="eastAsia"/>
                  <w:color w:val="FF0000"/>
                </w:rPr>
                <w:delText>”</w:delText>
              </w:r>
            </w:del>
          </w:p>
          <w:p w14:paraId="7C77A704" w14:textId="7C4BF6C1" w:rsidR="00155218" w:rsidRDefault="00155218" w:rsidP="005C4F9E">
            <w:r>
              <w:rPr>
                <w:rFonts w:hint="eastAsia"/>
              </w:rPr>
              <w:t>2</w:t>
            </w:r>
            <w:del w:id="2020" w:author="ethink wang" w:date="2017-02-08T20:26:00Z">
              <w:r w:rsidDel="002409FC">
                <w:rPr>
                  <w:rFonts w:hint="eastAsia"/>
                </w:rPr>
                <w:delText xml:space="preserve"> </w:delText>
              </w:r>
            </w:del>
            <w:ins w:id="2021" w:author="ethink wang" w:date="2017-02-08T20:26:00Z">
              <w:r w:rsidR="002409FC">
                <w:rPr>
                  <w:rFonts w:hint="eastAsia"/>
                </w:rPr>
                <w:t>、</w:t>
              </w:r>
            </w:ins>
            <w:r>
              <w:rPr>
                <w:rFonts w:hint="eastAsia"/>
              </w:rPr>
              <w:t>“自主</w:t>
            </w:r>
            <w:del w:id="2022" w:author="ethink wang" w:date="2017-02-08T20:29:00Z">
              <w:r w:rsidDel="002409FC">
                <w:rPr>
                  <w:rFonts w:hint="eastAsia"/>
                </w:rPr>
                <w:delText>加班</w:delText>
              </w:r>
            </w:del>
            <w:ins w:id="2023" w:author="ethink wang" w:date="2017-02-08T20:29:00Z">
              <w:r w:rsidR="002409FC">
                <w:rPr>
                  <w:rFonts w:hint="eastAsia"/>
                </w:rPr>
                <w:t>交班</w:t>
              </w:r>
            </w:ins>
            <w:r>
              <w:rPr>
                <w:rFonts w:hint="eastAsia"/>
              </w:rPr>
              <w:t>时限”“人工指派时限”输入框只能输入</w:t>
            </w:r>
            <w:ins w:id="2024" w:author="ethink wang" w:date="2017-02-10T17:12:00Z">
              <w:r w:rsidR="004C483F">
                <w:rPr>
                  <w:rFonts w:hint="eastAsia"/>
                </w:rPr>
                <w:t>正</w:t>
              </w:r>
            </w:ins>
            <w:r>
              <w:rPr>
                <w:rFonts w:hint="eastAsia"/>
              </w:rPr>
              <w:t>整数，最小为</w:t>
            </w:r>
            <w:r>
              <w:rPr>
                <w:rFonts w:hint="eastAsia"/>
              </w:rPr>
              <w:t>1</w:t>
            </w:r>
          </w:p>
          <w:p w14:paraId="154F4E06" w14:textId="5A4A9FEF" w:rsidR="00155218" w:rsidRDefault="00155218" w:rsidP="005C4F9E">
            <w:r>
              <w:t>3</w:t>
            </w:r>
            <w:ins w:id="2025" w:author="ethink wang" w:date="2017-02-08T20:26:00Z">
              <w:r w:rsidR="002409FC">
                <w:rPr>
                  <w:rFonts w:hint="eastAsia"/>
                </w:rPr>
                <w:t>、</w:t>
              </w:r>
            </w:ins>
            <w:r>
              <w:t>点击</w:t>
            </w:r>
            <w:r w:rsidR="00497FF0">
              <w:rPr>
                <w:rFonts w:hint="eastAsia"/>
              </w:rPr>
              <w:t>“保存”，保存新增规则，保存成功，提示文案“维护</w:t>
            </w:r>
            <w:r>
              <w:rPr>
                <w:rFonts w:hint="eastAsia"/>
              </w:rPr>
              <w:t>规则成功”</w:t>
            </w:r>
          </w:p>
        </w:tc>
        <w:tc>
          <w:tcPr>
            <w:tcW w:w="2302" w:type="dxa"/>
            <w:vAlign w:val="center"/>
          </w:tcPr>
          <w:p w14:paraId="1E71028A" w14:textId="3E3AD11A" w:rsidR="00155218" w:rsidRPr="00054E2A" w:rsidRDefault="002409FC" w:rsidP="005C4F9E">
            <w:commentRangeStart w:id="2026"/>
            <w:commentRangeStart w:id="2027"/>
            <w:ins w:id="2028" w:author="ethink wang" w:date="2017-02-08T20:37:00Z">
              <w:r>
                <w:rPr>
                  <w:rFonts w:hint="eastAsia"/>
                </w:rPr>
                <w:t>1</w:t>
              </w:r>
              <w:r>
                <w:rPr>
                  <w:rFonts w:hint="eastAsia"/>
                </w:rPr>
                <w:t>、</w:t>
              </w:r>
            </w:ins>
            <w:ins w:id="2029" w:author="ethink wang" w:date="2017-02-08T20:39:00Z">
              <w:r w:rsidR="00B2080A">
                <w:rPr>
                  <w:rFonts w:hint="eastAsia"/>
                </w:rPr>
                <w:t>保存时</w:t>
              </w:r>
              <w:r w:rsidR="00B2080A">
                <w:t>，</w:t>
              </w:r>
            </w:ins>
            <w:ins w:id="2030" w:author="ethink wang" w:date="2017-02-08T20:37:00Z">
              <w:r>
                <w:rPr>
                  <w:rFonts w:hint="eastAsia"/>
                </w:rPr>
                <w:t>执行必填项完整性检测，如未填写完整，则浮窗提示，文案</w:t>
              </w:r>
              <w:commentRangeEnd w:id="2026"/>
              <w:r>
                <w:rPr>
                  <w:rStyle w:val="afe"/>
                </w:rPr>
                <w:commentReference w:id="2026"/>
              </w:r>
            </w:ins>
            <w:commentRangeEnd w:id="2027"/>
            <w:r w:rsidR="00E6787F">
              <w:rPr>
                <w:rStyle w:val="afe"/>
              </w:rPr>
              <w:commentReference w:id="2027"/>
            </w:r>
            <w:ins w:id="2031" w:author="ethink wang" w:date="2017-02-08T20:35:00Z">
              <w:r w:rsidR="00E605AC">
                <w:rPr>
                  <w:rFonts w:hint="eastAsia"/>
                </w:rPr>
                <w:t>“</w:t>
              </w:r>
            </w:ins>
            <w:r w:rsidR="00E605AC">
              <w:rPr>
                <w:rFonts w:hint="eastAsia"/>
              </w:rPr>
              <w:t>请输入完整信息</w:t>
            </w:r>
            <w:ins w:id="2032" w:author="ethink wang" w:date="2017-02-08T20:35:00Z">
              <w:r w:rsidR="00E605AC">
                <w:rPr>
                  <w:rFonts w:hint="eastAsia"/>
                </w:rPr>
                <w:t>”</w:t>
              </w:r>
            </w:ins>
            <w:r w:rsidR="00E605AC">
              <w:rPr>
                <w:rFonts w:hint="eastAsia"/>
              </w:rPr>
              <w:t>，并在未输入项下方提示“</w:t>
            </w:r>
            <w:r w:rsidR="003313D6">
              <w:rPr>
                <w:rFonts w:hint="eastAsia"/>
              </w:rPr>
              <w:t>请</w:t>
            </w:r>
            <w:r w:rsidR="004819AA">
              <w:rPr>
                <w:rFonts w:hint="eastAsia"/>
              </w:rPr>
              <w:t>输入</w:t>
            </w:r>
            <w:r w:rsidR="003313D6">
              <w:rPr>
                <w:rFonts w:hint="eastAsia"/>
              </w:rPr>
              <w:t>【内容项名称】</w:t>
            </w:r>
            <w:r w:rsidR="00E605AC">
              <w:rPr>
                <w:rFonts w:hint="eastAsia"/>
              </w:rPr>
              <w:t>”，参照弱提示公共规则</w:t>
            </w:r>
          </w:p>
        </w:tc>
      </w:tr>
    </w:tbl>
    <w:p w14:paraId="4117FC3A" w14:textId="77777777" w:rsidR="00217A0D" w:rsidRDefault="00787076" w:rsidP="0050658C">
      <w:pPr>
        <w:pStyle w:val="3"/>
      </w:pPr>
      <w:bookmarkStart w:id="2033" w:name="_Toc474764534"/>
      <w:r>
        <w:rPr>
          <w:rFonts w:ascii="宋体" w:eastAsia="宋体" w:hAnsi="宋体" w:cs="宋体" w:hint="eastAsia"/>
        </w:rPr>
        <w:t>财务管理</w:t>
      </w:r>
      <w:bookmarkEnd w:id="2033"/>
    </w:p>
    <w:p w14:paraId="50341D0E" w14:textId="77777777" w:rsidR="00787076" w:rsidRDefault="00787076" w:rsidP="0050658C">
      <w:pPr>
        <w:pStyle w:val="4"/>
      </w:pPr>
      <w:bookmarkStart w:id="2034" w:name="_Toc474764535"/>
      <w:r>
        <w:t>机构账户</w:t>
      </w:r>
      <w:bookmarkEnd w:id="2034"/>
    </w:p>
    <w:p w14:paraId="7A4B6FB5" w14:textId="77777777" w:rsidR="00A12E89" w:rsidRDefault="00A12E89" w:rsidP="0081351A">
      <w:pPr>
        <w:pStyle w:val="5"/>
      </w:pPr>
      <w:r>
        <w:t>用例描述</w:t>
      </w:r>
    </w:p>
    <w:p w14:paraId="3B0979DA" w14:textId="77777777" w:rsidR="0081351A" w:rsidRPr="0081351A" w:rsidRDefault="00D35C35" w:rsidP="0081351A">
      <w:r>
        <w:rPr>
          <w:rFonts w:hint="eastAsia"/>
        </w:rPr>
        <w:t xml:space="preserve">  </w:t>
      </w:r>
      <w:r>
        <w:rPr>
          <w:rFonts w:hint="eastAsia"/>
        </w:rPr>
        <w:t>相比一期，增加了查询条件“未结算金额”，增加“清空”按键。</w:t>
      </w:r>
    </w:p>
    <w:p w14:paraId="759466DA" w14:textId="77777777" w:rsidR="00A12E89" w:rsidRDefault="00A12E89" w:rsidP="0081351A">
      <w:pPr>
        <w:pStyle w:val="5"/>
      </w:pPr>
      <w:r>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155218" w:rsidRPr="00753787" w14:paraId="1CE343B2" w14:textId="77777777" w:rsidTr="00913D79">
        <w:trPr>
          <w:trHeight w:val="567"/>
        </w:trPr>
        <w:tc>
          <w:tcPr>
            <w:tcW w:w="1387" w:type="dxa"/>
            <w:shd w:val="clear" w:color="auto" w:fill="D9D9D9" w:themeFill="background1" w:themeFillShade="D9"/>
            <w:vAlign w:val="center"/>
          </w:tcPr>
          <w:p w14:paraId="593A9E0C" w14:textId="77777777" w:rsidR="00155218" w:rsidRPr="00753787" w:rsidRDefault="00155218" w:rsidP="00913D79">
            <w:pPr>
              <w:jc w:val="center"/>
              <w:rPr>
                <w:b/>
              </w:rPr>
            </w:pPr>
            <w:r>
              <w:rPr>
                <w:rFonts w:hint="eastAsia"/>
                <w:b/>
              </w:rPr>
              <w:t>页面</w:t>
            </w:r>
          </w:p>
        </w:tc>
        <w:tc>
          <w:tcPr>
            <w:tcW w:w="1116" w:type="dxa"/>
            <w:shd w:val="clear" w:color="auto" w:fill="D9D9D9" w:themeFill="background1" w:themeFillShade="D9"/>
            <w:vAlign w:val="center"/>
          </w:tcPr>
          <w:p w14:paraId="38CE1F15" w14:textId="77777777" w:rsidR="00155218" w:rsidRPr="00753787" w:rsidRDefault="00155218" w:rsidP="00913D79">
            <w:pPr>
              <w:jc w:val="center"/>
              <w:rPr>
                <w:b/>
              </w:rPr>
            </w:pPr>
            <w:r w:rsidRPr="00753787">
              <w:rPr>
                <w:b/>
              </w:rPr>
              <w:t>元素名称</w:t>
            </w:r>
          </w:p>
        </w:tc>
        <w:tc>
          <w:tcPr>
            <w:tcW w:w="5157" w:type="dxa"/>
            <w:shd w:val="clear" w:color="auto" w:fill="D9D9D9" w:themeFill="background1" w:themeFillShade="D9"/>
            <w:vAlign w:val="center"/>
          </w:tcPr>
          <w:p w14:paraId="568B319C" w14:textId="77777777" w:rsidR="00155218" w:rsidRPr="00753787" w:rsidRDefault="00155218" w:rsidP="00913D79">
            <w:pPr>
              <w:jc w:val="center"/>
              <w:rPr>
                <w:b/>
              </w:rPr>
            </w:pPr>
            <w:r w:rsidRPr="00753787">
              <w:rPr>
                <w:b/>
              </w:rPr>
              <w:t>描述</w:t>
            </w:r>
          </w:p>
        </w:tc>
        <w:tc>
          <w:tcPr>
            <w:tcW w:w="2302" w:type="dxa"/>
            <w:shd w:val="clear" w:color="auto" w:fill="D9D9D9" w:themeFill="background1" w:themeFillShade="D9"/>
            <w:vAlign w:val="center"/>
          </w:tcPr>
          <w:p w14:paraId="34FB045D" w14:textId="77777777" w:rsidR="00155218" w:rsidRPr="00753787" w:rsidRDefault="00155218" w:rsidP="00913D79">
            <w:pPr>
              <w:ind w:leftChars="-253" w:left="-531"/>
              <w:jc w:val="center"/>
              <w:rPr>
                <w:b/>
              </w:rPr>
            </w:pPr>
            <w:r>
              <w:rPr>
                <w:rFonts w:hint="eastAsia"/>
                <w:b/>
              </w:rPr>
              <w:t>异常处理</w:t>
            </w:r>
          </w:p>
        </w:tc>
      </w:tr>
      <w:tr w:rsidR="00155218" w14:paraId="088E524E" w14:textId="77777777" w:rsidTr="00913D79">
        <w:trPr>
          <w:trHeight w:val="729"/>
        </w:trPr>
        <w:tc>
          <w:tcPr>
            <w:tcW w:w="1387" w:type="dxa"/>
            <w:vAlign w:val="center"/>
          </w:tcPr>
          <w:p w14:paraId="55A8CA52" w14:textId="77777777" w:rsidR="00155218" w:rsidRDefault="00155218" w:rsidP="00155218">
            <w:pPr>
              <w:jc w:val="center"/>
            </w:pPr>
            <w:r>
              <w:rPr>
                <w:rFonts w:asciiTheme="minorEastAsia" w:hAnsiTheme="minorEastAsia" w:hint="eastAsia"/>
              </w:rPr>
              <w:t>Ⅳ</w:t>
            </w:r>
            <w:r>
              <w:rPr>
                <w:rFonts w:hint="eastAsia"/>
              </w:rPr>
              <w:t>-</w:t>
            </w:r>
            <w:r>
              <w:t>A-01</w:t>
            </w:r>
          </w:p>
        </w:tc>
        <w:tc>
          <w:tcPr>
            <w:tcW w:w="1116" w:type="dxa"/>
            <w:vAlign w:val="center"/>
          </w:tcPr>
          <w:p w14:paraId="476690A4" w14:textId="77777777" w:rsidR="00155218" w:rsidRDefault="00155218" w:rsidP="00913D79">
            <w:r>
              <w:t>说明</w:t>
            </w:r>
          </w:p>
        </w:tc>
        <w:tc>
          <w:tcPr>
            <w:tcW w:w="5157" w:type="dxa"/>
            <w:vAlign w:val="center"/>
          </w:tcPr>
          <w:p w14:paraId="44C7D026" w14:textId="77777777" w:rsidR="00155218" w:rsidRDefault="00155218" w:rsidP="00913D79">
            <w:r>
              <w:rPr>
                <w:rFonts w:hint="eastAsia"/>
              </w:rPr>
              <w:t>相比一期：</w:t>
            </w:r>
          </w:p>
          <w:p w14:paraId="40892336" w14:textId="1A29C5C9" w:rsidR="00155218" w:rsidRDefault="00155218" w:rsidP="00913D79">
            <w:r>
              <w:rPr>
                <w:rFonts w:hint="eastAsia"/>
              </w:rPr>
              <w:t>1</w:t>
            </w:r>
            <w:del w:id="2035" w:author="ethink wang" w:date="2017-02-08T20:40:00Z">
              <w:r w:rsidDel="00B2080A">
                <w:rPr>
                  <w:rFonts w:hint="eastAsia"/>
                </w:rPr>
                <w:delText xml:space="preserve"> </w:delText>
              </w:r>
            </w:del>
            <w:ins w:id="2036" w:author="ethink wang" w:date="2017-02-08T20:40:00Z">
              <w:r w:rsidR="00B2080A">
                <w:rPr>
                  <w:rFonts w:hint="eastAsia"/>
                </w:rPr>
                <w:t>、</w:t>
              </w:r>
            </w:ins>
            <w:r>
              <w:rPr>
                <w:rFonts w:hint="eastAsia"/>
              </w:rPr>
              <w:t>增加查询条件“未结算金额”，输入金额后，查询未结算金额大于</w:t>
            </w:r>
            <w:ins w:id="2037" w:author="ethink wang" w:date="2017-02-08T20:41:00Z">
              <w:r w:rsidR="00B2080A">
                <w:rPr>
                  <w:rFonts w:hint="eastAsia"/>
                </w:rPr>
                <w:t>等于</w:t>
              </w:r>
            </w:ins>
            <w:r>
              <w:rPr>
                <w:rFonts w:hint="eastAsia"/>
              </w:rPr>
              <w:t>该金额</w:t>
            </w:r>
            <w:ins w:id="2038" w:author="ethink wang" w:date="2017-02-08T20:42:00Z">
              <w:r w:rsidR="00B2080A">
                <w:rPr>
                  <w:rFonts w:hint="eastAsia"/>
                </w:rPr>
                <w:t>数值</w:t>
              </w:r>
            </w:ins>
            <w:r>
              <w:rPr>
                <w:rFonts w:hint="eastAsia"/>
              </w:rPr>
              <w:t>的</w:t>
            </w:r>
            <w:ins w:id="2039" w:author="ethink wang" w:date="2017-02-08T20:41:00Z">
              <w:r w:rsidR="00B2080A">
                <w:rPr>
                  <w:rFonts w:hint="eastAsia"/>
                </w:rPr>
                <w:t>所有</w:t>
              </w:r>
            </w:ins>
            <w:r>
              <w:rPr>
                <w:rFonts w:hint="eastAsia"/>
              </w:rPr>
              <w:t>机构。输入控件</w:t>
            </w:r>
            <w:del w:id="2040" w:author="ethink wang" w:date="2017-02-08T20:42:00Z">
              <w:r w:rsidDel="00B2080A">
                <w:rPr>
                  <w:rFonts w:hint="eastAsia"/>
                </w:rPr>
                <w:delText>进</w:delText>
              </w:r>
            </w:del>
            <w:del w:id="2041" w:author="ethink wang" w:date="2017-02-08T20:44:00Z">
              <w:r w:rsidR="00B2080A" w:rsidDel="00B2080A">
                <w:rPr>
                  <w:rFonts w:hint="eastAsia"/>
                </w:rPr>
                <w:delText>可输入数字，</w:delText>
              </w:r>
            </w:del>
            <w:del w:id="2042" w:author="ethink wang" w:date="2017-02-08T20:42:00Z">
              <w:r w:rsidR="00B2080A" w:rsidDel="00B2080A">
                <w:rPr>
                  <w:rFonts w:hint="eastAsia"/>
                </w:rPr>
                <w:delText>并</w:delText>
              </w:r>
            </w:del>
            <w:del w:id="2043" w:author="ethink wang" w:date="2017-02-08T20:44:00Z">
              <w:r w:rsidR="00B2080A" w:rsidDel="00B2080A">
                <w:rPr>
                  <w:rFonts w:hint="eastAsia"/>
                </w:rPr>
                <w:delText>仅可输入一位小数</w:delText>
              </w:r>
            </w:del>
            <w:ins w:id="2044" w:author="ethink wang" w:date="2017-02-08T20:44:00Z">
              <w:r w:rsidR="00B2080A">
                <w:rPr>
                  <w:rFonts w:hint="eastAsia"/>
                </w:rPr>
                <w:t>仅限输入</w:t>
              </w:r>
            </w:ins>
            <w:ins w:id="2045" w:author="ethink wang" w:date="2017-02-08T20:45:00Z">
              <w:r w:rsidR="00B2080A">
                <w:rPr>
                  <w:rFonts w:hint="eastAsia"/>
                </w:rPr>
                <w:t>正数，如为</w:t>
              </w:r>
            </w:ins>
            <w:ins w:id="2046" w:author="ethink wang" w:date="2017-02-08T20:46:00Z">
              <w:r w:rsidR="00B2080A">
                <w:rPr>
                  <w:rFonts w:hint="eastAsia"/>
                </w:rPr>
                <w:t>小数，仅限输入一位小数，超过后不可输入</w:t>
              </w:r>
            </w:ins>
          </w:p>
          <w:p w14:paraId="6818AD8D" w14:textId="73A6BC11" w:rsidR="00155218" w:rsidRPr="007258AB" w:rsidRDefault="00155218" w:rsidP="00B2080A">
            <w:r>
              <w:rPr>
                <w:rFonts w:hint="eastAsia"/>
              </w:rPr>
              <w:t>2</w:t>
            </w:r>
            <w:del w:id="2047" w:author="ethink wang" w:date="2017-02-08T20:41:00Z">
              <w:r w:rsidDel="00B2080A">
                <w:rPr>
                  <w:rFonts w:hint="eastAsia"/>
                </w:rPr>
                <w:delText xml:space="preserve"> </w:delText>
              </w:r>
            </w:del>
            <w:ins w:id="2048" w:author="ethink wang" w:date="2017-02-08T20:41:00Z">
              <w:r w:rsidR="00B2080A">
                <w:rPr>
                  <w:rFonts w:hint="eastAsia"/>
                </w:rPr>
                <w:t>、</w:t>
              </w:r>
            </w:ins>
            <w:r>
              <w:rPr>
                <w:rFonts w:hint="eastAsia"/>
              </w:rPr>
              <w:t>增加“清空”按键，点击</w:t>
            </w:r>
            <w:ins w:id="2049" w:author="ethink wang" w:date="2017-02-08T20:48:00Z">
              <w:r w:rsidR="00B2080A">
                <w:rPr>
                  <w:rFonts w:hint="eastAsia"/>
                </w:rPr>
                <w:t>，</w:t>
              </w:r>
            </w:ins>
            <w:del w:id="2050" w:author="ethink wang" w:date="2017-02-08T20:48:00Z">
              <w:r w:rsidDel="00B2080A">
                <w:rPr>
                  <w:rFonts w:hint="eastAsia"/>
                </w:rPr>
                <w:delText>初始化</w:delText>
              </w:r>
            </w:del>
            <w:r>
              <w:rPr>
                <w:rFonts w:hint="eastAsia"/>
              </w:rPr>
              <w:t>查询条件及列表区域</w:t>
            </w:r>
            <w:ins w:id="2051" w:author="ethink wang" w:date="2017-02-08T20:48:00Z">
              <w:r w:rsidR="00B2080A">
                <w:rPr>
                  <w:rFonts w:hint="eastAsia"/>
                </w:rPr>
                <w:t>置为初始化条件</w:t>
              </w:r>
            </w:ins>
          </w:p>
        </w:tc>
        <w:tc>
          <w:tcPr>
            <w:tcW w:w="2302" w:type="dxa"/>
            <w:vAlign w:val="center"/>
          </w:tcPr>
          <w:p w14:paraId="15C6D962" w14:textId="77777777" w:rsidR="00155218" w:rsidRPr="00054E2A" w:rsidRDefault="00155218" w:rsidP="00913D79"/>
        </w:tc>
      </w:tr>
      <w:tr w:rsidR="00155218" w14:paraId="4E575E22" w14:textId="77777777" w:rsidTr="00913D79">
        <w:trPr>
          <w:trHeight w:val="729"/>
        </w:trPr>
        <w:tc>
          <w:tcPr>
            <w:tcW w:w="1387" w:type="dxa"/>
            <w:vAlign w:val="center"/>
          </w:tcPr>
          <w:p w14:paraId="56F83BAC" w14:textId="77777777" w:rsidR="00155218" w:rsidRDefault="00155218" w:rsidP="00155218">
            <w:pPr>
              <w:jc w:val="center"/>
              <w:rPr>
                <w:rFonts w:asciiTheme="minorEastAsia" w:hAnsiTheme="minorEastAsia"/>
              </w:rPr>
            </w:pPr>
            <w:r>
              <w:rPr>
                <w:rFonts w:asciiTheme="minorEastAsia" w:hAnsiTheme="minorEastAsia" w:hint="eastAsia"/>
              </w:rPr>
              <w:t>Ⅳ</w:t>
            </w:r>
            <w:r>
              <w:rPr>
                <w:rFonts w:hint="eastAsia"/>
              </w:rPr>
              <w:t>-</w:t>
            </w:r>
            <w:r>
              <w:t>A-01</w:t>
            </w:r>
            <w:r>
              <w:rPr>
                <w:rFonts w:hint="eastAsia"/>
              </w:rPr>
              <w:t>-</w:t>
            </w:r>
            <w:r>
              <w:t>01</w:t>
            </w:r>
          </w:p>
        </w:tc>
        <w:tc>
          <w:tcPr>
            <w:tcW w:w="1116" w:type="dxa"/>
            <w:vAlign w:val="center"/>
          </w:tcPr>
          <w:p w14:paraId="0C161E50" w14:textId="77777777" w:rsidR="00155218" w:rsidRDefault="00155218" w:rsidP="00913D79">
            <w:r>
              <w:t>说明</w:t>
            </w:r>
          </w:p>
        </w:tc>
        <w:tc>
          <w:tcPr>
            <w:tcW w:w="5157" w:type="dxa"/>
            <w:vAlign w:val="center"/>
          </w:tcPr>
          <w:p w14:paraId="47959AF5" w14:textId="77777777" w:rsidR="00155218" w:rsidRDefault="00155218" w:rsidP="00913D79">
            <w:r>
              <w:t>相比一期</w:t>
            </w:r>
          </w:p>
          <w:p w14:paraId="5166962C" w14:textId="26EE6EA7" w:rsidR="00155218" w:rsidRDefault="00155218" w:rsidP="00913D79">
            <w:r>
              <w:rPr>
                <w:rFonts w:hint="eastAsia"/>
              </w:rPr>
              <w:t>1</w:t>
            </w:r>
            <w:del w:id="2052" w:author="ethink wang" w:date="2017-02-08T20:48:00Z">
              <w:r w:rsidDel="00B2080A">
                <w:rPr>
                  <w:rFonts w:hint="eastAsia"/>
                </w:rPr>
                <w:delText xml:space="preserve"> </w:delText>
              </w:r>
            </w:del>
            <w:ins w:id="2053" w:author="ethink wang" w:date="2017-02-08T20:48:00Z">
              <w:r w:rsidR="00B2080A">
                <w:rPr>
                  <w:rFonts w:hint="eastAsia"/>
                </w:rPr>
                <w:t>、</w:t>
              </w:r>
            </w:ins>
            <w:r>
              <w:rPr>
                <w:rFonts w:hint="eastAsia"/>
              </w:rPr>
              <w:t>增加“清空”按键，点击</w:t>
            </w:r>
            <w:del w:id="2054" w:author="ethink wang" w:date="2017-02-08T20:49:00Z">
              <w:r w:rsidDel="00B2080A">
                <w:rPr>
                  <w:rFonts w:hint="eastAsia"/>
                </w:rPr>
                <w:delText>初始化</w:delText>
              </w:r>
            </w:del>
            <w:r>
              <w:rPr>
                <w:rFonts w:hint="eastAsia"/>
              </w:rPr>
              <w:t>查询条件及列表区域</w:t>
            </w:r>
            <w:ins w:id="2055" w:author="ethink wang" w:date="2017-02-08T20:49:00Z">
              <w:r w:rsidR="00B2080A">
                <w:rPr>
                  <w:rFonts w:hint="eastAsia"/>
                </w:rPr>
                <w:t>置为初始化条件</w:t>
              </w:r>
            </w:ins>
          </w:p>
          <w:p w14:paraId="679C08C6" w14:textId="12D56516" w:rsidR="00155218" w:rsidRDefault="00155218" w:rsidP="00F223C5">
            <w:r>
              <w:rPr>
                <w:rFonts w:hint="eastAsia"/>
              </w:rPr>
              <w:t>2</w:t>
            </w:r>
            <w:ins w:id="2056" w:author="ethink wang" w:date="2017-02-08T20:49:00Z">
              <w:r w:rsidR="00B2080A">
                <w:rPr>
                  <w:rFonts w:hint="eastAsia"/>
                </w:rPr>
                <w:t>、</w:t>
              </w:r>
            </w:ins>
            <w:r>
              <w:rPr>
                <w:rFonts w:hint="eastAsia"/>
              </w:rPr>
              <w:t>列表中</w:t>
            </w:r>
            <w:r w:rsidR="00F223C5">
              <w:rPr>
                <w:rFonts w:hint="eastAsia"/>
              </w:rPr>
              <w:t>“类型”</w:t>
            </w:r>
            <w:r>
              <w:rPr>
                <w:rFonts w:hint="eastAsia"/>
              </w:rPr>
              <w:t>规范为“机构充值”“机构</w:t>
            </w:r>
            <w:r w:rsidR="00F223C5">
              <w:rPr>
                <w:rFonts w:hint="eastAsia"/>
              </w:rPr>
              <w:t>提现</w:t>
            </w:r>
            <w:r>
              <w:rPr>
                <w:rFonts w:hint="eastAsia"/>
              </w:rPr>
              <w:t>”“账单结算扣款”</w:t>
            </w:r>
          </w:p>
        </w:tc>
        <w:tc>
          <w:tcPr>
            <w:tcW w:w="2302" w:type="dxa"/>
            <w:vAlign w:val="center"/>
          </w:tcPr>
          <w:p w14:paraId="68097842" w14:textId="77777777" w:rsidR="00155218" w:rsidRPr="00054E2A" w:rsidRDefault="00155218" w:rsidP="00913D79"/>
        </w:tc>
      </w:tr>
    </w:tbl>
    <w:p w14:paraId="08C3163F" w14:textId="77777777" w:rsidR="00787076" w:rsidRDefault="00787076" w:rsidP="0050658C">
      <w:pPr>
        <w:pStyle w:val="4"/>
      </w:pPr>
      <w:bookmarkStart w:id="2057" w:name="_Toc474764536"/>
      <w:r>
        <w:t>个人账户</w:t>
      </w:r>
      <w:bookmarkEnd w:id="2057"/>
    </w:p>
    <w:p w14:paraId="3F3924D6" w14:textId="77777777" w:rsidR="00A12E89" w:rsidRDefault="00A12E89" w:rsidP="0081351A">
      <w:pPr>
        <w:pStyle w:val="5"/>
      </w:pPr>
      <w:r>
        <w:t>用例描述</w:t>
      </w:r>
    </w:p>
    <w:p w14:paraId="0E46F731" w14:textId="77777777" w:rsidR="0081351A" w:rsidRPr="0081351A" w:rsidRDefault="0076365F" w:rsidP="0081351A">
      <w:r>
        <w:rPr>
          <w:rFonts w:hint="eastAsia"/>
        </w:rPr>
        <w:t xml:space="preserve">  </w:t>
      </w:r>
      <w:r>
        <w:rPr>
          <w:rFonts w:hint="eastAsia"/>
        </w:rPr>
        <w:t>相比一期，查询条件和列表项做了变更。</w:t>
      </w:r>
    </w:p>
    <w:p w14:paraId="5385D749" w14:textId="77777777" w:rsidR="00A12E89" w:rsidRDefault="00A12E89" w:rsidP="0081351A">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76365F" w:rsidRPr="00753787" w14:paraId="6BBFFC7F" w14:textId="77777777" w:rsidTr="00913D79">
        <w:trPr>
          <w:trHeight w:val="567"/>
        </w:trPr>
        <w:tc>
          <w:tcPr>
            <w:tcW w:w="1387" w:type="dxa"/>
            <w:shd w:val="clear" w:color="auto" w:fill="D9D9D9" w:themeFill="background1" w:themeFillShade="D9"/>
            <w:vAlign w:val="center"/>
          </w:tcPr>
          <w:p w14:paraId="50A0E61B" w14:textId="77777777" w:rsidR="0076365F" w:rsidRPr="00753787" w:rsidRDefault="0076365F" w:rsidP="00913D79">
            <w:pPr>
              <w:jc w:val="center"/>
              <w:rPr>
                <w:b/>
              </w:rPr>
            </w:pPr>
            <w:r>
              <w:rPr>
                <w:rFonts w:hint="eastAsia"/>
                <w:b/>
              </w:rPr>
              <w:t>页面</w:t>
            </w:r>
          </w:p>
        </w:tc>
        <w:tc>
          <w:tcPr>
            <w:tcW w:w="1116" w:type="dxa"/>
            <w:shd w:val="clear" w:color="auto" w:fill="D9D9D9" w:themeFill="background1" w:themeFillShade="D9"/>
            <w:vAlign w:val="center"/>
          </w:tcPr>
          <w:p w14:paraId="47A88ACD" w14:textId="77777777" w:rsidR="0076365F" w:rsidRPr="00753787" w:rsidRDefault="0076365F" w:rsidP="00913D79">
            <w:pPr>
              <w:jc w:val="center"/>
              <w:rPr>
                <w:b/>
              </w:rPr>
            </w:pPr>
            <w:r w:rsidRPr="00753787">
              <w:rPr>
                <w:b/>
              </w:rPr>
              <w:t>元素名称</w:t>
            </w:r>
          </w:p>
        </w:tc>
        <w:tc>
          <w:tcPr>
            <w:tcW w:w="5157" w:type="dxa"/>
            <w:shd w:val="clear" w:color="auto" w:fill="D9D9D9" w:themeFill="background1" w:themeFillShade="D9"/>
            <w:vAlign w:val="center"/>
          </w:tcPr>
          <w:p w14:paraId="27E1B104" w14:textId="77777777" w:rsidR="0076365F" w:rsidRPr="00753787" w:rsidRDefault="0076365F" w:rsidP="00913D79">
            <w:pPr>
              <w:jc w:val="center"/>
              <w:rPr>
                <w:b/>
              </w:rPr>
            </w:pPr>
            <w:r w:rsidRPr="00753787">
              <w:rPr>
                <w:b/>
              </w:rPr>
              <w:t>描述</w:t>
            </w:r>
          </w:p>
        </w:tc>
        <w:tc>
          <w:tcPr>
            <w:tcW w:w="2302" w:type="dxa"/>
            <w:shd w:val="clear" w:color="auto" w:fill="D9D9D9" w:themeFill="background1" w:themeFillShade="D9"/>
            <w:vAlign w:val="center"/>
          </w:tcPr>
          <w:p w14:paraId="1850B86D" w14:textId="77777777" w:rsidR="0076365F" w:rsidRPr="00753787" w:rsidRDefault="0076365F" w:rsidP="00913D79">
            <w:pPr>
              <w:ind w:leftChars="-253" w:left="-531"/>
              <w:jc w:val="center"/>
              <w:rPr>
                <w:b/>
              </w:rPr>
            </w:pPr>
            <w:r>
              <w:rPr>
                <w:rFonts w:hint="eastAsia"/>
                <w:b/>
              </w:rPr>
              <w:t>异常处理</w:t>
            </w:r>
          </w:p>
        </w:tc>
      </w:tr>
      <w:tr w:rsidR="0076365F" w14:paraId="3A5224B6" w14:textId="77777777" w:rsidTr="00913D79">
        <w:trPr>
          <w:trHeight w:val="729"/>
        </w:trPr>
        <w:tc>
          <w:tcPr>
            <w:tcW w:w="1387" w:type="dxa"/>
            <w:vAlign w:val="center"/>
          </w:tcPr>
          <w:p w14:paraId="3F46783E" w14:textId="77777777" w:rsidR="0076365F" w:rsidRDefault="0076365F" w:rsidP="00913D79">
            <w:pPr>
              <w:jc w:val="center"/>
            </w:pPr>
            <w:r>
              <w:rPr>
                <w:rFonts w:asciiTheme="minorEastAsia" w:hAnsiTheme="minorEastAsia" w:hint="eastAsia"/>
              </w:rPr>
              <w:t>Ⅳ</w:t>
            </w:r>
            <w:r>
              <w:rPr>
                <w:rFonts w:hint="eastAsia"/>
              </w:rPr>
              <w:t>-</w:t>
            </w:r>
            <w:r>
              <w:t>A-02</w:t>
            </w:r>
          </w:p>
        </w:tc>
        <w:tc>
          <w:tcPr>
            <w:tcW w:w="1116" w:type="dxa"/>
            <w:vAlign w:val="center"/>
          </w:tcPr>
          <w:p w14:paraId="0D7FAFC7" w14:textId="77777777" w:rsidR="0076365F" w:rsidRDefault="0076365F" w:rsidP="00913D79">
            <w:r>
              <w:t>说明</w:t>
            </w:r>
          </w:p>
        </w:tc>
        <w:tc>
          <w:tcPr>
            <w:tcW w:w="5157" w:type="dxa"/>
            <w:vAlign w:val="center"/>
          </w:tcPr>
          <w:p w14:paraId="7687232E" w14:textId="77777777" w:rsidR="0076365F" w:rsidRDefault="0076365F" w:rsidP="00913D79">
            <w:r>
              <w:rPr>
                <w:rFonts w:hint="eastAsia"/>
              </w:rPr>
              <w:t>相比一期：</w:t>
            </w:r>
          </w:p>
          <w:p w14:paraId="395D9D43" w14:textId="02BE5A07" w:rsidR="0076365F" w:rsidRDefault="0076365F" w:rsidP="00913D79">
            <w:r>
              <w:rPr>
                <w:rFonts w:hint="eastAsia"/>
              </w:rPr>
              <w:t>1</w:t>
            </w:r>
            <w:del w:id="2058" w:author="ethink wang" w:date="2017-02-08T20:50:00Z">
              <w:r w:rsidDel="00B2080A">
                <w:rPr>
                  <w:rFonts w:hint="eastAsia"/>
                </w:rPr>
                <w:delText xml:space="preserve"> </w:delText>
              </w:r>
            </w:del>
            <w:ins w:id="2059" w:author="ethink wang" w:date="2017-02-08T20:50:00Z">
              <w:r w:rsidR="00B2080A">
                <w:rPr>
                  <w:rFonts w:hint="eastAsia"/>
                </w:rPr>
                <w:t>、</w:t>
              </w:r>
            </w:ins>
            <w:r>
              <w:rPr>
                <w:rFonts w:hint="eastAsia"/>
              </w:rPr>
              <w:t>查询条件“关键字”变更为“账号”，控件采用联想输入框，</w:t>
            </w:r>
            <w:ins w:id="2060" w:author="ethink wang" w:date="2017-02-08T20:51:00Z">
              <w:r w:rsidR="00B2080A">
                <w:t>仅</w:t>
              </w:r>
            </w:ins>
            <w:del w:id="2061" w:author="ethink wang" w:date="2017-02-08T20:51:00Z">
              <w:r w:rsidDel="00B2080A">
                <w:rPr>
                  <w:rFonts w:hint="eastAsia"/>
                </w:rPr>
                <w:delText>尽</w:delText>
              </w:r>
            </w:del>
            <w:r>
              <w:rPr>
                <w:rFonts w:hint="eastAsia"/>
              </w:rPr>
              <w:t>可以输入数字</w:t>
            </w:r>
            <w:r w:rsidR="000D03B1">
              <w:rPr>
                <w:rFonts w:hint="eastAsia"/>
              </w:rPr>
              <w:t>；增加“清空”按键，点击</w:t>
            </w:r>
            <w:ins w:id="2062" w:author="ethink wang" w:date="2017-02-08T20:51:00Z">
              <w:r w:rsidR="00B2080A">
                <w:rPr>
                  <w:rFonts w:hint="eastAsia"/>
                </w:rPr>
                <w:t>，</w:t>
              </w:r>
            </w:ins>
            <w:del w:id="2063" w:author="ethink wang" w:date="2017-02-08T20:51:00Z">
              <w:r w:rsidR="000D03B1" w:rsidDel="00B2080A">
                <w:rPr>
                  <w:rFonts w:hint="eastAsia"/>
                </w:rPr>
                <w:delText>初始化</w:delText>
              </w:r>
            </w:del>
            <w:r w:rsidR="000D03B1">
              <w:rPr>
                <w:rFonts w:hint="eastAsia"/>
              </w:rPr>
              <w:t>查询条件及列表区域</w:t>
            </w:r>
            <w:ins w:id="2064" w:author="ethink wang" w:date="2017-02-08T20:51:00Z">
              <w:r w:rsidR="00B2080A">
                <w:rPr>
                  <w:rFonts w:hint="eastAsia"/>
                </w:rPr>
                <w:t>置为初始化条件</w:t>
              </w:r>
            </w:ins>
          </w:p>
          <w:p w14:paraId="5766EF6D" w14:textId="6C1738D1" w:rsidR="0076365F" w:rsidRPr="007258AB" w:rsidRDefault="0076365F" w:rsidP="00D75EC7">
            <w:r>
              <w:rPr>
                <w:rFonts w:hint="eastAsia"/>
              </w:rPr>
              <w:t>2</w:t>
            </w:r>
            <w:del w:id="2065" w:author="ethink wang" w:date="2017-02-08T20:50:00Z">
              <w:r w:rsidDel="00B2080A">
                <w:rPr>
                  <w:rFonts w:hint="eastAsia"/>
                </w:rPr>
                <w:delText xml:space="preserve"> </w:delText>
              </w:r>
            </w:del>
            <w:ins w:id="2066" w:author="ethink wang" w:date="2017-02-08T20:50:00Z">
              <w:r w:rsidR="00B2080A">
                <w:rPr>
                  <w:rFonts w:hint="eastAsia"/>
                </w:rPr>
                <w:t>、</w:t>
              </w:r>
            </w:ins>
            <w:r>
              <w:rPr>
                <w:rFonts w:hint="eastAsia"/>
              </w:rPr>
              <w:t>列表</w:t>
            </w:r>
            <w:r w:rsidR="00AF1B38">
              <w:rPr>
                <w:rFonts w:hint="eastAsia"/>
              </w:rPr>
              <w:t>标题变更为“个人账户信息”，列表</w:t>
            </w:r>
            <w:r>
              <w:rPr>
                <w:rFonts w:hint="eastAsia"/>
              </w:rPr>
              <w:t>项去掉“昵</w:t>
            </w:r>
            <w:r>
              <w:rPr>
                <w:rFonts w:hint="eastAsia"/>
              </w:rPr>
              <w:lastRenderedPageBreak/>
              <w:t>称”字段；“电话号码”字段变更为“账号”，账号为用户手机号；针对已离职未入职的机构用户，</w:t>
            </w:r>
            <w:r w:rsidR="00D75EC7">
              <w:rPr>
                <w:rFonts w:hint="eastAsia"/>
              </w:rPr>
              <w:t>“机构名称”显示为“</w:t>
            </w:r>
            <w:r w:rsidR="00D75EC7">
              <w:rPr>
                <w:rFonts w:hint="eastAsia"/>
              </w:rPr>
              <w:t>/</w:t>
            </w:r>
            <w:r w:rsidR="00D75EC7">
              <w:rPr>
                <w:rFonts w:hint="eastAsia"/>
              </w:rPr>
              <w:t>”</w:t>
            </w:r>
          </w:p>
        </w:tc>
        <w:tc>
          <w:tcPr>
            <w:tcW w:w="2302" w:type="dxa"/>
            <w:vAlign w:val="center"/>
          </w:tcPr>
          <w:p w14:paraId="22FC0B81" w14:textId="77777777" w:rsidR="0076365F" w:rsidRPr="00054E2A" w:rsidRDefault="0076365F" w:rsidP="00913D79"/>
        </w:tc>
      </w:tr>
      <w:tr w:rsidR="0076365F" w14:paraId="7EBDAD88" w14:textId="77777777" w:rsidTr="00913D79">
        <w:trPr>
          <w:trHeight w:val="729"/>
        </w:trPr>
        <w:tc>
          <w:tcPr>
            <w:tcW w:w="1387" w:type="dxa"/>
            <w:vAlign w:val="center"/>
          </w:tcPr>
          <w:p w14:paraId="7C573394" w14:textId="77777777" w:rsidR="0076365F" w:rsidRDefault="0076365F" w:rsidP="000D03B1">
            <w:pPr>
              <w:jc w:val="center"/>
              <w:rPr>
                <w:rFonts w:asciiTheme="minorEastAsia" w:hAnsiTheme="minorEastAsia"/>
              </w:rPr>
            </w:pPr>
            <w:r>
              <w:rPr>
                <w:rFonts w:asciiTheme="minorEastAsia" w:hAnsiTheme="minorEastAsia" w:hint="eastAsia"/>
              </w:rPr>
              <w:t>Ⅳ</w:t>
            </w:r>
            <w:r>
              <w:rPr>
                <w:rFonts w:hint="eastAsia"/>
              </w:rPr>
              <w:t>-</w:t>
            </w:r>
            <w:r>
              <w:t>A-0</w:t>
            </w:r>
            <w:r w:rsidR="000D03B1">
              <w:t>2</w:t>
            </w:r>
            <w:r>
              <w:rPr>
                <w:rFonts w:hint="eastAsia"/>
              </w:rPr>
              <w:t>-</w:t>
            </w:r>
            <w:r>
              <w:t>01</w:t>
            </w:r>
          </w:p>
        </w:tc>
        <w:tc>
          <w:tcPr>
            <w:tcW w:w="1116" w:type="dxa"/>
            <w:vAlign w:val="center"/>
          </w:tcPr>
          <w:p w14:paraId="3862B053" w14:textId="77777777" w:rsidR="0076365F" w:rsidRDefault="0076365F" w:rsidP="00913D79">
            <w:r>
              <w:t>说明</w:t>
            </w:r>
          </w:p>
        </w:tc>
        <w:tc>
          <w:tcPr>
            <w:tcW w:w="5157" w:type="dxa"/>
            <w:vAlign w:val="center"/>
          </w:tcPr>
          <w:p w14:paraId="3D1327DC" w14:textId="77777777" w:rsidR="0076365F" w:rsidRDefault="0076365F" w:rsidP="00913D79">
            <w:r>
              <w:t>相比一期</w:t>
            </w:r>
          </w:p>
          <w:p w14:paraId="22ECF63F" w14:textId="3DA76195" w:rsidR="0076365F" w:rsidRDefault="0076365F" w:rsidP="00913D79">
            <w:r>
              <w:rPr>
                <w:rFonts w:hint="eastAsia"/>
              </w:rPr>
              <w:t>1</w:t>
            </w:r>
            <w:del w:id="2067" w:author="ethink wang" w:date="2017-02-08T20:52:00Z">
              <w:r w:rsidDel="00B2080A">
                <w:rPr>
                  <w:rFonts w:hint="eastAsia"/>
                </w:rPr>
                <w:delText xml:space="preserve"> </w:delText>
              </w:r>
            </w:del>
            <w:ins w:id="2068" w:author="ethink wang" w:date="2017-02-08T20:52:00Z">
              <w:r w:rsidR="00B2080A">
                <w:rPr>
                  <w:rFonts w:hint="eastAsia"/>
                </w:rPr>
                <w:t>、</w:t>
              </w:r>
            </w:ins>
            <w:r>
              <w:rPr>
                <w:rFonts w:hint="eastAsia"/>
              </w:rPr>
              <w:t>增加“清空”按键，点击</w:t>
            </w:r>
            <w:ins w:id="2069" w:author="ethink wang" w:date="2017-02-08T20:52:00Z">
              <w:r w:rsidR="00B2080A">
                <w:rPr>
                  <w:rFonts w:hint="eastAsia"/>
                </w:rPr>
                <w:t>，</w:t>
              </w:r>
            </w:ins>
            <w:del w:id="2070" w:author="ethink wang" w:date="2017-02-08T20:52:00Z">
              <w:r w:rsidDel="00B2080A">
                <w:rPr>
                  <w:rFonts w:hint="eastAsia"/>
                </w:rPr>
                <w:delText>初始化</w:delText>
              </w:r>
            </w:del>
            <w:r>
              <w:rPr>
                <w:rFonts w:hint="eastAsia"/>
              </w:rPr>
              <w:t>查询条件及列表区域</w:t>
            </w:r>
            <w:ins w:id="2071" w:author="ethink wang" w:date="2017-02-08T20:52:00Z">
              <w:r w:rsidR="00B2080A">
                <w:rPr>
                  <w:rFonts w:hint="eastAsia"/>
                </w:rPr>
                <w:t>置为初始化条件</w:t>
              </w:r>
            </w:ins>
          </w:p>
          <w:p w14:paraId="2C1C8243" w14:textId="01907F4E" w:rsidR="00B2080A" w:rsidRDefault="0076365F" w:rsidP="000D03B1">
            <w:pPr>
              <w:rPr>
                <w:ins w:id="2072" w:author="ethink wang" w:date="2017-02-08T20:56:00Z"/>
              </w:rPr>
            </w:pPr>
            <w:r>
              <w:rPr>
                <w:rFonts w:hint="eastAsia"/>
              </w:rPr>
              <w:t>2</w:t>
            </w:r>
            <w:ins w:id="2073" w:author="ethink wang" w:date="2017-02-08T20:52:00Z">
              <w:r w:rsidR="00B2080A">
                <w:rPr>
                  <w:rFonts w:hint="eastAsia"/>
                </w:rPr>
                <w:t>、</w:t>
              </w:r>
            </w:ins>
            <w:r>
              <w:rPr>
                <w:rFonts w:hint="eastAsia"/>
              </w:rPr>
              <w:t>列表中“</w:t>
            </w:r>
            <w:r w:rsidR="000D03B1">
              <w:rPr>
                <w:rFonts w:hint="eastAsia"/>
              </w:rPr>
              <w:t>交易</w:t>
            </w:r>
            <w:r>
              <w:rPr>
                <w:rFonts w:hint="eastAsia"/>
              </w:rPr>
              <w:t>类型”规范为“</w:t>
            </w:r>
            <w:r w:rsidR="000D03B1">
              <w:rPr>
                <w:rFonts w:hint="eastAsia"/>
              </w:rPr>
              <w:t>充值</w:t>
            </w:r>
            <w:r>
              <w:rPr>
                <w:rFonts w:hint="eastAsia"/>
              </w:rPr>
              <w:t>”“提现”“</w:t>
            </w:r>
            <w:r w:rsidR="000D03B1">
              <w:rPr>
                <w:rFonts w:hint="eastAsia"/>
              </w:rPr>
              <w:t>订单支付</w:t>
            </w:r>
            <w:r>
              <w:rPr>
                <w:rFonts w:hint="eastAsia"/>
              </w:rPr>
              <w:t>”</w:t>
            </w:r>
            <w:r w:rsidR="000D03B1">
              <w:rPr>
                <w:rFonts w:hint="eastAsia"/>
              </w:rPr>
              <w:t>“系统退款”</w:t>
            </w:r>
            <w:r w:rsidR="00E11E61">
              <w:rPr>
                <w:rFonts w:hint="eastAsia"/>
              </w:rPr>
              <w:t>；</w:t>
            </w:r>
          </w:p>
          <w:p w14:paraId="77AF81C3" w14:textId="0B4ACA31" w:rsidR="0076365F" w:rsidRDefault="00B2080A" w:rsidP="000D03B1">
            <w:ins w:id="2074" w:author="ethink wang" w:date="2017-02-08T20:56:00Z">
              <w:r>
                <w:t>3</w:t>
              </w:r>
              <w:r>
                <w:rPr>
                  <w:rFonts w:hint="eastAsia"/>
                </w:rPr>
                <w:t>、</w:t>
              </w:r>
            </w:ins>
            <w:r w:rsidR="00E11E61">
              <w:rPr>
                <w:rFonts w:hint="eastAsia"/>
              </w:rPr>
              <w:t>新增“交易渠道”列，包括“微信支付”“支付宝支付”“余额支付”，其中“系统退款”对应交易渠道为“账户余额”</w:t>
            </w:r>
          </w:p>
          <w:p w14:paraId="2311FC7E" w14:textId="17669CCD" w:rsidR="00E11E61" w:rsidRDefault="00E11E61" w:rsidP="000D03B1">
            <w:del w:id="2075" w:author="ethink wang" w:date="2017-02-08T20:56:00Z">
              <w:r w:rsidDel="00B2080A">
                <w:rPr>
                  <w:rFonts w:hint="eastAsia"/>
                </w:rPr>
                <w:delText>3</w:delText>
              </w:r>
            </w:del>
            <w:ins w:id="2076" w:author="ethink wang" w:date="2017-02-08T20:56:00Z">
              <w:r w:rsidR="00B2080A">
                <w:t>4</w:t>
              </w:r>
              <w:r w:rsidR="00B2080A">
                <w:rPr>
                  <w:rFonts w:hint="eastAsia"/>
                </w:rPr>
                <w:t>、</w:t>
              </w:r>
            </w:ins>
            <w:r>
              <w:rPr>
                <w:rFonts w:hint="eastAsia"/>
              </w:rPr>
              <w:t>“</w:t>
            </w:r>
            <w:r>
              <w:rPr>
                <w:rFonts w:hint="eastAsia"/>
              </w:rPr>
              <w:t>E</w:t>
            </w:r>
            <w:r>
              <w:t>xcel</w:t>
            </w:r>
            <w:r>
              <w:t>批量导出</w:t>
            </w:r>
            <w:r>
              <w:rPr>
                <w:rFonts w:hint="eastAsia"/>
              </w:rPr>
              <w:t>”按键名称更改为“导出数据”</w:t>
            </w:r>
          </w:p>
        </w:tc>
        <w:tc>
          <w:tcPr>
            <w:tcW w:w="2302" w:type="dxa"/>
            <w:vAlign w:val="center"/>
          </w:tcPr>
          <w:p w14:paraId="041041EC" w14:textId="77777777" w:rsidR="0076365F" w:rsidRPr="00E11E61" w:rsidRDefault="001B5F3E" w:rsidP="001B5F3E">
            <w:r>
              <w:t>这里的订单支付涵盖</w:t>
            </w:r>
            <w:r>
              <w:rPr>
                <w:rFonts w:hint="eastAsia"/>
              </w:rPr>
              <w:t>“微信支付”“支付宝支付”和“余额支付”的三种支付记录</w:t>
            </w:r>
          </w:p>
        </w:tc>
      </w:tr>
    </w:tbl>
    <w:p w14:paraId="4DB74074" w14:textId="77777777" w:rsidR="00787076" w:rsidRDefault="00787076" w:rsidP="0050658C">
      <w:pPr>
        <w:pStyle w:val="4"/>
      </w:pPr>
      <w:bookmarkStart w:id="2077" w:name="_Toc474764537"/>
      <w:r>
        <w:t>提现管理</w:t>
      </w:r>
      <w:bookmarkEnd w:id="2077"/>
    </w:p>
    <w:p w14:paraId="0A307A56" w14:textId="77777777" w:rsidR="00A12E89" w:rsidRDefault="00A12E89" w:rsidP="0081351A">
      <w:pPr>
        <w:pStyle w:val="5"/>
      </w:pPr>
      <w:r>
        <w:t>用例描述</w:t>
      </w:r>
    </w:p>
    <w:p w14:paraId="00D1E0B4" w14:textId="3B3E225D" w:rsidR="0081351A" w:rsidRPr="0081351A" w:rsidRDefault="00600205" w:rsidP="0081351A">
      <w:r>
        <w:rPr>
          <w:rFonts w:hint="eastAsia"/>
        </w:rPr>
        <w:t xml:space="preserve">  </w:t>
      </w:r>
      <w:r>
        <w:rPr>
          <w:rFonts w:hint="eastAsia"/>
        </w:rPr>
        <w:t>乘客、司机、机构提交提现申请之后，由客服进行</w:t>
      </w:r>
      <w:del w:id="2078" w:author="ethink wang" w:date="2017-02-08T20:59:00Z">
        <w:r w:rsidDel="00AB6EBA">
          <w:rPr>
            <w:rFonts w:hint="eastAsia"/>
          </w:rPr>
          <w:delText>管理和</w:delText>
        </w:r>
      </w:del>
      <w:ins w:id="2079" w:author="ethink wang" w:date="2017-02-08T20:59:00Z">
        <w:r w:rsidR="00AB6EBA">
          <w:rPr>
            <w:rFonts w:hint="eastAsia"/>
          </w:rPr>
          <w:t>执行</w:t>
        </w:r>
      </w:ins>
      <w:r>
        <w:rPr>
          <w:rFonts w:hint="eastAsia"/>
        </w:rPr>
        <w:t>处理。</w:t>
      </w:r>
    </w:p>
    <w:p w14:paraId="0EA61A5B" w14:textId="77777777" w:rsidR="00A12E89" w:rsidRPr="00A12E89" w:rsidRDefault="00A12E89" w:rsidP="0081351A">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600205" w:rsidRPr="00753787" w14:paraId="1D9498E1" w14:textId="77777777" w:rsidTr="00913D79">
        <w:trPr>
          <w:trHeight w:val="567"/>
        </w:trPr>
        <w:tc>
          <w:tcPr>
            <w:tcW w:w="1387" w:type="dxa"/>
            <w:shd w:val="clear" w:color="auto" w:fill="D9D9D9" w:themeFill="background1" w:themeFillShade="D9"/>
            <w:vAlign w:val="center"/>
          </w:tcPr>
          <w:p w14:paraId="154DDB0C" w14:textId="77777777" w:rsidR="00600205" w:rsidRPr="00753787" w:rsidRDefault="00600205" w:rsidP="00913D79">
            <w:pPr>
              <w:jc w:val="center"/>
              <w:rPr>
                <w:b/>
              </w:rPr>
            </w:pPr>
            <w:r>
              <w:rPr>
                <w:rFonts w:hint="eastAsia"/>
                <w:b/>
              </w:rPr>
              <w:t>页面</w:t>
            </w:r>
          </w:p>
        </w:tc>
        <w:tc>
          <w:tcPr>
            <w:tcW w:w="1116" w:type="dxa"/>
            <w:shd w:val="clear" w:color="auto" w:fill="D9D9D9" w:themeFill="background1" w:themeFillShade="D9"/>
            <w:vAlign w:val="center"/>
          </w:tcPr>
          <w:p w14:paraId="66D90CFF" w14:textId="77777777" w:rsidR="00600205" w:rsidRPr="00753787" w:rsidRDefault="00600205" w:rsidP="00913D79">
            <w:pPr>
              <w:jc w:val="center"/>
              <w:rPr>
                <w:b/>
              </w:rPr>
            </w:pPr>
            <w:r w:rsidRPr="00753787">
              <w:rPr>
                <w:b/>
              </w:rPr>
              <w:t>元素名称</w:t>
            </w:r>
          </w:p>
        </w:tc>
        <w:tc>
          <w:tcPr>
            <w:tcW w:w="5157" w:type="dxa"/>
            <w:shd w:val="clear" w:color="auto" w:fill="D9D9D9" w:themeFill="background1" w:themeFillShade="D9"/>
            <w:vAlign w:val="center"/>
          </w:tcPr>
          <w:p w14:paraId="2FD48C95" w14:textId="77777777" w:rsidR="00600205" w:rsidRPr="00753787" w:rsidRDefault="00600205" w:rsidP="00913D79">
            <w:pPr>
              <w:jc w:val="center"/>
              <w:rPr>
                <w:b/>
              </w:rPr>
            </w:pPr>
            <w:r w:rsidRPr="00753787">
              <w:rPr>
                <w:b/>
              </w:rPr>
              <w:t>描述</w:t>
            </w:r>
          </w:p>
        </w:tc>
        <w:tc>
          <w:tcPr>
            <w:tcW w:w="2302" w:type="dxa"/>
            <w:shd w:val="clear" w:color="auto" w:fill="D9D9D9" w:themeFill="background1" w:themeFillShade="D9"/>
            <w:vAlign w:val="center"/>
          </w:tcPr>
          <w:p w14:paraId="08220E8B" w14:textId="77777777" w:rsidR="00600205" w:rsidRPr="00753787" w:rsidRDefault="00600205" w:rsidP="00913D79">
            <w:pPr>
              <w:ind w:leftChars="-253" w:left="-531"/>
              <w:jc w:val="center"/>
              <w:rPr>
                <w:b/>
              </w:rPr>
            </w:pPr>
            <w:r>
              <w:rPr>
                <w:rFonts w:hint="eastAsia"/>
                <w:b/>
              </w:rPr>
              <w:t>异常处理</w:t>
            </w:r>
          </w:p>
        </w:tc>
      </w:tr>
      <w:tr w:rsidR="00520605" w14:paraId="41094AE3" w14:textId="77777777" w:rsidTr="00913D79">
        <w:trPr>
          <w:trHeight w:val="729"/>
        </w:trPr>
        <w:tc>
          <w:tcPr>
            <w:tcW w:w="1387" w:type="dxa"/>
            <w:vMerge w:val="restart"/>
            <w:vAlign w:val="center"/>
          </w:tcPr>
          <w:p w14:paraId="68B9B3EC" w14:textId="77777777" w:rsidR="00520605" w:rsidRDefault="00520605" w:rsidP="00913D79">
            <w:pPr>
              <w:jc w:val="center"/>
            </w:pPr>
            <w:r>
              <w:rPr>
                <w:rFonts w:asciiTheme="minorEastAsia" w:hAnsiTheme="minorEastAsia" w:hint="eastAsia"/>
              </w:rPr>
              <w:t>Ⅳ</w:t>
            </w:r>
            <w:r>
              <w:rPr>
                <w:rFonts w:hint="eastAsia"/>
              </w:rPr>
              <w:t>-</w:t>
            </w:r>
            <w:r>
              <w:t>A-03</w:t>
            </w:r>
          </w:p>
        </w:tc>
        <w:tc>
          <w:tcPr>
            <w:tcW w:w="1116" w:type="dxa"/>
            <w:vAlign w:val="center"/>
          </w:tcPr>
          <w:p w14:paraId="373849D0" w14:textId="77777777" w:rsidR="00520605" w:rsidRDefault="00520605" w:rsidP="00913D79">
            <w:r>
              <w:t>说明</w:t>
            </w:r>
          </w:p>
        </w:tc>
        <w:tc>
          <w:tcPr>
            <w:tcW w:w="5157" w:type="dxa"/>
            <w:vAlign w:val="center"/>
          </w:tcPr>
          <w:p w14:paraId="05748BAE" w14:textId="77777777" w:rsidR="00520605" w:rsidRPr="007258AB" w:rsidRDefault="00520605" w:rsidP="00913D79">
            <w:r>
              <w:rPr>
                <w:rFonts w:hint="eastAsia"/>
              </w:rPr>
              <w:t>提现管理包括“待处理”“已处理”两部分</w:t>
            </w:r>
          </w:p>
        </w:tc>
        <w:tc>
          <w:tcPr>
            <w:tcW w:w="2302" w:type="dxa"/>
            <w:vAlign w:val="center"/>
          </w:tcPr>
          <w:p w14:paraId="631F40E4" w14:textId="77777777" w:rsidR="00520605" w:rsidRPr="00054E2A" w:rsidRDefault="00520605" w:rsidP="00913D79"/>
        </w:tc>
      </w:tr>
      <w:tr w:rsidR="00520605" w14:paraId="1746AFA2" w14:textId="77777777" w:rsidTr="00913D79">
        <w:trPr>
          <w:trHeight w:val="729"/>
        </w:trPr>
        <w:tc>
          <w:tcPr>
            <w:tcW w:w="1387" w:type="dxa"/>
            <w:vMerge/>
            <w:vAlign w:val="center"/>
          </w:tcPr>
          <w:p w14:paraId="1C8ABB10" w14:textId="77777777" w:rsidR="00520605" w:rsidRDefault="00520605" w:rsidP="00913D79">
            <w:pPr>
              <w:jc w:val="center"/>
              <w:rPr>
                <w:rFonts w:asciiTheme="minorEastAsia" w:hAnsiTheme="minorEastAsia"/>
              </w:rPr>
            </w:pPr>
          </w:p>
        </w:tc>
        <w:tc>
          <w:tcPr>
            <w:tcW w:w="1116" w:type="dxa"/>
            <w:vAlign w:val="center"/>
          </w:tcPr>
          <w:p w14:paraId="11370B10" w14:textId="77777777" w:rsidR="00520605" w:rsidRDefault="00520605" w:rsidP="00913D79">
            <w:r>
              <w:rPr>
                <w:rFonts w:hint="eastAsia"/>
              </w:rPr>
              <w:t>待处理</w:t>
            </w:r>
            <w:r>
              <w:t>页面</w:t>
            </w:r>
          </w:p>
        </w:tc>
        <w:tc>
          <w:tcPr>
            <w:tcW w:w="5157" w:type="dxa"/>
            <w:vAlign w:val="center"/>
          </w:tcPr>
          <w:p w14:paraId="03C210A0" w14:textId="77777777" w:rsidR="00AB6EBA" w:rsidRDefault="00520605" w:rsidP="00913D79">
            <w:pPr>
              <w:rPr>
                <w:ins w:id="2080" w:author="ethink wang" w:date="2017-02-08T20:59:00Z"/>
              </w:rPr>
            </w:pPr>
            <w:del w:id="2081" w:author="ethink wang" w:date="2017-02-08T20:59:00Z">
              <w:r w:rsidDel="00AB6EBA">
                <w:rPr>
                  <w:rFonts w:hint="eastAsia"/>
                </w:rPr>
                <w:delText xml:space="preserve">1 </w:delText>
              </w:r>
            </w:del>
            <w:ins w:id="2082" w:author="ethink wang" w:date="2017-02-08T20:59:00Z">
              <w:r w:rsidR="00AB6EBA">
                <w:rPr>
                  <w:rFonts w:hint="eastAsia"/>
                </w:rPr>
                <w:t>1</w:t>
              </w:r>
              <w:r w:rsidR="00AB6EBA">
                <w:rPr>
                  <w:rFonts w:hint="eastAsia"/>
                </w:rPr>
                <w:t>、</w:t>
              </w:r>
            </w:ins>
            <w:r>
              <w:rPr>
                <w:rFonts w:hint="eastAsia"/>
              </w:rPr>
              <w:t>查询条</w:t>
            </w:r>
            <w:r w:rsidR="00E57C29">
              <w:rPr>
                <w:rFonts w:hint="eastAsia"/>
              </w:rPr>
              <w:t>件如原型，不赘述。</w:t>
            </w:r>
          </w:p>
          <w:p w14:paraId="55EC54F0" w14:textId="77777777" w:rsidR="00AB6EBA" w:rsidRDefault="00AB6EBA" w:rsidP="00913D79">
            <w:pPr>
              <w:rPr>
                <w:ins w:id="2083" w:author="ethink wang" w:date="2017-02-08T21:00:00Z"/>
              </w:rPr>
            </w:pPr>
            <w:ins w:id="2084" w:author="ethink wang" w:date="2017-02-08T21:00:00Z">
              <w:r>
                <w:rPr>
                  <w:rFonts w:hint="eastAsia"/>
                </w:rPr>
                <w:t>（</w:t>
              </w:r>
              <w:r>
                <w:rPr>
                  <w:rFonts w:hint="eastAsia"/>
                </w:rPr>
                <w:t>1</w:t>
              </w:r>
              <w:r>
                <w:rPr>
                  <w:rFonts w:hint="eastAsia"/>
                </w:rPr>
                <w:t>）</w:t>
              </w:r>
            </w:ins>
            <w:del w:id="2085" w:author="ethink wang" w:date="2017-02-08T21:00:00Z">
              <w:r w:rsidR="00E57C29" w:rsidDel="00AB6EBA">
                <w:rPr>
                  <w:rFonts w:hint="eastAsia"/>
                </w:rPr>
                <w:delText>其中，</w:delText>
              </w:r>
            </w:del>
            <w:r w:rsidR="00E57C29">
              <w:rPr>
                <w:rFonts w:hint="eastAsia"/>
              </w:rPr>
              <w:t>“用户类型”包括“全部”“乘客”</w:t>
            </w:r>
            <w:r w:rsidR="00520605">
              <w:rPr>
                <w:rFonts w:hint="eastAsia"/>
              </w:rPr>
              <w:t>“机构</w:t>
            </w:r>
            <w:r w:rsidR="00E70A48">
              <w:rPr>
                <w:rFonts w:hint="eastAsia"/>
              </w:rPr>
              <w:t>”，默认“全部”；</w:t>
            </w:r>
          </w:p>
          <w:p w14:paraId="4807233E" w14:textId="77777777" w:rsidR="00AB6EBA" w:rsidRDefault="00AB6EBA" w:rsidP="00913D79">
            <w:pPr>
              <w:rPr>
                <w:ins w:id="2086" w:author="ethink wang" w:date="2017-02-08T21:00:00Z"/>
              </w:rPr>
            </w:pPr>
            <w:ins w:id="2087" w:author="ethink wang" w:date="2017-02-08T21:00:00Z">
              <w:r>
                <w:rPr>
                  <w:rFonts w:hint="eastAsia"/>
                </w:rPr>
                <w:t>（</w:t>
              </w:r>
              <w:r>
                <w:rPr>
                  <w:rFonts w:hint="eastAsia"/>
                </w:rPr>
                <w:t>2</w:t>
              </w:r>
              <w:r>
                <w:rPr>
                  <w:rFonts w:hint="eastAsia"/>
                </w:rPr>
                <w:t>）</w:t>
              </w:r>
            </w:ins>
            <w:r w:rsidR="00E70A48">
              <w:rPr>
                <w:rFonts w:hint="eastAsia"/>
              </w:rPr>
              <w:t>“申请账号”控件采用联想输入框；</w:t>
            </w:r>
          </w:p>
          <w:p w14:paraId="783F4A71" w14:textId="77777777" w:rsidR="00AB6EBA" w:rsidRDefault="00AB6EBA" w:rsidP="00913D79">
            <w:pPr>
              <w:rPr>
                <w:ins w:id="2088" w:author="ethink wang" w:date="2017-02-08T21:00:00Z"/>
              </w:rPr>
            </w:pPr>
            <w:ins w:id="2089" w:author="ethink wang" w:date="2017-02-08T21:00:00Z">
              <w:r>
                <w:rPr>
                  <w:rFonts w:hint="eastAsia"/>
                </w:rPr>
                <w:t>（</w:t>
              </w:r>
              <w:r>
                <w:rPr>
                  <w:rFonts w:hint="eastAsia"/>
                </w:rPr>
                <w:t>3</w:t>
              </w:r>
              <w:r>
                <w:rPr>
                  <w:rFonts w:hint="eastAsia"/>
                </w:rPr>
                <w:t>）</w:t>
              </w:r>
            </w:ins>
            <w:r w:rsidR="00E70A48">
              <w:rPr>
                <w:rFonts w:hint="eastAsia"/>
              </w:rPr>
              <w:t>“账户名称”控件采用联想输入框</w:t>
            </w:r>
            <w:r w:rsidR="00520605">
              <w:rPr>
                <w:rFonts w:hint="eastAsia"/>
              </w:rPr>
              <w:t>；</w:t>
            </w:r>
          </w:p>
          <w:p w14:paraId="07B02BC6" w14:textId="1217BF8F" w:rsidR="00520605" w:rsidRDefault="00AB6EBA" w:rsidP="00913D79">
            <w:ins w:id="2090" w:author="ethink wang" w:date="2017-02-08T21:00:00Z">
              <w:r>
                <w:rPr>
                  <w:rFonts w:hint="eastAsia"/>
                </w:rPr>
                <w:t>（</w:t>
              </w:r>
              <w:r>
                <w:rPr>
                  <w:rFonts w:hint="eastAsia"/>
                </w:rPr>
                <w:t>4</w:t>
              </w:r>
              <w:r>
                <w:rPr>
                  <w:rFonts w:hint="eastAsia"/>
                </w:rPr>
                <w:t>）</w:t>
              </w:r>
            </w:ins>
            <w:r w:rsidR="00E70A48">
              <w:rPr>
                <w:rFonts w:hint="eastAsia"/>
              </w:rPr>
              <w:t>“申请时间”</w:t>
            </w:r>
            <w:r w:rsidR="00520605">
              <w:rPr>
                <w:rFonts w:hint="eastAsia"/>
              </w:rPr>
              <w:t>控件精确到天</w:t>
            </w:r>
          </w:p>
          <w:p w14:paraId="0C8BFEEF" w14:textId="59A2AE0F" w:rsidR="00520605" w:rsidRDefault="00520605" w:rsidP="00913D79">
            <w:del w:id="2091" w:author="ethink wang" w:date="2017-02-08T21:00:00Z">
              <w:r w:rsidDel="00AB6EBA">
                <w:rPr>
                  <w:rFonts w:hint="eastAsia"/>
                </w:rPr>
                <w:delText xml:space="preserve">2 </w:delText>
              </w:r>
            </w:del>
            <w:ins w:id="2092" w:author="ethink wang" w:date="2017-02-08T21:00:00Z">
              <w:r w:rsidR="00AB6EBA">
                <w:rPr>
                  <w:rFonts w:hint="eastAsia"/>
                </w:rPr>
                <w:t>2</w:t>
              </w:r>
              <w:r w:rsidR="00AB6EBA">
                <w:rPr>
                  <w:rFonts w:hint="eastAsia"/>
                </w:rPr>
                <w:t>、</w:t>
              </w:r>
            </w:ins>
            <w:r>
              <w:rPr>
                <w:rFonts w:hint="eastAsia"/>
              </w:rPr>
              <w:t>点击“查询”在列表区显示查询结果，点击“清</w:t>
            </w:r>
            <w:r>
              <w:rPr>
                <w:rFonts w:hint="eastAsia"/>
              </w:rPr>
              <w:lastRenderedPageBreak/>
              <w:t>空”</w:t>
            </w:r>
            <w:del w:id="2093" w:author="ethink wang" w:date="2017-02-08T21:00:00Z">
              <w:r w:rsidDel="00AB6EBA">
                <w:rPr>
                  <w:rFonts w:hint="eastAsia"/>
                </w:rPr>
                <w:delText>初始化</w:delText>
              </w:r>
            </w:del>
            <w:r>
              <w:rPr>
                <w:rFonts w:hint="eastAsia"/>
              </w:rPr>
              <w:t>查询条件和列表区</w:t>
            </w:r>
            <w:ins w:id="2094" w:author="ethink wang" w:date="2017-02-08T21:00:00Z">
              <w:r w:rsidR="00AB6EBA">
                <w:rPr>
                  <w:rFonts w:hint="eastAsia"/>
                </w:rPr>
                <w:t>置为初始化条件</w:t>
              </w:r>
            </w:ins>
          </w:p>
          <w:p w14:paraId="71BFCC8C" w14:textId="4E896243" w:rsidR="00520605" w:rsidRDefault="00520605" w:rsidP="00BA2290">
            <w:del w:id="2095" w:author="ethink wang" w:date="2017-02-08T21:00:00Z">
              <w:r w:rsidDel="00AB6EBA">
                <w:delText xml:space="preserve">3 </w:delText>
              </w:r>
            </w:del>
            <w:ins w:id="2096" w:author="ethink wang" w:date="2017-02-08T21:00:00Z">
              <w:r w:rsidR="00AB6EBA">
                <w:t>3</w:t>
              </w:r>
              <w:r w:rsidR="00AB6EBA">
                <w:rPr>
                  <w:rFonts w:hint="eastAsia"/>
                </w:rPr>
                <w:t>、</w:t>
              </w:r>
            </w:ins>
            <w:commentRangeStart w:id="2097"/>
            <w:commentRangeStart w:id="2098"/>
            <w:r>
              <w:t>列表区字段如原型</w:t>
            </w:r>
            <w:r w:rsidR="00E70A48">
              <w:rPr>
                <w:rFonts w:hint="eastAsia"/>
              </w:rPr>
              <w:t>，</w:t>
            </w:r>
            <w:r>
              <w:t>不赘述</w:t>
            </w:r>
            <w:r>
              <w:rPr>
                <w:rFonts w:hint="eastAsia"/>
              </w:rPr>
              <w:t>；</w:t>
            </w:r>
            <w:r w:rsidR="00E57C29">
              <w:t>乘客</w:t>
            </w:r>
            <w:ins w:id="2099" w:author="ethink wang" w:date="2017-02-08T21:18:00Z">
              <w:r w:rsidR="00AB6EBA">
                <w:t>和司机</w:t>
              </w:r>
            </w:ins>
            <w:r>
              <w:t>的开户银行</w:t>
            </w:r>
            <w:del w:id="2100" w:author="ethink wang" w:date="2017-02-08T21:18:00Z">
              <w:r w:rsidDel="00AB6EBA">
                <w:rPr>
                  <w:rFonts w:hint="eastAsia"/>
                </w:rPr>
                <w:delText>显示</w:delText>
              </w:r>
            </w:del>
            <w:ins w:id="2101" w:author="ethink wang" w:date="2017-02-08T21:18:00Z">
              <w:r w:rsidR="00AB6EBA">
                <w:rPr>
                  <w:rFonts w:hint="eastAsia"/>
                </w:rPr>
                <w:t>为</w:t>
              </w:r>
            </w:ins>
            <w:r w:rsidR="00E70A48">
              <w:rPr>
                <w:rFonts w:hint="eastAsia"/>
              </w:rPr>
              <w:t>银行账号</w:t>
            </w:r>
            <w:r>
              <w:rPr>
                <w:rFonts w:hint="eastAsia"/>
              </w:rPr>
              <w:t>所属的银行名称；机构的开户银行为</w:t>
            </w:r>
            <w:del w:id="2102" w:author="ethink wang" w:date="2017-02-08T21:19:00Z">
              <w:r w:rsidDel="00AB6EBA">
                <w:rPr>
                  <w:rFonts w:hint="eastAsia"/>
                </w:rPr>
                <w:delText>对</w:delText>
              </w:r>
            </w:del>
            <w:r>
              <w:rPr>
                <w:rFonts w:hint="eastAsia"/>
              </w:rPr>
              <w:t>银行账号</w:t>
            </w:r>
            <w:del w:id="2103" w:author="ethink wang" w:date="2017-02-08T21:19:00Z">
              <w:r w:rsidDel="00AB6EBA">
                <w:rPr>
                  <w:rFonts w:hint="eastAsia"/>
                </w:rPr>
                <w:delText>的</w:delText>
              </w:r>
            </w:del>
            <w:ins w:id="2104" w:author="ethink wang" w:date="2017-02-08T21:19:00Z">
              <w:r w:rsidR="00AB6EBA">
                <w:rPr>
                  <w:rFonts w:hint="eastAsia"/>
                </w:rPr>
                <w:t>对应</w:t>
              </w:r>
            </w:ins>
            <w:r>
              <w:rPr>
                <w:rFonts w:hint="eastAsia"/>
              </w:rPr>
              <w:t>开户行的名称</w:t>
            </w:r>
            <w:commentRangeEnd w:id="2097"/>
            <w:r w:rsidR="00AB6EBA">
              <w:rPr>
                <w:rStyle w:val="afe"/>
              </w:rPr>
              <w:commentReference w:id="2097"/>
            </w:r>
            <w:commentRangeEnd w:id="2098"/>
            <w:r w:rsidR="00E6787F">
              <w:rPr>
                <w:rStyle w:val="afe"/>
              </w:rPr>
              <w:commentReference w:id="2098"/>
            </w:r>
          </w:p>
          <w:p w14:paraId="6616F9C3" w14:textId="757AC29B" w:rsidR="00520605" w:rsidRDefault="00520605" w:rsidP="00832239">
            <w:r>
              <w:t>4</w:t>
            </w:r>
            <w:del w:id="2105" w:author="ethink wang" w:date="2017-02-08T21:23:00Z">
              <w:r w:rsidDel="00AB6EBA">
                <w:rPr>
                  <w:rFonts w:hint="eastAsia"/>
                </w:rPr>
                <w:delText xml:space="preserve"> </w:delText>
              </w:r>
            </w:del>
            <w:ins w:id="2106" w:author="ethink wang" w:date="2017-02-08T21:23:00Z">
              <w:r w:rsidR="00AB6EBA">
                <w:rPr>
                  <w:rFonts w:hint="eastAsia"/>
                </w:rPr>
                <w:t>、</w:t>
              </w:r>
            </w:ins>
            <w:r>
              <w:t>点击</w:t>
            </w:r>
            <w:r>
              <w:rPr>
                <w:rFonts w:hint="eastAsia"/>
              </w:rPr>
              <w:t>“确定打款”弹出提示窗</w:t>
            </w:r>
          </w:p>
          <w:p w14:paraId="1A78A50E" w14:textId="0D484246" w:rsidR="00520605" w:rsidRPr="00832239" w:rsidRDefault="00520605" w:rsidP="00832239">
            <w:r>
              <w:t>5</w:t>
            </w:r>
            <w:del w:id="2107" w:author="ethink wang" w:date="2017-02-08T21:23:00Z">
              <w:r w:rsidDel="00AB6EBA">
                <w:rPr>
                  <w:rFonts w:hint="eastAsia"/>
                </w:rPr>
                <w:delText xml:space="preserve"> </w:delText>
              </w:r>
            </w:del>
            <w:ins w:id="2108" w:author="ethink wang" w:date="2017-02-08T21:23:00Z">
              <w:r w:rsidR="00AB6EBA">
                <w:rPr>
                  <w:rFonts w:hint="eastAsia"/>
                </w:rPr>
                <w:t>、</w:t>
              </w:r>
            </w:ins>
            <w:r>
              <w:t>点击</w:t>
            </w:r>
            <w:r>
              <w:rPr>
                <w:rFonts w:hint="eastAsia"/>
              </w:rPr>
              <w:t>“不予</w:t>
            </w:r>
            <w:ins w:id="2109" w:author="ethink wang" w:date="2017-02-08T21:24:00Z">
              <w:r w:rsidR="00AB6EBA">
                <w:t>提现</w:t>
              </w:r>
            </w:ins>
            <w:del w:id="2110" w:author="ethink wang" w:date="2017-02-08T21:24:00Z">
              <w:r w:rsidDel="00AB6EBA">
                <w:rPr>
                  <w:rFonts w:hint="eastAsia"/>
                </w:rPr>
                <w:delText>打款</w:delText>
              </w:r>
            </w:del>
            <w:r>
              <w:rPr>
                <w:rFonts w:hint="eastAsia"/>
              </w:rPr>
              <w:t>”弹出提示窗</w:t>
            </w:r>
          </w:p>
        </w:tc>
        <w:tc>
          <w:tcPr>
            <w:tcW w:w="2302" w:type="dxa"/>
            <w:vAlign w:val="center"/>
          </w:tcPr>
          <w:p w14:paraId="2160BD30" w14:textId="77777777" w:rsidR="00520605" w:rsidRPr="00E11E61" w:rsidRDefault="00520605" w:rsidP="00913D79"/>
        </w:tc>
      </w:tr>
      <w:tr w:rsidR="00520605" w14:paraId="5CB88A47" w14:textId="77777777" w:rsidTr="00913D79">
        <w:trPr>
          <w:trHeight w:val="729"/>
        </w:trPr>
        <w:tc>
          <w:tcPr>
            <w:tcW w:w="1387" w:type="dxa"/>
            <w:vMerge/>
            <w:vAlign w:val="center"/>
          </w:tcPr>
          <w:p w14:paraId="0DCCA17D" w14:textId="77777777" w:rsidR="00520605" w:rsidRDefault="00520605" w:rsidP="00913D79">
            <w:pPr>
              <w:jc w:val="center"/>
              <w:rPr>
                <w:rFonts w:asciiTheme="minorEastAsia" w:hAnsiTheme="minorEastAsia"/>
              </w:rPr>
            </w:pPr>
          </w:p>
        </w:tc>
        <w:tc>
          <w:tcPr>
            <w:tcW w:w="1116" w:type="dxa"/>
            <w:vAlign w:val="center"/>
          </w:tcPr>
          <w:p w14:paraId="7E5BDE65" w14:textId="77777777" w:rsidR="00520605" w:rsidRDefault="00520605" w:rsidP="00913D79">
            <w:r>
              <w:rPr>
                <w:rFonts w:hint="eastAsia"/>
              </w:rPr>
              <w:t>确定打款弹窗</w:t>
            </w:r>
          </w:p>
        </w:tc>
        <w:tc>
          <w:tcPr>
            <w:tcW w:w="5157" w:type="dxa"/>
            <w:vAlign w:val="center"/>
          </w:tcPr>
          <w:p w14:paraId="538BB618" w14:textId="3815C187" w:rsidR="00AB6EBA" w:rsidRDefault="00AB6EBA" w:rsidP="00A74F99">
            <w:pPr>
              <w:rPr>
                <w:ins w:id="2111" w:author="ethink wang" w:date="2017-02-08T22:02:00Z"/>
              </w:rPr>
            </w:pPr>
            <w:ins w:id="2112" w:author="ethink wang" w:date="2017-02-08T21:26:00Z">
              <w:r>
                <w:rPr>
                  <w:rFonts w:hint="eastAsia"/>
                </w:rPr>
                <w:t>1</w:t>
              </w:r>
              <w:r>
                <w:rPr>
                  <w:rFonts w:hint="eastAsia"/>
                </w:rPr>
                <w:t>、</w:t>
              </w:r>
            </w:ins>
            <w:r w:rsidR="00520605">
              <w:rPr>
                <w:rFonts w:hint="eastAsia"/>
              </w:rPr>
              <w:t>点击“确定”，该条提现申请变为已处理状态，</w:t>
            </w:r>
            <w:r w:rsidR="00E57C29">
              <w:rPr>
                <w:rFonts w:hint="eastAsia"/>
              </w:rPr>
              <w:t>关闭弹窗，并刷新“待处理”页面，同时发送消息至申请方。</w:t>
            </w:r>
            <w:ins w:id="2113" w:author="ethink wang" w:date="2017-02-08T21:27:00Z">
              <w:r>
                <w:rPr>
                  <w:rFonts w:hint="eastAsia"/>
                </w:rPr>
                <w:t>（</w:t>
              </w:r>
              <w:r>
                <w:rPr>
                  <w:rFonts w:hint="eastAsia"/>
                </w:rPr>
                <w:t>1</w:t>
              </w:r>
              <w:r>
                <w:rPr>
                  <w:rFonts w:hint="eastAsia"/>
                </w:rPr>
                <w:t>）</w:t>
              </w:r>
            </w:ins>
            <w:r w:rsidR="00E57C29">
              <w:rPr>
                <w:rFonts w:hint="eastAsia"/>
              </w:rPr>
              <w:t>乘客</w:t>
            </w:r>
            <w:r w:rsidR="00520605">
              <w:rPr>
                <w:rFonts w:hint="eastAsia"/>
              </w:rPr>
              <w:t>提现</w:t>
            </w:r>
            <w:del w:id="2114" w:author="ethink wang" w:date="2017-02-08T21:25:00Z">
              <w:r w:rsidR="00520605" w:rsidDel="00AB6EBA">
                <w:rPr>
                  <w:rFonts w:hint="eastAsia"/>
                </w:rPr>
                <w:delText>发送</w:delText>
              </w:r>
            </w:del>
            <w:ins w:id="2115" w:author="ethink wang" w:date="2017-02-08T21:25:00Z">
              <w:r>
                <w:rPr>
                  <w:rFonts w:hint="eastAsia"/>
                </w:rPr>
                <w:t>派发</w:t>
              </w:r>
            </w:ins>
            <w:r w:rsidR="00520605">
              <w:rPr>
                <w:rFonts w:hint="eastAsia"/>
              </w:rPr>
              <w:t>短信和</w:t>
            </w:r>
            <w:r w:rsidR="00E57C29">
              <w:rPr>
                <w:rFonts w:hint="eastAsia"/>
              </w:rPr>
              <w:t>推送</w:t>
            </w:r>
            <w:r w:rsidR="00520605">
              <w:rPr>
                <w:rFonts w:hint="eastAsia"/>
              </w:rPr>
              <w:t>系统消息</w:t>
            </w:r>
            <w:ins w:id="2116" w:author="ethink wang" w:date="2017-02-08T21:26:00Z">
              <w:r>
                <w:rPr>
                  <w:rFonts w:hint="eastAsia"/>
                </w:rPr>
                <w:t>给乘客</w:t>
              </w:r>
            </w:ins>
            <w:del w:id="2117" w:author="ethink wang" w:date="2017-02-08T21:27:00Z">
              <w:r w:rsidR="00520605" w:rsidDel="00AB6EBA">
                <w:rPr>
                  <w:rFonts w:hint="eastAsia"/>
                </w:rPr>
                <w:delText>，</w:delText>
              </w:r>
            </w:del>
            <w:ins w:id="2118" w:author="ethink wang" w:date="2017-02-08T21:27:00Z">
              <w:r>
                <w:rPr>
                  <w:rFonts w:hint="eastAsia"/>
                </w:rPr>
                <w:t>；</w:t>
              </w:r>
            </w:ins>
          </w:p>
          <w:p w14:paraId="5547E4D9" w14:textId="589EF29B" w:rsidR="0059126B" w:rsidRPr="0059126B" w:rsidRDefault="0059126B" w:rsidP="00A74F99">
            <w:pPr>
              <w:rPr>
                <w:ins w:id="2119" w:author="ethink wang" w:date="2017-02-08T21:27:00Z"/>
              </w:rPr>
            </w:pPr>
            <w:ins w:id="2120" w:author="ethink wang" w:date="2017-02-08T22:02:00Z">
              <w:r>
                <w:rPr>
                  <w:rFonts w:hint="eastAsia"/>
                </w:rPr>
                <w:t>（</w:t>
              </w:r>
              <w:r>
                <w:rPr>
                  <w:rFonts w:hint="eastAsia"/>
                </w:rPr>
                <w:t>2</w:t>
              </w:r>
              <w:r>
                <w:rPr>
                  <w:rFonts w:hint="eastAsia"/>
                </w:rPr>
                <w:t>）司机</w:t>
              </w:r>
              <w:r>
                <w:t>提现派发短信和推送系统消息给司机；</w:t>
              </w:r>
            </w:ins>
          </w:p>
          <w:p w14:paraId="629B132B" w14:textId="4F22B7E3" w:rsidR="00AB6EBA" w:rsidRDefault="00AB6EBA" w:rsidP="00A74F99">
            <w:pPr>
              <w:rPr>
                <w:ins w:id="2121" w:author="ethink wang" w:date="2017-02-08T21:26:00Z"/>
              </w:rPr>
            </w:pPr>
            <w:ins w:id="2122" w:author="ethink wang" w:date="2017-02-08T21:27:00Z">
              <w:r>
                <w:rPr>
                  <w:rFonts w:hint="eastAsia"/>
                </w:rPr>
                <w:t>（</w:t>
              </w:r>
            </w:ins>
            <w:ins w:id="2123" w:author="ethink wang" w:date="2017-02-08T22:02:00Z">
              <w:r w:rsidR="0059126B">
                <w:t>3</w:t>
              </w:r>
            </w:ins>
            <w:ins w:id="2124" w:author="ethink wang" w:date="2017-02-08T21:27:00Z">
              <w:r>
                <w:rPr>
                  <w:rFonts w:hint="eastAsia"/>
                </w:rPr>
                <w:t>）</w:t>
              </w:r>
            </w:ins>
            <w:r w:rsidR="00520605">
              <w:rPr>
                <w:rFonts w:hint="eastAsia"/>
              </w:rPr>
              <w:t>机构提现</w:t>
            </w:r>
            <w:r w:rsidR="00E57C29">
              <w:rPr>
                <w:rFonts w:hint="eastAsia"/>
              </w:rPr>
              <w:t>推送</w:t>
            </w:r>
            <w:r w:rsidR="00520605">
              <w:rPr>
                <w:rFonts w:hint="eastAsia"/>
              </w:rPr>
              <w:t>系统消息给</w:t>
            </w:r>
            <w:ins w:id="2125" w:author="ethink wang" w:date="2017-02-08T21:26:00Z">
              <w:r>
                <w:rPr>
                  <w:rFonts w:hint="eastAsia"/>
                </w:rPr>
                <w:t>机构</w:t>
              </w:r>
            </w:ins>
            <w:r w:rsidR="00520605">
              <w:rPr>
                <w:rFonts w:hint="eastAsia"/>
              </w:rPr>
              <w:t>财务管理员和</w:t>
            </w:r>
            <w:ins w:id="2126" w:author="ethink wang" w:date="2017-02-08T21:26:00Z">
              <w:r>
                <w:rPr>
                  <w:rFonts w:hint="eastAsia"/>
                </w:rPr>
                <w:t>机构</w:t>
              </w:r>
            </w:ins>
            <w:r w:rsidR="00520605">
              <w:rPr>
                <w:rFonts w:hint="eastAsia"/>
              </w:rPr>
              <w:t>超级管理员，文案格式参照规范。</w:t>
            </w:r>
          </w:p>
          <w:p w14:paraId="256FCC6B" w14:textId="43DE1481" w:rsidR="00520605" w:rsidRDefault="00AB6EBA" w:rsidP="00A74F99">
            <w:ins w:id="2127" w:author="ethink wang" w:date="2017-02-08T21:27:00Z">
              <w:r>
                <w:rPr>
                  <w:rFonts w:hint="eastAsia"/>
                </w:rPr>
                <w:t>2</w:t>
              </w:r>
              <w:r>
                <w:rPr>
                  <w:rFonts w:hint="eastAsia"/>
                </w:rPr>
                <w:t>、</w:t>
              </w:r>
            </w:ins>
            <w:r w:rsidR="00520605">
              <w:rPr>
                <w:rFonts w:hint="eastAsia"/>
              </w:rPr>
              <w:t>点击“取消”，关闭弹窗</w:t>
            </w:r>
          </w:p>
        </w:tc>
        <w:tc>
          <w:tcPr>
            <w:tcW w:w="2302" w:type="dxa"/>
            <w:vAlign w:val="center"/>
          </w:tcPr>
          <w:p w14:paraId="4D01E4EF" w14:textId="77777777" w:rsidR="00520605" w:rsidRDefault="004639CD" w:rsidP="00913D79">
            <w:r>
              <w:rPr>
                <w:rFonts w:hint="eastAsia"/>
              </w:rPr>
              <w:t>若在点击“确定”操作时断网，则显示断网通用浮窗提示</w:t>
            </w:r>
          </w:p>
        </w:tc>
      </w:tr>
      <w:tr w:rsidR="00520605" w14:paraId="48A772C2" w14:textId="77777777" w:rsidTr="00913D79">
        <w:trPr>
          <w:trHeight w:val="729"/>
        </w:trPr>
        <w:tc>
          <w:tcPr>
            <w:tcW w:w="1387" w:type="dxa"/>
            <w:vMerge/>
            <w:vAlign w:val="center"/>
          </w:tcPr>
          <w:p w14:paraId="2E9D9D63" w14:textId="77777777" w:rsidR="00520605" w:rsidRDefault="00520605" w:rsidP="00913D79">
            <w:pPr>
              <w:jc w:val="center"/>
              <w:rPr>
                <w:rFonts w:asciiTheme="minorEastAsia" w:hAnsiTheme="minorEastAsia"/>
              </w:rPr>
            </w:pPr>
          </w:p>
        </w:tc>
        <w:tc>
          <w:tcPr>
            <w:tcW w:w="1116" w:type="dxa"/>
            <w:vAlign w:val="center"/>
          </w:tcPr>
          <w:p w14:paraId="6FAB9F67" w14:textId="77777777" w:rsidR="00520605" w:rsidRDefault="00520605" w:rsidP="00913D79">
            <w:r>
              <w:rPr>
                <w:rFonts w:hint="eastAsia"/>
              </w:rPr>
              <w:t>不予</w:t>
            </w:r>
            <w:r w:rsidR="004639CD">
              <w:rPr>
                <w:rFonts w:hint="eastAsia"/>
              </w:rPr>
              <w:t>提现</w:t>
            </w:r>
            <w:r>
              <w:rPr>
                <w:rFonts w:hint="eastAsia"/>
              </w:rPr>
              <w:t>弹窗</w:t>
            </w:r>
          </w:p>
        </w:tc>
        <w:tc>
          <w:tcPr>
            <w:tcW w:w="5157" w:type="dxa"/>
            <w:vAlign w:val="center"/>
          </w:tcPr>
          <w:p w14:paraId="39C57660" w14:textId="77777777" w:rsidR="00AB6EBA" w:rsidRDefault="00520605" w:rsidP="00A74F99">
            <w:pPr>
              <w:rPr>
                <w:ins w:id="2128" w:author="ethink wang" w:date="2017-02-08T21:27:00Z"/>
              </w:rPr>
            </w:pPr>
            <w:r>
              <w:rPr>
                <w:rFonts w:hint="eastAsia"/>
              </w:rPr>
              <w:t>不予提现必须输入处理原因。</w:t>
            </w:r>
          </w:p>
          <w:p w14:paraId="555FE9E0" w14:textId="77777777" w:rsidR="0059126B" w:rsidRDefault="0050549B" w:rsidP="00A74F99">
            <w:pPr>
              <w:rPr>
                <w:ins w:id="2129" w:author="ethink wang" w:date="2017-02-08T22:03:00Z"/>
              </w:rPr>
            </w:pPr>
            <w:ins w:id="2130" w:author="ethink wang" w:date="2017-02-08T21:33:00Z">
              <w:r>
                <w:rPr>
                  <w:rFonts w:hint="eastAsia"/>
                </w:rPr>
                <w:t>1</w:t>
              </w:r>
              <w:r>
                <w:rPr>
                  <w:rFonts w:hint="eastAsia"/>
                </w:rPr>
                <w:t>、</w:t>
              </w:r>
            </w:ins>
            <w:r w:rsidR="00520605">
              <w:rPr>
                <w:rFonts w:hint="eastAsia"/>
              </w:rPr>
              <w:t>点击“确定”，该条提现申请变为已处理状态，</w:t>
            </w:r>
            <w:r w:rsidR="00E57C29">
              <w:rPr>
                <w:rFonts w:hint="eastAsia"/>
              </w:rPr>
              <w:t>关闭弹窗，并刷新“待处理”页面，同时发送消息至申请方。</w:t>
            </w:r>
          </w:p>
          <w:p w14:paraId="73BDA226" w14:textId="06B8C25D" w:rsidR="0050549B" w:rsidRDefault="0050549B" w:rsidP="00A74F99">
            <w:pPr>
              <w:rPr>
                <w:ins w:id="2131" w:author="ethink wang" w:date="2017-02-08T22:03:00Z"/>
              </w:rPr>
            </w:pPr>
            <w:ins w:id="2132" w:author="ethink wang" w:date="2017-02-08T21:33:00Z">
              <w:r>
                <w:rPr>
                  <w:rFonts w:hint="eastAsia"/>
                </w:rPr>
                <w:t>（</w:t>
              </w:r>
              <w:r>
                <w:rPr>
                  <w:rFonts w:hint="eastAsia"/>
                </w:rPr>
                <w:t>1</w:t>
              </w:r>
              <w:r>
                <w:rPr>
                  <w:rFonts w:hint="eastAsia"/>
                </w:rPr>
                <w:t>）</w:t>
              </w:r>
            </w:ins>
            <w:r w:rsidR="00E57C29">
              <w:rPr>
                <w:rFonts w:hint="eastAsia"/>
              </w:rPr>
              <w:t>乘客</w:t>
            </w:r>
            <w:r w:rsidR="00520605">
              <w:rPr>
                <w:rFonts w:hint="eastAsia"/>
              </w:rPr>
              <w:t>提现发送短信和</w:t>
            </w:r>
            <w:r w:rsidR="00E57C29">
              <w:rPr>
                <w:rFonts w:hint="eastAsia"/>
              </w:rPr>
              <w:t>推送</w:t>
            </w:r>
            <w:r w:rsidR="00520605">
              <w:rPr>
                <w:rFonts w:hint="eastAsia"/>
              </w:rPr>
              <w:t>系统消息</w:t>
            </w:r>
            <w:ins w:id="2133" w:author="ethink wang" w:date="2017-02-08T22:03:00Z">
              <w:r w:rsidR="005063C0">
                <w:rPr>
                  <w:rFonts w:hint="eastAsia"/>
                </w:rPr>
                <w:t>乘客</w:t>
              </w:r>
            </w:ins>
            <w:del w:id="2134" w:author="ethink wang" w:date="2017-02-08T21:33:00Z">
              <w:r w:rsidR="00520605" w:rsidDel="0050549B">
                <w:rPr>
                  <w:rFonts w:hint="eastAsia"/>
                </w:rPr>
                <w:delText>，</w:delText>
              </w:r>
            </w:del>
            <w:ins w:id="2135" w:author="ethink wang" w:date="2017-02-08T21:33:00Z">
              <w:r>
                <w:rPr>
                  <w:rFonts w:hint="eastAsia"/>
                </w:rPr>
                <w:t>；</w:t>
              </w:r>
            </w:ins>
          </w:p>
          <w:p w14:paraId="3E9D7DEB" w14:textId="79275308" w:rsidR="0059126B" w:rsidRDefault="0059126B" w:rsidP="00A74F99">
            <w:pPr>
              <w:rPr>
                <w:ins w:id="2136" w:author="ethink wang" w:date="2017-02-08T21:33:00Z"/>
              </w:rPr>
            </w:pPr>
            <w:ins w:id="2137" w:author="ethink wang" w:date="2017-02-08T22:03:00Z">
              <w:r>
                <w:rPr>
                  <w:rFonts w:hint="eastAsia"/>
                </w:rPr>
                <w:t>（</w:t>
              </w:r>
              <w:r>
                <w:rPr>
                  <w:rFonts w:hint="eastAsia"/>
                </w:rPr>
                <w:t>2</w:t>
              </w:r>
              <w:r>
                <w:rPr>
                  <w:rFonts w:hint="eastAsia"/>
                </w:rPr>
                <w:t>）司机</w:t>
              </w:r>
              <w:r>
                <w:t>提现派发短信和推送系统消息给司机；</w:t>
              </w:r>
            </w:ins>
          </w:p>
          <w:p w14:paraId="79051F6E" w14:textId="77777777" w:rsidR="005063C0" w:rsidRDefault="0050549B" w:rsidP="0059126B">
            <w:pPr>
              <w:rPr>
                <w:ins w:id="2138" w:author="ethink wang" w:date="2017-02-08T22:04:00Z"/>
              </w:rPr>
            </w:pPr>
            <w:ins w:id="2139" w:author="ethink wang" w:date="2017-02-08T21:33:00Z">
              <w:r>
                <w:rPr>
                  <w:rFonts w:hint="eastAsia"/>
                </w:rPr>
                <w:t>（</w:t>
              </w:r>
            </w:ins>
            <w:ins w:id="2140" w:author="ethink wang" w:date="2017-02-08T22:03:00Z">
              <w:r w:rsidR="0059126B">
                <w:t>3</w:t>
              </w:r>
            </w:ins>
            <w:ins w:id="2141" w:author="ethink wang" w:date="2017-02-08T21:33:00Z">
              <w:r>
                <w:rPr>
                  <w:rFonts w:hint="eastAsia"/>
                </w:rPr>
                <w:t>）</w:t>
              </w:r>
            </w:ins>
            <w:r w:rsidR="00520605">
              <w:rPr>
                <w:rFonts w:hint="eastAsia"/>
              </w:rPr>
              <w:t>机构提现发送系统消息给财务管理员和超级管理员，文案格式参照规范。</w:t>
            </w:r>
          </w:p>
          <w:p w14:paraId="260F145A" w14:textId="5493C143" w:rsidR="00520605" w:rsidRDefault="0050549B" w:rsidP="0059126B">
            <w:ins w:id="2142" w:author="ethink wang" w:date="2017-02-08T21:33:00Z">
              <w:r>
                <w:rPr>
                  <w:rFonts w:hint="eastAsia"/>
                </w:rPr>
                <w:t>2</w:t>
              </w:r>
              <w:r>
                <w:rPr>
                  <w:rFonts w:hint="eastAsia"/>
                </w:rPr>
                <w:t>、</w:t>
              </w:r>
            </w:ins>
            <w:r w:rsidR="00520605">
              <w:rPr>
                <w:rFonts w:hint="eastAsia"/>
              </w:rPr>
              <w:t>点击“取消”，关闭弹窗</w:t>
            </w:r>
          </w:p>
        </w:tc>
        <w:tc>
          <w:tcPr>
            <w:tcW w:w="2302" w:type="dxa"/>
            <w:vAlign w:val="center"/>
          </w:tcPr>
          <w:p w14:paraId="2B8C83C2" w14:textId="42941460" w:rsidR="00520605" w:rsidRDefault="00520605" w:rsidP="00913D79">
            <w:r>
              <w:t>点击</w:t>
            </w:r>
            <w:r>
              <w:rPr>
                <w:rFonts w:hint="eastAsia"/>
              </w:rPr>
              <w:t>“确定”时检测是否已填写原因，若未填写，浮窗提示文案“请</w:t>
            </w:r>
            <w:r w:rsidR="004819AA">
              <w:rPr>
                <w:rFonts w:hint="eastAsia"/>
              </w:rPr>
              <w:t>输入</w:t>
            </w:r>
            <w:r>
              <w:rPr>
                <w:rFonts w:hint="eastAsia"/>
              </w:rPr>
              <w:t>不予提现的原因”</w:t>
            </w:r>
          </w:p>
        </w:tc>
      </w:tr>
      <w:tr w:rsidR="00520605" w14:paraId="562BAA0B" w14:textId="77777777" w:rsidTr="00913D79">
        <w:trPr>
          <w:trHeight w:val="729"/>
        </w:trPr>
        <w:tc>
          <w:tcPr>
            <w:tcW w:w="1387" w:type="dxa"/>
            <w:vMerge/>
            <w:vAlign w:val="center"/>
          </w:tcPr>
          <w:p w14:paraId="5AEA48AD" w14:textId="77777777" w:rsidR="00520605" w:rsidRDefault="00520605" w:rsidP="00913D79">
            <w:pPr>
              <w:jc w:val="center"/>
              <w:rPr>
                <w:rFonts w:asciiTheme="minorEastAsia" w:hAnsiTheme="minorEastAsia"/>
              </w:rPr>
            </w:pPr>
          </w:p>
        </w:tc>
        <w:tc>
          <w:tcPr>
            <w:tcW w:w="1116" w:type="dxa"/>
            <w:vAlign w:val="center"/>
          </w:tcPr>
          <w:p w14:paraId="68F30AA2" w14:textId="77777777" w:rsidR="00520605" w:rsidRDefault="00520605" w:rsidP="00913D79">
            <w:r>
              <w:rPr>
                <w:rFonts w:hint="eastAsia"/>
              </w:rPr>
              <w:t>已处理页面</w:t>
            </w:r>
          </w:p>
        </w:tc>
        <w:tc>
          <w:tcPr>
            <w:tcW w:w="5157" w:type="dxa"/>
            <w:vAlign w:val="center"/>
          </w:tcPr>
          <w:p w14:paraId="0DA70255" w14:textId="77777777" w:rsidR="002B07C9" w:rsidRDefault="00520605" w:rsidP="003C03B2">
            <w:pPr>
              <w:rPr>
                <w:ins w:id="2143" w:author="ethink wang" w:date="2017-02-09T10:01:00Z"/>
              </w:rPr>
            </w:pPr>
            <w:r>
              <w:rPr>
                <w:rFonts w:hint="eastAsia"/>
              </w:rPr>
              <w:t>1</w:t>
            </w:r>
            <w:del w:id="2144" w:author="ethink wang" w:date="2017-02-09T10:01:00Z">
              <w:r w:rsidDel="002B07C9">
                <w:rPr>
                  <w:rFonts w:hint="eastAsia"/>
                </w:rPr>
                <w:delText xml:space="preserve"> </w:delText>
              </w:r>
            </w:del>
            <w:ins w:id="2145" w:author="ethink wang" w:date="2017-02-09T10:01:00Z">
              <w:r w:rsidR="002B07C9">
                <w:rPr>
                  <w:rFonts w:hint="eastAsia"/>
                </w:rPr>
                <w:t>、</w:t>
              </w:r>
            </w:ins>
            <w:r>
              <w:rPr>
                <w:rFonts w:hint="eastAsia"/>
              </w:rPr>
              <w:t>查询条件如原型，不赘述。其中，</w:t>
            </w:r>
          </w:p>
          <w:p w14:paraId="6CCF1241" w14:textId="7C790715" w:rsidR="002B07C9" w:rsidRDefault="002B07C9" w:rsidP="003C03B2">
            <w:pPr>
              <w:rPr>
                <w:ins w:id="2146" w:author="ethink wang" w:date="2017-02-09T10:01:00Z"/>
              </w:rPr>
            </w:pPr>
            <w:ins w:id="2147" w:author="ethink wang" w:date="2017-02-09T10:01:00Z">
              <w:r>
                <w:rPr>
                  <w:rFonts w:hint="eastAsia"/>
                </w:rPr>
                <w:t>（</w:t>
              </w:r>
              <w:r>
                <w:rPr>
                  <w:rFonts w:hint="eastAsia"/>
                </w:rPr>
                <w:t>1</w:t>
              </w:r>
              <w:r>
                <w:rPr>
                  <w:rFonts w:hint="eastAsia"/>
                </w:rPr>
                <w:t>）</w:t>
              </w:r>
            </w:ins>
            <w:r w:rsidR="00520605">
              <w:rPr>
                <w:rFonts w:hint="eastAsia"/>
              </w:rPr>
              <w:t>“用户类型”包括“全部”“乘客”</w:t>
            </w:r>
            <w:r w:rsidR="00E57C29">
              <w:rPr>
                <w:rFonts w:hint="eastAsia"/>
              </w:rPr>
              <w:t>“机构”，默认“全部”；</w:t>
            </w:r>
          </w:p>
          <w:p w14:paraId="784DB747" w14:textId="77777777" w:rsidR="002B07C9" w:rsidRDefault="002B07C9" w:rsidP="003C03B2">
            <w:pPr>
              <w:rPr>
                <w:ins w:id="2148" w:author="ethink wang" w:date="2017-02-09T10:01:00Z"/>
              </w:rPr>
            </w:pPr>
            <w:ins w:id="2149" w:author="ethink wang" w:date="2017-02-09T10:01:00Z">
              <w:r>
                <w:rPr>
                  <w:rFonts w:hint="eastAsia"/>
                </w:rPr>
                <w:t>（</w:t>
              </w:r>
              <w:r>
                <w:rPr>
                  <w:rFonts w:hint="eastAsia"/>
                </w:rPr>
                <w:t>2</w:t>
              </w:r>
              <w:r>
                <w:rPr>
                  <w:rFonts w:hint="eastAsia"/>
                </w:rPr>
                <w:t>）</w:t>
              </w:r>
            </w:ins>
            <w:r w:rsidR="00E57C29">
              <w:rPr>
                <w:rFonts w:hint="eastAsia"/>
              </w:rPr>
              <w:t>“申请账号”控件采用联想输入框</w:t>
            </w:r>
            <w:r w:rsidR="00520605">
              <w:rPr>
                <w:rFonts w:hint="eastAsia"/>
              </w:rPr>
              <w:t>；</w:t>
            </w:r>
          </w:p>
          <w:p w14:paraId="4A08FA22" w14:textId="77777777" w:rsidR="002B07C9" w:rsidRDefault="002B07C9" w:rsidP="003C03B2">
            <w:pPr>
              <w:rPr>
                <w:ins w:id="2150" w:author="ethink wang" w:date="2017-02-09T10:01:00Z"/>
              </w:rPr>
            </w:pPr>
            <w:ins w:id="2151" w:author="ethink wang" w:date="2017-02-09T10:01:00Z">
              <w:r>
                <w:rPr>
                  <w:rFonts w:hint="eastAsia"/>
                </w:rPr>
                <w:t>（</w:t>
              </w:r>
              <w:r>
                <w:rPr>
                  <w:rFonts w:hint="eastAsia"/>
                </w:rPr>
                <w:t>3</w:t>
              </w:r>
              <w:r>
                <w:rPr>
                  <w:rFonts w:hint="eastAsia"/>
                </w:rPr>
                <w:t>）</w:t>
              </w:r>
            </w:ins>
            <w:r w:rsidR="00520605">
              <w:rPr>
                <w:rFonts w:hint="eastAsia"/>
              </w:rPr>
              <w:t>“账户名称”控件采用联想输入框；</w:t>
            </w:r>
          </w:p>
          <w:p w14:paraId="4EEBD75F" w14:textId="5570C4DD" w:rsidR="00520605" w:rsidRDefault="002B07C9" w:rsidP="003C03B2">
            <w:ins w:id="2152" w:author="ethink wang" w:date="2017-02-09T10:01:00Z">
              <w:r>
                <w:rPr>
                  <w:rFonts w:hint="eastAsia"/>
                </w:rPr>
                <w:t>（</w:t>
              </w:r>
              <w:r>
                <w:rPr>
                  <w:rFonts w:hint="eastAsia"/>
                </w:rPr>
                <w:t>4</w:t>
              </w:r>
              <w:r>
                <w:rPr>
                  <w:rFonts w:hint="eastAsia"/>
                </w:rPr>
                <w:t>）</w:t>
              </w:r>
            </w:ins>
            <w:r w:rsidR="00E57C29">
              <w:rPr>
                <w:rFonts w:hint="eastAsia"/>
              </w:rPr>
              <w:t>“申请时间”</w:t>
            </w:r>
            <w:r w:rsidR="00520605">
              <w:rPr>
                <w:rFonts w:hint="eastAsia"/>
              </w:rPr>
              <w:t>控件精确到天</w:t>
            </w:r>
          </w:p>
          <w:p w14:paraId="48B22E47" w14:textId="13FAE132" w:rsidR="00520605" w:rsidRDefault="00520605" w:rsidP="003C03B2">
            <w:r>
              <w:rPr>
                <w:rFonts w:hint="eastAsia"/>
              </w:rPr>
              <w:t>2</w:t>
            </w:r>
            <w:del w:id="2153" w:author="ethink wang" w:date="2017-02-09T10:01:00Z">
              <w:r w:rsidDel="002B07C9">
                <w:rPr>
                  <w:rFonts w:hint="eastAsia"/>
                </w:rPr>
                <w:delText xml:space="preserve"> </w:delText>
              </w:r>
            </w:del>
            <w:ins w:id="2154" w:author="ethink wang" w:date="2017-02-09T10:01:00Z">
              <w:r w:rsidR="002B07C9">
                <w:rPr>
                  <w:rFonts w:hint="eastAsia"/>
                </w:rPr>
                <w:t>、</w:t>
              </w:r>
            </w:ins>
            <w:r>
              <w:rPr>
                <w:rFonts w:hint="eastAsia"/>
              </w:rPr>
              <w:t>点击“查询”在列表区显示查询结果，点击“清空”</w:t>
            </w:r>
            <w:del w:id="2155" w:author="ethink wang" w:date="2017-02-09T10:01:00Z">
              <w:r w:rsidDel="002B07C9">
                <w:rPr>
                  <w:rFonts w:hint="eastAsia"/>
                </w:rPr>
                <w:delText>初始化</w:delText>
              </w:r>
            </w:del>
            <w:r>
              <w:rPr>
                <w:rFonts w:hint="eastAsia"/>
              </w:rPr>
              <w:t>查询条件和列表区</w:t>
            </w:r>
            <w:ins w:id="2156" w:author="ethink wang" w:date="2017-02-09T10:02:00Z">
              <w:r w:rsidR="002B07C9">
                <w:rPr>
                  <w:rFonts w:hint="eastAsia"/>
                </w:rPr>
                <w:t>置为</w:t>
              </w:r>
            </w:ins>
            <w:ins w:id="2157" w:author="ethink wang" w:date="2017-02-09T10:01:00Z">
              <w:r w:rsidR="002B07C9">
                <w:rPr>
                  <w:rFonts w:hint="eastAsia"/>
                </w:rPr>
                <w:t>初始化</w:t>
              </w:r>
            </w:ins>
            <w:ins w:id="2158" w:author="ethink wang" w:date="2017-02-09T10:02:00Z">
              <w:r w:rsidR="002B07C9">
                <w:rPr>
                  <w:rFonts w:hint="eastAsia"/>
                </w:rPr>
                <w:t>条件</w:t>
              </w:r>
            </w:ins>
          </w:p>
          <w:p w14:paraId="76A640AB" w14:textId="02CFC583" w:rsidR="00520605" w:rsidRDefault="00520605" w:rsidP="00E57C29">
            <w:r>
              <w:lastRenderedPageBreak/>
              <w:t>3</w:t>
            </w:r>
            <w:del w:id="2159" w:author="ethink wang" w:date="2017-02-09T10:02:00Z">
              <w:r w:rsidDel="002B07C9">
                <w:rPr>
                  <w:rFonts w:hint="eastAsia"/>
                </w:rPr>
                <w:delText xml:space="preserve"> </w:delText>
              </w:r>
            </w:del>
            <w:ins w:id="2160" w:author="ethink wang" w:date="2017-02-09T10:02:00Z">
              <w:r w:rsidR="002B07C9">
                <w:rPr>
                  <w:rFonts w:hint="eastAsia"/>
                </w:rPr>
                <w:t>、</w:t>
              </w:r>
            </w:ins>
            <w:r>
              <w:t>列表区字段如原型不赘述</w:t>
            </w:r>
            <w:r>
              <w:rPr>
                <w:rFonts w:hint="eastAsia"/>
              </w:rPr>
              <w:t>；</w:t>
            </w:r>
            <w:r>
              <w:t>乘客</w:t>
            </w:r>
            <w:ins w:id="2161" w:author="ethink wang" w:date="2017-02-09T10:03:00Z">
              <w:r w:rsidR="002B07C9">
                <w:t>和司机</w:t>
              </w:r>
            </w:ins>
            <w:r>
              <w:t>的开户银行</w:t>
            </w:r>
            <w:del w:id="2162" w:author="ethink wang" w:date="2017-02-09T10:02:00Z">
              <w:r w:rsidDel="002B07C9">
                <w:rPr>
                  <w:rFonts w:hint="eastAsia"/>
                </w:rPr>
                <w:delText>显示</w:delText>
              </w:r>
            </w:del>
            <w:ins w:id="2163" w:author="ethink wang" w:date="2017-02-09T10:02:00Z">
              <w:r w:rsidR="002B07C9">
                <w:rPr>
                  <w:rFonts w:hint="eastAsia"/>
                </w:rPr>
                <w:t>为</w:t>
              </w:r>
            </w:ins>
            <w:r>
              <w:rPr>
                <w:rFonts w:hint="eastAsia"/>
              </w:rPr>
              <w:t>“银行账号”所属的银行名称；机构的开户银行为</w:t>
            </w:r>
            <w:del w:id="2164" w:author="ethink wang" w:date="2017-02-09T10:02:00Z">
              <w:r w:rsidDel="002B07C9">
                <w:rPr>
                  <w:rFonts w:hint="eastAsia"/>
                </w:rPr>
                <w:delText>对</w:delText>
              </w:r>
            </w:del>
            <w:r>
              <w:rPr>
                <w:rFonts w:hint="eastAsia"/>
              </w:rPr>
              <w:t>银行账号</w:t>
            </w:r>
            <w:del w:id="2165" w:author="ethink wang" w:date="2017-02-09T10:12:00Z">
              <w:r w:rsidDel="002B07C9">
                <w:rPr>
                  <w:rFonts w:hint="eastAsia"/>
                </w:rPr>
                <w:delText>的</w:delText>
              </w:r>
            </w:del>
            <w:ins w:id="2166" w:author="ethink wang" w:date="2017-02-09T10:12:00Z">
              <w:r w:rsidR="002B07C9">
                <w:rPr>
                  <w:rFonts w:hint="eastAsia"/>
                </w:rPr>
                <w:t>对应</w:t>
              </w:r>
            </w:ins>
            <w:r>
              <w:rPr>
                <w:rFonts w:hint="eastAsia"/>
              </w:rPr>
              <w:t>开户行的名称</w:t>
            </w:r>
          </w:p>
        </w:tc>
        <w:tc>
          <w:tcPr>
            <w:tcW w:w="2302" w:type="dxa"/>
            <w:vAlign w:val="center"/>
          </w:tcPr>
          <w:p w14:paraId="630BC905" w14:textId="77777777" w:rsidR="00520605" w:rsidRDefault="00520605" w:rsidP="00913D79"/>
        </w:tc>
      </w:tr>
    </w:tbl>
    <w:p w14:paraId="6427510B" w14:textId="77777777" w:rsidR="00787076" w:rsidRDefault="00787076" w:rsidP="0050658C">
      <w:pPr>
        <w:pStyle w:val="4"/>
      </w:pPr>
      <w:bookmarkStart w:id="2167" w:name="_Toc474764538"/>
      <w:r>
        <w:t>机构账单</w:t>
      </w:r>
      <w:bookmarkEnd w:id="2167"/>
    </w:p>
    <w:p w14:paraId="535D0629" w14:textId="77777777" w:rsidR="00A12E89" w:rsidRDefault="00A12E89" w:rsidP="0081351A">
      <w:pPr>
        <w:pStyle w:val="5"/>
      </w:pPr>
      <w:r>
        <w:t>用例描述</w:t>
      </w:r>
    </w:p>
    <w:p w14:paraId="32C233B4" w14:textId="77777777" w:rsidR="002F77ED" w:rsidRPr="002F77ED" w:rsidRDefault="00512875" w:rsidP="002F77ED">
      <w:r>
        <w:rPr>
          <w:rFonts w:hint="eastAsia"/>
        </w:rPr>
        <w:t xml:space="preserve">  </w:t>
      </w:r>
      <w:r w:rsidR="0012290A">
        <w:rPr>
          <w:rFonts w:hint="eastAsia"/>
        </w:rPr>
        <w:t>相比一期，去掉了“确定收款”按键。</w:t>
      </w:r>
    </w:p>
    <w:p w14:paraId="5F464DF1" w14:textId="77777777" w:rsidR="00A12E89" w:rsidRPr="00A12E89" w:rsidRDefault="00A12E89" w:rsidP="0081351A">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787726" w:rsidRPr="00753787" w14:paraId="2957F4F9" w14:textId="77777777" w:rsidTr="00F0182A">
        <w:trPr>
          <w:trHeight w:val="567"/>
        </w:trPr>
        <w:tc>
          <w:tcPr>
            <w:tcW w:w="1387" w:type="dxa"/>
            <w:shd w:val="clear" w:color="auto" w:fill="D9D9D9" w:themeFill="background1" w:themeFillShade="D9"/>
            <w:vAlign w:val="center"/>
          </w:tcPr>
          <w:p w14:paraId="2728F051" w14:textId="77777777" w:rsidR="00787726" w:rsidRPr="00753787" w:rsidRDefault="00787726" w:rsidP="00F0182A">
            <w:pPr>
              <w:jc w:val="center"/>
              <w:rPr>
                <w:b/>
              </w:rPr>
            </w:pPr>
            <w:r>
              <w:rPr>
                <w:rFonts w:hint="eastAsia"/>
                <w:b/>
              </w:rPr>
              <w:t>页面</w:t>
            </w:r>
          </w:p>
        </w:tc>
        <w:tc>
          <w:tcPr>
            <w:tcW w:w="1116" w:type="dxa"/>
            <w:shd w:val="clear" w:color="auto" w:fill="D9D9D9" w:themeFill="background1" w:themeFillShade="D9"/>
            <w:vAlign w:val="center"/>
          </w:tcPr>
          <w:p w14:paraId="68981E21" w14:textId="77777777" w:rsidR="00787726" w:rsidRPr="00753787" w:rsidRDefault="00787726" w:rsidP="00F0182A">
            <w:pPr>
              <w:jc w:val="center"/>
              <w:rPr>
                <w:b/>
              </w:rPr>
            </w:pPr>
            <w:r w:rsidRPr="00753787">
              <w:rPr>
                <w:b/>
              </w:rPr>
              <w:t>元素名称</w:t>
            </w:r>
          </w:p>
        </w:tc>
        <w:tc>
          <w:tcPr>
            <w:tcW w:w="5157" w:type="dxa"/>
            <w:shd w:val="clear" w:color="auto" w:fill="D9D9D9" w:themeFill="background1" w:themeFillShade="D9"/>
            <w:vAlign w:val="center"/>
          </w:tcPr>
          <w:p w14:paraId="2EC8B580" w14:textId="77777777" w:rsidR="00787726" w:rsidRPr="00753787" w:rsidRDefault="00787726" w:rsidP="00F0182A">
            <w:pPr>
              <w:jc w:val="center"/>
              <w:rPr>
                <w:b/>
              </w:rPr>
            </w:pPr>
            <w:r w:rsidRPr="00753787">
              <w:rPr>
                <w:b/>
              </w:rPr>
              <w:t>描述</w:t>
            </w:r>
          </w:p>
        </w:tc>
        <w:tc>
          <w:tcPr>
            <w:tcW w:w="2302" w:type="dxa"/>
            <w:shd w:val="clear" w:color="auto" w:fill="D9D9D9" w:themeFill="background1" w:themeFillShade="D9"/>
            <w:vAlign w:val="center"/>
          </w:tcPr>
          <w:p w14:paraId="64E7BD59" w14:textId="77777777" w:rsidR="00787726" w:rsidRPr="00753787" w:rsidRDefault="00787726" w:rsidP="00F0182A">
            <w:pPr>
              <w:ind w:leftChars="-253" w:left="-531"/>
              <w:jc w:val="center"/>
              <w:rPr>
                <w:b/>
              </w:rPr>
            </w:pPr>
            <w:r>
              <w:rPr>
                <w:rFonts w:hint="eastAsia"/>
                <w:b/>
              </w:rPr>
              <w:t>异常处理</w:t>
            </w:r>
          </w:p>
        </w:tc>
      </w:tr>
      <w:tr w:rsidR="00787726" w14:paraId="43E12C7D" w14:textId="77777777" w:rsidTr="00F0182A">
        <w:trPr>
          <w:trHeight w:val="729"/>
        </w:trPr>
        <w:tc>
          <w:tcPr>
            <w:tcW w:w="1387" w:type="dxa"/>
            <w:vAlign w:val="center"/>
          </w:tcPr>
          <w:p w14:paraId="2E5DAEAD" w14:textId="77777777" w:rsidR="00787726" w:rsidRDefault="00787726" w:rsidP="00F0182A">
            <w:pPr>
              <w:jc w:val="center"/>
            </w:pPr>
            <w:r>
              <w:rPr>
                <w:rFonts w:asciiTheme="minorEastAsia" w:hAnsiTheme="minorEastAsia" w:hint="eastAsia"/>
              </w:rPr>
              <w:t>Ⅳ</w:t>
            </w:r>
            <w:r>
              <w:rPr>
                <w:rFonts w:hint="eastAsia"/>
              </w:rPr>
              <w:t>-</w:t>
            </w:r>
            <w:r>
              <w:t>A-04</w:t>
            </w:r>
          </w:p>
        </w:tc>
        <w:tc>
          <w:tcPr>
            <w:tcW w:w="1116" w:type="dxa"/>
            <w:vAlign w:val="center"/>
          </w:tcPr>
          <w:p w14:paraId="5B0301DB" w14:textId="77777777" w:rsidR="00787726" w:rsidRDefault="00787726" w:rsidP="00F0182A">
            <w:r>
              <w:t>说明</w:t>
            </w:r>
          </w:p>
        </w:tc>
        <w:tc>
          <w:tcPr>
            <w:tcW w:w="5157" w:type="dxa"/>
            <w:vAlign w:val="center"/>
          </w:tcPr>
          <w:p w14:paraId="1D6B14B0" w14:textId="77777777" w:rsidR="00787726" w:rsidRDefault="00B62DE6" w:rsidP="00F0182A">
            <w:r>
              <w:rPr>
                <w:rFonts w:hint="eastAsia"/>
              </w:rPr>
              <w:t>相比一期：</w:t>
            </w:r>
          </w:p>
          <w:p w14:paraId="30056D85" w14:textId="4AA69E05" w:rsidR="00B62DE6" w:rsidRDefault="00B62DE6" w:rsidP="00F0182A">
            <w:r>
              <w:rPr>
                <w:rFonts w:hint="eastAsia"/>
              </w:rPr>
              <w:t>1</w:t>
            </w:r>
            <w:del w:id="2168" w:author="ethink wang" w:date="2017-02-09T10:12:00Z">
              <w:r w:rsidDel="002B07C9">
                <w:rPr>
                  <w:rFonts w:hint="eastAsia"/>
                </w:rPr>
                <w:delText xml:space="preserve"> </w:delText>
              </w:r>
            </w:del>
            <w:ins w:id="2169" w:author="ethink wang" w:date="2017-02-09T10:12:00Z">
              <w:r w:rsidR="002B07C9">
                <w:rPr>
                  <w:rFonts w:hint="eastAsia"/>
                </w:rPr>
                <w:t>、</w:t>
              </w:r>
            </w:ins>
            <w:r>
              <w:rPr>
                <w:rFonts w:hint="eastAsia"/>
              </w:rPr>
              <w:t>去掉“确认收款”按键，账单及订单的状态的变化</w:t>
            </w:r>
            <w:ins w:id="2170" w:author="ethink wang" w:date="2017-02-09T10:19:00Z">
              <w:r w:rsidR="002B07C9">
                <w:rPr>
                  <w:rFonts w:hint="eastAsia"/>
                </w:rPr>
                <w:t>改为</w:t>
              </w:r>
            </w:ins>
            <w:r>
              <w:rPr>
                <w:rFonts w:hint="eastAsia"/>
              </w:rPr>
              <w:t>由机构端</w:t>
            </w:r>
            <w:ins w:id="2171" w:author="ethink wang" w:date="2017-02-09T10:19:00Z">
              <w:r w:rsidR="002B07C9">
                <w:rPr>
                  <w:rFonts w:hint="eastAsia"/>
                </w:rPr>
                <w:t>执行</w:t>
              </w:r>
            </w:ins>
            <w:r>
              <w:rPr>
                <w:rFonts w:hint="eastAsia"/>
              </w:rPr>
              <w:t>账单支付成功时触发。</w:t>
            </w:r>
          </w:p>
          <w:p w14:paraId="5B474907" w14:textId="3CD99FF0" w:rsidR="00B62DE6" w:rsidRPr="007258AB" w:rsidRDefault="00B62DE6" w:rsidP="002B07C9">
            <w:r>
              <w:rPr>
                <w:rFonts w:hint="eastAsia"/>
              </w:rPr>
              <w:t>2</w:t>
            </w:r>
            <w:del w:id="2172" w:author="ethink wang" w:date="2017-02-09T10:12:00Z">
              <w:r w:rsidDel="002B07C9">
                <w:rPr>
                  <w:rFonts w:hint="eastAsia"/>
                </w:rPr>
                <w:delText xml:space="preserve"> </w:delText>
              </w:r>
            </w:del>
            <w:ins w:id="2173" w:author="ethink wang" w:date="2017-02-09T10:12:00Z">
              <w:r w:rsidR="002B07C9">
                <w:rPr>
                  <w:rFonts w:hint="eastAsia"/>
                </w:rPr>
                <w:t>、</w:t>
              </w:r>
            </w:ins>
            <w:r w:rsidR="00405C12">
              <w:rPr>
                <w:rFonts w:hint="eastAsia"/>
              </w:rPr>
              <w:t>增加“清空”按键，点击，</w:t>
            </w:r>
            <w:del w:id="2174" w:author="ethink wang" w:date="2017-02-09T10:13:00Z">
              <w:r w:rsidR="00405C12" w:rsidDel="002B07C9">
                <w:rPr>
                  <w:rFonts w:hint="eastAsia"/>
                </w:rPr>
                <w:delText>初始化</w:delText>
              </w:r>
            </w:del>
            <w:r w:rsidR="00405C12">
              <w:rPr>
                <w:rFonts w:hint="eastAsia"/>
              </w:rPr>
              <w:t>查询条件和列表</w:t>
            </w:r>
            <w:ins w:id="2175" w:author="ethink wang" w:date="2017-02-09T10:13:00Z">
              <w:r w:rsidR="002B07C9">
                <w:rPr>
                  <w:rFonts w:hint="eastAsia"/>
                </w:rPr>
                <w:t>置为初始化条件</w:t>
              </w:r>
            </w:ins>
          </w:p>
        </w:tc>
        <w:tc>
          <w:tcPr>
            <w:tcW w:w="2302" w:type="dxa"/>
            <w:vAlign w:val="center"/>
          </w:tcPr>
          <w:p w14:paraId="58C976D8" w14:textId="77777777" w:rsidR="00787726" w:rsidRPr="00054E2A" w:rsidRDefault="00787726" w:rsidP="00F0182A"/>
        </w:tc>
      </w:tr>
    </w:tbl>
    <w:p w14:paraId="30748018" w14:textId="77777777" w:rsidR="00A12E89" w:rsidRDefault="00405C12" w:rsidP="004049F5">
      <w:pPr>
        <w:pStyle w:val="3"/>
        <w:rPr>
          <w:rFonts w:ascii="宋体" w:eastAsia="宋体" w:hAnsi="宋体" w:cs="宋体"/>
        </w:rPr>
      </w:pPr>
      <w:bookmarkStart w:id="2176" w:name="_Toc474764539"/>
      <w:r>
        <w:rPr>
          <w:rFonts w:ascii="宋体" w:eastAsia="宋体" w:hAnsi="宋体" w:cs="宋体" w:hint="eastAsia"/>
        </w:rPr>
        <w:t>报表管理</w:t>
      </w:r>
      <w:bookmarkEnd w:id="2176"/>
    </w:p>
    <w:p w14:paraId="0062D38B" w14:textId="77777777" w:rsidR="004049F5" w:rsidRPr="004049F5" w:rsidRDefault="004049F5" w:rsidP="004049F5">
      <w:pPr>
        <w:pStyle w:val="4"/>
      </w:pPr>
      <w:bookmarkStart w:id="2177" w:name="_Toc474764540"/>
      <w:r>
        <w:t>个人订单统计</w:t>
      </w:r>
      <w:bookmarkEnd w:id="2177"/>
    </w:p>
    <w:p w14:paraId="6A5A1F29" w14:textId="77777777" w:rsidR="00405C12" w:rsidRDefault="00405C12" w:rsidP="004049F5">
      <w:pPr>
        <w:pStyle w:val="5"/>
      </w:pPr>
      <w:r>
        <w:t>用例描述</w:t>
      </w:r>
    </w:p>
    <w:p w14:paraId="1E6A536C" w14:textId="2F0D9EA5" w:rsidR="004049F5" w:rsidRPr="004049F5" w:rsidRDefault="004049F5" w:rsidP="004049F5">
      <w:r>
        <w:rPr>
          <w:rFonts w:hint="eastAsia"/>
        </w:rPr>
        <w:t xml:space="preserve">  </w:t>
      </w:r>
      <w:r>
        <w:rPr>
          <w:rFonts w:hint="eastAsia"/>
        </w:rPr>
        <w:t>相比一期，将</w:t>
      </w:r>
      <w:r>
        <w:rPr>
          <w:rFonts w:hint="eastAsia"/>
        </w:rPr>
        <w:t>to</w:t>
      </w:r>
      <w:r>
        <w:t>B</w:t>
      </w:r>
      <w:del w:id="2178" w:author="ethink wang" w:date="2017-02-09T14:18:00Z">
        <w:r w:rsidDel="00D147CC">
          <w:rPr>
            <w:rFonts w:hint="eastAsia"/>
          </w:rPr>
          <w:delText>个人</w:delText>
        </w:r>
      </w:del>
      <w:ins w:id="2179" w:author="ethink wang" w:date="2017-02-09T14:18:00Z">
        <w:r w:rsidR="00D147CC">
          <w:rPr>
            <w:rFonts w:hint="eastAsia"/>
          </w:rPr>
          <w:t>因私</w:t>
        </w:r>
      </w:ins>
      <w:r>
        <w:t>订单和</w:t>
      </w:r>
      <w:r>
        <w:t>toC</w:t>
      </w:r>
      <w:r>
        <w:t>个人订单进行了拆分</w:t>
      </w:r>
      <w:r>
        <w:rPr>
          <w:rFonts w:hint="eastAsia"/>
        </w:rPr>
        <w:t>。</w:t>
      </w:r>
    </w:p>
    <w:p w14:paraId="700F0AD5" w14:textId="77777777" w:rsidR="00405C12" w:rsidRDefault="00405C12" w:rsidP="004049F5">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4049F5" w:rsidRPr="00753787" w14:paraId="3767D64C" w14:textId="77777777" w:rsidTr="00F0182A">
        <w:trPr>
          <w:trHeight w:val="567"/>
        </w:trPr>
        <w:tc>
          <w:tcPr>
            <w:tcW w:w="1387" w:type="dxa"/>
            <w:shd w:val="clear" w:color="auto" w:fill="D9D9D9" w:themeFill="background1" w:themeFillShade="D9"/>
            <w:vAlign w:val="center"/>
          </w:tcPr>
          <w:p w14:paraId="0C1F7ADA" w14:textId="77777777" w:rsidR="004049F5" w:rsidRPr="00753787" w:rsidRDefault="004049F5" w:rsidP="00F0182A">
            <w:pPr>
              <w:jc w:val="center"/>
              <w:rPr>
                <w:b/>
              </w:rPr>
            </w:pPr>
            <w:r>
              <w:rPr>
                <w:rFonts w:hint="eastAsia"/>
                <w:b/>
              </w:rPr>
              <w:t>页面</w:t>
            </w:r>
          </w:p>
        </w:tc>
        <w:tc>
          <w:tcPr>
            <w:tcW w:w="1116" w:type="dxa"/>
            <w:shd w:val="clear" w:color="auto" w:fill="D9D9D9" w:themeFill="background1" w:themeFillShade="D9"/>
            <w:vAlign w:val="center"/>
          </w:tcPr>
          <w:p w14:paraId="2EB8BF35" w14:textId="77777777" w:rsidR="004049F5" w:rsidRPr="00753787" w:rsidRDefault="004049F5" w:rsidP="00F0182A">
            <w:pPr>
              <w:jc w:val="center"/>
              <w:rPr>
                <w:b/>
              </w:rPr>
            </w:pPr>
            <w:r w:rsidRPr="00753787">
              <w:rPr>
                <w:b/>
              </w:rPr>
              <w:t>元素名称</w:t>
            </w:r>
          </w:p>
        </w:tc>
        <w:tc>
          <w:tcPr>
            <w:tcW w:w="5157" w:type="dxa"/>
            <w:shd w:val="clear" w:color="auto" w:fill="D9D9D9" w:themeFill="background1" w:themeFillShade="D9"/>
            <w:vAlign w:val="center"/>
          </w:tcPr>
          <w:p w14:paraId="008C2F12" w14:textId="77777777" w:rsidR="004049F5" w:rsidRPr="00753787" w:rsidRDefault="004049F5" w:rsidP="00F0182A">
            <w:pPr>
              <w:jc w:val="center"/>
              <w:rPr>
                <w:b/>
              </w:rPr>
            </w:pPr>
            <w:r w:rsidRPr="00753787">
              <w:rPr>
                <w:b/>
              </w:rPr>
              <w:t>描述</w:t>
            </w:r>
          </w:p>
        </w:tc>
        <w:tc>
          <w:tcPr>
            <w:tcW w:w="2302" w:type="dxa"/>
            <w:shd w:val="clear" w:color="auto" w:fill="D9D9D9" w:themeFill="background1" w:themeFillShade="D9"/>
            <w:vAlign w:val="center"/>
          </w:tcPr>
          <w:p w14:paraId="1CF67EB6" w14:textId="77777777" w:rsidR="004049F5" w:rsidRPr="00753787" w:rsidRDefault="004049F5" w:rsidP="00F0182A">
            <w:pPr>
              <w:ind w:leftChars="-253" w:left="-531"/>
              <w:jc w:val="center"/>
              <w:rPr>
                <w:b/>
              </w:rPr>
            </w:pPr>
            <w:r>
              <w:rPr>
                <w:rFonts w:hint="eastAsia"/>
                <w:b/>
              </w:rPr>
              <w:t>异常处理</w:t>
            </w:r>
          </w:p>
        </w:tc>
      </w:tr>
      <w:tr w:rsidR="004049F5" w14:paraId="0D73C660" w14:textId="77777777" w:rsidTr="00F0182A">
        <w:trPr>
          <w:trHeight w:val="729"/>
        </w:trPr>
        <w:tc>
          <w:tcPr>
            <w:tcW w:w="1387" w:type="dxa"/>
            <w:vAlign w:val="center"/>
          </w:tcPr>
          <w:p w14:paraId="25950035" w14:textId="77777777" w:rsidR="004049F5" w:rsidRDefault="004049F5" w:rsidP="00F0182A">
            <w:pPr>
              <w:jc w:val="center"/>
            </w:pPr>
            <w:r>
              <w:rPr>
                <w:rFonts w:asciiTheme="minorEastAsia" w:hAnsiTheme="minorEastAsia" w:hint="eastAsia"/>
              </w:rPr>
              <w:t>Ⅳ</w:t>
            </w:r>
            <w:r>
              <w:rPr>
                <w:rFonts w:hint="eastAsia"/>
              </w:rPr>
              <w:t>-</w:t>
            </w:r>
            <w:r w:rsidR="00F0182A">
              <w:t>H-01</w:t>
            </w:r>
          </w:p>
        </w:tc>
        <w:tc>
          <w:tcPr>
            <w:tcW w:w="1116" w:type="dxa"/>
            <w:vAlign w:val="center"/>
          </w:tcPr>
          <w:p w14:paraId="6035C446" w14:textId="77777777" w:rsidR="004049F5" w:rsidRDefault="004049F5" w:rsidP="00F0182A">
            <w:r>
              <w:t>说明</w:t>
            </w:r>
          </w:p>
        </w:tc>
        <w:tc>
          <w:tcPr>
            <w:tcW w:w="5157" w:type="dxa"/>
            <w:vAlign w:val="center"/>
          </w:tcPr>
          <w:p w14:paraId="09B7952A" w14:textId="77777777" w:rsidR="004049F5" w:rsidRDefault="004049F5" w:rsidP="00F0182A">
            <w:r>
              <w:rPr>
                <w:rFonts w:hint="eastAsia"/>
              </w:rPr>
              <w:t>相比一期：</w:t>
            </w:r>
          </w:p>
          <w:p w14:paraId="62E216AA" w14:textId="7EDF545B" w:rsidR="004049F5" w:rsidRDefault="004049F5" w:rsidP="00F0182A">
            <w:r>
              <w:rPr>
                <w:rFonts w:hint="eastAsia"/>
              </w:rPr>
              <w:t>1</w:t>
            </w:r>
            <w:del w:id="2180" w:author="ethink wang" w:date="2017-02-09T14:18:00Z">
              <w:r w:rsidDel="00D147CC">
                <w:rPr>
                  <w:rFonts w:hint="eastAsia"/>
                </w:rPr>
                <w:delText xml:space="preserve"> </w:delText>
              </w:r>
            </w:del>
            <w:ins w:id="2181" w:author="ethink wang" w:date="2017-02-09T14:18:00Z">
              <w:r w:rsidR="00D147CC">
                <w:rPr>
                  <w:rFonts w:hint="eastAsia"/>
                </w:rPr>
                <w:t>、</w:t>
              </w:r>
            </w:ins>
            <w:r w:rsidR="00F0182A">
              <w:t>订单统计栏位</w:t>
            </w:r>
            <w:r w:rsidR="00F0182A">
              <w:rPr>
                <w:rFonts w:hint="eastAsia"/>
              </w:rPr>
              <w:t>，</w:t>
            </w:r>
            <w:r w:rsidR="00F0182A">
              <w:t>鼠标放在</w:t>
            </w:r>
            <w:r w:rsidR="00F0182A">
              <w:rPr>
                <w:rFonts w:hint="eastAsia"/>
              </w:rPr>
              <w:t>差异订单图标上时，显示</w:t>
            </w:r>
            <w:r w:rsidR="00F0182A">
              <w:rPr>
                <w:rFonts w:hint="eastAsia"/>
              </w:rPr>
              <w:lastRenderedPageBreak/>
              <w:t>文字“差异订单”</w:t>
            </w:r>
          </w:p>
          <w:p w14:paraId="168C709F" w14:textId="7BA70DED" w:rsidR="00F0182A" w:rsidRDefault="00F0182A" w:rsidP="00F0182A">
            <w:r>
              <w:t>2</w:t>
            </w:r>
            <w:del w:id="2182" w:author="ethink wang" w:date="2017-02-09T14:18:00Z">
              <w:r w:rsidDel="00D147CC">
                <w:rPr>
                  <w:rFonts w:hint="eastAsia"/>
                </w:rPr>
                <w:delText xml:space="preserve"> </w:delText>
              </w:r>
            </w:del>
            <w:ins w:id="2183" w:author="ethink wang" w:date="2017-02-09T14:18:00Z">
              <w:r w:rsidR="00D147CC">
                <w:rPr>
                  <w:rFonts w:hint="eastAsia"/>
                </w:rPr>
                <w:t>、</w:t>
              </w:r>
            </w:ins>
            <w:r>
              <w:t>个人订单城市查询栏位</w:t>
            </w:r>
            <w:r>
              <w:rPr>
                <w:rFonts w:hint="eastAsia"/>
              </w:rPr>
              <w:t>，</w:t>
            </w:r>
            <w:r>
              <w:t>增加</w:t>
            </w:r>
            <w:r>
              <w:rPr>
                <w:rFonts w:hint="eastAsia"/>
              </w:rPr>
              <w:t>“城市”查询条件，城市数据取租赁公司开通业务的城市，默认“全部”</w:t>
            </w:r>
          </w:p>
          <w:p w14:paraId="24C936B7" w14:textId="71F19414" w:rsidR="00F0182A" w:rsidRDefault="00F0182A" w:rsidP="00F0182A">
            <w:r>
              <w:t>3</w:t>
            </w:r>
            <w:ins w:id="2184" w:author="ethink wang" w:date="2017-02-09T14:18:00Z">
              <w:r w:rsidR="00D147CC">
                <w:rPr>
                  <w:rFonts w:hint="eastAsia"/>
                </w:rPr>
                <w:t>、</w:t>
              </w:r>
            </w:ins>
            <w:r>
              <w:t>在</w:t>
            </w:r>
            <w:r>
              <w:rPr>
                <w:rFonts w:hint="eastAsia"/>
              </w:rPr>
              <w:t>“查询”按键后面增加“清空”按键。点击</w:t>
            </w:r>
            <w:ins w:id="2185" w:author="ethink wang" w:date="2017-02-09T14:19:00Z">
              <w:r w:rsidR="00D147CC">
                <w:rPr>
                  <w:rFonts w:hint="eastAsia"/>
                </w:rPr>
                <w:t>，</w:t>
              </w:r>
            </w:ins>
            <w:del w:id="2186" w:author="ethink wang" w:date="2017-02-09T14:19:00Z">
              <w:r w:rsidDel="00D147CC">
                <w:rPr>
                  <w:rFonts w:hint="eastAsia"/>
                </w:rPr>
                <w:delText>初始化</w:delText>
              </w:r>
            </w:del>
            <w:r>
              <w:rPr>
                <w:rFonts w:hint="eastAsia"/>
              </w:rPr>
              <w:t>查询条件和列表</w:t>
            </w:r>
            <w:ins w:id="2187" w:author="ethink wang" w:date="2017-02-09T14:19:00Z">
              <w:r w:rsidR="00D147CC">
                <w:rPr>
                  <w:rFonts w:hint="eastAsia"/>
                </w:rPr>
                <w:t>置为初始化条件</w:t>
              </w:r>
            </w:ins>
          </w:p>
          <w:p w14:paraId="5644D1BC" w14:textId="27943E15" w:rsidR="00F0182A" w:rsidRPr="00F0182A" w:rsidRDefault="00F0182A" w:rsidP="00F0182A">
            <w:r>
              <w:t>4</w:t>
            </w:r>
            <w:del w:id="2188" w:author="ethink wang" w:date="2017-02-09T14:18:00Z">
              <w:r w:rsidDel="00D147CC">
                <w:rPr>
                  <w:rFonts w:hint="eastAsia"/>
                </w:rPr>
                <w:delText xml:space="preserve"> </w:delText>
              </w:r>
            </w:del>
            <w:ins w:id="2189" w:author="ethink wang" w:date="2017-02-09T14:18:00Z">
              <w:r w:rsidR="00D147CC">
                <w:rPr>
                  <w:rFonts w:hint="eastAsia"/>
                </w:rPr>
                <w:t>、</w:t>
              </w:r>
            </w:ins>
            <w:r>
              <w:t>去掉</w:t>
            </w:r>
            <w:r>
              <w:rPr>
                <w:rFonts w:hint="eastAsia"/>
              </w:rPr>
              <w:t>“</w:t>
            </w:r>
            <w:r>
              <w:t>toC</w:t>
            </w:r>
            <w:r>
              <w:t>业务订单月度统计</w:t>
            </w:r>
            <w:r>
              <w:rPr>
                <w:rFonts w:hint="eastAsia"/>
              </w:rPr>
              <w:t>”</w:t>
            </w:r>
            <w:r>
              <w:rPr>
                <w:rFonts w:hint="eastAsia"/>
              </w:rPr>
              <w:t xml:space="preserve"> </w:t>
            </w:r>
            <w:r>
              <w:rPr>
                <w:rFonts w:hint="eastAsia"/>
              </w:rPr>
              <w:t>“</w:t>
            </w:r>
            <w:r>
              <w:t>toC</w:t>
            </w:r>
            <w:r>
              <w:t>业务订单</w:t>
            </w:r>
            <w:r>
              <w:rPr>
                <w:rFonts w:hint="eastAsia"/>
              </w:rPr>
              <w:t>城市</w:t>
            </w:r>
            <w:r>
              <w:t>统计</w:t>
            </w:r>
            <w:r>
              <w:rPr>
                <w:rFonts w:hint="eastAsia"/>
              </w:rPr>
              <w:t>”</w:t>
            </w:r>
          </w:p>
        </w:tc>
        <w:tc>
          <w:tcPr>
            <w:tcW w:w="2302" w:type="dxa"/>
            <w:vAlign w:val="center"/>
          </w:tcPr>
          <w:p w14:paraId="292F0F89" w14:textId="77777777" w:rsidR="004049F5" w:rsidRPr="00054E2A" w:rsidRDefault="00F0182A" w:rsidP="00F0182A">
            <w:del w:id="2190" w:author="ethink wang" w:date="2017-02-09T14:20:00Z">
              <w:r w:rsidDel="00D147CC">
                <w:rPr>
                  <w:rFonts w:hint="eastAsia"/>
                </w:rPr>
                <w:lastRenderedPageBreak/>
                <w:delText>·</w:delText>
              </w:r>
            </w:del>
          </w:p>
        </w:tc>
      </w:tr>
    </w:tbl>
    <w:p w14:paraId="2D8E0EEB" w14:textId="77777777" w:rsidR="004049F5" w:rsidRDefault="004049F5" w:rsidP="004049F5">
      <w:pPr>
        <w:pStyle w:val="4"/>
      </w:pPr>
      <w:bookmarkStart w:id="2191" w:name="_Toc474764541"/>
      <w:r>
        <w:rPr>
          <w:rFonts w:hint="eastAsia"/>
        </w:rPr>
        <w:t>司机订单统计</w:t>
      </w:r>
      <w:bookmarkEnd w:id="2191"/>
    </w:p>
    <w:p w14:paraId="3DDF1022" w14:textId="77777777" w:rsidR="004049F5" w:rsidRDefault="004049F5" w:rsidP="004049F5">
      <w:pPr>
        <w:pStyle w:val="5"/>
      </w:pPr>
      <w:r>
        <w:t>用例描述</w:t>
      </w:r>
    </w:p>
    <w:p w14:paraId="317ABC1F" w14:textId="77777777" w:rsidR="00F0182A" w:rsidRPr="00F0182A" w:rsidRDefault="00F0182A" w:rsidP="00F0182A">
      <w:r>
        <w:rPr>
          <w:rFonts w:hint="eastAsia"/>
        </w:rPr>
        <w:t xml:space="preserve">  </w:t>
      </w:r>
      <w:r>
        <w:rPr>
          <w:rFonts w:hint="eastAsia"/>
        </w:rPr>
        <w:t>相比一期，</w:t>
      </w:r>
      <w:r w:rsidR="00450EBA">
        <w:rPr>
          <w:rFonts w:hint="eastAsia"/>
        </w:rPr>
        <w:t>将司机的</w:t>
      </w:r>
      <w:r w:rsidR="00450EBA">
        <w:rPr>
          <w:rFonts w:hint="eastAsia"/>
        </w:rPr>
        <w:t>to</w:t>
      </w:r>
      <w:r w:rsidR="00450EBA">
        <w:t>B</w:t>
      </w:r>
      <w:r w:rsidR="00450EBA">
        <w:t>订单和</w:t>
      </w:r>
      <w:r w:rsidR="00450EBA">
        <w:rPr>
          <w:rFonts w:hint="eastAsia"/>
        </w:rPr>
        <w:t>to</w:t>
      </w:r>
      <w:r w:rsidR="00450EBA">
        <w:t>C</w:t>
      </w:r>
      <w:r w:rsidR="00450EBA">
        <w:t>订单</w:t>
      </w:r>
      <w:r w:rsidR="00450EBA">
        <w:rPr>
          <w:rFonts w:hint="eastAsia"/>
        </w:rPr>
        <w:t>的</w:t>
      </w:r>
      <w:r w:rsidR="00450EBA">
        <w:t>统计进行拆分</w:t>
      </w:r>
      <w:r w:rsidR="00450EBA">
        <w:rPr>
          <w:rFonts w:hint="eastAsia"/>
        </w:rPr>
        <w:t>。</w:t>
      </w:r>
      <w:r w:rsidR="00450EBA">
        <w:t>若租赁公司未加入过</w:t>
      </w:r>
      <w:r w:rsidR="00450EBA">
        <w:rPr>
          <w:rFonts w:hint="eastAsia"/>
        </w:rPr>
        <w:t>toC</w:t>
      </w:r>
      <w:r w:rsidR="00450EBA">
        <w:rPr>
          <w:rFonts w:hint="eastAsia"/>
        </w:rPr>
        <w:t>业务，则</w:t>
      </w:r>
      <w:r w:rsidR="00450EBA">
        <w:rPr>
          <w:rFonts w:hint="eastAsia"/>
        </w:rPr>
        <w:t>toC</w:t>
      </w:r>
      <w:r w:rsidR="00450EBA">
        <w:rPr>
          <w:rFonts w:hint="eastAsia"/>
        </w:rPr>
        <w:t>订单栏位不显示。</w:t>
      </w:r>
    </w:p>
    <w:p w14:paraId="4C8FCDF3" w14:textId="77777777" w:rsidR="004049F5" w:rsidRDefault="004049F5" w:rsidP="004049F5">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F0182A" w:rsidRPr="00753787" w14:paraId="3C7C0285" w14:textId="77777777" w:rsidTr="00F0182A">
        <w:trPr>
          <w:trHeight w:val="567"/>
        </w:trPr>
        <w:tc>
          <w:tcPr>
            <w:tcW w:w="1387" w:type="dxa"/>
            <w:shd w:val="clear" w:color="auto" w:fill="D9D9D9" w:themeFill="background1" w:themeFillShade="D9"/>
            <w:vAlign w:val="center"/>
          </w:tcPr>
          <w:p w14:paraId="43DCB134" w14:textId="77777777"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14:paraId="0486EE23" w14:textId="77777777"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14:paraId="476A6AD0" w14:textId="77777777"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14:paraId="58908CF2" w14:textId="77777777" w:rsidR="00F0182A" w:rsidRPr="00753787" w:rsidRDefault="00F0182A" w:rsidP="00F0182A">
            <w:pPr>
              <w:ind w:leftChars="-253" w:left="-531"/>
              <w:jc w:val="center"/>
              <w:rPr>
                <w:b/>
              </w:rPr>
            </w:pPr>
            <w:r>
              <w:rPr>
                <w:rFonts w:hint="eastAsia"/>
                <w:b/>
              </w:rPr>
              <w:t>异常处理</w:t>
            </w:r>
          </w:p>
        </w:tc>
      </w:tr>
      <w:tr w:rsidR="00F0182A" w14:paraId="50AE7851" w14:textId="77777777" w:rsidTr="00F0182A">
        <w:trPr>
          <w:trHeight w:val="729"/>
        </w:trPr>
        <w:tc>
          <w:tcPr>
            <w:tcW w:w="1387" w:type="dxa"/>
            <w:vAlign w:val="center"/>
          </w:tcPr>
          <w:p w14:paraId="7C7983A7" w14:textId="77777777" w:rsidR="00F0182A" w:rsidRDefault="00F0182A" w:rsidP="00DC45E9">
            <w:pPr>
              <w:jc w:val="center"/>
            </w:pPr>
            <w:r>
              <w:rPr>
                <w:rFonts w:asciiTheme="minorEastAsia" w:hAnsiTheme="minorEastAsia" w:hint="eastAsia"/>
              </w:rPr>
              <w:t>Ⅳ</w:t>
            </w:r>
            <w:r>
              <w:rPr>
                <w:rFonts w:hint="eastAsia"/>
              </w:rPr>
              <w:t>-</w:t>
            </w:r>
            <w:r>
              <w:t>H-0</w:t>
            </w:r>
            <w:r w:rsidR="00DC45E9">
              <w:t>3</w:t>
            </w:r>
          </w:p>
        </w:tc>
        <w:tc>
          <w:tcPr>
            <w:tcW w:w="1116" w:type="dxa"/>
            <w:vAlign w:val="center"/>
          </w:tcPr>
          <w:p w14:paraId="5CBC879D" w14:textId="77777777" w:rsidR="00F0182A" w:rsidRDefault="00F0182A" w:rsidP="00F0182A">
            <w:r>
              <w:t>说明</w:t>
            </w:r>
          </w:p>
        </w:tc>
        <w:tc>
          <w:tcPr>
            <w:tcW w:w="5157" w:type="dxa"/>
            <w:vAlign w:val="center"/>
          </w:tcPr>
          <w:p w14:paraId="47AB8C3E" w14:textId="77777777" w:rsidR="00F0182A" w:rsidRDefault="00F0182A" w:rsidP="00F0182A">
            <w:r>
              <w:rPr>
                <w:rFonts w:hint="eastAsia"/>
              </w:rPr>
              <w:t>相比一期：</w:t>
            </w:r>
          </w:p>
          <w:p w14:paraId="1B300A2E" w14:textId="58945BC8" w:rsidR="00F65039" w:rsidRDefault="00F65039" w:rsidP="00F0182A">
            <w:r>
              <w:rPr>
                <w:rFonts w:hint="eastAsia"/>
              </w:rPr>
              <w:t>1</w:t>
            </w:r>
            <w:del w:id="2192" w:author="ethink wang" w:date="2017-02-09T14:46:00Z">
              <w:r w:rsidDel="00D147CC">
                <w:rPr>
                  <w:rFonts w:hint="eastAsia"/>
                </w:rPr>
                <w:delText xml:space="preserve"> </w:delText>
              </w:r>
            </w:del>
            <w:ins w:id="2193" w:author="ethink wang" w:date="2017-02-09T14:46:00Z">
              <w:r w:rsidR="00D147CC">
                <w:rPr>
                  <w:rFonts w:hint="eastAsia"/>
                </w:rPr>
                <w:t>、</w:t>
              </w:r>
            </w:ins>
            <w:r>
              <w:rPr>
                <w:rFonts w:hint="eastAsia"/>
              </w:rPr>
              <w:t>去掉“服务车型”查询条件</w:t>
            </w:r>
            <w:r w:rsidR="00760703">
              <w:rPr>
                <w:rFonts w:hint="eastAsia"/>
              </w:rPr>
              <w:t>，“关键字”更改为“司机”，“时间”更改为“服务起止时间”</w:t>
            </w:r>
          </w:p>
          <w:p w14:paraId="1D035085" w14:textId="5F652DC5" w:rsidR="00F0182A" w:rsidRDefault="00F65039" w:rsidP="00F0182A">
            <w:r>
              <w:t>2</w:t>
            </w:r>
            <w:del w:id="2194" w:author="ethink wang" w:date="2017-02-09T14:46:00Z">
              <w:r w:rsidR="00F0182A" w:rsidDel="00D147CC">
                <w:rPr>
                  <w:rFonts w:hint="eastAsia"/>
                </w:rPr>
                <w:delText xml:space="preserve"> </w:delText>
              </w:r>
            </w:del>
            <w:ins w:id="2195" w:author="ethink wang" w:date="2017-02-09T14:46:00Z">
              <w:r w:rsidR="00D147CC">
                <w:rPr>
                  <w:rFonts w:hint="eastAsia"/>
                </w:rPr>
                <w:t>、</w:t>
              </w:r>
            </w:ins>
            <w:r w:rsidR="00F0182A">
              <w:t>订单统计栏位</w:t>
            </w:r>
            <w:r w:rsidR="00F0182A">
              <w:rPr>
                <w:rFonts w:hint="eastAsia"/>
              </w:rPr>
              <w:t>，</w:t>
            </w:r>
            <w:r w:rsidR="00F0182A">
              <w:t>鼠标放在</w:t>
            </w:r>
            <w:r w:rsidR="00F0182A">
              <w:rPr>
                <w:rFonts w:hint="eastAsia"/>
              </w:rPr>
              <w:t>差异订单图标上时，显示文字“差异订单”</w:t>
            </w:r>
          </w:p>
          <w:p w14:paraId="2334AE93" w14:textId="344CBCAD" w:rsidR="00F0182A" w:rsidRDefault="00F65039" w:rsidP="00F0182A">
            <w:r>
              <w:t>3</w:t>
            </w:r>
            <w:del w:id="2196" w:author="ethink wang" w:date="2017-02-09T14:46:00Z">
              <w:r w:rsidR="00F0182A" w:rsidDel="00D147CC">
                <w:rPr>
                  <w:rFonts w:hint="eastAsia"/>
                </w:rPr>
                <w:delText xml:space="preserve"> </w:delText>
              </w:r>
            </w:del>
            <w:ins w:id="2197" w:author="ethink wang" w:date="2017-02-09T14:46:00Z">
              <w:r w:rsidR="00D147CC">
                <w:rPr>
                  <w:rFonts w:hint="eastAsia"/>
                </w:rPr>
                <w:t>、</w:t>
              </w:r>
            </w:ins>
            <w:r>
              <w:rPr>
                <w:rFonts w:hint="eastAsia"/>
              </w:rPr>
              <w:t>“</w:t>
            </w:r>
            <w:r>
              <w:rPr>
                <w:rFonts w:hint="eastAsia"/>
              </w:rPr>
              <w:t>to</w:t>
            </w:r>
            <w:r>
              <w:t>B</w:t>
            </w:r>
            <w:r>
              <w:t>订单统计</w:t>
            </w:r>
            <w:r>
              <w:rPr>
                <w:rFonts w:hint="eastAsia"/>
              </w:rPr>
              <w:t>”列表与一期“司机订单统计”列表相同，统计数据为司机所服务的机构用户的订单</w:t>
            </w:r>
          </w:p>
          <w:p w14:paraId="3719EFFB" w14:textId="792AEBF4" w:rsidR="00F65039" w:rsidRDefault="00F65039" w:rsidP="00F65039">
            <w:r>
              <w:t>4</w:t>
            </w:r>
            <w:ins w:id="2198" w:author="ethink wang" w:date="2017-02-09T14:46:00Z">
              <w:r w:rsidR="00D147CC">
                <w:rPr>
                  <w:rFonts w:hint="eastAsia"/>
                </w:rPr>
                <w:t>、</w:t>
              </w:r>
            </w:ins>
            <w:r>
              <w:rPr>
                <w:rFonts w:hint="eastAsia"/>
              </w:rPr>
              <w:t>“</w:t>
            </w:r>
            <w:r>
              <w:rPr>
                <w:rFonts w:hint="eastAsia"/>
              </w:rPr>
              <w:t>to</w:t>
            </w:r>
            <w:r>
              <w:t>C</w:t>
            </w:r>
            <w:r>
              <w:t>订单统计</w:t>
            </w:r>
            <w:r>
              <w:rPr>
                <w:rFonts w:hint="eastAsia"/>
              </w:rPr>
              <w:t>”列表与一期“司机订单统计”列表相比，增加“出租车”列，统计的为</w:t>
            </w:r>
            <w:ins w:id="2199" w:author="ethink wang" w:date="2017-02-09T14:53:00Z">
              <w:r w:rsidR="00267F25">
                <w:rPr>
                  <w:rFonts w:hint="eastAsia"/>
                </w:rPr>
                <w:t>出租车</w:t>
              </w:r>
            </w:ins>
            <w:r>
              <w:rPr>
                <w:rFonts w:hint="eastAsia"/>
              </w:rPr>
              <w:t>司机所服务的个人用户的订单。若租赁公司未加入过</w:t>
            </w:r>
            <w:r>
              <w:rPr>
                <w:rFonts w:hint="eastAsia"/>
              </w:rPr>
              <w:t>to</w:t>
            </w:r>
            <w:r>
              <w:t>C</w:t>
            </w:r>
            <w:r>
              <w:t>业务</w:t>
            </w:r>
            <w:r>
              <w:rPr>
                <w:rFonts w:hint="eastAsia"/>
              </w:rPr>
              <w:t>，</w:t>
            </w:r>
            <w:r>
              <w:t>则本栏</w:t>
            </w:r>
            <w:r>
              <w:rPr>
                <w:rFonts w:hint="eastAsia"/>
              </w:rPr>
              <w:t>不显示</w:t>
            </w:r>
          </w:p>
          <w:p w14:paraId="79183AF5" w14:textId="7838E802" w:rsidR="00F0182A" w:rsidRDefault="00F65039" w:rsidP="00F65039">
            <w:r>
              <w:t>5</w:t>
            </w:r>
            <w:del w:id="2200" w:author="ethink wang" w:date="2017-02-09T14:47:00Z">
              <w:r w:rsidR="00F0182A" w:rsidDel="00D147CC">
                <w:rPr>
                  <w:rFonts w:hint="eastAsia"/>
                </w:rPr>
                <w:delText xml:space="preserve"> </w:delText>
              </w:r>
            </w:del>
            <w:ins w:id="2201" w:author="ethink wang" w:date="2017-02-09T14:47:00Z">
              <w:r w:rsidR="00D147CC">
                <w:rPr>
                  <w:rFonts w:hint="eastAsia"/>
                </w:rPr>
                <w:t>、</w:t>
              </w:r>
            </w:ins>
            <w:r>
              <w:rPr>
                <w:rFonts w:hint="eastAsia"/>
              </w:rPr>
              <w:t>增加“清空”按键，点击</w:t>
            </w:r>
            <w:ins w:id="2202" w:author="ethink wang" w:date="2017-02-09T14:47:00Z">
              <w:r w:rsidR="00D147CC">
                <w:rPr>
                  <w:rFonts w:hint="eastAsia"/>
                </w:rPr>
                <w:t>，</w:t>
              </w:r>
            </w:ins>
            <w:del w:id="2203" w:author="ethink wang" w:date="2017-02-09T14:48:00Z">
              <w:r w:rsidDel="00D147CC">
                <w:rPr>
                  <w:rFonts w:hint="eastAsia"/>
                </w:rPr>
                <w:delText>初始化</w:delText>
              </w:r>
            </w:del>
            <w:r>
              <w:rPr>
                <w:rFonts w:hint="eastAsia"/>
              </w:rPr>
              <w:t>查询条件及列表</w:t>
            </w:r>
            <w:ins w:id="2204" w:author="ethink wang" w:date="2017-02-09T14:48:00Z">
              <w:r w:rsidR="00D147CC">
                <w:rPr>
                  <w:rFonts w:hint="eastAsia"/>
                </w:rPr>
                <w:lastRenderedPageBreak/>
                <w:t>置为初始化条件</w:t>
              </w:r>
            </w:ins>
          </w:p>
          <w:p w14:paraId="319AD3D9" w14:textId="10FD49A0" w:rsidR="007D7E70" w:rsidRPr="00F0182A" w:rsidRDefault="007D7E70" w:rsidP="00F65039">
            <w:r>
              <w:rPr>
                <w:rFonts w:hint="eastAsia"/>
              </w:rPr>
              <w:t>6</w:t>
            </w:r>
            <w:del w:id="2205" w:author="ethink wang" w:date="2017-02-09T14:48:00Z">
              <w:r w:rsidDel="00D147CC">
                <w:rPr>
                  <w:rFonts w:hint="eastAsia"/>
                </w:rPr>
                <w:delText xml:space="preserve"> </w:delText>
              </w:r>
            </w:del>
            <w:ins w:id="2206" w:author="ethink wang" w:date="2017-02-09T14:48:00Z">
              <w:r w:rsidR="00D147CC">
                <w:rPr>
                  <w:rFonts w:hint="eastAsia"/>
                </w:rPr>
                <w:t>、</w:t>
              </w:r>
            </w:ins>
            <w:r>
              <w:rPr>
                <w:rFonts w:hint="eastAsia"/>
              </w:rPr>
              <w:t>“导出”更改为“导出数据”，即导出列表中</w:t>
            </w:r>
            <w:ins w:id="2207" w:author="ethink wang" w:date="2017-02-09T14:48:00Z">
              <w:r w:rsidR="00267F25">
                <w:rPr>
                  <w:rFonts w:hint="eastAsia"/>
                </w:rPr>
                <w:t>检出</w:t>
              </w:r>
            </w:ins>
            <w:r>
              <w:rPr>
                <w:rFonts w:hint="eastAsia"/>
              </w:rPr>
              <w:t>的数据，功能和一期相同，不赘述</w:t>
            </w:r>
          </w:p>
        </w:tc>
        <w:tc>
          <w:tcPr>
            <w:tcW w:w="2302" w:type="dxa"/>
            <w:vAlign w:val="center"/>
          </w:tcPr>
          <w:p w14:paraId="1BBDF5A4" w14:textId="5FFE397E" w:rsidR="00F0182A" w:rsidRDefault="009C55A7" w:rsidP="00F0182A">
            <w:pPr>
              <w:rPr>
                <w:ins w:id="2208" w:author="ethink wang" w:date="2017-02-09T14:50:00Z"/>
              </w:rPr>
            </w:pPr>
            <w:r>
              <w:lastRenderedPageBreak/>
              <w:t>1</w:t>
            </w:r>
            <w:ins w:id="2209" w:author="ethink wang" w:date="2017-02-09T14:48:00Z">
              <w:r w:rsidR="00267F25">
                <w:rPr>
                  <w:rFonts w:hint="eastAsia"/>
                </w:rPr>
                <w:t>、</w:t>
              </w:r>
            </w:ins>
            <w:r w:rsidR="007D7E70">
              <w:rPr>
                <w:rFonts w:hint="eastAsia"/>
              </w:rPr>
              <w:t>“</w:t>
            </w:r>
            <w:r w:rsidR="007D7E70">
              <w:rPr>
                <w:rFonts w:hint="eastAsia"/>
              </w:rPr>
              <w:t>to</w:t>
            </w:r>
            <w:r w:rsidR="007D7E70">
              <w:t>C</w:t>
            </w:r>
            <w:r w:rsidR="007D7E70">
              <w:t>订单统计</w:t>
            </w:r>
            <w:r w:rsidR="007D7E70">
              <w:rPr>
                <w:rFonts w:hint="eastAsia"/>
              </w:rPr>
              <w:t>”列表中，出租车司机的“约车”“接机”“送机”显示为“</w:t>
            </w:r>
            <w:r w:rsidR="007D7E70">
              <w:rPr>
                <w:rFonts w:hint="eastAsia"/>
              </w:rPr>
              <w:t>/</w:t>
            </w:r>
            <w:r w:rsidR="007D7E70">
              <w:rPr>
                <w:rFonts w:hint="eastAsia"/>
              </w:rPr>
              <w:t>”，网约车司机的“出租车”列显示为“</w:t>
            </w:r>
            <w:r w:rsidR="007D7E70">
              <w:rPr>
                <w:rFonts w:hint="eastAsia"/>
              </w:rPr>
              <w:t>/</w:t>
            </w:r>
            <w:r w:rsidR="007D7E70">
              <w:rPr>
                <w:rFonts w:hint="eastAsia"/>
              </w:rPr>
              <w:t>”</w:t>
            </w:r>
          </w:p>
          <w:p w14:paraId="4B25022A" w14:textId="1C18666C" w:rsidR="00267F25" w:rsidRDefault="00267F25" w:rsidP="00F0182A">
            <w:ins w:id="2210" w:author="ethink wang" w:date="2017-02-09T14:50:00Z">
              <w:r>
                <w:rPr>
                  <w:rFonts w:hint="eastAsia"/>
                </w:rPr>
                <w:t>2</w:t>
              </w:r>
              <w:r>
                <w:rPr>
                  <w:rFonts w:hint="eastAsia"/>
                </w:rPr>
                <w:t>、网约车司机的“星级评价”与一期相同；</w:t>
              </w:r>
            </w:ins>
          </w:p>
          <w:p w14:paraId="618544D5" w14:textId="28E87706" w:rsidR="009C55A7" w:rsidRPr="009C55A7" w:rsidRDefault="009C55A7" w:rsidP="00267F25">
            <w:del w:id="2211" w:author="ethink wang" w:date="2017-02-09T14:48:00Z">
              <w:r w:rsidDel="00267F25">
                <w:delText xml:space="preserve">2 </w:delText>
              </w:r>
            </w:del>
            <w:ins w:id="2212" w:author="ethink wang" w:date="2017-02-09T14:50:00Z">
              <w:r w:rsidR="00267F25">
                <w:t>3</w:t>
              </w:r>
            </w:ins>
            <w:ins w:id="2213" w:author="ethink wang" w:date="2017-02-09T14:48:00Z">
              <w:r w:rsidR="00267F25">
                <w:rPr>
                  <w:rFonts w:hint="eastAsia"/>
                </w:rPr>
                <w:t>、</w:t>
              </w:r>
            </w:ins>
            <w:ins w:id="2214" w:author="ethink wang" w:date="2017-02-09T14:50:00Z">
              <w:r w:rsidR="00267F25">
                <w:rPr>
                  <w:rFonts w:hint="eastAsia"/>
                </w:rPr>
                <w:t>出租车</w:t>
              </w:r>
            </w:ins>
            <w:r>
              <w:t>司机的</w:t>
            </w:r>
            <w:r>
              <w:rPr>
                <w:rFonts w:hint="eastAsia"/>
              </w:rPr>
              <w:t>“星评”为</w:t>
            </w:r>
            <w:del w:id="2215" w:author="ethink wang" w:date="2017-02-09T14:50:00Z">
              <w:r w:rsidDel="00267F25">
                <w:rPr>
                  <w:rFonts w:hint="eastAsia"/>
                </w:rPr>
                <w:delText>涵盖</w:delText>
              </w:r>
            </w:del>
            <w:r>
              <w:rPr>
                <w:rFonts w:hint="eastAsia"/>
              </w:rPr>
              <w:t>所有</w:t>
            </w:r>
            <w:ins w:id="2216" w:author="ethink wang" w:date="2017-02-09T14:51:00Z">
              <w:r w:rsidR="00267F25">
                <w:rPr>
                  <w:rFonts w:hint="eastAsia"/>
                </w:rPr>
                <w:t>出租车</w:t>
              </w:r>
            </w:ins>
            <w:r>
              <w:rPr>
                <w:rFonts w:hint="eastAsia"/>
              </w:rPr>
              <w:t>订单的</w:t>
            </w:r>
            <w:ins w:id="2217" w:author="ethink wang" w:date="2017-02-09T14:52:00Z">
              <w:r w:rsidR="00267F25">
                <w:rPr>
                  <w:rFonts w:hint="eastAsia"/>
                </w:rPr>
                <w:t>评价</w:t>
              </w:r>
            </w:ins>
            <w:ins w:id="2218" w:author="ethink wang" w:date="2017-02-09T14:51:00Z">
              <w:r w:rsidR="00267F25">
                <w:t>平均星级值</w:t>
              </w:r>
              <w:r w:rsidR="00267F25">
                <w:rPr>
                  <w:rFonts w:hint="eastAsia"/>
                </w:rPr>
                <w:t>，</w:t>
              </w:r>
              <w:r w:rsidR="00267F25">
                <w:t>默认值为</w:t>
              </w:r>
              <w:r w:rsidR="00267F25">
                <w:rPr>
                  <w:rFonts w:hint="eastAsia"/>
                </w:rPr>
                <w:t>4.5</w:t>
              </w:r>
              <w:r w:rsidR="00267F25">
                <w:rPr>
                  <w:rFonts w:hint="eastAsia"/>
                </w:rPr>
                <w:t>分，</w:t>
              </w:r>
            </w:ins>
            <w:ins w:id="2219" w:author="ethink wang" w:date="2017-02-09T14:52:00Z">
              <w:r w:rsidR="00267F25">
                <w:rPr>
                  <w:rFonts w:hint="eastAsia"/>
                </w:rPr>
                <w:lastRenderedPageBreak/>
                <w:t>产生服务评价后，以实际评价星级为准，</w:t>
              </w:r>
            </w:ins>
            <w:ins w:id="2220" w:author="ethink wang" w:date="2017-02-09T14:53:00Z">
              <w:r w:rsidR="00267F25">
                <w:rPr>
                  <w:rFonts w:hint="eastAsia"/>
                </w:rPr>
                <w:t>默认值不再参与计算。</w:t>
              </w:r>
            </w:ins>
            <w:del w:id="2221" w:author="ethink wang" w:date="2017-02-09T14:51:00Z">
              <w:r w:rsidDel="00267F25">
                <w:rPr>
                  <w:rFonts w:hint="eastAsia"/>
                </w:rPr>
                <w:delText>总评分</w:delText>
              </w:r>
            </w:del>
          </w:p>
        </w:tc>
      </w:tr>
    </w:tbl>
    <w:p w14:paraId="504AAC91" w14:textId="77777777" w:rsidR="00F0182A" w:rsidRPr="00F0182A" w:rsidRDefault="00F0182A" w:rsidP="00F0182A"/>
    <w:p w14:paraId="5BCB1B27" w14:textId="6AA524FC" w:rsidR="004049F5" w:rsidRDefault="004049F5" w:rsidP="004049F5">
      <w:pPr>
        <w:pStyle w:val="4"/>
      </w:pPr>
      <w:bookmarkStart w:id="2222" w:name="_Toc474764542"/>
      <w:r>
        <w:t>toC</w:t>
      </w:r>
      <w:r>
        <w:t>订单统计</w:t>
      </w:r>
      <w:bookmarkEnd w:id="2222"/>
    </w:p>
    <w:p w14:paraId="19DD9743" w14:textId="77777777" w:rsidR="004049F5" w:rsidRDefault="004049F5" w:rsidP="004049F5">
      <w:pPr>
        <w:pStyle w:val="5"/>
      </w:pPr>
      <w:r>
        <w:t>用例描述</w:t>
      </w:r>
    </w:p>
    <w:p w14:paraId="6500B4FD" w14:textId="003C109A" w:rsidR="003848C7" w:rsidRPr="003848C7" w:rsidRDefault="003848C7" w:rsidP="003848C7">
      <w:r>
        <w:rPr>
          <w:rFonts w:hint="eastAsia"/>
        </w:rPr>
        <w:t xml:space="preserve">  </w:t>
      </w:r>
      <w:r w:rsidR="00FE508D">
        <w:rPr>
          <w:rFonts w:hint="eastAsia"/>
        </w:rPr>
        <w:t>to</w:t>
      </w:r>
      <w:r w:rsidR="00FE508D">
        <w:t>C</w:t>
      </w:r>
      <w:r w:rsidR="00FE508D">
        <w:t>的网约车</w:t>
      </w:r>
      <w:r w:rsidR="00FE508D">
        <w:rPr>
          <w:rFonts w:hint="eastAsia"/>
        </w:rPr>
        <w:t>按月、按城市</w:t>
      </w:r>
      <w:del w:id="2223" w:author="ethink wang" w:date="2017-02-09T14:34:00Z">
        <w:r w:rsidR="00FE508D" w:rsidDel="00D147CC">
          <w:rPr>
            <w:rFonts w:hint="eastAsia"/>
          </w:rPr>
          <w:delText>唯独</w:delText>
        </w:r>
      </w:del>
      <w:ins w:id="2224" w:author="ethink wang" w:date="2017-02-09T14:34:00Z">
        <w:r w:rsidR="00D147CC">
          <w:rPr>
            <w:rFonts w:hint="eastAsia"/>
          </w:rPr>
          <w:t>维度</w:t>
        </w:r>
      </w:ins>
      <w:r w:rsidR="00FE508D">
        <w:rPr>
          <w:rFonts w:hint="eastAsia"/>
        </w:rPr>
        <w:t>的订单的统计，出租车按月维度的统计。</w:t>
      </w:r>
    </w:p>
    <w:p w14:paraId="672C2AF8" w14:textId="77777777" w:rsidR="004049F5" w:rsidRDefault="004049F5" w:rsidP="004049F5">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F0182A" w:rsidRPr="00753787" w14:paraId="3C1AFEBB" w14:textId="77777777" w:rsidTr="00F0182A">
        <w:trPr>
          <w:trHeight w:val="567"/>
        </w:trPr>
        <w:tc>
          <w:tcPr>
            <w:tcW w:w="1387" w:type="dxa"/>
            <w:shd w:val="clear" w:color="auto" w:fill="D9D9D9" w:themeFill="background1" w:themeFillShade="D9"/>
            <w:vAlign w:val="center"/>
          </w:tcPr>
          <w:p w14:paraId="24795CDD" w14:textId="77777777"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14:paraId="5EEC4BEC" w14:textId="77777777"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14:paraId="2A297B12" w14:textId="77777777"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14:paraId="14632F51" w14:textId="77777777" w:rsidR="00F0182A" w:rsidRPr="00753787" w:rsidRDefault="00F0182A" w:rsidP="00F0182A">
            <w:pPr>
              <w:ind w:leftChars="-253" w:left="-531"/>
              <w:jc w:val="center"/>
              <w:rPr>
                <w:b/>
              </w:rPr>
            </w:pPr>
            <w:r>
              <w:rPr>
                <w:rFonts w:hint="eastAsia"/>
                <w:b/>
              </w:rPr>
              <w:t>异常处理</w:t>
            </w:r>
          </w:p>
        </w:tc>
      </w:tr>
      <w:tr w:rsidR="008F54CE" w14:paraId="77E99567" w14:textId="77777777" w:rsidTr="00F0182A">
        <w:trPr>
          <w:trHeight w:val="729"/>
        </w:trPr>
        <w:tc>
          <w:tcPr>
            <w:tcW w:w="1387" w:type="dxa"/>
            <w:vMerge w:val="restart"/>
            <w:vAlign w:val="center"/>
          </w:tcPr>
          <w:p w14:paraId="72AB30A2" w14:textId="77777777" w:rsidR="008F54CE" w:rsidRDefault="008F54CE" w:rsidP="00F1416F">
            <w:pPr>
              <w:jc w:val="center"/>
            </w:pPr>
            <w:r>
              <w:rPr>
                <w:rFonts w:asciiTheme="minorEastAsia" w:hAnsiTheme="minorEastAsia" w:hint="eastAsia"/>
              </w:rPr>
              <w:t>Ⅳ</w:t>
            </w:r>
            <w:r>
              <w:rPr>
                <w:rFonts w:hint="eastAsia"/>
              </w:rPr>
              <w:t>-</w:t>
            </w:r>
            <w:r>
              <w:t>H-02</w:t>
            </w:r>
          </w:p>
        </w:tc>
        <w:tc>
          <w:tcPr>
            <w:tcW w:w="1116" w:type="dxa"/>
            <w:vAlign w:val="center"/>
          </w:tcPr>
          <w:p w14:paraId="2C75BBDA" w14:textId="77777777" w:rsidR="008F54CE" w:rsidRDefault="008F54CE" w:rsidP="00F0182A">
            <w:r>
              <w:rPr>
                <w:rFonts w:hint="eastAsia"/>
              </w:rPr>
              <w:t>网约车</w:t>
            </w:r>
            <w:r>
              <w:t>订单月度统计</w:t>
            </w:r>
          </w:p>
        </w:tc>
        <w:tc>
          <w:tcPr>
            <w:tcW w:w="5157" w:type="dxa"/>
            <w:vAlign w:val="center"/>
          </w:tcPr>
          <w:p w14:paraId="3BB45D8E" w14:textId="77777777" w:rsidR="008F54CE" w:rsidRDefault="008F54CE" w:rsidP="00F0182A">
            <w:r>
              <w:rPr>
                <w:rFonts w:hint="eastAsia"/>
              </w:rPr>
              <w:t>和个人订单月度统计相比：</w:t>
            </w:r>
          </w:p>
          <w:p w14:paraId="1175F5BE" w14:textId="059B0E8E" w:rsidR="008F54CE" w:rsidRDefault="008F54CE" w:rsidP="00F0182A">
            <w:r>
              <w:rPr>
                <w:rFonts w:hint="eastAsia"/>
              </w:rPr>
              <w:t>1</w:t>
            </w:r>
            <w:del w:id="2225" w:author="ethink wang" w:date="2017-02-09T14:34:00Z">
              <w:r w:rsidDel="00D147CC">
                <w:rPr>
                  <w:rFonts w:hint="eastAsia"/>
                </w:rPr>
                <w:delText xml:space="preserve"> </w:delText>
              </w:r>
            </w:del>
            <w:ins w:id="2226" w:author="ethink wang" w:date="2017-02-09T14:34:00Z">
              <w:r w:rsidR="00D147CC">
                <w:rPr>
                  <w:rFonts w:hint="eastAsia"/>
                </w:rPr>
                <w:t>、</w:t>
              </w:r>
            </w:ins>
            <w:r>
              <w:rPr>
                <w:rFonts w:hint="eastAsia"/>
              </w:rPr>
              <w:t>去掉</w:t>
            </w:r>
            <w:r>
              <w:t>查询条件</w:t>
            </w:r>
            <w:r>
              <w:rPr>
                <w:rFonts w:hint="eastAsia"/>
              </w:rPr>
              <w:t>“支付方式”</w:t>
            </w:r>
          </w:p>
          <w:p w14:paraId="756135BD" w14:textId="539108D7" w:rsidR="008F54CE" w:rsidRDefault="008F54CE" w:rsidP="00F0182A">
            <w:r>
              <w:t>2</w:t>
            </w:r>
            <w:del w:id="2227" w:author="ethink wang" w:date="2017-02-09T14:35:00Z">
              <w:r w:rsidDel="00D147CC">
                <w:rPr>
                  <w:rFonts w:hint="eastAsia"/>
                </w:rPr>
                <w:delText xml:space="preserve"> </w:delText>
              </w:r>
            </w:del>
            <w:ins w:id="2228" w:author="ethink wang" w:date="2017-02-09T14:35:00Z">
              <w:r w:rsidR="00D147CC">
                <w:rPr>
                  <w:rFonts w:hint="eastAsia"/>
                </w:rPr>
                <w:t>、</w:t>
              </w:r>
            </w:ins>
            <w:r>
              <w:rPr>
                <w:rFonts w:hint="eastAsia"/>
              </w:rPr>
              <w:t>列表</w:t>
            </w:r>
            <w:r>
              <w:t>去掉</w:t>
            </w:r>
            <w:r>
              <w:rPr>
                <w:rFonts w:hint="eastAsia"/>
              </w:rPr>
              <w:t>“差异单数”“差异金额</w:t>
            </w:r>
            <w:r>
              <w:rPr>
                <w:rFonts w:hint="eastAsia"/>
              </w:rPr>
              <w:t>(</w:t>
            </w:r>
            <w:r>
              <w:t>元</w:t>
            </w:r>
            <w:r>
              <w:rPr>
                <w:rFonts w:hint="eastAsia"/>
              </w:rPr>
              <w:t>)</w:t>
            </w:r>
            <w:r>
              <w:rPr>
                <w:rFonts w:hint="eastAsia"/>
              </w:rPr>
              <w:t>”</w:t>
            </w:r>
          </w:p>
          <w:p w14:paraId="2D578AF3" w14:textId="049918F8" w:rsidR="008F54CE" w:rsidRPr="00220928" w:rsidRDefault="008F54CE" w:rsidP="00F0182A">
            <w:r>
              <w:t>3</w:t>
            </w:r>
            <w:ins w:id="2229" w:author="ethink wang" w:date="2017-02-09T14:35:00Z">
              <w:r w:rsidR="00D147CC">
                <w:rPr>
                  <w:rFonts w:hint="eastAsia"/>
                </w:rPr>
                <w:t>、</w:t>
              </w:r>
            </w:ins>
            <w:r>
              <w:rPr>
                <w:rFonts w:hint="eastAsia"/>
              </w:rPr>
              <w:t>统计的数据来源不同</w:t>
            </w:r>
          </w:p>
        </w:tc>
        <w:tc>
          <w:tcPr>
            <w:tcW w:w="2302" w:type="dxa"/>
            <w:vAlign w:val="center"/>
          </w:tcPr>
          <w:p w14:paraId="127A465A" w14:textId="77777777" w:rsidR="008F54CE" w:rsidRPr="00054E2A" w:rsidRDefault="008F54CE" w:rsidP="00F0182A">
            <w:r>
              <w:rPr>
                <w:rFonts w:hint="eastAsia"/>
              </w:rPr>
              <w:t>统计数据来源</w:t>
            </w:r>
            <w:r>
              <w:rPr>
                <w:rFonts w:hint="eastAsia"/>
              </w:rPr>
              <w:t>toC</w:t>
            </w:r>
            <w:r>
              <w:rPr>
                <w:rFonts w:hint="eastAsia"/>
              </w:rPr>
              <w:t>网约车数据</w:t>
            </w:r>
          </w:p>
        </w:tc>
      </w:tr>
      <w:tr w:rsidR="008F54CE" w14:paraId="0B436FE4" w14:textId="77777777" w:rsidTr="00F0182A">
        <w:trPr>
          <w:trHeight w:val="729"/>
        </w:trPr>
        <w:tc>
          <w:tcPr>
            <w:tcW w:w="1387" w:type="dxa"/>
            <w:vMerge/>
            <w:vAlign w:val="center"/>
          </w:tcPr>
          <w:p w14:paraId="57157EC9" w14:textId="77777777" w:rsidR="008F54CE" w:rsidRDefault="008F54CE" w:rsidP="00F1416F">
            <w:pPr>
              <w:jc w:val="center"/>
              <w:rPr>
                <w:rFonts w:asciiTheme="minorEastAsia" w:hAnsiTheme="minorEastAsia"/>
              </w:rPr>
            </w:pPr>
          </w:p>
        </w:tc>
        <w:tc>
          <w:tcPr>
            <w:tcW w:w="1116" w:type="dxa"/>
            <w:vAlign w:val="center"/>
          </w:tcPr>
          <w:p w14:paraId="6EADD449" w14:textId="77777777" w:rsidR="008F54CE" w:rsidRDefault="008F54CE" w:rsidP="00F0182A">
            <w:r>
              <w:rPr>
                <w:rFonts w:hint="eastAsia"/>
              </w:rPr>
              <w:t>网约车</w:t>
            </w:r>
            <w:r>
              <w:t>订单</w:t>
            </w:r>
            <w:r>
              <w:rPr>
                <w:rFonts w:hint="eastAsia"/>
              </w:rPr>
              <w:t>城市</w:t>
            </w:r>
            <w:r>
              <w:t>统计</w:t>
            </w:r>
          </w:p>
        </w:tc>
        <w:tc>
          <w:tcPr>
            <w:tcW w:w="5157" w:type="dxa"/>
            <w:vAlign w:val="center"/>
          </w:tcPr>
          <w:p w14:paraId="1DB5EA9C" w14:textId="77777777" w:rsidR="008F54CE" w:rsidRDefault="008F54CE" w:rsidP="00F0182A">
            <w:r>
              <w:rPr>
                <w:rFonts w:hint="eastAsia"/>
              </w:rPr>
              <w:t>与个人城市统计相同，仅统计的数据来源不同</w:t>
            </w:r>
          </w:p>
        </w:tc>
        <w:tc>
          <w:tcPr>
            <w:tcW w:w="2302" w:type="dxa"/>
            <w:vAlign w:val="center"/>
          </w:tcPr>
          <w:p w14:paraId="66F62056" w14:textId="77777777" w:rsidR="008F54CE" w:rsidRDefault="008F54CE" w:rsidP="00F0182A">
            <w:r>
              <w:rPr>
                <w:rFonts w:hint="eastAsia"/>
              </w:rPr>
              <w:t>统计数据来源</w:t>
            </w:r>
            <w:r>
              <w:rPr>
                <w:rFonts w:hint="eastAsia"/>
              </w:rPr>
              <w:t>toC</w:t>
            </w:r>
            <w:r>
              <w:rPr>
                <w:rFonts w:hint="eastAsia"/>
              </w:rPr>
              <w:t>网约车数据</w:t>
            </w:r>
          </w:p>
        </w:tc>
      </w:tr>
      <w:tr w:rsidR="008F54CE" w14:paraId="100ED6D5" w14:textId="77777777" w:rsidTr="00F0182A">
        <w:trPr>
          <w:trHeight w:val="729"/>
        </w:trPr>
        <w:tc>
          <w:tcPr>
            <w:tcW w:w="1387" w:type="dxa"/>
            <w:vMerge/>
            <w:vAlign w:val="center"/>
          </w:tcPr>
          <w:p w14:paraId="35283FD7" w14:textId="77777777" w:rsidR="008F54CE" w:rsidRDefault="008F54CE" w:rsidP="00360CF7">
            <w:pPr>
              <w:jc w:val="center"/>
              <w:rPr>
                <w:rFonts w:asciiTheme="minorEastAsia" w:hAnsiTheme="minorEastAsia"/>
              </w:rPr>
            </w:pPr>
          </w:p>
        </w:tc>
        <w:tc>
          <w:tcPr>
            <w:tcW w:w="1116" w:type="dxa"/>
            <w:vAlign w:val="center"/>
          </w:tcPr>
          <w:p w14:paraId="6425F5EB" w14:textId="77777777" w:rsidR="008F54CE" w:rsidRDefault="008F54CE" w:rsidP="00360CF7">
            <w:r>
              <w:rPr>
                <w:rFonts w:hint="eastAsia"/>
              </w:rPr>
              <w:t>出租车</w:t>
            </w:r>
            <w:r>
              <w:t>订单月度统计</w:t>
            </w:r>
          </w:p>
        </w:tc>
        <w:tc>
          <w:tcPr>
            <w:tcW w:w="5157" w:type="dxa"/>
            <w:vAlign w:val="center"/>
          </w:tcPr>
          <w:p w14:paraId="1F5817E8" w14:textId="320CBE8F" w:rsidR="008F54CE" w:rsidRDefault="008F54CE" w:rsidP="00360CF7">
            <w:r>
              <w:rPr>
                <w:rFonts w:hint="eastAsia"/>
              </w:rPr>
              <w:t>1</w:t>
            </w:r>
            <w:del w:id="2230" w:author="ethink wang" w:date="2017-02-09T14:39:00Z">
              <w:r w:rsidDel="00D147CC">
                <w:rPr>
                  <w:rFonts w:hint="eastAsia"/>
                </w:rPr>
                <w:delText xml:space="preserve"> </w:delText>
              </w:r>
            </w:del>
            <w:ins w:id="2231" w:author="ethink wang" w:date="2017-02-09T14:39:00Z">
              <w:r w:rsidR="00D147CC">
                <w:rPr>
                  <w:rFonts w:hint="eastAsia"/>
                </w:rPr>
                <w:t>、</w:t>
              </w:r>
            </w:ins>
            <w:r>
              <w:rPr>
                <w:rFonts w:hint="eastAsia"/>
              </w:rPr>
              <w:t>“时间”查询条件精确到月份</w:t>
            </w:r>
          </w:p>
          <w:p w14:paraId="1199E977" w14:textId="23017780" w:rsidR="008F54CE" w:rsidRDefault="008F54CE" w:rsidP="00360CF7">
            <w:r>
              <w:t>2</w:t>
            </w:r>
            <w:ins w:id="2232" w:author="ethink wang" w:date="2017-02-09T14:39:00Z">
              <w:r w:rsidR="00D147CC">
                <w:rPr>
                  <w:rFonts w:hint="eastAsia"/>
                </w:rPr>
                <w:t>、</w:t>
              </w:r>
            </w:ins>
            <w:r>
              <w:rPr>
                <w:rFonts w:hint="eastAsia"/>
              </w:rPr>
              <w:t>“查询”“导出数据”</w:t>
            </w:r>
            <w:ins w:id="2233" w:author="ethink wang" w:date="2017-02-09T14:45:00Z">
              <w:r w:rsidR="00D147CC">
                <w:rPr>
                  <w:rFonts w:hint="eastAsia"/>
                </w:rPr>
                <w:t>与</w:t>
              </w:r>
            </w:ins>
            <w:r>
              <w:rPr>
                <w:rFonts w:hint="eastAsia"/>
              </w:rPr>
              <w:t>其他表格</w:t>
            </w:r>
            <w:ins w:id="2234" w:author="ethink wang" w:date="2017-02-09T14:45:00Z">
              <w:r w:rsidR="00D147CC">
                <w:rPr>
                  <w:rFonts w:hint="eastAsia"/>
                </w:rPr>
                <w:t>规则</w:t>
              </w:r>
            </w:ins>
            <w:r>
              <w:rPr>
                <w:rFonts w:hint="eastAsia"/>
              </w:rPr>
              <w:t>相同，不赘述。点击“清空”</w:t>
            </w:r>
            <w:ins w:id="2235" w:author="ethink wang" w:date="2017-02-09T14:44:00Z">
              <w:r w:rsidR="00D147CC">
                <w:rPr>
                  <w:rFonts w:hint="eastAsia"/>
                </w:rPr>
                <w:t>，</w:t>
              </w:r>
            </w:ins>
            <w:del w:id="2236" w:author="ethink wang" w:date="2017-02-09T14:44:00Z">
              <w:r w:rsidDel="00D147CC">
                <w:rPr>
                  <w:rFonts w:hint="eastAsia"/>
                </w:rPr>
                <w:delText>初始化</w:delText>
              </w:r>
            </w:del>
            <w:r>
              <w:rPr>
                <w:rFonts w:hint="eastAsia"/>
              </w:rPr>
              <w:t>查询条件及列表</w:t>
            </w:r>
            <w:ins w:id="2237" w:author="ethink wang" w:date="2017-02-09T14:44:00Z">
              <w:r w:rsidR="00D147CC">
                <w:rPr>
                  <w:rFonts w:hint="eastAsia"/>
                </w:rPr>
                <w:t>置为初始化条件</w:t>
              </w:r>
            </w:ins>
          </w:p>
          <w:p w14:paraId="589E26F6" w14:textId="6C1B5C79" w:rsidR="008F54CE" w:rsidRPr="00360CF7" w:rsidRDefault="008F54CE" w:rsidP="00360CF7">
            <w:r>
              <w:rPr>
                <w:rFonts w:hint="eastAsia"/>
              </w:rPr>
              <w:t>3</w:t>
            </w:r>
            <w:del w:id="2238" w:author="ethink wang" w:date="2017-02-09T14:39:00Z">
              <w:r w:rsidDel="00D147CC">
                <w:rPr>
                  <w:rFonts w:hint="eastAsia"/>
                </w:rPr>
                <w:delText xml:space="preserve"> </w:delText>
              </w:r>
            </w:del>
            <w:ins w:id="2239" w:author="ethink wang" w:date="2017-02-09T14:39:00Z">
              <w:r w:rsidR="00D147CC">
                <w:rPr>
                  <w:rFonts w:hint="eastAsia"/>
                </w:rPr>
                <w:t>、</w:t>
              </w:r>
            </w:ins>
            <w:r>
              <w:rPr>
                <w:rFonts w:hint="eastAsia"/>
              </w:rPr>
              <w:t>列表字段如原型，不赘述</w:t>
            </w:r>
            <w:r w:rsidR="00A95A35">
              <w:rPr>
                <w:rFonts w:hint="eastAsia"/>
              </w:rPr>
              <w:t>，初始化为空。月份排列按照时间的倒序排列</w:t>
            </w:r>
          </w:p>
        </w:tc>
        <w:tc>
          <w:tcPr>
            <w:tcW w:w="2302" w:type="dxa"/>
            <w:vAlign w:val="center"/>
          </w:tcPr>
          <w:p w14:paraId="46499611" w14:textId="77777777" w:rsidR="008F54CE" w:rsidRDefault="008F54CE" w:rsidP="008F54CE">
            <w:r>
              <w:rPr>
                <w:rFonts w:hint="eastAsia"/>
              </w:rPr>
              <w:t>统计数据来源</w:t>
            </w:r>
            <w:r>
              <w:rPr>
                <w:rFonts w:hint="eastAsia"/>
              </w:rPr>
              <w:t>toC</w:t>
            </w:r>
            <w:r>
              <w:rPr>
                <w:rFonts w:hint="eastAsia"/>
              </w:rPr>
              <w:t>出租车数据</w:t>
            </w:r>
          </w:p>
        </w:tc>
      </w:tr>
    </w:tbl>
    <w:p w14:paraId="245455E3" w14:textId="77777777" w:rsidR="00F0182A" w:rsidRPr="00F0182A" w:rsidRDefault="00F0182A" w:rsidP="00F0182A"/>
    <w:p w14:paraId="526FBB42" w14:textId="77777777" w:rsidR="004049F5" w:rsidRDefault="004049F5" w:rsidP="004049F5">
      <w:pPr>
        <w:pStyle w:val="3"/>
        <w:rPr>
          <w:rFonts w:ascii="宋体" w:eastAsia="宋体" w:hAnsi="宋体" w:cs="宋体"/>
        </w:rPr>
      </w:pPr>
      <w:bookmarkStart w:id="2240" w:name="_Toc474764543"/>
      <w:r>
        <w:rPr>
          <w:rFonts w:ascii="宋体" w:eastAsia="宋体" w:hAnsi="宋体" w:cs="宋体" w:hint="eastAsia"/>
        </w:rPr>
        <w:lastRenderedPageBreak/>
        <w:t>服务监控</w:t>
      </w:r>
      <w:bookmarkEnd w:id="2240"/>
    </w:p>
    <w:p w14:paraId="236FABFE" w14:textId="77777777" w:rsidR="004049F5" w:rsidRPr="004049F5" w:rsidRDefault="004049F5" w:rsidP="004049F5">
      <w:pPr>
        <w:pStyle w:val="4"/>
      </w:pPr>
      <w:bookmarkStart w:id="2241" w:name="_Toc474764544"/>
      <w:r>
        <w:t>报警管理</w:t>
      </w:r>
      <w:bookmarkEnd w:id="2241"/>
    </w:p>
    <w:p w14:paraId="0E260106" w14:textId="77777777" w:rsidR="004049F5" w:rsidRDefault="004049F5" w:rsidP="004049F5">
      <w:pPr>
        <w:pStyle w:val="5"/>
      </w:pPr>
      <w:r>
        <w:t>用例描述</w:t>
      </w:r>
    </w:p>
    <w:p w14:paraId="6301FD2C" w14:textId="77777777" w:rsidR="008F54CE" w:rsidRPr="008F54CE" w:rsidRDefault="008F54CE" w:rsidP="008F54CE">
      <w:r>
        <w:rPr>
          <w:rFonts w:hint="eastAsia"/>
        </w:rPr>
        <w:t xml:space="preserve">  </w:t>
      </w:r>
      <w:r>
        <w:rPr>
          <w:rFonts w:hint="eastAsia"/>
        </w:rPr>
        <w:t>对乘客、司机发起的报警进行跟进及处理。</w:t>
      </w:r>
    </w:p>
    <w:p w14:paraId="5E5A7173" w14:textId="77777777" w:rsidR="004049F5" w:rsidRDefault="004049F5" w:rsidP="004049F5">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F0182A" w:rsidRPr="00753787" w14:paraId="48C1EC17" w14:textId="77777777" w:rsidTr="00F0182A">
        <w:trPr>
          <w:trHeight w:val="567"/>
        </w:trPr>
        <w:tc>
          <w:tcPr>
            <w:tcW w:w="1387" w:type="dxa"/>
            <w:shd w:val="clear" w:color="auto" w:fill="D9D9D9" w:themeFill="background1" w:themeFillShade="D9"/>
            <w:vAlign w:val="center"/>
          </w:tcPr>
          <w:p w14:paraId="4EBF3B44" w14:textId="77777777"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14:paraId="19518E86" w14:textId="77777777"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14:paraId="68D576F4" w14:textId="77777777"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14:paraId="60416B65" w14:textId="77777777" w:rsidR="00F0182A" w:rsidRPr="00753787" w:rsidRDefault="00F0182A" w:rsidP="00F0182A">
            <w:pPr>
              <w:ind w:leftChars="-253" w:left="-531"/>
              <w:jc w:val="center"/>
              <w:rPr>
                <w:b/>
              </w:rPr>
            </w:pPr>
            <w:r>
              <w:rPr>
                <w:rFonts w:hint="eastAsia"/>
                <w:b/>
              </w:rPr>
              <w:t>异常处理</w:t>
            </w:r>
          </w:p>
        </w:tc>
      </w:tr>
      <w:tr w:rsidR="006B258D" w14:paraId="54C3D43C" w14:textId="77777777" w:rsidTr="00F0182A">
        <w:trPr>
          <w:trHeight w:val="729"/>
        </w:trPr>
        <w:tc>
          <w:tcPr>
            <w:tcW w:w="1387" w:type="dxa"/>
            <w:vMerge w:val="restart"/>
            <w:vAlign w:val="center"/>
          </w:tcPr>
          <w:p w14:paraId="528B057F" w14:textId="77777777" w:rsidR="006B258D" w:rsidRDefault="006B258D" w:rsidP="006B258D">
            <w:pPr>
              <w:jc w:val="center"/>
            </w:pPr>
            <w:r>
              <w:rPr>
                <w:rFonts w:asciiTheme="minorEastAsia" w:hAnsiTheme="minorEastAsia" w:hint="eastAsia"/>
              </w:rPr>
              <w:t>Ⅳ</w:t>
            </w:r>
            <w:r>
              <w:rPr>
                <w:rFonts w:hint="eastAsia"/>
              </w:rPr>
              <w:t>-</w:t>
            </w:r>
            <w:r>
              <w:t>B-01</w:t>
            </w:r>
          </w:p>
        </w:tc>
        <w:tc>
          <w:tcPr>
            <w:tcW w:w="1116" w:type="dxa"/>
            <w:vAlign w:val="center"/>
          </w:tcPr>
          <w:p w14:paraId="3A5EBC7E" w14:textId="77777777" w:rsidR="006B258D" w:rsidRDefault="006B258D" w:rsidP="006B258D">
            <w:r>
              <w:t>说明</w:t>
            </w:r>
          </w:p>
        </w:tc>
        <w:tc>
          <w:tcPr>
            <w:tcW w:w="5157" w:type="dxa"/>
            <w:vAlign w:val="center"/>
          </w:tcPr>
          <w:p w14:paraId="0F868262" w14:textId="6BB89524" w:rsidR="006B258D" w:rsidRDefault="006B258D" w:rsidP="006B258D">
            <w:r>
              <w:rPr>
                <w:rFonts w:hint="eastAsia"/>
              </w:rPr>
              <w:t>1</w:t>
            </w:r>
            <w:r>
              <w:rPr>
                <w:rFonts w:hint="eastAsia"/>
              </w:rPr>
              <w:t>、当有新的报警时，在任意界面弹窗提示，并将信息直接加入待处理列表列表。提示窗见</w:t>
            </w:r>
            <w:r>
              <w:rPr>
                <w:rFonts w:asciiTheme="minorEastAsia" w:hAnsiTheme="minorEastAsia" w:hint="eastAsia"/>
              </w:rPr>
              <w:t>Ⅳ</w:t>
            </w:r>
            <w:r>
              <w:rPr>
                <w:rFonts w:hint="eastAsia"/>
              </w:rPr>
              <w:t>-</w:t>
            </w:r>
            <w:r>
              <w:t>F-0</w:t>
            </w:r>
            <w:r>
              <w:rPr>
                <w:rFonts w:hint="eastAsia"/>
              </w:rPr>
              <w:t>1</w:t>
            </w:r>
            <w:r>
              <w:rPr>
                <w:rFonts w:hint="eastAsia"/>
              </w:rPr>
              <w:t>页面。</w:t>
            </w:r>
          </w:p>
          <w:p w14:paraId="5F720211" w14:textId="3644AB17" w:rsidR="006B258D" w:rsidRPr="00F0182A" w:rsidRDefault="006B258D" w:rsidP="006B258D">
            <w:r>
              <w:t>2</w:t>
            </w:r>
            <w:r>
              <w:rPr>
                <w:rFonts w:hint="eastAsia"/>
              </w:rPr>
              <w:t>、分为“待处理报警”和“已处理报警”页面</w:t>
            </w:r>
          </w:p>
        </w:tc>
        <w:tc>
          <w:tcPr>
            <w:tcW w:w="2302" w:type="dxa"/>
            <w:vAlign w:val="center"/>
          </w:tcPr>
          <w:p w14:paraId="33C62D47" w14:textId="77777777" w:rsidR="006B258D" w:rsidRPr="00054E2A" w:rsidRDefault="006B258D" w:rsidP="006B258D"/>
        </w:tc>
      </w:tr>
      <w:tr w:rsidR="006B258D" w14:paraId="58751F1E" w14:textId="77777777" w:rsidTr="00F0182A">
        <w:trPr>
          <w:trHeight w:val="729"/>
        </w:trPr>
        <w:tc>
          <w:tcPr>
            <w:tcW w:w="1387" w:type="dxa"/>
            <w:vMerge/>
            <w:vAlign w:val="center"/>
          </w:tcPr>
          <w:p w14:paraId="71A9F274" w14:textId="77777777" w:rsidR="006B258D" w:rsidRDefault="006B258D" w:rsidP="006B258D">
            <w:pPr>
              <w:jc w:val="center"/>
              <w:rPr>
                <w:rFonts w:asciiTheme="minorEastAsia" w:hAnsiTheme="minorEastAsia"/>
              </w:rPr>
            </w:pPr>
          </w:p>
        </w:tc>
        <w:tc>
          <w:tcPr>
            <w:tcW w:w="1116" w:type="dxa"/>
            <w:vAlign w:val="center"/>
          </w:tcPr>
          <w:p w14:paraId="1FC73F02" w14:textId="367873FB" w:rsidR="006B258D" w:rsidRDefault="006B258D" w:rsidP="006B258D">
            <w:r>
              <w:rPr>
                <w:rFonts w:hint="eastAsia"/>
              </w:rPr>
              <w:t>报警弹窗</w:t>
            </w:r>
          </w:p>
        </w:tc>
        <w:tc>
          <w:tcPr>
            <w:tcW w:w="5157" w:type="dxa"/>
            <w:vAlign w:val="center"/>
          </w:tcPr>
          <w:p w14:paraId="46063E3F" w14:textId="77777777" w:rsidR="006B258D" w:rsidRDefault="006B258D" w:rsidP="006B258D">
            <w:r>
              <w:rPr>
                <w:rFonts w:hint="eastAsia"/>
              </w:rPr>
              <w:t>字段如原型，不赘述。</w:t>
            </w:r>
          </w:p>
          <w:p w14:paraId="788EDD76" w14:textId="77777777" w:rsidR="006B258D" w:rsidRDefault="006B258D" w:rsidP="006B258D">
            <w:r>
              <w:rPr>
                <w:rFonts w:hint="eastAsia"/>
              </w:rPr>
              <w:t>1</w:t>
            </w:r>
            <w:r>
              <w:rPr>
                <w:rFonts w:hint="eastAsia"/>
              </w:rPr>
              <w:t>、“报警来源”为司机或乘客，司机的报警类型包括“侯客报警”“行程报警”，乘客的报警为</w:t>
            </w:r>
            <w:r>
              <w:rPr>
                <w:rFonts w:hint="eastAsia"/>
              </w:rPr>
              <w:t xml:space="preserve"> </w:t>
            </w:r>
            <w:r>
              <w:rPr>
                <w:rFonts w:hint="eastAsia"/>
              </w:rPr>
              <w:t>“行程报警”</w:t>
            </w:r>
          </w:p>
          <w:p w14:paraId="1BD2EB42" w14:textId="77777777" w:rsidR="006B258D" w:rsidRDefault="006B258D" w:rsidP="006B258D">
            <w:r>
              <w:rPr>
                <w:rFonts w:hint="eastAsia"/>
              </w:rPr>
              <w:t>2</w:t>
            </w:r>
            <w:r>
              <w:rPr>
                <w:rFonts w:hint="eastAsia"/>
              </w:rPr>
              <w:t>、点击“立即处理”关闭弹窗，跳转到页面</w:t>
            </w:r>
            <w:r>
              <w:rPr>
                <w:rFonts w:asciiTheme="minorEastAsia" w:hAnsiTheme="minorEastAsia" w:hint="eastAsia"/>
              </w:rPr>
              <w:t>Ⅴ</w:t>
            </w:r>
            <w:r>
              <w:rPr>
                <w:rFonts w:hint="eastAsia"/>
              </w:rPr>
              <w:t>-</w:t>
            </w:r>
            <w:r>
              <w:t>F-0</w:t>
            </w:r>
            <w:r>
              <w:rPr>
                <w:rFonts w:hint="eastAsia"/>
              </w:rPr>
              <w:t>1</w:t>
            </w:r>
            <w:r>
              <w:rPr>
                <w:rFonts w:hint="eastAsia"/>
              </w:rPr>
              <w:t>页面，找到并高亮显示该条报警信息</w:t>
            </w:r>
          </w:p>
          <w:p w14:paraId="39C8F4BC" w14:textId="05981254" w:rsidR="006B258D" w:rsidRDefault="006B258D" w:rsidP="006B258D">
            <w:r>
              <w:t>3</w:t>
            </w:r>
            <w:r>
              <w:rPr>
                <w:rFonts w:hint="eastAsia"/>
              </w:rPr>
              <w:t>、点击“我知道了”</w:t>
            </w:r>
            <w:r>
              <w:rPr>
                <w:rFonts w:hint="eastAsia"/>
              </w:rPr>
              <w:t xml:space="preserve"> </w:t>
            </w:r>
            <w:r>
              <w:rPr>
                <w:rFonts w:hint="eastAsia"/>
              </w:rPr>
              <w:t>关闭弹窗</w:t>
            </w:r>
          </w:p>
        </w:tc>
        <w:tc>
          <w:tcPr>
            <w:tcW w:w="2302" w:type="dxa"/>
            <w:vAlign w:val="center"/>
          </w:tcPr>
          <w:p w14:paraId="3603E1B4" w14:textId="77777777" w:rsidR="006B258D" w:rsidRDefault="006B258D" w:rsidP="006B258D">
            <w:r>
              <w:rPr>
                <w:rFonts w:hint="eastAsia"/>
              </w:rPr>
              <w:t>1</w:t>
            </w:r>
            <w:r>
              <w:rPr>
                <w:rFonts w:hint="eastAsia"/>
              </w:rPr>
              <w:t>、若弹窗不做任何操作，则</w:t>
            </w:r>
            <w:r>
              <w:rPr>
                <w:rFonts w:hint="eastAsia"/>
              </w:rPr>
              <w:t>10</w:t>
            </w:r>
            <w:r>
              <w:rPr>
                <w:rFonts w:hint="eastAsia"/>
              </w:rPr>
              <w:t>分钟后自动关闭</w:t>
            </w:r>
          </w:p>
          <w:p w14:paraId="4DF69147" w14:textId="77777777" w:rsidR="006B258D" w:rsidRDefault="006B258D" w:rsidP="006B258D">
            <w:r>
              <w:t>2</w:t>
            </w:r>
            <w:r>
              <w:rPr>
                <w:rFonts w:hint="eastAsia"/>
              </w:rPr>
              <w:t>、报警弹窗所有客服均可见，若没有客服，则超管可见</w:t>
            </w:r>
          </w:p>
          <w:p w14:paraId="6D61B54C" w14:textId="0730374C" w:rsidR="006B258D" w:rsidRPr="00054E2A" w:rsidRDefault="006B258D" w:rsidP="006B258D">
            <w:r>
              <w:rPr>
                <w:rFonts w:hint="eastAsia"/>
              </w:rPr>
              <w:t>3</w:t>
            </w:r>
            <w:r>
              <w:rPr>
                <w:rFonts w:hint="eastAsia"/>
              </w:rPr>
              <w:t>、执行立即处理操作时，检测是否已有客服点击“立即处理”，若有则提示“该报警已被其他客服处理”</w:t>
            </w:r>
          </w:p>
        </w:tc>
      </w:tr>
      <w:tr w:rsidR="00500E25" w14:paraId="3A7B5338" w14:textId="77777777" w:rsidTr="00F0182A">
        <w:trPr>
          <w:trHeight w:val="729"/>
        </w:trPr>
        <w:tc>
          <w:tcPr>
            <w:tcW w:w="1387" w:type="dxa"/>
            <w:vMerge/>
            <w:vAlign w:val="center"/>
          </w:tcPr>
          <w:p w14:paraId="77B1DAA9" w14:textId="77777777" w:rsidR="00500E25" w:rsidRDefault="00500E25" w:rsidP="008F54CE">
            <w:pPr>
              <w:jc w:val="center"/>
              <w:rPr>
                <w:rFonts w:asciiTheme="minorEastAsia" w:hAnsiTheme="minorEastAsia"/>
              </w:rPr>
            </w:pPr>
          </w:p>
        </w:tc>
        <w:tc>
          <w:tcPr>
            <w:tcW w:w="1116" w:type="dxa"/>
            <w:vAlign w:val="center"/>
          </w:tcPr>
          <w:p w14:paraId="7D1E6F91" w14:textId="77777777" w:rsidR="00500E25" w:rsidRDefault="00500E25" w:rsidP="00F0182A">
            <w:r>
              <w:t>待处理报警</w:t>
            </w:r>
          </w:p>
        </w:tc>
        <w:tc>
          <w:tcPr>
            <w:tcW w:w="5157" w:type="dxa"/>
            <w:vAlign w:val="center"/>
          </w:tcPr>
          <w:p w14:paraId="2C3BDC77" w14:textId="77777777" w:rsidR="00871EDB" w:rsidRDefault="00500E25" w:rsidP="003122C0">
            <w:pPr>
              <w:rPr>
                <w:ins w:id="2242" w:author="ethink wang" w:date="2017-02-09T14:55:00Z"/>
              </w:rPr>
            </w:pPr>
            <w:r>
              <w:rPr>
                <w:rFonts w:hint="eastAsia"/>
              </w:rPr>
              <w:t>1</w:t>
            </w:r>
            <w:del w:id="2243" w:author="ethink wang" w:date="2017-02-09T14:55:00Z">
              <w:r w:rsidDel="00871EDB">
                <w:rPr>
                  <w:rFonts w:hint="eastAsia"/>
                </w:rPr>
                <w:delText xml:space="preserve"> </w:delText>
              </w:r>
            </w:del>
            <w:ins w:id="2244" w:author="ethink wang" w:date="2017-02-09T14:55:00Z">
              <w:r w:rsidR="00871EDB">
                <w:rPr>
                  <w:rFonts w:hint="eastAsia"/>
                </w:rPr>
                <w:t>、</w:t>
              </w:r>
            </w:ins>
            <w:r>
              <w:rPr>
                <w:rFonts w:hint="eastAsia"/>
              </w:rPr>
              <w:t>查询条件如原型，不赘述。其中，</w:t>
            </w:r>
          </w:p>
          <w:p w14:paraId="5F206C10" w14:textId="77777777" w:rsidR="00871EDB" w:rsidRDefault="00871EDB" w:rsidP="003122C0">
            <w:pPr>
              <w:rPr>
                <w:ins w:id="2245" w:author="ethink wang" w:date="2017-02-09T14:55:00Z"/>
              </w:rPr>
            </w:pPr>
            <w:ins w:id="2246" w:author="ethink wang" w:date="2017-02-09T14:55:00Z">
              <w:r>
                <w:rPr>
                  <w:rFonts w:hint="eastAsia"/>
                </w:rPr>
                <w:t>（</w:t>
              </w:r>
              <w:r>
                <w:rPr>
                  <w:rFonts w:hint="eastAsia"/>
                </w:rPr>
                <w:t>1</w:t>
              </w:r>
              <w:r>
                <w:rPr>
                  <w:rFonts w:hint="eastAsia"/>
                </w:rPr>
                <w:t>）</w:t>
              </w:r>
            </w:ins>
            <w:r w:rsidR="00500E25">
              <w:rPr>
                <w:rFonts w:hint="eastAsia"/>
              </w:rPr>
              <w:t>“报警来源”包括“全部”“乘客”“司机”，默认“全部”；</w:t>
            </w:r>
          </w:p>
          <w:p w14:paraId="00028670" w14:textId="77777777" w:rsidR="00871EDB" w:rsidRDefault="00871EDB" w:rsidP="003122C0">
            <w:pPr>
              <w:rPr>
                <w:ins w:id="2247" w:author="ethink wang" w:date="2017-02-09T14:55:00Z"/>
              </w:rPr>
            </w:pPr>
            <w:ins w:id="2248" w:author="ethink wang" w:date="2017-02-09T14:55:00Z">
              <w:r>
                <w:rPr>
                  <w:rFonts w:hint="eastAsia"/>
                </w:rPr>
                <w:t>（</w:t>
              </w:r>
              <w:r>
                <w:rPr>
                  <w:rFonts w:hint="eastAsia"/>
                </w:rPr>
                <w:t>2</w:t>
              </w:r>
              <w:r>
                <w:rPr>
                  <w:rFonts w:hint="eastAsia"/>
                </w:rPr>
                <w:t>）</w:t>
              </w:r>
            </w:ins>
            <w:r w:rsidR="00500E25">
              <w:rPr>
                <w:rFonts w:hint="eastAsia"/>
              </w:rPr>
              <w:t>“报警类型”包括“全部”“行程报警”“侯客报警”；</w:t>
            </w:r>
          </w:p>
          <w:p w14:paraId="2B8372C1" w14:textId="77777777" w:rsidR="00871EDB" w:rsidRDefault="00871EDB" w:rsidP="003122C0">
            <w:pPr>
              <w:rPr>
                <w:ins w:id="2249" w:author="ethink wang" w:date="2017-02-09T14:55:00Z"/>
              </w:rPr>
            </w:pPr>
            <w:ins w:id="2250" w:author="ethink wang" w:date="2017-02-09T14:55:00Z">
              <w:r>
                <w:rPr>
                  <w:rFonts w:hint="eastAsia"/>
                </w:rPr>
                <w:t>（</w:t>
              </w:r>
              <w:r>
                <w:rPr>
                  <w:rFonts w:hint="eastAsia"/>
                </w:rPr>
                <w:t>3</w:t>
              </w:r>
              <w:r>
                <w:rPr>
                  <w:rFonts w:hint="eastAsia"/>
                </w:rPr>
                <w:t>）</w:t>
              </w:r>
            </w:ins>
            <w:r w:rsidR="00500E25">
              <w:rPr>
                <w:rFonts w:hint="eastAsia"/>
              </w:rPr>
              <w:t>“司机”“乘客”“车牌号”采用联想输入框查询；</w:t>
            </w:r>
          </w:p>
          <w:p w14:paraId="13AAF65B" w14:textId="42777F58" w:rsidR="00500E25" w:rsidRDefault="00871EDB" w:rsidP="003122C0">
            <w:ins w:id="2251" w:author="ethink wang" w:date="2017-02-09T14:55:00Z">
              <w:r>
                <w:rPr>
                  <w:rFonts w:hint="eastAsia"/>
                </w:rPr>
                <w:lastRenderedPageBreak/>
                <w:t>（</w:t>
              </w:r>
              <w:r>
                <w:rPr>
                  <w:rFonts w:hint="eastAsia"/>
                </w:rPr>
                <w:t>4</w:t>
              </w:r>
              <w:r>
                <w:rPr>
                  <w:rFonts w:hint="eastAsia"/>
                </w:rPr>
                <w:t>）</w:t>
              </w:r>
            </w:ins>
            <w:r w:rsidR="00500E25">
              <w:rPr>
                <w:rFonts w:hint="eastAsia"/>
              </w:rPr>
              <w:t>“报警时间”控件精确到分钟</w:t>
            </w:r>
            <w:ins w:id="2252" w:author="ethink wang" w:date="2017-02-09T14:58:00Z">
              <w:r>
                <w:rPr>
                  <w:rFonts w:hint="eastAsia"/>
                </w:rPr>
                <w:t>，具体参见公共规则</w:t>
              </w:r>
            </w:ins>
          </w:p>
          <w:p w14:paraId="20B9AB18" w14:textId="48951D9D" w:rsidR="00500E25" w:rsidRDefault="00500E25" w:rsidP="00121A21">
            <w:r>
              <w:rPr>
                <w:rFonts w:hint="eastAsia"/>
              </w:rPr>
              <w:t>2</w:t>
            </w:r>
            <w:del w:id="2253" w:author="ethink wang" w:date="2017-02-09T14:56:00Z">
              <w:r w:rsidDel="00871EDB">
                <w:rPr>
                  <w:rFonts w:hint="eastAsia"/>
                </w:rPr>
                <w:delText xml:space="preserve"> </w:delText>
              </w:r>
            </w:del>
            <w:ins w:id="2254" w:author="ethink wang" w:date="2017-02-09T14:56:00Z">
              <w:r w:rsidR="00871EDB">
                <w:rPr>
                  <w:rFonts w:hint="eastAsia"/>
                </w:rPr>
                <w:t>、</w:t>
              </w:r>
            </w:ins>
            <w:r>
              <w:rPr>
                <w:rFonts w:hint="eastAsia"/>
              </w:rPr>
              <w:t>列表字段如原型。点击“订单号”跳转至订单详情页面，点击“处理报警”</w:t>
            </w:r>
            <w:ins w:id="2255" w:author="ethink wang" w:date="2017-02-09T14:58:00Z">
              <w:r w:rsidR="00871EDB">
                <w:rPr>
                  <w:rFonts w:hint="eastAsia"/>
                </w:rPr>
                <w:t>，</w:t>
              </w:r>
            </w:ins>
            <w:r>
              <w:rPr>
                <w:rFonts w:hint="eastAsia"/>
              </w:rPr>
              <w:t>弹出“处理报警”弹窗。列表按照报警的时间顺序排列。</w:t>
            </w:r>
          </w:p>
        </w:tc>
        <w:tc>
          <w:tcPr>
            <w:tcW w:w="2302" w:type="dxa"/>
            <w:vAlign w:val="center"/>
          </w:tcPr>
          <w:p w14:paraId="0DE58DBD" w14:textId="77777777" w:rsidR="00500E25" w:rsidRDefault="00500E25" w:rsidP="00F0182A">
            <w:r>
              <w:rPr>
                <w:rFonts w:hint="eastAsia"/>
              </w:rPr>
              <w:lastRenderedPageBreak/>
              <w:t>“侯客报警”订单号栏位显示为“</w:t>
            </w:r>
            <w:r>
              <w:rPr>
                <w:rFonts w:hint="eastAsia"/>
              </w:rPr>
              <w:t>/</w:t>
            </w:r>
            <w:r>
              <w:rPr>
                <w:rFonts w:hint="eastAsia"/>
              </w:rPr>
              <w:t>”</w:t>
            </w:r>
          </w:p>
        </w:tc>
      </w:tr>
      <w:tr w:rsidR="00500E25" w14:paraId="6F712FAB" w14:textId="77777777" w:rsidTr="00F0182A">
        <w:trPr>
          <w:trHeight w:val="729"/>
        </w:trPr>
        <w:tc>
          <w:tcPr>
            <w:tcW w:w="1387" w:type="dxa"/>
            <w:vMerge/>
            <w:vAlign w:val="center"/>
          </w:tcPr>
          <w:p w14:paraId="283450BB" w14:textId="77777777" w:rsidR="00500E25" w:rsidRPr="00A95A35" w:rsidRDefault="00500E25" w:rsidP="008F54CE">
            <w:pPr>
              <w:jc w:val="center"/>
              <w:rPr>
                <w:rFonts w:asciiTheme="minorEastAsia" w:hAnsiTheme="minorEastAsia"/>
              </w:rPr>
            </w:pPr>
          </w:p>
        </w:tc>
        <w:tc>
          <w:tcPr>
            <w:tcW w:w="1116" w:type="dxa"/>
            <w:vAlign w:val="center"/>
          </w:tcPr>
          <w:p w14:paraId="7A09D10C" w14:textId="77777777" w:rsidR="00500E25" w:rsidRDefault="00500E25" w:rsidP="00F0182A">
            <w:r>
              <w:t>处理报警弹窗</w:t>
            </w:r>
          </w:p>
        </w:tc>
        <w:tc>
          <w:tcPr>
            <w:tcW w:w="5157" w:type="dxa"/>
            <w:vAlign w:val="center"/>
          </w:tcPr>
          <w:p w14:paraId="65A5C5A0" w14:textId="4AFD78C6" w:rsidR="00500E25" w:rsidRDefault="00500E25" w:rsidP="003122C0">
            <w:r>
              <w:rPr>
                <w:rFonts w:hint="eastAsia"/>
              </w:rPr>
              <w:t>1</w:t>
            </w:r>
            <w:del w:id="2256" w:author="ethink wang" w:date="2017-02-09T14:58:00Z">
              <w:r w:rsidDel="00871EDB">
                <w:rPr>
                  <w:rFonts w:hint="eastAsia"/>
                </w:rPr>
                <w:delText xml:space="preserve"> </w:delText>
              </w:r>
            </w:del>
            <w:ins w:id="2257" w:author="ethink wang" w:date="2017-02-09T14:58:00Z">
              <w:r w:rsidR="00871EDB">
                <w:rPr>
                  <w:rFonts w:hint="eastAsia"/>
                </w:rPr>
                <w:t>、</w:t>
              </w:r>
            </w:ins>
            <w:r>
              <w:rPr>
                <w:rFonts w:hint="eastAsia"/>
              </w:rPr>
              <w:t>处理结果：“假警”“涉嫌遇险”</w:t>
            </w:r>
          </w:p>
          <w:p w14:paraId="239B662A" w14:textId="7E5023E9" w:rsidR="00500E25" w:rsidRDefault="00500E25" w:rsidP="003122C0">
            <w:r>
              <w:rPr>
                <w:rFonts w:hint="eastAsia"/>
              </w:rPr>
              <w:t>2</w:t>
            </w:r>
            <w:del w:id="2258" w:author="ethink wang" w:date="2017-02-09T14:58:00Z">
              <w:r w:rsidDel="00871EDB">
                <w:rPr>
                  <w:rFonts w:hint="eastAsia"/>
                </w:rPr>
                <w:delText xml:space="preserve"> </w:delText>
              </w:r>
            </w:del>
            <w:ins w:id="2259" w:author="ethink wang" w:date="2017-02-09T14:58:00Z">
              <w:r w:rsidR="00871EDB">
                <w:rPr>
                  <w:rFonts w:hint="eastAsia"/>
                </w:rPr>
                <w:t>、</w:t>
              </w:r>
            </w:ins>
            <w:r>
              <w:rPr>
                <w:rFonts w:hint="eastAsia"/>
              </w:rPr>
              <w:t>处理记录：描述处理的方式</w:t>
            </w:r>
          </w:p>
          <w:p w14:paraId="1BAB2756" w14:textId="32FF7FA6" w:rsidR="00500E25" w:rsidRPr="00F02DD1" w:rsidRDefault="00500E25" w:rsidP="003122C0">
            <w:r>
              <w:t>3</w:t>
            </w:r>
            <w:ins w:id="2260" w:author="ethink wang" w:date="2017-02-09T14:58:00Z">
              <w:r w:rsidR="00871EDB">
                <w:rPr>
                  <w:rFonts w:hint="eastAsia"/>
                </w:rPr>
                <w:t>、</w:t>
              </w:r>
            </w:ins>
            <w:r>
              <w:t>点击</w:t>
            </w:r>
            <w:r>
              <w:rPr>
                <w:rFonts w:hint="eastAsia"/>
              </w:rPr>
              <w:t>“确定”，提交处理结果，关闭弹窗，同时将报警的状态由待处理变为已处理；点击“取消”，关闭弹窗</w:t>
            </w:r>
          </w:p>
        </w:tc>
        <w:tc>
          <w:tcPr>
            <w:tcW w:w="2302" w:type="dxa"/>
            <w:vAlign w:val="center"/>
          </w:tcPr>
          <w:p w14:paraId="795E3967" w14:textId="77777777" w:rsidR="00500E25" w:rsidRDefault="00E6787F" w:rsidP="00F0182A">
            <w:r>
              <w:rPr>
                <w:rFonts w:hint="eastAsia"/>
              </w:rPr>
              <w:t>1</w:t>
            </w:r>
            <w:r>
              <w:rPr>
                <w:rFonts w:hint="eastAsia"/>
              </w:rPr>
              <w:t>、</w:t>
            </w:r>
            <w:commentRangeStart w:id="2261"/>
            <w:commentRangeStart w:id="2262"/>
            <w:r w:rsidR="00500E25">
              <w:rPr>
                <w:rFonts w:hint="eastAsia"/>
              </w:rPr>
              <w:t>此两项均为必填项</w:t>
            </w:r>
            <w:commentRangeEnd w:id="2261"/>
            <w:r w:rsidR="00871EDB">
              <w:rPr>
                <w:rStyle w:val="afe"/>
              </w:rPr>
              <w:commentReference w:id="2261"/>
            </w:r>
            <w:commentRangeEnd w:id="2262"/>
            <w:r>
              <w:rPr>
                <w:rStyle w:val="afe"/>
              </w:rPr>
              <w:commentReference w:id="2262"/>
            </w:r>
            <w:r w:rsidR="00500E25">
              <w:rPr>
                <w:rFonts w:hint="eastAsia"/>
              </w:rPr>
              <w:t>，且处理结果不设默认值</w:t>
            </w:r>
            <w:r>
              <w:rPr>
                <w:rFonts w:hint="eastAsia"/>
              </w:rPr>
              <w:t>。</w:t>
            </w:r>
          </w:p>
          <w:p w14:paraId="1010CC10" w14:textId="68AE05DE" w:rsidR="00E6787F" w:rsidRPr="00E6787F" w:rsidRDefault="00E6787F" w:rsidP="00F0182A">
            <w:r>
              <w:t>2</w:t>
            </w:r>
            <w:r>
              <w:rPr>
                <w:rFonts w:hint="eastAsia"/>
              </w:rPr>
              <w:t>、执行保存操作时，检测必填项是否填写完整，若未，则浮窗提示文案“请选择处理结果”或“请输入处理记录”</w:t>
            </w:r>
          </w:p>
        </w:tc>
      </w:tr>
      <w:tr w:rsidR="00500E25" w14:paraId="3779FC3A" w14:textId="77777777" w:rsidTr="00F0182A">
        <w:trPr>
          <w:trHeight w:val="729"/>
        </w:trPr>
        <w:tc>
          <w:tcPr>
            <w:tcW w:w="1387" w:type="dxa"/>
            <w:vMerge/>
            <w:vAlign w:val="center"/>
          </w:tcPr>
          <w:p w14:paraId="643E9341" w14:textId="77777777" w:rsidR="00500E25" w:rsidRPr="00A95A35" w:rsidRDefault="00500E25" w:rsidP="008F54CE">
            <w:pPr>
              <w:jc w:val="center"/>
              <w:rPr>
                <w:rFonts w:asciiTheme="minorEastAsia" w:hAnsiTheme="minorEastAsia"/>
              </w:rPr>
            </w:pPr>
          </w:p>
        </w:tc>
        <w:tc>
          <w:tcPr>
            <w:tcW w:w="1116" w:type="dxa"/>
            <w:vAlign w:val="center"/>
          </w:tcPr>
          <w:p w14:paraId="4FA40040" w14:textId="77777777" w:rsidR="00500E25" w:rsidRDefault="00500E25" w:rsidP="00F0182A">
            <w:r>
              <w:t>已处理报警</w:t>
            </w:r>
          </w:p>
        </w:tc>
        <w:tc>
          <w:tcPr>
            <w:tcW w:w="5157" w:type="dxa"/>
            <w:vAlign w:val="center"/>
          </w:tcPr>
          <w:p w14:paraId="61AA76B5" w14:textId="332D0DA9" w:rsidR="00500E25" w:rsidRDefault="00500E25" w:rsidP="00F02DD1">
            <w:r>
              <w:rPr>
                <w:rFonts w:hint="eastAsia"/>
              </w:rPr>
              <w:t>1</w:t>
            </w:r>
            <w:del w:id="2263" w:author="ethink wang" w:date="2017-02-09T15:01:00Z">
              <w:r w:rsidDel="00871EDB">
                <w:rPr>
                  <w:rFonts w:hint="eastAsia"/>
                </w:rPr>
                <w:delText xml:space="preserve"> </w:delText>
              </w:r>
            </w:del>
            <w:ins w:id="2264" w:author="ethink wang" w:date="2017-02-09T15:01:00Z">
              <w:r w:rsidR="00871EDB">
                <w:rPr>
                  <w:rFonts w:hint="eastAsia"/>
                </w:rPr>
                <w:t>、</w:t>
              </w:r>
            </w:ins>
            <w:r>
              <w:rPr>
                <w:rFonts w:hint="eastAsia"/>
              </w:rPr>
              <w:t>相比“待处理报警”页面的查询条件：</w:t>
            </w:r>
          </w:p>
          <w:p w14:paraId="6271E87B" w14:textId="5AA601BE" w:rsidR="00871EDB" w:rsidRDefault="00871EDB" w:rsidP="00F02DD1">
            <w:pPr>
              <w:rPr>
                <w:ins w:id="2265" w:author="ethink wang" w:date="2017-02-09T15:01:00Z"/>
              </w:rPr>
            </w:pPr>
            <w:ins w:id="2266" w:author="ethink wang" w:date="2017-02-09T15:01:00Z">
              <w:r>
                <w:rPr>
                  <w:rFonts w:hint="eastAsia"/>
                </w:rPr>
                <w:t>（</w:t>
              </w:r>
              <w:r>
                <w:rPr>
                  <w:rFonts w:hint="eastAsia"/>
                </w:rPr>
                <w:t>1</w:t>
              </w:r>
              <w:r>
                <w:rPr>
                  <w:rFonts w:hint="eastAsia"/>
                </w:rPr>
                <w:t>）</w:t>
              </w:r>
            </w:ins>
            <w:r w:rsidR="00500E25">
              <w:rPr>
                <w:rFonts w:hint="eastAsia"/>
              </w:rPr>
              <w:t>增加“处理结果”条件，包括“全部”“假警”“涉嫌遇险”，默认“全部”；</w:t>
            </w:r>
          </w:p>
          <w:p w14:paraId="6398E753" w14:textId="79F5F81A" w:rsidR="00500E25" w:rsidRDefault="00871EDB" w:rsidP="00F02DD1">
            <w:ins w:id="2267" w:author="ethink wang" w:date="2017-02-09T15:01:00Z">
              <w:r>
                <w:rPr>
                  <w:rFonts w:hint="eastAsia"/>
                </w:rPr>
                <w:t>（</w:t>
              </w:r>
              <w:r>
                <w:rPr>
                  <w:rFonts w:hint="eastAsia"/>
                </w:rPr>
                <w:t>2</w:t>
              </w:r>
              <w:r>
                <w:rPr>
                  <w:rFonts w:hint="eastAsia"/>
                </w:rPr>
                <w:t>）</w:t>
              </w:r>
            </w:ins>
            <w:r w:rsidR="00500E25">
              <w:rPr>
                <w:rFonts w:hint="eastAsia"/>
              </w:rPr>
              <w:t>去掉“报警时间”；增加“处理时间”控件精确到分钟</w:t>
            </w:r>
            <w:ins w:id="2268" w:author="ethink wang" w:date="2017-02-09T15:01:00Z">
              <w:r>
                <w:rPr>
                  <w:rFonts w:hint="eastAsia"/>
                </w:rPr>
                <w:t>，具体参见公共规则</w:t>
              </w:r>
            </w:ins>
          </w:p>
          <w:p w14:paraId="7BEF58BB" w14:textId="570F234E" w:rsidR="00500E25" w:rsidRDefault="00500E25" w:rsidP="00121A21">
            <w:r>
              <w:rPr>
                <w:rFonts w:hint="eastAsia"/>
              </w:rPr>
              <w:t>2</w:t>
            </w:r>
            <w:del w:id="2269" w:author="ethink wang" w:date="2017-02-09T15:01:00Z">
              <w:r w:rsidDel="00871EDB">
                <w:rPr>
                  <w:rFonts w:hint="eastAsia"/>
                </w:rPr>
                <w:delText xml:space="preserve"> </w:delText>
              </w:r>
            </w:del>
            <w:ins w:id="2270" w:author="ethink wang" w:date="2017-02-09T15:01:00Z">
              <w:r w:rsidR="00871EDB">
                <w:rPr>
                  <w:rFonts w:hint="eastAsia"/>
                </w:rPr>
                <w:t>、</w:t>
              </w:r>
            </w:ins>
            <w:r>
              <w:rPr>
                <w:rFonts w:hint="eastAsia"/>
              </w:rPr>
              <w:t>列表字段如原型。点击“订单号”跳转至订单详情页面，点击“查看详情”弹出“处理结果”弹窗。列表按照处理时间的倒序排列</w:t>
            </w:r>
          </w:p>
        </w:tc>
        <w:tc>
          <w:tcPr>
            <w:tcW w:w="2302" w:type="dxa"/>
            <w:vAlign w:val="center"/>
          </w:tcPr>
          <w:p w14:paraId="282BE842" w14:textId="77777777" w:rsidR="00500E25" w:rsidRDefault="00500E25" w:rsidP="00F0182A"/>
        </w:tc>
      </w:tr>
      <w:tr w:rsidR="00500E25" w14:paraId="42AC5609" w14:textId="77777777" w:rsidTr="00F0182A">
        <w:trPr>
          <w:trHeight w:val="729"/>
        </w:trPr>
        <w:tc>
          <w:tcPr>
            <w:tcW w:w="1387" w:type="dxa"/>
            <w:vMerge/>
            <w:vAlign w:val="center"/>
          </w:tcPr>
          <w:p w14:paraId="5DCE0526" w14:textId="77777777" w:rsidR="00500E25" w:rsidRPr="00A95A35" w:rsidRDefault="00500E25" w:rsidP="008F54CE">
            <w:pPr>
              <w:jc w:val="center"/>
              <w:rPr>
                <w:rFonts w:asciiTheme="minorEastAsia" w:hAnsiTheme="minorEastAsia"/>
              </w:rPr>
            </w:pPr>
          </w:p>
        </w:tc>
        <w:tc>
          <w:tcPr>
            <w:tcW w:w="1116" w:type="dxa"/>
            <w:vAlign w:val="center"/>
          </w:tcPr>
          <w:p w14:paraId="43A878F7" w14:textId="77777777" w:rsidR="00500E25" w:rsidRDefault="00500E25" w:rsidP="00F0182A">
            <w:r>
              <w:t>处理结果弹窗</w:t>
            </w:r>
          </w:p>
        </w:tc>
        <w:tc>
          <w:tcPr>
            <w:tcW w:w="5157" w:type="dxa"/>
            <w:vAlign w:val="center"/>
          </w:tcPr>
          <w:p w14:paraId="313586BB" w14:textId="391F8AC5" w:rsidR="00500E25" w:rsidRDefault="00500E25" w:rsidP="00F02DD1">
            <w:r>
              <w:rPr>
                <w:rFonts w:hint="eastAsia"/>
              </w:rPr>
              <w:t>1</w:t>
            </w:r>
            <w:del w:id="2271" w:author="ethink wang" w:date="2017-02-09T15:02:00Z">
              <w:r w:rsidDel="00871EDB">
                <w:rPr>
                  <w:rFonts w:hint="eastAsia"/>
                </w:rPr>
                <w:delText xml:space="preserve"> </w:delText>
              </w:r>
            </w:del>
            <w:ins w:id="2272" w:author="ethink wang" w:date="2017-02-09T15:02:00Z">
              <w:r w:rsidR="00871EDB">
                <w:rPr>
                  <w:rFonts w:hint="eastAsia"/>
                </w:rPr>
                <w:t>、</w:t>
              </w:r>
            </w:ins>
            <w:r>
              <w:rPr>
                <w:rFonts w:hint="eastAsia"/>
              </w:rPr>
              <w:t>展示“处理结果”和“处理记录”</w:t>
            </w:r>
          </w:p>
          <w:p w14:paraId="6D7E7618" w14:textId="0BDBEA57" w:rsidR="00500E25" w:rsidRDefault="00500E25" w:rsidP="00F02DD1">
            <w:r>
              <w:rPr>
                <w:rFonts w:hint="eastAsia"/>
              </w:rPr>
              <w:t>2</w:t>
            </w:r>
            <w:del w:id="2273" w:author="ethink wang" w:date="2017-02-09T15:02:00Z">
              <w:r w:rsidDel="00871EDB">
                <w:rPr>
                  <w:rFonts w:hint="eastAsia"/>
                </w:rPr>
                <w:delText xml:space="preserve"> </w:delText>
              </w:r>
            </w:del>
            <w:ins w:id="2274" w:author="ethink wang" w:date="2017-02-09T15:02:00Z">
              <w:r w:rsidR="00871EDB">
                <w:rPr>
                  <w:rFonts w:hint="eastAsia"/>
                </w:rPr>
                <w:t>、</w:t>
              </w:r>
            </w:ins>
            <w:r>
              <w:rPr>
                <w:rFonts w:hint="eastAsia"/>
              </w:rPr>
              <w:t>点击“关闭”，关闭弹窗</w:t>
            </w:r>
          </w:p>
        </w:tc>
        <w:tc>
          <w:tcPr>
            <w:tcW w:w="2302" w:type="dxa"/>
            <w:vAlign w:val="center"/>
          </w:tcPr>
          <w:p w14:paraId="27855F78" w14:textId="77777777" w:rsidR="00500E25" w:rsidRDefault="00500E25" w:rsidP="00F0182A">
            <w:r>
              <w:rPr>
                <w:rFonts w:hint="eastAsia"/>
              </w:rPr>
              <w:t>暂时信息均为只读</w:t>
            </w:r>
          </w:p>
        </w:tc>
      </w:tr>
    </w:tbl>
    <w:p w14:paraId="686D7022" w14:textId="77777777" w:rsidR="00F0182A" w:rsidRPr="00F0182A" w:rsidRDefault="00F0182A" w:rsidP="00F0182A"/>
    <w:p w14:paraId="4973B286" w14:textId="77777777" w:rsidR="004049F5" w:rsidRPr="004049F5" w:rsidRDefault="004049F5" w:rsidP="004049F5">
      <w:pPr>
        <w:pStyle w:val="3"/>
      </w:pPr>
      <w:bookmarkStart w:id="2275" w:name="_Toc474764545"/>
      <w:r>
        <w:rPr>
          <w:rFonts w:ascii="宋体" w:eastAsia="宋体" w:hAnsi="宋体" w:cs="宋体" w:hint="eastAsia"/>
        </w:rPr>
        <w:lastRenderedPageBreak/>
        <w:t>系统设置</w:t>
      </w:r>
      <w:bookmarkEnd w:id="2275"/>
    </w:p>
    <w:p w14:paraId="7694A747" w14:textId="77777777" w:rsidR="004049F5" w:rsidRDefault="00BD56E9" w:rsidP="004049F5">
      <w:pPr>
        <w:pStyle w:val="4"/>
      </w:pPr>
      <w:bookmarkStart w:id="2276" w:name="_Toc474764546"/>
      <w:r>
        <w:rPr>
          <w:rFonts w:hint="eastAsia"/>
        </w:rPr>
        <w:t>管理员</w:t>
      </w:r>
      <w:r>
        <w:t>账号</w:t>
      </w:r>
      <w:bookmarkEnd w:id="2276"/>
    </w:p>
    <w:p w14:paraId="3FE23E83" w14:textId="77777777" w:rsidR="004049F5" w:rsidRDefault="004049F5" w:rsidP="004049F5">
      <w:pPr>
        <w:pStyle w:val="5"/>
      </w:pPr>
      <w:r>
        <w:t>用例描述</w:t>
      </w:r>
      <w:r w:rsidR="00D877A8">
        <w:rPr>
          <w:rFonts w:hint="eastAsia"/>
        </w:rPr>
        <w:t xml:space="preserve">  </w:t>
      </w:r>
    </w:p>
    <w:p w14:paraId="6584FAD5" w14:textId="77777777" w:rsidR="00D877A8" w:rsidRPr="00D877A8" w:rsidRDefault="001F2829" w:rsidP="00D877A8">
      <w:r>
        <w:rPr>
          <w:rFonts w:hint="eastAsia"/>
        </w:rPr>
        <w:t xml:space="preserve">  </w:t>
      </w:r>
      <w:r>
        <w:rPr>
          <w:rFonts w:hint="eastAsia"/>
        </w:rPr>
        <w:t>相比一期，增加查询条件。</w:t>
      </w:r>
    </w:p>
    <w:p w14:paraId="3997B604" w14:textId="77777777" w:rsidR="004049F5" w:rsidRDefault="004049F5" w:rsidP="004049F5">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F0182A" w:rsidRPr="00753787" w14:paraId="3E005E57" w14:textId="77777777" w:rsidTr="00F0182A">
        <w:trPr>
          <w:trHeight w:val="567"/>
        </w:trPr>
        <w:tc>
          <w:tcPr>
            <w:tcW w:w="1387" w:type="dxa"/>
            <w:shd w:val="clear" w:color="auto" w:fill="D9D9D9" w:themeFill="background1" w:themeFillShade="D9"/>
            <w:vAlign w:val="center"/>
          </w:tcPr>
          <w:p w14:paraId="0C2E7BDE" w14:textId="77777777"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14:paraId="6E52A0E7" w14:textId="77777777"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14:paraId="72F3B307" w14:textId="77777777"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14:paraId="0A281027" w14:textId="77777777" w:rsidR="00F0182A" w:rsidRPr="00753787" w:rsidRDefault="00F0182A" w:rsidP="00F0182A">
            <w:pPr>
              <w:ind w:leftChars="-253" w:left="-531"/>
              <w:jc w:val="center"/>
              <w:rPr>
                <w:b/>
              </w:rPr>
            </w:pPr>
            <w:r>
              <w:rPr>
                <w:rFonts w:hint="eastAsia"/>
                <w:b/>
              </w:rPr>
              <w:t>异常处理</w:t>
            </w:r>
          </w:p>
        </w:tc>
      </w:tr>
      <w:tr w:rsidR="00F0182A" w14:paraId="6BF610EB" w14:textId="77777777" w:rsidTr="00F0182A">
        <w:trPr>
          <w:trHeight w:val="729"/>
        </w:trPr>
        <w:tc>
          <w:tcPr>
            <w:tcW w:w="1387" w:type="dxa"/>
            <w:vAlign w:val="center"/>
          </w:tcPr>
          <w:p w14:paraId="2F3015F5" w14:textId="77777777" w:rsidR="00F0182A" w:rsidRDefault="00F0182A" w:rsidP="001F2829">
            <w:pPr>
              <w:jc w:val="center"/>
            </w:pPr>
            <w:r>
              <w:rPr>
                <w:rFonts w:asciiTheme="minorEastAsia" w:hAnsiTheme="minorEastAsia" w:hint="eastAsia"/>
              </w:rPr>
              <w:t>Ⅳ</w:t>
            </w:r>
            <w:r>
              <w:rPr>
                <w:rFonts w:hint="eastAsia"/>
              </w:rPr>
              <w:t>-</w:t>
            </w:r>
            <w:r w:rsidR="001F2829">
              <w:t>C</w:t>
            </w:r>
            <w:r>
              <w:t>-01</w:t>
            </w:r>
          </w:p>
        </w:tc>
        <w:tc>
          <w:tcPr>
            <w:tcW w:w="1116" w:type="dxa"/>
            <w:vAlign w:val="center"/>
          </w:tcPr>
          <w:p w14:paraId="62C7367D" w14:textId="77777777" w:rsidR="00F0182A" w:rsidRDefault="00F0182A" w:rsidP="00F0182A">
            <w:r>
              <w:t>说明</w:t>
            </w:r>
          </w:p>
        </w:tc>
        <w:tc>
          <w:tcPr>
            <w:tcW w:w="5157" w:type="dxa"/>
            <w:vAlign w:val="center"/>
          </w:tcPr>
          <w:p w14:paraId="0F823520" w14:textId="77777777" w:rsidR="00F0182A" w:rsidRDefault="00F0182A" w:rsidP="00F0182A">
            <w:r>
              <w:rPr>
                <w:rFonts w:hint="eastAsia"/>
              </w:rPr>
              <w:t>相比一期：</w:t>
            </w:r>
          </w:p>
          <w:p w14:paraId="61C3B145" w14:textId="1FBC90E9" w:rsidR="00871EDB" w:rsidRDefault="00871EDB" w:rsidP="001F2829">
            <w:pPr>
              <w:rPr>
                <w:ins w:id="2277" w:author="ethink wang" w:date="2017-02-09T15:09:00Z"/>
              </w:rPr>
            </w:pPr>
            <w:ins w:id="2278" w:author="ethink wang" w:date="2017-02-09T15:11:00Z">
              <w:r>
                <w:rPr>
                  <w:rFonts w:hint="eastAsia"/>
                </w:rPr>
                <w:t>1</w:t>
              </w:r>
              <w:r>
                <w:rPr>
                  <w:rFonts w:hint="eastAsia"/>
                </w:rPr>
                <w:t>、</w:t>
              </w:r>
            </w:ins>
            <w:r w:rsidR="001F2829">
              <w:rPr>
                <w:rFonts w:hint="eastAsia"/>
              </w:rPr>
              <w:t>增加“账号”“姓名”“角色名称”等三个查询条件</w:t>
            </w:r>
            <w:ins w:id="2279" w:author="ethink wang" w:date="2017-02-09T15:09:00Z">
              <w:r>
                <w:rPr>
                  <w:rFonts w:hint="eastAsia"/>
                </w:rPr>
                <w:t>。</w:t>
              </w:r>
            </w:ins>
            <w:del w:id="2280" w:author="ethink wang" w:date="2017-02-09T15:09:00Z">
              <w:r w:rsidR="001F2829" w:rsidDel="00871EDB">
                <w:rPr>
                  <w:rFonts w:hint="eastAsia"/>
                </w:rPr>
                <w:delText>，</w:delText>
              </w:r>
            </w:del>
          </w:p>
          <w:p w14:paraId="501D55EA" w14:textId="77777777" w:rsidR="00871EDB" w:rsidRDefault="00871EDB" w:rsidP="001F2829">
            <w:pPr>
              <w:rPr>
                <w:ins w:id="2281" w:author="ethink wang" w:date="2017-02-09T15:10:00Z"/>
              </w:rPr>
            </w:pPr>
            <w:ins w:id="2282" w:author="ethink wang" w:date="2017-02-09T15:09:00Z">
              <w:r>
                <w:rPr>
                  <w:rFonts w:hint="eastAsia"/>
                </w:rPr>
                <w:t>（</w:t>
              </w:r>
              <w:r>
                <w:rPr>
                  <w:rFonts w:hint="eastAsia"/>
                </w:rPr>
                <w:t>1</w:t>
              </w:r>
              <w:r>
                <w:rPr>
                  <w:rFonts w:hint="eastAsia"/>
                </w:rPr>
                <w:t>）</w:t>
              </w:r>
            </w:ins>
            <w:del w:id="2283" w:author="ethink wang" w:date="2017-02-09T15:09:00Z">
              <w:r w:rsidR="001F2829" w:rsidDel="00871EDB">
                <w:rPr>
                  <w:rFonts w:hint="eastAsia"/>
                </w:rPr>
                <w:delText>其中</w:delText>
              </w:r>
            </w:del>
            <w:r w:rsidR="001F2829">
              <w:rPr>
                <w:rFonts w:hint="eastAsia"/>
              </w:rPr>
              <w:t>“账号”采用联想输入框</w:t>
            </w:r>
            <w:ins w:id="2284" w:author="ethink wang" w:date="2017-02-09T15:10:00Z">
              <w:r>
                <w:rPr>
                  <w:rFonts w:hint="eastAsia"/>
                </w:rPr>
                <w:t>；</w:t>
              </w:r>
            </w:ins>
          </w:p>
          <w:p w14:paraId="0EB9C4A1" w14:textId="1075D9C9" w:rsidR="00871EDB" w:rsidRDefault="001F2829" w:rsidP="001F2829">
            <w:pPr>
              <w:rPr>
                <w:ins w:id="2285" w:author="ethink wang" w:date="2017-02-09T15:09:00Z"/>
              </w:rPr>
            </w:pPr>
            <w:del w:id="2286" w:author="ethink wang" w:date="2017-02-09T15:10:00Z">
              <w:r w:rsidDel="00871EDB">
                <w:rPr>
                  <w:rFonts w:hint="eastAsia"/>
                </w:rPr>
                <w:delText>，</w:delText>
              </w:r>
            </w:del>
            <w:ins w:id="2287" w:author="ethink wang" w:date="2017-02-09T15:10:00Z">
              <w:r w:rsidR="00871EDB">
                <w:rPr>
                  <w:rFonts w:hint="eastAsia"/>
                </w:rPr>
                <w:t>（</w:t>
              </w:r>
              <w:r w:rsidR="00871EDB">
                <w:rPr>
                  <w:rFonts w:hint="eastAsia"/>
                </w:rPr>
                <w:t>2</w:t>
              </w:r>
              <w:r w:rsidR="00871EDB">
                <w:rPr>
                  <w:rFonts w:hint="eastAsia"/>
                </w:rPr>
                <w:t>）</w:t>
              </w:r>
            </w:ins>
            <w:r>
              <w:rPr>
                <w:rFonts w:hint="eastAsia"/>
              </w:rPr>
              <w:t>“姓名”栏位可以输入姓名或手机号查询，采用联想输入框，样式参照一期“订单管理”页面的“下单人”控件；</w:t>
            </w:r>
          </w:p>
          <w:p w14:paraId="6B73C581" w14:textId="77777777" w:rsidR="00871EDB" w:rsidRDefault="00871EDB" w:rsidP="001F2829">
            <w:pPr>
              <w:rPr>
                <w:ins w:id="2288" w:author="ethink wang" w:date="2017-02-09T15:11:00Z"/>
              </w:rPr>
            </w:pPr>
            <w:ins w:id="2289" w:author="ethink wang" w:date="2017-02-09T15:10:00Z">
              <w:r>
                <w:rPr>
                  <w:rFonts w:hint="eastAsia"/>
                </w:rPr>
                <w:t>（</w:t>
              </w:r>
              <w:r>
                <w:rPr>
                  <w:rFonts w:hint="eastAsia"/>
                </w:rPr>
                <w:t>3</w:t>
              </w:r>
              <w:r>
                <w:rPr>
                  <w:rFonts w:hint="eastAsia"/>
                </w:rPr>
                <w:t>）</w:t>
              </w:r>
            </w:ins>
            <w:r w:rsidR="001F2829">
              <w:rPr>
                <w:rFonts w:hint="eastAsia"/>
              </w:rPr>
              <w:t>“角色名称”采用下拉控件，加载所有管理员角色，默认为“全部”</w:t>
            </w:r>
            <w:r w:rsidR="007E31BB">
              <w:rPr>
                <w:rFonts w:hint="eastAsia"/>
              </w:rPr>
              <w:t>，点击“查询”在下方显示查询结果</w:t>
            </w:r>
            <w:del w:id="2290" w:author="ethink wang" w:date="2017-02-09T15:11:00Z">
              <w:r w:rsidR="007E31BB" w:rsidDel="00871EDB">
                <w:rPr>
                  <w:rFonts w:hint="eastAsia"/>
                </w:rPr>
                <w:delText>，</w:delText>
              </w:r>
            </w:del>
            <w:ins w:id="2291" w:author="ethink wang" w:date="2017-02-09T15:11:00Z">
              <w:r>
                <w:rPr>
                  <w:rFonts w:hint="eastAsia"/>
                </w:rPr>
                <w:t>。</w:t>
              </w:r>
            </w:ins>
          </w:p>
          <w:p w14:paraId="113CCCB1" w14:textId="5090F8B9" w:rsidR="001F2829" w:rsidRPr="00F0182A" w:rsidRDefault="00871EDB" w:rsidP="007F5FE4">
            <w:ins w:id="2292" w:author="ethink wang" w:date="2017-02-09T15:11:00Z">
              <w:r>
                <w:rPr>
                  <w:rFonts w:hint="eastAsia"/>
                </w:rPr>
                <w:t>2</w:t>
              </w:r>
              <w:r>
                <w:rPr>
                  <w:rFonts w:hint="eastAsia"/>
                </w:rPr>
                <w:t>、</w:t>
              </w:r>
            </w:ins>
            <w:ins w:id="2293" w:author="ethink wang" w:date="2017-02-09T15:12:00Z">
              <w:r>
                <w:rPr>
                  <w:rFonts w:hint="eastAsia"/>
                </w:rPr>
                <w:t>新增</w:t>
              </w:r>
            </w:ins>
            <w:ins w:id="2294" w:author="ethink wang" w:date="2017-02-09T15:13:00Z">
              <w:r>
                <w:rPr>
                  <w:rFonts w:hint="eastAsia"/>
                </w:rPr>
                <w:t>“查询”</w:t>
              </w:r>
            </w:ins>
            <w:ins w:id="2295" w:author="ethink wang" w:date="2017-02-09T15:12:00Z">
              <w:r>
                <w:rPr>
                  <w:rFonts w:hint="eastAsia"/>
                </w:rPr>
                <w:t>和</w:t>
              </w:r>
            </w:ins>
            <w:ins w:id="2296" w:author="ethink wang" w:date="2017-02-09T15:13:00Z">
              <w:r>
                <w:rPr>
                  <w:rFonts w:hint="eastAsia"/>
                </w:rPr>
                <w:t>“清空”</w:t>
              </w:r>
            </w:ins>
            <w:ins w:id="2297" w:author="ethink wang" w:date="2017-02-09T15:12:00Z">
              <w:r>
                <w:rPr>
                  <w:rFonts w:hint="eastAsia"/>
                </w:rPr>
                <w:t>功能</w:t>
              </w:r>
            </w:ins>
            <w:ins w:id="2298" w:author="ethink wang" w:date="2017-02-09T15:13:00Z">
              <w:r>
                <w:rPr>
                  <w:rFonts w:hint="eastAsia"/>
                </w:rPr>
                <w:t>，</w:t>
              </w:r>
            </w:ins>
            <w:ins w:id="2299" w:author="ethink wang" w:date="2017-02-09T15:16:00Z">
              <w:r w:rsidR="007F5FE4">
                <w:rPr>
                  <w:rFonts w:hint="eastAsia"/>
                </w:rPr>
                <w:t>点击</w:t>
              </w:r>
            </w:ins>
            <w:ins w:id="2300" w:author="ethink wang" w:date="2017-02-09T15:17:00Z">
              <w:r w:rsidR="007F5FE4">
                <w:rPr>
                  <w:rFonts w:hint="eastAsia"/>
                </w:rPr>
                <w:t>“查询”在</w:t>
              </w:r>
              <w:r w:rsidR="007F5FE4">
                <w:t>列表下方</w:t>
              </w:r>
              <w:r w:rsidR="007F5FE4">
                <w:rPr>
                  <w:rFonts w:hint="eastAsia"/>
                </w:rPr>
                <w:t>展示符合</w:t>
              </w:r>
              <w:r w:rsidR="007F5FE4">
                <w:t>条件的查询结果，</w:t>
              </w:r>
            </w:ins>
            <w:r w:rsidR="007E31BB">
              <w:rPr>
                <w:rFonts w:hint="eastAsia"/>
              </w:rPr>
              <w:t>点击“清空”</w:t>
            </w:r>
            <w:ins w:id="2301" w:author="ethink wang" w:date="2017-02-09T15:11:00Z">
              <w:r>
                <w:rPr>
                  <w:rFonts w:hint="eastAsia"/>
                </w:rPr>
                <w:t>，</w:t>
              </w:r>
            </w:ins>
            <w:del w:id="2302" w:author="ethink wang" w:date="2017-02-09T15:14:00Z">
              <w:r w:rsidR="007E31BB" w:rsidDel="007F5FE4">
                <w:rPr>
                  <w:rFonts w:hint="eastAsia"/>
                </w:rPr>
                <w:delText>初始化</w:delText>
              </w:r>
            </w:del>
            <w:r w:rsidR="007E31BB">
              <w:rPr>
                <w:rFonts w:hint="eastAsia"/>
              </w:rPr>
              <w:t>查询条件和列表</w:t>
            </w:r>
            <w:ins w:id="2303" w:author="ethink wang" w:date="2017-02-09T15:14:00Z">
              <w:r w:rsidR="007F5FE4">
                <w:rPr>
                  <w:rFonts w:hint="eastAsia"/>
                </w:rPr>
                <w:t>置为初始化条件</w:t>
              </w:r>
            </w:ins>
          </w:p>
        </w:tc>
        <w:tc>
          <w:tcPr>
            <w:tcW w:w="2302" w:type="dxa"/>
            <w:vAlign w:val="center"/>
          </w:tcPr>
          <w:p w14:paraId="64856163" w14:textId="77777777" w:rsidR="00F0182A" w:rsidRPr="007F5FE4" w:rsidRDefault="00F0182A" w:rsidP="00F0182A"/>
        </w:tc>
      </w:tr>
    </w:tbl>
    <w:p w14:paraId="59F3EE2C" w14:textId="77777777" w:rsidR="00F0182A" w:rsidRPr="00E82F43" w:rsidRDefault="00F0182A" w:rsidP="00F0182A"/>
    <w:p w14:paraId="7E04EFEA" w14:textId="77777777" w:rsidR="00BD56E9" w:rsidRDefault="00BD56E9" w:rsidP="00BD56E9">
      <w:pPr>
        <w:pStyle w:val="4"/>
      </w:pPr>
      <w:bookmarkStart w:id="2304" w:name="_Toc474764547"/>
      <w:r>
        <w:rPr>
          <w:rFonts w:hint="eastAsia"/>
        </w:rPr>
        <w:t>管理员角色</w:t>
      </w:r>
      <w:bookmarkEnd w:id="2304"/>
    </w:p>
    <w:p w14:paraId="1E74CD5C" w14:textId="77777777" w:rsidR="00BD56E9" w:rsidRDefault="00BD56E9" w:rsidP="00BD56E9">
      <w:pPr>
        <w:pStyle w:val="5"/>
      </w:pPr>
      <w:r>
        <w:t>用例描述</w:t>
      </w:r>
    </w:p>
    <w:p w14:paraId="01F704E3" w14:textId="77777777" w:rsidR="00E82F43" w:rsidRPr="00E82F43" w:rsidRDefault="00E82F43" w:rsidP="00E82F43">
      <w:r>
        <w:rPr>
          <w:rFonts w:hint="eastAsia"/>
        </w:rPr>
        <w:t xml:space="preserve">  </w:t>
      </w:r>
      <w:r>
        <w:rPr>
          <w:rFonts w:hint="eastAsia"/>
        </w:rPr>
        <w:t>相对一期，增加了查询条件。</w:t>
      </w:r>
    </w:p>
    <w:p w14:paraId="7C83305C" w14:textId="77777777" w:rsidR="00BD56E9" w:rsidRDefault="00BD56E9" w:rsidP="00BD56E9">
      <w:pPr>
        <w:pStyle w:val="5"/>
      </w:pPr>
      <w:r>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F0182A" w:rsidRPr="00753787" w14:paraId="29F438D9" w14:textId="77777777" w:rsidTr="00F0182A">
        <w:trPr>
          <w:trHeight w:val="567"/>
        </w:trPr>
        <w:tc>
          <w:tcPr>
            <w:tcW w:w="1387" w:type="dxa"/>
            <w:shd w:val="clear" w:color="auto" w:fill="D9D9D9" w:themeFill="background1" w:themeFillShade="D9"/>
            <w:vAlign w:val="center"/>
          </w:tcPr>
          <w:p w14:paraId="4FE32698" w14:textId="77777777"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14:paraId="584C78A6" w14:textId="77777777"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14:paraId="08BD5392" w14:textId="77777777"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14:paraId="623BC4A7" w14:textId="77777777" w:rsidR="00F0182A" w:rsidRPr="00753787" w:rsidRDefault="00F0182A" w:rsidP="00F0182A">
            <w:pPr>
              <w:ind w:leftChars="-253" w:left="-531"/>
              <w:jc w:val="center"/>
              <w:rPr>
                <w:b/>
              </w:rPr>
            </w:pPr>
            <w:r>
              <w:rPr>
                <w:rFonts w:hint="eastAsia"/>
                <w:b/>
              </w:rPr>
              <w:t>异常处理</w:t>
            </w:r>
          </w:p>
        </w:tc>
      </w:tr>
      <w:tr w:rsidR="00F0182A" w14:paraId="64FC95C6" w14:textId="77777777" w:rsidTr="00F0182A">
        <w:trPr>
          <w:trHeight w:val="729"/>
        </w:trPr>
        <w:tc>
          <w:tcPr>
            <w:tcW w:w="1387" w:type="dxa"/>
            <w:vAlign w:val="center"/>
          </w:tcPr>
          <w:p w14:paraId="1935B22E" w14:textId="77777777" w:rsidR="00F0182A" w:rsidRDefault="00F0182A" w:rsidP="00E82F43">
            <w:pPr>
              <w:jc w:val="center"/>
            </w:pPr>
            <w:r>
              <w:rPr>
                <w:rFonts w:asciiTheme="minorEastAsia" w:hAnsiTheme="minorEastAsia" w:hint="eastAsia"/>
              </w:rPr>
              <w:t>Ⅳ</w:t>
            </w:r>
            <w:r>
              <w:rPr>
                <w:rFonts w:hint="eastAsia"/>
              </w:rPr>
              <w:t>-</w:t>
            </w:r>
            <w:r w:rsidR="00E82F43">
              <w:t>C</w:t>
            </w:r>
            <w:r>
              <w:t>-0</w:t>
            </w:r>
            <w:r w:rsidR="00E82F43">
              <w:t>2</w:t>
            </w:r>
          </w:p>
        </w:tc>
        <w:tc>
          <w:tcPr>
            <w:tcW w:w="1116" w:type="dxa"/>
            <w:vAlign w:val="center"/>
          </w:tcPr>
          <w:p w14:paraId="3C013DEB" w14:textId="77777777" w:rsidR="00F0182A" w:rsidRDefault="00F0182A" w:rsidP="00F0182A">
            <w:r>
              <w:t>说明</w:t>
            </w:r>
          </w:p>
        </w:tc>
        <w:tc>
          <w:tcPr>
            <w:tcW w:w="5157" w:type="dxa"/>
            <w:vAlign w:val="center"/>
          </w:tcPr>
          <w:p w14:paraId="16B1247C" w14:textId="77777777" w:rsidR="00F0182A" w:rsidRDefault="00F0182A" w:rsidP="00F0182A">
            <w:r>
              <w:rPr>
                <w:rFonts w:hint="eastAsia"/>
              </w:rPr>
              <w:t>相比一期：</w:t>
            </w:r>
          </w:p>
          <w:p w14:paraId="6B16C6CE" w14:textId="77777777" w:rsidR="007F5FE4" w:rsidRDefault="007F5FE4" w:rsidP="00F0182A">
            <w:pPr>
              <w:rPr>
                <w:ins w:id="2305" w:author="ethink wang" w:date="2017-02-09T15:15:00Z"/>
              </w:rPr>
            </w:pPr>
            <w:ins w:id="2306" w:author="ethink wang" w:date="2017-02-09T15:15:00Z">
              <w:r>
                <w:rPr>
                  <w:rFonts w:hint="eastAsia"/>
                </w:rPr>
                <w:t>1</w:t>
              </w:r>
              <w:r>
                <w:rPr>
                  <w:rFonts w:hint="eastAsia"/>
                </w:rPr>
                <w:t>、</w:t>
              </w:r>
            </w:ins>
            <w:r w:rsidR="00BD5DD4">
              <w:t>增加</w:t>
            </w:r>
            <w:r w:rsidR="00BD5DD4">
              <w:rPr>
                <w:rFonts w:hint="eastAsia"/>
              </w:rPr>
              <w:t>“角色名称”“角色类别”等查询条件</w:t>
            </w:r>
            <w:ins w:id="2307" w:author="ethink wang" w:date="2017-02-09T15:15:00Z">
              <w:r>
                <w:rPr>
                  <w:rFonts w:hint="eastAsia"/>
                </w:rPr>
                <w:t>；</w:t>
              </w:r>
            </w:ins>
          </w:p>
          <w:p w14:paraId="56709FD8" w14:textId="77777777" w:rsidR="007F5FE4" w:rsidRDefault="007F5FE4" w:rsidP="00F0182A">
            <w:pPr>
              <w:rPr>
                <w:ins w:id="2308" w:author="ethink wang" w:date="2017-02-09T15:15:00Z"/>
              </w:rPr>
            </w:pPr>
            <w:ins w:id="2309" w:author="ethink wang" w:date="2017-02-09T15:15:00Z">
              <w:r>
                <w:rPr>
                  <w:rFonts w:hint="eastAsia"/>
                </w:rPr>
                <w:t>（</w:t>
              </w:r>
              <w:r>
                <w:rPr>
                  <w:rFonts w:hint="eastAsia"/>
                </w:rPr>
                <w:t>1</w:t>
              </w:r>
              <w:r>
                <w:rPr>
                  <w:rFonts w:hint="eastAsia"/>
                </w:rPr>
                <w:t>）</w:t>
              </w:r>
            </w:ins>
            <w:del w:id="2310" w:author="ethink wang" w:date="2017-02-09T15:15:00Z">
              <w:r w:rsidR="00BD5DD4" w:rsidDel="007F5FE4">
                <w:rPr>
                  <w:rFonts w:hint="eastAsia"/>
                </w:rPr>
                <w:delText>，</w:delText>
              </w:r>
            </w:del>
            <w:r w:rsidR="00BD5DD4">
              <w:rPr>
                <w:rFonts w:hint="eastAsia"/>
              </w:rPr>
              <w:t>“角色名称”控件使用联想输入框控件，</w:t>
            </w:r>
          </w:p>
          <w:p w14:paraId="24D160CC" w14:textId="79692829" w:rsidR="00BD5DD4" w:rsidRDefault="007F5FE4" w:rsidP="00F0182A">
            <w:ins w:id="2311" w:author="ethink wang" w:date="2017-02-09T15:16:00Z">
              <w:r>
                <w:rPr>
                  <w:rFonts w:hint="eastAsia"/>
                </w:rPr>
                <w:t>（</w:t>
              </w:r>
              <w:r>
                <w:rPr>
                  <w:rFonts w:hint="eastAsia"/>
                </w:rPr>
                <w:t>2</w:t>
              </w:r>
              <w:r>
                <w:rPr>
                  <w:rFonts w:hint="eastAsia"/>
                </w:rPr>
                <w:t>）</w:t>
              </w:r>
            </w:ins>
            <w:r w:rsidR="00BD5DD4">
              <w:rPr>
                <w:rFonts w:hint="eastAsia"/>
              </w:rPr>
              <w:t>“角色类别”采用下拉控件，包括“全部”“客服人员”“财务人员”，默认“全部”。</w:t>
            </w:r>
          </w:p>
          <w:p w14:paraId="0F7B2AFC" w14:textId="5E2456E4" w:rsidR="00BD5DD4" w:rsidRPr="00F0182A" w:rsidRDefault="007F5FE4" w:rsidP="007F5FE4">
            <w:ins w:id="2312" w:author="ethink wang" w:date="2017-02-09T15:16:00Z">
              <w:r>
                <w:t>2</w:t>
              </w:r>
              <w:r>
                <w:rPr>
                  <w:rFonts w:hint="eastAsia"/>
                </w:rPr>
                <w:t>、增加“</w:t>
              </w:r>
              <w:r>
                <w:t>查询</w:t>
              </w:r>
              <w:r>
                <w:rPr>
                  <w:rFonts w:hint="eastAsia"/>
                </w:rPr>
                <w:t>”</w:t>
              </w:r>
              <w:r>
                <w:t>、</w:t>
              </w:r>
              <w:r>
                <w:rPr>
                  <w:rFonts w:hint="eastAsia"/>
                </w:rPr>
                <w:t>“</w:t>
              </w:r>
              <w:r>
                <w:t>清空</w:t>
              </w:r>
              <w:r>
                <w:rPr>
                  <w:rFonts w:hint="eastAsia"/>
                </w:rPr>
                <w:t>”</w:t>
              </w:r>
              <w:r>
                <w:t>功能，</w:t>
              </w:r>
            </w:ins>
            <w:r w:rsidR="00BD5DD4">
              <w:t>点击</w:t>
            </w:r>
            <w:r w:rsidR="00BD5DD4">
              <w:rPr>
                <w:rFonts w:hint="eastAsia"/>
              </w:rPr>
              <w:t>“查询”在下方列表展示</w:t>
            </w:r>
            <w:ins w:id="2313" w:author="ethink wang" w:date="2017-02-09T15:18:00Z">
              <w:r>
                <w:rPr>
                  <w:rFonts w:hint="eastAsia"/>
                </w:rPr>
                <w:t>符合</w:t>
              </w:r>
            </w:ins>
            <w:del w:id="2314" w:author="ethink wang" w:date="2017-02-09T15:18:00Z">
              <w:r w:rsidR="00BD5DD4" w:rsidDel="007F5FE4">
                <w:rPr>
                  <w:rFonts w:hint="eastAsia"/>
                </w:rPr>
                <w:delText>查询</w:delText>
              </w:r>
            </w:del>
            <w:ins w:id="2315" w:author="ethink wang" w:date="2017-02-09T15:18:00Z">
              <w:r>
                <w:rPr>
                  <w:rFonts w:hint="eastAsia"/>
                </w:rPr>
                <w:t>条件</w:t>
              </w:r>
              <w:r>
                <w:t>的</w:t>
              </w:r>
              <w:r>
                <w:rPr>
                  <w:rFonts w:hint="eastAsia"/>
                </w:rPr>
                <w:t>查询</w:t>
              </w:r>
            </w:ins>
            <w:r w:rsidR="00BD5DD4">
              <w:rPr>
                <w:rFonts w:hint="eastAsia"/>
              </w:rPr>
              <w:t>结果，点击“清空”初始化查询条件及列表</w:t>
            </w:r>
          </w:p>
        </w:tc>
        <w:tc>
          <w:tcPr>
            <w:tcW w:w="2302" w:type="dxa"/>
            <w:vAlign w:val="center"/>
          </w:tcPr>
          <w:p w14:paraId="032CB3DB" w14:textId="77777777" w:rsidR="00F0182A" w:rsidRPr="00054E2A" w:rsidRDefault="00F0182A" w:rsidP="00F0182A">
            <w:r>
              <w:rPr>
                <w:rFonts w:hint="eastAsia"/>
              </w:rPr>
              <w:t>·</w:t>
            </w:r>
          </w:p>
        </w:tc>
      </w:tr>
    </w:tbl>
    <w:p w14:paraId="490AB622" w14:textId="77777777" w:rsidR="00BD56E9" w:rsidRDefault="00BD56E9" w:rsidP="00BD56E9">
      <w:pPr>
        <w:pStyle w:val="4"/>
      </w:pPr>
      <w:bookmarkStart w:id="2316" w:name="_Toc474764548"/>
      <w:r>
        <w:rPr>
          <w:rFonts w:hint="eastAsia"/>
        </w:rPr>
        <w:t>信息设置</w:t>
      </w:r>
      <w:bookmarkEnd w:id="2316"/>
    </w:p>
    <w:p w14:paraId="3AFA01BB" w14:textId="77777777" w:rsidR="00BD56E9" w:rsidRDefault="00BD56E9" w:rsidP="00BD56E9">
      <w:pPr>
        <w:pStyle w:val="5"/>
      </w:pPr>
      <w:r>
        <w:t>用例描述</w:t>
      </w:r>
    </w:p>
    <w:p w14:paraId="2421326F" w14:textId="478D7CAC" w:rsidR="00791DB2" w:rsidRPr="00791DB2" w:rsidRDefault="00791DB2" w:rsidP="00791DB2">
      <w:r>
        <w:rPr>
          <w:rFonts w:hint="eastAsia"/>
        </w:rPr>
        <w:t xml:space="preserve">  </w:t>
      </w:r>
      <w:r>
        <w:rPr>
          <w:rFonts w:hint="eastAsia"/>
        </w:rPr>
        <w:t>相比一期，去除了“账户信息”设置栏位和“</w:t>
      </w:r>
      <w:ins w:id="2317" w:author="ethink wang" w:date="2017-02-09T15:20:00Z">
        <w:r w:rsidR="00D05666">
          <w:t>隐私</w:t>
        </w:r>
      </w:ins>
      <w:del w:id="2318" w:author="ethink wang" w:date="2017-02-09T15:20:00Z">
        <w:r w:rsidDel="00D05666">
          <w:rPr>
            <w:rFonts w:hint="eastAsia"/>
          </w:rPr>
          <w:delText>因私</w:delText>
        </w:r>
      </w:del>
      <w:r>
        <w:rPr>
          <w:rFonts w:hint="eastAsia"/>
        </w:rPr>
        <w:t>信息”设置栏位。</w:t>
      </w:r>
    </w:p>
    <w:p w14:paraId="28989B73" w14:textId="77777777" w:rsidR="00BD56E9" w:rsidRDefault="00BD56E9" w:rsidP="00BD56E9">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F0182A" w:rsidRPr="00753787" w14:paraId="37DA7E74" w14:textId="77777777" w:rsidTr="00F0182A">
        <w:trPr>
          <w:trHeight w:val="567"/>
        </w:trPr>
        <w:tc>
          <w:tcPr>
            <w:tcW w:w="1387" w:type="dxa"/>
            <w:shd w:val="clear" w:color="auto" w:fill="D9D9D9" w:themeFill="background1" w:themeFillShade="D9"/>
            <w:vAlign w:val="center"/>
          </w:tcPr>
          <w:p w14:paraId="01905D6D" w14:textId="77777777"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14:paraId="1A5CDF7D" w14:textId="77777777"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14:paraId="77F67D6C" w14:textId="77777777"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14:paraId="46369AB9" w14:textId="77777777" w:rsidR="00F0182A" w:rsidRPr="00753787" w:rsidRDefault="00F0182A" w:rsidP="00F0182A">
            <w:pPr>
              <w:ind w:leftChars="-253" w:left="-531"/>
              <w:jc w:val="center"/>
              <w:rPr>
                <w:b/>
              </w:rPr>
            </w:pPr>
            <w:r>
              <w:rPr>
                <w:rFonts w:hint="eastAsia"/>
                <w:b/>
              </w:rPr>
              <w:t>异常处理</w:t>
            </w:r>
          </w:p>
        </w:tc>
      </w:tr>
      <w:tr w:rsidR="00F0182A" w14:paraId="0C5DB8D4" w14:textId="77777777" w:rsidTr="00F0182A">
        <w:trPr>
          <w:trHeight w:val="729"/>
        </w:trPr>
        <w:tc>
          <w:tcPr>
            <w:tcW w:w="1387" w:type="dxa"/>
            <w:vAlign w:val="center"/>
          </w:tcPr>
          <w:p w14:paraId="5431FA69" w14:textId="77777777" w:rsidR="00F0182A" w:rsidRDefault="00F0182A" w:rsidP="000D1257">
            <w:pPr>
              <w:jc w:val="center"/>
            </w:pPr>
            <w:r>
              <w:rPr>
                <w:rFonts w:asciiTheme="minorEastAsia" w:hAnsiTheme="minorEastAsia" w:hint="eastAsia"/>
              </w:rPr>
              <w:t>Ⅳ</w:t>
            </w:r>
            <w:r>
              <w:rPr>
                <w:rFonts w:hint="eastAsia"/>
              </w:rPr>
              <w:t>-</w:t>
            </w:r>
            <w:r w:rsidR="000D1257">
              <w:t>C</w:t>
            </w:r>
            <w:r>
              <w:t>-0</w:t>
            </w:r>
            <w:r w:rsidR="000D1257">
              <w:t>3</w:t>
            </w:r>
          </w:p>
        </w:tc>
        <w:tc>
          <w:tcPr>
            <w:tcW w:w="1116" w:type="dxa"/>
            <w:vAlign w:val="center"/>
          </w:tcPr>
          <w:p w14:paraId="1C6078EB" w14:textId="77777777" w:rsidR="00F0182A" w:rsidRDefault="00F0182A" w:rsidP="00F0182A">
            <w:r>
              <w:t>说明</w:t>
            </w:r>
          </w:p>
        </w:tc>
        <w:tc>
          <w:tcPr>
            <w:tcW w:w="5157" w:type="dxa"/>
            <w:vAlign w:val="center"/>
          </w:tcPr>
          <w:p w14:paraId="3C0BA2FE" w14:textId="77777777" w:rsidR="00F0182A" w:rsidRDefault="00F0182A" w:rsidP="00F0182A">
            <w:r>
              <w:rPr>
                <w:rFonts w:hint="eastAsia"/>
              </w:rPr>
              <w:t>相比一期：</w:t>
            </w:r>
          </w:p>
          <w:p w14:paraId="2578B906" w14:textId="4E9B9751" w:rsidR="00D05666" w:rsidRPr="000D1257" w:rsidRDefault="000D1257" w:rsidP="00F0182A">
            <w:r>
              <w:rPr>
                <w:rFonts w:hint="eastAsia"/>
              </w:rPr>
              <w:t>去除了“账户信息”设置栏位和“</w:t>
            </w:r>
            <w:ins w:id="2319" w:author="ethink wang" w:date="2017-02-09T15:20:00Z">
              <w:r w:rsidR="00D05666">
                <w:t>隐私</w:t>
              </w:r>
            </w:ins>
            <w:del w:id="2320" w:author="ethink wang" w:date="2017-02-09T15:20:00Z">
              <w:r w:rsidDel="00D05666">
                <w:rPr>
                  <w:rFonts w:hint="eastAsia"/>
                </w:rPr>
                <w:delText>因私</w:delText>
              </w:r>
            </w:del>
            <w:r>
              <w:rPr>
                <w:rFonts w:hint="eastAsia"/>
              </w:rPr>
              <w:t>信息”设置栏位。</w:t>
            </w:r>
          </w:p>
        </w:tc>
        <w:tc>
          <w:tcPr>
            <w:tcW w:w="2302" w:type="dxa"/>
            <w:vAlign w:val="center"/>
          </w:tcPr>
          <w:p w14:paraId="235EF159" w14:textId="77777777" w:rsidR="00F0182A" w:rsidRPr="00054E2A" w:rsidRDefault="00F0182A" w:rsidP="00F0182A"/>
        </w:tc>
      </w:tr>
    </w:tbl>
    <w:p w14:paraId="02885A29" w14:textId="77777777" w:rsidR="00BD56E9" w:rsidRDefault="00BD56E9" w:rsidP="00BD56E9">
      <w:pPr>
        <w:pStyle w:val="4"/>
      </w:pPr>
      <w:bookmarkStart w:id="2321" w:name="_Toc474764549"/>
      <w:r>
        <w:rPr>
          <w:rFonts w:hint="eastAsia"/>
        </w:rPr>
        <w:t>收款账户管理</w:t>
      </w:r>
      <w:bookmarkEnd w:id="2321"/>
    </w:p>
    <w:p w14:paraId="43F792C3" w14:textId="77777777" w:rsidR="00BD56E9" w:rsidRDefault="00BD56E9" w:rsidP="00BD56E9">
      <w:pPr>
        <w:pStyle w:val="5"/>
      </w:pPr>
      <w:r>
        <w:t>用例描述</w:t>
      </w:r>
    </w:p>
    <w:p w14:paraId="0BC621B4" w14:textId="5882B2DC" w:rsidR="000D1257" w:rsidRPr="000D1257" w:rsidRDefault="000D1257" w:rsidP="000D1257">
      <w:r>
        <w:rPr>
          <w:rFonts w:hint="eastAsia"/>
        </w:rPr>
        <w:t xml:space="preserve">  </w:t>
      </w:r>
      <w:r w:rsidR="00667F1E">
        <w:rPr>
          <w:rFonts w:hint="eastAsia"/>
        </w:rPr>
        <w:t>由一期的“平台收款账号”独立而来的收款账号的管理功能</w:t>
      </w:r>
      <w:r>
        <w:rPr>
          <w:rFonts w:hint="eastAsia"/>
        </w:rPr>
        <w:t>。针对乘客端</w:t>
      </w:r>
      <w:ins w:id="2322" w:author="ethink wang" w:date="2017-02-09T15:21:00Z">
        <w:r w:rsidR="00D05666">
          <w:rPr>
            <w:rFonts w:hint="eastAsia"/>
          </w:rPr>
          <w:t>、司机端</w:t>
        </w:r>
      </w:ins>
      <w:r>
        <w:rPr>
          <w:rFonts w:hint="eastAsia"/>
        </w:rPr>
        <w:t>及机构端的支付</w:t>
      </w:r>
      <w:del w:id="2323" w:author="ethink wang" w:date="2017-02-09T15:21:00Z">
        <w:r w:rsidDel="00D05666">
          <w:rPr>
            <w:rFonts w:hint="eastAsia"/>
          </w:rPr>
          <w:delText>方式</w:delText>
        </w:r>
      </w:del>
      <w:ins w:id="2324" w:author="ethink wang" w:date="2017-02-09T15:21:00Z">
        <w:r w:rsidR="00D05666">
          <w:rPr>
            <w:rFonts w:hint="eastAsia"/>
          </w:rPr>
          <w:t>渠道</w:t>
        </w:r>
      </w:ins>
      <w:r>
        <w:rPr>
          <w:rFonts w:hint="eastAsia"/>
        </w:rPr>
        <w:t>进行配置。</w:t>
      </w:r>
    </w:p>
    <w:p w14:paraId="4B07BF38" w14:textId="77777777" w:rsidR="00BD56E9" w:rsidRDefault="00BD56E9" w:rsidP="00BD56E9">
      <w:pPr>
        <w:pStyle w:val="5"/>
      </w:pPr>
      <w:r>
        <w:lastRenderedPageBreak/>
        <w:t>元素规则</w:t>
      </w:r>
    </w:p>
    <w:tbl>
      <w:tblPr>
        <w:tblStyle w:val="af1"/>
        <w:tblW w:w="0" w:type="auto"/>
        <w:tblLook w:val="04A0" w:firstRow="1" w:lastRow="0" w:firstColumn="1" w:lastColumn="0" w:noHBand="0" w:noVBand="1"/>
      </w:tblPr>
      <w:tblGrid>
        <w:gridCol w:w="1387"/>
        <w:gridCol w:w="1116"/>
        <w:gridCol w:w="5157"/>
        <w:gridCol w:w="2302"/>
      </w:tblGrid>
      <w:tr w:rsidR="00F0182A" w:rsidRPr="00753787" w14:paraId="64623429" w14:textId="77777777" w:rsidTr="00F0182A">
        <w:trPr>
          <w:trHeight w:val="567"/>
        </w:trPr>
        <w:tc>
          <w:tcPr>
            <w:tcW w:w="1387" w:type="dxa"/>
            <w:shd w:val="clear" w:color="auto" w:fill="D9D9D9" w:themeFill="background1" w:themeFillShade="D9"/>
            <w:vAlign w:val="center"/>
          </w:tcPr>
          <w:p w14:paraId="033FB677" w14:textId="77777777" w:rsidR="00F0182A" w:rsidRPr="00753787" w:rsidRDefault="00F0182A" w:rsidP="00F0182A">
            <w:pPr>
              <w:jc w:val="center"/>
              <w:rPr>
                <w:b/>
              </w:rPr>
            </w:pPr>
            <w:r>
              <w:rPr>
                <w:rFonts w:hint="eastAsia"/>
                <w:b/>
              </w:rPr>
              <w:t>页面</w:t>
            </w:r>
          </w:p>
        </w:tc>
        <w:tc>
          <w:tcPr>
            <w:tcW w:w="1116" w:type="dxa"/>
            <w:shd w:val="clear" w:color="auto" w:fill="D9D9D9" w:themeFill="background1" w:themeFillShade="D9"/>
            <w:vAlign w:val="center"/>
          </w:tcPr>
          <w:p w14:paraId="3E47B505" w14:textId="77777777" w:rsidR="00F0182A" w:rsidRPr="00753787" w:rsidRDefault="00F0182A" w:rsidP="00F0182A">
            <w:pPr>
              <w:jc w:val="center"/>
              <w:rPr>
                <w:b/>
              </w:rPr>
            </w:pPr>
            <w:r w:rsidRPr="00753787">
              <w:rPr>
                <w:b/>
              </w:rPr>
              <w:t>元素名称</w:t>
            </w:r>
          </w:p>
        </w:tc>
        <w:tc>
          <w:tcPr>
            <w:tcW w:w="5157" w:type="dxa"/>
            <w:shd w:val="clear" w:color="auto" w:fill="D9D9D9" w:themeFill="background1" w:themeFillShade="D9"/>
            <w:vAlign w:val="center"/>
          </w:tcPr>
          <w:p w14:paraId="5FF846BA" w14:textId="77777777" w:rsidR="00F0182A" w:rsidRPr="00753787" w:rsidRDefault="00F0182A" w:rsidP="00F0182A">
            <w:pPr>
              <w:jc w:val="center"/>
              <w:rPr>
                <w:b/>
              </w:rPr>
            </w:pPr>
            <w:r w:rsidRPr="00753787">
              <w:rPr>
                <w:b/>
              </w:rPr>
              <w:t>描述</w:t>
            </w:r>
          </w:p>
        </w:tc>
        <w:tc>
          <w:tcPr>
            <w:tcW w:w="2302" w:type="dxa"/>
            <w:shd w:val="clear" w:color="auto" w:fill="D9D9D9" w:themeFill="background1" w:themeFillShade="D9"/>
            <w:vAlign w:val="center"/>
          </w:tcPr>
          <w:p w14:paraId="52BE2A1B" w14:textId="77777777" w:rsidR="00F0182A" w:rsidRPr="00753787" w:rsidRDefault="00F0182A" w:rsidP="00F0182A">
            <w:pPr>
              <w:ind w:leftChars="-253" w:left="-531"/>
              <w:jc w:val="center"/>
              <w:rPr>
                <w:b/>
              </w:rPr>
            </w:pPr>
            <w:r>
              <w:rPr>
                <w:rFonts w:hint="eastAsia"/>
                <w:b/>
              </w:rPr>
              <w:t>异常处理</w:t>
            </w:r>
          </w:p>
        </w:tc>
      </w:tr>
      <w:tr w:rsidR="00DA19D0" w14:paraId="34E23710" w14:textId="77777777" w:rsidTr="00F0182A">
        <w:trPr>
          <w:trHeight w:val="729"/>
        </w:trPr>
        <w:tc>
          <w:tcPr>
            <w:tcW w:w="1387" w:type="dxa"/>
            <w:vMerge w:val="restart"/>
            <w:vAlign w:val="center"/>
          </w:tcPr>
          <w:p w14:paraId="2677E762" w14:textId="77777777" w:rsidR="00DA19D0" w:rsidRDefault="00DA19D0" w:rsidP="006B706F">
            <w:pPr>
              <w:jc w:val="center"/>
            </w:pPr>
            <w:r>
              <w:rPr>
                <w:rFonts w:asciiTheme="minorEastAsia" w:hAnsiTheme="minorEastAsia" w:hint="eastAsia"/>
              </w:rPr>
              <w:t>Ⅳ</w:t>
            </w:r>
            <w:r>
              <w:rPr>
                <w:rFonts w:hint="eastAsia"/>
              </w:rPr>
              <w:t>-</w:t>
            </w:r>
            <w:r>
              <w:t>C-04(01)</w:t>
            </w:r>
          </w:p>
        </w:tc>
        <w:tc>
          <w:tcPr>
            <w:tcW w:w="1116" w:type="dxa"/>
            <w:vAlign w:val="center"/>
          </w:tcPr>
          <w:p w14:paraId="60F44FF3" w14:textId="77777777" w:rsidR="00DA19D0" w:rsidRDefault="00DA19D0" w:rsidP="00F0182A">
            <w:r>
              <w:t>说明</w:t>
            </w:r>
          </w:p>
        </w:tc>
        <w:tc>
          <w:tcPr>
            <w:tcW w:w="5157" w:type="dxa"/>
            <w:vAlign w:val="center"/>
          </w:tcPr>
          <w:p w14:paraId="17AC03B5" w14:textId="77777777" w:rsidR="00DA19D0" w:rsidRPr="00F0182A" w:rsidRDefault="00DA19D0" w:rsidP="00F0182A">
            <w:r>
              <w:rPr>
                <w:rFonts w:hint="eastAsia"/>
              </w:rPr>
              <w:t>可对支付宝收款账户和微信收款账户进行配置和启用</w:t>
            </w:r>
          </w:p>
        </w:tc>
        <w:tc>
          <w:tcPr>
            <w:tcW w:w="2302" w:type="dxa"/>
            <w:vAlign w:val="center"/>
          </w:tcPr>
          <w:p w14:paraId="3D16F5D8" w14:textId="77777777" w:rsidR="00DA19D0" w:rsidRPr="00054E2A" w:rsidRDefault="00DA19D0" w:rsidP="00F0182A"/>
        </w:tc>
      </w:tr>
      <w:tr w:rsidR="00DA19D0" w14:paraId="15C78BC1" w14:textId="77777777" w:rsidTr="00F0182A">
        <w:trPr>
          <w:trHeight w:val="729"/>
        </w:trPr>
        <w:tc>
          <w:tcPr>
            <w:tcW w:w="1387" w:type="dxa"/>
            <w:vMerge/>
            <w:vAlign w:val="center"/>
          </w:tcPr>
          <w:p w14:paraId="65672140" w14:textId="77777777" w:rsidR="00DA19D0" w:rsidRDefault="00DA19D0" w:rsidP="006B706F">
            <w:pPr>
              <w:jc w:val="center"/>
              <w:rPr>
                <w:rFonts w:asciiTheme="minorEastAsia" w:hAnsiTheme="minorEastAsia"/>
              </w:rPr>
            </w:pPr>
          </w:p>
        </w:tc>
        <w:tc>
          <w:tcPr>
            <w:tcW w:w="1116" w:type="dxa"/>
            <w:vAlign w:val="center"/>
          </w:tcPr>
          <w:p w14:paraId="4073762E" w14:textId="77777777" w:rsidR="00DA19D0" w:rsidRDefault="00DA19D0" w:rsidP="00F0182A">
            <w:r>
              <w:t>支付宝收款账户管理</w:t>
            </w:r>
          </w:p>
        </w:tc>
        <w:tc>
          <w:tcPr>
            <w:tcW w:w="5157" w:type="dxa"/>
            <w:vAlign w:val="center"/>
          </w:tcPr>
          <w:p w14:paraId="2889AC10" w14:textId="75BF17D3" w:rsidR="00DA19D0" w:rsidRDefault="00DA19D0" w:rsidP="00F0182A">
            <w:r>
              <w:rPr>
                <w:rFonts w:hint="eastAsia"/>
              </w:rPr>
              <w:t>1</w:t>
            </w:r>
            <w:del w:id="2325" w:author="ethink wang" w:date="2017-02-09T15:22:00Z">
              <w:r w:rsidDel="00D05666">
                <w:rPr>
                  <w:rFonts w:hint="eastAsia"/>
                </w:rPr>
                <w:delText xml:space="preserve"> </w:delText>
              </w:r>
            </w:del>
            <w:ins w:id="2326" w:author="ethink wang" w:date="2017-02-09T15:22:00Z">
              <w:r w:rsidR="00D05666">
                <w:rPr>
                  <w:rFonts w:hint="eastAsia"/>
                </w:rPr>
                <w:t>、</w:t>
              </w:r>
            </w:ins>
            <w:r>
              <w:t>状态显示</w:t>
            </w:r>
            <w:r>
              <w:rPr>
                <w:rFonts w:hint="eastAsia"/>
              </w:rPr>
              <w:t>“未开通”“已开通”。根据账户的状态显示</w:t>
            </w:r>
            <w:ins w:id="2327" w:author="ethink wang" w:date="2017-02-09T15:26:00Z">
              <w:r w:rsidR="00D05666">
                <w:rPr>
                  <w:rFonts w:hint="eastAsia"/>
                </w:rPr>
                <w:t>；</w:t>
              </w:r>
            </w:ins>
          </w:p>
          <w:p w14:paraId="449AA420" w14:textId="42793987" w:rsidR="00DA19D0" w:rsidRDefault="00DA19D0" w:rsidP="00F0182A">
            <w:r>
              <w:rPr>
                <w:rFonts w:hint="eastAsia"/>
              </w:rPr>
              <w:t>2</w:t>
            </w:r>
            <w:del w:id="2328" w:author="ethink wang" w:date="2017-02-09T15:22:00Z">
              <w:r w:rsidDel="00D05666">
                <w:rPr>
                  <w:rFonts w:hint="eastAsia"/>
                </w:rPr>
                <w:delText xml:space="preserve"> </w:delText>
              </w:r>
            </w:del>
            <w:ins w:id="2329" w:author="ethink wang" w:date="2017-02-09T15:22:00Z">
              <w:r w:rsidR="00D05666">
                <w:rPr>
                  <w:rFonts w:hint="eastAsia"/>
                </w:rPr>
                <w:t>、</w:t>
              </w:r>
            </w:ins>
            <w:r>
              <w:rPr>
                <w:rFonts w:hint="eastAsia"/>
              </w:rPr>
              <w:t>“配置账户”，若未配置过信息，点击弹出“配置支付宝收款账户”弹窗；若已经配置过，则弹窗提示文案“确定修改支付宝收款账户配置？”，点击“确定”，关闭弹窗，弹出“配置支付宝收款账户”弹窗并带入已配置的信息</w:t>
            </w:r>
            <w:ins w:id="2330" w:author="ethink wang" w:date="2017-02-09T15:26:00Z">
              <w:r w:rsidR="00D05666">
                <w:rPr>
                  <w:rFonts w:hint="eastAsia"/>
                </w:rPr>
                <w:t>；</w:t>
              </w:r>
            </w:ins>
          </w:p>
          <w:p w14:paraId="7B972FF2" w14:textId="45E12FCB" w:rsidR="00DA19D0" w:rsidRDefault="00DA19D0" w:rsidP="00497548">
            <w:r>
              <w:t>3</w:t>
            </w:r>
            <w:del w:id="2331" w:author="ethink wang" w:date="2017-02-09T15:24:00Z">
              <w:r w:rsidDel="00D05666">
                <w:rPr>
                  <w:rFonts w:hint="eastAsia"/>
                </w:rPr>
                <w:delText xml:space="preserve"> </w:delText>
              </w:r>
            </w:del>
            <w:ins w:id="2332" w:author="ethink wang" w:date="2017-02-09T15:24:00Z">
              <w:r w:rsidR="00D05666">
                <w:rPr>
                  <w:rFonts w:hint="eastAsia"/>
                </w:rPr>
                <w:t>、</w:t>
              </w:r>
            </w:ins>
            <w:r>
              <w:rPr>
                <w:rFonts w:hint="eastAsia"/>
              </w:rPr>
              <w:t>“开通账户”，点击</w:t>
            </w:r>
            <w:ins w:id="2333" w:author="ethink wang" w:date="2017-02-09T15:37:00Z">
              <w:r w:rsidR="00D05666">
                <w:rPr>
                  <w:rFonts w:hint="eastAsia"/>
                </w:rPr>
                <w:t>，</w:t>
              </w:r>
            </w:ins>
            <w:r>
              <w:rPr>
                <w:rFonts w:hint="eastAsia"/>
              </w:rPr>
              <w:t>若检测</w:t>
            </w:r>
            <w:ins w:id="2334" w:author="ethink wang" w:date="2017-02-09T15:37:00Z">
              <w:r w:rsidR="00D05666">
                <w:rPr>
                  <w:rFonts w:hint="eastAsia"/>
                </w:rPr>
                <w:t>为</w:t>
              </w:r>
            </w:ins>
            <w:r>
              <w:rPr>
                <w:rFonts w:hint="eastAsia"/>
              </w:rPr>
              <w:t>已配置账户，则弹窗提示文案“确定开通支付宝收款功能？”点击“确定”关闭弹窗，同时开通账户，成功后，在</w:t>
            </w:r>
            <w:ins w:id="2335" w:author="ethink wang" w:date="2017-02-09T17:26:00Z">
              <w:r w:rsidR="005C1121">
                <w:rPr>
                  <w:rFonts w:hint="eastAsia"/>
                </w:rPr>
                <w:t>所对应的</w:t>
              </w:r>
            </w:ins>
            <w:r>
              <w:rPr>
                <w:rFonts w:hint="eastAsia"/>
              </w:rPr>
              <w:t>乘客端（充值、订单支付）、</w:t>
            </w:r>
            <w:ins w:id="2336" w:author="ethink wang" w:date="2017-02-09T15:38:00Z">
              <w:r w:rsidR="00D05666">
                <w:rPr>
                  <w:rFonts w:hint="eastAsia"/>
                </w:rPr>
                <w:t>司机端（充值、订单支付）、</w:t>
              </w:r>
            </w:ins>
            <w:r>
              <w:rPr>
                <w:rFonts w:hint="eastAsia"/>
              </w:rPr>
              <w:t>机构端（充值、订单支付）显示支付宝支付</w:t>
            </w:r>
            <w:ins w:id="2337" w:author="ethink wang" w:date="2017-02-09T15:44:00Z">
              <w:r w:rsidR="00D05666">
                <w:rPr>
                  <w:rFonts w:hint="eastAsia"/>
                </w:rPr>
                <w:t>；</w:t>
              </w:r>
            </w:ins>
            <w:del w:id="2338" w:author="ethink wang" w:date="2017-02-09T15:44:00Z">
              <w:r w:rsidDel="00D05666">
                <w:rPr>
                  <w:rFonts w:hint="eastAsia"/>
                </w:rPr>
                <w:delText>方式</w:delText>
              </w:r>
            </w:del>
          </w:p>
          <w:p w14:paraId="72174C53" w14:textId="6AF365C5" w:rsidR="00DA19D0" w:rsidRPr="003B0482" w:rsidRDefault="00DA19D0" w:rsidP="00DA19D0">
            <w:r>
              <w:t>4</w:t>
            </w:r>
            <w:del w:id="2339" w:author="ethink wang" w:date="2017-02-09T15:24:00Z">
              <w:r w:rsidDel="00D05666">
                <w:rPr>
                  <w:rFonts w:hint="eastAsia"/>
                </w:rPr>
                <w:delText xml:space="preserve"> </w:delText>
              </w:r>
            </w:del>
            <w:ins w:id="2340" w:author="ethink wang" w:date="2017-02-09T15:24:00Z">
              <w:r w:rsidR="00D05666">
                <w:rPr>
                  <w:rFonts w:hint="eastAsia"/>
                </w:rPr>
                <w:t>、</w:t>
              </w:r>
            </w:ins>
            <w:commentRangeStart w:id="2341"/>
            <w:commentRangeStart w:id="2342"/>
            <w:r>
              <w:rPr>
                <w:rFonts w:hint="eastAsia"/>
              </w:rPr>
              <w:t>“禁用账户”</w:t>
            </w:r>
            <w:commentRangeEnd w:id="2341"/>
            <w:r w:rsidR="00D05666">
              <w:rPr>
                <w:rStyle w:val="afe"/>
              </w:rPr>
              <w:commentReference w:id="2341"/>
            </w:r>
            <w:commentRangeEnd w:id="2342"/>
            <w:r w:rsidR="00DD0200">
              <w:rPr>
                <w:rStyle w:val="afe"/>
              </w:rPr>
              <w:commentReference w:id="2342"/>
            </w:r>
            <w:r>
              <w:rPr>
                <w:rFonts w:hint="eastAsia"/>
              </w:rPr>
              <w:t>，点击禁用账户，弹窗提示文案“确定关闭支付宝收款功能？”，点击“确定”，禁用支付宝账户，成功后，在</w:t>
            </w:r>
            <w:ins w:id="2343" w:author="ethink wang" w:date="2017-02-09T17:27:00Z">
              <w:r w:rsidR="005C1121">
                <w:rPr>
                  <w:rFonts w:hint="eastAsia"/>
                </w:rPr>
                <w:t>所对应的</w:t>
              </w:r>
            </w:ins>
            <w:r>
              <w:rPr>
                <w:rFonts w:hint="eastAsia"/>
              </w:rPr>
              <w:t>乘客端（充值、订单支付）、</w:t>
            </w:r>
            <w:ins w:id="2344" w:author="ethink wang" w:date="2017-02-09T15:39:00Z">
              <w:r w:rsidR="00D05666">
                <w:rPr>
                  <w:rFonts w:hint="eastAsia"/>
                </w:rPr>
                <w:t>司机端（</w:t>
              </w:r>
            </w:ins>
            <w:ins w:id="2345" w:author="ethink wang" w:date="2017-02-09T15:40:00Z">
              <w:r w:rsidR="00D05666">
                <w:rPr>
                  <w:rFonts w:hint="eastAsia"/>
                </w:rPr>
                <w:t>充值、订单支付</w:t>
              </w:r>
            </w:ins>
            <w:ins w:id="2346" w:author="ethink wang" w:date="2017-02-09T15:39:00Z">
              <w:r w:rsidR="00D05666">
                <w:rPr>
                  <w:rFonts w:hint="eastAsia"/>
                </w:rPr>
                <w:t>）</w:t>
              </w:r>
            </w:ins>
            <w:ins w:id="2347" w:author="ethink wang" w:date="2017-02-09T15:40:00Z">
              <w:r w:rsidR="00D05666">
                <w:rPr>
                  <w:rFonts w:hint="eastAsia"/>
                </w:rPr>
                <w:t>、</w:t>
              </w:r>
            </w:ins>
            <w:r>
              <w:rPr>
                <w:rFonts w:hint="eastAsia"/>
              </w:rPr>
              <w:t>机构端（充值、订单支付）隐藏支付宝支付</w:t>
            </w:r>
            <w:ins w:id="2348" w:author="ethink wang" w:date="2017-02-09T15:43:00Z">
              <w:r w:rsidR="00D05666">
                <w:rPr>
                  <w:rFonts w:hint="eastAsia"/>
                </w:rPr>
                <w:t>。</w:t>
              </w:r>
            </w:ins>
            <w:del w:id="2349" w:author="ethink wang" w:date="2017-02-09T15:43:00Z">
              <w:r w:rsidDel="00D05666">
                <w:rPr>
                  <w:rFonts w:hint="eastAsia"/>
                </w:rPr>
                <w:delText>方式</w:delText>
              </w:r>
            </w:del>
          </w:p>
        </w:tc>
        <w:tc>
          <w:tcPr>
            <w:tcW w:w="2302" w:type="dxa"/>
            <w:vAlign w:val="center"/>
          </w:tcPr>
          <w:p w14:paraId="02D7FE46" w14:textId="09890444" w:rsidR="00DA19D0" w:rsidRDefault="00DA19D0" w:rsidP="00F0182A">
            <w:del w:id="2350" w:author="ethink wang" w:date="2017-02-10T22:04:00Z">
              <w:r w:rsidDel="00257406">
                <w:rPr>
                  <w:rFonts w:hint="eastAsia"/>
                </w:rPr>
                <w:delText xml:space="preserve">1 </w:delText>
              </w:r>
            </w:del>
            <w:ins w:id="2351" w:author="ethink wang" w:date="2017-02-10T22:04:00Z">
              <w:r w:rsidR="00257406">
                <w:rPr>
                  <w:rFonts w:hint="eastAsia"/>
                </w:rPr>
                <w:t>1</w:t>
              </w:r>
              <w:r w:rsidR="00257406">
                <w:rPr>
                  <w:rFonts w:hint="eastAsia"/>
                </w:rPr>
                <w:t>、</w:t>
              </w:r>
            </w:ins>
            <w:r>
              <w:rPr>
                <w:rFonts w:hint="eastAsia"/>
              </w:rPr>
              <w:t>执行开通账户操作时，需优先判断账户信息是否已经配置，若未配置，则开通失败，弹窗提示“请先配置支付宝收款账户”</w:t>
            </w:r>
          </w:p>
          <w:p w14:paraId="6AA89E9B" w14:textId="77777777" w:rsidR="00DA19D0" w:rsidRDefault="00DA19D0" w:rsidP="00257406">
            <w:del w:id="2352" w:author="ethink wang" w:date="2017-02-10T22:04:00Z">
              <w:r w:rsidDel="00257406">
                <w:rPr>
                  <w:rFonts w:hint="eastAsia"/>
                </w:rPr>
                <w:delText xml:space="preserve">2 </w:delText>
              </w:r>
            </w:del>
            <w:ins w:id="2353" w:author="ethink wang" w:date="2017-02-10T22:04:00Z">
              <w:r w:rsidR="00257406">
                <w:rPr>
                  <w:rFonts w:hint="eastAsia"/>
                </w:rPr>
                <w:t>2</w:t>
              </w:r>
              <w:r w:rsidR="00257406">
                <w:rPr>
                  <w:rFonts w:hint="eastAsia"/>
                </w:rPr>
                <w:t>、</w:t>
              </w:r>
            </w:ins>
            <w:r>
              <w:rPr>
                <w:rFonts w:hint="eastAsia"/>
              </w:rPr>
              <w:t>若点击时断网，则显示断网通用浮窗提示</w:t>
            </w:r>
          </w:p>
          <w:p w14:paraId="3342691F" w14:textId="12F1F810" w:rsidR="00DD0200" w:rsidRPr="00DD0200" w:rsidRDefault="00DD0200" w:rsidP="00257406">
            <w:r>
              <w:t>3</w:t>
            </w:r>
            <w:r>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A19D0" w14:paraId="7603E2CB" w14:textId="77777777" w:rsidTr="00F0182A">
        <w:trPr>
          <w:trHeight w:val="729"/>
        </w:trPr>
        <w:tc>
          <w:tcPr>
            <w:tcW w:w="1387" w:type="dxa"/>
            <w:vMerge/>
            <w:vAlign w:val="center"/>
          </w:tcPr>
          <w:p w14:paraId="23492C27" w14:textId="77777777" w:rsidR="00DA19D0" w:rsidRDefault="00DA19D0" w:rsidP="006B706F">
            <w:pPr>
              <w:jc w:val="center"/>
              <w:rPr>
                <w:rFonts w:asciiTheme="minorEastAsia" w:hAnsiTheme="minorEastAsia"/>
              </w:rPr>
            </w:pPr>
          </w:p>
        </w:tc>
        <w:tc>
          <w:tcPr>
            <w:tcW w:w="1116" w:type="dxa"/>
            <w:vAlign w:val="center"/>
          </w:tcPr>
          <w:p w14:paraId="492FA11E" w14:textId="77777777" w:rsidR="00DA19D0" w:rsidRDefault="00DA19D0" w:rsidP="00F0182A">
            <w:r>
              <w:rPr>
                <w:rFonts w:hint="eastAsia"/>
              </w:rPr>
              <w:t>微信收款账户管理</w:t>
            </w:r>
          </w:p>
        </w:tc>
        <w:tc>
          <w:tcPr>
            <w:tcW w:w="5157" w:type="dxa"/>
            <w:vAlign w:val="center"/>
          </w:tcPr>
          <w:p w14:paraId="4344EAA4" w14:textId="7405DAFD" w:rsidR="00DA19D0" w:rsidRDefault="00DA19D0" w:rsidP="006202EE">
            <w:r>
              <w:rPr>
                <w:rFonts w:hint="eastAsia"/>
              </w:rPr>
              <w:t>1</w:t>
            </w:r>
            <w:del w:id="2354" w:author="ethink wang" w:date="2017-02-09T15:42:00Z">
              <w:r w:rsidDel="00D05666">
                <w:rPr>
                  <w:rFonts w:hint="eastAsia"/>
                </w:rPr>
                <w:delText xml:space="preserve"> </w:delText>
              </w:r>
            </w:del>
            <w:ins w:id="2355" w:author="ethink wang" w:date="2017-02-09T15:42:00Z">
              <w:r w:rsidR="00D05666">
                <w:rPr>
                  <w:rFonts w:hint="eastAsia"/>
                </w:rPr>
                <w:t>、</w:t>
              </w:r>
            </w:ins>
            <w:r>
              <w:t>状态显示</w:t>
            </w:r>
            <w:r>
              <w:rPr>
                <w:rFonts w:hint="eastAsia"/>
              </w:rPr>
              <w:t>“未开通”“已开通”。根据账户的状态显示</w:t>
            </w:r>
            <w:ins w:id="2356" w:author="ethink wang" w:date="2017-02-09T15:43:00Z">
              <w:r w:rsidR="00D05666">
                <w:rPr>
                  <w:rFonts w:hint="eastAsia"/>
                </w:rPr>
                <w:t>；</w:t>
              </w:r>
            </w:ins>
          </w:p>
          <w:p w14:paraId="45EA8140" w14:textId="10B5D008" w:rsidR="00DA19D0" w:rsidRPr="00F20738" w:rsidRDefault="00DA19D0" w:rsidP="006202EE">
            <w:r>
              <w:rPr>
                <w:rFonts w:hint="eastAsia"/>
              </w:rPr>
              <w:t>2</w:t>
            </w:r>
            <w:del w:id="2357" w:author="ethink wang" w:date="2017-02-09T15:43:00Z">
              <w:r w:rsidDel="00D05666">
                <w:rPr>
                  <w:rFonts w:hint="eastAsia"/>
                </w:rPr>
                <w:delText xml:space="preserve"> </w:delText>
              </w:r>
            </w:del>
            <w:ins w:id="2358" w:author="ethink wang" w:date="2017-02-09T15:43:00Z">
              <w:r w:rsidR="00D05666">
                <w:rPr>
                  <w:rFonts w:hint="eastAsia"/>
                </w:rPr>
                <w:t>、</w:t>
              </w:r>
            </w:ins>
            <w:r>
              <w:rPr>
                <w:rFonts w:hint="eastAsia"/>
              </w:rPr>
              <w:t>“配置账户”，若未配置过信息，点击弹出“配置微</w:t>
            </w:r>
            <w:r>
              <w:rPr>
                <w:rFonts w:hint="eastAsia"/>
              </w:rPr>
              <w:lastRenderedPageBreak/>
              <w:t>信收款账户”弹窗；若已经配置过，则弹窗提示文案“确定修改微信收款账户配置？”，点击“确定”，关闭弹窗，弹出“配置微信收款账户”弹窗并带入已配置的信息</w:t>
            </w:r>
          </w:p>
          <w:p w14:paraId="506D4EC3" w14:textId="16942D68" w:rsidR="00DA19D0" w:rsidRDefault="00DA19D0" w:rsidP="006202EE">
            <w:r>
              <w:t>3</w:t>
            </w:r>
            <w:ins w:id="2359" w:author="ethink wang" w:date="2017-02-09T15:43:00Z">
              <w:r w:rsidR="00D05666">
                <w:rPr>
                  <w:rFonts w:hint="eastAsia"/>
                </w:rPr>
                <w:t>、</w:t>
              </w:r>
            </w:ins>
            <w:r>
              <w:rPr>
                <w:rFonts w:hint="eastAsia"/>
              </w:rPr>
              <w:t>开通账户”，点击若检测已配置账户，则弹窗提示文案“确定开通微信收款功能？”点击“确定”，关闭弹窗，同时开通账户，成功后，在</w:t>
            </w:r>
            <w:ins w:id="2360" w:author="ethink wang" w:date="2017-02-09T17:28:00Z">
              <w:r w:rsidR="005C1121">
                <w:rPr>
                  <w:rFonts w:hint="eastAsia"/>
                </w:rPr>
                <w:t>所对应的</w:t>
              </w:r>
            </w:ins>
            <w:r>
              <w:rPr>
                <w:rFonts w:hint="eastAsia"/>
              </w:rPr>
              <w:t>乘客端（充值、订单支付）、</w:t>
            </w:r>
            <w:ins w:id="2361" w:author="ethink wang" w:date="2017-02-09T15:43:00Z">
              <w:r w:rsidR="00D05666">
                <w:rPr>
                  <w:rFonts w:hint="eastAsia"/>
                </w:rPr>
                <w:t>司机端（充值、订单支付）、</w:t>
              </w:r>
            </w:ins>
            <w:r>
              <w:rPr>
                <w:rFonts w:hint="eastAsia"/>
              </w:rPr>
              <w:t>机构端（充值、订单支付）显示微信支付</w:t>
            </w:r>
            <w:del w:id="2362" w:author="ethink wang" w:date="2017-02-09T15:43:00Z">
              <w:r w:rsidDel="00D05666">
                <w:rPr>
                  <w:rFonts w:hint="eastAsia"/>
                </w:rPr>
                <w:delText>方式</w:delText>
              </w:r>
            </w:del>
            <w:ins w:id="2363" w:author="ethink wang" w:date="2017-02-09T15:43:00Z">
              <w:r w:rsidR="00D05666">
                <w:rPr>
                  <w:rFonts w:hint="eastAsia"/>
                </w:rPr>
                <w:t>；</w:t>
              </w:r>
            </w:ins>
          </w:p>
          <w:p w14:paraId="0C7378DE" w14:textId="113B9F42" w:rsidR="00DA19D0" w:rsidRDefault="00DA19D0" w:rsidP="00DA19D0">
            <w:r>
              <w:t>4</w:t>
            </w:r>
            <w:del w:id="2364" w:author="ethink wang" w:date="2017-02-09T15:44:00Z">
              <w:r w:rsidDel="00D05666">
                <w:rPr>
                  <w:rFonts w:hint="eastAsia"/>
                </w:rPr>
                <w:delText xml:space="preserve"> </w:delText>
              </w:r>
            </w:del>
            <w:ins w:id="2365" w:author="ethink wang" w:date="2017-02-09T15:44:00Z">
              <w:r w:rsidR="00D05666">
                <w:rPr>
                  <w:rFonts w:hint="eastAsia"/>
                </w:rPr>
                <w:t>、</w:t>
              </w:r>
            </w:ins>
            <w:r>
              <w:rPr>
                <w:rFonts w:hint="eastAsia"/>
              </w:rPr>
              <w:t>“</w:t>
            </w:r>
            <w:commentRangeStart w:id="2366"/>
            <w:commentRangeStart w:id="2367"/>
            <w:r>
              <w:rPr>
                <w:rFonts w:hint="eastAsia"/>
              </w:rPr>
              <w:t>禁用账户</w:t>
            </w:r>
            <w:commentRangeEnd w:id="2366"/>
            <w:r w:rsidR="00D05666">
              <w:rPr>
                <w:rStyle w:val="afe"/>
              </w:rPr>
              <w:commentReference w:id="2366"/>
            </w:r>
            <w:commentRangeEnd w:id="2367"/>
            <w:r w:rsidR="004819AA">
              <w:rPr>
                <w:rStyle w:val="afe"/>
              </w:rPr>
              <w:commentReference w:id="2367"/>
            </w:r>
            <w:r>
              <w:rPr>
                <w:rFonts w:hint="eastAsia"/>
              </w:rPr>
              <w:t>”，点击禁用账户，弹窗提示文案“确定关闭微信收款功能？”，点击“确定”，禁用微信账户，成功后，在</w:t>
            </w:r>
            <w:ins w:id="2368" w:author="ethink wang" w:date="2017-02-09T17:28:00Z">
              <w:r w:rsidR="005C1121">
                <w:rPr>
                  <w:rFonts w:hint="eastAsia"/>
                </w:rPr>
                <w:t>所对应的</w:t>
              </w:r>
            </w:ins>
            <w:r>
              <w:rPr>
                <w:rFonts w:hint="eastAsia"/>
              </w:rPr>
              <w:t>乘客端（充值、订单支付）、</w:t>
            </w:r>
            <w:ins w:id="2369" w:author="ethink wang" w:date="2017-02-09T17:28:00Z">
              <w:r w:rsidR="005C1121">
                <w:rPr>
                  <w:rFonts w:hint="eastAsia"/>
                </w:rPr>
                <w:t>司机端（充值、</w:t>
              </w:r>
            </w:ins>
            <w:ins w:id="2370" w:author="ethink wang" w:date="2017-02-09T17:29:00Z">
              <w:r w:rsidR="005C1121">
                <w:rPr>
                  <w:rFonts w:hint="eastAsia"/>
                </w:rPr>
                <w:t>订单支付</w:t>
              </w:r>
            </w:ins>
            <w:ins w:id="2371" w:author="ethink wang" w:date="2017-02-09T17:28:00Z">
              <w:r w:rsidR="005C1121">
                <w:rPr>
                  <w:rFonts w:hint="eastAsia"/>
                </w:rPr>
                <w:t>）</w:t>
              </w:r>
            </w:ins>
            <w:ins w:id="2372" w:author="ethink wang" w:date="2017-02-09T17:29:00Z">
              <w:r w:rsidR="005C1121">
                <w:rPr>
                  <w:rFonts w:hint="eastAsia"/>
                </w:rPr>
                <w:t>、</w:t>
              </w:r>
            </w:ins>
            <w:r>
              <w:rPr>
                <w:rFonts w:hint="eastAsia"/>
              </w:rPr>
              <w:t>机构端（充值、订单支付）隐藏微信支付</w:t>
            </w:r>
            <w:ins w:id="2373" w:author="ethink wang" w:date="2017-02-09T15:44:00Z">
              <w:r w:rsidR="00D05666">
                <w:rPr>
                  <w:rFonts w:hint="eastAsia"/>
                </w:rPr>
                <w:t>。</w:t>
              </w:r>
            </w:ins>
            <w:del w:id="2374" w:author="ethink wang" w:date="2017-02-09T15:44:00Z">
              <w:r w:rsidDel="00D05666">
                <w:rPr>
                  <w:rFonts w:hint="eastAsia"/>
                </w:rPr>
                <w:delText>方式</w:delText>
              </w:r>
            </w:del>
          </w:p>
        </w:tc>
        <w:tc>
          <w:tcPr>
            <w:tcW w:w="2302" w:type="dxa"/>
            <w:vAlign w:val="center"/>
          </w:tcPr>
          <w:p w14:paraId="44F090F3" w14:textId="7B20041E" w:rsidR="00DA19D0" w:rsidRDefault="00DA19D0" w:rsidP="006202EE">
            <w:del w:id="2375" w:author="ethink wang" w:date="2017-02-10T22:04:00Z">
              <w:r w:rsidDel="00257406">
                <w:rPr>
                  <w:rFonts w:hint="eastAsia"/>
                </w:rPr>
                <w:lastRenderedPageBreak/>
                <w:delText xml:space="preserve">1 </w:delText>
              </w:r>
            </w:del>
            <w:ins w:id="2376" w:author="ethink wang" w:date="2017-02-10T22:04:00Z">
              <w:r w:rsidR="00257406">
                <w:rPr>
                  <w:rFonts w:hint="eastAsia"/>
                </w:rPr>
                <w:t>1</w:t>
              </w:r>
              <w:r w:rsidR="00257406">
                <w:rPr>
                  <w:rFonts w:hint="eastAsia"/>
                </w:rPr>
                <w:t>、</w:t>
              </w:r>
            </w:ins>
            <w:r>
              <w:rPr>
                <w:rFonts w:hint="eastAsia"/>
              </w:rPr>
              <w:t>执行开通账户操作时，需优先判断账户信息是否已经配置，若未</w:t>
            </w:r>
            <w:r>
              <w:rPr>
                <w:rFonts w:hint="eastAsia"/>
              </w:rPr>
              <w:lastRenderedPageBreak/>
              <w:t>配置，则开通失败，弹窗提示“请先配置微信收款账户”</w:t>
            </w:r>
          </w:p>
          <w:p w14:paraId="036ABCDC" w14:textId="77777777" w:rsidR="00DA19D0" w:rsidRDefault="00DA19D0" w:rsidP="00257406">
            <w:del w:id="2377" w:author="ethink wang" w:date="2017-02-10T22:04:00Z">
              <w:r w:rsidDel="00257406">
                <w:rPr>
                  <w:rFonts w:hint="eastAsia"/>
                </w:rPr>
                <w:delText xml:space="preserve">2 </w:delText>
              </w:r>
            </w:del>
            <w:ins w:id="2378" w:author="ethink wang" w:date="2017-02-10T22:04:00Z">
              <w:r w:rsidR="00257406">
                <w:rPr>
                  <w:rFonts w:hint="eastAsia"/>
                </w:rPr>
                <w:t>2</w:t>
              </w:r>
              <w:r w:rsidR="00257406">
                <w:rPr>
                  <w:rFonts w:hint="eastAsia"/>
                </w:rPr>
                <w:t>、</w:t>
              </w:r>
            </w:ins>
            <w:r>
              <w:rPr>
                <w:rFonts w:hint="eastAsia"/>
              </w:rPr>
              <w:t>若点击时断网，则显示断网通用浮窗提示</w:t>
            </w:r>
          </w:p>
          <w:p w14:paraId="5BF58BDF" w14:textId="4428152A" w:rsidR="004819AA" w:rsidRPr="004819AA" w:rsidRDefault="004819AA" w:rsidP="00257406">
            <w:r>
              <w:t>3</w:t>
            </w:r>
            <w:r>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0018A" w14:paraId="50AF1FB2" w14:textId="77777777" w:rsidTr="00F0182A">
        <w:trPr>
          <w:trHeight w:val="729"/>
        </w:trPr>
        <w:tc>
          <w:tcPr>
            <w:tcW w:w="1387" w:type="dxa"/>
            <w:vAlign w:val="center"/>
          </w:tcPr>
          <w:p w14:paraId="0E207E75" w14:textId="77777777" w:rsidR="00D0018A" w:rsidRDefault="006E662D" w:rsidP="006B706F">
            <w:pPr>
              <w:jc w:val="center"/>
              <w:rPr>
                <w:rFonts w:asciiTheme="minorEastAsia" w:hAnsiTheme="minorEastAsia"/>
              </w:rPr>
            </w:pPr>
            <w:r>
              <w:rPr>
                <w:rFonts w:asciiTheme="minorEastAsia" w:hAnsiTheme="minorEastAsia" w:hint="eastAsia"/>
              </w:rPr>
              <w:lastRenderedPageBreak/>
              <w:t>Ⅳ</w:t>
            </w:r>
            <w:r>
              <w:rPr>
                <w:rFonts w:hint="eastAsia"/>
              </w:rPr>
              <w:t>-</w:t>
            </w:r>
            <w:r>
              <w:t>C-04(02)</w:t>
            </w:r>
          </w:p>
        </w:tc>
        <w:tc>
          <w:tcPr>
            <w:tcW w:w="1116" w:type="dxa"/>
            <w:vAlign w:val="center"/>
          </w:tcPr>
          <w:p w14:paraId="0FA019F6" w14:textId="77777777" w:rsidR="00D0018A" w:rsidRDefault="00D0018A" w:rsidP="00F0182A">
            <w:r>
              <w:t>配置支付宝收款账户弹窗</w:t>
            </w:r>
          </w:p>
        </w:tc>
        <w:tc>
          <w:tcPr>
            <w:tcW w:w="5157" w:type="dxa"/>
            <w:vAlign w:val="center"/>
          </w:tcPr>
          <w:p w14:paraId="0C10A27A" w14:textId="33D30609" w:rsidR="00D0018A" w:rsidRDefault="00D0018A" w:rsidP="00F0182A">
            <w:r>
              <w:rPr>
                <w:rFonts w:hint="eastAsia"/>
              </w:rPr>
              <w:t>1</w:t>
            </w:r>
            <w:del w:id="2379" w:author="ethink wang" w:date="2017-02-09T15:45:00Z">
              <w:r w:rsidDel="00D05666">
                <w:rPr>
                  <w:rFonts w:hint="eastAsia"/>
                </w:rPr>
                <w:delText xml:space="preserve"> </w:delText>
              </w:r>
            </w:del>
            <w:ins w:id="2380" w:author="ethink wang" w:date="2017-02-09T15:45:00Z">
              <w:r w:rsidR="00D05666">
                <w:rPr>
                  <w:rFonts w:hint="eastAsia"/>
                </w:rPr>
                <w:t>、</w:t>
              </w:r>
            </w:ins>
            <w:r>
              <w:rPr>
                <w:rFonts w:hint="eastAsia"/>
              </w:rPr>
              <w:t>字段如原型，均为必填。输入字符类型不限。</w:t>
            </w:r>
          </w:p>
          <w:p w14:paraId="7535C6F5" w14:textId="4EF6C056" w:rsidR="00D0018A" w:rsidRDefault="00D0018A" w:rsidP="00D0018A">
            <w:r>
              <w:rPr>
                <w:rFonts w:hint="eastAsia"/>
              </w:rPr>
              <w:t>2</w:t>
            </w:r>
            <w:del w:id="2381" w:author="ethink wang" w:date="2017-02-09T15:46:00Z">
              <w:r w:rsidDel="00D05666">
                <w:rPr>
                  <w:rFonts w:hint="eastAsia"/>
                </w:rPr>
                <w:delText xml:space="preserve"> </w:delText>
              </w:r>
            </w:del>
            <w:ins w:id="2382" w:author="ethink wang" w:date="2017-02-09T15:46:00Z">
              <w:r w:rsidR="00D05666">
                <w:rPr>
                  <w:rFonts w:hint="eastAsia"/>
                </w:rPr>
                <w:t>、</w:t>
              </w:r>
            </w:ins>
            <w:r>
              <w:rPr>
                <w:rFonts w:hint="eastAsia"/>
              </w:rPr>
              <w:t>点击“保存”，保存输入信息。若账户为已开通状态，则保存成功后，即时生效。</w:t>
            </w:r>
          </w:p>
        </w:tc>
        <w:tc>
          <w:tcPr>
            <w:tcW w:w="2302" w:type="dxa"/>
            <w:vAlign w:val="center"/>
          </w:tcPr>
          <w:p w14:paraId="2B1E9E64" w14:textId="5AEA7268" w:rsidR="00D0018A" w:rsidRPr="00D0018A" w:rsidRDefault="00D0018A" w:rsidP="00F0182A">
            <w:r>
              <w:rPr>
                <w:rFonts w:hint="eastAsia"/>
              </w:rPr>
              <w:t>执行保存操作时，检测必填项是否填写完整，若存在未填写项，则浮窗提示“请</w:t>
            </w:r>
            <w:r w:rsidR="004819AA">
              <w:rPr>
                <w:rFonts w:hint="eastAsia"/>
              </w:rPr>
              <w:t>输入</w:t>
            </w:r>
            <w:r>
              <w:rPr>
                <w:rFonts w:hint="eastAsia"/>
              </w:rPr>
              <w:t>【内容项名称】”，如“请</w:t>
            </w:r>
            <w:r w:rsidR="004819AA">
              <w:rPr>
                <w:rFonts w:hint="eastAsia"/>
              </w:rPr>
              <w:t>输入</w:t>
            </w:r>
            <w:r>
              <w:rPr>
                <w:rFonts w:hint="eastAsia"/>
              </w:rPr>
              <w:t>合作伙伴公钥”</w:t>
            </w:r>
          </w:p>
        </w:tc>
      </w:tr>
      <w:tr w:rsidR="006202EE" w14:paraId="415C9DC0" w14:textId="77777777" w:rsidTr="00F0182A">
        <w:trPr>
          <w:trHeight w:val="729"/>
        </w:trPr>
        <w:tc>
          <w:tcPr>
            <w:tcW w:w="1387" w:type="dxa"/>
            <w:vAlign w:val="center"/>
          </w:tcPr>
          <w:p w14:paraId="695FC06F" w14:textId="77777777" w:rsidR="006202EE" w:rsidRDefault="006202EE" w:rsidP="00696D46">
            <w:pPr>
              <w:jc w:val="center"/>
              <w:rPr>
                <w:rFonts w:asciiTheme="minorEastAsia" w:hAnsiTheme="minorEastAsia"/>
              </w:rPr>
            </w:pPr>
            <w:r>
              <w:rPr>
                <w:rFonts w:asciiTheme="minorEastAsia" w:hAnsiTheme="minorEastAsia" w:hint="eastAsia"/>
              </w:rPr>
              <w:t>Ⅳ</w:t>
            </w:r>
            <w:r>
              <w:rPr>
                <w:rFonts w:hint="eastAsia"/>
              </w:rPr>
              <w:t>-</w:t>
            </w:r>
            <w:r>
              <w:t>C-04(0</w:t>
            </w:r>
            <w:r w:rsidR="00696D46">
              <w:t>3</w:t>
            </w:r>
            <w:r>
              <w:t>)</w:t>
            </w:r>
          </w:p>
        </w:tc>
        <w:tc>
          <w:tcPr>
            <w:tcW w:w="1116" w:type="dxa"/>
            <w:vAlign w:val="center"/>
          </w:tcPr>
          <w:p w14:paraId="19665B30" w14:textId="77777777" w:rsidR="006202EE" w:rsidRDefault="006202EE" w:rsidP="006202EE">
            <w:r>
              <w:t>配置</w:t>
            </w:r>
            <w:r>
              <w:rPr>
                <w:rFonts w:hint="eastAsia"/>
              </w:rPr>
              <w:t>微信</w:t>
            </w:r>
            <w:r>
              <w:t>收款账户弹窗</w:t>
            </w:r>
          </w:p>
        </w:tc>
        <w:tc>
          <w:tcPr>
            <w:tcW w:w="5157" w:type="dxa"/>
            <w:vAlign w:val="center"/>
          </w:tcPr>
          <w:p w14:paraId="06C4F364" w14:textId="0506E3E8" w:rsidR="006202EE" w:rsidRDefault="006202EE" w:rsidP="006202EE">
            <w:r>
              <w:rPr>
                <w:rFonts w:hint="eastAsia"/>
              </w:rPr>
              <w:t>1</w:t>
            </w:r>
            <w:del w:id="2383" w:author="ethink wang" w:date="2017-02-09T15:46:00Z">
              <w:r w:rsidDel="00D05666">
                <w:rPr>
                  <w:rFonts w:hint="eastAsia"/>
                </w:rPr>
                <w:delText xml:space="preserve"> </w:delText>
              </w:r>
            </w:del>
            <w:ins w:id="2384" w:author="ethink wang" w:date="2017-02-09T15:46:00Z">
              <w:r w:rsidR="00D05666">
                <w:rPr>
                  <w:rFonts w:hint="eastAsia"/>
                </w:rPr>
                <w:t>、</w:t>
              </w:r>
            </w:ins>
            <w:r>
              <w:rPr>
                <w:rFonts w:hint="eastAsia"/>
              </w:rPr>
              <w:t>字段如原型，均为必填。输入字符类型不限。</w:t>
            </w:r>
          </w:p>
          <w:p w14:paraId="4CBA0A96" w14:textId="2BD98759" w:rsidR="006202EE" w:rsidRDefault="006202EE" w:rsidP="006202EE">
            <w:r>
              <w:rPr>
                <w:rFonts w:hint="eastAsia"/>
              </w:rPr>
              <w:t>2</w:t>
            </w:r>
            <w:del w:id="2385" w:author="ethink wang" w:date="2017-02-09T15:46:00Z">
              <w:r w:rsidDel="00D05666">
                <w:rPr>
                  <w:rFonts w:hint="eastAsia"/>
                </w:rPr>
                <w:delText xml:space="preserve"> </w:delText>
              </w:r>
            </w:del>
            <w:ins w:id="2386" w:author="ethink wang" w:date="2017-02-09T15:46:00Z">
              <w:r w:rsidR="00D05666">
                <w:rPr>
                  <w:rFonts w:hint="eastAsia"/>
                </w:rPr>
                <w:t>、</w:t>
              </w:r>
            </w:ins>
            <w:r>
              <w:rPr>
                <w:rFonts w:hint="eastAsia"/>
              </w:rPr>
              <w:t>点击“保存”，保存输入信息。若账户为已开通状态，则保存成功后，即时生效。</w:t>
            </w:r>
          </w:p>
        </w:tc>
        <w:tc>
          <w:tcPr>
            <w:tcW w:w="2302" w:type="dxa"/>
            <w:vAlign w:val="center"/>
          </w:tcPr>
          <w:p w14:paraId="1834EC5E" w14:textId="3973EE2A" w:rsidR="006202EE" w:rsidRDefault="006202EE" w:rsidP="006202EE">
            <w:r>
              <w:rPr>
                <w:rFonts w:hint="eastAsia"/>
              </w:rPr>
              <w:t>执行保存操作时，检测必填项是否填写完整，若存在未填写项，则浮窗提示“请</w:t>
            </w:r>
            <w:r w:rsidR="004819AA">
              <w:rPr>
                <w:rFonts w:hint="eastAsia"/>
              </w:rPr>
              <w:t>输入</w:t>
            </w:r>
            <w:r>
              <w:rPr>
                <w:rFonts w:hint="eastAsia"/>
              </w:rPr>
              <w:t>【内容</w:t>
            </w:r>
            <w:r>
              <w:rPr>
                <w:rFonts w:hint="eastAsia"/>
              </w:rPr>
              <w:lastRenderedPageBreak/>
              <w:t>项名称】”，如“</w:t>
            </w:r>
            <w:r w:rsidR="004819AA">
              <w:rPr>
                <w:rFonts w:hint="eastAsia"/>
              </w:rPr>
              <w:t>请输入</w:t>
            </w:r>
            <w:r>
              <w:rPr>
                <w:rFonts w:hint="eastAsia"/>
              </w:rPr>
              <w:t>商户密钥”</w:t>
            </w:r>
          </w:p>
        </w:tc>
      </w:tr>
    </w:tbl>
    <w:p w14:paraId="191CB328" w14:textId="77777777" w:rsidR="00F0182A" w:rsidRDefault="005D1A8B" w:rsidP="006E1CFC">
      <w:pPr>
        <w:pStyle w:val="2"/>
      </w:pPr>
      <w:bookmarkStart w:id="2387" w:name="_Toc474764550"/>
      <w:r>
        <w:lastRenderedPageBreak/>
        <w:t>运管端</w:t>
      </w:r>
      <w:r w:rsidR="00C17E18">
        <w:t>功能需求</w:t>
      </w:r>
      <w:bookmarkEnd w:id="2387"/>
    </w:p>
    <w:p w14:paraId="7D11C84A" w14:textId="77777777" w:rsidR="005D1A8B" w:rsidRDefault="005D1A8B" w:rsidP="006E1CFC">
      <w:pPr>
        <w:pStyle w:val="3"/>
      </w:pPr>
      <w:bookmarkStart w:id="2388" w:name="_Toc474764551"/>
      <w:r>
        <w:rPr>
          <w:rFonts w:ascii="宋体" w:eastAsia="宋体" w:hAnsi="宋体" w:cs="宋体" w:hint="eastAsia"/>
        </w:rPr>
        <w:t>我要下单</w:t>
      </w:r>
      <w:bookmarkEnd w:id="2388"/>
    </w:p>
    <w:p w14:paraId="2E3DB904" w14:textId="77777777" w:rsidR="005D1A8B" w:rsidRDefault="005D1A8B" w:rsidP="006E1CFC">
      <w:pPr>
        <w:pStyle w:val="4"/>
      </w:pPr>
      <w:bookmarkStart w:id="2389" w:name="_Toc474764552"/>
      <w:r>
        <w:t>出租车</w:t>
      </w:r>
      <w:bookmarkEnd w:id="2389"/>
    </w:p>
    <w:p w14:paraId="10EFAB4B" w14:textId="77777777" w:rsidR="004F6D2B" w:rsidRDefault="004F6D2B" w:rsidP="004F6D2B">
      <w:pPr>
        <w:pStyle w:val="5"/>
      </w:pPr>
      <w:r>
        <w:t>用例描述</w:t>
      </w:r>
    </w:p>
    <w:p w14:paraId="558B11BE" w14:textId="77777777" w:rsidR="009457D5" w:rsidRPr="009457D5" w:rsidRDefault="00D9710B" w:rsidP="009457D5">
      <w:r>
        <w:rPr>
          <w:rFonts w:hint="eastAsia"/>
        </w:rPr>
        <w:t xml:space="preserve">  </w:t>
      </w:r>
      <w:r>
        <w:rPr>
          <w:rFonts w:hint="eastAsia"/>
        </w:rPr>
        <w:t>相对于网约车下单，增加调度费和打表来接</w:t>
      </w:r>
      <w:r w:rsidR="003A741D">
        <w:rPr>
          <w:rFonts w:hint="eastAsia"/>
        </w:rPr>
        <w:t>，增加了支付方式的选择，去掉了服务车型的选择。</w:t>
      </w:r>
    </w:p>
    <w:p w14:paraId="53349A63" w14:textId="77777777" w:rsidR="004F6D2B" w:rsidRDefault="004F6D2B" w:rsidP="004F6D2B">
      <w:pPr>
        <w:pStyle w:val="5"/>
      </w:pPr>
      <w:r>
        <w:t>元素规则</w:t>
      </w:r>
    </w:p>
    <w:tbl>
      <w:tblPr>
        <w:tblStyle w:val="af1"/>
        <w:tblW w:w="10031" w:type="dxa"/>
        <w:tblLook w:val="04A0" w:firstRow="1" w:lastRow="0" w:firstColumn="1" w:lastColumn="0" w:noHBand="0" w:noVBand="1"/>
      </w:tblPr>
      <w:tblGrid>
        <w:gridCol w:w="1387"/>
        <w:gridCol w:w="1116"/>
        <w:gridCol w:w="5157"/>
        <w:gridCol w:w="2371"/>
      </w:tblGrid>
      <w:tr w:rsidR="003A741D" w:rsidRPr="00753787" w14:paraId="157B257C" w14:textId="77777777" w:rsidTr="0047270B">
        <w:trPr>
          <w:trHeight w:val="567"/>
        </w:trPr>
        <w:tc>
          <w:tcPr>
            <w:tcW w:w="1387" w:type="dxa"/>
            <w:shd w:val="clear" w:color="auto" w:fill="D9D9D9" w:themeFill="background1" w:themeFillShade="D9"/>
            <w:vAlign w:val="center"/>
          </w:tcPr>
          <w:p w14:paraId="2413A52D"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20B487B1"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48C64AB2" w14:textId="77777777" w:rsidR="003A741D" w:rsidRPr="00753787" w:rsidRDefault="003A741D" w:rsidP="005836B4">
            <w:pPr>
              <w:jc w:val="center"/>
              <w:rPr>
                <w:b/>
              </w:rPr>
            </w:pPr>
            <w:r w:rsidRPr="00753787">
              <w:rPr>
                <w:b/>
              </w:rPr>
              <w:t>描述</w:t>
            </w:r>
          </w:p>
        </w:tc>
        <w:tc>
          <w:tcPr>
            <w:tcW w:w="2371" w:type="dxa"/>
            <w:shd w:val="clear" w:color="auto" w:fill="D9D9D9" w:themeFill="background1" w:themeFillShade="D9"/>
            <w:vAlign w:val="center"/>
          </w:tcPr>
          <w:p w14:paraId="7A2C6DBF" w14:textId="77777777" w:rsidR="003A741D" w:rsidRPr="00753787" w:rsidRDefault="003A741D" w:rsidP="005836B4">
            <w:pPr>
              <w:ind w:leftChars="-253" w:left="-531"/>
              <w:jc w:val="center"/>
              <w:rPr>
                <w:b/>
              </w:rPr>
            </w:pPr>
            <w:r>
              <w:rPr>
                <w:rFonts w:hint="eastAsia"/>
                <w:b/>
              </w:rPr>
              <w:t>异常处理</w:t>
            </w:r>
          </w:p>
        </w:tc>
      </w:tr>
      <w:tr w:rsidR="00136EE5" w14:paraId="6DC67799" w14:textId="77777777" w:rsidTr="0047270B">
        <w:trPr>
          <w:trHeight w:val="729"/>
        </w:trPr>
        <w:tc>
          <w:tcPr>
            <w:tcW w:w="1387" w:type="dxa"/>
            <w:vMerge w:val="restart"/>
            <w:vAlign w:val="center"/>
          </w:tcPr>
          <w:p w14:paraId="3059CB82" w14:textId="754DE631" w:rsidR="00136EE5" w:rsidRDefault="00136EE5" w:rsidP="003A741D">
            <w:pPr>
              <w:jc w:val="center"/>
            </w:pPr>
            <w:r>
              <w:rPr>
                <w:rFonts w:asciiTheme="minorEastAsia" w:hAnsiTheme="minorEastAsia" w:hint="eastAsia"/>
              </w:rPr>
              <w:t>Ⅴ</w:t>
            </w:r>
            <w:r>
              <w:rPr>
                <w:rFonts w:hint="eastAsia"/>
              </w:rPr>
              <w:t>-</w:t>
            </w:r>
            <w:r>
              <w:t>L-02</w:t>
            </w:r>
            <w:r w:rsidR="000B3670">
              <w:rPr>
                <w:rFonts w:hint="eastAsia"/>
              </w:rPr>
              <w:t>(</w:t>
            </w:r>
            <w:r w:rsidR="000B3670">
              <w:t>01</w:t>
            </w:r>
            <w:r w:rsidR="000B3670">
              <w:rPr>
                <w:rFonts w:hint="eastAsia"/>
              </w:rPr>
              <w:t>)</w:t>
            </w:r>
          </w:p>
        </w:tc>
        <w:tc>
          <w:tcPr>
            <w:tcW w:w="1116" w:type="dxa"/>
            <w:vAlign w:val="center"/>
          </w:tcPr>
          <w:p w14:paraId="7FE0FC4F" w14:textId="77777777" w:rsidR="00136EE5" w:rsidRDefault="00136EE5" w:rsidP="005836B4">
            <w:r>
              <w:t>说明</w:t>
            </w:r>
          </w:p>
        </w:tc>
        <w:tc>
          <w:tcPr>
            <w:tcW w:w="5157" w:type="dxa"/>
            <w:vAlign w:val="center"/>
          </w:tcPr>
          <w:p w14:paraId="21090DCD" w14:textId="4F4B1A6C" w:rsidR="00136EE5" w:rsidRDefault="00B6134B" w:rsidP="00546745">
            <w:pPr>
              <w:rPr>
                <w:ins w:id="2390" w:author="ethink wang" w:date="2017-02-09T15:50:00Z"/>
              </w:rPr>
            </w:pPr>
            <w:ins w:id="2391" w:author="ethink wang" w:date="2017-02-09T17:31:00Z">
              <w:r>
                <w:rPr>
                  <w:rFonts w:hint="eastAsia"/>
                </w:rPr>
                <w:t>1</w:t>
              </w:r>
              <w:r>
                <w:rPr>
                  <w:rFonts w:hint="eastAsia"/>
                </w:rPr>
                <w:t>、</w:t>
              </w:r>
            </w:ins>
            <w:r w:rsidR="00136EE5">
              <w:rPr>
                <w:rFonts w:hint="eastAsia"/>
              </w:rPr>
              <w:t>“服务车企”“下单人”“乘车人”“乘车人电话”“用车时间”“上车地址”“下车地址”等元素的控件与网约车相同，不赘述。</w:t>
            </w:r>
          </w:p>
          <w:p w14:paraId="753C6AD7" w14:textId="11730241" w:rsidR="00136EE5" w:rsidRPr="00F0182A" w:rsidRDefault="00B6134B" w:rsidP="00546745">
            <w:ins w:id="2392" w:author="ethink wang" w:date="2017-02-09T17:31:00Z">
              <w:r>
                <w:t>2</w:t>
              </w:r>
              <w:r>
                <w:rPr>
                  <w:rFonts w:hint="eastAsia"/>
                </w:rPr>
                <w:t>、</w:t>
              </w:r>
            </w:ins>
            <w:r w:rsidR="00136EE5">
              <w:rPr>
                <w:rFonts w:hint="eastAsia"/>
              </w:rPr>
              <w:t>“服务车企”</w:t>
            </w:r>
            <w:del w:id="2393" w:author="ethink wang" w:date="2017-02-09T15:51:00Z">
              <w:r w:rsidR="00136EE5" w:rsidDel="00136EE5">
                <w:rPr>
                  <w:rFonts w:hint="eastAsia"/>
                </w:rPr>
                <w:delText>加载</w:delText>
              </w:r>
            </w:del>
            <w:ins w:id="2394" w:author="ethink wang" w:date="2017-02-09T15:51:00Z">
              <w:r w:rsidR="00136EE5">
                <w:rPr>
                  <w:rFonts w:hint="eastAsia"/>
                </w:rPr>
                <w:t>为</w:t>
              </w:r>
            </w:ins>
            <w:r w:rsidR="00136EE5">
              <w:rPr>
                <w:rFonts w:hint="eastAsia"/>
              </w:rPr>
              <w:t>所有加入</w:t>
            </w:r>
            <w:r w:rsidR="00136EE5">
              <w:rPr>
                <w:rFonts w:hint="eastAsia"/>
              </w:rPr>
              <w:t>to</w:t>
            </w:r>
            <w:r w:rsidR="00136EE5">
              <w:t>C</w:t>
            </w:r>
            <w:r w:rsidR="00136EE5">
              <w:t>的车企</w:t>
            </w:r>
            <w:r w:rsidR="00136EE5">
              <w:rPr>
                <w:rFonts w:hint="eastAsia"/>
              </w:rPr>
              <w:t>，</w:t>
            </w:r>
            <w:r w:rsidR="00136EE5">
              <w:t>默认</w:t>
            </w:r>
            <w:r w:rsidR="00136EE5">
              <w:rPr>
                <w:rFonts w:hint="eastAsia"/>
              </w:rPr>
              <w:t>“全部”；</w:t>
            </w:r>
            <w:ins w:id="2395" w:author="ethink wang" w:date="2017-02-09T17:31:00Z">
              <w:r>
                <w:rPr>
                  <w:rFonts w:hint="eastAsia"/>
                </w:rPr>
                <w:t>3</w:t>
              </w:r>
              <w:r>
                <w:rPr>
                  <w:rFonts w:hint="eastAsia"/>
                </w:rPr>
                <w:t>、</w:t>
              </w:r>
            </w:ins>
            <w:r w:rsidR="00136EE5">
              <w:rPr>
                <w:rFonts w:hint="eastAsia"/>
              </w:rPr>
              <w:t>上下车城市空间选用公共规则“</w:t>
            </w:r>
            <w:r w:rsidR="00136EE5">
              <w:rPr>
                <w:rFonts w:ascii="Times New Roman" w:hAnsi="Times New Roman" w:cs="Times New Roman" w:hint="eastAsia"/>
              </w:rPr>
              <w:t>城市选择控件</w:t>
            </w:r>
            <w:r w:rsidR="00136EE5">
              <w:rPr>
                <w:rFonts w:ascii="Times New Roman" w:hAnsi="Times New Roman" w:cs="Times New Roman" w:hint="eastAsia"/>
              </w:rPr>
              <w:t>1</w:t>
            </w:r>
            <w:r w:rsidR="00136EE5">
              <w:rPr>
                <w:rFonts w:hint="eastAsia"/>
              </w:rPr>
              <w:t>”</w:t>
            </w:r>
          </w:p>
        </w:tc>
        <w:tc>
          <w:tcPr>
            <w:tcW w:w="2371" w:type="dxa"/>
            <w:vAlign w:val="center"/>
          </w:tcPr>
          <w:p w14:paraId="29DBBBF5" w14:textId="77777777" w:rsidR="00136EE5" w:rsidRPr="00054E2A" w:rsidRDefault="00136EE5" w:rsidP="005836B4"/>
        </w:tc>
      </w:tr>
      <w:tr w:rsidR="00136EE5" w14:paraId="53289A28" w14:textId="77777777" w:rsidTr="0047270B">
        <w:trPr>
          <w:trHeight w:val="729"/>
        </w:trPr>
        <w:tc>
          <w:tcPr>
            <w:tcW w:w="1387" w:type="dxa"/>
            <w:vMerge/>
            <w:vAlign w:val="center"/>
          </w:tcPr>
          <w:p w14:paraId="71E7215D" w14:textId="77777777" w:rsidR="00136EE5" w:rsidRDefault="00136EE5" w:rsidP="003A741D">
            <w:pPr>
              <w:jc w:val="center"/>
              <w:rPr>
                <w:rFonts w:asciiTheme="minorEastAsia" w:hAnsiTheme="minorEastAsia"/>
              </w:rPr>
            </w:pPr>
          </w:p>
        </w:tc>
        <w:tc>
          <w:tcPr>
            <w:tcW w:w="1116" w:type="dxa"/>
            <w:vAlign w:val="center"/>
          </w:tcPr>
          <w:p w14:paraId="4AF7E57F" w14:textId="77777777" w:rsidR="00136EE5" w:rsidRDefault="00136EE5" w:rsidP="005836B4">
            <w:r>
              <w:t>调度费</w:t>
            </w:r>
          </w:p>
        </w:tc>
        <w:tc>
          <w:tcPr>
            <w:tcW w:w="5157" w:type="dxa"/>
            <w:vAlign w:val="center"/>
          </w:tcPr>
          <w:p w14:paraId="232C0497" w14:textId="185F7E6F" w:rsidR="00136EE5" w:rsidRDefault="00136EE5" w:rsidP="005836B4">
            <w:r>
              <w:rPr>
                <w:rFonts w:hint="eastAsia"/>
              </w:rPr>
              <w:t>仅可输入</w:t>
            </w:r>
            <w:ins w:id="2396" w:author="ethink wang" w:date="2017-02-10T17:12:00Z">
              <w:r w:rsidR="004C483F">
                <w:rPr>
                  <w:rFonts w:hint="eastAsia"/>
                </w:rPr>
                <w:t>正</w:t>
              </w:r>
            </w:ins>
            <w:r>
              <w:rPr>
                <w:rFonts w:hint="eastAsia"/>
              </w:rPr>
              <w:t>整数</w:t>
            </w:r>
            <w:ins w:id="2397" w:author="ethink wang" w:date="2017-02-10T17:12:00Z">
              <w:r w:rsidR="004C483F">
                <w:rPr>
                  <w:rFonts w:hint="eastAsia"/>
                </w:rPr>
                <w:t>或零</w:t>
              </w:r>
            </w:ins>
            <w:del w:id="2398" w:author="ethink wang" w:date="2017-02-10T17:12:00Z">
              <w:r w:rsidDel="004C483F">
                <w:rPr>
                  <w:rFonts w:hint="eastAsia"/>
                </w:rPr>
                <w:delText>，最小为</w:delText>
              </w:r>
              <w:r w:rsidDel="004C483F">
                <w:rPr>
                  <w:rFonts w:hint="eastAsia"/>
                </w:rPr>
                <w:delText>0</w:delText>
              </w:r>
            </w:del>
          </w:p>
        </w:tc>
        <w:tc>
          <w:tcPr>
            <w:tcW w:w="2371" w:type="dxa"/>
            <w:vAlign w:val="center"/>
          </w:tcPr>
          <w:p w14:paraId="6AB8EB52" w14:textId="77777777" w:rsidR="00136EE5" w:rsidRPr="00054E2A" w:rsidRDefault="00136EE5" w:rsidP="005836B4"/>
        </w:tc>
      </w:tr>
      <w:tr w:rsidR="00136EE5" w14:paraId="11A730AE" w14:textId="77777777" w:rsidTr="0047270B">
        <w:trPr>
          <w:trHeight w:val="729"/>
        </w:trPr>
        <w:tc>
          <w:tcPr>
            <w:tcW w:w="1387" w:type="dxa"/>
            <w:vMerge/>
            <w:vAlign w:val="center"/>
          </w:tcPr>
          <w:p w14:paraId="57AEC38D" w14:textId="77777777" w:rsidR="00136EE5" w:rsidRDefault="00136EE5" w:rsidP="003A741D">
            <w:pPr>
              <w:jc w:val="center"/>
              <w:rPr>
                <w:rFonts w:asciiTheme="minorEastAsia" w:hAnsiTheme="minorEastAsia"/>
              </w:rPr>
            </w:pPr>
          </w:p>
        </w:tc>
        <w:tc>
          <w:tcPr>
            <w:tcW w:w="1116" w:type="dxa"/>
            <w:vAlign w:val="center"/>
          </w:tcPr>
          <w:p w14:paraId="6690DBF3" w14:textId="77777777" w:rsidR="00136EE5" w:rsidRPr="003A741D" w:rsidRDefault="00136EE5" w:rsidP="005836B4">
            <w:r>
              <w:t>打表来接</w:t>
            </w:r>
          </w:p>
        </w:tc>
        <w:tc>
          <w:tcPr>
            <w:tcW w:w="5157" w:type="dxa"/>
            <w:vAlign w:val="center"/>
          </w:tcPr>
          <w:p w14:paraId="5E52F069" w14:textId="32D3D2E9" w:rsidR="00136EE5" w:rsidRDefault="00136EE5" w:rsidP="005836B4">
            <w:r>
              <w:rPr>
                <w:rFonts w:hint="eastAsia"/>
              </w:rPr>
              <w:t>初始化未选中。点击选中，在行程备注中添加“</w:t>
            </w:r>
            <w:r>
              <w:rPr>
                <w:rFonts w:hint="eastAsia"/>
              </w:rPr>
              <w:t>3</w:t>
            </w:r>
            <w:r>
              <w:rPr>
                <w:rFonts w:hint="eastAsia"/>
              </w:rPr>
              <w:t>公里打表来接”；再次点击</w:t>
            </w:r>
            <w:ins w:id="2399" w:author="ethink wang" w:date="2017-02-09T15:54:00Z">
              <w:r>
                <w:rPr>
                  <w:rFonts w:hint="eastAsia"/>
                </w:rPr>
                <w:t>，则</w:t>
              </w:r>
            </w:ins>
            <w:r>
              <w:rPr>
                <w:rFonts w:hint="eastAsia"/>
              </w:rPr>
              <w:t>取消选中，</w:t>
            </w:r>
            <w:ins w:id="2400" w:author="ethink wang" w:date="2017-02-09T15:55:00Z">
              <w:r>
                <w:rPr>
                  <w:rFonts w:hint="eastAsia"/>
                </w:rPr>
                <w:t>同时</w:t>
              </w:r>
            </w:ins>
            <w:r>
              <w:rPr>
                <w:rFonts w:hint="eastAsia"/>
              </w:rPr>
              <w:t>在行程备注中</w:t>
            </w:r>
            <w:ins w:id="2401" w:author="ethink wang" w:date="2017-02-09T15:54:00Z">
              <w:r>
                <w:rPr>
                  <w:rFonts w:hint="eastAsia"/>
                </w:rPr>
                <w:t>自动</w:t>
              </w:r>
            </w:ins>
            <w:r>
              <w:rPr>
                <w:rFonts w:hint="eastAsia"/>
              </w:rPr>
              <w:t>删除“</w:t>
            </w:r>
            <w:r>
              <w:rPr>
                <w:rFonts w:hint="eastAsia"/>
              </w:rPr>
              <w:t>3</w:t>
            </w:r>
            <w:r>
              <w:rPr>
                <w:rFonts w:hint="eastAsia"/>
              </w:rPr>
              <w:t>公里打表来接”</w:t>
            </w:r>
          </w:p>
        </w:tc>
        <w:tc>
          <w:tcPr>
            <w:tcW w:w="2371" w:type="dxa"/>
            <w:vAlign w:val="center"/>
          </w:tcPr>
          <w:p w14:paraId="2EDDE501" w14:textId="77777777" w:rsidR="00136EE5" w:rsidRPr="00054E2A" w:rsidRDefault="00136EE5" w:rsidP="005836B4"/>
        </w:tc>
      </w:tr>
      <w:tr w:rsidR="00136EE5" w14:paraId="27D2DDCD" w14:textId="77777777" w:rsidTr="0047270B">
        <w:trPr>
          <w:trHeight w:val="729"/>
        </w:trPr>
        <w:tc>
          <w:tcPr>
            <w:tcW w:w="1387" w:type="dxa"/>
            <w:vMerge/>
            <w:vAlign w:val="center"/>
          </w:tcPr>
          <w:p w14:paraId="56034A77" w14:textId="77777777" w:rsidR="00136EE5" w:rsidRDefault="00136EE5" w:rsidP="005836B4">
            <w:pPr>
              <w:jc w:val="center"/>
              <w:rPr>
                <w:rFonts w:asciiTheme="minorEastAsia" w:hAnsiTheme="minorEastAsia"/>
              </w:rPr>
            </w:pPr>
          </w:p>
        </w:tc>
        <w:tc>
          <w:tcPr>
            <w:tcW w:w="1116" w:type="dxa"/>
            <w:vAlign w:val="center"/>
          </w:tcPr>
          <w:p w14:paraId="574CAD77" w14:textId="77777777" w:rsidR="00136EE5" w:rsidRDefault="00136EE5" w:rsidP="005836B4">
            <w:r>
              <w:rPr>
                <w:rFonts w:hint="eastAsia"/>
              </w:rPr>
              <w:t>行程备注</w:t>
            </w:r>
          </w:p>
        </w:tc>
        <w:tc>
          <w:tcPr>
            <w:tcW w:w="5157" w:type="dxa"/>
            <w:vAlign w:val="center"/>
          </w:tcPr>
          <w:p w14:paraId="717ACCE5" w14:textId="77777777" w:rsidR="00136EE5" w:rsidRDefault="00136EE5" w:rsidP="005836B4">
            <w:pPr>
              <w:rPr>
                <w:ins w:id="2402" w:author="ethink wang" w:date="2017-02-09T15:53:00Z"/>
              </w:rPr>
            </w:pPr>
            <w:r>
              <w:rPr>
                <w:rFonts w:hint="eastAsia"/>
              </w:rPr>
              <w:t>最多输入</w:t>
            </w:r>
            <w:r>
              <w:rPr>
                <w:rFonts w:hint="eastAsia"/>
              </w:rPr>
              <w:t>30</w:t>
            </w:r>
            <w:r>
              <w:rPr>
                <w:rFonts w:hint="eastAsia"/>
              </w:rPr>
              <w:t>个字符，字符类型不限，超过后不可输入</w:t>
            </w:r>
          </w:p>
          <w:p w14:paraId="33A7A033" w14:textId="40FD54AE" w:rsidR="00136EE5" w:rsidRPr="003B0482" w:rsidRDefault="00136EE5" w:rsidP="005836B4">
            <w:ins w:id="2403" w:author="ethink wang" w:date="2017-02-09T15:53:00Z">
              <w:r>
                <w:t>如</w:t>
              </w:r>
              <w:r>
                <w:rPr>
                  <w:rFonts w:hint="eastAsia"/>
                </w:rPr>
                <w:t>“打表来接”选中，自动带入“</w:t>
              </w:r>
              <w:r>
                <w:rPr>
                  <w:rFonts w:hint="eastAsia"/>
                </w:rPr>
                <w:t>3</w:t>
              </w:r>
              <w:r>
                <w:rPr>
                  <w:rFonts w:hint="eastAsia"/>
                </w:rPr>
                <w:t>公里打表来接”，若删除</w:t>
              </w:r>
            </w:ins>
            <w:ins w:id="2404" w:author="ethink wang" w:date="2017-02-09T15:54:00Z">
              <w:r>
                <w:rPr>
                  <w:rFonts w:hint="eastAsia"/>
                </w:rPr>
                <w:t>“</w:t>
              </w:r>
              <w:r>
                <w:rPr>
                  <w:rFonts w:hint="eastAsia"/>
                </w:rPr>
                <w:t>3</w:t>
              </w:r>
              <w:r>
                <w:rPr>
                  <w:rFonts w:hint="eastAsia"/>
                </w:rPr>
                <w:t>公里打表来接”</w:t>
              </w:r>
            </w:ins>
            <w:ins w:id="2405" w:author="ethink wang" w:date="2017-02-09T15:56:00Z">
              <w:r>
                <w:rPr>
                  <w:rFonts w:hint="eastAsia"/>
                </w:rPr>
                <w:t>内容项</w:t>
              </w:r>
            </w:ins>
            <w:ins w:id="2406" w:author="ethink wang" w:date="2017-02-09T15:54:00Z">
              <w:r>
                <w:rPr>
                  <w:rFonts w:hint="eastAsia"/>
                </w:rPr>
                <w:t>，则“打表来接”取消选中</w:t>
              </w:r>
            </w:ins>
          </w:p>
        </w:tc>
        <w:tc>
          <w:tcPr>
            <w:tcW w:w="2371" w:type="dxa"/>
            <w:vAlign w:val="center"/>
          </w:tcPr>
          <w:p w14:paraId="40B98291" w14:textId="5D80CF80" w:rsidR="00136EE5" w:rsidRPr="00054E2A" w:rsidRDefault="00136EE5" w:rsidP="005836B4">
            <w:ins w:id="2407" w:author="ethink wang" w:date="2017-02-09T15:55:00Z">
              <w:r>
                <w:rPr>
                  <w:rFonts w:hint="eastAsia"/>
                </w:rPr>
                <w:t>“</w:t>
              </w:r>
              <w:r>
                <w:rPr>
                  <w:rFonts w:hint="eastAsia"/>
                </w:rPr>
                <w:t>3</w:t>
              </w:r>
              <w:r>
                <w:rPr>
                  <w:rFonts w:hint="eastAsia"/>
                </w:rPr>
                <w:t>公里打表来接”</w:t>
              </w:r>
            </w:ins>
            <w:ins w:id="2408" w:author="ethink wang" w:date="2017-02-09T15:56:00Z">
              <w:r>
                <w:rPr>
                  <w:rFonts w:hint="eastAsia"/>
                </w:rPr>
                <w:t>内容项</w:t>
              </w:r>
            </w:ins>
            <w:ins w:id="2409" w:author="ethink wang" w:date="2017-02-09T15:55:00Z">
              <w:r>
                <w:rPr>
                  <w:rFonts w:hint="eastAsia"/>
                </w:rPr>
                <w:t>作全字匹配，即</w:t>
              </w:r>
            </w:ins>
            <w:ins w:id="2410" w:author="ethink wang" w:date="2017-02-09T15:56:00Z">
              <w:r>
                <w:rPr>
                  <w:rFonts w:hint="eastAsia"/>
                </w:rPr>
                <w:t>存在任何差异，则取消“打表来接”选中</w:t>
              </w:r>
            </w:ins>
            <w:ins w:id="2411" w:author="ethink wang" w:date="2017-02-09T15:57:00Z">
              <w:r>
                <w:rPr>
                  <w:rFonts w:hint="eastAsia"/>
                </w:rPr>
                <w:t>状态</w:t>
              </w:r>
            </w:ins>
          </w:p>
        </w:tc>
      </w:tr>
      <w:tr w:rsidR="00136EE5" w14:paraId="1E636620" w14:textId="77777777" w:rsidTr="0047270B">
        <w:trPr>
          <w:trHeight w:val="729"/>
        </w:trPr>
        <w:tc>
          <w:tcPr>
            <w:tcW w:w="1387" w:type="dxa"/>
            <w:vMerge/>
            <w:vAlign w:val="center"/>
          </w:tcPr>
          <w:p w14:paraId="5F93D53E" w14:textId="77777777" w:rsidR="00136EE5" w:rsidRDefault="00136EE5" w:rsidP="005836B4">
            <w:pPr>
              <w:jc w:val="center"/>
              <w:rPr>
                <w:rFonts w:asciiTheme="minorEastAsia" w:hAnsiTheme="minorEastAsia"/>
              </w:rPr>
            </w:pPr>
          </w:p>
        </w:tc>
        <w:tc>
          <w:tcPr>
            <w:tcW w:w="1116" w:type="dxa"/>
            <w:vAlign w:val="center"/>
          </w:tcPr>
          <w:p w14:paraId="45688836" w14:textId="77777777" w:rsidR="00136EE5" w:rsidRDefault="00136EE5" w:rsidP="005836B4">
            <w:r>
              <w:rPr>
                <w:rFonts w:hint="eastAsia"/>
              </w:rPr>
              <w:t>支付方式</w:t>
            </w:r>
          </w:p>
        </w:tc>
        <w:tc>
          <w:tcPr>
            <w:tcW w:w="5157" w:type="dxa"/>
            <w:vAlign w:val="center"/>
          </w:tcPr>
          <w:p w14:paraId="563E4D8B" w14:textId="77777777" w:rsidR="00136EE5" w:rsidRDefault="00136EE5" w:rsidP="005836B4">
            <w:r>
              <w:rPr>
                <w:rFonts w:hint="eastAsia"/>
              </w:rPr>
              <w:t>默认“线下付现”，点击“在线支付”可变更为在线支付</w:t>
            </w:r>
          </w:p>
        </w:tc>
        <w:tc>
          <w:tcPr>
            <w:tcW w:w="2371" w:type="dxa"/>
            <w:vAlign w:val="center"/>
          </w:tcPr>
          <w:p w14:paraId="2F31A3BD" w14:textId="77777777" w:rsidR="00136EE5" w:rsidRPr="00054E2A" w:rsidRDefault="00136EE5" w:rsidP="005836B4"/>
        </w:tc>
      </w:tr>
      <w:tr w:rsidR="00136EE5" w14:paraId="0E0B8797" w14:textId="77777777" w:rsidTr="0047270B">
        <w:trPr>
          <w:trHeight w:val="729"/>
        </w:trPr>
        <w:tc>
          <w:tcPr>
            <w:tcW w:w="1387" w:type="dxa"/>
            <w:vMerge/>
            <w:vAlign w:val="center"/>
          </w:tcPr>
          <w:p w14:paraId="665192A5" w14:textId="77777777" w:rsidR="00136EE5" w:rsidRPr="0047270B" w:rsidRDefault="00136EE5" w:rsidP="005836B4">
            <w:pPr>
              <w:jc w:val="center"/>
              <w:rPr>
                <w:rFonts w:asciiTheme="minorEastAsia" w:hAnsiTheme="minorEastAsia"/>
              </w:rPr>
            </w:pPr>
          </w:p>
        </w:tc>
        <w:tc>
          <w:tcPr>
            <w:tcW w:w="1116" w:type="dxa"/>
            <w:vAlign w:val="center"/>
          </w:tcPr>
          <w:p w14:paraId="6273A68C" w14:textId="77777777" w:rsidR="00136EE5" w:rsidRDefault="00136EE5" w:rsidP="005836B4">
            <w:r>
              <w:rPr>
                <w:rFonts w:hint="eastAsia"/>
              </w:rPr>
              <w:t>预估费用</w:t>
            </w:r>
          </w:p>
        </w:tc>
        <w:tc>
          <w:tcPr>
            <w:tcW w:w="5157" w:type="dxa"/>
            <w:vAlign w:val="center"/>
          </w:tcPr>
          <w:p w14:paraId="09C92433" w14:textId="6C4E0ACF" w:rsidR="00136EE5" w:rsidRDefault="00136EE5" w:rsidP="0047270B">
            <w:r>
              <w:rPr>
                <w:rFonts w:hint="eastAsia"/>
              </w:rPr>
              <w:t>上下车地址填写完毕后，即显示预估金额，金额</w:t>
            </w:r>
            <w:ins w:id="2412" w:author="ethink wang" w:date="2017-02-09T15:59:00Z">
              <w:r w:rsidR="002D6B8A">
                <w:rPr>
                  <w:rFonts w:hint="eastAsia"/>
                </w:rPr>
                <w:t>基于</w:t>
              </w:r>
            </w:ins>
            <w:r>
              <w:rPr>
                <w:rFonts w:hint="eastAsia"/>
              </w:rPr>
              <w:t>上车地点所在城市启用中的出租车计费规则生成，计算公式如下：</w:t>
            </w:r>
          </w:p>
          <w:p w14:paraId="047E7C1E" w14:textId="77777777" w:rsidR="00136EE5" w:rsidRDefault="00136EE5" w:rsidP="0047270B">
            <w:r>
              <w:rPr>
                <w:rFonts w:hint="eastAsia"/>
              </w:rPr>
              <w:t xml:space="preserve">(1) </w:t>
            </w:r>
            <w:r>
              <w:rPr>
                <w:rFonts w:hint="eastAsia"/>
              </w:rPr>
              <w:t>预估里程</w:t>
            </w:r>
            <w:r w:rsidRPr="00B96639">
              <w:rPr>
                <w:rFonts w:asciiTheme="minorEastAsia" w:hAnsiTheme="minorEastAsia" w:hint="eastAsia"/>
              </w:rPr>
              <w:t>≤</w:t>
            </w:r>
            <w:r>
              <w:rPr>
                <w:rFonts w:hint="eastAsia"/>
              </w:rPr>
              <w:t>起租里程</w:t>
            </w:r>
            <w:del w:id="2413" w:author="ethink wang" w:date="2017-02-09T15:59:00Z">
              <w:r w:rsidDel="002D6B8A">
                <w:rPr>
                  <w:rFonts w:hint="eastAsia"/>
                </w:rPr>
                <w:delText xml:space="preserve">  </w:delText>
              </w:r>
            </w:del>
          </w:p>
          <w:p w14:paraId="036C383C" w14:textId="77777777" w:rsidR="00136EE5" w:rsidRDefault="00136EE5" w:rsidP="0047270B">
            <w:r>
              <w:rPr>
                <w:rFonts w:hint="eastAsia"/>
              </w:rPr>
              <w:t>预估费用</w:t>
            </w:r>
            <w:r>
              <w:rPr>
                <w:rFonts w:hint="eastAsia"/>
              </w:rPr>
              <w:t>=</w:t>
            </w:r>
            <w:r>
              <w:rPr>
                <w:rFonts w:hint="eastAsia"/>
              </w:rPr>
              <w:t>起租价</w:t>
            </w:r>
            <w:r>
              <w:rPr>
                <w:rFonts w:hint="eastAsia"/>
              </w:rPr>
              <w:t>+</w:t>
            </w:r>
            <w:r>
              <w:rPr>
                <w:rFonts w:hint="eastAsia"/>
              </w:rPr>
              <w:t>附加费</w:t>
            </w:r>
          </w:p>
          <w:p w14:paraId="69B60526" w14:textId="77777777" w:rsidR="00136EE5" w:rsidRPr="002B0F03" w:rsidRDefault="00136EE5" w:rsidP="0047270B">
            <w:pPr>
              <w:rPr>
                <w:rFonts w:ascii="Calibri" w:hAnsi="Calibri"/>
              </w:rPr>
            </w:pPr>
            <w:r>
              <w:rPr>
                <w:rFonts w:hint="eastAsia"/>
              </w:rPr>
              <w:t>(2)</w:t>
            </w:r>
            <w:r>
              <w:t>起租里程</w:t>
            </w:r>
            <w:r w:rsidRPr="00B96639">
              <w:rPr>
                <w:rFonts w:ascii="宋体" w:hAnsi="宋体"/>
              </w:rPr>
              <w:t>&lt;预估里程</w:t>
            </w:r>
            <w:r w:rsidRPr="00B96639">
              <w:rPr>
                <w:rFonts w:asciiTheme="minorEastAsia" w:hAnsiTheme="minorEastAsia" w:hint="eastAsia"/>
              </w:rPr>
              <w:t>≤标准里程</w:t>
            </w:r>
            <w:del w:id="2414" w:author="ethink wang" w:date="2017-02-09T15:59:00Z">
              <w:r w:rsidRPr="00B96639" w:rsidDel="002D6B8A">
                <w:rPr>
                  <w:rFonts w:asciiTheme="minorEastAsia" w:hAnsiTheme="minorEastAsia" w:hint="eastAsia"/>
                </w:rPr>
                <w:delText xml:space="preserve">  </w:delText>
              </w:r>
            </w:del>
          </w:p>
          <w:p w14:paraId="06F07B38" w14:textId="77777777" w:rsidR="00136EE5" w:rsidRPr="00B96639" w:rsidRDefault="00136EE5" w:rsidP="0047270B">
            <w:pPr>
              <w:rPr>
                <w:rFonts w:asciiTheme="minorEastAsia" w:hAnsiTheme="minorEastAsia"/>
              </w:rPr>
            </w:pPr>
            <w:r w:rsidRPr="00B96639">
              <w:rPr>
                <w:rFonts w:asciiTheme="minorEastAsia" w:hAnsiTheme="minorEastAsia" w:hint="eastAsia"/>
              </w:rPr>
              <w:t>预估费用=起租价+(</w:t>
            </w:r>
            <w:r w:rsidRPr="00B96639">
              <w:rPr>
                <w:rFonts w:asciiTheme="minorEastAsia" w:hAnsiTheme="minorEastAsia"/>
              </w:rPr>
              <w:t>预估里程</w:t>
            </w:r>
            <w:r w:rsidRPr="00B96639">
              <w:rPr>
                <w:rFonts w:asciiTheme="minorEastAsia" w:hAnsiTheme="minorEastAsia" w:hint="eastAsia"/>
              </w:rPr>
              <w:t>-</w:t>
            </w:r>
            <w:r w:rsidRPr="00B96639">
              <w:rPr>
                <w:rFonts w:asciiTheme="minorEastAsia" w:hAnsiTheme="minorEastAsia"/>
              </w:rPr>
              <w:t>起租里程</w:t>
            </w:r>
            <w:r w:rsidRPr="00B96639">
              <w:rPr>
                <w:rFonts w:asciiTheme="minorEastAsia" w:hAnsiTheme="minorEastAsia" w:hint="eastAsia"/>
              </w:rPr>
              <w:t>)*续租价+附加费</w:t>
            </w:r>
          </w:p>
          <w:p w14:paraId="52B3C2D9" w14:textId="77777777" w:rsidR="00136EE5" w:rsidRDefault="00136EE5" w:rsidP="0047270B">
            <w:r>
              <w:rPr>
                <w:rFonts w:hint="eastAsia"/>
              </w:rPr>
              <w:t>(3)</w:t>
            </w:r>
            <w:r>
              <w:t>预估里程</w:t>
            </w:r>
            <w:r>
              <w:rPr>
                <w:rFonts w:hint="eastAsia"/>
              </w:rPr>
              <w:t>&gt;</w:t>
            </w:r>
            <w:r>
              <w:rPr>
                <w:rFonts w:hint="eastAsia"/>
              </w:rPr>
              <w:t>标准里程</w:t>
            </w:r>
          </w:p>
          <w:p w14:paraId="5546DED0" w14:textId="5D222BF2" w:rsidR="00136EE5" w:rsidRDefault="00136EE5" w:rsidP="0047270B">
            <w:r>
              <w:t>预估费用</w:t>
            </w:r>
            <w:r>
              <w:rPr>
                <w:rFonts w:hint="eastAsia"/>
              </w:rPr>
              <w:t>=</w:t>
            </w:r>
            <w:r>
              <w:t>起租价</w:t>
            </w:r>
            <w:r>
              <w:rPr>
                <w:rFonts w:hint="eastAsia"/>
              </w:rPr>
              <w:t>+</w:t>
            </w:r>
            <w:r>
              <w:t>(</w:t>
            </w:r>
            <w:r>
              <w:t>标准里程</w:t>
            </w:r>
            <w:r>
              <w:rPr>
                <w:rFonts w:hint="eastAsia"/>
              </w:rPr>
              <w:t>-</w:t>
            </w:r>
            <w:r>
              <w:t>起租里程</w:t>
            </w:r>
            <w:r>
              <w:t>)</w:t>
            </w:r>
            <w:r>
              <w:rPr>
                <w:rFonts w:hint="eastAsia"/>
              </w:rPr>
              <w:t>*</w:t>
            </w:r>
            <w:r>
              <w:rPr>
                <w:rFonts w:hint="eastAsia"/>
              </w:rPr>
              <w:t>续租价</w:t>
            </w:r>
            <w:r>
              <w:rPr>
                <w:rFonts w:hint="eastAsia"/>
              </w:rPr>
              <w:t>+</w:t>
            </w:r>
            <w:r>
              <w:t>(</w:t>
            </w:r>
            <w:r>
              <w:t>预估里程</w:t>
            </w:r>
            <w:r>
              <w:rPr>
                <w:rFonts w:hint="eastAsia"/>
              </w:rPr>
              <w:t>-</w:t>
            </w:r>
            <w:r>
              <w:t>标准里程</w:t>
            </w:r>
            <w:r>
              <w:t>)</w:t>
            </w:r>
            <w:r>
              <w:rPr>
                <w:rFonts w:hint="eastAsia"/>
              </w:rPr>
              <w:t>*</w:t>
            </w:r>
            <w:r>
              <w:t>续租价</w:t>
            </w:r>
            <w:r>
              <w:rPr>
                <w:rFonts w:hint="eastAsia"/>
              </w:rPr>
              <w:t>*</w:t>
            </w:r>
            <w:ins w:id="2415" w:author="ethink wang" w:date="2017-02-09T16:06:00Z">
              <w:r w:rsidR="002D6B8A">
                <w:t>空驶费</w:t>
              </w:r>
            </w:ins>
            <w:ins w:id="2416" w:author="ethink wang" w:date="2017-02-09T16:05:00Z">
              <w:r w:rsidR="002D6B8A">
                <w:t>率</w:t>
              </w:r>
            </w:ins>
            <w:del w:id="2417" w:author="ethink wang" w:date="2017-02-09T16:05:00Z">
              <w:r w:rsidDel="002D6B8A">
                <w:delText>50</w:delText>
              </w:r>
              <w:r w:rsidDel="002D6B8A">
                <w:rPr>
                  <w:rFonts w:hint="eastAsia"/>
                </w:rPr>
                <w:delText>%</w:delText>
              </w:r>
            </w:del>
            <w:r>
              <w:rPr>
                <w:rFonts w:hint="eastAsia"/>
              </w:rPr>
              <w:t>+</w:t>
            </w:r>
            <w:r>
              <w:t>附加费</w:t>
            </w:r>
          </w:p>
          <w:p w14:paraId="09018889" w14:textId="77777777" w:rsidR="00136EE5" w:rsidRDefault="00136EE5" w:rsidP="0047270B">
            <w:pPr>
              <w:rPr>
                <w:ins w:id="2418" w:author="ethink wang" w:date="2017-02-09T16:00:00Z"/>
              </w:rPr>
            </w:pPr>
            <w:r>
              <w:t>其中</w:t>
            </w:r>
            <w:r>
              <w:rPr>
                <w:rFonts w:hint="eastAsia"/>
              </w:rPr>
              <w:t>，</w:t>
            </w:r>
            <w:r>
              <w:t>预估里程</w:t>
            </w:r>
            <w:r>
              <w:rPr>
                <w:rFonts w:hint="eastAsia"/>
              </w:rPr>
              <w:t>：</w:t>
            </w:r>
            <w:r>
              <w:t>从乘客上车地到下车地按最佳规划路径行驶的距离</w:t>
            </w:r>
          </w:p>
          <w:p w14:paraId="029D6B09" w14:textId="1ECD81B5" w:rsidR="002D6B8A" w:rsidRDefault="002D6B8A" w:rsidP="0047270B">
            <w:pPr>
              <w:rPr>
                <w:ins w:id="2419" w:author="ethink wang" w:date="2017-02-09T16:02:00Z"/>
              </w:rPr>
            </w:pPr>
            <w:ins w:id="2420" w:author="ethink wang" w:date="2017-02-09T16:01:00Z">
              <w:r>
                <w:t>标准里程</w:t>
              </w:r>
              <w:r>
                <w:rPr>
                  <w:rFonts w:hint="eastAsia"/>
                </w:rPr>
                <w:t>：</w:t>
              </w:r>
            </w:ins>
            <w:ins w:id="2421" w:author="ethink wang" w:date="2017-02-09T16:07:00Z">
              <w:r>
                <w:rPr>
                  <w:rFonts w:hint="eastAsia"/>
                </w:rPr>
                <w:t>标准里程内，不征收空驶费，超过标准里程部分，须征收空驶费。</w:t>
              </w:r>
            </w:ins>
          </w:p>
          <w:p w14:paraId="1ADEC58E" w14:textId="3705B65A" w:rsidR="002D6B8A" w:rsidRDefault="002D6B8A" w:rsidP="002D6B8A">
            <w:ins w:id="2422" w:author="ethink wang" w:date="2017-02-09T16:06:00Z">
              <w:r>
                <w:t>空驶费率</w:t>
              </w:r>
              <w:r>
                <w:rPr>
                  <w:rFonts w:hint="eastAsia"/>
                </w:rPr>
                <w:t>：</w:t>
              </w:r>
            </w:ins>
            <w:ins w:id="2423" w:author="ethink wang" w:date="2017-02-09T16:08:00Z">
              <w:r>
                <w:rPr>
                  <w:rFonts w:hint="eastAsia"/>
                </w:rPr>
                <w:t>针对超出标准里程部分的计费单价，空驶费率</w:t>
              </w:r>
            </w:ins>
            <w:ins w:id="2424" w:author="ethink wang" w:date="2017-02-09T16:09:00Z">
              <w:r>
                <w:rPr>
                  <w:rFonts w:hint="eastAsia"/>
                </w:rPr>
                <w:t>相对于续租价而言。</w:t>
              </w:r>
            </w:ins>
          </w:p>
        </w:tc>
        <w:tc>
          <w:tcPr>
            <w:tcW w:w="2371" w:type="dxa"/>
            <w:vAlign w:val="center"/>
          </w:tcPr>
          <w:p w14:paraId="6F4D92F4" w14:textId="77777777" w:rsidR="00136EE5" w:rsidRPr="00054E2A" w:rsidRDefault="00136EE5" w:rsidP="005836B4"/>
        </w:tc>
      </w:tr>
      <w:tr w:rsidR="00136EE5" w14:paraId="46ABBB75" w14:textId="77777777" w:rsidTr="0047270B">
        <w:trPr>
          <w:trHeight w:val="729"/>
        </w:trPr>
        <w:tc>
          <w:tcPr>
            <w:tcW w:w="1387" w:type="dxa"/>
            <w:vMerge/>
            <w:vAlign w:val="center"/>
          </w:tcPr>
          <w:p w14:paraId="6B5D6386" w14:textId="77777777" w:rsidR="00136EE5" w:rsidRPr="0047270B" w:rsidRDefault="00136EE5" w:rsidP="005836B4">
            <w:pPr>
              <w:jc w:val="center"/>
              <w:rPr>
                <w:rFonts w:asciiTheme="minorEastAsia" w:hAnsiTheme="minorEastAsia"/>
              </w:rPr>
            </w:pPr>
          </w:p>
        </w:tc>
        <w:tc>
          <w:tcPr>
            <w:tcW w:w="1116" w:type="dxa"/>
            <w:vAlign w:val="center"/>
          </w:tcPr>
          <w:p w14:paraId="78C00A4E" w14:textId="77777777" w:rsidR="00136EE5" w:rsidRDefault="00136EE5" w:rsidP="005836B4">
            <w:r>
              <w:rPr>
                <w:rFonts w:hint="eastAsia"/>
              </w:rPr>
              <w:t>开始叫车</w:t>
            </w:r>
          </w:p>
        </w:tc>
        <w:tc>
          <w:tcPr>
            <w:tcW w:w="5157" w:type="dxa"/>
            <w:vAlign w:val="center"/>
          </w:tcPr>
          <w:p w14:paraId="7A5851A3" w14:textId="7427CFFA" w:rsidR="00136EE5" w:rsidRDefault="00136EE5" w:rsidP="00291E0E">
            <w:r>
              <w:t>1</w:t>
            </w:r>
            <w:del w:id="2425" w:author="ethink wang" w:date="2017-02-09T16:22:00Z">
              <w:r w:rsidDel="00164C76">
                <w:rPr>
                  <w:rFonts w:hint="eastAsia"/>
                </w:rPr>
                <w:delText xml:space="preserve"> </w:delText>
              </w:r>
            </w:del>
            <w:ins w:id="2426" w:author="ethink wang" w:date="2017-02-09T16:22:00Z">
              <w:r w:rsidR="00164C76">
                <w:rPr>
                  <w:rFonts w:hint="eastAsia"/>
                </w:rPr>
                <w:t>、</w:t>
              </w:r>
            </w:ins>
            <w:r>
              <w:rPr>
                <w:rFonts w:hint="eastAsia"/>
              </w:rPr>
              <w:t>检测必填项是否填写</w:t>
            </w:r>
            <w:ins w:id="2427" w:author="ethink wang" w:date="2017-02-09T16:22:00Z">
              <w:r w:rsidR="00164C76">
                <w:t>完整</w:t>
              </w:r>
            </w:ins>
            <w:del w:id="2428" w:author="ethink wang" w:date="2017-02-09T16:22:00Z">
              <w:r w:rsidDel="00164C76">
                <w:rPr>
                  <w:rFonts w:hint="eastAsia"/>
                </w:rPr>
                <w:delText>完成</w:delText>
              </w:r>
            </w:del>
            <w:r>
              <w:rPr>
                <w:rFonts w:hint="eastAsia"/>
              </w:rPr>
              <w:t>，若填写不完整，</w:t>
            </w:r>
            <w:del w:id="2429" w:author="ethink wang" w:date="2017-02-09T17:16:00Z">
              <w:r w:rsidDel="005C1121">
                <w:rPr>
                  <w:rFonts w:hint="eastAsia"/>
                </w:rPr>
                <w:delText>在当前屏幕中心</w:delText>
              </w:r>
            </w:del>
            <w:r>
              <w:rPr>
                <w:rFonts w:hint="eastAsia"/>
              </w:rPr>
              <w:t>则浮窗提示“信息填写不完整”，并在应填项下方红色标注提示，样式参照网约车下单页面</w:t>
            </w:r>
            <w:ins w:id="2430" w:author="ethink wang" w:date="2017-02-09T17:17:00Z">
              <w:r w:rsidR="005C1121">
                <w:rPr>
                  <w:rFonts w:hint="eastAsia"/>
                </w:rPr>
                <w:t>。</w:t>
              </w:r>
            </w:ins>
          </w:p>
          <w:p w14:paraId="2940CB6F" w14:textId="1D36B10B" w:rsidR="00136EE5" w:rsidRDefault="00136EE5" w:rsidP="00291E0E">
            <w:r>
              <w:rPr>
                <w:rFonts w:hint="eastAsia"/>
              </w:rPr>
              <w:t>2</w:t>
            </w:r>
            <w:ins w:id="2431" w:author="ethink wang" w:date="2017-02-09T17:15:00Z">
              <w:r w:rsidR="00164C76">
                <w:rPr>
                  <w:rFonts w:hint="eastAsia"/>
                </w:rPr>
                <w:t>、</w:t>
              </w:r>
            </w:ins>
            <w:r>
              <w:rPr>
                <w:rFonts w:hint="eastAsia"/>
              </w:rPr>
              <w:t>检测用户是否存在未支付订单，若有，则</w:t>
            </w:r>
            <w:del w:id="2432" w:author="ethink wang" w:date="2017-02-09T17:35:00Z">
              <w:r w:rsidDel="004B768B">
                <w:rPr>
                  <w:rFonts w:hint="eastAsia"/>
                </w:rPr>
                <w:delText>在当前屏幕中心</w:delText>
              </w:r>
            </w:del>
            <w:r>
              <w:rPr>
                <w:rFonts w:hint="eastAsia"/>
              </w:rPr>
              <w:t>弹窗提示</w:t>
            </w:r>
            <w:r w:rsidR="000B3670">
              <w:rPr>
                <w:rFonts w:hint="eastAsia"/>
              </w:rPr>
              <w:t>。弹窗标题为“下单失败”内容项为</w:t>
            </w:r>
            <w:r>
              <w:rPr>
                <w:rFonts w:hint="eastAsia"/>
              </w:rPr>
              <w:t>“</w:t>
            </w:r>
            <w:r w:rsidR="000B3670">
              <w:rPr>
                <w:rFonts w:hint="eastAsia"/>
              </w:rPr>
              <w:t>下单人有订单未支付，现在不能下单，需</w:t>
            </w:r>
            <w:r>
              <w:rPr>
                <w:rFonts w:hint="eastAsia"/>
              </w:rPr>
              <w:t>完成支付后再进行下单”，</w:t>
            </w:r>
            <w:r w:rsidR="000B3670">
              <w:rPr>
                <w:rFonts w:hint="eastAsia"/>
              </w:rPr>
              <w:t>只有“确定”按键，点击关闭弹窗，样式参照</w:t>
            </w:r>
            <w:r w:rsidR="000B3670">
              <w:rPr>
                <w:rFonts w:asciiTheme="minorEastAsia" w:hAnsiTheme="minorEastAsia" w:hint="eastAsia"/>
              </w:rPr>
              <w:t>Ⅴ</w:t>
            </w:r>
            <w:r w:rsidR="000B3670">
              <w:rPr>
                <w:rFonts w:hint="eastAsia"/>
              </w:rPr>
              <w:t>-</w:t>
            </w:r>
            <w:r w:rsidR="000B3670">
              <w:t>L-02</w:t>
            </w:r>
            <w:r w:rsidR="000B3670">
              <w:rPr>
                <w:rFonts w:hint="eastAsia"/>
              </w:rPr>
              <w:t>(</w:t>
            </w:r>
            <w:r w:rsidR="000B3670">
              <w:t>02</w:t>
            </w:r>
            <w:r w:rsidR="000B3670">
              <w:rPr>
                <w:rFonts w:hint="eastAsia"/>
              </w:rPr>
              <w:t>)</w:t>
            </w:r>
          </w:p>
          <w:p w14:paraId="35C9267C" w14:textId="03163CED" w:rsidR="00136EE5" w:rsidRDefault="00136EE5" w:rsidP="00291E0E">
            <w:r>
              <w:rPr>
                <w:rFonts w:hint="eastAsia"/>
              </w:rPr>
              <w:t>3</w:t>
            </w:r>
            <w:del w:id="2433" w:author="ethink wang" w:date="2017-02-09T17:15:00Z">
              <w:r w:rsidDel="00164C76">
                <w:rPr>
                  <w:rFonts w:hint="eastAsia"/>
                </w:rPr>
                <w:delText xml:space="preserve"> </w:delText>
              </w:r>
            </w:del>
            <w:ins w:id="2434" w:author="ethink wang" w:date="2017-02-09T17:15:00Z">
              <w:r w:rsidR="00164C76">
                <w:rPr>
                  <w:rFonts w:hint="eastAsia"/>
                </w:rPr>
                <w:t>、</w:t>
              </w:r>
            </w:ins>
            <w:r>
              <w:t>检测上车地点是否具有派单规则</w:t>
            </w:r>
            <w:r>
              <w:rPr>
                <w:rFonts w:hint="eastAsia"/>
              </w:rPr>
              <w:t>，</w:t>
            </w:r>
            <w:r>
              <w:t>若没有</w:t>
            </w:r>
            <w:r>
              <w:rPr>
                <w:rFonts w:hint="eastAsia"/>
              </w:rPr>
              <w:t>，</w:t>
            </w:r>
            <w:r>
              <w:t>则</w:t>
            </w:r>
            <w:del w:id="2435" w:author="ethink wang" w:date="2017-02-09T17:35:00Z">
              <w:r w:rsidDel="004B768B">
                <w:delText>在当前屏幕中心</w:delText>
              </w:r>
            </w:del>
            <w:r>
              <w:t>弹窗提示</w:t>
            </w:r>
            <w:r w:rsidR="000B3670">
              <w:rPr>
                <w:rFonts w:hint="eastAsia"/>
              </w:rPr>
              <w:t>。标题为“派单失败”</w:t>
            </w:r>
            <w:r>
              <w:rPr>
                <w:rFonts w:hint="eastAsia"/>
              </w:rPr>
              <w:t>，内容文案</w:t>
            </w:r>
            <w:r>
              <w:rPr>
                <w:rFonts w:hint="eastAsia"/>
              </w:rPr>
              <w:lastRenderedPageBreak/>
              <w:t>为“</w:t>
            </w:r>
            <w:r w:rsidR="000B3670">
              <w:rPr>
                <w:rFonts w:hint="eastAsia"/>
              </w:rPr>
              <w:t>当前城市没有开通服务，请稍后</w:t>
            </w:r>
            <w:r>
              <w:rPr>
                <w:rFonts w:hint="eastAsia"/>
              </w:rPr>
              <w:t>”，</w:t>
            </w:r>
            <w:r w:rsidR="000B3670">
              <w:rPr>
                <w:rFonts w:hint="eastAsia"/>
              </w:rPr>
              <w:t>只有“确定”按键，点击关闭弹窗，样式参照</w:t>
            </w:r>
            <w:r w:rsidR="000B3670">
              <w:rPr>
                <w:rFonts w:asciiTheme="minorEastAsia" w:hAnsiTheme="minorEastAsia" w:hint="eastAsia"/>
              </w:rPr>
              <w:t>Ⅴ</w:t>
            </w:r>
            <w:r w:rsidR="000B3670">
              <w:rPr>
                <w:rFonts w:hint="eastAsia"/>
              </w:rPr>
              <w:t>-</w:t>
            </w:r>
            <w:r w:rsidR="000B3670">
              <w:t>L-02</w:t>
            </w:r>
            <w:r w:rsidR="000B3670">
              <w:rPr>
                <w:rFonts w:hint="eastAsia"/>
              </w:rPr>
              <w:t>(</w:t>
            </w:r>
            <w:r w:rsidR="000B3670">
              <w:t>03</w:t>
            </w:r>
            <w:r w:rsidR="000B3670">
              <w:rPr>
                <w:rFonts w:hint="eastAsia"/>
              </w:rPr>
              <w:t>)</w:t>
            </w:r>
            <w:r>
              <w:rPr>
                <w:rFonts w:hint="eastAsia"/>
              </w:rPr>
              <w:t>。</w:t>
            </w:r>
          </w:p>
          <w:p w14:paraId="799B139A" w14:textId="77777777" w:rsidR="00136EE5" w:rsidRDefault="00136EE5" w:rsidP="00E13549">
            <w:r>
              <w:t>4</w:t>
            </w:r>
            <w:ins w:id="2436" w:author="ethink wang" w:date="2017-02-09T17:15:00Z">
              <w:r w:rsidR="00164C76">
                <w:rPr>
                  <w:rFonts w:hint="eastAsia"/>
                </w:rPr>
                <w:t>、</w:t>
              </w:r>
            </w:ins>
            <w:r>
              <w:t>提交成功</w:t>
            </w:r>
            <w:r>
              <w:rPr>
                <w:rFonts w:hint="eastAsia"/>
              </w:rPr>
              <w:t>，</w:t>
            </w:r>
            <w:r>
              <w:t>弹窗提示</w:t>
            </w:r>
            <w:r>
              <w:rPr>
                <w:rFonts w:hint="eastAsia"/>
              </w:rPr>
              <w:t>，</w:t>
            </w:r>
            <w:r>
              <w:t>弹窗标题</w:t>
            </w:r>
            <w:r>
              <w:rPr>
                <w:rFonts w:hint="eastAsia"/>
              </w:rPr>
              <w:t>“下单成功”，内容文案“订单已提交成功，系统正在派单中”，</w:t>
            </w:r>
            <w:ins w:id="2437" w:author="ethink wang" w:date="2017-02-09T17:47:00Z">
              <w:r w:rsidR="00E13549">
                <w:rPr>
                  <w:rFonts w:hint="eastAsia"/>
                </w:rPr>
                <w:t>“后台派单”和“取消”按钮，点击“后台派单”，进入后台派单</w:t>
              </w:r>
            </w:ins>
            <w:ins w:id="2438" w:author="ethink wang" w:date="2017-02-09T17:48:00Z">
              <w:r w:rsidR="00E13549">
                <w:rPr>
                  <w:rFonts w:hint="eastAsia"/>
                </w:rPr>
                <w:t>，同时将下单页面内容清空</w:t>
              </w:r>
            </w:ins>
            <w:del w:id="2439" w:author="ethink wang" w:date="2017-02-09T17:47:00Z">
              <w:r w:rsidDel="00E13549">
                <w:rPr>
                  <w:rFonts w:hint="eastAsia"/>
                </w:rPr>
                <w:delText>仅有“确定”按键，点击关闭弹窗，刷新下单页面。弹窗样式参照存在未支付订单时下单失败的弹窗</w:delText>
              </w:r>
            </w:del>
            <w:r>
              <w:rPr>
                <w:rFonts w:hint="eastAsia"/>
              </w:rPr>
              <w:t>。</w:t>
            </w:r>
            <w:ins w:id="2440" w:author="ethink wang" w:date="2017-02-09T17:49:00Z">
              <w:r w:rsidR="00E13549">
                <w:rPr>
                  <w:rFonts w:hint="eastAsia"/>
                </w:rPr>
                <w:t>点击“取消”，取消订单。</w:t>
              </w:r>
            </w:ins>
          </w:p>
          <w:p w14:paraId="00D62FA1" w14:textId="518E7D79" w:rsidR="009316D3" w:rsidRPr="00DF55DD" w:rsidRDefault="009316D3" w:rsidP="00E13549">
            <w:commentRangeStart w:id="2441"/>
            <w:r>
              <w:rPr>
                <w:rFonts w:hint="eastAsia"/>
              </w:rPr>
              <w:t>若不进行任何操作，</w:t>
            </w:r>
            <w:r>
              <w:rPr>
                <w:rFonts w:hint="eastAsia"/>
              </w:rPr>
              <w:t>30</w:t>
            </w:r>
            <w:r>
              <w:rPr>
                <w:rFonts w:hint="eastAsia"/>
              </w:rPr>
              <w:t>秒后自动关闭弹窗。</w:t>
            </w:r>
            <w:commentRangeEnd w:id="2441"/>
            <w:r>
              <w:rPr>
                <w:rStyle w:val="afe"/>
              </w:rPr>
              <w:commentReference w:id="2441"/>
            </w:r>
          </w:p>
        </w:tc>
        <w:tc>
          <w:tcPr>
            <w:tcW w:w="2371" w:type="dxa"/>
            <w:vAlign w:val="center"/>
          </w:tcPr>
          <w:p w14:paraId="33EDD907" w14:textId="77777777" w:rsidR="00136EE5" w:rsidRPr="00054E2A" w:rsidRDefault="00136EE5" w:rsidP="005836B4"/>
        </w:tc>
      </w:tr>
    </w:tbl>
    <w:p w14:paraId="45435BA5" w14:textId="77777777" w:rsidR="003A741D" w:rsidRPr="003A741D" w:rsidRDefault="003A741D" w:rsidP="003A741D"/>
    <w:p w14:paraId="441FACE5" w14:textId="77777777" w:rsidR="005D1A8B" w:rsidRDefault="005D1A8B" w:rsidP="006E1CFC">
      <w:pPr>
        <w:pStyle w:val="3"/>
      </w:pPr>
      <w:bookmarkStart w:id="2442" w:name="_Toc474764553"/>
      <w:r>
        <w:rPr>
          <w:rFonts w:ascii="宋体" w:eastAsia="宋体" w:hAnsi="宋体" w:cs="宋体" w:hint="eastAsia"/>
        </w:rPr>
        <w:t>订单管理</w:t>
      </w:r>
      <w:bookmarkEnd w:id="2442"/>
    </w:p>
    <w:p w14:paraId="0E38B2DF" w14:textId="77777777" w:rsidR="005D1A8B" w:rsidRDefault="005D1A8B" w:rsidP="006E1CFC">
      <w:pPr>
        <w:pStyle w:val="4"/>
      </w:pPr>
      <w:bookmarkStart w:id="2443" w:name="_Toc474764554"/>
      <w:r>
        <w:t>网约车</w:t>
      </w:r>
      <w:bookmarkEnd w:id="2443"/>
    </w:p>
    <w:p w14:paraId="3032DB25" w14:textId="77777777" w:rsidR="004F6D2B" w:rsidRDefault="004F6D2B" w:rsidP="004F6D2B">
      <w:pPr>
        <w:pStyle w:val="5"/>
      </w:pPr>
      <w:r>
        <w:t>用例描述</w:t>
      </w:r>
    </w:p>
    <w:p w14:paraId="2A0DF4E2" w14:textId="7A3126B5" w:rsidR="004D0785" w:rsidRPr="004D0785" w:rsidRDefault="004D0785" w:rsidP="004D0785">
      <w:del w:id="2444" w:author="ethink wang" w:date="2017-02-09T17:55:00Z">
        <w:r w:rsidDel="00453476">
          <w:rPr>
            <w:rFonts w:hint="eastAsia"/>
          </w:rPr>
          <w:delText xml:space="preserve">  </w:delText>
        </w:r>
      </w:del>
      <w:r>
        <w:rPr>
          <w:rFonts w:hint="eastAsia"/>
        </w:rPr>
        <w:t>“待人工派单”“异常订单”</w:t>
      </w:r>
      <w:del w:id="2445" w:author="ethink wang" w:date="2017-02-09T17:56:00Z">
        <w:r w:rsidDel="00CB28F4">
          <w:rPr>
            <w:rFonts w:hint="eastAsia"/>
          </w:rPr>
          <w:delText>基本与一期相同</w:delText>
        </w:r>
      </w:del>
      <w:r>
        <w:rPr>
          <w:rFonts w:hint="eastAsia"/>
        </w:rPr>
        <w:t>，</w:t>
      </w:r>
      <w:ins w:id="2446" w:author="ethink wang" w:date="2017-02-09T17:56:00Z">
        <w:r w:rsidR="00CB28F4">
          <w:t>对</w:t>
        </w:r>
      </w:ins>
      <w:del w:id="2447" w:author="ethink wang" w:date="2017-02-09T17:56:00Z">
        <w:r w:rsidDel="00CB28F4">
          <w:rPr>
            <w:rFonts w:hint="eastAsia"/>
          </w:rPr>
          <w:delText>仅</w:delText>
        </w:r>
      </w:del>
      <w:r>
        <w:rPr>
          <w:rFonts w:hint="eastAsia"/>
        </w:rPr>
        <w:t>查询条件做了调整；“当前订单”中的未支付状态的订单拆</w:t>
      </w:r>
      <w:ins w:id="2448" w:author="ethink wang" w:date="2017-02-09T17:58:00Z">
        <w:r w:rsidR="00CB28F4">
          <w:t>为</w:t>
        </w:r>
      </w:ins>
      <w:del w:id="2449" w:author="ethink wang" w:date="2017-02-09T17:58:00Z">
        <w:r w:rsidDel="00CB28F4">
          <w:rPr>
            <w:rFonts w:hint="eastAsia"/>
          </w:rPr>
          <w:delText>出成立</w:delText>
        </w:r>
      </w:del>
      <w:r>
        <w:rPr>
          <w:rFonts w:hint="eastAsia"/>
        </w:rPr>
        <w:t>单独页面“待收款订单”，“历史订单”名称更改为已完成订单</w:t>
      </w:r>
      <w:ins w:id="2450" w:author="ethink wang" w:date="2017-02-09T17:55:00Z">
        <w:r w:rsidR="00453476">
          <w:rPr>
            <w:rFonts w:hint="eastAsia"/>
          </w:rPr>
          <w:t>。</w:t>
        </w:r>
      </w:ins>
    </w:p>
    <w:p w14:paraId="74783ECA"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4304B4B7" w14:textId="77777777" w:rsidTr="005836B4">
        <w:trPr>
          <w:trHeight w:val="567"/>
        </w:trPr>
        <w:tc>
          <w:tcPr>
            <w:tcW w:w="1387" w:type="dxa"/>
            <w:shd w:val="clear" w:color="auto" w:fill="D9D9D9" w:themeFill="background1" w:themeFillShade="D9"/>
            <w:vAlign w:val="center"/>
          </w:tcPr>
          <w:p w14:paraId="440DD088"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6105C2B4"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350B504D"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0E147CCE" w14:textId="77777777" w:rsidR="003A741D" w:rsidRPr="00753787" w:rsidRDefault="003A741D" w:rsidP="005836B4">
            <w:pPr>
              <w:ind w:leftChars="-253" w:left="-531"/>
              <w:jc w:val="center"/>
              <w:rPr>
                <w:b/>
              </w:rPr>
            </w:pPr>
            <w:r>
              <w:rPr>
                <w:rFonts w:hint="eastAsia"/>
                <w:b/>
              </w:rPr>
              <w:t>异常处理</w:t>
            </w:r>
          </w:p>
        </w:tc>
      </w:tr>
      <w:tr w:rsidR="00B64CFA" w14:paraId="27D63A4A" w14:textId="77777777" w:rsidTr="005836B4">
        <w:trPr>
          <w:trHeight w:val="729"/>
        </w:trPr>
        <w:tc>
          <w:tcPr>
            <w:tcW w:w="1387" w:type="dxa"/>
            <w:vMerge w:val="restart"/>
            <w:vAlign w:val="center"/>
          </w:tcPr>
          <w:p w14:paraId="2695AE11" w14:textId="77777777" w:rsidR="00B64CFA" w:rsidRDefault="00B64CFA" w:rsidP="004D0785">
            <w:pPr>
              <w:jc w:val="center"/>
            </w:pPr>
            <w:r>
              <w:rPr>
                <w:rFonts w:asciiTheme="minorEastAsia" w:hAnsiTheme="minorEastAsia" w:hint="eastAsia"/>
              </w:rPr>
              <w:t>Ⅴ</w:t>
            </w:r>
            <w:r>
              <w:rPr>
                <w:rFonts w:hint="eastAsia"/>
              </w:rPr>
              <w:t>-</w:t>
            </w:r>
            <w:r>
              <w:t>C-01</w:t>
            </w:r>
          </w:p>
        </w:tc>
        <w:tc>
          <w:tcPr>
            <w:tcW w:w="1116" w:type="dxa"/>
            <w:vAlign w:val="center"/>
          </w:tcPr>
          <w:p w14:paraId="574396FE" w14:textId="77777777" w:rsidR="00B64CFA" w:rsidRDefault="00B64CFA" w:rsidP="005836B4">
            <w:r>
              <w:rPr>
                <w:rFonts w:hint="eastAsia"/>
              </w:rPr>
              <w:t>待人工派单</w:t>
            </w:r>
          </w:p>
        </w:tc>
        <w:tc>
          <w:tcPr>
            <w:tcW w:w="5157" w:type="dxa"/>
            <w:vAlign w:val="center"/>
          </w:tcPr>
          <w:p w14:paraId="57047FCA" w14:textId="77777777" w:rsidR="00B64CFA" w:rsidRDefault="00B64CFA" w:rsidP="004D0785">
            <w:r>
              <w:rPr>
                <w:rFonts w:hint="eastAsia"/>
              </w:rPr>
              <w:t>相对一期：</w:t>
            </w:r>
          </w:p>
          <w:p w14:paraId="62A74957" w14:textId="5F711F5E" w:rsidR="00B64CFA" w:rsidRDefault="00B64CFA" w:rsidP="004D0785">
            <w:r>
              <w:rPr>
                <w:rFonts w:hint="eastAsia"/>
              </w:rPr>
              <w:t>1</w:t>
            </w:r>
            <w:del w:id="2451" w:author="ethink wang" w:date="2017-02-09T17:58:00Z">
              <w:r w:rsidDel="00CB28F4">
                <w:rPr>
                  <w:rFonts w:hint="eastAsia"/>
                </w:rPr>
                <w:delText xml:space="preserve"> </w:delText>
              </w:r>
            </w:del>
            <w:ins w:id="2452" w:author="ethink wang" w:date="2017-02-09T17:58:00Z">
              <w:r w:rsidR="00CB28F4">
                <w:rPr>
                  <w:rFonts w:hint="eastAsia"/>
                </w:rPr>
                <w:t>、</w:t>
              </w:r>
            </w:ins>
            <w:r>
              <w:t>去掉了</w:t>
            </w:r>
            <w:r>
              <w:rPr>
                <w:rFonts w:hint="eastAsia"/>
              </w:rPr>
              <w:t>“城市名称”“用车时间”查询条件</w:t>
            </w:r>
          </w:p>
          <w:p w14:paraId="46B56A18" w14:textId="187C9BB9" w:rsidR="00B64CFA" w:rsidDel="00CB28F4" w:rsidRDefault="00B64CFA" w:rsidP="004D0785">
            <w:pPr>
              <w:rPr>
                <w:del w:id="2453" w:author="ethink wang" w:date="2017-02-09T17:58:00Z"/>
              </w:rPr>
            </w:pPr>
            <w:r>
              <w:rPr>
                <w:rFonts w:hint="eastAsia"/>
              </w:rPr>
              <w:t>2</w:t>
            </w:r>
            <w:del w:id="2454" w:author="ethink wang" w:date="2017-02-09T17:58:00Z">
              <w:r w:rsidDel="00CB28F4">
                <w:rPr>
                  <w:rFonts w:hint="eastAsia"/>
                </w:rPr>
                <w:delText xml:space="preserve"> </w:delText>
              </w:r>
            </w:del>
            <w:ins w:id="2455" w:author="ethink wang" w:date="2017-02-09T17:58:00Z">
              <w:r w:rsidR="00CB28F4">
                <w:rPr>
                  <w:rFonts w:hint="eastAsia"/>
                </w:rPr>
                <w:t>、</w:t>
              </w:r>
            </w:ins>
            <w:r>
              <w:rPr>
                <w:rFonts w:hint="eastAsia"/>
              </w:rPr>
              <w:t>增加“清空”按键</w:t>
            </w:r>
            <w:ins w:id="2456" w:author="ethink wang" w:date="2017-02-09T17:58:00Z">
              <w:r w:rsidR="00CB28F4">
                <w:rPr>
                  <w:rFonts w:hint="eastAsia"/>
                </w:rPr>
                <w:t>，</w:t>
              </w:r>
            </w:ins>
          </w:p>
          <w:p w14:paraId="225DCB7A" w14:textId="77777777" w:rsidR="00B64CFA" w:rsidRDefault="00B64CFA" w:rsidP="00CB28F4">
            <w:r>
              <w:rPr>
                <w:rFonts w:hint="eastAsia"/>
              </w:rPr>
              <w:t>点击后，</w:t>
            </w:r>
            <w:del w:id="2457" w:author="ethink wang" w:date="2017-02-09T17:58:00Z">
              <w:r w:rsidDel="00CB28F4">
                <w:rPr>
                  <w:rFonts w:hint="eastAsia"/>
                </w:rPr>
                <w:delText>初始化</w:delText>
              </w:r>
            </w:del>
            <w:r>
              <w:rPr>
                <w:rFonts w:hint="eastAsia"/>
              </w:rPr>
              <w:t>查询条件和列表</w:t>
            </w:r>
            <w:ins w:id="2458" w:author="ethink wang" w:date="2017-02-09T17:58:00Z">
              <w:r w:rsidR="00CB28F4">
                <w:rPr>
                  <w:rFonts w:hint="eastAsia"/>
                </w:rPr>
                <w:t>置为初始化条件</w:t>
              </w:r>
            </w:ins>
          </w:p>
          <w:p w14:paraId="7E1A40FC" w14:textId="0379034B" w:rsidR="002F318C" w:rsidRDefault="002F318C" w:rsidP="002F318C">
            <w:pPr>
              <w:pStyle w:val="af0"/>
              <w:ind w:firstLineChars="0" w:firstLine="0"/>
            </w:pPr>
            <w:r>
              <w:rPr>
                <w:rFonts w:hint="eastAsia"/>
              </w:rPr>
              <w:t>3</w:t>
            </w:r>
            <w:r>
              <w:rPr>
                <w:rFonts w:hint="eastAsia"/>
              </w:rPr>
              <w:t>、订单来源查询控件。参照公共规则“订单来源</w:t>
            </w:r>
            <w:r>
              <w:t>4</w:t>
            </w:r>
            <w:r>
              <w:rPr>
                <w:rFonts w:hint="eastAsia"/>
              </w:rPr>
              <w:t>”</w:t>
            </w:r>
          </w:p>
          <w:p w14:paraId="38B3EC3E" w14:textId="0327F311" w:rsidR="002F318C" w:rsidRPr="002F318C" w:rsidRDefault="002F318C" w:rsidP="00CB28F4">
            <w:r>
              <w:rPr>
                <w:rFonts w:hint="eastAsia"/>
              </w:rPr>
              <w:t>4</w:t>
            </w:r>
            <w:r>
              <w:rPr>
                <w:rFonts w:hint="eastAsia"/>
              </w:rPr>
              <w:t>、列表增加“订单来源”列，参照公共规则“订单来源</w:t>
            </w:r>
            <w:r>
              <w:rPr>
                <w:rFonts w:hint="eastAsia"/>
              </w:rPr>
              <w:t>4</w:t>
            </w:r>
            <w:r>
              <w:rPr>
                <w:rFonts w:hint="eastAsia"/>
              </w:rPr>
              <w:t>”</w:t>
            </w:r>
          </w:p>
        </w:tc>
        <w:tc>
          <w:tcPr>
            <w:tcW w:w="2302" w:type="dxa"/>
            <w:vAlign w:val="center"/>
          </w:tcPr>
          <w:p w14:paraId="697AD1F9" w14:textId="77777777" w:rsidR="00B64CFA" w:rsidRPr="00054E2A" w:rsidRDefault="00B64CFA" w:rsidP="005836B4"/>
        </w:tc>
      </w:tr>
      <w:tr w:rsidR="00B64CFA" w14:paraId="55E29EAD" w14:textId="77777777" w:rsidTr="005836B4">
        <w:trPr>
          <w:trHeight w:val="729"/>
        </w:trPr>
        <w:tc>
          <w:tcPr>
            <w:tcW w:w="1387" w:type="dxa"/>
            <w:vMerge/>
            <w:vAlign w:val="center"/>
          </w:tcPr>
          <w:p w14:paraId="6086F3E2" w14:textId="77777777" w:rsidR="00B64CFA" w:rsidRDefault="00B64CFA" w:rsidP="005836B4">
            <w:pPr>
              <w:jc w:val="center"/>
              <w:rPr>
                <w:rFonts w:asciiTheme="minorEastAsia" w:hAnsiTheme="minorEastAsia"/>
              </w:rPr>
            </w:pPr>
          </w:p>
        </w:tc>
        <w:tc>
          <w:tcPr>
            <w:tcW w:w="1116" w:type="dxa"/>
            <w:vAlign w:val="center"/>
          </w:tcPr>
          <w:p w14:paraId="34471E7D" w14:textId="77777777" w:rsidR="00B64CFA" w:rsidRDefault="00B64CFA" w:rsidP="005836B4">
            <w:r>
              <w:rPr>
                <w:rFonts w:hint="eastAsia"/>
              </w:rPr>
              <w:t>当前订单</w:t>
            </w:r>
          </w:p>
        </w:tc>
        <w:tc>
          <w:tcPr>
            <w:tcW w:w="5157" w:type="dxa"/>
            <w:vAlign w:val="center"/>
          </w:tcPr>
          <w:p w14:paraId="27695EC7" w14:textId="77777777" w:rsidR="00B64CFA" w:rsidRDefault="00B64CFA" w:rsidP="005836B4">
            <w:r>
              <w:rPr>
                <w:rFonts w:hint="eastAsia"/>
              </w:rPr>
              <w:t>相对一期：</w:t>
            </w:r>
          </w:p>
          <w:p w14:paraId="1065C912" w14:textId="6CB11B8C" w:rsidR="00B64CFA" w:rsidRDefault="00B64CFA" w:rsidP="005836B4">
            <w:r>
              <w:rPr>
                <w:rFonts w:hint="eastAsia"/>
              </w:rPr>
              <w:t>1</w:t>
            </w:r>
            <w:del w:id="2459" w:author="ethink wang" w:date="2017-02-09T17:58:00Z">
              <w:r w:rsidDel="00CB28F4">
                <w:rPr>
                  <w:rFonts w:hint="eastAsia"/>
                </w:rPr>
                <w:delText xml:space="preserve"> </w:delText>
              </w:r>
            </w:del>
            <w:ins w:id="2460" w:author="ethink wang" w:date="2017-02-09T17:58:00Z">
              <w:r w:rsidR="00CB28F4">
                <w:rPr>
                  <w:rFonts w:hint="eastAsia"/>
                </w:rPr>
                <w:t>、</w:t>
              </w:r>
            </w:ins>
            <w:r>
              <w:t>去掉了</w:t>
            </w:r>
            <w:r>
              <w:rPr>
                <w:rFonts w:hint="eastAsia"/>
              </w:rPr>
              <w:t>“城市名称”查询条件</w:t>
            </w:r>
          </w:p>
          <w:p w14:paraId="2BDF63AC" w14:textId="0F8D64DD" w:rsidR="00B64CFA" w:rsidRDefault="00B64CFA" w:rsidP="005836B4">
            <w:r>
              <w:rPr>
                <w:rFonts w:hint="eastAsia"/>
              </w:rPr>
              <w:t>2</w:t>
            </w:r>
            <w:del w:id="2461" w:author="ethink wang" w:date="2017-02-09T17:58:00Z">
              <w:r w:rsidDel="00CB28F4">
                <w:rPr>
                  <w:rFonts w:hint="eastAsia"/>
                </w:rPr>
                <w:delText xml:space="preserve"> </w:delText>
              </w:r>
            </w:del>
            <w:ins w:id="2462" w:author="ethink wang" w:date="2017-02-09T17:58:00Z">
              <w:r w:rsidR="00CB28F4">
                <w:rPr>
                  <w:rFonts w:hint="eastAsia"/>
                </w:rPr>
                <w:t>、</w:t>
              </w:r>
            </w:ins>
            <w:r>
              <w:rPr>
                <w:rFonts w:hint="eastAsia"/>
              </w:rPr>
              <w:t>增加了“订单状态”</w:t>
            </w:r>
            <w:r w:rsidR="002F318C">
              <w:rPr>
                <w:rFonts w:hint="eastAsia"/>
              </w:rPr>
              <w:t>“订单来源”</w:t>
            </w:r>
            <w:r>
              <w:rPr>
                <w:rFonts w:hint="eastAsia"/>
              </w:rPr>
              <w:t>和“司机”两个查询条件</w:t>
            </w:r>
          </w:p>
          <w:p w14:paraId="4BBC167E" w14:textId="6DD653C9" w:rsidR="00CB28F4" w:rsidRDefault="00CB28F4" w:rsidP="005836B4">
            <w:pPr>
              <w:rPr>
                <w:ins w:id="2463" w:author="ethink wang" w:date="2017-02-09T17:59:00Z"/>
              </w:rPr>
            </w:pPr>
            <w:ins w:id="2464" w:author="ethink wang" w:date="2017-02-09T17:59:00Z">
              <w:r>
                <w:rPr>
                  <w:rFonts w:hint="eastAsia"/>
                </w:rPr>
                <w:t>（</w:t>
              </w:r>
              <w:r>
                <w:rPr>
                  <w:rFonts w:hint="eastAsia"/>
                </w:rPr>
                <w:t>1</w:t>
              </w:r>
              <w:r>
                <w:rPr>
                  <w:rFonts w:hint="eastAsia"/>
                </w:rPr>
                <w:t>）</w:t>
              </w:r>
            </w:ins>
            <w:r w:rsidR="00B64CFA">
              <w:rPr>
                <w:rFonts w:hint="eastAsia"/>
              </w:rPr>
              <w:t>订单状态</w:t>
            </w:r>
            <w:del w:id="2465" w:author="ethink wang" w:date="2017-02-09T18:00:00Z">
              <w:r w:rsidR="00B64CFA" w:rsidDel="00CB28F4">
                <w:rPr>
                  <w:rFonts w:hint="eastAsia"/>
                </w:rPr>
                <w:delText>包括“全部”“待出发”“已出发”“已抵达”“服务中”，默认“全部”</w:delText>
              </w:r>
            </w:del>
            <w:ins w:id="2466" w:author="ethink wang" w:date="2017-02-09T18:00:00Z">
              <w:r>
                <w:rPr>
                  <w:rFonts w:hint="eastAsia"/>
                </w:rPr>
                <w:t>，</w:t>
              </w:r>
            </w:ins>
            <w:ins w:id="2467" w:author="ethink wang" w:date="2017-02-09T18:01:00Z">
              <w:r>
                <w:rPr>
                  <w:rFonts w:hint="eastAsia"/>
                </w:rPr>
                <w:t>参见公共规则</w:t>
              </w:r>
            </w:ins>
            <w:r w:rsidR="00B64CFA">
              <w:rPr>
                <w:rFonts w:hint="eastAsia"/>
              </w:rPr>
              <w:t>；</w:t>
            </w:r>
          </w:p>
          <w:p w14:paraId="33FF96CD" w14:textId="377A150E" w:rsidR="00B64CFA" w:rsidRDefault="00CB28F4" w:rsidP="005836B4">
            <w:ins w:id="2468" w:author="ethink wang" w:date="2017-02-09T17:59:00Z">
              <w:r>
                <w:rPr>
                  <w:rFonts w:hint="eastAsia"/>
                </w:rPr>
                <w:t>（</w:t>
              </w:r>
              <w:r>
                <w:rPr>
                  <w:rFonts w:hint="eastAsia"/>
                </w:rPr>
                <w:t>2</w:t>
              </w:r>
              <w:r>
                <w:rPr>
                  <w:rFonts w:hint="eastAsia"/>
                </w:rPr>
                <w:t>）</w:t>
              </w:r>
            </w:ins>
            <w:r w:rsidR="00B64CFA">
              <w:rPr>
                <w:rFonts w:hint="eastAsia"/>
              </w:rPr>
              <w:t>司机查询控件</w:t>
            </w:r>
            <w:r w:rsidR="001C038C">
              <w:rPr>
                <w:rFonts w:hint="eastAsia"/>
              </w:rPr>
              <w:t>参照公共规则</w:t>
            </w:r>
          </w:p>
          <w:p w14:paraId="2A1F097E" w14:textId="6344CCEF" w:rsidR="002F318C" w:rsidRDefault="002F318C" w:rsidP="002F318C">
            <w:pPr>
              <w:pStyle w:val="af0"/>
              <w:ind w:firstLineChars="0" w:firstLine="0"/>
            </w:pPr>
            <w:r>
              <w:rPr>
                <w:rFonts w:hint="eastAsia"/>
              </w:rPr>
              <w:t>（</w:t>
            </w:r>
            <w:r>
              <w:rPr>
                <w:rFonts w:hint="eastAsia"/>
              </w:rPr>
              <w:t>3</w:t>
            </w:r>
            <w:r>
              <w:rPr>
                <w:rFonts w:hint="eastAsia"/>
              </w:rPr>
              <w:t>）订单来源查询控件。参照公共规则“订单来源</w:t>
            </w:r>
            <w:r>
              <w:t>4</w:t>
            </w:r>
            <w:r>
              <w:rPr>
                <w:rFonts w:hint="eastAsia"/>
              </w:rPr>
              <w:t>”</w:t>
            </w:r>
          </w:p>
          <w:p w14:paraId="6F48FDBA" w14:textId="3C442E9E" w:rsidR="00B64CFA" w:rsidDel="00CB28F4" w:rsidRDefault="00B64CFA" w:rsidP="005836B4">
            <w:pPr>
              <w:rPr>
                <w:del w:id="2469" w:author="ethink wang" w:date="2017-02-09T18:02:00Z"/>
              </w:rPr>
            </w:pPr>
            <w:r>
              <w:rPr>
                <w:rFonts w:hint="eastAsia"/>
              </w:rPr>
              <w:t>3</w:t>
            </w:r>
            <w:del w:id="2470" w:author="ethink wang" w:date="2017-02-09T17:58:00Z">
              <w:r w:rsidDel="00CB28F4">
                <w:rPr>
                  <w:rFonts w:hint="eastAsia"/>
                </w:rPr>
                <w:delText xml:space="preserve"> </w:delText>
              </w:r>
            </w:del>
            <w:ins w:id="2471" w:author="ethink wang" w:date="2017-02-09T17:58:00Z">
              <w:r w:rsidR="00CB28F4">
                <w:rPr>
                  <w:rFonts w:hint="eastAsia"/>
                </w:rPr>
                <w:t>、</w:t>
              </w:r>
            </w:ins>
            <w:r>
              <w:rPr>
                <w:rFonts w:hint="eastAsia"/>
              </w:rPr>
              <w:t>增加“清空”按键</w:t>
            </w:r>
            <w:ins w:id="2472" w:author="ethink wang" w:date="2017-02-09T18:02:00Z">
              <w:r w:rsidR="00CB28F4">
                <w:rPr>
                  <w:rFonts w:hint="eastAsia"/>
                </w:rPr>
                <w:t>，</w:t>
              </w:r>
            </w:ins>
          </w:p>
          <w:p w14:paraId="5E3ABECE" w14:textId="6DAE59A5" w:rsidR="00B64CFA" w:rsidRDefault="00B64CFA" w:rsidP="005836B4">
            <w:r>
              <w:rPr>
                <w:rFonts w:hint="eastAsia"/>
              </w:rPr>
              <w:t>点击后，</w:t>
            </w:r>
            <w:del w:id="2473" w:author="ethink wang" w:date="2017-02-09T18:02:00Z">
              <w:r w:rsidDel="00CB28F4">
                <w:rPr>
                  <w:rFonts w:hint="eastAsia"/>
                </w:rPr>
                <w:delText>初始化</w:delText>
              </w:r>
            </w:del>
            <w:r>
              <w:rPr>
                <w:rFonts w:hint="eastAsia"/>
              </w:rPr>
              <w:t>查询条件和列表</w:t>
            </w:r>
            <w:ins w:id="2474" w:author="ethink wang" w:date="2017-02-09T18:03:00Z">
              <w:r w:rsidR="00CB28F4">
                <w:rPr>
                  <w:rFonts w:hint="eastAsia"/>
                </w:rPr>
                <w:t>置为</w:t>
              </w:r>
            </w:ins>
            <w:ins w:id="2475" w:author="ethink wang" w:date="2017-02-09T18:02:00Z">
              <w:r w:rsidR="00CB28F4">
                <w:rPr>
                  <w:rFonts w:hint="eastAsia"/>
                </w:rPr>
                <w:t>初始化</w:t>
              </w:r>
            </w:ins>
            <w:ins w:id="2476" w:author="ethink wang" w:date="2017-02-09T18:03:00Z">
              <w:r w:rsidR="00CB28F4">
                <w:rPr>
                  <w:rFonts w:hint="eastAsia"/>
                </w:rPr>
                <w:t>条件</w:t>
              </w:r>
            </w:ins>
          </w:p>
          <w:p w14:paraId="0EB6D6F4" w14:textId="7E2E6E3B" w:rsidR="00B64CFA" w:rsidRDefault="00B64CFA" w:rsidP="005836B4">
            <w:r>
              <w:rPr>
                <w:rFonts w:hint="eastAsia"/>
              </w:rPr>
              <w:t>4</w:t>
            </w:r>
            <w:del w:id="2477" w:author="ethink wang" w:date="2017-02-09T17:58:00Z">
              <w:r w:rsidDel="00CB28F4">
                <w:rPr>
                  <w:rFonts w:hint="eastAsia"/>
                </w:rPr>
                <w:delText xml:space="preserve"> </w:delText>
              </w:r>
            </w:del>
            <w:ins w:id="2478" w:author="ethink wang" w:date="2017-02-09T17:58:00Z">
              <w:r w:rsidR="00CB28F4">
                <w:rPr>
                  <w:rFonts w:hint="eastAsia"/>
                </w:rPr>
                <w:t>、</w:t>
              </w:r>
            </w:ins>
            <w:r>
              <w:rPr>
                <w:rFonts w:hint="eastAsia"/>
              </w:rPr>
              <w:t>用车时间精确到分钟</w:t>
            </w:r>
            <w:ins w:id="2479" w:author="ethink wang" w:date="2017-02-09T18:03:00Z">
              <w:r w:rsidR="00CB28F4">
                <w:rPr>
                  <w:rFonts w:hint="eastAsia"/>
                </w:rPr>
                <w:t>，具体参见公共规则</w:t>
              </w:r>
            </w:ins>
          </w:p>
          <w:p w14:paraId="71F5BB60" w14:textId="77777777" w:rsidR="002F318C" w:rsidRDefault="00B64CFA" w:rsidP="002F318C">
            <w:r>
              <w:rPr>
                <w:rFonts w:hint="eastAsia"/>
              </w:rPr>
              <w:t>5</w:t>
            </w:r>
            <w:del w:id="2480" w:author="ethink wang" w:date="2017-02-09T17:58:00Z">
              <w:r w:rsidDel="00CB28F4">
                <w:rPr>
                  <w:rFonts w:hint="eastAsia"/>
                </w:rPr>
                <w:delText xml:space="preserve"> </w:delText>
              </w:r>
            </w:del>
            <w:ins w:id="2481" w:author="ethink wang" w:date="2017-02-09T17:58:00Z">
              <w:r w:rsidR="00CB28F4">
                <w:rPr>
                  <w:rFonts w:hint="eastAsia"/>
                </w:rPr>
                <w:t>、</w:t>
              </w:r>
            </w:ins>
            <w:r>
              <w:rPr>
                <w:rFonts w:hint="eastAsia"/>
              </w:rPr>
              <w:t>不</w:t>
            </w:r>
            <w:r w:rsidR="002F318C">
              <w:rPr>
                <w:rFonts w:hint="eastAsia"/>
              </w:rPr>
              <w:t>再</w:t>
            </w:r>
            <w:r>
              <w:rPr>
                <w:rFonts w:hint="eastAsia"/>
              </w:rPr>
              <w:t>包括未支付订单</w:t>
            </w:r>
          </w:p>
          <w:p w14:paraId="17611A9F" w14:textId="5FAAB8E1" w:rsidR="00B64CFA" w:rsidRPr="002F318C" w:rsidRDefault="002F318C" w:rsidP="005836B4">
            <w:r>
              <w:t>6</w:t>
            </w:r>
            <w:r>
              <w:rPr>
                <w:rFonts w:hint="eastAsia"/>
              </w:rPr>
              <w:t>、列表增加“订单来源”列，参照公共规则“订单来源</w:t>
            </w:r>
            <w:r>
              <w:rPr>
                <w:rFonts w:hint="eastAsia"/>
              </w:rPr>
              <w:t>4</w:t>
            </w:r>
            <w:r>
              <w:rPr>
                <w:rFonts w:hint="eastAsia"/>
              </w:rPr>
              <w:t>”</w:t>
            </w:r>
          </w:p>
        </w:tc>
        <w:tc>
          <w:tcPr>
            <w:tcW w:w="2302" w:type="dxa"/>
            <w:vAlign w:val="center"/>
          </w:tcPr>
          <w:p w14:paraId="03470049" w14:textId="77777777" w:rsidR="00B64CFA" w:rsidRPr="00054E2A" w:rsidRDefault="00B64CFA" w:rsidP="005836B4"/>
        </w:tc>
      </w:tr>
      <w:tr w:rsidR="00B64CFA" w14:paraId="0D42A2A3" w14:textId="77777777" w:rsidTr="005836B4">
        <w:trPr>
          <w:trHeight w:val="729"/>
        </w:trPr>
        <w:tc>
          <w:tcPr>
            <w:tcW w:w="1387" w:type="dxa"/>
            <w:vMerge/>
            <w:vAlign w:val="center"/>
          </w:tcPr>
          <w:p w14:paraId="71EE287E" w14:textId="77777777" w:rsidR="00B64CFA" w:rsidRDefault="00B64CFA" w:rsidP="005836B4">
            <w:pPr>
              <w:jc w:val="center"/>
              <w:rPr>
                <w:rFonts w:asciiTheme="minorEastAsia" w:hAnsiTheme="minorEastAsia"/>
              </w:rPr>
            </w:pPr>
          </w:p>
        </w:tc>
        <w:tc>
          <w:tcPr>
            <w:tcW w:w="1116" w:type="dxa"/>
            <w:vAlign w:val="center"/>
          </w:tcPr>
          <w:p w14:paraId="58944BDA" w14:textId="77777777" w:rsidR="00B64CFA" w:rsidRDefault="00B64CFA" w:rsidP="005836B4">
            <w:r>
              <w:rPr>
                <w:rFonts w:hint="eastAsia"/>
              </w:rPr>
              <w:t>异常订单</w:t>
            </w:r>
            <w:r>
              <w:rPr>
                <w:rFonts w:hint="eastAsia"/>
              </w:rPr>
              <w:t>/</w:t>
            </w:r>
            <w:r>
              <w:rPr>
                <w:rFonts w:hint="eastAsia"/>
              </w:rPr>
              <w:t>待复核</w:t>
            </w:r>
          </w:p>
        </w:tc>
        <w:tc>
          <w:tcPr>
            <w:tcW w:w="5157" w:type="dxa"/>
            <w:vAlign w:val="center"/>
          </w:tcPr>
          <w:p w14:paraId="4C2EE18E" w14:textId="77777777" w:rsidR="00B64CFA" w:rsidRDefault="00B64CFA" w:rsidP="00221DC7">
            <w:r>
              <w:rPr>
                <w:rFonts w:hint="eastAsia"/>
              </w:rPr>
              <w:t>相比一期：</w:t>
            </w:r>
          </w:p>
          <w:p w14:paraId="3D8FEBFD" w14:textId="4815AECD" w:rsidR="00B64CFA" w:rsidRDefault="00B64CFA" w:rsidP="00221DC7">
            <w:r>
              <w:rPr>
                <w:rFonts w:hint="eastAsia"/>
              </w:rPr>
              <w:t>1</w:t>
            </w:r>
            <w:del w:id="2482" w:author="ethink wang" w:date="2017-02-09T17:59:00Z">
              <w:r w:rsidDel="00CB28F4">
                <w:rPr>
                  <w:rFonts w:hint="eastAsia"/>
                </w:rPr>
                <w:delText xml:space="preserve"> </w:delText>
              </w:r>
            </w:del>
            <w:ins w:id="2483" w:author="ethink wang" w:date="2017-02-09T17:59:00Z">
              <w:r w:rsidR="00CB28F4">
                <w:rPr>
                  <w:rFonts w:hint="eastAsia"/>
                </w:rPr>
                <w:t>、</w:t>
              </w:r>
            </w:ins>
            <w:r>
              <w:t>去掉了</w:t>
            </w:r>
            <w:r>
              <w:rPr>
                <w:rFonts w:hint="eastAsia"/>
              </w:rPr>
              <w:t>“城市名称”查询条件</w:t>
            </w:r>
          </w:p>
          <w:p w14:paraId="555D15DC" w14:textId="5CCBBD46" w:rsidR="00B64CFA" w:rsidRDefault="00B64CFA" w:rsidP="00221DC7">
            <w:r>
              <w:rPr>
                <w:rFonts w:hint="eastAsia"/>
              </w:rPr>
              <w:t>2</w:t>
            </w:r>
            <w:del w:id="2484" w:author="ethink wang" w:date="2017-02-09T17:59:00Z">
              <w:r w:rsidDel="00CB28F4">
                <w:rPr>
                  <w:rFonts w:hint="eastAsia"/>
                </w:rPr>
                <w:delText xml:space="preserve"> </w:delText>
              </w:r>
            </w:del>
            <w:ins w:id="2485" w:author="ethink wang" w:date="2017-02-09T17:59:00Z">
              <w:r w:rsidR="00CB28F4">
                <w:rPr>
                  <w:rFonts w:hint="eastAsia"/>
                </w:rPr>
                <w:t>、</w:t>
              </w:r>
            </w:ins>
            <w:r>
              <w:rPr>
                <w:rFonts w:hint="eastAsia"/>
              </w:rPr>
              <w:t>增加了“司机”“订单状态”</w:t>
            </w:r>
            <w:r w:rsidR="002F318C">
              <w:rPr>
                <w:rFonts w:hint="eastAsia"/>
              </w:rPr>
              <w:t>“订单来源”</w:t>
            </w:r>
            <w:r>
              <w:rPr>
                <w:rFonts w:hint="eastAsia"/>
              </w:rPr>
              <w:t>查询条件</w:t>
            </w:r>
          </w:p>
          <w:p w14:paraId="5647BA9A" w14:textId="6A448132" w:rsidR="00CB28F4" w:rsidRDefault="00CB28F4" w:rsidP="00221DC7">
            <w:pPr>
              <w:rPr>
                <w:ins w:id="2486" w:author="ethink wang" w:date="2017-02-09T18:03:00Z"/>
              </w:rPr>
            </w:pPr>
            <w:ins w:id="2487" w:author="ethink wang" w:date="2017-02-09T18:03:00Z">
              <w:r>
                <w:rPr>
                  <w:rFonts w:hint="eastAsia"/>
                </w:rPr>
                <w:t>（</w:t>
              </w:r>
              <w:r>
                <w:rPr>
                  <w:rFonts w:hint="eastAsia"/>
                </w:rPr>
                <w:t>1</w:t>
              </w:r>
              <w:r>
                <w:rPr>
                  <w:rFonts w:hint="eastAsia"/>
                </w:rPr>
                <w:t>）</w:t>
              </w:r>
            </w:ins>
            <w:r w:rsidR="00B64CFA">
              <w:rPr>
                <w:rFonts w:hint="eastAsia"/>
              </w:rPr>
              <w:t>司机</w:t>
            </w:r>
            <w:r w:rsidR="001C038C">
              <w:rPr>
                <w:rFonts w:hint="eastAsia"/>
              </w:rPr>
              <w:t>查询</w:t>
            </w:r>
            <w:r w:rsidR="00B64CFA">
              <w:rPr>
                <w:rFonts w:hint="eastAsia"/>
              </w:rPr>
              <w:t>控件</w:t>
            </w:r>
            <w:r w:rsidR="001C038C">
              <w:rPr>
                <w:rFonts w:hint="eastAsia"/>
              </w:rPr>
              <w:t>参照公共规则</w:t>
            </w:r>
            <w:r w:rsidR="00B64CFA">
              <w:rPr>
                <w:rFonts w:hint="eastAsia"/>
              </w:rPr>
              <w:t>；</w:t>
            </w:r>
          </w:p>
          <w:p w14:paraId="6F1C87AA" w14:textId="20B97485" w:rsidR="00B64CFA" w:rsidRDefault="00CB28F4" w:rsidP="00221DC7">
            <w:ins w:id="2488" w:author="ethink wang" w:date="2017-02-09T18:03:00Z">
              <w:r>
                <w:rPr>
                  <w:rFonts w:hint="eastAsia"/>
                </w:rPr>
                <w:t>（</w:t>
              </w:r>
              <w:r>
                <w:rPr>
                  <w:rFonts w:hint="eastAsia"/>
                </w:rPr>
                <w:t>2</w:t>
              </w:r>
              <w:r>
                <w:rPr>
                  <w:rFonts w:hint="eastAsia"/>
                </w:rPr>
                <w:t>）</w:t>
              </w:r>
            </w:ins>
            <w:r w:rsidR="00B64CFA">
              <w:rPr>
                <w:rFonts w:hint="eastAsia"/>
              </w:rPr>
              <w:t>订单下拉框包括“全部”“未支付”“已支付”，默认“全部”</w:t>
            </w:r>
            <w:ins w:id="2489" w:author="ethink wang" w:date="2017-02-09T18:04:00Z">
              <w:r>
                <w:rPr>
                  <w:rFonts w:hint="eastAsia"/>
                </w:rPr>
                <w:t>；</w:t>
              </w:r>
            </w:ins>
          </w:p>
          <w:p w14:paraId="4495B817" w14:textId="71620336" w:rsidR="002F318C" w:rsidRDefault="002F318C" w:rsidP="002F318C">
            <w:pPr>
              <w:pStyle w:val="af0"/>
              <w:ind w:firstLineChars="0" w:firstLine="0"/>
            </w:pPr>
            <w:r>
              <w:rPr>
                <w:rFonts w:hint="eastAsia"/>
              </w:rPr>
              <w:t>（</w:t>
            </w:r>
            <w:r>
              <w:rPr>
                <w:rFonts w:hint="eastAsia"/>
              </w:rPr>
              <w:t>3</w:t>
            </w:r>
            <w:r>
              <w:rPr>
                <w:rFonts w:hint="eastAsia"/>
              </w:rPr>
              <w:t>）订单来源查询控件。参照公共规则“订单来源</w:t>
            </w:r>
            <w:r>
              <w:t>4</w:t>
            </w:r>
            <w:r>
              <w:rPr>
                <w:rFonts w:hint="eastAsia"/>
              </w:rPr>
              <w:t>”</w:t>
            </w:r>
          </w:p>
          <w:p w14:paraId="348D706E" w14:textId="2A22486C" w:rsidR="00B64CFA" w:rsidRDefault="00B64CFA" w:rsidP="00221DC7">
            <w:r>
              <w:t>3</w:t>
            </w:r>
            <w:ins w:id="2490" w:author="ethink wang" w:date="2017-02-09T17:59:00Z">
              <w:r w:rsidR="00CB28F4">
                <w:rPr>
                  <w:rFonts w:hint="eastAsia"/>
                </w:rPr>
                <w:t>、</w:t>
              </w:r>
            </w:ins>
            <w:r>
              <w:t>增加</w:t>
            </w:r>
            <w:r>
              <w:rPr>
                <w:rFonts w:hint="eastAsia"/>
              </w:rPr>
              <w:t>“清空”按键，点击后</w:t>
            </w:r>
            <w:ins w:id="2491" w:author="ethink wang" w:date="2017-02-09T18:04:00Z">
              <w:r w:rsidR="00CB28F4">
                <w:rPr>
                  <w:rFonts w:hint="eastAsia"/>
                </w:rPr>
                <w:t>，</w:t>
              </w:r>
            </w:ins>
            <w:del w:id="2492" w:author="ethink wang" w:date="2017-02-09T18:04:00Z">
              <w:r w:rsidDel="00CB28F4">
                <w:rPr>
                  <w:rFonts w:hint="eastAsia"/>
                </w:rPr>
                <w:delText>初始化</w:delText>
              </w:r>
            </w:del>
            <w:r>
              <w:rPr>
                <w:rFonts w:hint="eastAsia"/>
              </w:rPr>
              <w:t>查询条件和列表</w:t>
            </w:r>
            <w:ins w:id="2493" w:author="ethink wang" w:date="2017-02-09T18:05:00Z">
              <w:r w:rsidR="00CB28F4">
                <w:rPr>
                  <w:rFonts w:hint="eastAsia"/>
                </w:rPr>
                <w:t>置为</w:t>
              </w:r>
            </w:ins>
            <w:ins w:id="2494" w:author="ethink wang" w:date="2017-02-09T18:04:00Z">
              <w:r w:rsidR="00CB28F4">
                <w:rPr>
                  <w:rFonts w:hint="eastAsia"/>
                </w:rPr>
                <w:t>初始化</w:t>
              </w:r>
            </w:ins>
            <w:ins w:id="2495" w:author="ethink wang" w:date="2017-02-09T18:05:00Z">
              <w:r w:rsidR="00CB28F4">
                <w:rPr>
                  <w:rFonts w:hint="eastAsia"/>
                </w:rPr>
                <w:t>条件</w:t>
              </w:r>
            </w:ins>
          </w:p>
          <w:p w14:paraId="311F068D" w14:textId="0041253D" w:rsidR="00B64CFA" w:rsidRDefault="00B64CFA" w:rsidP="00221DC7">
            <w:r>
              <w:rPr>
                <w:rFonts w:hint="eastAsia"/>
              </w:rPr>
              <w:t>4</w:t>
            </w:r>
            <w:del w:id="2496" w:author="ethink wang" w:date="2017-02-09T17:59:00Z">
              <w:r w:rsidDel="00CB28F4">
                <w:rPr>
                  <w:rFonts w:hint="eastAsia"/>
                </w:rPr>
                <w:delText xml:space="preserve"> </w:delText>
              </w:r>
            </w:del>
            <w:ins w:id="2497" w:author="ethink wang" w:date="2017-02-09T17:59:00Z">
              <w:r w:rsidR="00CB28F4">
                <w:rPr>
                  <w:rFonts w:hint="eastAsia"/>
                </w:rPr>
                <w:t>、</w:t>
              </w:r>
            </w:ins>
            <w:r>
              <w:t>增加</w:t>
            </w:r>
            <w:r>
              <w:rPr>
                <w:rFonts w:hint="eastAsia"/>
              </w:rPr>
              <w:t>“导出数据”，导出列表中</w:t>
            </w:r>
            <w:ins w:id="2498" w:author="ethink wang" w:date="2017-02-09T18:05:00Z">
              <w:r w:rsidR="00CB28F4">
                <w:rPr>
                  <w:rFonts w:hint="eastAsia"/>
                </w:rPr>
                <w:t>检出</w:t>
              </w:r>
            </w:ins>
            <w:r>
              <w:rPr>
                <w:rFonts w:hint="eastAsia"/>
              </w:rPr>
              <w:t>的数据，文件格式为“</w:t>
            </w:r>
            <w:r>
              <w:rPr>
                <w:rFonts w:hint="eastAsia"/>
              </w:rPr>
              <w:t>.xls</w:t>
            </w:r>
            <w:r>
              <w:rPr>
                <w:rFonts w:hint="eastAsia"/>
              </w:rPr>
              <w:t>”，格式参照模板</w:t>
            </w:r>
          </w:p>
          <w:p w14:paraId="4E7E2C66" w14:textId="77777777" w:rsidR="00B64CFA" w:rsidRDefault="00B64CFA" w:rsidP="00221DC7">
            <w:r>
              <w:t>5</w:t>
            </w:r>
            <w:del w:id="2499" w:author="ethink wang" w:date="2017-02-09T18:05:00Z">
              <w:r w:rsidDel="00CB28F4">
                <w:rPr>
                  <w:rFonts w:hint="eastAsia"/>
                </w:rPr>
                <w:delText xml:space="preserve"> </w:delText>
              </w:r>
            </w:del>
            <w:ins w:id="2500" w:author="ethink wang" w:date="2017-02-09T18:05:00Z">
              <w:r w:rsidR="00CB28F4">
                <w:rPr>
                  <w:rFonts w:hint="eastAsia"/>
                </w:rPr>
                <w:t>、</w:t>
              </w:r>
            </w:ins>
            <w:r>
              <w:t>用车时间精确到分钟</w:t>
            </w:r>
            <w:ins w:id="2501" w:author="ethink wang" w:date="2017-02-09T18:05:00Z">
              <w:r w:rsidR="00CB28F4">
                <w:rPr>
                  <w:rFonts w:hint="eastAsia"/>
                </w:rPr>
                <w:t>，</w:t>
              </w:r>
              <w:r w:rsidR="00CB28F4">
                <w:t>具体参见公共规则</w:t>
              </w:r>
            </w:ins>
          </w:p>
          <w:p w14:paraId="0E4B19DB" w14:textId="21C4837B" w:rsidR="002F318C" w:rsidRPr="002F318C" w:rsidRDefault="002F318C" w:rsidP="00221DC7">
            <w:r>
              <w:t>6</w:t>
            </w:r>
            <w:r>
              <w:rPr>
                <w:rFonts w:hint="eastAsia"/>
              </w:rPr>
              <w:t>、列表增加“订单来源”列，参照公共规则“订单来源</w:t>
            </w:r>
            <w:r>
              <w:rPr>
                <w:rFonts w:hint="eastAsia"/>
              </w:rPr>
              <w:t>4</w:t>
            </w:r>
            <w:r>
              <w:rPr>
                <w:rFonts w:hint="eastAsia"/>
              </w:rPr>
              <w:t>”</w:t>
            </w:r>
          </w:p>
        </w:tc>
        <w:tc>
          <w:tcPr>
            <w:tcW w:w="2302" w:type="dxa"/>
            <w:vAlign w:val="center"/>
          </w:tcPr>
          <w:p w14:paraId="722B96BC" w14:textId="77777777" w:rsidR="00B64CFA" w:rsidRPr="00054E2A" w:rsidRDefault="00B64CFA" w:rsidP="005836B4"/>
        </w:tc>
      </w:tr>
      <w:tr w:rsidR="00B64CFA" w14:paraId="7F9270AA" w14:textId="77777777" w:rsidTr="005836B4">
        <w:trPr>
          <w:trHeight w:val="729"/>
        </w:trPr>
        <w:tc>
          <w:tcPr>
            <w:tcW w:w="1387" w:type="dxa"/>
            <w:vMerge/>
            <w:vAlign w:val="center"/>
          </w:tcPr>
          <w:p w14:paraId="5065EFE6" w14:textId="77777777" w:rsidR="00B64CFA" w:rsidRDefault="00B64CFA" w:rsidP="005836B4">
            <w:pPr>
              <w:jc w:val="center"/>
              <w:rPr>
                <w:rFonts w:asciiTheme="minorEastAsia" w:hAnsiTheme="minorEastAsia"/>
              </w:rPr>
            </w:pPr>
          </w:p>
        </w:tc>
        <w:tc>
          <w:tcPr>
            <w:tcW w:w="1116" w:type="dxa"/>
            <w:vAlign w:val="center"/>
          </w:tcPr>
          <w:p w14:paraId="71B13C98" w14:textId="77777777" w:rsidR="00B64CFA" w:rsidRDefault="00B64CFA" w:rsidP="005836B4">
            <w:r>
              <w:rPr>
                <w:rFonts w:hint="eastAsia"/>
              </w:rPr>
              <w:t>异常订单</w:t>
            </w:r>
            <w:r>
              <w:rPr>
                <w:rFonts w:hint="eastAsia"/>
              </w:rPr>
              <w:t>/</w:t>
            </w:r>
            <w:r>
              <w:rPr>
                <w:rFonts w:hint="eastAsia"/>
              </w:rPr>
              <w:t>已复核</w:t>
            </w:r>
          </w:p>
        </w:tc>
        <w:tc>
          <w:tcPr>
            <w:tcW w:w="5157" w:type="dxa"/>
            <w:vAlign w:val="center"/>
          </w:tcPr>
          <w:p w14:paraId="376E7E98" w14:textId="77777777" w:rsidR="00B64CFA" w:rsidRDefault="00B64CFA" w:rsidP="00221DC7">
            <w:r>
              <w:rPr>
                <w:rFonts w:hint="eastAsia"/>
              </w:rPr>
              <w:t>相对一期：</w:t>
            </w:r>
          </w:p>
          <w:p w14:paraId="24FB4BF0" w14:textId="070B556B" w:rsidR="00B64CFA" w:rsidRDefault="00B64CFA" w:rsidP="00221DC7">
            <w:r>
              <w:rPr>
                <w:rFonts w:hint="eastAsia"/>
              </w:rPr>
              <w:t>1</w:t>
            </w:r>
            <w:del w:id="2502" w:author="ethink wang" w:date="2017-02-09T18:05:00Z">
              <w:r w:rsidDel="00CB28F4">
                <w:rPr>
                  <w:rFonts w:hint="eastAsia"/>
                </w:rPr>
                <w:delText xml:space="preserve"> </w:delText>
              </w:r>
            </w:del>
            <w:ins w:id="2503" w:author="ethink wang" w:date="2017-02-09T18:05:00Z">
              <w:r w:rsidR="00CB28F4">
                <w:rPr>
                  <w:rFonts w:hint="eastAsia"/>
                </w:rPr>
                <w:t>、</w:t>
              </w:r>
            </w:ins>
            <w:r>
              <w:rPr>
                <w:rFonts w:hint="eastAsia"/>
              </w:rPr>
              <w:t>去掉了“城市名称”“用车时间”“下单人”三个查询条件</w:t>
            </w:r>
          </w:p>
          <w:p w14:paraId="579CEAF0" w14:textId="7F9312AE" w:rsidR="00B64CFA" w:rsidRDefault="00B64CFA" w:rsidP="00221DC7">
            <w:r>
              <w:rPr>
                <w:rFonts w:hint="eastAsia"/>
              </w:rPr>
              <w:t>2</w:t>
            </w:r>
            <w:del w:id="2504" w:author="ethink wang" w:date="2017-02-09T18:05:00Z">
              <w:r w:rsidDel="00CB28F4">
                <w:rPr>
                  <w:rFonts w:hint="eastAsia"/>
                </w:rPr>
                <w:delText xml:space="preserve"> </w:delText>
              </w:r>
            </w:del>
            <w:ins w:id="2505" w:author="ethink wang" w:date="2017-02-09T18:05:00Z">
              <w:r w:rsidR="00CB28F4">
                <w:rPr>
                  <w:rFonts w:hint="eastAsia"/>
                </w:rPr>
                <w:t>、</w:t>
              </w:r>
            </w:ins>
            <w:r>
              <w:t>增加了</w:t>
            </w:r>
            <w:r>
              <w:rPr>
                <w:rFonts w:hint="eastAsia"/>
              </w:rPr>
              <w:t>“清空”按键，点击</w:t>
            </w:r>
            <w:ins w:id="2506" w:author="ethink wang" w:date="2017-02-09T18:05:00Z">
              <w:r w:rsidR="00CB28F4">
                <w:rPr>
                  <w:rFonts w:hint="eastAsia"/>
                </w:rPr>
                <w:t>后，</w:t>
              </w:r>
            </w:ins>
            <w:del w:id="2507" w:author="ethink wang" w:date="2017-02-09T18:05:00Z">
              <w:r w:rsidDel="00CB28F4">
                <w:rPr>
                  <w:rFonts w:hint="eastAsia"/>
                </w:rPr>
                <w:delText>初始化</w:delText>
              </w:r>
            </w:del>
            <w:r>
              <w:rPr>
                <w:rFonts w:hint="eastAsia"/>
              </w:rPr>
              <w:t>查询条件和列表</w:t>
            </w:r>
            <w:ins w:id="2508" w:author="ethink wang" w:date="2017-02-09T18:06:00Z">
              <w:r w:rsidR="00CB28F4">
                <w:rPr>
                  <w:rFonts w:hint="eastAsia"/>
                </w:rPr>
                <w:t>置为</w:t>
              </w:r>
            </w:ins>
            <w:ins w:id="2509" w:author="ethink wang" w:date="2017-02-09T18:05:00Z">
              <w:r w:rsidR="00CB28F4">
                <w:rPr>
                  <w:rFonts w:hint="eastAsia"/>
                </w:rPr>
                <w:t>初始化</w:t>
              </w:r>
            </w:ins>
            <w:ins w:id="2510" w:author="ethink wang" w:date="2017-02-09T18:06:00Z">
              <w:r w:rsidR="00CB28F4">
                <w:rPr>
                  <w:rFonts w:hint="eastAsia"/>
                </w:rPr>
                <w:t>条件</w:t>
              </w:r>
            </w:ins>
          </w:p>
          <w:p w14:paraId="48408AC2" w14:textId="5F019B22" w:rsidR="002F318C" w:rsidRPr="002F318C" w:rsidRDefault="002F318C" w:rsidP="00221DC7">
            <w:r>
              <w:t>3</w:t>
            </w:r>
            <w:r>
              <w:rPr>
                <w:rFonts w:hint="eastAsia"/>
              </w:rPr>
              <w:t>、</w:t>
            </w:r>
            <w:r w:rsidR="00B91ABF">
              <w:rPr>
                <w:rFonts w:hint="eastAsia"/>
              </w:rPr>
              <w:t>增加订单来源控件</w:t>
            </w:r>
            <w:r>
              <w:rPr>
                <w:rFonts w:hint="eastAsia"/>
              </w:rPr>
              <w:t>，参照公共规则“订单来源</w:t>
            </w:r>
            <w:r>
              <w:rPr>
                <w:rFonts w:hint="eastAsia"/>
              </w:rPr>
              <w:t>4</w:t>
            </w:r>
            <w:r>
              <w:rPr>
                <w:rFonts w:hint="eastAsia"/>
              </w:rPr>
              <w:t>”</w:t>
            </w:r>
          </w:p>
          <w:p w14:paraId="39EDCE3B" w14:textId="22702513" w:rsidR="00B64CFA" w:rsidRDefault="002F318C" w:rsidP="00221DC7">
            <w:r>
              <w:t>4</w:t>
            </w:r>
            <w:ins w:id="2511" w:author="ethink wang" w:date="2017-02-09T18:05:00Z">
              <w:r w:rsidR="00CB28F4">
                <w:rPr>
                  <w:rFonts w:hint="eastAsia"/>
                </w:rPr>
                <w:t>、</w:t>
              </w:r>
            </w:ins>
            <w:r w:rsidR="00B64CFA">
              <w:t>本页面列表显示已经</w:t>
            </w:r>
            <w:del w:id="2512" w:author="ethink wang" w:date="2017-02-09T18:06:00Z">
              <w:r w:rsidR="00B64CFA" w:rsidDel="00CB28F4">
                <w:rPr>
                  <w:rFonts w:hint="eastAsia"/>
                </w:rPr>
                <w:delText>符合</w:delText>
              </w:r>
            </w:del>
            <w:ins w:id="2513" w:author="ethink wang" w:date="2017-02-09T18:06:00Z">
              <w:r w:rsidR="00CB28F4">
                <w:rPr>
                  <w:rFonts w:hint="eastAsia"/>
                </w:rPr>
                <w:t>复核</w:t>
              </w:r>
            </w:ins>
            <w:r w:rsidR="00B64CFA">
              <w:t>完毕的订单</w:t>
            </w:r>
            <w:r w:rsidR="00B64CFA">
              <w:rPr>
                <w:rFonts w:hint="eastAsia"/>
              </w:rPr>
              <w:t>，</w:t>
            </w:r>
            <w:del w:id="2514" w:author="ethink wang" w:date="2017-02-09T18:06:00Z">
              <w:r w:rsidR="00B64CFA" w:rsidDel="00CB28F4">
                <w:rPr>
                  <w:rFonts w:hint="eastAsia"/>
                </w:rPr>
                <w:delText>如果订单再次</w:delText>
              </w:r>
            </w:del>
            <w:ins w:id="2515" w:author="ethink wang" w:date="2017-02-09T18:06:00Z">
              <w:r w:rsidR="00CB28F4">
                <w:rPr>
                  <w:rFonts w:hint="eastAsia"/>
                </w:rPr>
                <w:t>点击“</w:t>
              </w:r>
              <w:r w:rsidR="00CB28F4">
                <w:t>申请复核</w:t>
              </w:r>
              <w:r w:rsidR="00CB28F4">
                <w:rPr>
                  <w:rFonts w:hint="eastAsia"/>
                </w:rPr>
                <w:t>”</w:t>
              </w:r>
            </w:ins>
            <w:del w:id="2516" w:author="ethink wang" w:date="2017-02-09T18:06:00Z">
              <w:r w:rsidR="00B64CFA" w:rsidDel="00CB28F4">
                <w:delText>申请复核</w:delText>
              </w:r>
            </w:del>
            <w:r w:rsidR="00B64CFA">
              <w:rPr>
                <w:rFonts w:hint="eastAsia"/>
              </w:rPr>
              <w:t>，</w:t>
            </w:r>
            <w:r w:rsidR="00B64CFA">
              <w:t>则</w:t>
            </w:r>
            <w:ins w:id="2517" w:author="ethink wang" w:date="2017-02-09T18:07:00Z">
              <w:r w:rsidR="00CB28F4">
                <w:t>该</w:t>
              </w:r>
            </w:ins>
            <w:r w:rsidR="00B64CFA">
              <w:t>订单进入</w:t>
            </w:r>
            <w:ins w:id="2518" w:author="ethink wang" w:date="2017-02-09T18:08:00Z">
              <w:r w:rsidR="00CB28F4">
                <w:rPr>
                  <w:rFonts w:hint="eastAsia"/>
                </w:rPr>
                <w:t>“</w:t>
              </w:r>
              <w:r w:rsidR="00CB28F4">
                <w:t>待复核</w:t>
              </w:r>
              <w:r w:rsidR="00CB28F4">
                <w:rPr>
                  <w:rFonts w:hint="eastAsia"/>
                </w:rPr>
                <w:t>”</w:t>
              </w:r>
            </w:ins>
            <w:del w:id="2519" w:author="ethink wang" w:date="2017-02-09T18:08:00Z">
              <w:r w:rsidR="00B64CFA" w:rsidDel="00CB28F4">
                <w:delText>待复核</w:delText>
              </w:r>
            </w:del>
            <w:r w:rsidR="00B64CFA">
              <w:t>订单</w:t>
            </w:r>
            <w:ins w:id="2520" w:author="ethink wang" w:date="2017-02-09T18:08:00Z">
              <w:r w:rsidR="00CB28F4">
                <w:t>列表</w:t>
              </w:r>
            </w:ins>
            <w:r w:rsidR="00B64CFA">
              <w:rPr>
                <w:rFonts w:hint="eastAsia"/>
              </w:rPr>
              <w:t>，</w:t>
            </w:r>
            <w:ins w:id="2521" w:author="ethink wang" w:date="2017-02-09T18:08:00Z">
              <w:r w:rsidR="00CB28F4">
                <w:rPr>
                  <w:rFonts w:hint="eastAsia"/>
                </w:rPr>
                <w:t>“已复核”订单列表</w:t>
              </w:r>
            </w:ins>
            <w:r w:rsidR="00B64CFA">
              <w:t>不再</w:t>
            </w:r>
            <w:del w:id="2522" w:author="ethink wang" w:date="2017-02-09T18:08:00Z">
              <w:r w:rsidR="00B64CFA" w:rsidDel="00CB28F4">
                <w:delText>在此处</w:delText>
              </w:r>
            </w:del>
            <w:r w:rsidR="00B64CFA">
              <w:t>显示</w:t>
            </w:r>
          </w:p>
          <w:p w14:paraId="730D8D7D" w14:textId="4037CCAB" w:rsidR="00B64CFA" w:rsidRDefault="002F318C" w:rsidP="00221DC7">
            <w:r>
              <w:t>5</w:t>
            </w:r>
            <w:del w:id="2523" w:author="ethink wang" w:date="2017-02-09T18:05:00Z">
              <w:r w:rsidR="00B64CFA" w:rsidDel="00CB28F4">
                <w:rPr>
                  <w:rFonts w:hint="eastAsia"/>
                </w:rPr>
                <w:delText xml:space="preserve"> </w:delText>
              </w:r>
            </w:del>
            <w:ins w:id="2524" w:author="ethink wang" w:date="2017-02-09T18:05:00Z">
              <w:r w:rsidR="00CB28F4">
                <w:rPr>
                  <w:rFonts w:hint="eastAsia"/>
                </w:rPr>
                <w:t>、</w:t>
              </w:r>
            </w:ins>
            <w:r w:rsidR="00B64CFA">
              <w:rPr>
                <w:rFonts w:hint="eastAsia"/>
              </w:rPr>
              <w:t>新增“导出数据”导出列表中</w:t>
            </w:r>
            <w:ins w:id="2525" w:author="ethink wang" w:date="2017-02-09T18:08:00Z">
              <w:r w:rsidR="00CB28F4">
                <w:rPr>
                  <w:rFonts w:hint="eastAsia"/>
                </w:rPr>
                <w:t>检出</w:t>
              </w:r>
            </w:ins>
            <w:r w:rsidR="00B64CFA">
              <w:rPr>
                <w:rFonts w:hint="eastAsia"/>
              </w:rPr>
              <w:t>的数据，文件格式为“</w:t>
            </w:r>
            <w:r w:rsidR="00B64CFA">
              <w:rPr>
                <w:rFonts w:hint="eastAsia"/>
              </w:rPr>
              <w:t>.xls</w:t>
            </w:r>
            <w:r w:rsidR="00B64CFA">
              <w:rPr>
                <w:rFonts w:hint="eastAsia"/>
              </w:rPr>
              <w:t>”，格式参照模板</w:t>
            </w:r>
          </w:p>
          <w:p w14:paraId="33B3CE73" w14:textId="77777777" w:rsidR="00B64CFA" w:rsidRDefault="002F318C" w:rsidP="00221DC7">
            <w:r>
              <w:t>6</w:t>
            </w:r>
            <w:ins w:id="2526" w:author="ethink wang" w:date="2017-02-09T18:05:00Z">
              <w:r w:rsidR="00CB28F4">
                <w:rPr>
                  <w:rFonts w:hint="eastAsia"/>
                </w:rPr>
                <w:t>、</w:t>
              </w:r>
            </w:ins>
            <w:r w:rsidR="00B64CFA">
              <w:t>增加</w:t>
            </w:r>
            <w:r w:rsidR="00B64CFA">
              <w:rPr>
                <w:rFonts w:hint="eastAsia"/>
              </w:rPr>
              <w:t>“订单状态”查询条件，包括“全部”“未支付”“已支付”，默认“全部”</w:t>
            </w:r>
          </w:p>
          <w:p w14:paraId="08E0996B" w14:textId="3ADED573" w:rsidR="002F318C" w:rsidRDefault="002F318C" w:rsidP="002F318C">
            <w:r>
              <w:t>7</w:t>
            </w:r>
            <w:r>
              <w:rPr>
                <w:rFonts w:hint="eastAsia"/>
              </w:rPr>
              <w:t>、列表增加“订单来源”列，参照公共规则“订单来源</w:t>
            </w:r>
            <w:r>
              <w:rPr>
                <w:rFonts w:hint="eastAsia"/>
              </w:rPr>
              <w:t>4</w:t>
            </w:r>
            <w:r>
              <w:rPr>
                <w:rFonts w:hint="eastAsia"/>
              </w:rPr>
              <w:t>”</w:t>
            </w:r>
          </w:p>
          <w:p w14:paraId="69F9EF5E" w14:textId="3A99A74B" w:rsidR="002F318C" w:rsidRPr="002F318C" w:rsidRDefault="002F318C" w:rsidP="00221DC7"/>
        </w:tc>
        <w:tc>
          <w:tcPr>
            <w:tcW w:w="2302" w:type="dxa"/>
            <w:vAlign w:val="center"/>
          </w:tcPr>
          <w:p w14:paraId="3460C5D6" w14:textId="77777777" w:rsidR="00B64CFA" w:rsidRPr="00054E2A" w:rsidRDefault="00B64CFA" w:rsidP="005836B4"/>
        </w:tc>
      </w:tr>
      <w:tr w:rsidR="00B64CFA" w14:paraId="3080C19C" w14:textId="77777777" w:rsidTr="005836B4">
        <w:trPr>
          <w:trHeight w:val="729"/>
        </w:trPr>
        <w:tc>
          <w:tcPr>
            <w:tcW w:w="1387" w:type="dxa"/>
            <w:vMerge/>
            <w:vAlign w:val="center"/>
          </w:tcPr>
          <w:p w14:paraId="2FF9265D" w14:textId="77777777" w:rsidR="00B64CFA" w:rsidRDefault="00B64CFA" w:rsidP="005836B4">
            <w:pPr>
              <w:jc w:val="center"/>
              <w:rPr>
                <w:rFonts w:asciiTheme="minorEastAsia" w:hAnsiTheme="minorEastAsia"/>
              </w:rPr>
            </w:pPr>
          </w:p>
        </w:tc>
        <w:tc>
          <w:tcPr>
            <w:tcW w:w="1116" w:type="dxa"/>
            <w:vAlign w:val="center"/>
          </w:tcPr>
          <w:p w14:paraId="04419A53" w14:textId="77777777" w:rsidR="00B64CFA" w:rsidRDefault="00B64CFA" w:rsidP="005836B4">
            <w:r>
              <w:rPr>
                <w:rFonts w:hint="eastAsia"/>
              </w:rPr>
              <w:t>申请复核弹窗</w:t>
            </w:r>
          </w:p>
        </w:tc>
        <w:tc>
          <w:tcPr>
            <w:tcW w:w="5157" w:type="dxa"/>
            <w:vAlign w:val="center"/>
          </w:tcPr>
          <w:p w14:paraId="63CA2224" w14:textId="77777777" w:rsidR="00B64CFA" w:rsidRDefault="00B64CFA" w:rsidP="00221DC7">
            <w:r>
              <w:rPr>
                <w:rFonts w:hint="eastAsia"/>
              </w:rPr>
              <w:t>相对一期：</w:t>
            </w:r>
          </w:p>
          <w:p w14:paraId="5C8C9D90" w14:textId="77777777" w:rsidR="00B64CFA" w:rsidRDefault="00B64CFA" w:rsidP="005836B4">
            <w:r>
              <w:t>原</w:t>
            </w:r>
            <w:r>
              <w:rPr>
                <w:rFonts w:hint="eastAsia"/>
              </w:rPr>
              <w:t>“复核原因更改为“申请原因”，弱提示更改为“填写申请复核原因”</w:t>
            </w:r>
          </w:p>
        </w:tc>
        <w:tc>
          <w:tcPr>
            <w:tcW w:w="2302" w:type="dxa"/>
            <w:vAlign w:val="center"/>
          </w:tcPr>
          <w:p w14:paraId="19857907" w14:textId="77777777" w:rsidR="00B64CFA" w:rsidRPr="00054E2A" w:rsidRDefault="00B64CFA" w:rsidP="005836B4"/>
        </w:tc>
      </w:tr>
      <w:tr w:rsidR="00B64CFA" w:rsidRPr="002B11B6" w14:paraId="14906C71" w14:textId="77777777" w:rsidTr="005836B4">
        <w:trPr>
          <w:trHeight w:val="729"/>
        </w:trPr>
        <w:tc>
          <w:tcPr>
            <w:tcW w:w="1387" w:type="dxa"/>
            <w:vMerge/>
            <w:vAlign w:val="center"/>
          </w:tcPr>
          <w:p w14:paraId="56903CC3" w14:textId="77777777" w:rsidR="00B64CFA" w:rsidRDefault="00B64CFA" w:rsidP="005836B4">
            <w:pPr>
              <w:jc w:val="center"/>
              <w:rPr>
                <w:rFonts w:asciiTheme="minorEastAsia" w:hAnsiTheme="minorEastAsia"/>
              </w:rPr>
            </w:pPr>
          </w:p>
        </w:tc>
        <w:tc>
          <w:tcPr>
            <w:tcW w:w="1116" w:type="dxa"/>
            <w:vAlign w:val="center"/>
          </w:tcPr>
          <w:p w14:paraId="7677DC6E" w14:textId="77777777" w:rsidR="00B64CFA" w:rsidRDefault="00B64CFA" w:rsidP="005836B4">
            <w:r>
              <w:rPr>
                <w:rFonts w:hint="eastAsia"/>
              </w:rPr>
              <w:t>待收款订单</w:t>
            </w:r>
          </w:p>
        </w:tc>
        <w:tc>
          <w:tcPr>
            <w:tcW w:w="5157" w:type="dxa"/>
            <w:vAlign w:val="center"/>
          </w:tcPr>
          <w:p w14:paraId="6F504EC3" w14:textId="549A2F2E" w:rsidR="00B64CFA" w:rsidRDefault="00B64CFA" w:rsidP="00221DC7">
            <w:r>
              <w:rPr>
                <w:rFonts w:hint="eastAsia"/>
              </w:rPr>
              <w:t>新增栏位，</w:t>
            </w:r>
            <w:ins w:id="2527" w:author="ethink wang" w:date="2017-02-09T18:09:00Z">
              <w:r w:rsidR="00CB28F4">
                <w:t>用于</w:t>
              </w:r>
            </w:ins>
            <w:del w:id="2528" w:author="ethink wang" w:date="2017-02-09T18:09:00Z">
              <w:r w:rsidDel="00CB28F4">
                <w:rPr>
                  <w:rFonts w:hint="eastAsia"/>
                </w:rPr>
                <w:delText>显示</w:delText>
              </w:r>
            </w:del>
            <w:r>
              <w:rPr>
                <w:rFonts w:hint="eastAsia"/>
              </w:rPr>
              <w:t>管理未支付状态的订单</w:t>
            </w:r>
          </w:p>
          <w:p w14:paraId="3A10CEB4" w14:textId="77777777" w:rsidR="00CB28F4" w:rsidRDefault="00B64CFA" w:rsidP="002B11B6">
            <w:pPr>
              <w:rPr>
                <w:ins w:id="2529" w:author="ethink wang" w:date="2017-02-09T18:09:00Z"/>
              </w:rPr>
            </w:pPr>
            <w:r>
              <w:t>1</w:t>
            </w:r>
            <w:del w:id="2530" w:author="ethink wang" w:date="2017-02-09T18:08:00Z">
              <w:r w:rsidDel="00CB28F4">
                <w:rPr>
                  <w:rFonts w:hint="eastAsia"/>
                </w:rPr>
                <w:delText xml:space="preserve"> </w:delText>
              </w:r>
            </w:del>
            <w:ins w:id="2531" w:author="ethink wang" w:date="2017-02-09T18:08:00Z">
              <w:r w:rsidR="00CB28F4">
                <w:rPr>
                  <w:rFonts w:hint="eastAsia"/>
                </w:rPr>
                <w:t>、</w:t>
              </w:r>
            </w:ins>
            <w:r>
              <w:t>查询条件如原型</w:t>
            </w:r>
            <w:r>
              <w:rPr>
                <w:rFonts w:hint="eastAsia"/>
              </w:rPr>
              <w:t>。</w:t>
            </w:r>
            <w:r>
              <w:t>其中订单号</w:t>
            </w:r>
            <w:r>
              <w:rPr>
                <w:rFonts w:hint="eastAsia"/>
              </w:rPr>
              <w:t>、</w:t>
            </w:r>
            <w:r>
              <w:t>订单类型</w:t>
            </w:r>
            <w:r>
              <w:rPr>
                <w:rFonts w:hint="eastAsia"/>
              </w:rPr>
              <w:t>、</w:t>
            </w:r>
            <w:r>
              <w:t>下单人的控件和一期相同</w:t>
            </w:r>
            <w:r>
              <w:rPr>
                <w:rFonts w:hint="eastAsia"/>
              </w:rPr>
              <w:t>。</w:t>
            </w:r>
          </w:p>
          <w:p w14:paraId="2551A15B" w14:textId="79228A80" w:rsidR="00CB28F4" w:rsidRDefault="00CB28F4" w:rsidP="002B11B6">
            <w:pPr>
              <w:rPr>
                <w:ins w:id="2532" w:author="ethink wang" w:date="2017-02-09T18:09:00Z"/>
              </w:rPr>
            </w:pPr>
            <w:ins w:id="2533" w:author="ethink wang" w:date="2017-02-09T18:10:00Z">
              <w:r>
                <w:rPr>
                  <w:rFonts w:hint="eastAsia"/>
                </w:rPr>
                <w:t>（</w:t>
              </w:r>
              <w:r>
                <w:rPr>
                  <w:rFonts w:hint="eastAsia"/>
                </w:rPr>
                <w:t>1</w:t>
              </w:r>
              <w:r>
                <w:rPr>
                  <w:rFonts w:hint="eastAsia"/>
                </w:rPr>
                <w:t>）</w:t>
              </w:r>
            </w:ins>
            <w:r w:rsidR="00B64CFA">
              <w:t>司机查询控件</w:t>
            </w:r>
            <w:r w:rsidR="001C038C">
              <w:rPr>
                <w:rFonts w:hint="eastAsia"/>
              </w:rPr>
              <w:t>参照公共规则</w:t>
            </w:r>
            <w:r w:rsidR="00B64CFA">
              <w:rPr>
                <w:rFonts w:hint="eastAsia"/>
              </w:rPr>
              <w:t>；</w:t>
            </w:r>
          </w:p>
          <w:p w14:paraId="76EA70C5" w14:textId="442B0B80" w:rsidR="00B64CFA" w:rsidRDefault="00CB28F4" w:rsidP="002B11B6">
            <w:ins w:id="2534" w:author="ethink wang" w:date="2017-02-09T18:09:00Z">
              <w:r>
                <w:rPr>
                  <w:rFonts w:hint="eastAsia"/>
                </w:rPr>
                <w:t>（</w:t>
              </w:r>
              <w:r>
                <w:rPr>
                  <w:rFonts w:hint="eastAsia"/>
                </w:rPr>
                <w:t>2</w:t>
              </w:r>
              <w:r>
                <w:rPr>
                  <w:rFonts w:hint="eastAsia"/>
                </w:rPr>
                <w:t>）</w:t>
              </w:r>
            </w:ins>
            <w:r w:rsidR="00B64CFA">
              <w:rPr>
                <w:rFonts w:hint="eastAsia"/>
              </w:rPr>
              <w:t>用车时间查询条件精确到分钟</w:t>
            </w:r>
            <w:ins w:id="2535" w:author="ethink wang" w:date="2017-02-09T18:10:00Z">
              <w:r>
                <w:rPr>
                  <w:rFonts w:hint="eastAsia"/>
                </w:rPr>
                <w:t>，具体参见公共规则</w:t>
              </w:r>
            </w:ins>
          </w:p>
          <w:p w14:paraId="3F0CD9DA" w14:textId="66941B94" w:rsidR="00B91ABF" w:rsidRPr="002F318C" w:rsidRDefault="00B91ABF" w:rsidP="00B91ABF">
            <w:r>
              <w:rPr>
                <w:rFonts w:hint="eastAsia"/>
              </w:rPr>
              <w:t>（</w:t>
            </w:r>
            <w:r>
              <w:rPr>
                <w:rFonts w:hint="eastAsia"/>
              </w:rPr>
              <w:t>3</w:t>
            </w:r>
            <w:r>
              <w:rPr>
                <w:rFonts w:hint="eastAsia"/>
              </w:rPr>
              <w:t>）增加订单来源控件，参照公共规则“订单来源</w:t>
            </w:r>
            <w:r>
              <w:rPr>
                <w:rFonts w:hint="eastAsia"/>
              </w:rPr>
              <w:t>4</w:t>
            </w:r>
            <w:r>
              <w:rPr>
                <w:rFonts w:hint="eastAsia"/>
              </w:rPr>
              <w:t>”</w:t>
            </w:r>
          </w:p>
          <w:p w14:paraId="4264F7AE" w14:textId="7DD1727E" w:rsidR="00B91ABF" w:rsidRPr="00B91ABF" w:rsidRDefault="00B91ABF" w:rsidP="002B11B6"/>
          <w:p w14:paraId="1AF51EFE" w14:textId="0E07998B" w:rsidR="00B64CFA" w:rsidRDefault="00B64CFA" w:rsidP="002B11B6">
            <w:r>
              <w:rPr>
                <w:rFonts w:hint="eastAsia"/>
              </w:rPr>
              <w:t>2</w:t>
            </w:r>
            <w:del w:id="2536" w:author="ethink wang" w:date="2017-02-09T18:08:00Z">
              <w:r w:rsidDel="00CB28F4">
                <w:rPr>
                  <w:rFonts w:hint="eastAsia"/>
                </w:rPr>
                <w:delText xml:space="preserve"> </w:delText>
              </w:r>
            </w:del>
            <w:ins w:id="2537" w:author="ethink wang" w:date="2017-02-09T18:08:00Z">
              <w:r w:rsidR="00CB28F4">
                <w:rPr>
                  <w:rFonts w:hint="eastAsia"/>
                </w:rPr>
                <w:t>、</w:t>
              </w:r>
            </w:ins>
            <w:r>
              <w:t>点击</w:t>
            </w:r>
            <w:r>
              <w:rPr>
                <w:rFonts w:hint="eastAsia"/>
              </w:rPr>
              <w:t>“查询”，在列表中显示符合查询条件的订单。</w:t>
            </w:r>
          </w:p>
          <w:p w14:paraId="65279075" w14:textId="460ECDC2" w:rsidR="00CB28F4" w:rsidRDefault="00B64CFA" w:rsidP="002B11B6">
            <w:pPr>
              <w:rPr>
                <w:ins w:id="2538" w:author="ethink wang" w:date="2017-02-09T18:10:00Z"/>
              </w:rPr>
            </w:pPr>
            <w:r>
              <w:rPr>
                <w:rFonts w:hint="eastAsia"/>
              </w:rPr>
              <w:lastRenderedPageBreak/>
              <w:t>点击“清空”按键，</w:t>
            </w:r>
            <w:del w:id="2539" w:author="ethink wang" w:date="2017-02-09T18:10:00Z">
              <w:r w:rsidDel="00CB28F4">
                <w:rPr>
                  <w:rFonts w:hint="eastAsia"/>
                </w:rPr>
                <w:delText>初始化</w:delText>
              </w:r>
            </w:del>
            <w:r>
              <w:rPr>
                <w:rFonts w:hint="eastAsia"/>
              </w:rPr>
              <w:t>查询条件和列表</w:t>
            </w:r>
            <w:ins w:id="2540" w:author="ethink wang" w:date="2017-02-09T18:10:00Z">
              <w:r w:rsidR="00CB28F4">
                <w:rPr>
                  <w:rFonts w:hint="eastAsia"/>
                </w:rPr>
                <w:t>置为初始化条件</w:t>
              </w:r>
            </w:ins>
            <w:r>
              <w:rPr>
                <w:rFonts w:hint="eastAsia"/>
              </w:rPr>
              <w:t>；</w:t>
            </w:r>
          </w:p>
          <w:p w14:paraId="48B2BFA1" w14:textId="092C6A5A" w:rsidR="00B64CFA" w:rsidRDefault="00B64CFA" w:rsidP="002B11B6">
            <w:r>
              <w:rPr>
                <w:rFonts w:hint="eastAsia"/>
              </w:rPr>
              <w:t>点击“导出数据”将列表中</w:t>
            </w:r>
            <w:ins w:id="2541" w:author="ethink wang" w:date="2017-02-09T18:10:00Z">
              <w:r w:rsidR="00CB28F4">
                <w:rPr>
                  <w:rFonts w:hint="eastAsia"/>
                </w:rPr>
                <w:t>检出</w:t>
              </w:r>
            </w:ins>
            <w:r>
              <w:rPr>
                <w:rFonts w:hint="eastAsia"/>
              </w:rPr>
              <w:t>的数据以“</w:t>
            </w:r>
            <w:r>
              <w:rPr>
                <w:rFonts w:hint="eastAsia"/>
              </w:rPr>
              <w:t>.xls</w:t>
            </w:r>
            <w:r>
              <w:rPr>
                <w:rFonts w:hint="eastAsia"/>
              </w:rPr>
              <w:t>”格式导出，格式参照模板</w:t>
            </w:r>
          </w:p>
          <w:p w14:paraId="0C6E56AA" w14:textId="21F4BCC5" w:rsidR="00B64CFA" w:rsidRDefault="00B64CFA" w:rsidP="002B11B6">
            <w:r>
              <w:t>3</w:t>
            </w:r>
            <w:ins w:id="2542" w:author="ethink wang" w:date="2017-02-09T18:10:00Z">
              <w:r w:rsidR="00CB28F4">
                <w:rPr>
                  <w:rFonts w:hint="eastAsia"/>
                </w:rPr>
                <w:t>、</w:t>
              </w:r>
            </w:ins>
            <w:r>
              <w:t>列表项如原型</w:t>
            </w:r>
            <w:r>
              <w:rPr>
                <w:rFonts w:hint="eastAsia"/>
              </w:rPr>
              <w:t>，</w:t>
            </w:r>
            <w:r>
              <w:t>不赘述</w:t>
            </w:r>
            <w:r>
              <w:rPr>
                <w:rFonts w:hint="eastAsia"/>
              </w:rPr>
              <w:t>。</w:t>
            </w:r>
            <w:r>
              <w:t>初始化</w:t>
            </w:r>
            <w:del w:id="2543" w:author="ethink wang" w:date="2017-02-09T18:10:00Z">
              <w:r w:rsidDel="00CB28F4">
                <w:rPr>
                  <w:rFonts w:hint="eastAsia"/>
                </w:rPr>
                <w:delText>家在</w:delText>
              </w:r>
            </w:del>
            <w:ins w:id="2544" w:author="ethink wang" w:date="2017-02-09T18:10:00Z">
              <w:r w:rsidR="00CB28F4">
                <w:rPr>
                  <w:rFonts w:hint="eastAsia"/>
                </w:rPr>
                <w:t>加载</w:t>
              </w:r>
            </w:ins>
            <w:r>
              <w:t>所有未支付的</w:t>
            </w:r>
            <w:r>
              <w:t>toC</w:t>
            </w:r>
            <w:r>
              <w:t>网约车订单</w:t>
            </w:r>
            <w:r>
              <w:rPr>
                <w:rFonts w:hint="eastAsia"/>
              </w:rPr>
              <w:t>，</w:t>
            </w:r>
            <w:r>
              <w:t>按照用车时间的倒序排列</w:t>
            </w:r>
            <w:r>
              <w:rPr>
                <w:rFonts w:hint="eastAsia"/>
              </w:rPr>
              <w:t>。</w:t>
            </w:r>
            <w:r w:rsidR="00B91ABF">
              <w:rPr>
                <w:rFonts w:hint="eastAsia"/>
              </w:rPr>
              <w:t>增加“订单来源”列，参照公共规则“订单来源</w:t>
            </w:r>
            <w:r w:rsidR="00B91ABF">
              <w:rPr>
                <w:rFonts w:hint="eastAsia"/>
              </w:rPr>
              <w:t>4</w:t>
            </w:r>
            <w:r w:rsidR="00B91ABF">
              <w:rPr>
                <w:rFonts w:hint="eastAsia"/>
              </w:rPr>
              <w:t>”。</w:t>
            </w:r>
            <w:r>
              <w:rPr>
                <w:rFonts w:hint="eastAsia"/>
              </w:rPr>
              <w:t>点击“订单号”进入订单详情</w:t>
            </w:r>
            <w:ins w:id="2545" w:author="ethink wang" w:date="2017-02-09T18:11:00Z">
              <w:r w:rsidR="00CB28F4">
                <w:rPr>
                  <w:rFonts w:hint="eastAsia"/>
                </w:rPr>
                <w:t>；</w:t>
              </w:r>
            </w:ins>
          </w:p>
          <w:p w14:paraId="7FFF5CB2" w14:textId="0F9D9BFF" w:rsidR="00B64CFA" w:rsidRDefault="00B64CFA" w:rsidP="002B11B6">
            <w:r>
              <w:t>4</w:t>
            </w:r>
            <w:ins w:id="2546" w:author="ethink wang" w:date="2017-02-09T18:11:00Z">
              <w:r w:rsidR="00CB28F4">
                <w:rPr>
                  <w:rFonts w:hint="eastAsia"/>
                </w:rPr>
                <w:t>、</w:t>
              </w:r>
            </w:ins>
            <w:r>
              <w:t>点击</w:t>
            </w:r>
            <w:r>
              <w:rPr>
                <w:rFonts w:hint="eastAsia"/>
              </w:rPr>
              <w:t>“申请复核”按键，弹出申请复核的弹窗，样式参照一期，但是原“复核原因”更改为“申请原因”，弱提示更改为“填写申请复核原因”，其他不变</w:t>
            </w:r>
            <w:ins w:id="2547" w:author="ethink wang" w:date="2017-02-09T18:11:00Z">
              <w:r w:rsidR="00CB28F4">
                <w:rPr>
                  <w:rFonts w:hint="eastAsia"/>
                </w:rPr>
                <w:t>；</w:t>
              </w:r>
            </w:ins>
          </w:p>
          <w:p w14:paraId="02940790" w14:textId="6744EB41" w:rsidR="00B64CFA" w:rsidRPr="002B11B6" w:rsidRDefault="00B64CFA" w:rsidP="002B11B6">
            <w:r>
              <w:rPr>
                <w:rFonts w:hint="eastAsia"/>
              </w:rPr>
              <w:t>5</w:t>
            </w:r>
            <w:ins w:id="2548" w:author="ethink wang" w:date="2017-02-09T18:11:00Z">
              <w:r w:rsidR="00CB28F4">
                <w:rPr>
                  <w:rFonts w:hint="eastAsia"/>
                </w:rPr>
                <w:t>、</w:t>
              </w:r>
            </w:ins>
            <w:r>
              <w:rPr>
                <w:rFonts w:hint="eastAsia"/>
              </w:rPr>
              <w:t>复核中的订单，隐藏“申请复核”按键</w:t>
            </w:r>
          </w:p>
        </w:tc>
        <w:tc>
          <w:tcPr>
            <w:tcW w:w="2302" w:type="dxa"/>
            <w:vAlign w:val="center"/>
          </w:tcPr>
          <w:p w14:paraId="03F2CC33" w14:textId="77777777" w:rsidR="00B64CFA" w:rsidRPr="00054E2A" w:rsidRDefault="00B64CFA" w:rsidP="005836B4"/>
        </w:tc>
      </w:tr>
      <w:tr w:rsidR="00B64CFA" w:rsidRPr="002B11B6" w14:paraId="0B5B323A" w14:textId="77777777" w:rsidTr="005836B4">
        <w:trPr>
          <w:trHeight w:val="729"/>
        </w:trPr>
        <w:tc>
          <w:tcPr>
            <w:tcW w:w="1387" w:type="dxa"/>
            <w:vMerge/>
            <w:vAlign w:val="center"/>
          </w:tcPr>
          <w:p w14:paraId="039CE018" w14:textId="77777777" w:rsidR="00B64CFA" w:rsidRDefault="00B64CFA" w:rsidP="005836B4">
            <w:pPr>
              <w:jc w:val="center"/>
              <w:rPr>
                <w:rFonts w:asciiTheme="minorEastAsia" w:hAnsiTheme="minorEastAsia"/>
              </w:rPr>
            </w:pPr>
          </w:p>
        </w:tc>
        <w:tc>
          <w:tcPr>
            <w:tcW w:w="1116" w:type="dxa"/>
            <w:vAlign w:val="center"/>
          </w:tcPr>
          <w:p w14:paraId="344DB407" w14:textId="77777777" w:rsidR="00B64CFA" w:rsidRDefault="00B64CFA" w:rsidP="005836B4">
            <w:r>
              <w:rPr>
                <w:rFonts w:hint="eastAsia"/>
              </w:rPr>
              <w:t>已完成订单</w:t>
            </w:r>
          </w:p>
        </w:tc>
        <w:tc>
          <w:tcPr>
            <w:tcW w:w="5157" w:type="dxa"/>
            <w:vAlign w:val="center"/>
          </w:tcPr>
          <w:p w14:paraId="24002E53" w14:textId="77777777" w:rsidR="00B64CFA" w:rsidRDefault="00B64CFA" w:rsidP="00221DC7">
            <w:r>
              <w:rPr>
                <w:rFonts w:hint="eastAsia"/>
              </w:rPr>
              <w:t>为原“历史订单”</w:t>
            </w:r>
          </w:p>
          <w:p w14:paraId="35FDE3B5" w14:textId="77777777" w:rsidR="00B64CFA" w:rsidRDefault="00B64CFA" w:rsidP="00221DC7">
            <w:r>
              <w:t>相比一期</w:t>
            </w:r>
            <w:r>
              <w:rPr>
                <w:rFonts w:hint="eastAsia"/>
              </w:rPr>
              <w:t>：</w:t>
            </w:r>
          </w:p>
          <w:p w14:paraId="681565C4" w14:textId="0EE8B10B" w:rsidR="00B64CFA" w:rsidRDefault="00B64CFA" w:rsidP="00221DC7">
            <w:r>
              <w:rPr>
                <w:rFonts w:hint="eastAsia"/>
              </w:rPr>
              <w:t>1</w:t>
            </w:r>
            <w:del w:id="2549" w:author="ethink wang" w:date="2017-02-09T18:12:00Z">
              <w:r w:rsidDel="00CB28F4">
                <w:rPr>
                  <w:rFonts w:hint="eastAsia"/>
                </w:rPr>
                <w:delText xml:space="preserve"> </w:delText>
              </w:r>
            </w:del>
            <w:ins w:id="2550" w:author="ethink wang" w:date="2017-02-09T18:12:00Z">
              <w:r w:rsidR="00CB28F4">
                <w:rPr>
                  <w:rFonts w:hint="eastAsia"/>
                </w:rPr>
                <w:t>、</w:t>
              </w:r>
            </w:ins>
            <w:r>
              <w:rPr>
                <w:rFonts w:hint="eastAsia"/>
              </w:rPr>
              <w:t>去掉了“城市名称”查询条件</w:t>
            </w:r>
          </w:p>
          <w:p w14:paraId="69BE1C19" w14:textId="77777777" w:rsidR="0066563E" w:rsidRDefault="00B64CFA" w:rsidP="00B64CFA">
            <w:pPr>
              <w:rPr>
                <w:ins w:id="2551" w:author="ethink wang" w:date="2017-02-09T18:13:00Z"/>
              </w:rPr>
            </w:pPr>
            <w:r>
              <w:rPr>
                <w:rFonts w:hint="eastAsia"/>
              </w:rPr>
              <w:t>2</w:t>
            </w:r>
            <w:del w:id="2552" w:author="ethink wang" w:date="2017-02-09T18:12:00Z">
              <w:r w:rsidDel="00CB28F4">
                <w:rPr>
                  <w:rFonts w:hint="eastAsia"/>
                </w:rPr>
                <w:delText xml:space="preserve"> </w:delText>
              </w:r>
            </w:del>
            <w:ins w:id="2553" w:author="ethink wang" w:date="2017-02-09T18:12:00Z">
              <w:r w:rsidR="00CB28F4">
                <w:rPr>
                  <w:rFonts w:hint="eastAsia"/>
                </w:rPr>
                <w:t>、</w:t>
              </w:r>
            </w:ins>
            <w:r>
              <w:rPr>
                <w:rFonts w:hint="eastAsia"/>
              </w:rPr>
              <w:t>增加了“司机”“订单状态”“用车时间”三个查询条件。</w:t>
            </w:r>
          </w:p>
          <w:p w14:paraId="52D018E4" w14:textId="585CBD12" w:rsidR="0066563E" w:rsidRDefault="0066563E" w:rsidP="00B64CFA">
            <w:pPr>
              <w:rPr>
                <w:ins w:id="2554" w:author="ethink wang" w:date="2017-02-09T18:13:00Z"/>
              </w:rPr>
            </w:pPr>
            <w:ins w:id="2555" w:author="ethink wang" w:date="2017-02-09T18:14:00Z">
              <w:r>
                <w:rPr>
                  <w:rFonts w:hint="eastAsia"/>
                </w:rPr>
                <w:t>（</w:t>
              </w:r>
              <w:r>
                <w:rPr>
                  <w:rFonts w:hint="eastAsia"/>
                </w:rPr>
                <w:t>1</w:t>
              </w:r>
              <w:r>
                <w:rPr>
                  <w:rFonts w:hint="eastAsia"/>
                </w:rPr>
                <w:t>）</w:t>
              </w:r>
            </w:ins>
            <w:commentRangeStart w:id="2556"/>
            <w:commentRangeStart w:id="2557"/>
            <w:r w:rsidR="00B64CFA">
              <w:rPr>
                <w:rFonts w:hint="eastAsia"/>
              </w:rPr>
              <w:t>司机查询采用联想输入框</w:t>
            </w:r>
            <w:commentRangeEnd w:id="2556"/>
            <w:r w:rsidR="003054E7">
              <w:rPr>
                <w:rStyle w:val="afe"/>
              </w:rPr>
              <w:commentReference w:id="2556"/>
            </w:r>
            <w:commentRangeEnd w:id="2557"/>
            <w:r w:rsidR="00930CAA">
              <w:rPr>
                <w:rStyle w:val="afe"/>
              </w:rPr>
              <w:commentReference w:id="2557"/>
            </w:r>
            <w:r w:rsidR="00930CAA">
              <w:rPr>
                <w:rFonts w:hint="eastAsia"/>
              </w:rPr>
              <w:t>，参见公共规则“司机输入控件”</w:t>
            </w:r>
          </w:p>
          <w:p w14:paraId="0735438B" w14:textId="5E85ECED" w:rsidR="0066563E" w:rsidRDefault="0066563E" w:rsidP="00B64CFA">
            <w:pPr>
              <w:rPr>
                <w:ins w:id="2558" w:author="ethink wang" w:date="2017-02-09T18:13:00Z"/>
              </w:rPr>
            </w:pPr>
            <w:ins w:id="2559" w:author="ethink wang" w:date="2017-02-09T18:14:00Z">
              <w:r>
                <w:rPr>
                  <w:rFonts w:hint="eastAsia"/>
                </w:rPr>
                <w:t>（</w:t>
              </w:r>
              <w:r>
                <w:rPr>
                  <w:rFonts w:hint="eastAsia"/>
                </w:rPr>
                <w:t>2</w:t>
              </w:r>
              <w:r>
                <w:rPr>
                  <w:rFonts w:hint="eastAsia"/>
                </w:rPr>
                <w:t>）</w:t>
              </w:r>
            </w:ins>
            <w:r w:rsidR="00B64CFA">
              <w:rPr>
                <w:rFonts w:hint="eastAsia"/>
              </w:rPr>
              <w:t>订单状态控件包括“全部”“已支付”“已取消”，默认“全部”；</w:t>
            </w:r>
          </w:p>
          <w:p w14:paraId="17EDEB9E" w14:textId="04A092DF" w:rsidR="00B64CFA" w:rsidRDefault="0066563E" w:rsidP="00B64CFA">
            <w:ins w:id="2560" w:author="ethink wang" w:date="2017-02-09T18:14:00Z">
              <w:r>
                <w:rPr>
                  <w:rFonts w:hint="eastAsia"/>
                </w:rPr>
                <w:t>（</w:t>
              </w:r>
              <w:r>
                <w:rPr>
                  <w:rFonts w:hint="eastAsia"/>
                </w:rPr>
                <w:t>3</w:t>
              </w:r>
              <w:r>
                <w:rPr>
                  <w:rFonts w:hint="eastAsia"/>
                </w:rPr>
                <w:t>）</w:t>
              </w:r>
            </w:ins>
            <w:r w:rsidR="00B64CFA">
              <w:rPr>
                <w:rFonts w:hint="eastAsia"/>
              </w:rPr>
              <w:t>用车时间控件精确到分钟</w:t>
            </w:r>
            <w:ins w:id="2561" w:author="ethink wang" w:date="2017-02-09T18:14:00Z">
              <w:r>
                <w:rPr>
                  <w:rFonts w:hint="eastAsia"/>
                </w:rPr>
                <w:t>，</w:t>
              </w:r>
              <w:r>
                <w:t>具体参见</w:t>
              </w:r>
            </w:ins>
            <w:ins w:id="2562" w:author="ethink wang" w:date="2017-02-09T18:16:00Z">
              <w:r>
                <w:rPr>
                  <w:rFonts w:hint="eastAsia"/>
                </w:rPr>
                <w:t>公共</w:t>
              </w:r>
              <w:r>
                <w:t>规则</w:t>
              </w:r>
              <w:r w:rsidR="00460130">
                <w:rPr>
                  <w:rFonts w:hint="eastAsia"/>
                </w:rPr>
                <w:t>；</w:t>
              </w:r>
            </w:ins>
          </w:p>
          <w:p w14:paraId="19CD7724" w14:textId="47C5E2B5" w:rsidR="00B91ABF" w:rsidRDefault="00B91ABF" w:rsidP="00B91ABF">
            <w:r>
              <w:rPr>
                <w:rFonts w:hint="eastAsia"/>
              </w:rPr>
              <w:t>（</w:t>
            </w:r>
            <w:r>
              <w:rPr>
                <w:rFonts w:hint="eastAsia"/>
              </w:rPr>
              <w:t>4</w:t>
            </w:r>
            <w:r>
              <w:rPr>
                <w:rFonts w:hint="eastAsia"/>
              </w:rPr>
              <w:t>）增加订单来源控件，参照公共规则“订单来源</w:t>
            </w:r>
            <w:r>
              <w:rPr>
                <w:rFonts w:hint="eastAsia"/>
              </w:rPr>
              <w:t>4</w:t>
            </w:r>
            <w:r>
              <w:rPr>
                <w:rFonts w:hint="eastAsia"/>
              </w:rPr>
              <w:t>”；</w:t>
            </w:r>
          </w:p>
          <w:p w14:paraId="1F2F2F62" w14:textId="012E7D50" w:rsidR="00B91ABF" w:rsidRPr="00B91ABF" w:rsidRDefault="00B91ABF" w:rsidP="00B64CFA">
            <w:r>
              <w:t>3</w:t>
            </w:r>
            <w:del w:id="2563" w:author="ethink wang" w:date="2017-02-09T18:12:00Z">
              <w:r w:rsidDel="00CB28F4">
                <w:rPr>
                  <w:rFonts w:hint="eastAsia"/>
                </w:rPr>
                <w:delText xml:space="preserve"> </w:delText>
              </w:r>
            </w:del>
            <w:ins w:id="2564" w:author="ethink wang" w:date="2017-02-09T18:12:00Z">
              <w:r>
                <w:rPr>
                  <w:rFonts w:hint="eastAsia"/>
                </w:rPr>
                <w:t>、</w:t>
              </w:r>
            </w:ins>
            <w:r>
              <w:t>增加</w:t>
            </w:r>
            <w:r>
              <w:rPr>
                <w:rFonts w:hint="eastAsia"/>
              </w:rPr>
              <w:t>“清空”按键，点击</w:t>
            </w:r>
            <w:ins w:id="2565" w:author="ethink wang" w:date="2017-02-09T18:12:00Z">
              <w:r>
                <w:rPr>
                  <w:rFonts w:hint="eastAsia"/>
                </w:rPr>
                <w:t>后，</w:t>
              </w:r>
            </w:ins>
            <w:del w:id="2566" w:author="ethink wang" w:date="2017-02-09T18:12:00Z">
              <w:r w:rsidDel="00CB28F4">
                <w:rPr>
                  <w:rFonts w:hint="eastAsia"/>
                </w:rPr>
                <w:delText>初始化</w:delText>
              </w:r>
            </w:del>
            <w:r>
              <w:rPr>
                <w:rFonts w:hint="eastAsia"/>
              </w:rPr>
              <w:t>查询条件和列表</w:t>
            </w:r>
            <w:ins w:id="2567" w:author="ethink wang" w:date="2017-02-09T18:12:00Z">
              <w:r>
                <w:rPr>
                  <w:rFonts w:hint="eastAsia"/>
                </w:rPr>
                <w:t>置为初始化条件</w:t>
              </w:r>
            </w:ins>
          </w:p>
          <w:p w14:paraId="1D74D6F4" w14:textId="3E6F0F0F" w:rsidR="00B64CFA" w:rsidRDefault="00B91ABF" w:rsidP="00B64CFA">
            <w:r>
              <w:t>4</w:t>
            </w:r>
            <w:del w:id="2568" w:author="ethink wang" w:date="2017-02-09T18:12:00Z">
              <w:r w:rsidR="00B64CFA" w:rsidDel="00CB28F4">
                <w:rPr>
                  <w:rFonts w:hint="eastAsia"/>
                </w:rPr>
                <w:delText xml:space="preserve"> </w:delText>
              </w:r>
            </w:del>
            <w:ins w:id="2569" w:author="ethink wang" w:date="2017-02-09T18:12:00Z">
              <w:r w:rsidR="00CB28F4">
                <w:rPr>
                  <w:rFonts w:hint="eastAsia"/>
                </w:rPr>
                <w:t>、</w:t>
              </w:r>
            </w:ins>
            <w:r w:rsidR="00B64CFA">
              <w:t>新增</w:t>
            </w:r>
            <w:r w:rsidR="00B64CFA">
              <w:rPr>
                <w:rFonts w:hint="eastAsia"/>
              </w:rPr>
              <w:t>“导出数据”按键，以“</w:t>
            </w:r>
            <w:r w:rsidR="00B64CFA">
              <w:rPr>
                <w:rFonts w:hint="eastAsia"/>
              </w:rPr>
              <w:t>.xls</w:t>
            </w:r>
            <w:r w:rsidR="00B64CFA">
              <w:rPr>
                <w:rFonts w:hint="eastAsia"/>
              </w:rPr>
              <w:t>”格式到出列表中的数据，格式参照模板</w:t>
            </w:r>
          </w:p>
          <w:p w14:paraId="5CFEFA12" w14:textId="5ABA0A48" w:rsidR="00B64CFA" w:rsidRPr="00B91ABF" w:rsidRDefault="00B91ABF" w:rsidP="00CB28F4">
            <w:r>
              <w:t>5</w:t>
            </w:r>
            <w:del w:id="2570" w:author="ethink wang" w:date="2017-02-09T18:12:00Z">
              <w:r w:rsidR="00B64CFA" w:rsidDel="00CB28F4">
                <w:rPr>
                  <w:rFonts w:hint="eastAsia"/>
                </w:rPr>
                <w:delText xml:space="preserve"> </w:delText>
              </w:r>
            </w:del>
            <w:ins w:id="2571" w:author="ethink wang" w:date="2017-02-09T18:12:00Z">
              <w:r w:rsidR="00CB28F4">
                <w:rPr>
                  <w:rFonts w:hint="eastAsia"/>
                </w:rPr>
                <w:t>、</w:t>
              </w:r>
            </w:ins>
            <w:r w:rsidR="00B64CFA">
              <w:t>列表项</w:t>
            </w:r>
            <w:r>
              <w:rPr>
                <w:rFonts w:hint="eastAsia"/>
              </w:rPr>
              <w:t>相比</w:t>
            </w:r>
            <w:r w:rsidR="00B64CFA">
              <w:t>一期</w:t>
            </w:r>
            <w:r w:rsidR="00B64CFA">
              <w:rPr>
                <w:rFonts w:hint="eastAsia"/>
              </w:rPr>
              <w:t>“历史订单”</w:t>
            </w:r>
            <w:r>
              <w:rPr>
                <w:rFonts w:hint="eastAsia"/>
              </w:rPr>
              <w:t>，增加“订单来源”列，参照公共规则“订单来源</w:t>
            </w:r>
            <w:r>
              <w:rPr>
                <w:rFonts w:hint="eastAsia"/>
              </w:rPr>
              <w:t>4</w:t>
            </w:r>
            <w:r>
              <w:rPr>
                <w:rFonts w:hint="eastAsia"/>
              </w:rPr>
              <w:t>”</w:t>
            </w:r>
          </w:p>
        </w:tc>
        <w:tc>
          <w:tcPr>
            <w:tcW w:w="2302" w:type="dxa"/>
            <w:vAlign w:val="center"/>
          </w:tcPr>
          <w:p w14:paraId="3CCC796D" w14:textId="77777777" w:rsidR="00B64CFA" w:rsidRPr="00054E2A" w:rsidRDefault="00B64CFA" w:rsidP="005836B4"/>
        </w:tc>
      </w:tr>
      <w:tr w:rsidR="003054E7" w:rsidRPr="002B11B6" w14:paraId="0D1F077B" w14:textId="77777777" w:rsidTr="005836B4">
        <w:trPr>
          <w:trHeight w:val="729"/>
        </w:trPr>
        <w:tc>
          <w:tcPr>
            <w:tcW w:w="1387" w:type="dxa"/>
            <w:vMerge w:val="restart"/>
            <w:vAlign w:val="center"/>
          </w:tcPr>
          <w:p w14:paraId="44A29690" w14:textId="77777777" w:rsidR="003054E7" w:rsidRDefault="003054E7" w:rsidP="005836B4">
            <w:pPr>
              <w:jc w:val="center"/>
              <w:rPr>
                <w:rFonts w:asciiTheme="minorEastAsia" w:hAnsiTheme="minorEastAsia"/>
              </w:rPr>
            </w:pPr>
            <w:r>
              <w:rPr>
                <w:rFonts w:asciiTheme="minorEastAsia" w:hAnsiTheme="minorEastAsia" w:hint="eastAsia"/>
              </w:rPr>
              <w:lastRenderedPageBreak/>
              <w:t>Ⅴ</w:t>
            </w:r>
            <w:r>
              <w:rPr>
                <w:rFonts w:hint="eastAsia"/>
              </w:rPr>
              <w:t>-</w:t>
            </w:r>
            <w:r>
              <w:t>C-01</w:t>
            </w:r>
            <w:r>
              <w:rPr>
                <w:rFonts w:hint="eastAsia"/>
              </w:rPr>
              <w:t>-</w:t>
            </w:r>
            <w:r>
              <w:t>01</w:t>
            </w:r>
          </w:p>
        </w:tc>
        <w:tc>
          <w:tcPr>
            <w:tcW w:w="1116" w:type="dxa"/>
            <w:vAlign w:val="center"/>
          </w:tcPr>
          <w:p w14:paraId="2C76F4B2" w14:textId="77777777" w:rsidR="003054E7" w:rsidRDefault="003054E7" w:rsidP="005836B4">
            <w:r>
              <w:rPr>
                <w:rFonts w:hint="eastAsia"/>
              </w:rPr>
              <w:t>说明</w:t>
            </w:r>
          </w:p>
        </w:tc>
        <w:tc>
          <w:tcPr>
            <w:tcW w:w="5157" w:type="dxa"/>
            <w:vAlign w:val="center"/>
          </w:tcPr>
          <w:p w14:paraId="6A961718" w14:textId="5216374D" w:rsidR="003054E7" w:rsidRDefault="003054E7" w:rsidP="003054E7">
            <w:r>
              <w:rPr>
                <w:rFonts w:hint="eastAsia"/>
              </w:rPr>
              <w:t>相对一期的订单复核，仅更改</w:t>
            </w:r>
            <w:ins w:id="2572" w:author="ethink wang" w:date="2017-02-09T18:22:00Z">
              <w:r>
                <w:rPr>
                  <w:rFonts w:hint="eastAsia"/>
                </w:rPr>
                <w:t>“复核弹窗”</w:t>
              </w:r>
            </w:ins>
            <w:del w:id="2573" w:author="ethink wang" w:date="2017-02-09T18:22:00Z">
              <w:r w:rsidDel="003054E7">
                <w:rPr>
                  <w:rFonts w:hint="eastAsia"/>
                </w:rPr>
                <w:delText>复核弹窗</w:delText>
              </w:r>
            </w:del>
            <w:r>
              <w:rPr>
                <w:rFonts w:hint="eastAsia"/>
              </w:rPr>
              <w:t>和</w:t>
            </w:r>
            <w:ins w:id="2574" w:author="ethink wang" w:date="2017-02-09T18:22:00Z">
              <w:r>
                <w:rPr>
                  <w:rFonts w:hint="eastAsia"/>
                </w:rPr>
                <w:t>“复核记录”</w:t>
              </w:r>
            </w:ins>
            <w:del w:id="2575" w:author="ethink wang" w:date="2017-02-09T18:22:00Z">
              <w:r w:rsidDel="003054E7">
                <w:rPr>
                  <w:rFonts w:hint="eastAsia"/>
                </w:rPr>
                <w:delText>复核记录</w:delText>
              </w:r>
            </w:del>
            <w:r>
              <w:rPr>
                <w:rFonts w:hint="eastAsia"/>
              </w:rPr>
              <w:t>两个位置的内容</w:t>
            </w:r>
          </w:p>
        </w:tc>
        <w:tc>
          <w:tcPr>
            <w:tcW w:w="2302" w:type="dxa"/>
            <w:vAlign w:val="center"/>
          </w:tcPr>
          <w:p w14:paraId="1B00EA08" w14:textId="77777777" w:rsidR="003054E7" w:rsidRPr="00054E2A" w:rsidRDefault="003054E7" w:rsidP="005836B4"/>
        </w:tc>
      </w:tr>
      <w:tr w:rsidR="003054E7" w:rsidRPr="002B11B6" w14:paraId="680385E7" w14:textId="77777777" w:rsidTr="005836B4">
        <w:trPr>
          <w:trHeight w:val="729"/>
        </w:trPr>
        <w:tc>
          <w:tcPr>
            <w:tcW w:w="1387" w:type="dxa"/>
            <w:vMerge/>
            <w:vAlign w:val="center"/>
          </w:tcPr>
          <w:p w14:paraId="7A6EB39A" w14:textId="77777777" w:rsidR="003054E7" w:rsidRDefault="003054E7" w:rsidP="005836B4">
            <w:pPr>
              <w:jc w:val="center"/>
              <w:rPr>
                <w:rFonts w:asciiTheme="minorEastAsia" w:hAnsiTheme="minorEastAsia"/>
              </w:rPr>
            </w:pPr>
          </w:p>
        </w:tc>
        <w:tc>
          <w:tcPr>
            <w:tcW w:w="1116" w:type="dxa"/>
            <w:vAlign w:val="center"/>
          </w:tcPr>
          <w:p w14:paraId="03ED0473" w14:textId="77777777" w:rsidR="003054E7" w:rsidRDefault="003054E7" w:rsidP="005836B4">
            <w:r>
              <w:rPr>
                <w:rFonts w:hint="eastAsia"/>
              </w:rPr>
              <w:t>复核弹窗</w:t>
            </w:r>
          </w:p>
        </w:tc>
        <w:tc>
          <w:tcPr>
            <w:tcW w:w="5157" w:type="dxa"/>
            <w:vAlign w:val="center"/>
          </w:tcPr>
          <w:p w14:paraId="36D059AA" w14:textId="1B8657BB" w:rsidR="003054E7" w:rsidRPr="008F249F" w:rsidRDefault="003054E7" w:rsidP="00A2070A">
            <w:r>
              <w:rPr>
                <w:rFonts w:hint="eastAsia"/>
              </w:rPr>
              <w:t>原“复核原因”变为“处理意见”，弱提示为“请输入处理意见”，必填项。</w:t>
            </w:r>
            <w:del w:id="2576" w:author="ethink wang" w:date="2017-02-09T18:29:00Z">
              <w:r w:rsidDel="00A2070A">
                <w:rPr>
                  <w:rFonts w:hint="eastAsia"/>
                </w:rPr>
                <w:delText>若未填写，则在点击</w:delText>
              </w:r>
              <w:r w:rsidDel="00A2070A">
                <w:rPr>
                  <w:rFonts w:hint="eastAsia"/>
                </w:rPr>
                <w:delText xml:space="preserve"> </w:delText>
              </w:r>
              <w:r w:rsidDel="00A2070A">
                <w:rPr>
                  <w:rFonts w:hint="eastAsia"/>
                </w:rPr>
                <w:delText>“确定”按键时，浮窗提示“请输入处理意见”</w:delText>
              </w:r>
            </w:del>
          </w:p>
        </w:tc>
        <w:tc>
          <w:tcPr>
            <w:tcW w:w="2302" w:type="dxa"/>
            <w:vAlign w:val="center"/>
          </w:tcPr>
          <w:p w14:paraId="720C96D6" w14:textId="0BE06ECA" w:rsidR="003054E7" w:rsidRPr="00054E2A" w:rsidRDefault="00A2070A" w:rsidP="005836B4">
            <w:ins w:id="2577" w:author="ethink wang" w:date="2017-02-09T18:29:00Z">
              <w:r>
                <w:rPr>
                  <w:rFonts w:hint="eastAsia"/>
                </w:rPr>
                <w:t>若未填写，则在点击</w:t>
              </w:r>
              <w:r>
                <w:rPr>
                  <w:rFonts w:hint="eastAsia"/>
                </w:rPr>
                <w:t xml:space="preserve"> </w:t>
              </w:r>
              <w:r>
                <w:rPr>
                  <w:rFonts w:hint="eastAsia"/>
                </w:rPr>
                <w:t>“确定”按键时，浮窗提示“请输入处理意见”</w:t>
              </w:r>
            </w:ins>
          </w:p>
        </w:tc>
      </w:tr>
      <w:tr w:rsidR="003054E7" w:rsidRPr="002B11B6" w14:paraId="2FF3C1F3" w14:textId="77777777" w:rsidTr="005836B4">
        <w:trPr>
          <w:trHeight w:val="729"/>
        </w:trPr>
        <w:tc>
          <w:tcPr>
            <w:tcW w:w="1387" w:type="dxa"/>
            <w:vMerge/>
            <w:vAlign w:val="center"/>
          </w:tcPr>
          <w:p w14:paraId="6A34D9FD" w14:textId="77777777" w:rsidR="003054E7" w:rsidRDefault="003054E7" w:rsidP="005836B4">
            <w:pPr>
              <w:jc w:val="center"/>
              <w:rPr>
                <w:rFonts w:asciiTheme="minorEastAsia" w:hAnsiTheme="minorEastAsia"/>
              </w:rPr>
            </w:pPr>
          </w:p>
        </w:tc>
        <w:tc>
          <w:tcPr>
            <w:tcW w:w="1116" w:type="dxa"/>
            <w:vAlign w:val="center"/>
          </w:tcPr>
          <w:p w14:paraId="089BAE68" w14:textId="77777777" w:rsidR="003054E7" w:rsidRDefault="003054E7" w:rsidP="005836B4">
            <w:r>
              <w:rPr>
                <w:rFonts w:hint="eastAsia"/>
              </w:rPr>
              <w:t>复核记录</w:t>
            </w:r>
          </w:p>
        </w:tc>
        <w:tc>
          <w:tcPr>
            <w:tcW w:w="5157" w:type="dxa"/>
            <w:vAlign w:val="center"/>
          </w:tcPr>
          <w:p w14:paraId="4D394096" w14:textId="18AB7F15" w:rsidR="00A2070A" w:rsidRDefault="00A2070A" w:rsidP="00221DC7">
            <w:pPr>
              <w:rPr>
                <w:ins w:id="2578" w:author="ethink wang" w:date="2017-02-09T18:22:00Z"/>
              </w:rPr>
            </w:pPr>
            <w:ins w:id="2579" w:author="ethink wang" w:date="2017-02-09T18:24:00Z">
              <w:r>
                <w:rPr>
                  <w:rFonts w:hint="eastAsia"/>
                </w:rPr>
                <w:t>1</w:t>
              </w:r>
              <w:r>
                <w:rPr>
                  <w:rFonts w:hint="eastAsia"/>
                </w:rPr>
                <w:t>、</w:t>
              </w:r>
            </w:ins>
            <w:r w:rsidR="003054E7">
              <w:rPr>
                <w:rFonts w:hint="eastAsia"/>
              </w:rPr>
              <w:t>列表中原“复核原因”列更改为“申请原因”，数据来自于申请复核时填写的原因；</w:t>
            </w:r>
          </w:p>
          <w:p w14:paraId="577E8A0C" w14:textId="117C2E71" w:rsidR="003054E7" w:rsidRDefault="00A2070A" w:rsidP="00221DC7">
            <w:ins w:id="2580" w:author="ethink wang" w:date="2017-02-09T18:24:00Z">
              <w:r>
                <w:rPr>
                  <w:rFonts w:hint="eastAsia"/>
                </w:rPr>
                <w:t>2</w:t>
              </w:r>
              <w:r>
                <w:rPr>
                  <w:rFonts w:hint="eastAsia"/>
                </w:rPr>
                <w:t>、</w:t>
              </w:r>
            </w:ins>
            <w:r w:rsidR="003054E7">
              <w:rPr>
                <w:rFonts w:hint="eastAsia"/>
              </w:rPr>
              <w:t>新增“处理意见”列，数据来自于复核时填写的处理意见</w:t>
            </w:r>
          </w:p>
        </w:tc>
        <w:tc>
          <w:tcPr>
            <w:tcW w:w="2302" w:type="dxa"/>
            <w:vAlign w:val="center"/>
          </w:tcPr>
          <w:p w14:paraId="2C82C607" w14:textId="113C910E" w:rsidR="003054E7" w:rsidRPr="00054E2A" w:rsidRDefault="00A2070A" w:rsidP="005836B4">
            <w:ins w:id="2581" w:author="ethink wang" w:date="2017-02-09T18:24:00Z">
              <w:r>
                <w:rPr>
                  <w:rFonts w:hint="eastAsia"/>
                </w:rPr>
                <w:t>“处理意见”栏，默认显示一行，超出未显示完全部分以“</w:t>
              </w:r>
              <w:r>
                <w:t>…</w:t>
              </w:r>
              <w:r>
                <w:rPr>
                  <w:rFonts w:hint="eastAsia"/>
                </w:rPr>
                <w:t>”替代，但鼠标移入悬停时，浮窗显示全部意见内容信息</w:t>
              </w:r>
            </w:ins>
          </w:p>
        </w:tc>
      </w:tr>
    </w:tbl>
    <w:p w14:paraId="35646517" w14:textId="77777777" w:rsidR="004F6D2B" w:rsidRPr="003A741D" w:rsidRDefault="004F6D2B" w:rsidP="004F6D2B"/>
    <w:p w14:paraId="6786E6B7" w14:textId="77777777" w:rsidR="005D1A8B" w:rsidRPr="00A2070A" w:rsidRDefault="005D1A8B" w:rsidP="006E1CFC">
      <w:pPr>
        <w:pStyle w:val="4"/>
        <w:rPr>
          <w:rPrChange w:id="2582" w:author="ethink wang" w:date="2017-02-09T18:33:00Z">
            <w:rPr>
              <w:color w:val="FF0000"/>
            </w:rPr>
          </w:rPrChange>
        </w:rPr>
      </w:pPr>
      <w:bookmarkStart w:id="2583" w:name="_Toc474764555"/>
      <w:r w:rsidRPr="00A2070A">
        <w:rPr>
          <w:rFonts w:hint="eastAsia"/>
          <w:rPrChange w:id="2584" w:author="ethink wang" w:date="2017-02-09T18:33:00Z">
            <w:rPr>
              <w:rFonts w:hint="eastAsia"/>
              <w:color w:val="FF0000"/>
            </w:rPr>
          </w:rPrChange>
        </w:rPr>
        <w:t>出租车</w:t>
      </w:r>
      <w:bookmarkEnd w:id="2583"/>
    </w:p>
    <w:p w14:paraId="3D4DDFA2" w14:textId="77777777" w:rsidR="00C91FE9" w:rsidRPr="00C91FE9" w:rsidRDefault="00C91FE9" w:rsidP="00C91FE9">
      <w:pPr>
        <w:pStyle w:val="5"/>
      </w:pPr>
      <w:r>
        <w:t>出租车主页</w:t>
      </w:r>
    </w:p>
    <w:p w14:paraId="6F892BEE" w14:textId="77777777" w:rsidR="004F6D2B" w:rsidRDefault="004F6D2B" w:rsidP="00C91FE9">
      <w:pPr>
        <w:pStyle w:val="6"/>
      </w:pPr>
      <w:r>
        <w:t>用例描述</w:t>
      </w:r>
    </w:p>
    <w:p w14:paraId="7C6740BE" w14:textId="77777777" w:rsidR="00DB223D" w:rsidRPr="00DB223D" w:rsidRDefault="00DB223D" w:rsidP="00DB223D">
      <w:r>
        <w:rPr>
          <w:rFonts w:hint="eastAsia"/>
        </w:rPr>
        <w:t xml:space="preserve">  </w:t>
      </w:r>
      <w:r>
        <w:rPr>
          <w:rFonts w:hint="eastAsia"/>
        </w:rPr>
        <w:t>出租车订单管理包括订单查询、人工派单、更改车辆、订单复核、订单取消等功能。</w:t>
      </w:r>
      <w:r w:rsidR="00BD5C33">
        <w:rPr>
          <w:rFonts w:hint="eastAsia"/>
        </w:rPr>
        <w:t>除特别要求，控件及样式风格</w:t>
      </w:r>
      <w:del w:id="2585" w:author="ethink wang" w:date="2017-02-09T18:33:00Z">
        <w:r w:rsidR="00BD5C33" w:rsidDel="00A2070A">
          <w:rPr>
            <w:rFonts w:hint="eastAsia"/>
          </w:rPr>
          <w:delText>可</w:delText>
        </w:r>
      </w:del>
      <w:r w:rsidR="00BD5C33">
        <w:rPr>
          <w:rFonts w:hint="eastAsia"/>
        </w:rPr>
        <w:t>与租赁端“订单管理”页面保持一致。</w:t>
      </w:r>
    </w:p>
    <w:p w14:paraId="202BBFD2" w14:textId="77777777" w:rsidR="004F6D2B" w:rsidRPr="004F6D2B" w:rsidRDefault="004F6D2B" w:rsidP="00C91FE9">
      <w:pPr>
        <w:pStyle w:val="6"/>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4B10DED6" w14:textId="77777777" w:rsidTr="005836B4">
        <w:trPr>
          <w:trHeight w:val="567"/>
        </w:trPr>
        <w:tc>
          <w:tcPr>
            <w:tcW w:w="1387" w:type="dxa"/>
            <w:shd w:val="clear" w:color="auto" w:fill="D9D9D9" w:themeFill="background1" w:themeFillShade="D9"/>
            <w:vAlign w:val="center"/>
          </w:tcPr>
          <w:p w14:paraId="496AAC70"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1C6613AA"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130D2578"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7A6335B8" w14:textId="77777777" w:rsidR="003A741D" w:rsidRPr="00753787" w:rsidRDefault="003A741D" w:rsidP="005836B4">
            <w:pPr>
              <w:ind w:leftChars="-253" w:left="-531"/>
              <w:jc w:val="center"/>
              <w:rPr>
                <w:b/>
              </w:rPr>
            </w:pPr>
            <w:r>
              <w:rPr>
                <w:rFonts w:hint="eastAsia"/>
                <w:b/>
              </w:rPr>
              <w:t>异常处理</w:t>
            </w:r>
          </w:p>
        </w:tc>
      </w:tr>
      <w:tr w:rsidR="0004565C" w14:paraId="23F78E03" w14:textId="77777777" w:rsidTr="005836B4">
        <w:trPr>
          <w:trHeight w:val="729"/>
        </w:trPr>
        <w:tc>
          <w:tcPr>
            <w:tcW w:w="1387" w:type="dxa"/>
            <w:vMerge w:val="restart"/>
            <w:vAlign w:val="center"/>
          </w:tcPr>
          <w:p w14:paraId="61418F7B" w14:textId="77777777" w:rsidR="0004565C" w:rsidRDefault="0004565C" w:rsidP="006252FA">
            <w:pPr>
              <w:jc w:val="center"/>
            </w:pPr>
            <w:r>
              <w:rPr>
                <w:rFonts w:asciiTheme="minorEastAsia" w:hAnsiTheme="minorEastAsia" w:hint="eastAsia"/>
              </w:rPr>
              <w:t>Ⅴ</w:t>
            </w:r>
            <w:r>
              <w:rPr>
                <w:rFonts w:hint="eastAsia"/>
              </w:rPr>
              <w:t>-</w:t>
            </w:r>
            <w:r>
              <w:t>C-02</w:t>
            </w:r>
          </w:p>
        </w:tc>
        <w:tc>
          <w:tcPr>
            <w:tcW w:w="1116" w:type="dxa"/>
            <w:vAlign w:val="center"/>
          </w:tcPr>
          <w:p w14:paraId="2B2A566C" w14:textId="77777777" w:rsidR="0004565C" w:rsidRDefault="0004565C" w:rsidP="005836B4">
            <w:r>
              <w:t>说明</w:t>
            </w:r>
          </w:p>
        </w:tc>
        <w:tc>
          <w:tcPr>
            <w:tcW w:w="5157" w:type="dxa"/>
            <w:vAlign w:val="center"/>
          </w:tcPr>
          <w:p w14:paraId="124246ED" w14:textId="77777777" w:rsidR="0004565C" w:rsidRPr="00253A29" w:rsidRDefault="0004565C" w:rsidP="006252FA">
            <w:r>
              <w:t>包括</w:t>
            </w:r>
            <w:r>
              <w:rPr>
                <w:rFonts w:hint="eastAsia"/>
              </w:rPr>
              <w:t>“未接订单”“待人工派单”“当前订单”“异常订单”“待收款订单”“已完成订单”等</w:t>
            </w:r>
            <w:r>
              <w:rPr>
                <w:rFonts w:hint="eastAsia"/>
              </w:rPr>
              <w:t>6</w:t>
            </w:r>
            <w:r>
              <w:rPr>
                <w:rFonts w:hint="eastAsia"/>
              </w:rPr>
              <w:t>个页面，其中“待人工派单”页面根据系统配置显示或隐藏。当系统配置为“系统派单”时，隐藏该页面；当系统配置为“系统</w:t>
            </w:r>
            <w:r>
              <w:rPr>
                <w:rFonts w:hint="eastAsia"/>
              </w:rPr>
              <w:t>+</w:t>
            </w:r>
            <w:r>
              <w:rPr>
                <w:rFonts w:hint="eastAsia"/>
              </w:rPr>
              <w:t>人工”派单时，显示该页面</w:t>
            </w:r>
          </w:p>
        </w:tc>
        <w:tc>
          <w:tcPr>
            <w:tcW w:w="2302" w:type="dxa"/>
            <w:vAlign w:val="center"/>
          </w:tcPr>
          <w:p w14:paraId="13A7B5D6" w14:textId="77777777" w:rsidR="0004565C" w:rsidRPr="00054E2A" w:rsidRDefault="0004565C" w:rsidP="005836B4"/>
        </w:tc>
      </w:tr>
      <w:tr w:rsidR="0004565C" w14:paraId="4C1B07AB" w14:textId="77777777" w:rsidTr="005836B4">
        <w:trPr>
          <w:trHeight w:val="729"/>
        </w:trPr>
        <w:tc>
          <w:tcPr>
            <w:tcW w:w="1387" w:type="dxa"/>
            <w:vMerge/>
            <w:vAlign w:val="center"/>
          </w:tcPr>
          <w:p w14:paraId="6B0FD690" w14:textId="77777777" w:rsidR="0004565C" w:rsidRDefault="0004565C" w:rsidP="005836B4">
            <w:pPr>
              <w:jc w:val="center"/>
              <w:rPr>
                <w:rFonts w:asciiTheme="minorEastAsia" w:hAnsiTheme="minorEastAsia"/>
              </w:rPr>
            </w:pPr>
          </w:p>
        </w:tc>
        <w:tc>
          <w:tcPr>
            <w:tcW w:w="1116" w:type="dxa"/>
            <w:vAlign w:val="center"/>
          </w:tcPr>
          <w:p w14:paraId="59A74B78" w14:textId="77777777" w:rsidR="0004565C" w:rsidRDefault="0004565C" w:rsidP="005836B4">
            <w:r>
              <w:t>未接订单</w:t>
            </w:r>
          </w:p>
        </w:tc>
        <w:tc>
          <w:tcPr>
            <w:tcW w:w="5157" w:type="dxa"/>
            <w:vAlign w:val="center"/>
          </w:tcPr>
          <w:p w14:paraId="5F4FBBD1" w14:textId="77777777" w:rsidR="00B6596E" w:rsidRDefault="0004565C" w:rsidP="005836B4">
            <w:r>
              <w:rPr>
                <w:rFonts w:hint="eastAsia"/>
              </w:rPr>
              <w:t>1</w:t>
            </w:r>
            <w:del w:id="2586" w:author="ethink wang" w:date="2017-02-09T19:47:00Z">
              <w:r w:rsidDel="0004565C">
                <w:rPr>
                  <w:rFonts w:hint="eastAsia"/>
                </w:rPr>
                <w:delText xml:space="preserve"> </w:delText>
              </w:r>
            </w:del>
            <w:ins w:id="2587" w:author="ethink wang" w:date="2017-02-09T19:47:00Z">
              <w:r>
                <w:rPr>
                  <w:rFonts w:hint="eastAsia"/>
                </w:rPr>
                <w:t>、</w:t>
              </w:r>
            </w:ins>
            <w:r>
              <w:rPr>
                <w:rFonts w:hint="eastAsia"/>
              </w:rPr>
              <w:t>查询条件：“订单号”“下单人”“用车时间”</w:t>
            </w:r>
            <w:r w:rsidR="00B6596E">
              <w:rPr>
                <w:rFonts w:hint="eastAsia"/>
              </w:rPr>
              <w:t>“订单来源”</w:t>
            </w:r>
            <w:r>
              <w:rPr>
                <w:rFonts w:hint="eastAsia"/>
              </w:rPr>
              <w:t>。其中，</w:t>
            </w:r>
          </w:p>
          <w:p w14:paraId="78FC2806" w14:textId="31F47FA8" w:rsidR="00B6596E" w:rsidRDefault="0004565C" w:rsidP="005836B4">
            <w:ins w:id="2588" w:author="ethink wang" w:date="2017-02-09T19:47:00Z">
              <w:r>
                <w:rPr>
                  <w:rFonts w:hint="eastAsia"/>
                </w:rPr>
                <w:t>（</w:t>
              </w:r>
              <w:r>
                <w:rPr>
                  <w:rFonts w:hint="eastAsia"/>
                </w:rPr>
                <w:t>1</w:t>
              </w:r>
              <w:r>
                <w:rPr>
                  <w:rFonts w:hint="eastAsia"/>
                </w:rPr>
                <w:t>）</w:t>
              </w:r>
            </w:ins>
            <w:r>
              <w:rPr>
                <w:rFonts w:hint="eastAsia"/>
              </w:rPr>
              <w:t>订单号</w:t>
            </w:r>
            <w:r w:rsidR="00B6596E">
              <w:rPr>
                <w:rFonts w:hint="eastAsia"/>
              </w:rPr>
              <w:t>参照公共规则；</w:t>
            </w:r>
          </w:p>
          <w:p w14:paraId="4EA79317" w14:textId="20F6E1C6" w:rsidR="0004565C" w:rsidRDefault="00B6596E" w:rsidP="005836B4">
            <w:pPr>
              <w:rPr>
                <w:ins w:id="2589" w:author="ethink wang" w:date="2017-02-09T19:47:00Z"/>
              </w:rPr>
            </w:pPr>
            <w:r>
              <w:rPr>
                <w:rFonts w:hint="eastAsia"/>
              </w:rPr>
              <w:t>（</w:t>
            </w:r>
            <w:r>
              <w:rPr>
                <w:rFonts w:hint="eastAsia"/>
              </w:rPr>
              <w:t>2</w:t>
            </w:r>
            <w:r>
              <w:rPr>
                <w:rFonts w:hint="eastAsia"/>
              </w:rPr>
              <w:t>）</w:t>
            </w:r>
            <w:r w:rsidR="0004565C">
              <w:rPr>
                <w:rFonts w:hint="eastAsia"/>
              </w:rPr>
              <w:t>下单人控件</w:t>
            </w:r>
            <w:r>
              <w:rPr>
                <w:rFonts w:hint="eastAsia"/>
              </w:rPr>
              <w:t>参照公共规则</w:t>
            </w:r>
            <w:r w:rsidR="0004565C">
              <w:rPr>
                <w:rFonts w:hint="eastAsia"/>
              </w:rPr>
              <w:t>；</w:t>
            </w:r>
          </w:p>
          <w:p w14:paraId="02072FDC" w14:textId="73C5A7F8" w:rsidR="0004565C" w:rsidRDefault="0004565C" w:rsidP="005836B4">
            <w:ins w:id="2590" w:author="ethink wang" w:date="2017-02-09T19:48:00Z">
              <w:r>
                <w:rPr>
                  <w:rFonts w:hint="eastAsia"/>
                </w:rPr>
                <w:t>（</w:t>
              </w:r>
            </w:ins>
            <w:r w:rsidR="00B6596E">
              <w:t>3</w:t>
            </w:r>
            <w:ins w:id="2591" w:author="ethink wang" w:date="2017-02-09T19:48:00Z">
              <w:r>
                <w:rPr>
                  <w:rFonts w:hint="eastAsia"/>
                </w:rPr>
                <w:t>）</w:t>
              </w:r>
            </w:ins>
            <w:r>
              <w:rPr>
                <w:rFonts w:hint="eastAsia"/>
              </w:rPr>
              <w:t>用车时间控件精确到分钟</w:t>
            </w:r>
            <w:ins w:id="2592" w:author="ethink wang" w:date="2017-02-09T19:47:00Z">
              <w:r>
                <w:rPr>
                  <w:rFonts w:hint="eastAsia"/>
                </w:rPr>
                <w:t>，具体参见公共规则</w:t>
              </w:r>
            </w:ins>
            <w:r w:rsidR="00B6596E">
              <w:rPr>
                <w:rFonts w:hint="eastAsia"/>
              </w:rPr>
              <w:t>；</w:t>
            </w:r>
          </w:p>
          <w:p w14:paraId="10FE38E3" w14:textId="3CC3AA1F" w:rsidR="00B6596E" w:rsidRPr="002F318C" w:rsidRDefault="00B6596E" w:rsidP="00B6596E">
            <w:r>
              <w:rPr>
                <w:rFonts w:hint="eastAsia"/>
              </w:rPr>
              <w:t>（</w:t>
            </w:r>
            <w:r>
              <w:rPr>
                <w:rFonts w:hint="eastAsia"/>
              </w:rPr>
              <w:t>4</w:t>
            </w:r>
            <w:r>
              <w:rPr>
                <w:rFonts w:hint="eastAsia"/>
              </w:rPr>
              <w:t>）订单来源控件，参照公共规则“订单来源</w:t>
            </w:r>
            <w:r>
              <w:t>5</w:t>
            </w:r>
            <w:r>
              <w:rPr>
                <w:rFonts w:hint="eastAsia"/>
              </w:rPr>
              <w:t>”</w:t>
            </w:r>
          </w:p>
          <w:p w14:paraId="68C3C8A9" w14:textId="60906D67" w:rsidR="0004565C" w:rsidRDefault="0004565C" w:rsidP="005836B4">
            <w:r>
              <w:rPr>
                <w:rFonts w:hint="eastAsia"/>
              </w:rPr>
              <w:t>2</w:t>
            </w:r>
            <w:del w:id="2593" w:author="ethink wang" w:date="2017-02-09T19:48:00Z">
              <w:r w:rsidDel="0004565C">
                <w:rPr>
                  <w:rFonts w:hint="eastAsia"/>
                </w:rPr>
                <w:delText xml:space="preserve"> </w:delText>
              </w:r>
            </w:del>
            <w:ins w:id="2594" w:author="ethink wang" w:date="2017-02-09T19:48:00Z">
              <w:r>
                <w:rPr>
                  <w:rFonts w:hint="eastAsia"/>
                </w:rPr>
                <w:t>、</w:t>
              </w:r>
            </w:ins>
            <w:r>
              <w:t>点击</w:t>
            </w:r>
            <w:r>
              <w:rPr>
                <w:rFonts w:hint="eastAsia"/>
              </w:rPr>
              <w:t>“查询”，在列表显示符合条件的订单，点击“清空”</w:t>
            </w:r>
            <w:ins w:id="2595" w:author="ethink wang" w:date="2017-02-09T19:48:00Z">
              <w:r>
                <w:rPr>
                  <w:rFonts w:hint="eastAsia"/>
                </w:rPr>
                <w:t>后，</w:t>
              </w:r>
            </w:ins>
            <w:del w:id="2596" w:author="ethink wang" w:date="2017-02-09T19:48:00Z">
              <w:r w:rsidDel="0004565C">
                <w:rPr>
                  <w:rFonts w:hint="eastAsia"/>
                </w:rPr>
                <w:delText>初始化</w:delText>
              </w:r>
            </w:del>
            <w:r>
              <w:rPr>
                <w:rFonts w:hint="eastAsia"/>
              </w:rPr>
              <w:t>查询条件和列表</w:t>
            </w:r>
            <w:ins w:id="2597" w:author="ethink wang" w:date="2017-02-09T19:48:00Z">
              <w:r>
                <w:rPr>
                  <w:rFonts w:hint="eastAsia"/>
                </w:rPr>
                <w:t>置为初始化条件</w:t>
              </w:r>
            </w:ins>
          </w:p>
          <w:p w14:paraId="6CBE57EA" w14:textId="01D15BE6" w:rsidR="0004565C" w:rsidRDefault="0004565C" w:rsidP="005836B4">
            <w:pPr>
              <w:rPr>
                <w:ins w:id="2598" w:author="ethink wang" w:date="2017-02-09T20:02:00Z"/>
              </w:rPr>
            </w:pPr>
            <w:r>
              <w:t>3</w:t>
            </w:r>
            <w:del w:id="2599" w:author="ethink wang" w:date="2017-02-09T19:48:00Z">
              <w:r w:rsidDel="0004565C">
                <w:rPr>
                  <w:rFonts w:hint="eastAsia"/>
                </w:rPr>
                <w:delText xml:space="preserve"> </w:delText>
              </w:r>
            </w:del>
            <w:ins w:id="2600" w:author="ethink wang" w:date="2017-02-09T19:48:00Z">
              <w:r>
                <w:rPr>
                  <w:rFonts w:hint="eastAsia"/>
                </w:rPr>
                <w:t>、</w:t>
              </w:r>
            </w:ins>
            <w:r>
              <w:t>列表</w:t>
            </w:r>
            <w:r>
              <w:rPr>
                <w:rFonts w:hint="eastAsia"/>
              </w:rPr>
              <w:t>，</w:t>
            </w:r>
            <w:r>
              <w:t>字段如图</w:t>
            </w:r>
            <w:r>
              <w:rPr>
                <w:rFonts w:hint="eastAsia"/>
              </w:rPr>
              <w:t>，</w:t>
            </w:r>
            <w:r>
              <w:t>不赘述</w:t>
            </w:r>
            <w:r>
              <w:rPr>
                <w:rFonts w:hint="eastAsia"/>
              </w:rPr>
              <w:t>。</w:t>
            </w:r>
            <w:r w:rsidR="00B6596E">
              <w:rPr>
                <w:rFonts w:hint="eastAsia"/>
              </w:rPr>
              <w:t>列表增加“订单来源”列，参照公共规则“订单来源</w:t>
            </w:r>
            <w:r w:rsidR="00B6596E">
              <w:t>5</w:t>
            </w:r>
            <w:r w:rsidR="00B6596E">
              <w:rPr>
                <w:rFonts w:hint="eastAsia"/>
              </w:rPr>
              <w:t>”。</w:t>
            </w:r>
            <w:r>
              <w:rPr>
                <w:rFonts w:hint="eastAsia"/>
              </w:rPr>
              <w:t>初始化加载所有订单，按照用车时间的正序排列。</w:t>
            </w:r>
          </w:p>
          <w:p w14:paraId="11F6A680" w14:textId="77777777" w:rsidR="0004565C" w:rsidRDefault="0004565C" w:rsidP="005836B4">
            <w:pPr>
              <w:rPr>
                <w:ins w:id="2601" w:author="ethink wang" w:date="2017-02-09T20:02:00Z"/>
              </w:rPr>
            </w:pPr>
            <w:ins w:id="2602" w:author="ethink wang" w:date="2017-02-09T20:02:00Z">
              <w:r>
                <w:rPr>
                  <w:rFonts w:hint="eastAsia"/>
                </w:rPr>
                <w:t>（</w:t>
              </w:r>
              <w:r>
                <w:rPr>
                  <w:rFonts w:hint="eastAsia"/>
                </w:rPr>
                <w:t>1</w:t>
              </w:r>
              <w:r>
                <w:rPr>
                  <w:rFonts w:hint="eastAsia"/>
                </w:rPr>
                <w:t>）</w:t>
              </w:r>
            </w:ins>
            <w:r>
              <w:t>点击</w:t>
            </w:r>
            <w:r>
              <w:rPr>
                <w:rFonts w:hint="eastAsia"/>
              </w:rPr>
              <w:t>“订单号”跳转至订单详情页；</w:t>
            </w:r>
          </w:p>
          <w:p w14:paraId="39F5EF03" w14:textId="787319CB" w:rsidR="0004565C" w:rsidRPr="00BC1FC7" w:rsidRDefault="0004565C" w:rsidP="005836B4">
            <w:ins w:id="2603" w:author="ethink wang" w:date="2017-02-09T20:02:00Z">
              <w:r>
                <w:rPr>
                  <w:rFonts w:hint="eastAsia"/>
                </w:rPr>
                <w:t>（</w:t>
              </w:r>
              <w:r>
                <w:rPr>
                  <w:rFonts w:hint="eastAsia"/>
                </w:rPr>
                <w:t>2</w:t>
              </w:r>
              <w:r>
                <w:rPr>
                  <w:rFonts w:hint="eastAsia"/>
                </w:rPr>
                <w:t>）</w:t>
              </w:r>
            </w:ins>
            <w:r>
              <w:rPr>
                <w:rFonts w:hint="eastAsia"/>
              </w:rPr>
              <w:t>点击“取消”按键，弹窗提示</w:t>
            </w:r>
            <w:ins w:id="2604" w:author="ethink wang" w:date="2017-02-09T20:02:00Z">
              <w:r>
                <w:rPr>
                  <w:rFonts w:hint="eastAsia"/>
                </w:rPr>
                <w:t>，</w:t>
              </w:r>
            </w:ins>
            <w:r>
              <w:rPr>
                <w:rFonts w:hint="eastAsia"/>
              </w:rPr>
              <w:t>文案“您确定要取消吗？”</w:t>
            </w:r>
            <w:ins w:id="2605" w:author="ethink wang" w:date="2017-02-09T20:02:00Z">
              <w:r>
                <w:rPr>
                  <w:rFonts w:hint="eastAsia"/>
                </w:rPr>
                <w:t>。</w:t>
              </w:r>
            </w:ins>
            <w:del w:id="2606" w:author="ethink wang" w:date="2017-02-09T20:02:00Z">
              <w:r w:rsidDel="0004565C">
                <w:rPr>
                  <w:rFonts w:hint="eastAsia"/>
                </w:rPr>
                <w:delText>，</w:delText>
              </w:r>
            </w:del>
            <w:r>
              <w:rPr>
                <w:rFonts w:hint="eastAsia"/>
              </w:rPr>
              <w:t>点击“确定取消”取消订单，关闭弹窗，刷新页面；点击“不取消”，关闭弹窗</w:t>
            </w:r>
            <w:ins w:id="2607" w:author="ethink wang" w:date="2017-02-09T20:02:00Z">
              <w:r>
                <w:rPr>
                  <w:rFonts w:hint="eastAsia"/>
                </w:rPr>
                <w:t>。</w:t>
              </w:r>
            </w:ins>
          </w:p>
        </w:tc>
        <w:tc>
          <w:tcPr>
            <w:tcW w:w="2302" w:type="dxa"/>
            <w:vAlign w:val="center"/>
          </w:tcPr>
          <w:p w14:paraId="2ADF1AFC" w14:textId="77777777" w:rsidR="0004565C" w:rsidRPr="00054E2A" w:rsidRDefault="0004565C" w:rsidP="005836B4">
            <w:r>
              <w:t>未接订单包括系统派单中的订单</w:t>
            </w:r>
          </w:p>
        </w:tc>
      </w:tr>
      <w:tr w:rsidR="0004565C" w14:paraId="4B196A72" w14:textId="77777777" w:rsidTr="005836B4">
        <w:trPr>
          <w:trHeight w:val="729"/>
        </w:trPr>
        <w:tc>
          <w:tcPr>
            <w:tcW w:w="1387" w:type="dxa"/>
            <w:vMerge/>
            <w:vAlign w:val="center"/>
          </w:tcPr>
          <w:p w14:paraId="440207F5" w14:textId="77777777" w:rsidR="0004565C" w:rsidRDefault="0004565C" w:rsidP="005836B4">
            <w:pPr>
              <w:jc w:val="center"/>
              <w:rPr>
                <w:rFonts w:asciiTheme="minorEastAsia" w:hAnsiTheme="minorEastAsia"/>
              </w:rPr>
            </w:pPr>
          </w:p>
        </w:tc>
        <w:tc>
          <w:tcPr>
            <w:tcW w:w="1116" w:type="dxa"/>
            <w:vAlign w:val="center"/>
          </w:tcPr>
          <w:p w14:paraId="1CF81DDE" w14:textId="77777777" w:rsidR="0004565C" w:rsidRDefault="0004565C" w:rsidP="005836B4">
            <w:r>
              <w:t>待人工派单</w:t>
            </w:r>
          </w:p>
        </w:tc>
        <w:tc>
          <w:tcPr>
            <w:tcW w:w="5157" w:type="dxa"/>
            <w:vAlign w:val="center"/>
          </w:tcPr>
          <w:p w14:paraId="604DD85C" w14:textId="77777777" w:rsidR="00B6596E" w:rsidRDefault="0004565C" w:rsidP="004C79CE">
            <w:r>
              <w:rPr>
                <w:rFonts w:hint="eastAsia"/>
              </w:rPr>
              <w:t>1</w:t>
            </w:r>
            <w:del w:id="2608" w:author="ethink wang" w:date="2017-02-09T19:57:00Z">
              <w:r w:rsidDel="0004565C">
                <w:rPr>
                  <w:rFonts w:hint="eastAsia"/>
                </w:rPr>
                <w:delText xml:space="preserve"> </w:delText>
              </w:r>
            </w:del>
            <w:ins w:id="2609" w:author="ethink wang" w:date="2017-02-09T19:57:00Z">
              <w:r>
                <w:rPr>
                  <w:rFonts w:hint="eastAsia"/>
                </w:rPr>
                <w:t>、</w:t>
              </w:r>
            </w:ins>
            <w:r>
              <w:rPr>
                <w:rFonts w:hint="eastAsia"/>
              </w:rPr>
              <w:t>查询条件：“订单号”“下单人”“用车时间”</w:t>
            </w:r>
            <w:r w:rsidR="00B6596E">
              <w:rPr>
                <w:rFonts w:hint="eastAsia"/>
              </w:rPr>
              <w:t>“订单来源”</w:t>
            </w:r>
            <w:r>
              <w:rPr>
                <w:rFonts w:hint="eastAsia"/>
              </w:rPr>
              <w:t>。其中，</w:t>
            </w:r>
          </w:p>
          <w:p w14:paraId="13AF1D61" w14:textId="77777777" w:rsidR="00B6596E" w:rsidRDefault="0004565C" w:rsidP="004C79CE">
            <w:ins w:id="2610" w:author="ethink wang" w:date="2017-02-09T20:02:00Z">
              <w:r>
                <w:rPr>
                  <w:rFonts w:hint="eastAsia"/>
                </w:rPr>
                <w:t>（</w:t>
              </w:r>
              <w:r>
                <w:rPr>
                  <w:rFonts w:hint="eastAsia"/>
                </w:rPr>
                <w:t>1</w:t>
              </w:r>
              <w:r>
                <w:rPr>
                  <w:rFonts w:hint="eastAsia"/>
                </w:rPr>
                <w:t>）</w:t>
              </w:r>
            </w:ins>
            <w:r>
              <w:rPr>
                <w:rFonts w:hint="eastAsia"/>
              </w:rPr>
              <w:t>订单号</w:t>
            </w:r>
            <w:r w:rsidR="00B6596E">
              <w:rPr>
                <w:rFonts w:hint="eastAsia"/>
              </w:rPr>
              <w:t>参照公共规则</w:t>
            </w:r>
          </w:p>
          <w:p w14:paraId="56A2226C" w14:textId="342966D7" w:rsidR="0004565C" w:rsidRDefault="00B6596E" w:rsidP="004C79CE">
            <w:pPr>
              <w:rPr>
                <w:ins w:id="2611" w:author="ethink wang" w:date="2017-02-09T19:57:00Z"/>
              </w:rPr>
            </w:pPr>
            <w:r>
              <w:rPr>
                <w:rFonts w:hint="eastAsia"/>
              </w:rPr>
              <w:t>（</w:t>
            </w:r>
            <w:r>
              <w:rPr>
                <w:rFonts w:hint="eastAsia"/>
              </w:rPr>
              <w:t>2</w:t>
            </w:r>
            <w:r>
              <w:rPr>
                <w:rFonts w:hint="eastAsia"/>
              </w:rPr>
              <w:t>）</w:t>
            </w:r>
            <w:r w:rsidR="0004565C">
              <w:rPr>
                <w:rFonts w:hint="eastAsia"/>
              </w:rPr>
              <w:t>下单人控件</w:t>
            </w:r>
            <w:r w:rsidR="0026351E">
              <w:rPr>
                <w:rFonts w:hint="eastAsia"/>
              </w:rPr>
              <w:t>参照公共规则</w:t>
            </w:r>
            <w:r w:rsidR="0004565C">
              <w:rPr>
                <w:rFonts w:hint="eastAsia"/>
              </w:rPr>
              <w:t>；</w:t>
            </w:r>
          </w:p>
          <w:p w14:paraId="759E9BA5" w14:textId="3417F3B4" w:rsidR="0004565C" w:rsidRDefault="0004565C" w:rsidP="004C79CE">
            <w:ins w:id="2612" w:author="ethink wang" w:date="2017-02-09T20:02:00Z">
              <w:r>
                <w:rPr>
                  <w:rFonts w:hint="eastAsia"/>
                </w:rPr>
                <w:t>（</w:t>
              </w:r>
            </w:ins>
            <w:r w:rsidR="00B6596E">
              <w:t>3</w:t>
            </w:r>
            <w:ins w:id="2613" w:author="ethink wang" w:date="2017-02-09T20:02:00Z">
              <w:r>
                <w:rPr>
                  <w:rFonts w:hint="eastAsia"/>
                </w:rPr>
                <w:t>）</w:t>
              </w:r>
            </w:ins>
            <w:r>
              <w:rPr>
                <w:rFonts w:hint="eastAsia"/>
              </w:rPr>
              <w:t>用车时间控件精确到分钟</w:t>
            </w:r>
            <w:ins w:id="2614" w:author="ethink wang" w:date="2017-02-09T19:57:00Z">
              <w:r>
                <w:rPr>
                  <w:rFonts w:hint="eastAsia"/>
                </w:rPr>
                <w:t>，具体参见公共规则</w:t>
              </w:r>
            </w:ins>
          </w:p>
          <w:p w14:paraId="15ED1536" w14:textId="58CBBC30" w:rsidR="00B6596E" w:rsidRPr="00B6596E" w:rsidRDefault="00B6596E" w:rsidP="004C79CE">
            <w:r>
              <w:rPr>
                <w:rFonts w:hint="eastAsia"/>
              </w:rPr>
              <w:t>（</w:t>
            </w:r>
            <w:r>
              <w:rPr>
                <w:rFonts w:hint="eastAsia"/>
              </w:rPr>
              <w:t>4</w:t>
            </w:r>
            <w:r>
              <w:rPr>
                <w:rFonts w:hint="eastAsia"/>
              </w:rPr>
              <w:t>）订单来源控件，参照公共规则“订单来源</w:t>
            </w:r>
            <w:r w:rsidR="00997902">
              <w:t>5</w:t>
            </w:r>
            <w:r>
              <w:rPr>
                <w:rFonts w:hint="eastAsia"/>
              </w:rPr>
              <w:t>”</w:t>
            </w:r>
          </w:p>
          <w:p w14:paraId="60C60C84" w14:textId="37D50673" w:rsidR="0004565C" w:rsidRDefault="0004565C" w:rsidP="004C79CE">
            <w:r>
              <w:rPr>
                <w:rFonts w:hint="eastAsia"/>
              </w:rPr>
              <w:t>2</w:t>
            </w:r>
            <w:del w:id="2615" w:author="ethink wang" w:date="2017-02-09T19:58:00Z">
              <w:r w:rsidDel="0004565C">
                <w:rPr>
                  <w:rFonts w:hint="eastAsia"/>
                </w:rPr>
                <w:delText xml:space="preserve"> </w:delText>
              </w:r>
            </w:del>
            <w:ins w:id="2616" w:author="ethink wang" w:date="2017-02-09T19:58:00Z">
              <w:r>
                <w:rPr>
                  <w:rFonts w:hint="eastAsia"/>
                </w:rPr>
                <w:t>、</w:t>
              </w:r>
            </w:ins>
            <w:r>
              <w:t>点击</w:t>
            </w:r>
            <w:r>
              <w:rPr>
                <w:rFonts w:hint="eastAsia"/>
              </w:rPr>
              <w:t>“查询”，在列表显示符合条件的订单，点击“清空”</w:t>
            </w:r>
            <w:ins w:id="2617" w:author="ethink wang" w:date="2017-02-09T19:58:00Z">
              <w:r>
                <w:rPr>
                  <w:rFonts w:hint="eastAsia"/>
                </w:rPr>
                <w:t>后，</w:t>
              </w:r>
            </w:ins>
            <w:del w:id="2618" w:author="ethink wang" w:date="2017-02-09T19:58:00Z">
              <w:r w:rsidDel="0004565C">
                <w:rPr>
                  <w:rFonts w:hint="eastAsia"/>
                </w:rPr>
                <w:delText>初始化</w:delText>
              </w:r>
            </w:del>
            <w:r>
              <w:rPr>
                <w:rFonts w:hint="eastAsia"/>
              </w:rPr>
              <w:t>查询条件和列表</w:t>
            </w:r>
            <w:ins w:id="2619" w:author="ethink wang" w:date="2017-02-09T19:58:00Z">
              <w:r>
                <w:rPr>
                  <w:rFonts w:hint="eastAsia"/>
                </w:rPr>
                <w:t>置为初始化条件</w:t>
              </w:r>
            </w:ins>
          </w:p>
          <w:p w14:paraId="4B01675B" w14:textId="094A2FAE" w:rsidR="0004565C" w:rsidRDefault="0004565C" w:rsidP="00DC680C">
            <w:pPr>
              <w:rPr>
                <w:ins w:id="2620" w:author="ethink wang" w:date="2017-02-09T19:59:00Z"/>
              </w:rPr>
            </w:pPr>
            <w:r>
              <w:t>3</w:t>
            </w:r>
            <w:del w:id="2621" w:author="ethink wang" w:date="2017-02-09T19:58:00Z">
              <w:r w:rsidDel="0004565C">
                <w:rPr>
                  <w:rFonts w:hint="eastAsia"/>
                </w:rPr>
                <w:delText xml:space="preserve"> </w:delText>
              </w:r>
            </w:del>
            <w:ins w:id="2622" w:author="ethink wang" w:date="2017-02-09T19:58:00Z">
              <w:r>
                <w:rPr>
                  <w:rFonts w:hint="eastAsia"/>
                </w:rPr>
                <w:t>、</w:t>
              </w:r>
            </w:ins>
            <w:r>
              <w:t>列表</w:t>
            </w:r>
            <w:r>
              <w:rPr>
                <w:rFonts w:hint="eastAsia"/>
              </w:rPr>
              <w:t>，</w:t>
            </w:r>
            <w:r>
              <w:t>字段如图</w:t>
            </w:r>
            <w:r>
              <w:rPr>
                <w:rFonts w:hint="eastAsia"/>
              </w:rPr>
              <w:t>，</w:t>
            </w:r>
            <w:r>
              <w:t>不赘述</w:t>
            </w:r>
            <w:r>
              <w:rPr>
                <w:rFonts w:hint="eastAsia"/>
              </w:rPr>
              <w:t>。</w:t>
            </w:r>
            <w:r w:rsidR="00997902">
              <w:rPr>
                <w:rFonts w:hint="eastAsia"/>
              </w:rPr>
              <w:t>列表增加“订单来源”列，参照公共规则“订单来源</w:t>
            </w:r>
            <w:r w:rsidR="00997902">
              <w:t>5</w:t>
            </w:r>
            <w:r w:rsidR="00997902">
              <w:rPr>
                <w:rFonts w:hint="eastAsia"/>
              </w:rPr>
              <w:t>”。</w:t>
            </w:r>
            <w:r>
              <w:rPr>
                <w:rFonts w:hint="eastAsia"/>
              </w:rPr>
              <w:t>初始化加载所有订单，</w:t>
            </w:r>
            <w:r w:rsidRPr="0004565C">
              <w:rPr>
                <w:rFonts w:hint="eastAsia"/>
                <w:rPrChange w:id="2623" w:author="ethink wang" w:date="2017-02-09T19:59:00Z">
                  <w:rPr>
                    <w:rFonts w:hint="eastAsia"/>
                    <w:color w:val="FF0000"/>
                  </w:rPr>
                </w:rPrChange>
              </w:rPr>
              <w:t>按照进入人工派单的顺序排列</w:t>
            </w:r>
            <w:r>
              <w:rPr>
                <w:rFonts w:hint="eastAsia"/>
              </w:rPr>
              <w:t>，</w:t>
            </w:r>
            <w:ins w:id="2624" w:author="ethink wang" w:date="2017-02-09T19:58:00Z">
              <w:r>
                <w:rPr>
                  <w:rFonts w:hint="eastAsia"/>
                </w:rPr>
                <w:t>即</w:t>
              </w:r>
            </w:ins>
            <w:r>
              <w:rPr>
                <w:rFonts w:hint="eastAsia"/>
              </w:rPr>
              <w:t>最早的在最上方。</w:t>
            </w:r>
          </w:p>
          <w:p w14:paraId="267849F5" w14:textId="4E98B9EE" w:rsidR="0004565C" w:rsidRDefault="0004565C" w:rsidP="00DC680C">
            <w:pPr>
              <w:rPr>
                <w:ins w:id="2625" w:author="ethink wang" w:date="2017-02-09T19:59:00Z"/>
              </w:rPr>
            </w:pPr>
            <w:ins w:id="2626" w:author="ethink wang" w:date="2017-02-09T20:00:00Z">
              <w:r>
                <w:rPr>
                  <w:rFonts w:hint="eastAsia"/>
                </w:rPr>
                <w:t>（</w:t>
              </w:r>
              <w:r>
                <w:rPr>
                  <w:rFonts w:hint="eastAsia"/>
                </w:rPr>
                <w:t>1</w:t>
              </w:r>
              <w:r>
                <w:rPr>
                  <w:rFonts w:hint="eastAsia"/>
                </w:rPr>
                <w:t>）</w:t>
              </w:r>
            </w:ins>
            <w:r>
              <w:t>点击</w:t>
            </w:r>
            <w:r>
              <w:rPr>
                <w:rFonts w:hint="eastAsia"/>
              </w:rPr>
              <w:t>“订单号”跳转至订单详情页；</w:t>
            </w:r>
          </w:p>
          <w:p w14:paraId="66E6D014" w14:textId="4C838627" w:rsidR="0004565C" w:rsidRDefault="0004565C" w:rsidP="00DC680C">
            <w:pPr>
              <w:rPr>
                <w:ins w:id="2627" w:author="ethink wang" w:date="2017-02-09T20:00:00Z"/>
              </w:rPr>
            </w:pPr>
            <w:ins w:id="2628" w:author="ethink wang" w:date="2017-02-09T20:00:00Z">
              <w:r>
                <w:rPr>
                  <w:rFonts w:hint="eastAsia"/>
                </w:rPr>
                <w:t>（</w:t>
              </w:r>
              <w:r>
                <w:rPr>
                  <w:rFonts w:hint="eastAsia"/>
                </w:rPr>
                <w:t>2</w:t>
              </w:r>
              <w:r>
                <w:rPr>
                  <w:rFonts w:hint="eastAsia"/>
                </w:rPr>
                <w:t>）</w:t>
              </w:r>
            </w:ins>
            <w:r>
              <w:rPr>
                <w:rFonts w:hint="eastAsia"/>
              </w:rPr>
              <w:t>点击“取消”按键，弹窗提示</w:t>
            </w:r>
            <w:ins w:id="2629" w:author="ethink wang" w:date="2017-02-09T20:00:00Z">
              <w:r>
                <w:rPr>
                  <w:rFonts w:hint="eastAsia"/>
                </w:rPr>
                <w:t>，</w:t>
              </w:r>
            </w:ins>
            <w:r>
              <w:rPr>
                <w:rFonts w:hint="eastAsia"/>
              </w:rPr>
              <w:t>文案“您确定要取消吗？”</w:t>
            </w:r>
            <w:ins w:id="2630" w:author="ethink wang" w:date="2017-02-09T20:01:00Z">
              <w:r>
                <w:rPr>
                  <w:rFonts w:hint="eastAsia"/>
                </w:rPr>
                <w:t>。</w:t>
              </w:r>
            </w:ins>
            <w:del w:id="2631" w:author="ethink wang" w:date="2017-02-09T20:01:00Z">
              <w:r w:rsidDel="0004565C">
                <w:rPr>
                  <w:rFonts w:hint="eastAsia"/>
                </w:rPr>
                <w:delText>，</w:delText>
              </w:r>
            </w:del>
            <w:r>
              <w:rPr>
                <w:rFonts w:hint="eastAsia"/>
              </w:rPr>
              <w:t>点击“确定取消”取消订单，关闭弹窗，</w:t>
            </w:r>
            <w:r>
              <w:rPr>
                <w:rFonts w:hint="eastAsia"/>
              </w:rPr>
              <w:lastRenderedPageBreak/>
              <w:t>刷新页面</w:t>
            </w:r>
            <w:del w:id="2632" w:author="ethink wang" w:date="2017-02-09T20:00:00Z">
              <w:r w:rsidDel="0004565C">
                <w:rPr>
                  <w:rFonts w:hint="eastAsia"/>
                </w:rPr>
                <w:delText>；</w:delText>
              </w:r>
            </w:del>
            <w:ins w:id="2633" w:author="ethink wang" w:date="2017-02-09T20:00:00Z">
              <w:r>
                <w:rPr>
                  <w:rFonts w:hint="eastAsia"/>
                </w:rPr>
                <w:t>，</w:t>
              </w:r>
            </w:ins>
            <w:r>
              <w:rPr>
                <w:rFonts w:hint="eastAsia"/>
              </w:rPr>
              <w:t>点击“不取消”，关闭弹窗</w:t>
            </w:r>
            <w:ins w:id="2634" w:author="ethink wang" w:date="2017-02-09T20:01:00Z">
              <w:r>
                <w:rPr>
                  <w:rFonts w:hint="eastAsia"/>
                </w:rPr>
                <w:t>。</w:t>
              </w:r>
            </w:ins>
            <w:del w:id="2635" w:author="ethink wang" w:date="2017-02-09T20:01:00Z">
              <w:r w:rsidDel="0004565C">
                <w:rPr>
                  <w:rFonts w:hint="eastAsia"/>
                </w:rPr>
                <w:delText>；</w:delText>
              </w:r>
            </w:del>
          </w:p>
          <w:p w14:paraId="3964E1C9" w14:textId="77777777" w:rsidR="00C60A28" w:rsidRDefault="0004565C" w:rsidP="00DC680C">
            <w:ins w:id="2636" w:author="ethink wang" w:date="2017-02-09T20:00:00Z">
              <w:r>
                <w:rPr>
                  <w:rFonts w:hint="eastAsia"/>
                </w:rPr>
                <w:t>（</w:t>
              </w:r>
              <w:r>
                <w:rPr>
                  <w:rFonts w:hint="eastAsia"/>
                </w:rPr>
                <w:t>3</w:t>
              </w:r>
              <w:r>
                <w:rPr>
                  <w:rFonts w:hint="eastAsia"/>
                </w:rPr>
                <w:t>）</w:t>
              </w:r>
            </w:ins>
            <w:commentRangeStart w:id="2637"/>
            <w:commentRangeStart w:id="2638"/>
            <w:r>
              <w:rPr>
                <w:rFonts w:hint="eastAsia"/>
              </w:rPr>
              <w:t>点击“人工派单”跳转到“人工派单详情”</w:t>
            </w:r>
            <w:del w:id="2639" w:author="ethink wang" w:date="2017-02-09T20:00:00Z">
              <w:r w:rsidDel="0004565C">
                <w:rPr>
                  <w:rFonts w:hint="eastAsia"/>
                </w:rPr>
                <w:delText xml:space="preserve"> </w:delText>
              </w:r>
            </w:del>
            <w:r>
              <w:rPr>
                <w:rFonts w:hint="eastAsia"/>
              </w:rPr>
              <w:t>页面</w:t>
            </w:r>
            <w:commentRangeEnd w:id="2637"/>
            <w:r w:rsidR="003F0F64">
              <w:rPr>
                <w:rStyle w:val="afe"/>
              </w:rPr>
              <w:commentReference w:id="2637"/>
            </w:r>
            <w:commentRangeEnd w:id="2638"/>
          </w:p>
          <w:p w14:paraId="28DAFC4C" w14:textId="3D8CAF83" w:rsidR="0004565C" w:rsidRDefault="00930CAA" w:rsidP="00DC680C">
            <w:r>
              <w:rPr>
                <w:rStyle w:val="afe"/>
              </w:rPr>
              <w:commentReference w:id="2638"/>
            </w:r>
            <w:r w:rsidR="00C60A28">
              <w:rPr>
                <w:rFonts w:hint="eastAsia"/>
              </w:rPr>
              <w:t>（</w:t>
            </w:r>
            <w:r w:rsidR="00C60A28">
              <w:rPr>
                <w:rFonts w:hint="eastAsia"/>
              </w:rPr>
              <w:t>4</w:t>
            </w:r>
            <w:r w:rsidR="00C60A28">
              <w:rPr>
                <w:rFonts w:hint="eastAsia"/>
              </w:rPr>
              <w:t>）产生新的待人工派单时，弹窗提示，并直接加入列表。提示弹窗见</w:t>
            </w:r>
            <w:r w:rsidR="00C60A28">
              <w:rPr>
                <w:rFonts w:asciiTheme="minorEastAsia" w:hAnsiTheme="minorEastAsia" w:hint="eastAsia"/>
              </w:rPr>
              <w:t>Ⅴ</w:t>
            </w:r>
            <w:r w:rsidR="00C60A28">
              <w:rPr>
                <w:rFonts w:hint="eastAsia"/>
              </w:rPr>
              <w:t>-</w:t>
            </w:r>
            <w:r w:rsidR="00C60A28">
              <w:t>G-01</w:t>
            </w:r>
            <w:r w:rsidR="00C60A28">
              <w:rPr>
                <w:rFonts w:hint="eastAsia"/>
              </w:rPr>
              <w:t>，字段如原型，不赘述。点击“人工派单”，关闭弹窗，并跳转至人工派单详情页，点击“我知道了”，则关闭弹窗。若不点击，则在人工派单超时后，自动关闭。</w:t>
            </w:r>
          </w:p>
        </w:tc>
        <w:tc>
          <w:tcPr>
            <w:tcW w:w="2302" w:type="dxa"/>
            <w:vAlign w:val="center"/>
          </w:tcPr>
          <w:p w14:paraId="3E06E76B" w14:textId="77777777" w:rsidR="0004565C" w:rsidRDefault="00C60A28" w:rsidP="005836B4">
            <w:r>
              <w:rPr>
                <w:rFonts w:hint="eastAsia"/>
              </w:rPr>
              <w:lastRenderedPageBreak/>
              <w:t>1</w:t>
            </w:r>
            <w:r>
              <w:rPr>
                <w:rFonts w:hint="eastAsia"/>
              </w:rPr>
              <w:t>、</w:t>
            </w:r>
            <w:ins w:id="2640" w:author="ethink wang" w:date="2017-02-09T21:06:00Z">
              <w:r w:rsidR="00492AC8">
                <w:t>待人工派单所对应的订单状态</w:t>
              </w:r>
              <w:r w:rsidR="00492AC8">
                <w:rPr>
                  <w:rFonts w:hint="eastAsia"/>
                </w:rPr>
                <w:t>，</w:t>
              </w:r>
              <w:r w:rsidR="00492AC8">
                <w:t>参见公共规则</w:t>
              </w:r>
            </w:ins>
          </w:p>
          <w:p w14:paraId="740DA900" w14:textId="2E811D4E" w:rsidR="00C60A28" w:rsidRPr="00054E2A" w:rsidRDefault="00C60A28" w:rsidP="005836B4">
            <w:r>
              <w:t>2</w:t>
            </w:r>
            <w:r>
              <w:rPr>
                <w:rFonts w:hint="eastAsia"/>
              </w:rPr>
              <w:t>、点击“待人工派单”弹窗中的“人工派单”，进行人工派单操作时，需检测当前订单的状态，</w:t>
            </w:r>
            <w:r w:rsidR="00B1791B">
              <w:rPr>
                <w:rFonts w:hint="eastAsia"/>
              </w:rPr>
              <w:t>若该订单已经被其他客服处理，则浮窗提示“该订单已被其他客服处理</w:t>
            </w:r>
            <w:r>
              <w:rPr>
                <w:rFonts w:hint="eastAsia"/>
              </w:rPr>
              <w:t>”</w:t>
            </w:r>
          </w:p>
        </w:tc>
      </w:tr>
      <w:tr w:rsidR="0004565C" w14:paraId="489E8F71" w14:textId="77777777" w:rsidTr="005836B4">
        <w:trPr>
          <w:trHeight w:val="729"/>
        </w:trPr>
        <w:tc>
          <w:tcPr>
            <w:tcW w:w="1387" w:type="dxa"/>
            <w:vMerge/>
            <w:vAlign w:val="center"/>
          </w:tcPr>
          <w:p w14:paraId="29158496" w14:textId="77777777" w:rsidR="0004565C" w:rsidRDefault="0004565C" w:rsidP="005836B4">
            <w:pPr>
              <w:jc w:val="center"/>
              <w:rPr>
                <w:rFonts w:asciiTheme="minorEastAsia" w:hAnsiTheme="minorEastAsia"/>
              </w:rPr>
            </w:pPr>
          </w:p>
        </w:tc>
        <w:tc>
          <w:tcPr>
            <w:tcW w:w="1116" w:type="dxa"/>
            <w:vAlign w:val="center"/>
          </w:tcPr>
          <w:p w14:paraId="398C3AEB" w14:textId="77777777" w:rsidR="0004565C" w:rsidRDefault="0004565C" w:rsidP="005836B4">
            <w:r>
              <w:rPr>
                <w:rFonts w:hint="eastAsia"/>
              </w:rPr>
              <w:t>当前订单</w:t>
            </w:r>
          </w:p>
        </w:tc>
        <w:tc>
          <w:tcPr>
            <w:tcW w:w="5157" w:type="dxa"/>
            <w:vAlign w:val="center"/>
          </w:tcPr>
          <w:p w14:paraId="55C5BBBF" w14:textId="68249B8D" w:rsidR="0004565C" w:rsidRDefault="0004565C" w:rsidP="00AC3FB0">
            <w:pPr>
              <w:rPr>
                <w:ins w:id="2641" w:author="ethink wang" w:date="2017-02-09T20:03:00Z"/>
              </w:rPr>
            </w:pPr>
            <w:del w:id="2642" w:author="ethink wang" w:date="2017-02-09T20:03:00Z">
              <w:r w:rsidDel="0004565C">
                <w:rPr>
                  <w:rFonts w:hint="eastAsia"/>
                </w:rPr>
                <w:delText xml:space="preserve">1 </w:delText>
              </w:r>
            </w:del>
            <w:ins w:id="2643" w:author="ethink wang" w:date="2017-02-09T20:03:00Z">
              <w:r>
                <w:rPr>
                  <w:rFonts w:hint="eastAsia"/>
                </w:rPr>
                <w:t>1</w:t>
              </w:r>
              <w:r>
                <w:rPr>
                  <w:rFonts w:hint="eastAsia"/>
                </w:rPr>
                <w:t>、</w:t>
              </w:r>
            </w:ins>
            <w:r>
              <w:rPr>
                <w:rFonts w:hint="eastAsia"/>
              </w:rPr>
              <w:t>查询条件：“订单号”“订单状态”“下单人”“司机”“用车时间”</w:t>
            </w:r>
            <w:r w:rsidR="00997902">
              <w:rPr>
                <w:rFonts w:hint="eastAsia"/>
              </w:rPr>
              <w:t>“订单来源”</w:t>
            </w:r>
            <w:r>
              <w:rPr>
                <w:rFonts w:hint="eastAsia"/>
              </w:rPr>
              <w:t>。其中，</w:t>
            </w:r>
          </w:p>
          <w:p w14:paraId="525E97D6" w14:textId="025E37BF" w:rsidR="00997902" w:rsidRDefault="0004565C" w:rsidP="00AC3FB0">
            <w:ins w:id="2644" w:author="ethink wang" w:date="2017-02-09T20:03:00Z">
              <w:r>
                <w:rPr>
                  <w:rFonts w:hint="eastAsia"/>
                </w:rPr>
                <w:t>（</w:t>
              </w:r>
              <w:r>
                <w:rPr>
                  <w:rFonts w:hint="eastAsia"/>
                </w:rPr>
                <w:t>1</w:t>
              </w:r>
              <w:r>
                <w:rPr>
                  <w:rFonts w:hint="eastAsia"/>
                </w:rPr>
                <w:t>）</w:t>
              </w:r>
            </w:ins>
            <w:r w:rsidR="00997902">
              <w:rPr>
                <w:rFonts w:hint="eastAsia"/>
              </w:rPr>
              <w:t>订单号参照公共规则</w:t>
            </w:r>
          </w:p>
          <w:p w14:paraId="642CE4A2" w14:textId="77777777" w:rsidR="00997902" w:rsidRDefault="00997902" w:rsidP="00AC3FB0">
            <w:r>
              <w:rPr>
                <w:rFonts w:hint="eastAsia"/>
              </w:rPr>
              <w:t>（</w:t>
            </w:r>
            <w:r>
              <w:rPr>
                <w:rFonts w:hint="eastAsia"/>
              </w:rPr>
              <w:t>2</w:t>
            </w:r>
            <w:r>
              <w:rPr>
                <w:rFonts w:hint="eastAsia"/>
              </w:rPr>
              <w:t>）</w:t>
            </w:r>
            <w:r w:rsidR="0004565C">
              <w:rPr>
                <w:rFonts w:hint="eastAsia"/>
              </w:rPr>
              <w:t>司机</w:t>
            </w:r>
            <w:r>
              <w:rPr>
                <w:rFonts w:hint="eastAsia"/>
              </w:rPr>
              <w:t>参照公共规则</w:t>
            </w:r>
          </w:p>
          <w:p w14:paraId="1D416158" w14:textId="62EDEDD3" w:rsidR="0004565C" w:rsidRDefault="00997902" w:rsidP="00AC3FB0">
            <w:pPr>
              <w:rPr>
                <w:ins w:id="2645" w:author="ethink wang" w:date="2017-02-09T20:03:00Z"/>
              </w:rPr>
            </w:pPr>
            <w:r>
              <w:rPr>
                <w:rFonts w:hint="eastAsia"/>
              </w:rPr>
              <w:t>（</w:t>
            </w:r>
            <w:r>
              <w:rPr>
                <w:rFonts w:hint="eastAsia"/>
              </w:rPr>
              <w:t>3</w:t>
            </w:r>
            <w:r>
              <w:rPr>
                <w:rFonts w:hint="eastAsia"/>
              </w:rPr>
              <w:t>）</w:t>
            </w:r>
            <w:r w:rsidR="0004565C">
              <w:rPr>
                <w:rFonts w:hint="eastAsia"/>
              </w:rPr>
              <w:t>下单人控件</w:t>
            </w:r>
            <w:r>
              <w:rPr>
                <w:rFonts w:hint="eastAsia"/>
              </w:rPr>
              <w:t>参照公共规则</w:t>
            </w:r>
          </w:p>
          <w:p w14:paraId="38BF7705" w14:textId="47A5E9F1" w:rsidR="0004565C" w:rsidRDefault="0004565C" w:rsidP="00AC3FB0">
            <w:pPr>
              <w:rPr>
                <w:ins w:id="2646" w:author="ethink wang" w:date="2017-02-09T20:04:00Z"/>
              </w:rPr>
            </w:pPr>
            <w:ins w:id="2647" w:author="ethink wang" w:date="2017-02-09T20:03:00Z">
              <w:r>
                <w:rPr>
                  <w:rFonts w:hint="eastAsia"/>
                </w:rPr>
                <w:t>（</w:t>
              </w:r>
            </w:ins>
            <w:r w:rsidR="00997902">
              <w:t>4</w:t>
            </w:r>
            <w:ins w:id="2648" w:author="ethink wang" w:date="2017-02-09T20:03:00Z">
              <w:r>
                <w:rPr>
                  <w:rFonts w:hint="eastAsia"/>
                </w:rPr>
                <w:t>）</w:t>
              </w:r>
            </w:ins>
            <w:r>
              <w:rPr>
                <w:rFonts w:hint="eastAsia"/>
              </w:rPr>
              <w:t>订单状态下拉控件包括“全部”“待出发”“已出发”“已抵达”“服务中”</w:t>
            </w:r>
            <w:r w:rsidR="001A6958">
              <w:rPr>
                <w:rFonts w:hint="eastAsia"/>
              </w:rPr>
              <w:t>“待确费”</w:t>
            </w:r>
            <w:r>
              <w:rPr>
                <w:rFonts w:hint="eastAsia"/>
              </w:rPr>
              <w:t>，默认“全部”</w:t>
            </w:r>
            <w:del w:id="2649" w:author="ethink wang" w:date="2017-02-09T20:04:00Z">
              <w:r w:rsidDel="0004565C">
                <w:rPr>
                  <w:rFonts w:hint="eastAsia"/>
                </w:rPr>
                <w:delText>，</w:delText>
              </w:r>
            </w:del>
            <w:ins w:id="2650" w:author="ethink wang" w:date="2017-02-09T20:04:00Z">
              <w:r>
                <w:rPr>
                  <w:rFonts w:hint="eastAsia"/>
                </w:rPr>
                <w:t>；</w:t>
              </w:r>
            </w:ins>
          </w:p>
          <w:p w14:paraId="53BD2DB3" w14:textId="47058A4D" w:rsidR="0004565C" w:rsidRDefault="0004565C" w:rsidP="00AC3FB0">
            <w:ins w:id="2651" w:author="ethink wang" w:date="2017-02-09T20:04:00Z">
              <w:r>
                <w:rPr>
                  <w:rFonts w:hint="eastAsia"/>
                </w:rPr>
                <w:t>（</w:t>
              </w:r>
            </w:ins>
            <w:r w:rsidR="00997902">
              <w:t>5</w:t>
            </w:r>
            <w:ins w:id="2652" w:author="ethink wang" w:date="2017-02-09T20:04:00Z">
              <w:r>
                <w:rPr>
                  <w:rFonts w:hint="eastAsia"/>
                </w:rPr>
                <w:t>）</w:t>
              </w:r>
            </w:ins>
            <w:r>
              <w:rPr>
                <w:rFonts w:hint="eastAsia"/>
              </w:rPr>
              <w:t>用车时间控件精确到分钟</w:t>
            </w:r>
            <w:ins w:id="2653" w:author="ethink wang" w:date="2017-02-09T20:04:00Z">
              <w:r>
                <w:rPr>
                  <w:rFonts w:hint="eastAsia"/>
                </w:rPr>
                <w:t>，</w:t>
              </w:r>
              <w:r>
                <w:t>具体参照</w:t>
              </w:r>
              <w:r>
                <w:rPr>
                  <w:rFonts w:hint="eastAsia"/>
                </w:rPr>
                <w:t>公共</w:t>
              </w:r>
              <w:r>
                <w:t>规则</w:t>
              </w:r>
            </w:ins>
          </w:p>
          <w:p w14:paraId="539B8D16" w14:textId="392C22FA" w:rsidR="00997902" w:rsidRPr="002F318C" w:rsidRDefault="00997902" w:rsidP="00997902">
            <w:r>
              <w:rPr>
                <w:rFonts w:hint="eastAsia"/>
              </w:rPr>
              <w:t>（</w:t>
            </w:r>
            <w:r>
              <w:rPr>
                <w:rFonts w:hint="eastAsia"/>
              </w:rPr>
              <w:t>6</w:t>
            </w:r>
            <w:r>
              <w:rPr>
                <w:rFonts w:hint="eastAsia"/>
              </w:rPr>
              <w:t>）增加订单来源控件，参照公共规则“订单来源</w:t>
            </w:r>
            <w:r>
              <w:t>5</w:t>
            </w:r>
            <w:r>
              <w:rPr>
                <w:rFonts w:hint="eastAsia"/>
              </w:rPr>
              <w:t>”</w:t>
            </w:r>
          </w:p>
          <w:p w14:paraId="1B8F0E30" w14:textId="3D0817DE" w:rsidR="0004565C" w:rsidRDefault="0004565C" w:rsidP="00AC3FB0">
            <w:del w:id="2654" w:author="ethink wang" w:date="2017-02-09T20:04:00Z">
              <w:r w:rsidDel="0004565C">
                <w:rPr>
                  <w:rFonts w:hint="eastAsia"/>
                </w:rPr>
                <w:delText>2</w:delText>
              </w:r>
              <w:r w:rsidDel="0004565C">
                <w:delText xml:space="preserve"> </w:delText>
              </w:r>
            </w:del>
            <w:ins w:id="2655" w:author="ethink wang" w:date="2017-02-09T20:04:00Z">
              <w:r>
                <w:rPr>
                  <w:rFonts w:hint="eastAsia"/>
                </w:rPr>
                <w:t>2</w:t>
              </w:r>
              <w:r>
                <w:rPr>
                  <w:rFonts w:hint="eastAsia"/>
                </w:rPr>
                <w:t>、</w:t>
              </w:r>
            </w:ins>
            <w:r>
              <w:t>点击</w:t>
            </w:r>
            <w:r>
              <w:rPr>
                <w:rFonts w:hint="eastAsia"/>
              </w:rPr>
              <w:t>“查询”，在列表显示符合条件的订单，点击“清空”</w:t>
            </w:r>
            <w:ins w:id="2656" w:author="ethink wang" w:date="2017-02-09T20:04:00Z">
              <w:r>
                <w:rPr>
                  <w:rFonts w:hint="eastAsia"/>
                </w:rPr>
                <w:t>后</w:t>
              </w:r>
              <w:r>
                <w:t>，</w:t>
              </w:r>
            </w:ins>
            <w:del w:id="2657" w:author="ethink wang" w:date="2017-02-09T20:04:00Z">
              <w:r w:rsidDel="0004565C">
                <w:rPr>
                  <w:rFonts w:hint="eastAsia"/>
                </w:rPr>
                <w:delText>初始化</w:delText>
              </w:r>
            </w:del>
            <w:r>
              <w:rPr>
                <w:rFonts w:hint="eastAsia"/>
              </w:rPr>
              <w:t>查询条件和列表</w:t>
            </w:r>
            <w:ins w:id="2658" w:author="ethink wang" w:date="2017-02-09T20:04:00Z">
              <w:r>
                <w:rPr>
                  <w:rFonts w:hint="eastAsia"/>
                </w:rPr>
                <w:t>置为初始化条件</w:t>
              </w:r>
            </w:ins>
          </w:p>
          <w:p w14:paraId="012203AF" w14:textId="77777777" w:rsidR="0004565C" w:rsidRDefault="0004565C" w:rsidP="0004565C">
            <w:pPr>
              <w:rPr>
                <w:ins w:id="2659" w:author="ethink wang" w:date="2017-02-09T20:06:00Z"/>
              </w:rPr>
            </w:pPr>
            <w:del w:id="2660" w:author="ethink wang" w:date="2017-02-09T20:04:00Z">
              <w:r w:rsidDel="0004565C">
                <w:delText xml:space="preserve">3 </w:delText>
              </w:r>
            </w:del>
            <w:ins w:id="2661" w:author="ethink wang" w:date="2017-02-09T20:04:00Z">
              <w:r>
                <w:t>3</w:t>
              </w:r>
              <w:r>
                <w:rPr>
                  <w:rFonts w:hint="eastAsia"/>
                </w:rPr>
                <w:t>、</w:t>
              </w:r>
            </w:ins>
            <w:r>
              <w:t>列表</w:t>
            </w:r>
            <w:r>
              <w:rPr>
                <w:rFonts w:hint="eastAsia"/>
              </w:rPr>
              <w:t>，</w:t>
            </w:r>
            <w:r>
              <w:t>字段如图</w:t>
            </w:r>
            <w:r>
              <w:rPr>
                <w:rFonts w:hint="eastAsia"/>
              </w:rPr>
              <w:t>，</w:t>
            </w:r>
            <w:r>
              <w:t>不赘述</w:t>
            </w:r>
            <w:r>
              <w:rPr>
                <w:rFonts w:hint="eastAsia"/>
              </w:rPr>
              <w:t>。</w:t>
            </w:r>
          </w:p>
          <w:p w14:paraId="652260A5" w14:textId="1C9B9E45" w:rsidR="0004565C" w:rsidRDefault="0004565C" w:rsidP="0004565C">
            <w:pPr>
              <w:rPr>
                <w:ins w:id="2662" w:author="ethink wang" w:date="2017-02-09T20:04:00Z"/>
              </w:rPr>
            </w:pPr>
            <w:ins w:id="2663" w:author="ethink wang" w:date="2017-02-09T20:06:00Z">
              <w:r>
                <w:rPr>
                  <w:rFonts w:hint="eastAsia"/>
                </w:rPr>
                <w:t>（</w:t>
              </w:r>
              <w:r>
                <w:rPr>
                  <w:rFonts w:hint="eastAsia"/>
                </w:rPr>
                <w:t>1</w:t>
              </w:r>
              <w:r>
                <w:rPr>
                  <w:rFonts w:hint="eastAsia"/>
                </w:rPr>
                <w:t>）</w:t>
              </w:r>
            </w:ins>
            <w:r w:rsidR="00997902">
              <w:rPr>
                <w:rFonts w:hint="eastAsia"/>
              </w:rPr>
              <w:t>列表增加“订单来源”列，参照公共规则“订单来源</w:t>
            </w:r>
            <w:r w:rsidR="00997902">
              <w:t>5</w:t>
            </w:r>
            <w:r w:rsidR="00997902">
              <w:rPr>
                <w:rFonts w:hint="eastAsia"/>
              </w:rPr>
              <w:t>”。</w:t>
            </w:r>
            <w:r>
              <w:rPr>
                <w:rFonts w:hint="eastAsia"/>
              </w:rPr>
              <w:t>初始化加载所有订单，先根据订单的状态进行分组，分组排序依次为待出发、已出发、已抵达、服务中，然后按照用车时间</w:t>
            </w:r>
            <w:del w:id="2664" w:author="ethink wang" w:date="2017-02-09T20:07:00Z">
              <w:r w:rsidDel="0004565C">
                <w:rPr>
                  <w:rFonts w:hint="eastAsia"/>
                </w:rPr>
                <w:delText>距当前时间的由少至多</w:delText>
              </w:r>
            </w:del>
            <w:ins w:id="2665" w:author="ethink wang" w:date="2017-02-09T20:07:00Z">
              <w:r>
                <w:rPr>
                  <w:rFonts w:hint="eastAsia"/>
                </w:rPr>
                <w:t>顺序</w:t>
              </w:r>
            </w:ins>
            <w:r>
              <w:rPr>
                <w:rFonts w:hint="eastAsia"/>
              </w:rPr>
              <w:t>依次排列。</w:t>
            </w:r>
          </w:p>
          <w:p w14:paraId="0DD2893A" w14:textId="13C82AE3" w:rsidR="0004565C" w:rsidRDefault="0004565C" w:rsidP="0004565C">
            <w:pPr>
              <w:rPr>
                <w:ins w:id="2666" w:author="ethink wang" w:date="2017-02-09T20:05:00Z"/>
              </w:rPr>
            </w:pPr>
            <w:ins w:id="2667" w:author="ethink wang" w:date="2017-02-09T20:06:00Z">
              <w:r>
                <w:rPr>
                  <w:rFonts w:hint="eastAsia"/>
                </w:rPr>
                <w:t>（</w:t>
              </w:r>
              <w:r>
                <w:rPr>
                  <w:rFonts w:hint="eastAsia"/>
                </w:rPr>
                <w:t>2</w:t>
              </w:r>
              <w:r>
                <w:rPr>
                  <w:rFonts w:hint="eastAsia"/>
                </w:rPr>
                <w:t>）</w:t>
              </w:r>
            </w:ins>
            <w:r>
              <w:t>点击</w:t>
            </w:r>
            <w:r>
              <w:rPr>
                <w:rFonts w:hint="eastAsia"/>
              </w:rPr>
              <w:t>“订单号”跳转至订单详情页；</w:t>
            </w:r>
          </w:p>
          <w:p w14:paraId="79DA9A6B" w14:textId="1ED80394" w:rsidR="0004565C" w:rsidRDefault="0004565C" w:rsidP="0004565C">
            <w:pPr>
              <w:rPr>
                <w:ins w:id="2668" w:author="ethink wang" w:date="2017-02-09T20:05:00Z"/>
              </w:rPr>
            </w:pPr>
            <w:ins w:id="2669" w:author="ethink wang" w:date="2017-02-09T20:05:00Z">
              <w:r>
                <w:rPr>
                  <w:rFonts w:hint="eastAsia"/>
                </w:rPr>
                <w:t>（</w:t>
              </w:r>
              <w:r>
                <w:rPr>
                  <w:rFonts w:hint="eastAsia"/>
                </w:rPr>
                <w:t>3</w:t>
              </w:r>
              <w:r>
                <w:rPr>
                  <w:rFonts w:hint="eastAsia"/>
                </w:rPr>
                <w:t>）</w:t>
              </w:r>
            </w:ins>
            <w:r>
              <w:rPr>
                <w:rFonts w:hint="eastAsia"/>
              </w:rPr>
              <w:t>点击“取消”按键，弹窗提示文案“您确定要取消吗？”</w:t>
            </w:r>
            <w:del w:id="2670" w:author="ethink wang" w:date="2017-02-09T20:05:00Z">
              <w:r w:rsidDel="0004565C">
                <w:rPr>
                  <w:rFonts w:hint="eastAsia"/>
                </w:rPr>
                <w:delText>，</w:delText>
              </w:r>
            </w:del>
            <w:ins w:id="2671" w:author="ethink wang" w:date="2017-02-09T20:05:00Z">
              <w:r>
                <w:rPr>
                  <w:rFonts w:hint="eastAsia"/>
                </w:rPr>
                <w:t>。</w:t>
              </w:r>
            </w:ins>
            <w:r>
              <w:rPr>
                <w:rFonts w:hint="eastAsia"/>
              </w:rPr>
              <w:t>点击“确定取消”取消订单，关闭弹窗，刷新页面；点击“不取消”，关闭弹窗</w:t>
            </w:r>
            <w:ins w:id="2672" w:author="ethink wang" w:date="2017-02-09T20:05:00Z">
              <w:r>
                <w:rPr>
                  <w:rFonts w:hint="eastAsia"/>
                </w:rPr>
                <w:t>。</w:t>
              </w:r>
            </w:ins>
          </w:p>
          <w:p w14:paraId="37305D24" w14:textId="011192A1" w:rsidR="0004565C" w:rsidRDefault="0004565C" w:rsidP="0004565C">
            <w:pPr>
              <w:rPr>
                <w:ins w:id="2673" w:author="ethink wang" w:date="2017-02-09T20:05:00Z"/>
              </w:rPr>
            </w:pPr>
            <w:ins w:id="2674" w:author="ethink wang" w:date="2017-02-09T20:05:00Z">
              <w:r>
                <w:rPr>
                  <w:rFonts w:hint="eastAsia"/>
                </w:rPr>
                <w:t>（</w:t>
              </w:r>
              <w:r>
                <w:rPr>
                  <w:rFonts w:hint="eastAsia"/>
                </w:rPr>
                <w:t>4</w:t>
              </w:r>
              <w:r>
                <w:rPr>
                  <w:rFonts w:hint="eastAsia"/>
                </w:rPr>
                <w:t>）</w:t>
              </w:r>
            </w:ins>
            <w:del w:id="2675" w:author="ethink wang" w:date="2017-02-09T20:05:00Z">
              <w:r w:rsidDel="0004565C">
                <w:rPr>
                  <w:rFonts w:hint="eastAsia"/>
                </w:rPr>
                <w:delText>；</w:delText>
              </w:r>
            </w:del>
            <w:r>
              <w:rPr>
                <w:rFonts w:hint="eastAsia"/>
              </w:rPr>
              <w:t>点击“更换车辆”跳转到“更换车辆详情”</w:t>
            </w:r>
            <w:del w:id="2676" w:author="ethink wang" w:date="2017-02-09T20:05:00Z">
              <w:r w:rsidDel="0004565C">
                <w:rPr>
                  <w:rFonts w:hint="eastAsia"/>
                </w:rPr>
                <w:delText xml:space="preserve"> </w:delText>
              </w:r>
            </w:del>
            <w:r>
              <w:rPr>
                <w:rFonts w:hint="eastAsia"/>
              </w:rPr>
              <w:t>页</w:t>
            </w:r>
            <w:r>
              <w:rPr>
                <w:rFonts w:hint="eastAsia"/>
              </w:rPr>
              <w:lastRenderedPageBreak/>
              <w:t>面；</w:t>
            </w:r>
          </w:p>
          <w:p w14:paraId="5A1FF8F7" w14:textId="28907DB5" w:rsidR="0004565C" w:rsidRDefault="0004565C" w:rsidP="0004565C">
            <w:ins w:id="2677" w:author="ethink wang" w:date="2017-02-09T20:05:00Z">
              <w:r>
                <w:rPr>
                  <w:rFonts w:hint="eastAsia"/>
                </w:rPr>
                <w:t>（</w:t>
              </w:r>
              <w:r>
                <w:rPr>
                  <w:rFonts w:hint="eastAsia"/>
                </w:rPr>
                <w:t>5</w:t>
              </w:r>
              <w:r>
                <w:rPr>
                  <w:rFonts w:hint="eastAsia"/>
                </w:rPr>
                <w:t>）</w:t>
              </w:r>
            </w:ins>
            <w:r>
              <w:rPr>
                <w:rFonts w:hint="eastAsia"/>
              </w:rPr>
              <w:t>服务中</w:t>
            </w:r>
            <w:r w:rsidR="0087003A">
              <w:rPr>
                <w:rFonts w:hint="eastAsia"/>
              </w:rPr>
              <w:t>、待确费</w:t>
            </w:r>
            <w:r>
              <w:rPr>
                <w:rFonts w:hint="eastAsia"/>
              </w:rPr>
              <w:t>状态的订单不可取消和更换车辆，隐藏“取消”</w:t>
            </w:r>
            <w:ins w:id="2678" w:author="ethink wang" w:date="2017-02-09T20:28:00Z">
              <w:r w:rsidR="006171DD">
                <w:rPr>
                  <w:rFonts w:hint="eastAsia"/>
                </w:rPr>
                <w:t>、</w:t>
              </w:r>
            </w:ins>
            <w:r>
              <w:rPr>
                <w:rFonts w:hint="eastAsia"/>
              </w:rPr>
              <w:t>“更换车辆”按键</w:t>
            </w:r>
          </w:p>
        </w:tc>
        <w:tc>
          <w:tcPr>
            <w:tcW w:w="2302" w:type="dxa"/>
            <w:vAlign w:val="center"/>
          </w:tcPr>
          <w:p w14:paraId="179EF80B" w14:textId="1BF3E210" w:rsidR="0004565C" w:rsidRPr="00AC3FB0" w:rsidRDefault="0004565C" w:rsidP="00492AC8">
            <w:r>
              <w:lastRenderedPageBreak/>
              <w:t>当前订单</w:t>
            </w:r>
            <w:del w:id="2679" w:author="ethink wang" w:date="2017-02-09T21:05:00Z">
              <w:r w:rsidDel="00492AC8">
                <w:rPr>
                  <w:rFonts w:hint="eastAsia"/>
                </w:rPr>
                <w:delText>包括“待出发”“已出发”“已抵达”“服务中”</w:delText>
              </w:r>
            </w:del>
            <w:ins w:id="2680" w:author="ethink wang" w:date="2017-02-09T21:05:00Z">
              <w:r w:rsidR="00492AC8">
                <w:rPr>
                  <w:rFonts w:hint="eastAsia"/>
                </w:rPr>
                <w:t>所</w:t>
              </w:r>
              <w:r w:rsidR="00492AC8">
                <w:t>对应的</w:t>
              </w:r>
            </w:ins>
            <w:del w:id="2681" w:author="ethink wang" w:date="2017-02-09T21:05:00Z">
              <w:r w:rsidDel="00492AC8">
                <w:rPr>
                  <w:rFonts w:hint="eastAsia"/>
                </w:rPr>
                <w:delText>状态的</w:delText>
              </w:r>
            </w:del>
            <w:r>
              <w:rPr>
                <w:rFonts w:hint="eastAsia"/>
              </w:rPr>
              <w:t>订单</w:t>
            </w:r>
            <w:ins w:id="2682" w:author="ethink wang" w:date="2017-02-09T21:05:00Z">
              <w:r w:rsidR="00492AC8">
                <w:rPr>
                  <w:rFonts w:hint="eastAsia"/>
                </w:rPr>
                <w:t>状态，参见公共规则</w:t>
              </w:r>
            </w:ins>
          </w:p>
        </w:tc>
      </w:tr>
      <w:tr w:rsidR="0004565C" w14:paraId="74A92885" w14:textId="77777777" w:rsidTr="005836B4">
        <w:trPr>
          <w:trHeight w:val="729"/>
        </w:trPr>
        <w:tc>
          <w:tcPr>
            <w:tcW w:w="1387" w:type="dxa"/>
            <w:vMerge/>
            <w:vAlign w:val="center"/>
          </w:tcPr>
          <w:p w14:paraId="05F1CCE7" w14:textId="77777777" w:rsidR="0004565C" w:rsidRDefault="0004565C" w:rsidP="005836B4">
            <w:pPr>
              <w:jc w:val="center"/>
              <w:rPr>
                <w:rFonts w:asciiTheme="minorEastAsia" w:hAnsiTheme="minorEastAsia"/>
              </w:rPr>
            </w:pPr>
          </w:p>
        </w:tc>
        <w:tc>
          <w:tcPr>
            <w:tcW w:w="1116" w:type="dxa"/>
            <w:vAlign w:val="center"/>
          </w:tcPr>
          <w:p w14:paraId="284E6E25" w14:textId="77777777" w:rsidR="0004565C" w:rsidRDefault="0004565C" w:rsidP="005836B4">
            <w:r>
              <w:rPr>
                <w:rFonts w:hint="eastAsia"/>
              </w:rPr>
              <w:t>异常订单</w:t>
            </w:r>
            <w:r>
              <w:rPr>
                <w:rFonts w:hint="eastAsia"/>
              </w:rPr>
              <w:t>/</w:t>
            </w:r>
            <w:r>
              <w:rPr>
                <w:rFonts w:hint="eastAsia"/>
              </w:rPr>
              <w:t>待复核</w:t>
            </w:r>
          </w:p>
        </w:tc>
        <w:tc>
          <w:tcPr>
            <w:tcW w:w="5157" w:type="dxa"/>
            <w:vAlign w:val="center"/>
          </w:tcPr>
          <w:p w14:paraId="7A4DE6E8" w14:textId="31DFE13B" w:rsidR="006171DD" w:rsidRDefault="0004565C" w:rsidP="00AC3FB0">
            <w:pPr>
              <w:rPr>
                <w:ins w:id="2683" w:author="ethink wang" w:date="2017-02-09T20:29:00Z"/>
              </w:rPr>
            </w:pPr>
            <w:r>
              <w:rPr>
                <w:rFonts w:hint="eastAsia"/>
              </w:rPr>
              <w:t>1</w:t>
            </w:r>
            <w:del w:id="2684" w:author="ethink wang" w:date="2017-02-09T20:29:00Z">
              <w:r w:rsidDel="006171DD">
                <w:rPr>
                  <w:rFonts w:hint="eastAsia"/>
                </w:rPr>
                <w:delText xml:space="preserve"> </w:delText>
              </w:r>
            </w:del>
            <w:ins w:id="2685" w:author="ethink wang" w:date="2017-02-09T20:29:00Z">
              <w:r w:rsidR="006171DD">
                <w:rPr>
                  <w:rFonts w:hint="eastAsia"/>
                </w:rPr>
                <w:t>、</w:t>
              </w:r>
            </w:ins>
            <w:r>
              <w:rPr>
                <w:rFonts w:hint="eastAsia"/>
              </w:rPr>
              <w:t>查询条件：“订单号”“订单状态”“下单人”“司机”“复核方”“付款方式”“用车时间”</w:t>
            </w:r>
            <w:r w:rsidR="00997902">
              <w:rPr>
                <w:rFonts w:hint="eastAsia"/>
              </w:rPr>
              <w:t>“订单来源”</w:t>
            </w:r>
            <w:r>
              <w:rPr>
                <w:rFonts w:hint="eastAsia"/>
              </w:rPr>
              <w:t>。其中</w:t>
            </w:r>
            <w:del w:id="2686" w:author="ethink wang" w:date="2017-02-09T20:29:00Z">
              <w:r w:rsidDel="006171DD">
                <w:rPr>
                  <w:rFonts w:hint="eastAsia"/>
                </w:rPr>
                <w:delText>，</w:delText>
              </w:r>
            </w:del>
            <w:ins w:id="2687" w:author="ethink wang" w:date="2017-02-09T20:29:00Z">
              <w:r w:rsidR="006171DD">
                <w:rPr>
                  <w:rFonts w:hint="eastAsia"/>
                </w:rPr>
                <w:t>：</w:t>
              </w:r>
            </w:ins>
          </w:p>
          <w:p w14:paraId="149C0E73" w14:textId="7B10313A" w:rsidR="006171DD" w:rsidRDefault="006171DD" w:rsidP="00AC3FB0">
            <w:pPr>
              <w:rPr>
                <w:ins w:id="2688" w:author="ethink wang" w:date="2017-02-09T20:29:00Z"/>
              </w:rPr>
            </w:pPr>
            <w:ins w:id="2689" w:author="ethink wang" w:date="2017-02-09T20:29:00Z">
              <w:r>
                <w:rPr>
                  <w:rFonts w:hint="eastAsia"/>
                </w:rPr>
                <w:t>（</w:t>
              </w:r>
              <w:r>
                <w:rPr>
                  <w:rFonts w:hint="eastAsia"/>
                </w:rPr>
                <w:t>1</w:t>
              </w:r>
              <w:r>
                <w:rPr>
                  <w:rFonts w:hint="eastAsia"/>
                </w:rPr>
                <w:t>）</w:t>
              </w:r>
            </w:ins>
            <w:r w:rsidR="0004565C">
              <w:rPr>
                <w:rFonts w:hint="eastAsia"/>
              </w:rPr>
              <w:t>订单号控件、司机和下单人控件</w:t>
            </w:r>
            <w:r w:rsidR="00B446C8">
              <w:rPr>
                <w:rFonts w:hint="eastAsia"/>
              </w:rPr>
              <w:t>参照公共规则</w:t>
            </w:r>
            <w:r w:rsidR="0004565C">
              <w:rPr>
                <w:rFonts w:hint="eastAsia"/>
              </w:rPr>
              <w:t>；</w:t>
            </w:r>
          </w:p>
          <w:p w14:paraId="63FDF99F" w14:textId="5CAA1FBD" w:rsidR="006171DD" w:rsidRDefault="0004565C" w:rsidP="00AC3FB0">
            <w:pPr>
              <w:rPr>
                <w:ins w:id="2690" w:author="ethink wang" w:date="2017-02-09T20:30:00Z"/>
              </w:rPr>
            </w:pPr>
            <w:r>
              <w:rPr>
                <w:rFonts w:hint="eastAsia"/>
              </w:rPr>
              <w:t>订单状态下拉控件包括“全部”</w:t>
            </w:r>
            <w:r w:rsidR="00B446C8">
              <w:rPr>
                <w:rFonts w:hint="eastAsia"/>
              </w:rPr>
              <w:t>“未付结”“未支付”“未结算”“已付结”“未付结”“已结算</w:t>
            </w:r>
            <w:r>
              <w:rPr>
                <w:rFonts w:hint="eastAsia"/>
              </w:rPr>
              <w:t>”，默认“全部”；</w:t>
            </w:r>
          </w:p>
          <w:p w14:paraId="35753D36" w14:textId="3997228A" w:rsidR="006171DD" w:rsidRDefault="006171DD" w:rsidP="00AC3FB0">
            <w:pPr>
              <w:rPr>
                <w:ins w:id="2691" w:author="ethink wang" w:date="2017-02-09T20:29:00Z"/>
              </w:rPr>
            </w:pPr>
            <w:ins w:id="2692" w:author="ethink wang" w:date="2017-02-09T20:30:00Z">
              <w:r>
                <w:rPr>
                  <w:rFonts w:hint="eastAsia"/>
                </w:rPr>
                <w:t>（</w:t>
              </w:r>
              <w:r>
                <w:rPr>
                  <w:rFonts w:hint="eastAsia"/>
                </w:rPr>
                <w:t>2</w:t>
              </w:r>
              <w:r>
                <w:rPr>
                  <w:rFonts w:hint="eastAsia"/>
                </w:rPr>
                <w:t>）</w:t>
              </w:r>
            </w:ins>
            <w:r w:rsidR="0004565C">
              <w:rPr>
                <w:rFonts w:hint="eastAsia"/>
              </w:rPr>
              <w:t>复核方下拉控件包括</w:t>
            </w:r>
            <w:r w:rsidR="00B446C8">
              <w:rPr>
                <w:rFonts w:hint="eastAsia"/>
              </w:rPr>
              <w:t>已支付</w:t>
            </w:r>
            <w:r w:rsidR="0004565C">
              <w:rPr>
                <w:rFonts w:hint="eastAsia"/>
              </w:rPr>
              <w:t>“全部”“司机”“用车人”，默认“全部”；</w:t>
            </w:r>
          </w:p>
          <w:p w14:paraId="2F583AC4" w14:textId="77777777" w:rsidR="006171DD" w:rsidRDefault="006171DD" w:rsidP="00AC3FB0">
            <w:pPr>
              <w:rPr>
                <w:ins w:id="2693" w:author="ethink wang" w:date="2017-02-09T20:30:00Z"/>
              </w:rPr>
            </w:pPr>
            <w:ins w:id="2694" w:author="ethink wang" w:date="2017-02-09T20:30:00Z">
              <w:r>
                <w:rPr>
                  <w:rFonts w:hint="eastAsia"/>
                </w:rPr>
                <w:t>（</w:t>
              </w:r>
              <w:r>
                <w:rPr>
                  <w:rFonts w:hint="eastAsia"/>
                </w:rPr>
                <w:t>3</w:t>
              </w:r>
              <w:r>
                <w:rPr>
                  <w:rFonts w:hint="eastAsia"/>
                </w:rPr>
                <w:t>）</w:t>
              </w:r>
            </w:ins>
            <w:r w:rsidR="0004565C">
              <w:rPr>
                <w:rFonts w:hint="eastAsia"/>
              </w:rPr>
              <w:t>付款方式下拉控件包括“全部”“在线支付”“线下付现”，默认“全部”；</w:t>
            </w:r>
          </w:p>
          <w:p w14:paraId="63E44C11" w14:textId="596E12AB" w:rsidR="0004565C" w:rsidRDefault="006171DD" w:rsidP="00AC3FB0">
            <w:ins w:id="2695" w:author="ethink wang" w:date="2017-02-09T20:30:00Z">
              <w:r>
                <w:rPr>
                  <w:rFonts w:hint="eastAsia"/>
                </w:rPr>
                <w:t>（</w:t>
              </w:r>
              <w:r>
                <w:rPr>
                  <w:rFonts w:hint="eastAsia"/>
                </w:rPr>
                <w:t>4</w:t>
              </w:r>
              <w:r>
                <w:rPr>
                  <w:rFonts w:hint="eastAsia"/>
                </w:rPr>
                <w:t>）</w:t>
              </w:r>
            </w:ins>
            <w:r w:rsidR="0004565C">
              <w:rPr>
                <w:rFonts w:hint="eastAsia"/>
              </w:rPr>
              <w:t>用车时间控件精确到分钟</w:t>
            </w:r>
            <w:ins w:id="2696" w:author="ethink wang" w:date="2017-02-09T20:30:00Z">
              <w:r>
                <w:rPr>
                  <w:rFonts w:hint="eastAsia"/>
                </w:rPr>
                <w:t>，具体参见</w:t>
              </w:r>
            </w:ins>
            <w:ins w:id="2697" w:author="ethink wang" w:date="2017-02-09T20:31:00Z">
              <w:r>
                <w:rPr>
                  <w:rFonts w:hint="eastAsia"/>
                </w:rPr>
                <w:t>公共规则。</w:t>
              </w:r>
            </w:ins>
          </w:p>
          <w:p w14:paraId="6ECF090D" w14:textId="1A604742" w:rsidR="00997902" w:rsidRPr="00997902" w:rsidRDefault="00997902" w:rsidP="00AC3FB0">
            <w:r>
              <w:rPr>
                <w:rFonts w:hint="eastAsia"/>
              </w:rPr>
              <w:t>（</w:t>
            </w:r>
            <w:r>
              <w:rPr>
                <w:rFonts w:hint="eastAsia"/>
              </w:rPr>
              <w:t>5</w:t>
            </w:r>
            <w:r>
              <w:rPr>
                <w:rFonts w:hint="eastAsia"/>
              </w:rPr>
              <w:t>）增加订单来源控件，参照公共规则“订单来源</w:t>
            </w:r>
            <w:r>
              <w:t>5</w:t>
            </w:r>
            <w:r>
              <w:rPr>
                <w:rFonts w:hint="eastAsia"/>
              </w:rPr>
              <w:t>”</w:t>
            </w:r>
          </w:p>
          <w:p w14:paraId="48472515" w14:textId="1C84CEA5" w:rsidR="0004565C" w:rsidRDefault="0004565C" w:rsidP="00AC3FB0">
            <w:r>
              <w:rPr>
                <w:rFonts w:hint="eastAsia"/>
              </w:rPr>
              <w:t>2</w:t>
            </w:r>
            <w:del w:id="2698" w:author="ethink wang" w:date="2017-02-09T20:31:00Z">
              <w:r w:rsidDel="006171DD">
                <w:rPr>
                  <w:rFonts w:hint="eastAsia"/>
                </w:rPr>
                <w:delText xml:space="preserve"> </w:delText>
              </w:r>
            </w:del>
            <w:ins w:id="2699" w:author="ethink wang" w:date="2017-02-09T20:31:00Z">
              <w:r w:rsidR="006171DD">
                <w:rPr>
                  <w:rFonts w:hint="eastAsia"/>
                </w:rPr>
                <w:t>、</w:t>
              </w:r>
            </w:ins>
            <w:r>
              <w:t>点击</w:t>
            </w:r>
            <w:r>
              <w:rPr>
                <w:rFonts w:hint="eastAsia"/>
              </w:rPr>
              <w:t>“查询”，在列表显示符合条件的订单，点击“清空”</w:t>
            </w:r>
            <w:ins w:id="2700" w:author="ethink wang" w:date="2017-02-09T20:32:00Z">
              <w:r w:rsidR="006171DD">
                <w:rPr>
                  <w:rFonts w:hint="eastAsia"/>
                </w:rPr>
                <w:t>后，</w:t>
              </w:r>
            </w:ins>
            <w:del w:id="2701" w:author="ethink wang" w:date="2017-02-09T20:32:00Z">
              <w:r w:rsidDel="006171DD">
                <w:rPr>
                  <w:rFonts w:hint="eastAsia"/>
                </w:rPr>
                <w:delText>初始化</w:delText>
              </w:r>
            </w:del>
            <w:r>
              <w:rPr>
                <w:rFonts w:hint="eastAsia"/>
              </w:rPr>
              <w:t>查询条件和列表</w:t>
            </w:r>
            <w:ins w:id="2702" w:author="ethink wang" w:date="2017-02-09T20:32:00Z">
              <w:r w:rsidR="006171DD">
                <w:rPr>
                  <w:rFonts w:hint="eastAsia"/>
                </w:rPr>
                <w:t>置为初始化条件</w:t>
              </w:r>
            </w:ins>
          </w:p>
          <w:p w14:paraId="547EB5C9" w14:textId="77777777" w:rsidR="006171DD" w:rsidRDefault="0004565C" w:rsidP="00AA485C">
            <w:pPr>
              <w:rPr>
                <w:ins w:id="2703" w:author="ethink wang" w:date="2017-02-09T20:32:00Z"/>
              </w:rPr>
            </w:pPr>
            <w:r>
              <w:t>3</w:t>
            </w:r>
            <w:del w:id="2704" w:author="ethink wang" w:date="2017-02-09T20:32:00Z">
              <w:r w:rsidDel="006171DD">
                <w:rPr>
                  <w:rFonts w:hint="eastAsia"/>
                </w:rPr>
                <w:delText xml:space="preserve"> </w:delText>
              </w:r>
            </w:del>
            <w:ins w:id="2705" w:author="ethink wang" w:date="2017-02-09T20:32:00Z">
              <w:r w:rsidR="006171DD">
                <w:rPr>
                  <w:rFonts w:hint="eastAsia"/>
                </w:rPr>
                <w:t>、</w:t>
              </w:r>
            </w:ins>
            <w:r>
              <w:t>列表</w:t>
            </w:r>
            <w:r>
              <w:rPr>
                <w:rFonts w:hint="eastAsia"/>
              </w:rPr>
              <w:t>，</w:t>
            </w:r>
            <w:r>
              <w:t>字段如图</w:t>
            </w:r>
            <w:r>
              <w:rPr>
                <w:rFonts w:hint="eastAsia"/>
              </w:rPr>
              <w:t>，</w:t>
            </w:r>
            <w:r>
              <w:t>不赘述</w:t>
            </w:r>
            <w:r>
              <w:rPr>
                <w:rFonts w:hint="eastAsia"/>
              </w:rPr>
              <w:t>。</w:t>
            </w:r>
          </w:p>
          <w:p w14:paraId="477DACB1" w14:textId="22E67E39" w:rsidR="006171DD" w:rsidRDefault="006171DD" w:rsidP="00AA485C">
            <w:pPr>
              <w:rPr>
                <w:ins w:id="2706" w:author="ethink wang" w:date="2017-02-09T20:32:00Z"/>
              </w:rPr>
            </w:pPr>
            <w:ins w:id="2707" w:author="ethink wang" w:date="2017-02-09T20:32:00Z">
              <w:r>
                <w:rPr>
                  <w:rFonts w:hint="eastAsia"/>
                </w:rPr>
                <w:t>（</w:t>
              </w:r>
              <w:r>
                <w:rPr>
                  <w:rFonts w:hint="eastAsia"/>
                </w:rPr>
                <w:t>1</w:t>
              </w:r>
              <w:r>
                <w:rPr>
                  <w:rFonts w:hint="eastAsia"/>
                </w:rPr>
                <w:t>）</w:t>
              </w:r>
            </w:ins>
            <w:r w:rsidR="00997902">
              <w:rPr>
                <w:rFonts w:hint="eastAsia"/>
              </w:rPr>
              <w:t>列表增加“订单来源”列，参照公共规则“订单来源</w:t>
            </w:r>
            <w:r w:rsidR="00997902">
              <w:t>5</w:t>
            </w:r>
            <w:r w:rsidR="00997902">
              <w:rPr>
                <w:rFonts w:hint="eastAsia"/>
              </w:rPr>
              <w:t>”。</w:t>
            </w:r>
            <w:r w:rsidR="0004565C">
              <w:rPr>
                <w:rFonts w:hint="eastAsia"/>
              </w:rPr>
              <w:t>初始化加载所有待复核订单在列表中，按照发起复核的时间正序排列。</w:t>
            </w:r>
          </w:p>
          <w:p w14:paraId="1C00B4C5" w14:textId="77777777" w:rsidR="006171DD" w:rsidRDefault="006171DD" w:rsidP="00AA485C">
            <w:pPr>
              <w:rPr>
                <w:ins w:id="2708" w:author="ethink wang" w:date="2017-02-09T20:32:00Z"/>
              </w:rPr>
            </w:pPr>
            <w:ins w:id="2709" w:author="ethink wang" w:date="2017-02-09T20:32:00Z">
              <w:r>
                <w:rPr>
                  <w:rFonts w:hint="eastAsia"/>
                </w:rPr>
                <w:t>（</w:t>
              </w:r>
              <w:r>
                <w:rPr>
                  <w:rFonts w:hint="eastAsia"/>
                </w:rPr>
                <w:t>2</w:t>
              </w:r>
              <w:r>
                <w:rPr>
                  <w:rFonts w:hint="eastAsia"/>
                </w:rPr>
                <w:t>）</w:t>
              </w:r>
            </w:ins>
            <w:r w:rsidR="0004565C">
              <w:t>点击</w:t>
            </w:r>
            <w:r w:rsidR="0004565C">
              <w:rPr>
                <w:rFonts w:hint="eastAsia"/>
              </w:rPr>
              <w:t>“订单号”跳转至订单详情页；</w:t>
            </w:r>
          </w:p>
          <w:p w14:paraId="1EC4642D" w14:textId="2EB32F5F" w:rsidR="006171DD" w:rsidRDefault="006171DD" w:rsidP="00AA485C">
            <w:pPr>
              <w:rPr>
                <w:ins w:id="2710" w:author="ethink wang" w:date="2017-02-09T20:35:00Z"/>
              </w:rPr>
            </w:pPr>
            <w:ins w:id="2711" w:author="ethink wang" w:date="2017-02-09T20:32:00Z">
              <w:r>
                <w:rPr>
                  <w:rFonts w:hint="eastAsia"/>
                </w:rPr>
                <w:t>（</w:t>
              </w:r>
              <w:r>
                <w:rPr>
                  <w:rFonts w:hint="eastAsia"/>
                </w:rPr>
                <w:t>3</w:t>
              </w:r>
              <w:r>
                <w:rPr>
                  <w:rFonts w:hint="eastAsia"/>
                </w:rPr>
                <w:t>）</w:t>
              </w:r>
            </w:ins>
            <w:r w:rsidR="0004565C">
              <w:rPr>
                <w:rFonts w:hint="eastAsia"/>
              </w:rPr>
              <w:t>点击“不受理”按键，弹窗提示</w:t>
            </w:r>
            <w:ins w:id="2712" w:author="ethink wang" w:date="2017-02-09T20:34:00Z">
              <w:r>
                <w:rPr>
                  <w:rFonts w:hint="eastAsia"/>
                </w:rPr>
                <w:t>，</w:t>
              </w:r>
            </w:ins>
            <w:r w:rsidR="0004565C">
              <w:rPr>
                <w:rFonts w:hint="eastAsia"/>
              </w:rPr>
              <w:t>文案“您确定不受理吗？”</w:t>
            </w:r>
            <w:del w:id="2713" w:author="ethink wang" w:date="2017-02-09T20:33:00Z">
              <w:r w:rsidR="0004565C" w:rsidDel="006171DD">
                <w:rPr>
                  <w:rFonts w:hint="eastAsia"/>
                </w:rPr>
                <w:delText>，</w:delText>
              </w:r>
            </w:del>
            <w:ins w:id="2714" w:author="ethink wang" w:date="2017-02-09T20:33:00Z">
              <w:r>
                <w:rPr>
                  <w:rFonts w:hint="eastAsia"/>
                </w:rPr>
                <w:t>。</w:t>
              </w:r>
            </w:ins>
            <w:r w:rsidR="0004565C">
              <w:rPr>
                <w:rFonts w:hint="eastAsia"/>
              </w:rPr>
              <w:t>点击“</w:t>
            </w:r>
            <w:del w:id="2715" w:author="ethink wang" w:date="2017-02-09T20:35:00Z">
              <w:r w:rsidR="0004565C" w:rsidDel="006171DD">
                <w:rPr>
                  <w:rFonts w:hint="eastAsia"/>
                </w:rPr>
                <w:delText>不受理</w:delText>
              </w:r>
            </w:del>
            <w:ins w:id="2716" w:author="ethink wang" w:date="2017-02-09T20:35:00Z">
              <w:r>
                <w:rPr>
                  <w:rFonts w:hint="eastAsia"/>
                </w:rPr>
                <w:t>确定</w:t>
              </w:r>
            </w:ins>
            <w:r w:rsidR="0004565C">
              <w:rPr>
                <w:rFonts w:hint="eastAsia"/>
              </w:rPr>
              <w:t>”，操作成功，提示“操作成功”，</w:t>
            </w:r>
            <w:del w:id="2717" w:author="ethink wang" w:date="2017-02-09T20:36:00Z">
              <w:r w:rsidR="0004565C" w:rsidDel="006171DD">
                <w:rPr>
                  <w:rFonts w:hint="eastAsia"/>
                </w:rPr>
                <w:delText>同时</w:delText>
              </w:r>
            </w:del>
            <w:r w:rsidR="0004565C">
              <w:rPr>
                <w:rFonts w:hint="eastAsia"/>
              </w:rPr>
              <w:t>推送不受理订单的消息给相应的复核方，</w:t>
            </w:r>
            <w:ins w:id="2718" w:author="ethink wang" w:date="2017-02-09T20:36:00Z">
              <w:r>
                <w:rPr>
                  <w:rFonts w:hint="eastAsia"/>
                </w:rPr>
                <w:t>同时</w:t>
              </w:r>
            </w:ins>
            <w:del w:id="2719" w:author="ethink wang" w:date="2017-02-09T20:34:00Z">
              <w:r w:rsidR="0004565C" w:rsidDel="006171DD">
                <w:rPr>
                  <w:rFonts w:hint="eastAsia"/>
                </w:rPr>
                <w:delText>同时</w:delText>
              </w:r>
            </w:del>
            <w:ins w:id="2720" w:author="ethink wang" w:date="2017-02-09T20:36:00Z">
              <w:r>
                <w:t>派发</w:t>
              </w:r>
            </w:ins>
            <w:del w:id="2721" w:author="ethink wang" w:date="2017-02-09T20:36:00Z">
              <w:r w:rsidR="0004565C" w:rsidDel="006171DD">
                <w:rPr>
                  <w:rFonts w:hint="eastAsia"/>
                </w:rPr>
                <w:delText>发送</w:delText>
              </w:r>
            </w:del>
            <w:r w:rsidR="0004565C">
              <w:rPr>
                <w:rFonts w:hint="eastAsia"/>
              </w:rPr>
              <w:t>手机短信给复核方；点击“</w:t>
            </w:r>
            <w:del w:id="2722" w:author="ethink wang" w:date="2017-02-09T20:35:00Z">
              <w:r w:rsidR="0004565C" w:rsidDel="006171DD">
                <w:rPr>
                  <w:rFonts w:hint="eastAsia"/>
                </w:rPr>
                <w:delText>返回受理</w:delText>
              </w:r>
            </w:del>
            <w:ins w:id="2723" w:author="ethink wang" w:date="2017-02-09T20:35:00Z">
              <w:r>
                <w:rPr>
                  <w:rFonts w:hint="eastAsia"/>
                </w:rPr>
                <w:t>取消</w:t>
              </w:r>
            </w:ins>
            <w:r w:rsidR="0004565C">
              <w:rPr>
                <w:rFonts w:hint="eastAsia"/>
              </w:rPr>
              <w:t>”，关闭弹窗提示</w:t>
            </w:r>
            <w:del w:id="2724" w:author="ethink wang" w:date="2017-02-09T20:36:00Z">
              <w:r w:rsidR="0004565C" w:rsidDel="006171DD">
                <w:rPr>
                  <w:rFonts w:hint="eastAsia"/>
                </w:rPr>
                <w:delText>；</w:delText>
              </w:r>
            </w:del>
            <w:ins w:id="2725" w:author="ethink wang" w:date="2017-02-09T20:36:00Z">
              <w:r>
                <w:rPr>
                  <w:rFonts w:hint="eastAsia"/>
                </w:rPr>
                <w:t>。</w:t>
              </w:r>
            </w:ins>
          </w:p>
          <w:p w14:paraId="6C666899" w14:textId="0A407D1E" w:rsidR="0004565C" w:rsidRDefault="006171DD" w:rsidP="00AA485C">
            <w:ins w:id="2726" w:author="ethink wang" w:date="2017-02-09T20:35:00Z">
              <w:r>
                <w:rPr>
                  <w:rFonts w:hint="eastAsia"/>
                </w:rPr>
                <w:t>（</w:t>
              </w:r>
              <w:r>
                <w:rPr>
                  <w:rFonts w:hint="eastAsia"/>
                </w:rPr>
                <w:t>4</w:t>
              </w:r>
              <w:r>
                <w:rPr>
                  <w:rFonts w:hint="eastAsia"/>
                </w:rPr>
                <w:t>）</w:t>
              </w:r>
            </w:ins>
            <w:r w:rsidR="0004565C">
              <w:rPr>
                <w:rFonts w:hint="eastAsia"/>
              </w:rPr>
              <w:t>点击“复核”跳转到“订单复核”页面</w:t>
            </w:r>
          </w:p>
          <w:p w14:paraId="2FC7AAD9" w14:textId="2B2D2BAD" w:rsidR="0004565C" w:rsidRDefault="0004565C" w:rsidP="00AA485C">
            <w:r>
              <w:rPr>
                <w:rFonts w:hint="eastAsia"/>
              </w:rPr>
              <w:t>4</w:t>
            </w:r>
            <w:del w:id="2727" w:author="ethink wang" w:date="2017-02-09T20:33:00Z">
              <w:r w:rsidDel="006171DD">
                <w:rPr>
                  <w:rFonts w:hint="eastAsia"/>
                </w:rPr>
                <w:delText xml:space="preserve"> </w:delText>
              </w:r>
            </w:del>
            <w:ins w:id="2728" w:author="ethink wang" w:date="2017-02-09T20:33:00Z">
              <w:r w:rsidR="006171DD">
                <w:rPr>
                  <w:rFonts w:hint="eastAsia"/>
                </w:rPr>
                <w:t>、</w:t>
              </w:r>
            </w:ins>
            <w:r>
              <w:rPr>
                <w:rFonts w:hint="eastAsia"/>
              </w:rPr>
              <w:t>“导出数据”，导出列表中</w:t>
            </w:r>
            <w:ins w:id="2729" w:author="ethink wang" w:date="2017-02-09T20:36:00Z">
              <w:r w:rsidR="006171DD">
                <w:rPr>
                  <w:rFonts w:hint="eastAsia"/>
                </w:rPr>
                <w:t>检出</w:t>
              </w:r>
            </w:ins>
            <w:r>
              <w:rPr>
                <w:rFonts w:hint="eastAsia"/>
              </w:rPr>
              <w:t>的数据，文件格式为“</w:t>
            </w:r>
            <w:r>
              <w:rPr>
                <w:rFonts w:hint="eastAsia"/>
              </w:rPr>
              <w:t>.xls</w:t>
            </w:r>
            <w:r>
              <w:rPr>
                <w:rFonts w:hint="eastAsia"/>
              </w:rPr>
              <w:t>”，样式参照模板</w:t>
            </w:r>
          </w:p>
        </w:tc>
        <w:tc>
          <w:tcPr>
            <w:tcW w:w="2302" w:type="dxa"/>
            <w:vAlign w:val="center"/>
          </w:tcPr>
          <w:p w14:paraId="19F204A7" w14:textId="416275D5" w:rsidR="0004565C" w:rsidRPr="00AC3FB0" w:rsidRDefault="00492AC8" w:rsidP="005836B4">
            <w:ins w:id="2730" w:author="ethink wang" w:date="2017-02-09T21:06:00Z">
              <w:r>
                <w:t>异常订单所对应的订单状态</w:t>
              </w:r>
              <w:r>
                <w:rPr>
                  <w:rFonts w:hint="eastAsia"/>
                </w:rPr>
                <w:t>，</w:t>
              </w:r>
              <w:r>
                <w:t>参见公共规则</w:t>
              </w:r>
            </w:ins>
          </w:p>
        </w:tc>
      </w:tr>
      <w:tr w:rsidR="0004565C" w:rsidRPr="00EA4EAE" w14:paraId="691A6F29" w14:textId="77777777" w:rsidTr="005836B4">
        <w:trPr>
          <w:trHeight w:val="729"/>
        </w:trPr>
        <w:tc>
          <w:tcPr>
            <w:tcW w:w="1387" w:type="dxa"/>
            <w:vMerge/>
            <w:vAlign w:val="center"/>
          </w:tcPr>
          <w:p w14:paraId="18847CD1" w14:textId="77777777" w:rsidR="0004565C" w:rsidRDefault="0004565C" w:rsidP="008272A8">
            <w:pPr>
              <w:jc w:val="center"/>
              <w:rPr>
                <w:rFonts w:asciiTheme="minorEastAsia" w:hAnsiTheme="minorEastAsia"/>
              </w:rPr>
            </w:pPr>
          </w:p>
        </w:tc>
        <w:tc>
          <w:tcPr>
            <w:tcW w:w="1116" w:type="dxa"/>
            <w:vAlign w:val="center"/>
          </w:tcPr>
          <w:p w14:paraId="2DB51334" w14:textId="77777777" w:rsidR="0004565C" w:rsidRDefault="0004565C" w:rsidP="008272A8">
            <w:r>
              <w:rPr>
                <w:rFonts w:hint="eastAsia"/>
              </w:rPr>
              <w:t>异常订单</w:t>
            </w:r>
            <w:r>
              <w:rPr>
                <w:rFonts w:hint="eastAsia"/>
              </w:rPr>
              <w:t>/</w:t>
            </w:r>
            <w:r>
              <w:rPr>
                <w:rFonts w:hint="eastAsia"/>
              </w:rPr>
              <w:t>已复核</w:t>
            </w:r>
          </w:p>
        </w:tc>
        <w:tc>
          <w:tcPr>
            <w:tcW w:w="5157" w:type="dxa"/>
            <w:vAlign w:val="center"/>
          </w:tcPr>
          <w:p w14:paraId="3FB4B85D" w14:textId="48A454C6" w:rsidR="006171DD" w:rsidRDefault="0004565C" w:rsidP="008272A8">
            <w:pPr>
              <w:rPr>
                <w:ins w:id="2731" w:author="ethink wang" w:date="2017-02-09T20:37:00Z"/>
              </w:rPr>
            </w:pPr>
            <w:r>
              <w:rPr>
                <w:rFonts w:hint="eastAsia"/>
              </w:rPr>
              <w:t>1</w:t>
            </w:r>
            <w:del w:id="2732" w:author="ethink wang" w:date="2017-02-09T20:36:00Z">
              <w:r w:rsidDel="006171DD">
                <w:rPr>
                  <w:rFonts w:hint="eastAsia"/>
                </w:rPr>
                <w:delText xml:space="preserve"> </w:delText>
              </w:r>
            </w:del>
            <w:ins w:id="2733" w:author="ethink wang" w:date="2017-02-09T20:36:00Z">
              <w:r w:rsidR="006171DD">
                <w:rPr>
                  <w:rFonts w:hint="eastAsia"/>
                </w:rPr>
                <w:t>、</w:t>
              </w:r>
            </w:ins>
            <w:r>
              <w:rPr>
                <w:rFonts w:hint="eastAsia"/>
              </w:rPr>
              <w:t>查询条件：“订单号”“订单状态”</w:t>
            </w:r>
            <w:r>
              <w:rPr>
                <w:rFonts w:hint="eastAsia"/>
              </w:rPr>
              <w:t xml:space="preserve"> </w:t>
            </w:r>
            <w:r>
              <w:rPr>
                <w:rFonts w:hint="eastAsia"/>
              </w:rPr>
              <w:t>“复核方”“付款方式”</w:t>
            </w:r>
            <w:r w:rsidR="00B84A87">
              <w:rPr>
                <w:rFonts w:hint="eastAsia"/>
              </w:rPr>
              <w:t>“订单来源”</w:t>
            </w:r>
            <w:r>
              <w:rPr>
                <w:rFonts w:hint="eastAsia"/>
              </w:rPr>
              <w:t>。其中</w:t>
            </w:r>
            <w:del w:id="2734" w:author="ethink wang" w:date="2017-02-09T20:36:00Z">
              <w:r w:rsidDel="006171DD">
                <w:rPr>
                  <w:rFonts w:hint="eastAsia"/>
                </w:rPr>
                <w:delText>，</w:delText>
              </w:r>
            </w:del>
            <w:ins w:id="2735" w:author="ethink wang" w:date="2017-02-09T20:36:00Z">
              <w:r w:rsidR="006171DD">
                <w:rPr>
                  <w:rFonts w:hint="eastAsia"/>
                </w:rPr>
                <w:t>：</w:t>
              </w:r>
            </w:ins>
          </w:p>
          <w:p w14:paraId="1698CC97" w14:textId="5A7B2682" w:rsidR="006171DD" w:rsidRDefault="006171DD" w:rsidP="008272A8">
            <w:pPr>
              <w:rPr>
                <w:ins w:id="2736" w:author="ethink wang" w:date="2017-02-09T20:37:00Z"/>
              </w:rPr>
            </w:pPr>
            <w:ins w:id="2737" w:author="ethink wang" w:date="2017-02-09T20:37:00Z">
              <w:r>
                <w:rPr>
                  <w:rFonts w:hint="eastAsia"/>
                </w:rPr>
                <w:t>（</w:t>
              </w:r>
              <w:r>
                <w:rPr>
                  <w:rFonts w:hint="eastAsia"/>
                </w:rPr>
                <w:t>1</w:t>
              </w:r>
              <w:r>
                <w:rPr>
                  <w:rFonts w:hint="eastAsia"/>
                </w:rPr>
                <w:t>）</w:t>
              </w:r>
            </w:ins>
            <w:r w:rsidR="0004565C">
              <w:rPr>
                <w:rFonts w:hint="eastAsia"/>
              </w:rPr>
              <w:t>订单号控件控件采用联想输入框；</w:t>
            </w:r>
          </w:p>
          <w:p w14:paraId="1DD8822F" w14:textId="77777777" w:rsidR="00B446C8" w:rsidRDefault="006171DD" w:rsidP="008272A8">
            <w:ins w:id="2738" w:author="ethink wang" w:date="2017-02-09T20:37:00Z">
              <w:r>
                <w:rPr>
                  <w:rFonts w:hint="eastAsia"/>
                </w:rPr>
                <w:t>（</w:t>
              </w:r>
              <w:r>
                <w:rPr>
                  <w:rFonts w:hint="eastAsia"/>
                </w:rPr>
                <w:t>2</w:t>
              </w:r>
              <w:r>
                <w:rPr>
                  <w:rFonts w:hint="eastAsia"/>
                </w:rPr>
                <w:t>）</w:t>
              </w:r>
            </w:ins>
            <w:r w:rsidR="0004565C">
              <w:rPr>
                <w:rFonts w:hint="eastAsia"/>
              </w:rPr>
              <w:t>订单状态下拉控件包括</w:t>
            </w:r>
            <w:r w:rsidR="00B446C8">
              <w:rPr>
                <w:rFonts w:hint="eastAsia"/>
              </w:rPr>
              <w:t>“全部”“未付结”“未支付”“未结算”“已付结”“未付结”“已结算”，默认“全部”；</w:t>
            </w:r>
          </w:p>
          <w:p w14:paraId="0A0A5F1C" w14:textId="29222454" w:rsidR="006171DD" w:rsidRDefault="006171DD" w:rsidP="008272A8">
            <w:pPr>
              <w:rPr>
                <w:ins w:id="2739" w:author="ethink wang" w:date="2017-02-09T20:37:00Z"/>
              </w:rPr>
            </w:pPr>
            <w:ins w:id="2740" w:author="ethink wang" w:date="2017-02-09T20:37:00Z">
              <w:r>
                <w:rPr>
                  <w:rFonts w:hint="eastAsia"/>
                </w:rPr>
                <w:t>（</w:t>
              </w:r>
              <w:r>
                <w:rPr>
                  <w:rFonts w:hint="eastAsia"/>
                </w:rPr>
                <w:t>3</w:t>
              </w:r>
              <w:r>
                <w:rPr>
                  <w:rFonts w:hint="eastAsia"/>
                </w:rPr>
                <w:t>）</w:t>
              </w:r>
            </w:ins>
            <w:r w:rsidR="0004565C">
              <w:rPr>
                <w:rFonts w:hint="eastAsia"/>
              </w:rPr>
              <w:t>复核方下拉控件包括“全部”“司机”“用车人”，默认“全部”；</w:t>
            </w:r>
          </w:p>
          <w:p w14:paraId="16AE6AFD" w14:textId="0414C61D" w:rsidR="0004565C" w:rsidRDefault="006171DD" w:rsidP="008272A8">
            <w:ins w:id="2741" w:author="ethink wang" w:date="2017-02-09T20:37:00Z">
              <w:r>
                <w:rPr>
                  <w:rFonts w:hint="eastAsia"/>
                </w:rPr>
                <w:t>（</w:t>
              </w:r>
              <w:r>
                <w:rPr>
                  <w:rFonts w:hint="eastAsia"/>
                </w:rPr>
                <w:t>4</w:t>
              </w:r>
              <w:r>
                <w:rPr>
                  <w:rFonts w:hint="eastAsia"/>
                </w:rPr>
                <w:t>）</w:t>
              </w:r>
            </w:ins>
            <w:r w:rsidR="0004565C">
              <w:rPr>
                <w:rFonts w:hint="eastAsia"/>
              </w:rPr>
              <w:t>付款方式下拉控件包括“全部”“在线支付”“线下付现”，默认“全部”</w:t>
            </w:r>
          </w:p>
          <w:p w14:paraId="2C00F046" w14:textId="4A91B3DE" w:rsidR="00B84A87" w:rsidRPr="00B84A87" w:rsidRDefault="00B84A87" w:rsidP="008272A8">
            <w:r>
              <w:rPr>
                <w:rFonts w:hint="eastAsia"/>
              </w:rPr>
              <w:t>（</w:t>
            </w:r>
            <w:r>
              <w:rPr>
                <w:rFonts w:hint="eastAsia"/>
              </w:rPr>
              <w:t>5</w:t>
            </w:r>
            <w:r>
              <w:rPr>
                <w:rFonts w:hint="eastAsia"/>
              </w:rPr>
              <w:t>）增加订单来源控件，参照公共规则“订单来源</w:t>
            </w:r>
            <w:r>
              <w:t>5</w:t>
            </w:r>
            <w:r>
              <w:rPr>
                <w:rFonts w:hint="eastAsia"/>
              </w:rPr>
              <w:t>”</w:t>
            </w:r>
          </w:p>
          <w:p w14:paraId="3C4B2F1F" w14:textId="2741E98E" w:rsidR="0004565C" w:rsidRDefault="0004565C" w:rsidP="008272A8">
            <w:r>
              <w:rPr>
                <w:rFonts w:hint="eastAsia"/>
              </w:rPr>
              <w:t>2</w:t>
            </w:r>
            <w:del w:id="2742" w:author="ethink wang" w:date="2017-02-09T20:37:00Z">
              <w:r w:rsidDel="006171DD">
                <w:rPr>
                  <w:rFonts w:hint="eastAsia"/>
                </w:rPr>
                <w:delText xml:space="preserve"> </w:delText>
              </w:r>
            </w:del>
            <w:ins w:id="2743" w:author="ethink wang" w:date="2017-02-09T20:37:00Z">
              <w:r w:rsidR="006171DD">
                <w:rPr>
                  <w:rFonts w:hint="eastAsia"/>
                </w:rPr>
                <w:t>、</w:t>
              </w:r>
            </w:ins>
            <w:r>
              <w:t>点击</w:t>
            </w:r>
            <w:r>
              <w:rPr>
                <w:rFonts w:hint="eastAsia"/>
              </w:rPr>
              <w:t>“查询”，在列表显示符合条件的订单，点击“清空”</w:t>
            </w:r>
            <w:ins w:id="2744" w:author="ethink wang" w:date="2017-02-09T20:38:00Z">
              <w:r w:rsidR="006171DD">
                <w:rPr>
                  <w:rFonts w:hint="eastAsia"/>
                </w:rPr>
                <w:t>后，</w:t>
              </w:r>
            </w:ins>
            <w:r w:rsidR="00B446C8">
              <w:rPr>
                <w:rFonts w:hint="eastAsia"/>
              </w:rPr>
              <w:t>参照公共规则</w:t>
            </w:r>
          </w:p>
          <w:p w14:paraId="69D1427D" w14:textId="77777777" w:rsidR="006171DD" w:rsidRDefault="0004565C" w:rsidP="008272A8">
            <w:pPr>
              <w:rPr>
                <w:ins w:id="2745" w:author="ethink wang" w:date="2017-02-09T20:38:00Z"/>
              </w:rPr>
            </w:pPr>
            <w:r>
              <w:t>3</w:t>
            </w:r>
            <w:del w:id="2746" w:author="ethink wang" w:date="2017-02-09T20:37:00Z">
              <w:r w:rsidDel="006171DD">
                <w:rPr>
                  <w:rFonts w:hint="eastAsia"/>
                </w:rPr>
                <w:delText xml:space="preserve"> </w:delText>
              </w:r>
            </w:del>
            <w:ins w:id="2747" w:author="ethink wang" w:date="2017-02-09T20:37:00Z">
              <w:r w:rsidR="006171DD">
                <w:rPr>
                  <w:rFonts w:hint="eastAsia"/>
                </w:rPr>
                <w:t>、</w:t>
              </w:r>
            </w:ins>
            <w:r>
              <w:t>列表</w:t>
            </w:r>
            <w:r>
              <w:rPr>
                <w:rFonts w:hint="eastAsia"/>
              </w:rPr>
              <w:t>，</w:t>
            </w:r>
            <w:r>
              <w:t>字段如图</w:t>
            </w:r>
            <w:r>
              <w:rPr>
                <w:rFonts w:hint="eastAsia"/>
              </w:rPr>
              <w:t>，</w:t>
            </w:r>
            <w:r>
              <w:t>不赘述</w:t>
            </w:r>
            <w:r>
              <w:rPr>
                <w:rFonts w:hint="eastAsia"/>
              </w:rPr>
              <w:t>。</w:t>
            </w:r>
          </w:p>
          <w:p w14:paraId="7CD5D54E" w14:textId="368F8356" w:rsidR="006171DD" w:rsidRDefault="006171DD" w:rsidP="008272A8">
            <w:pPr>
              <w:rPr>
                <w:ins w:id="2748" w:author="ethink wang" w:date="2017-02-09T20:39:00Z"/>
              </w:rPr>
            </w:pPr>
            <w:ins w:id="2749" w:author="ethink wang" w:date="2017-02-09T20:39:00Z">
              <w:r>
                <w:rPr>
                  <w:rFonts w:hint="eastAsia"/>
                </w:rPr>
                <w:t>（</w:t>
              </w:r>
              <w:r>
                <w:rPr>
                  <w:rFonts w:hint="eastAsia"/>
                </w:rPr>
                <w:t>1</w:t>
              </w:r>
              <w:r>
                <w:rPr>
                  <w:rFonts w:hint="eastAsia"/>
                </w:rPr>
                <w:t>）</w:t>
              </w:r>
            </w:ins>
            <w:r w:rsidR="00B84A87">
              <w:rPr>
                <w:rFonts w:hint="eastAsia"/>
              </w:rPr>
              <w:t>列表增加“订单来源”列，参照公共规则“订单来源</w:t>
            </w:r>
            <w:r w:rsidR="00B84A87">
              <w:t>5</w:t>
            </w:r>
            <w:r w:rsidR="00B84A87">
              <w:rPr>
                <w:rFonts w:hint="eastAsia"/>
              </w:rPr>
              <w:t>”。</w:t>
            </w:r>
            <w:r w:rsidR="0004565C">
              <w:rPr>
                <w:rFonts w:hint="eastAsia"/>
              </w:rPr>
              <w:t>初始化加载所有待复核订单在列表中，按照复核时间的倒序排列。</w:t>
            </w:r>
          </w:p>
          <w:p w14:paraId="14839CF1" w14:textId="77777777" w:rsidR="006171DD" w:rsidRDefault="006171DD" w:rsidP="008272A8">
            <w:pPr>
              <w:rPr>
                <w:ins w:id="2750" w:author="ethink wang" w:date="2017-02-09T20:39:00Z"/>
              </w:rPr>
            </w:pPr>
            <w:ins w:id="2751" w:author="ethink wang" w:date="2017-02-09T20:39:00Z">
              <w:r>
                <w:rPr>
                  <w:rFonts w:hint="eastAsia"/>
                </w:rPr>
                <w:t>（</w:t>
              </w:r>
              <w:r>
                <w:rPr>
                  <w:rFonts w:hint="eastAsia"/>
                </w:rPr>
                <w:t>2</w:t>
              </w:r>
              <w:r>
                <w:rPr>
                  <w:rFonts w:hint="eastAsia"/>
                </w:rPr>
                <w:t>）</w:t>
              </w:r>
            </w:ins>
            <w:r w:rsidR="0004565C">
              <w:t>点击</w:t>
            </w:r>
            <w:r w:rsidR="0004565C">
              <w:rPr>
                <w:rFonts w:hint="eastAsia"/>
              </w:rPr>
              <w:t>“订单号”跳转至订单详情页；</w:t>
            </w:r>
          </w:p>
          <w:p w14:paraId="2B5B8F7B" w14:textId="2167B0CA" w:rsidR="0004565C" w:rsidRDefault="006171DD" w:rsidP="008272A8">
            <w:ins w:id="2752" w:author="ethink wang" w:date="2017-02-09T20:39:00Z">
              <w:r>
                <w:rPr>
                  <w:rFonts w:hint="eastAsia"/>
                </w:rPr>
                <w:t>（</w:t>
              </w:r>
              <w:r>
                <w:rPr>
                  <w:rFonts w:hint="eastAsia"/>
                </w:rPr>
                <w:t>3</w:t>
              </w:r>
              <w:r>
                <w:rPr>
                  <w:rFonts w:hint="eastAsia"/>
                </w:rPr>
                <w:t>）</w:t>
              </w:r>
            </w:ins>
            <w:r w:rsidR="0004565C">
              <w:rPr>
                <w:rFonts w:hint="eastAsia"/>
              </w:rPr>
              <w:t>点击“申请复核”按键，弹出“申请复核”弹窗，申请</w:t>
            </w:r>
            <w:r w:rsidR="0004565C">
              <w:t>提交成功后</w:t>
            </w:r>
            <w:r w:rsidR="0004565C">
              <w:rPr>
                <w:rFonts w:hint="eastAsia"/>
              </w:rPr>
              <w:t>，</w:t>
            </w:r>
            <w:r w:rsidR="0004565C">
              <w:t>当前订单变为待复核</w:t>
            </w:r>
            <w:r w:rsidR="0004565C">
              <w:rPr>
                <w:rFonts w:hint="eastAsia"/>
              </w:rPr>
              <w:t>，</w:t>
            </w:r>
            <w:r w:rsidR="0004565C">
              <w:t>同时刷新当前页面</w:t>
            </w:r>
            <w:r w:rsidR="0004565C">
              <w:rPr>
                <w:rFonts w:hint="eastAsia"/>
              </w:rPr>
              <w:t>，跳转到“异常订单</w:t>
            </w:r>
            <w:r w:rsidR="0004565C">
              <w:rPr>
                <w:rFonts w:hint="eastAsia"/>
              </w:rPr>
              <w:t>(</w:t>
            </w:r>
            <w:r w:rsidR="0004565C">
              <w:t>待复核</w:t>
            </w:r>
            <w:r w:rsidR="0004565C">
              <w:rPr>
                <w:rFonts w:hint="eastAsia"/>
              </w:rPr>
              <w:t>)</w:t>
            </w:r>
            <w:r w:rsidR="0004565C">
              <w:rPr>
                <w:rFonts w:hint="eastAsia"/>
              </w:rPr>
              <w:t>”页面</w:t>
            </w:r>
          </w:p>
          <w:p w14:paraId="729C25A4" w14:textId="48F79A9C" w:rsidR="0004565C" w:rsidRDefault="0004565C" w:rsidP="008272A8">
            <w:r>
              <w:t>4</w:t>
            </w:r>
            <w:del w:id="2753" w:author="ethink wang" w:date="2017-02-09T20:39:00Z">
              <w:r w:rsidDel="006171DD">
                <w:rPr>
                  <w:rFonts w:hint="eastAsia"/>
                </w:rPr>
                <w:delText xml:space="preserve"> </w:delText>
              </w:r>
            </w:del>
            <w:ins w:id="2754" w:author="ethink wang" w:date="2017-02-09T20:39:00Z">
              <w:r w:rsidR="006171DD">
                <w:rPr>
                  <w:rFonts w:hint="eastAsia"/>
                </w:rPr>
                <w:t>、</w:t>
              </w:r>
            </w:ins>
            <w:r>
              <w:rPr>
                <w:rFonts w:hint="eastAsia"/>
              </w:rPr>
              <w:t>“导出数据”，导出列表中</w:t>
            </w:r>
            <w:ins w:id="2755" w:author="ethink wang" w:date="2017-02-09T20:39:00Z">
              <w:r w:rsidR="006171DD">
                <w:rPr>
                  <w:rFonts w:hint="eastAsia"/>
                </w:rPr>
                <w:t>检出</w:t>
              </w:r>
            </w:ins>
            <w:r>
              <w:rPr>
                <w:rFonts w:hint="eastAsia"/>
              </w:rPr>
              <w:t>的数据，文件格式为“</w:t>
            </w:r>
            <w:r>
              <w:rPr>
                <w:rFonts w:hint="eastAsia"/>
              </w:rPr>
              <w:t>.xls</w:t>
            </w:r>
            <w:r>
              <w:rPr>
                <w:rFonts w:hint="eastAsia"/>
              </w:rPr>
              <w:t>”，样式参照模板</w:t>
            </w:r>
          </w:p>
        </w:tc>
        <w:tc>
          <w:tcPr>
            <w:tcW w:w="2302" w:type="dxa"/>
            <w:vAlign w:val="center"/>
          </w:tcPr>
          <w:p w14:paraId="6B5CFB1D" w14:textId="292D62D1" w:rsidR="0004565C" w:rsidRPr="00AC3FB0" w:rsidRDefault="00492AC8" w:rsidP="008272A8">
            <w:ins w:id="2756" w:author="ethink wang" w:date="2017-02-09T21:06:00Z">
              <w:r>
                <w:t>异常订单所对应的订单状态</w:t>
              </w:r>
              <w:r>
                <w:rPr>
                  <w:rFonts w:hint="eastAsia"/>
                </w:rPr>
                <w:t>，</w:t>
              </w:r>
              <w:r>
                <w:t>参见公共规则</w:t>
              </w:r>
            </w:ins>
          </w:p>
        </w:tc>
      </w:tr>
      <w:tr w:rsidR="0004565C" w:rsidRPr="00E5497E" w14:paraId="11FFD987" w14:textId="77777777" w:rsidTr="005836B4">
        <w:trPr>
          <w:trHeight w:val="729"/>
        </w:trPr>
        <w:tc>
          <w:tcPr>
            <w:tcW w:w="1387" w:type="dxa"/>
            <w:vMerge/>
            <w:vAlign w:val="center"/>
          </w:tcPr>
          <w:p w14:paraId="362759D4" w14:textId="77777777" w:rsidR="0004565C" w:rsidRDefault="0004565C" w:rsidP="008272A8">
            <w:pPr>
              <w:jc w:val="center"/>
              <w:rPr>
                <w:rFonts w:asciiTheme="minorEastAsia" w:hAnsiTheme="minorEastAsia"/>
              </w:rPr>
            </w:pPr>
          </w:p>
        </w:tc>
        <w:tc>
          <w:tcPr>
            <w:tcW w:w="1116" w:type="dxa"/>
            <w:vAlign w:val="center"/>
          </w:tcPr>
          <w:p w14:paraId="1EADDD01" w14:textId="77777777" w:rsidR="0004565C" w:rsidRDefault="0004565C" w:rsidP="008272A8">
            <w:r>
              <w:rPr>
                <w:rFonts w:hint="eastAsia"/>
              </w:rPr>
              <w:t>申请复核弹窗</w:t>
            </w:r>
          </w:p>
        </w:tc>
        <w:tc>
          <w:tcPr>
            <w:tcW w:w="5157" w:type="dxa"/>
            <w:vAlign w:val="center"/>
          </w:tcPr>
          <w:p w14:paraId="0F0431AE" w14:textId="58773D6C" w:rsidR="0004565C" w:rsidRDefault="0004565C" w:rsidP="00EA4EAE">
            <w:r>
              <w:t>1</w:t>
            </w:r>
            <w:del w:id="2757" w:author="ethink wang" w:date="2017-02-09T20:40:00Z">
              <w:r w:rsidDel="006171DD">
                <w:rPr>
                  <w:rFonts w:hint="eastAsia"/>
                </w:rPr>
                <w:delText xml:space="preserve"> </w:delText>
              </w:r>
            </w:del>
            <w:ins w:id="2758" w:author="ethink wang" w:date="2017-02-09T20:40:00Z">
              <w:r w:rsidR="006171DD">
                <w:rPr>
                  <w:rFonts w:hint="eastAsia"/>
                </w:rPr>
                <w:t>、</w:t>
              </w:r>
            </w:ins>
            <w:r>
              <w:rPr>
                <w:rFonts w:hint="eastAsia"/>
              </w:rPr>
              <w:t>“申请复核”弹窗，“复核方”下拉控件，包括“司机”“用车人”，默认显示“请选择”</w:t>
            </w:r>
            <w:ins w:id="2759" w:author="ethink wang" w:date="2017-02-09T20:40:00Z">
              <w:r w:rsidR="006171DD">
                <w:rPr>
                  <w:rFonts w:hint="eastAsia"/>
                </w:rPr>
                <w:t>；</w:t>
              </w:r>
            </w:ins>
          </w:p>
          <w:p w14:paraId="2EF28A2C" w14:textId="296E34CA" w:rsidR="0004565C" w:rsidRDefault="0004565C" w:rsidP="00EA4EAE">
            <w:r>
              <w:t>2</w:t>
            </w:r>
            <w:ins w:id="2760" w:author="ethink wang" w:date="2017-02-09T20:40:00Z">
              <w:r w:rsidR="006171DD">
                <w:rPr>
                  <w:rFonts w:hint="eastAsia"/>
                </w:rPr>
                <w:t>、</w:t>
              </w:r>
            </w:ins>
            <w:r>
              <w:rPr>
                <w:rFonts w:hint="eastAsia"/>
              </w:rPr>
              <w:t>“申请原因”多文本输入框，必填项，最多可输入</w:t>
            </w:r>
            <w:r>
              <w:rPr>
                <w:rFonts w:hint="eastAsia"/>
              </w:rPr>
              <w:t>200</w:t>
            </w:r>
            <w:r>
              <w:rPr>
                <w:rFonts w:hint="eastAsia"/>
              </w:rPr>
              <w:t>字符，超过后不可输入</w:t>
            </w:r>
            <w:ins w:id="2761" w:author="ethink wang" w:date="2017-02-09T20:40:00Z">
              <w:r w:rsidR="006171DD">
                <w:rPr>
                  <w:rFonts w:hint="eastAsia"/>
                </w:rPr>
                <w:t>；</w:t>
              </w:r>
            </w:ins>
          </w:p>
          <w:p w14:paraId="29AB8909" w14:textId="7DCAF2E1" w:rsidR="0004565C" w:rsidRPr="00EA4EAE" w:rsidRDefault="0004565C" w:rsidP="00EA4EAE">
            <w:r>
              <w:rPr>
                <w:rFonts w:hint="eastAsia"/>
              </w:rPr>
              <w:t>3</w:t>
            </w:r>
            <w:ins w:id="2762" w:author="ethink wang" w:date="2017-02-09T20:40:00Z">
              <w:r w:rsidR="006171DD">
                <w:rPr>
                  <w:rFonts w:hint="eastAsia"/>
                </w:rPr>
                <w:t>、</w:t>
              </w:r>
            </w:ins>
            <w:r>
              <w:rPr>
                <w:rFonts w:hint="eastAsia"/>
              </w:rPr>
              <w:t>“确定”按键。检验必填项是否填写，若没填写则提示“请选择复核方”或“请输入申请原因”；</w:t>
            </w:r>
            <w:r>
              <w:t>提交成功</w:t>
            </w:r>
            <w:r>
              <w:lastRenderedPageBreak/>
              <w:t>后</w:t>
            </w:r>
            <w:r>
              <w:rPr>
                <w:rFonts w:hint="eastAsia"/>
              </w:rPr>
              <w:t>，</w:t>
            </w:r>
            <w:r>
              <w:t>当前订单变为待复核</w:t>
            </w:r>
            <w:r>
              <w:rPr>
                <w:rFonts w:hint="eastAsia"/>
              </w:rPr>
              <w:t>，</w:t>
            </w:r>
            <w:r>
              <w:t>同时刷新当前页面</w:t>
            </w:r>
            <w:r>
              <w:rPr>
                <w:rFonts w:hint="eastAsia"/>
              </w:rPr>
              <w:t>，跳转到“异常订单</w:t>
            </w:r>
            <w:r>
              <w:rPr>
                <w:rFonts w:hint="eastAsia"/>
              </w:rPr>
              <w:t>(</w:t>
            </w:r>
            <w:r>
              <w:t>待复核</w:t>
            </w:r>
            <w:r>
              <w:rPr>
                <w:rFonts w:hint="eastAsia"/>
              </w:rPr>
              <w:t>)</w:t>
            </w:r>
            <w:r>
              <w:rPr>
                <w:rFonts w:hint="eastAsia"/>
              </w:rPr>
              <w:t>”页面</w:t>
            </w:r>
            <w:ins w:id="2763" w:author="ethink wang" w:date="2017-02-09T20:40:00Z">
              <w:r w:rsidR="006171DD">
                <w:rPr>
                  <w:rFonts w:hint="eastAsia"/>
                </w:rPr>
                <w:t>；</w:t>
              </w:r>
            </w:ins>
          </w:p>
          <w:p w14:paraId="34B4E9F3" w14:textId="0964B036" w:rsidR="0004565C" w:rsidRPr="00EA4EAE" w:rsidRDefault="0004565C" w:rsidP="008272A8">
            <w:r>
              <w:rPr>
                <w:rFonts w:hint="eastAsia"/>
              </w:rPr>
              <w:t>4</w:t>
            </w:r>
            <w:del w:id="2764" w:author="ethink wang" w:date="2017-02-09T20:40:00Z">
              <w:r w:rsidDel="006171DD">
                <w:rPr>
                  <w:rFonts w:hint="eastAsia"/>
                </w:rPr>
                <w:delText xml:space="preserve"> </w:delText>
              </w:r>
            </w:del>
            <w:ins w:id="2765" w:author="ethink wang" w:date="2017-02-09T20:40:00Z">
              <w:r w:rsidR="006171DD">
                <w:rPr>
                  <w:rFonts w:hint="eastAsia"/>
                </w:rPr>
                <w:t>、</w:t>
              </w:r>
            </w:ins>
            <w:r>
              <w:rPr>
                <w:rFonts w:hint="eastAsia"/>
              </w:rPr>
              <w:t>“取消”按键。放弃申请复核，关闭当前弹窗</w:t>
            </w:r>
            <w:ins w:id="2766" w:author="ethink wang" w:date="2017-02-09T20:40:00Z">
              <w:r w:rsidR="006171DD">
                <w:rPr>
                  <w:rFonts w:hint="eastAsia"/>
                </w:rPr>
                <w:t>。</w:t>
              </w:r>
            </w:ins>
          </w:p>
        </w:tc>
        <w:tc>
          <w:tcPr>
            <w:tcW w:w="2302" w:type="dxa"/>
            <w:vAlign w:val="center"/>
          </w:tcPr>
          <w:p w14:paraId="1B7FD44A" w14:textId="77777777" w:rsidR="0004565C" w:rsidRPr="00AC3FB0" w:rsidRDefault="0004565C" w:rsidP="008272A8"/>
        </w:tc>
      </w:tr>
      <w:tr w:rsidR="0004565C" w:rsidRPr="00E5497E" w14:paraId="19397A61" w14:textId="77777777" w:rsidTr="005836B4">
        <w:trPr>
          <w:trHeight w:val="729"/>
        </w:trPr>
        <w:tc>
          <w:tcPr>
            <w:tcW w:w="1387" w:type="dxa"/>
            <w:vMerge/>
            <w:vAlign w:val="center"/>
          </w:tcPr>
          <w:p w14:paraId="1F48BDD4" w14:textId="77777777" w:rsidR="0004565C" w:rsidRDefault="0004565C" w:rsidP="00E5497E">
            <w:pPr>
              <w:jc w:val="center"/>
              <w:rPr>
                <w:rFonts w:asciiTheme="minorEastAsia" w:hAnsiTheme="minorEastAsia"/>
              </w:rPr>
            </w:pPr>
          </w:p>
        </w:tc>
        <w:tc>
          <w:tcPr>
            <w:tcW w:w="1116" w:type="dxa"/>
            <w:vAlign w:val="center"/>
          </w:tcPr>
          <w:p w14:paraId="44A720D1" w14:textId="77777777" w:rsidR="0004565C" w:rsidRDefault="0004565C" w:rsidP="00E5497E">
            <w:r>
              <w:rPr>
                <w:rFonts w:hint="eastAsia"/>
              </w:rPr>
              <w:t>待收款订单</w:t>
            </w:r>
          </w:p>
        </w:tc>
        <w:tc>
          <w:tcPr>
            <w:tcW w:w="5157" w:type="dxa"/>
            <w:vAlign w:val="center"/>
          </w:tcPr>
          <w:p w14:paraId="4BDB4108" w14:textId="733B2CE6" w:rsidR="006171DD" w:rsidRDefault="0004565C" w:rsidP="00E5497E">
            <w:pPr>
              <w:rPr>
                <w:ins w:id="2767" w:author="ethink wang" w:date="2017-02-09T20:45:00Z"/>
              </w:rPr>
            </w:pPr>
            <w:r>
              <w:rPr>
                <w:rFonts w:hint="eastAsia"/>
              </w:rPr>
              <w:t>1</w:t>
            </w:r>
            <w:del w:id="2768" w:author="ethink wang" w:date="2017-02-09T20:44:00Z">
              <w:r w:rsidDel="006171DD">
                <w:rPr>
                  <w:rFonts w:hint="eastAsia"/>
                </w:rPr>
                <w:delText xml:space="preserve"> </w:delText>
              </w:r>
            </w:del>
            <w:ins w:id="2769" w:author="ethink wang" w:date="2017-02-09T20:44:00Z">
              <w:r w:rsidR="006171DD">
                <w:rPr>
                  <w:rFonts w:hint="eastAsia"/>
                </w:rPr>
                <w:t>、</w:t>
              </w:r>
            </w:ins>
            <w:r>
              <w:rPr>
                <w:rFonts w:hint="eastAsia"/>
              </w:rPr>
              <w:t>查询条件：“订单号”“下单人”“司机”“</w:t>
            </w:r>
            <w:r w:rsidR="009249CB">
              <w:rPr>
                <w:rFonts w:hint="eastAsia"/>
              </w:rPr>
              <w:t>订单状态</w:t>
            </w:r>
            <w:r>
              <w:rPr>
                <w:rFonts w:hint="eastAsia"/>
              </w:rPr>
              <w:t>”“付款方式”“支付渠道”“用车时间”</w:t>
            </w:r>
            <w:r w:rsidR="00B84A87">
              <w:rPr>
                <w:rFonts w:hint="eastAsia"/>
              </w:rPr>
              <w:t>“订单来源”</w:t>
            </w:r>
            <w:r>
              <w:rPr>
                <w:rFonts w:hint="eastAsia"/>
              </w:rPr>
              <w:t>。其中</w:t>
            </w:r>
            <w:del w:id="2770" w:author="ethink wang" w:date="2017-02-09T20:45:00Z">
              <w:r w:rsidDel="006171DD">
                <w:rPr>
                  <w:rFonts w:hint="eastAsia"/>
                </w:rPr>
                <w:delText>，</w:delText>
              </w:r>
            </w:del>
            <w:ins w:id="2771" w:author="ethink wang" w:date="2017-02-09T20:45:00Z">
              <w:r w:rsidR="006171DD">
                <w:rPr>
                  <w:rFonts w:hint="eastAsia"/>
                </w:rPr>
                <w:t>：</w:t>
              </w:r>
            </w:ins>
          </w:p>
          <w:p w14:paraId="749BBA1F" w14:textId="64C9E10B" w:rsidR="006171DD" w:rsidRDefault="006171DD" w:rsidP="00E5497E">
            <w:pPr>
              <w:rPr>
                <w:ins w:id="2772" w:author="ethink wang" w:date="2017-02-09T20:45:00Z"/>
              </w:rPr>
            </w:pPr>
            <w:ins w:id="2773" w:author="ethink wang" w:date="2017-02-09T20:45:00Z">
              <w:r>
                <w:rPr>
                  <w:rFonts w:hint="eastAsia"/>
                </w:rPr>
                <w:t>（</w:t>
              </w:r>
              <w:r>
                <w:rPr>
                  <w:rFonts w:hint="eastAsia"/>
                </w:rPr>
                <w:t>1</w:t>
              </w:r>
              <w:r>
                <w:rPr>
                  <w:rFonts w:hint="eastAsia"/>
                </w:rPr>
                <w:t>）</w:t>
              </w:r>
            </w:ins>
            <w:r w:rsidR="0004565C">
              <w:rPr>
                <w:rFonts w:hint="eastAsia"/>
              </w:rPr>
              <w:t>订单号控件、司机和下单人控件</w:t>
            </w:r>
            <w:r w:rsidR="00B446C8">
              <w:rPr>
                <w:rFonts w:hint="eastAsia"/>
              </w:rPr>
              <w:t>参照公共规则</w:t>
            </w:r>
            <w:r w:rsidR="0004565C">
              <w:rPr>
                <w:rFonts w:hint="eastAsia"/>
              </w:rPr>
              <w:t>；</w:t>
            </w:r>
          </w:p>
          <w:p w14:paraId="5A607034" w14:textId="3883F331" w:rsidR="006171DD" w:rsidRDefault="006171DD" w:rsidP="00E5497E">
            <w:pPr>
              <w:rPr>
                <w:ins w:id="2774" w:author="ethink wang" w:date="2017-02-09T20:45:00Z"/>
              </w:rPr>
            </w:pPr>
            <w:ins w:id="2775" w:author="ethink wang" w:date="2017-02-09T20:45:00Z">
              <w:r>
                <w:rPr>
                  <w:rFonts w:hint="eastAsia"/>
                </w:rPr>
                <w:t>（</w:t>
              </w:r>
              <w:r>
                <w:rPr>
                  <w:rFonts w:hint="eastAsia"/>
                </w:rPr>
                <w:t>2</w:t>
              </w:r>
              <w:r>
                <w:rPr>
                  <w:rFonts w:hint="eastAsia"/>
                </w:rPr>
                <w:t>）</w:t>
              </w:r>
            </w:ins>
            <w:r w:rsidR="009249CB">
              <w:rPr>
                <w:rFonts w:hint="eastAsia"/>
              </w:rPr>
              <w:t>订单状态</w:t>
            </w:r>
            <w:r w:rsidR="0004565C">
              <w:rPr>
                <w:rFonts w:hint="eastAsia"/>
              </w:rPr>
              <w:t>下拉控件包括“全部”“</w:t>
            </w:r>
            <w:r w:rsidR="009249CB">
              <w:rPr>
                <w:rFonts w:hint="eastAsia"/>
              </w:rPr>
              <w:t>未付结</w:t>
            </w:r>
            <w:r w:rsidR="0004565C">
              <w:rPr>
                <w:rFonts w:hint="eastAsia"/>
              </w:rPr>
              <w:t>”“</w:t>
            </w:r>
            <w:r w:rsidR="009249CB">
              <w:rPr>
                <w:rFonts w:hint="eastAsia"/>
              </w:rPr>
              <w:t>未支付</w:t>
            </w:r>
            <w:r w:rsidR="0004565C">
              <w:rPr>
                <w:rFonts w:hint="eastAsia"/>
              </w:rPr>
              <w:t>”</w:t>
            </w:r>
            <w:r w:rsidR="009249CB">
              <w:rPr>
                <w:rFonts w:hint="eastAsia"/>
              </w:rPr>
              <w:t>“未结算”，</w:t>
            </w:r>
            <w:r w:rsidR="0004565C">
              <w:rPr>
                <w:rFonts w:hint="eastAsia"/>
              </w:rPr>
              <w:t>默认“全部”；</w:t>
            </w:r>
          </w:p>
          <w:p w14:paraId="3A543C83" w14:textId="56DF6B9D" w:rsidR="006171DD" w:rsidRDefault="006171DD" w:rsidP="00E5497E">
            <w:pPr>
              <w:rPr>
                <w:ins w:id="2776" w:author="ethink wang" w:date="2017-02-09T20:45:00Z"/>
              </w:rPr>
            </w:pPr>
            <w:ins w:id="2777" w:author="ethink wang" w:date="2017-02-09T20:45:00Z">
              <w:r>
                <w:rPr>
                  <w:rFonts w:hint="eastAsia"/>
                </w:rPr>
                <w:t>（</w:t>
              </w:r>
              <w:r>
                <w:rPr>
                  <w:rFonts w:hint="eastAsia"/>
                </w:rPr>
                <w:t>3</w:t>
              </w:r>
              <w:r>
                <w:rPr>
                  <w:rFonts w:hint="eastAsia"/>
                </w:rPr>
                <w:t>）</w:t>
              </w:r>
            </w:ins>
            <w:r w:rsidR="0004565C">
              <w:rPr>
                <w:rFonts w:hint="eastAsia"/>
              </w:rPr>
              <w:t>付款方式下拉控件包括“全部”“在线支付”“线下付现”，默认“全部”；</w:t>
            </w:r>
          </w:p>
          <w:p w14:paraId="071CC9D6" w14:textId="4CC17D70" w:rsidR="006171DD" w:rsidRDefault="006171DD" w:rsidP="00E5497E">
            <w:pPr>
              <w:rPr>
                <w:ins w:id="2778" w:author="ethink wang" w:date="2017-02-09T20:45:00Z"/>
              </w:rPr>
            </w:pPr>
            <w:ins w:id="2779" w:author="ethink wang" w:date="2017-02-09T20:45:00Z">
              <w:r>
                <w:rPr>
                  <w:rFonts w:hint="eastAsia"/>
                </w:rPr>
                <w:t>（</w:t>
              </w:r>
              <w:r>
                <w:rPr>
                  <w:rFonts w:hint="eastAsia"/>
                </w:rPr>
                <w:t>4</w:t>
              </w:r>
              <w:r>
                <w:rPr>
                  <w:rFonts w:hint="eastAsia"/>
                </w:rPr>
                <w:t>）</w:t>
              </w:r>
            </w:ins>
            <w:r w:rsidR="0004565C">
              <w:rPr>
                <w:rFonts w:hint="eastAsia"/>
              </w:rPr>
              <w:t>支付渠道下拉控件包括“全部”“余额支付”“微信支付”“支付宝支付”，默认“全部”；</w:t>
            </w:r>
          </w:p>
          <w:p w14:paraId="5AA2D19C" w14:textId="75A1DDF5" w:rsidR="0004565C" w:rsidRDefault="006171DD" w:rsidP="00E5497E">
            <w:ins w:id="2780" w:author="ethink wang" w:date="2017-02-09T20:45:00Z">
              <w:r>
                <w:rPr>
                  <w:rFonts w:hint="eastAsia"/>
                </w:rPr>
                <w:t>（</w:t>
              </w:r>
              <w:r>
                <w:rPr>
                  <w:rFonts w:hint="eastAsia"/>
                </w:rPr>
                <w:t>5</w:t>
              </w:r>
              <w:r>
                <w:rPr>
                  <w:rFonts w:hint="eastAsia"/>
                </w:rPr>
                <w:t>）</w:t>
              </w:r>
            </w:ins>
            <w:r w:rsidR="0004565C">
              <w:rPr>
                <w:rFonts w:hint="eastAsia"/>
              </w:rPr>
              <w:t>用车时间控件精确到分钟</w:t>
            </w:r>
            <w:ins w:id="2781" w:author="ethink wang" w:date="2017-02-09T20:48:00Z">
              <w:r w:rsidR="00492AC8">
                <w:rPr>
                  <w:rFonts w:hint="eastAsia"/>
                </w:rPr>
                <w:t>，</w:t>
              </w:r>
            </w:ins>
            <w:ins w:id="2782" w:author="ethink wang" w:date="2017-02-09T20:54:00Z">
              <w:r w:rsidR="00492AC8">
                <w:rPr>
                  <w:rFonts w:hint="eastAsia"/>
                </w:rPr>
                <w:t>具体参见公共规则</w:t>
              </w:r>
            </w:ins>
          </w:p>
          <w:p w14:paraId="738306FA" w14:textId="4EEC8C0E" w:rsidR="00B84A87" w:rsidRPr="002F318C" w:rsidRDefault="00B84A87" w:rsidP="00B84A87">
            <w:r>
              <w:rPr>
                <w:rFonts w:hint="eastAsia"/>
              </w:rPr>
              <w:t>（</w:t>
            </w:r>
            <w:r>
              <w:rPr>
                <w:rFonts w:hint="eastAsia"/>
              </w:rPr>
              <w:t>6</w:t>
            </w:r>
            <w:r>
              <w:rPr>
                <w:rFonts w:hint="eastAsia"/>
              </w:rPr>
              <w:t>）增加订单来源控件，参照公共规则“订单来源</w:t>
            </w:r>
            <w:r>
              <w:t>5</w:t>
            </w:r>
            <w:r>
              <w:rPr>
                <w:rFonts w:hint="eastAsia"/>
              </w:rPr>
              <w:t>”</w:t>
            </w:r>
          </w:p>
          <w:p w14:paraId="5DCCFCC2" w14:textId="77777777" w:rsidR="00B84A87" w:rsidRPr="00B84A87" w:rsidRDefault="00B84A87" w:rsidP="00E5497E"/>
          <w:p w14:paraId="335025CA" w14:textId="3FE586BE" w:rsidR="0004565C" w:rsidRDefault="0004565C" w:rsidP="00E5497E">
            <w:r>
              <w:rPr>
                <w:rFonts w:hint="eastAsia"/>
              </w:rPr>
              <w:t>2</w:t>
            </w:r>
            <w:del w:id="2783" w:author="ethink wang" w:date="2017-02-09T20:54:00Z">
              <w:r w:rsidDel="00492AC8">
                <w:rPr>
                  <w:rFonts w:hint="eastAsia"/>
                </w:rPr>
                <w:delText xml:space="preserve"> </w:delText>
              </w:r>
            </w:del>
            <w:ins w:id="2784" w:author="ethink wang" w:date="2017-02-09T20:54:00Z">
              <w:r w:rsidR="00492AC8">
                <w:rPr>
                  <w:rFonts w:hint="eastAsia"/>
                </w:rPr>
                <w:t>、</w:t>
              </w:r>
            </w:ins>
            <w:r>
              <w:t>点击</w:t>
            </w:r>
            <w:r>
              <w:rPr>
                <w:rFonts w:hint="eastAsia"/>
              </w:rPr>
              <w:t>“查询”，在列表显示符合条件的订单，点击“清空”</w:t>
            </w:r>
            <w:r w:rsidR="00B446C8">
              <w:rPr>
                <w:rFonts w:hint="eastAsia"/>
              </w:rPr>
              <w:t>参照公共规则</w:t>
            </w:r>
            <w:r>
              <w:rPr>
                <w:rFonts w:hint="eastAsia"/>
              </w:rPr>
              <w:t>。</w:t>
            </w:r>
          </w:p>
          <w:p w14:paraId="43FF8035" w14:textId="77777777" w:rsidR="00492AC8" w:rsidRDefault="0004565C" w:rsidP="00E5497E">
            <w:pPr>
              <w:rPr>
                <w:ins w:id="2785" w:author="ethink wang" w:date="2017-02-09T20:55:00Z"/>
              </w:rPr>
            </w:pPr>
            <w:r>
              <w:t>3</w:t>
            </w:r>
            <w:del w:id="2786" w:author="ethink wang" w:date="2017-02-09T20:54:00Z">
              <w:r w:rsidDel="00492AC8">
                <w:rPr>
                  <w:rFonts w:hint="eastAsia"/>
                </w:rPr>
                <w:delText xml:space="preserve"> </w:delText>
              </w:r>
            </w:del>
            <w:ins w:id="2787" w:author="ethink wang" w:date="2017-02-09T20:54:00Z">
              <w:r w:rsidR="00492AC8">
                <w:rPr>
                  <w:rFonts w:hint="eastAsia"/>
                </w:rPr>
                <w:t>、</w:t>
              </w:r>
            </w:ins>
            <w:r>
              <w:t>列表</w:t>
            </w:r>
            <w:r>
              <w:rPr>
                <w:rFonts w:hint="eastAsia"/>
              </w:rPr>
              <w:t>，</w:t>
            </w:r>
            <w:r>
              <w:t>字段如图</w:t>
            </w:r>
            <w:r>
              <w:rPr>
                <w:rFonts w:hint="eastAsia"/>
              </w:rPr>
              <w:t>，</w:t>
            </w:r>
            <w:r>
              <w:t>不赘述</w:t>
            </w:r>
            <w:r>
              <w:rPr>
                <w:rFonts w:hint="eastAsia"/>
              </w:rPr>
              <w:t>。</w:t>
            </w:r>
          </w:p>
          <w:p w14:paraId="0CF5883B" w14:textId="0ED7A361" w:rsidR="00492AC8" w:rsidRDefault="00492AC8" w:rsidP="00E5497E">
            <w:pPr>
              <w:rPr>
                <w:ins w:id="2788" w:author="ethink wang" w:date="2017-02-09T20:55:00Z"/>
              </w:rPr>
            </w:pPr>
            <w:ins w:id="2789" w:author="ethink wang" w:date="2017-02-09T20:55:00Z">
              <w:r>
                <w:rPr>
                  <w:rFonts w:hint="eastAsia"/>
                </w:rPr>
                <w:t>（</w:t>
              </w:r>
              <w:r>
                <w:rPr>
                  <w:rFonts w:hint="eastAsia"/>
                </w:rPr>
                <w:t>1</w:t>
              </w:r>
              <w:r>
                <w:rPr>
                  <w:rFonts w:hint="eastAsia"/>
                </w:rPr>
                <w:t>）</w:t>
              </w:r>
            </w:ins>
            <w:r w:rsidR="00B84A87">
              <w:rPr>
                <w:rFonts w:hint="eastAsia"/>
              </w:rPr>
              <w:t>列表增加“订单来源”列，参照公共规则“订单来源</w:t>
            </w:r>
            <w:r w:rsidR="00B84A87">
              <w:t>5</w:t>
            </w:r>
            <w:r w:rsidR="00B84A87">
              <w:rPr>
                <w:rFonts w:hint="eastAsia"/>
              </w:rPr>
              <w:t>”。</w:t>
            </w:r>
            <w:r w:rsidR="0004565C">
              <w:rPr>
                <w:rFonts w:hint="eastAsia"/>
              </w:rPr>
              <w:t>初始化加载所有待</w:t>
            </w:r>
            <w:r w:rsidR="00B446C8">
              <w:rPr>
                <w:rFonts w:hint="eastAsia"/>
              </w:rPr>
              <w:t>收款</w:t>
            </w:r>
            <w:r w:rsidR="0004565C">
              <w:rPr>
                <w:rFonts w:hint="eastAsia"/>
              </w:rPr>
              <w:t>订单在列表中，按照用车时间的倒序排列。</w:t>
            </w:r>
          </w:p>
          <w:p w14:paraId="651F11AC" w14:textId="77777777" w:rsidR="00492AC8" w:rsidRDefault="00492AC8" w:rsidP="00E5497E">
            <w:pPr>
              <w:rPr>
                <w:ins w:id="2790" w:author="ethink wang" w:date="2017-02-09T20:55:00Z"/>
              </w:rPr>
            </w:pPr>
            <w:ins w:id="2791" w:author="ethink wang" w:date="2017-02-09T20:55:00Z">
              <w:r>
                <w:rPr>
                  <w:rFonts w:hint="eastAsia"/>
                </w:rPr>
                <w:t>（</w:t>
              </w:r>
              <w:r>
                <w:rPr>
                  <w:rFonts w:hint="eastAsia"/>
                </w:rPr>
                <w:t>2</w:t>
              </w:r>
              <w:r>
                <w:rPr>
                  <w:rFonts w:hint="eastAsia"/>
                </w:rPr>
                <w:t>）</w:t>
              </w:r>
            </w:ins>
            <w:r w:rsidR="0004565C">
              <w:t>点击</w:t>
            </w:r>
            <w:r w:rsidR="0004565C">
              <w:rPr>
                <w:rFonts w:hint="eastAsia"/>
              </w:rPr>
              <w:t>“订单号”跳转至订单详情页；</w:t>
            </w:r>
          </w:p>
          <w:p w14:paraId="24C6813D" w14:textId="4E2B00E4" w:rsidR="0004565C" w:rsidRDefault="00492AC8" w:rsidP="00E5497E">
            <w:ins w:id="2792" w:author="ethink wang" w:date="2017-02-09T20:55:00Z">
              <w:r>
                <w:rPr>
                  <w:rFonts w:hint="eastAsia"/>
                </w:rPr>
                <w:t>（</w:t>
              </w:r>
              <w:r>
                <w:rPr>
                  <w:rFonts w:hint="eastAsia"/>
                </w:rPr>
                <w:t>3</w:t>
              </w:r>
              <w:r>
                <w:rPr>
                  <w:rFonts w:hint="eastAsia"/>
                </w:rPr>
                <w:t>）</w:t>
              </w:r>
            </w:ins>
            <w:r w:rsidR="0004565C">
              <w:rPr>
                <w:rFonts w:hint="eastAsia"/>
              </w:rPr>
              <w:t>点击“申请复核”按键，弹出“申请复核”弹窗，申请</w:t>
            </w:r>
            <w:r w:rsidR="0004565C">
              <w:t>提交成功后</w:t>
            </w:r>
            <w:r w:rsidR="0004565C">
              <w:rPr>
                <w:rFonts w:hint="eastAsia"/>
              </w:rPr>
              <w:t>，</w:t>
            </w:r>
            <w:r w:rsidR="0004565C">
              <w:t>当前订单变为待复核</w:t>
            </w:r>
            <w:r w:rsidR="0004565C">
              <w:rPr>
                <w:rFonts w:hint="eastAsia"/>
              </w:rPr>
              <w:t>，</w:t>
            </w:r>
            <w:r w:rsidR="0004565C">
              <w:t>同时刷新当前页面</w:t>
            </w:r>
            <w:r w:rsidR="0004565C">
              <w:rPr>
                <w:rFonts w:hint="eastAsia"/>
              </w:rPr>
              <w:t>，跳转到“异常订单</w:t>
            </w:r>
            <w:r w:rsidR="0004565C">
              <w:rPr>
                <w:rFonts w:hint="eastAsia"/>
              </w:rPr>
              <w:t>(</w:t>
            </w:r>
            <w:r w:rsidR="0004565C">
              <w:t>待复核</w:t>
            </w:r>
            <w:r w:rsidR="0004565C">
              <w:rPr>
                <w:rFonts w:hint="eastAsia"/>
              </w:rPr>
              <w:t>)</w:t>
            </w:r>
            <w:r w:rsidR="0004565C">
              <w:rPr>
                <w:rFonts w:hint="eastAsia"/>
              </w:rPr>
              <w:t>”页面</w:t>
            </w:r>
          </w:p>
          <w:p w14:paraId="6E58C63E" w14:textId="52EB4010" w:rsidR="0004565C" w:rsidRDefault="0004565C" w:rsidP="00E5497E">
            <w:r>
              <w:rPr>
                <w:rFonts w:hint="eastAsia"/>
              </w:rPr>
              <w:t>4</w:t>
            </w:r>
            <w:del w:id="2793" w:author="ethink wang" w:date="2017-02-09T20:55:00Z">
              <w:r w:rsidDel="00492AC8">
                <w:rPr>
                  <w:rFonts w:hint="eastAsia"/>
                </w:rPr>
                <w:delText xml:space="preserve"> </w:delText>
              </w:r>
            </w:del>
            <w:ins w:id="2794" w:author="ethink wang" w:date="2017-02-09T20:55:00Z">
              <w:r w:rsidR="00492AC8">
                <w:rPr>
                  <w:rFonts w:hint="eastAsia"/>
                </w:rPr>
                <w:t>、</w:t>
              </w:r>
            </w:ins>
            <w:r>
              <w:rPr>
                <w:rFonts w:hint="eastAsia"/>
              </w:rPr>
              <w:t>“导出数据”，导出列表中</w:t>
            </w:r>
            <w:ins w:id="2795" w:author="ethink wang" w:date="2017-02-09T20:55:00Z">
              <w:r w:rsidR="00492AC8">
                <w:rPr>
                  <w:rFonts w:hint="eastAsia"/>
                </w:rPr>
                <w:t>检出</w:t>
              </w:r>
            </w:ins>
            <w:r>
              <w:rPr>
                <w:rFonts w:hint="eastAsia"/>
              </w:rPr>
              <w:t>的数据，文件格式为“</w:t>
            </w:r>
            <w:r>
              <w:rPr>
                <w:rFonts w:hint="eastAsia"/>
              </w:rPr>
              <w:t>.xls</w:t>
            </w:r>
            <w:r>
              <w:rPr>
                <w:rFonts w:hint="eastAsia"/>
              </w:rPr>
              <w:t>”，样式参照模板</w:t>
            </w:r>
          </w:p>
        </w:tc>
        <w:tc>
          <w:tcPr>
            <w:tcW w:w="2302" w:type="dxa"/>
            <w:vAlign w:val="center"/>
          </w:tcPr>
          <w:p w14:paraId="5EBA247E" w14:textId="051CB4BE" w:rsidR="0004565C" w:rsidRDefault="0004565C" w:rsidP="00E5497E">
            <w:r>
              <w:rPr>
                <w:rFonts w:hint="eastAsia"/>
              </w:rPr>
              <w:t>1</w:t>
            </w:r>
            <w:del w:id="2796" w:author="ethink wang" w:date="2017-02-09T21:00:00Z">
              <w:r w:rsidDel="00492AC8">
                <w:rPr>
                  <w:rFonts w:hint="eastAsia"/>
                </w:rPr>
                <w:delText xml:space="preserve"> </w:delText>
              </w:r>
            </w:del>
            <w:ins w:id="2797" w:author="ethink wang" w:date="2017-02-09T21:00:00Z">
              <w:r w:rsidR="00492AC8">
                <w:rPr>
                  <w:rFonts w:hint="eastAsia"/>
                </w:rPr>
                <w:t>、</w:t>
              </w:r>
            </w:ins>
            <w:r>
              <w:rPr>
                <w:rFonts w:hint="eastAsia"/>
              </w:rPr>
              <w:t>列表中，“支付渠道”为乘客支付行程费用或调度费用的支付渠道；“线下付现”，且调度费用为</w:t>
            </w:r>
            <w:r>
              <w:rPr>
                <w:rFonts w:hint="eastAsia"/>
              </w:rPr>
              <w:t>0</w:t>
            </w:r>
            <w:r>
              <w:rPr>
                <w:rFonts w:hint="eastAsia"/>
              </w:rPr>
              <w:t>时，支付渠道显示为“</w:t>
            </w:r>
            <w:r>
              <w:rPr>
                <w:rFonts w:hint="eastAsia"/>
              </w:rPr>
              <w:t>/</w:t>
            </w:r>
            <w:r>
              <w:rPr>
                <w:rFonts w:hint="eastAsia"/>
              </w:rPr>
              <w:t>”</w:t>
            </w:r>
          </w:p>
          <w:p w14:paraId="2616EC3D" w14:textId="4D34A4CC" w:rsidR="0004565C" w:rsidRDefault="0004565C" w:rsidP="00E5497E">
            <w:r>
              <w:rPr>
                <w:rFonts w:hint="eastAsia"/>
              </w:rPr>
              <w:t>2</w:t>
            </w:r>
            <w:ins w:id="2798" w:author="ethink wang" w:date="2017-02-09T21:00:00Z">
              <w:r w:rsidR="00492AC8">
                <w:rPr>
                  <w:rFonts w:hint="eastAsia"/>
                </w:rPr>
                <w:t>、</w:t>
              </w:r>
            </w:ins>
            <w:r>
              <w:rPr>
                <w:rFonts w:hint="eastAsia"/>
              </w:rPr>
              <w:t>待收款订单</w:t>
            </w:r>
            <w:del w:id="2799" w:author="ethink wang" w:date="2017-02-09T21:04:00Z">
              <w:r w:rsidDel="00492AC8">
                <w:rPr>
                  <w:rFonts w:hint="eastAsia"/>
                </w:rPr>
                <w:delText>只包括“待付结”</w:delText>
              </w:r>
            </w:del>
            <w:ins w:id="2800" w:author="ethink wang" w:date="2017-02-09T21:04:00Z">
              <w:r w:rsidR="00492AC8">
                <w:rPr>
                  <w:rFonts w:hint="eastAsia"/>
                </w:rPr>
                <w:t>所对应</w:t>
              </w:r>
            </w:ins>
            <w:ins w:id="2801" w:author="ethink wang" w:date="2017-02-09T21:07:00Z">
              <w:r w:rsidR="00492AC8">
                <w:rPr>
                  <w:rFonts w:hint="eastAsia"/>
                </w:rPr>
                <w:t>的</w:t>
              </w:r>
            </w:ins>
            <w:ins w:id="2802" w:author="ethink wang" w:date="2017-02-09T21:04:00Z">
              <w:r w:rsidR="00492AC8">
                <w:rPr>
                  <w:rFonts w:hint="eastAsia"/>
                </w:rPr>
                <w:t>订单</w:t>
              </w:r>
            </w:ins>
            <w:r>
              <w:rPr>
                <w:rFonts w:hint="eastAsia"/>
              </w:rPr>
              <w:t>状态</w:t>
            </w:r>
            <w:ins w:id="2803" w:author="ethink wang" w:date="2017-02-09T21:04:00Z">
              <w:r w:rsidR="00492AC8">
                <w:rPr>
                  <w:rFonts w:hint="eastAsia"/>
                </w:rPr>
                <w:t>，参见公共规则</w:t>
              </w:r>
            </w:ins>
            <w:del w:id="2804" w:author="ethink wang" w:date="2017-02-09T21:04:00Z">
              <w:r w:rsidDel="00492AC8">
                <w:rPr>
                  <w:rFonts w:hint="eastAsia"/>
                </w:rPr>
                <w:delText>的订单</w:delText>
              </w:r>
              <w:r w:rsidDel="00492AC8">
                <w:rPr>
                  <w:rFonts w:hint="eastAsia"/>
                </w:rPr>
                <w:delText>(</w:delText>
              </w:r>
              <w:r w:rsidDel="00492AC8">
                <w:rPr>
                  <w:rFonts w:hint="eastAsia"/>
                </w:rPr>
                <w:delText>待付结状态见公共规则订单状态的描述</w:delText>
              </w:r>
              <w:r w:rsidDel="00492AC8">
                <w:rPr>
                  <w:rFonts w:hint="eastAsia"/>
                </w:rPr>
                <w:delText>)</w:delText>
              </w:r>
            </w:del>
          </w:p>
          <w:p w14:paraId="709F8A7C" w14:textId="77777777" w:rsidR="00492AC8" w:rsidRDefault="0004565C" w:rsidP="00E5497E">
            <w:pPr>
              <w:rPr>
                <w:ins w:id="2805" w:author="ethink wang" w:date="2017-02-09T21:02:00Z"/>
              </w:rPr>
            </w:pPr>
            <w:r>
              <w:rPr>
                <w:rFonts w:hint="eastAsia"/>
              </w:rPr>
              <w:t>3</w:t>
            </w:r>
            <w:ins w:id="2806" w:author="ethink wang" w:date="2017-02-09T21:01:00Z">
              <w:r w:rsidR="00492AC8">
                <w:rPr>
                  <w:rFonts w:hint="eastAsia"/>
                </w:rPr>
                <w:t>、</w:t>
              </w:r>
            </w:ins>
            <w:del w:id="2807" w:author="ethink wang" w:date="2017-02-09T21:01:00Z">
              <w:r w:rsidDel="00492AC8">
                <w:rPr>
                  <w:rFonts w:hint="eastAsia"/>
                </w:rPr>
                <w:delText xml:space="preserve"> </w:delText>
              </w:r>
            </w:del>
            <w:r>
              <w:rPr>
                <w:rFonts w:hint="eastAsia"/>
              </w:rPr>
              <w:t>“未支付”“未结算”“已结算”的行程费在费用下方用不同颜色标注；</w:t>
            </w:r>
          </w:p>
          <w:p w14:paraId="58719A4E" w14:textId="07FD5653" w:rsidR="0004565C" w:rsidRPr="00AC3FB0" w:rsidRDefault="00492AC8" w:rsidP="00E5497E">
            <w:ins w:id="2808" w:author="ethink wang" w:date="2017-02-09T21:02:00Z">
              <w:r>
                <w:t>4</w:t>
              </w:r>
              <w:r>
                <w:rPr>
                  <w:rFonts w:hint="eastAsia"/>
                </w:rPr>
                <w:t>、</w:t>
              </w:r>
            </w:ins>
            <w:r w:rsidR="0004565C">
              <w:rPr>
                <w:rFonts w:hint="eastAsia"/>
              </w:rPr>
              <w:t>“已支付”“未支付”的调度费在费用下方用不同颜色标注</w:t>
            </w:r>
          </w:p>
        </w:tc>
      </w:tr>
      <w:tr w:rsidR="0004565C" w:rsidRPr="00E5497E" w14:paraId="6863849B" w14:textId="77777777" w:rsidTr="005836B4">
        <w:trPr>
          <w:trHeight w:val="729"/>
        </w:trPr>
        <w:tc>
          <w:tcPr>
            <w:tcW w:w="1387" w:type="dxa"/>
            <w:vMerge/>
            <w:vAlign w:val="center"/>
          </w:tcPr>
          <w:p w14:paraId="4D189F1F" w14:textId="77777777" w:rsidR="0004565C" w:rsidRDefault="0004565C" w:rsidP="0065350B">
            <w:pPr>
              <w:jc w:val="center"/>
              <w:rPr>
                <w:rFonts w:asciiTheme="minorEastAsia" w:hAnsiTheme="minorEastAsia"/>
              </w:rPr>
            </w:pPr>
          </w:p>
        </w:tc>
        <w:tc>
          <w:tcPr>
            <w:tcW w:w="1116" w:type="dxa"/>
            <w:vAlign w:val="center"/>
          </w:tcPr>
          <w:p w14:paraId="449D57D4" w14:textId="77777777" w:rsidR="0004565C" w:rsidRDefault="0004565C" w:rsidP="0065350B">
            <w:r>
              <w:rPr>
                <w:rFonts w:hint="eastAsia"/>
              </w:rPr>
              <w:t>已完成订单</w:t>
            </w:r>
          </w:p>
        </w:tc>
        <w:tc>
          <w:tcPr>
            <w:tcW w:w="5157" w:type="dxa"/>
            <w:vAlign w:val="center"/>
          </w:tcPr>
          <w:p w14:paraId="43EA65D2" w14:textId="77777777" w:rsidR="00F66572" w:rsidRDefault="0004565C" w:rsidP="0065350B">
            <w:r>
              <w:rPr>
                <w:rFonts w:hint="eastAsia"/>
              </w:rPr>
              <w:t>1</w:t>
            </w:r>
            <w:del w:id="2809" w:author="ethink wang" w:date="2017-02-09T20:55:00Z">
              <w:r w:rsidDel="00492AC8">
                <w:rPr>
                  <w:rFonts w:hint="eastAsia"/>
                </w:rPr>
                <w:delText xml:space="preserve"> </w:delText>
              </w:r>
            </w:del>
            <w:ins w:id="2810" w:author="ethink wang" w:date="2017-02-09T20:55:00Z">
              <w:r w:rsidR="00492AC8">
                <w:rPr>
                  <w:rFonts w:hint="eastAsia"/>
                </w:rPr>
                <w:t>、</w:t>
              </w:r>
            </w:ins>
            <w:r>
              <w:rPr>
                <w:rFonts w:hint="eastAsia"/>
              </w:rPr>
              <w:t>查询条件：“订单号”“订单状态”“下单人”“司机”</w:t>
            </w:r>
            <w:r>
              <w:rPr>
                <w:rFonts w:hint="eastAsia"/>
              </w:rPr>
              <w:t xml:space="preserve"> </w:t>
            </w:r>
            <w:r>
              <w:rPr>
                <w:rFonts w:hint="eastAsia"/>
              </w:rPr>
              <w:t>“付款方式”“支付渠道”“取消方”“用车时间”</w:t>
            </w:r>
            <w:r w:rsidR="00F66572">
              <w:rPr>
                <w:rFonts w:hint="eastAsia"/>
              </w:rPr>
              <w:t>“订单来源”</w:t>
            </w:r>
            <w:r>
              <w:rPr>
                <w:rFonts w:hint="eastAsia"/>
              </w:rPr>
              <w:t>。其中</w:t>
            </w:r>
            <w:del w:id="2811" w:author="ethink wang" w:date="2017-02-09T20:56:00Z">
              <w:r w:rsidDel="00492AC8">
                <w:rPr>
                  <w:rFonts w:hint="eastAsia"/>
                </w:rPr>
                <w:delText>，</w:delText>
              </w:r>
            </w:del>
            <w:ins w:id="2812" w:author="ethink wang" w:date="2017-02-09T20:56:00Z">
              <w:r w:rsidR="00492AC8">
                <w:rPr>
                  <w:rFonts w:hint="eastAsia"/>
                </w:rPr>
                <w:t>：</w:t>
              </w:r>
            </w:ins>
          </w:p>
          <w:p w14:paraId="0130D271" w14:textId="723A5C0D" w:rsidR="00492AC8" w:rsidRDefault="00492AC8" w:rsidP="0065350B">
            <w:pPr>
              <w:rPr>
                <w:ins w:id="2813" w:author="ethink wang" w:date="2017-02-09T20:56:00Z"/>
              </w:rPr>
            </w:pPr>
            <w:ins w:id="2814" w:author="ethink wang" w:date="2017-02-09T20:56:00Z">
              <w:r>
                <w:rPr>
                  <w:rFonts w:hint="eastAsia"/>
                </w:rPr>
                <w:t>（</w:t>
              </w:r>
              <w:r>
                <w:rPr>
                  <w:rFonts w:hint="eastAsia"/>
                </w:rPr>
                <w:t>1</w:t>
              </w:r>
              <w:r>
                <w:rPr>
                  <w:rFonts w:hint="eastAsia"/>
                </w:rPr>
                <w:t>）</w:t>
              </w:r>
            </w:ins>
            <w:r w:rsidR="0004565C">
              <w:rPr>
                <w:rFonts w:hint="eastAsia"/>
              </w:rPr>
              <w:t>订单号控件、司机和下单人控件采用联想输入框；</w:t>
            </w:r>
          </w:p>
          <w:p w14:paraId="021396F2" w14:textId="6F3D9168" w:rsidR="00492AC8" w:rsidRDefault="00492AC8" w:rsidP="0065350B">
            <w:pPr>
              <w:rPr>
                <w:ins w:id="2815" w:author="ethink wang" w:date="2017-02-09T20:56:00Z"/>
              </w:rPr>
            </w:pPr>
            <w:ins w:id="2816" w:author="ethink wang" w:date="2017-02-09T20:56:00Z">
              <w:r>
                <w:rPr>
                  <w:rFonts w:hint="eastAsia"/>
                </w:rPr>
                <w:t>（</w:t>
              </w:r>
              <w:r>
                <w:rPr>
                  <w:rFonts w:hint="eastAsia"/>
                </w:rPr>
                <w:t>2</w:t>
              </w:r>
              <w:r>
                <w:rPr>
                  <w:rFonts w:hint="eastAsia"/>
                </w:rPr>
                <w:t>）</w:t>
              </w:r>
            </w:ins>
            <w:r w:rsidR="00B446C8">
              <w:rPr>
                <w:rFonts w:hint="eastAsia"/>
              </w:rPr>
              <w:t>订单状态下拉控件包括“全部”</w:t>
            </w:r>
            <w:r w:rsidR="0004565C">
              <w:rPr>
                <w:rFonts w:hint="eastAsia"/>
              </w:rPr>
              <w:t>“已付结”</w:t>
            </w:r>
            <w:r w:rsidR="00B446C8">
              <w:rPr>
                <w:rFonts w:hint="eastAsia"/>
              </w:rPr>
              <w:t>“已支付”“已结算”</w:t>
            </w:r>
            <w:r w:rsidR="0004565C">
              <w:rPr>
                <w:rFonts w:hint="eastAsia"/>
              </w:rPr>
              <w:t>“已取消”，默认“全部”；</w:t>
            </w:r>
          </w:p>
          <w:p w14:paraId="4246A826" w14:textId="59AA7CA8" w:rsidR="00492AC8" w:rsidRDefault="00492AC8" w:rsidP="0065350B">
            <w:pPr>
              <w:rPr>
                <w:ins w:id="2817" w:author="ethink wang" w:date="2017-02-09T20:56:00Z"/>
              </w:rPr>
            </w:pPr>
            <w:ins w:id="2818" w:author="ethink wang" w:date="2017-02-09T20:56:00Z">
              <w:r>
                <w:rPr>
                  <w:rFonts w:hint="eastAsia"/>
                </w:rPr>
                <w:t>（</w:t>
              </w:r>
              <w:r>
                <w:rPr>
                  <w:rFonts w:hint="eastAsia"/>
                </w:rPr>
                <w:t>3</w:t>
              </w:r>
              <w:r>
                <w:rPr>
                  <w:rFonts w:hint="eastAsia"/>
                </w:rPr>
                <w:t>）</w:t>
              </w:r>
            </w:ins>
            <w:r w:rsidR="0004565C">
              <w:rPr>
                <w:rFonts w:hint="eastAsia"/>
              </w:rPr>
              <w:t>付款方式下拉控件包括“全部”“在线支付”“线下付现”，默认“全部”；</w:t>
            </w:r>
          </w:p>
          <w:p w14:paraId="3C6AB999" w14:textId="06E669C6" w:rsidR="00492AC8" w:rsidRDefault="00492AC8" w:rsidP="0065350B">
            <w:pPr>
              <w:rPr>
                <w:ins w:id="2819" w:author="ethink wang" w:date="2017-02-09T20:56:00Z"/>
              </w:rPr>
            </w:pPr>
            <w:ins w:id="2820" w:author="ethink wang" w:date="2017-02-09T20:56:00Z">
              <w:r>
                <w:rPr>
                  <w:rFonts w:hint="eastAsia"/>
                </w:rPr>
                <w:t>（</w:t>
              </w:r>
              <w:r>
                <w:rPr>
                  <w:rFonts w:hint="eastAsia"/>
                </w:rPr>
                <w:t>4</w:t>
              </w:r>
              <w:r>
                <w:rPr>
                  <w:rFonts w:hint="eastAsia"/>
                </w:rPr>
                <w:t>）</w:t>
              </w:r>
            </w:ins>
            <w:r w:rsidR="0004565C">
              <w:rPr>
                <w:rFonts w:hint="eastAsia"/>
              </w:rPr>
              <w:t>支付渠道下拉控件包括“全部”“余额支付”“微信支付”“支付宝支付”，默认“全部”；</w:t>
            </w:r>
          </w:p>
          <w:p w14:paraId="06D01AE1" w14:textId="5AFBDF75" w:rsidR="00492AC8" w:rsidRDefault="00492AC8" w:rsidP="0065350B">
            <w:pPr>
              <w:rPr>
                <w:ins w:id="2821" w:author="ethink wang" w:date="2017-02-09T20:56:00Z"/>
              </w:rPr>
            </w:pPr>
            <w:ins w:id="2822" w:author="ethink wang" w:date="2017-02-09T20:56:00Z">
              <w:r>
                <w:rPr>
                  <w:rFonts w:hint="eastAsia"/>
                </w:rPr>
                <w:t>（</w:t>
              </w:r>
              <w:r>
                <w:rPr>
                  <w:rFonts w:hint="eastAsia"/>
                </w:rPr>
                <w:t>5</w:t>
              </w:r>
              <w:r>
                <w:rPr>
                  <w:rFonts w:hint="eastAsia"/>
                </w:rPr>
                <w:t>）</w:t>
              </w:r>
            </w:ins>
            <w:r w:rsidR="0004565C">
              <w:rPr>
                <w:rFonts w:hint="eastAsia"/>
              </w:rPr>
              <w:t>取消方下拉控件包括“全部”“下单人”“运管客服”，默认“全部”；</w:t>
            </w:r>
          </w:p>
          <w:p w14:paraId="633F4B9C" w14:textId="0E7B7D4A" w:rsidR="0004565C" w:rsidRDefault="00492AC8" w:rsidP="0065350B">
            <w:ins w:id="2823" w:author="ethink wang" w:date="2017-02-09T20:56:00Z">
              <w:r>
                <w:rPr>
                  <w:rFonts w:hint="eastAsia"/>
                </w:rPr>
                <w:t>（</w:t>
              </w:r>
              <w:r>
                <w:rPr>
                  <w:rFonts w:hint="eastAsia"/>
                </w:rPr>
                <w:t>6</w:t>
              </w:r>
              <w:r>
                <w:rPr>
                  <w:rFonts w:hint="eastAsia"/>
                </w:rPr>
                <w:t>）</w:t>
              </w:r>
            </w:ins>
            <w:r w:rsidR="0004565C">
              <w:rPr>
                <w:rFonts w:hint="eastAsia"/>
              </w:rPr>
              <w:t>用车时间控件精确到分钟</w:t>
            </w:r>
            <w:ins w:id="2824" w:author="ethink wang" w:date="2017-02-09T20:56:00Z">
              <w:r>
                <w:rPr>
                  <w:rFonts w:hint="eastAsia"/>
                </w:rPr>
                <w:t>，</w:t>
              </w:r>
            </w:ins>
            <w:ins w:id="2825" w:author="ethink wang" w:date="2017-02-09T20:57:00Z">
              <w:r>
                <w:rPr>
                  <w:rFonts w:hint="eastAsia"/>
                </w:rPr>
                <w:t>具体参见公共规则</w:t>
              </w:r>
            </w:ins>
          </w:p>
          <w:p w14:paraId="649CF407" w14:textId="60B2437F" w:rsidR="00F66572" w:rsidRPr="002F318C" w:rsidRDefault="00F66572" w:rsidP="00F66572">
            <w:r>
              <w:rPr>
                <w:rFonts w:hint="eastAsia"/>
              </w:rPr>
              <w:t>（</w:t>
            </w:r>
            <w:r>
              <w:rPr>
                <w:rFonts w:hint="eastAsia"/>
              </w:rPr>
              <w:t>7</w:t>
            </w:r>
            <w:r>
              <w:rPr>
                <w:rFonts w:hint="eastAsia"/>
              </w:rPr>
              <w:t>）增加订单来源控件，参照公共规则“订单来源</w:t>
            </w:r>
            <w:r>
              <w:t>5</w:t>
            </w:r>
            <w:r>
              <w:rPr>
                <w:rFonts w:hint="eastAsia"/>
              </w:rPr>
              <w:t>”</w:t>
            </w:r>
          </w:p>
          <w:p w14:paraId="0E449995" w14:textId="63193FEA" w:rsidR="0004565C" w:rsidRDefault="0004565C" w:rsidP="0065350B">
            <w:r>
              <w:rPr>
                <w:rFonts w:hint="eastAsia"/>
              </w:rPr>
              <w:t>2</w:t>
            </w:r>
            <w:del w:id="2826" w:author="ethink wang" w:date="2017-02-09T20:57:00Z">
              <w:r w:rsidDel="00492AC8">
                <w:rPr>
                  <w:rFonts w:hint="eastAsia"/>
                </w:rPr>
                <w:delText xml:space="preserve"> </w:delText>
              </w:r>
            </w:del>
            <w:ins w:id="2827" w:author="ethink wang" w:date="2017-02-09T20:57:00Z">
              <w:r w:rsidR="00492AC8">
                <w:rPr>
                  <w:rFonts w:hint="eastAsia"/>
                </w:rPr>
                <w:t>、</w:t>
              </w:r>
            </w:ins>
            <w:r>
              <w:t>点击</w:t>
            </w:r>
            <w:r>
              <w:rPr>
                <w:rFonts w:hint="eastAsia"/>
              </w:rPr>
              <w:t>“查询”，在列表显示符合条件的订单，点击“清空”</w:t>
            </w:r>
            <w:ins w:id="2828" w:author="ethink wang" w:date="2017-02-09T20:57:00Z">
              <w:r w:rsidR="00492AC8">
                <w:rPr>
                  <w:rFonts w:hint="eastAsia"/>
                </w:rPr>
                <w:t>后，</w:t>
              </w:r>
            </w:ins>
            <w:del w:id="2829" w:author="ethink wang" w:date="2017-02-09T20:57:00Z">
              <w:r w:rsidDel="00492AC8">
                <w:rPr>
                  <w:rFonts w:hint="eastAsia"/>
                </w:rPr>
                <w:delText>初始化</w:delText>
              </w:r>
            </w:del>
            <w:r>
              <w:rPr>
                <w:rFonts w:hint="eastAsia"/>
              </w:rPr>
              <w:t>查询条件和列表</w:t>
            </w:r>
            <w:ins w:id="2830" w:author="ethink wang" w:date="2017-02-09T20:58:00Z">
              <w:r w:rsidR="00492AC8">
                <w:rPr>
                  <w:rFonts w:hint="eastAsia"/>
                </w:rPr>
                <w:t>置为</w:t>
              </w:r>
            </w:ins>
            <w:ins w:id="2831" w:author="ethink wang" w:date="2017-02-09T20:57:00Z">
              <w:r w:rsidR="00492AC8">
                <w:rPr>
                  <w:rFonts w:hint="eastAsia"/>
                </w:rPr>
                <w:t>初始化</w:t>
              </w:r>
            </w:ins>
            <w:ins w:id="2832" w:author="ethink wang" w:date="2017-02-09T20:58:00Z">
              <w:r w:rsidR="00492AC8">
                <w:rPr>
                  <w:rFonts w:hint="eastAsia"/>
                </w:rPr>
                <w:t>条件</w:t>
              </w:r>
            </w:ins>
            <w:r>
              <w:rPr>
                <w:rFonts w:hint="eastAsia"/>
              </w:rPr>
              <w:t>。</w:t>
            </w:r>
          </w:p>
          <w:p w14:paraId="6B2BC1C6" w14:textId="77777777" w:rsidR="00492AC8" w:rsidRDefault="0004565C" w:rsidP="0065350B">
            <w:pPr>
              <w:rPr>
                <w:ins w:id="2833" w:author="ethink wang" w:date="2017-02-09T20:58:00Z"/>
              </w:rPr>
            </w:pPr>
            <w:r>
              <w:t>3</w:t>
            </w:r>
            <w:del w:id="2834" w:author="ethink wang" w:date="2017-02-09T20:58:00Z">
              <w:r w:rsidDel="00492AC8">
                <w:rPr>
                  <w:rFonts w:hint="eastAsia"/>
                </w:rPr>
                <w:delText xml:space="preserve"> </w:delText>
              </w:r>
            </w:del>
            <w:ins w:id="2835" w:author="ethink wang" w:date="2017-02-09T20:58:00Z">
              <w:r w:rsidR="00492AC8">
                <w:rPr>
                  <w:rFonts w:hint="eastAsia"/>
                </w:rPr>
                <w:t>、</w:t>
              </w:r>
            </w:ins>
            <w:r>
              <w:t>列表</w:t>
            </w:r>
            <w:r>
              <w:rPr>
                <w:rFonts w:hint="eastAsia"/>
              </w:rPr>
              <w:t>，</w:t>
            </w:r>
            <w:r>
              <w:t>字段如图</w:t>
            </w:r>
            <w:r>
              <w:rPr>
                <w:rFonts w:hint="eastAsia"/>
              </w:rPr>
              <w:t>，</w:t>
            </w:r>
            <w:r>
              <w:t>不赘述</w:t>
            </w:r>
            <w:r>
              <w:rPr>
                <w:rFonts w:hint="eastAsia"/>
              </w:rPr>
              <w:t>。</w:t>
            </w:r>
          </w:p>
          <w:p w14:paraId="40B871AF" w14:textId="0B2F0A38" w:rsidR="00492AC8" w:rsidRDefault="00492AC8" w:rsidP="0065350B">
            <w:pPr>
              <w:rPr>
                <w:ins w:id="2836" w:author="ethink wang" w:date="2017-02-09T20:58:00Z"/>
              </w:rPr>
            </w:pPr>
            <w:ins w:id="2837" w:author="ethink wang" w:date="2017-02-09T20:59:00Z">
              <w:r>
                <w:rPr>
                  <w:rFonts w:hint="eastAsia"/>
                </w:rPr>
                <w:t>（</w:t>
              </w:r>
              <w:r>
                <w:rPr>
                  <w:rFonts w:hint="eastAsia"/>
                </w:rPr>
                <w:t>1</w:t>
              </w:r>
              <w:r>
                <w:rPr>
                  <w:rFonts w:hint="eastAsia"/>
                </w:rPr>
                <w:t>）</w:t>
              </w:r>
            </w:ins>
            <w:r w:rsidR="00B31959">
              <w:rPr>
                <w:rFonts w:hint="eastAsia"/>
              </w:rPr>
              <w:t>列表增加“订单来源”列，参照公共规则“订单来源</w:t>
            </w:r>
            <w:r w:rsidR="00B31959">
              <w:t>5</w:t>
            </w:r>
            <w:r w:rsidR="00B31959">
              <w:rPr>
                <w:rFonts w:hint="eastAsia"/>
              </w:rPr>
              <w:t>”。</w:t>
            </w:r>
            <w:r w:rsidR="0004565C">
              <w:rPr>
                <w:rFonts w:hint="eastAsia"/>
              </w:rPr>
              <w:t>初始化加载所有待复核订单在列表中，按照用车时间的倒序排列。</w:t>
            </w:r>
          </w:p>
          <w:p w14:paraId="1232DF1A" w14:textId="35F66E84" w:rsidR="00492AC8" w:rsidRDefault="00492AC8" w:rsidP="0065350B">
            <w:pPr>
              <w:rPr>
                <w:ins w:id="2838" w:author="ethink wang" w:date="2017-02-09T20:58:00Z"/>
              </w:rPr>
            </w:pPr>
            <w:ins w:id="2839" w:author="ethink wang" w:date="2017-02-09T20:58:00Z">
              <w:r>
                <w:rPr>
                  <w:rFonts w:hint="eastAsia"/>
                </w:rPr>
                <w:t>（</w:t>
              </w:r>
            </w:ins>
            <w:ins w:id="2840" w:author="ethink wang" w:date="2017-02-09T20:59:00Z">
              <w:r>
                <w:t>2</w:t>
              </w:r>
            </w:ins>
            <w:ins w:id="2841" w:author="ethink wang" w:date="2017-02-09T20:58:00Z">
              <w:r>
                <w:rPr>
                  <w:rFonts w:hint="eastAsia"/>
                </w:rPr>
                <w:t>）</w:t>
              </w:r>
            </w:ins>
            <w:r w:rsidR="0004565C">
              <w:t>点击</w:t>
            </w:r>
            <w:r w:rsidR="0004565C">
              <w:rPr>
                <w:rFonts w:hint="eastAsia"/>
              </w:rPr>
              <w:t>“订单号”跳转至订单详情页；</w:t>
            </w:r>
          </w:p>
          <w:p w14:paraId="78C4B0E8" w14:textId="299BE697" w:rsidR="0004565C" w:rsidRDefault="00492AC8" w:rsidP="0065350B">
            <w:ins w:id="2842" w:author="ethink wang" w:date="2017-02-09T20:58:00Z">
              <w:r>
                <w:rPr>
                  <w:rFonts w:hint="eastAsia"/>
                </w:rPr>
                <w:t>（</w:t>
              </w:r>
            </w:ins>
            <w:ins w:id="2843" w:author="ethink wang" w:date="2017-02-09T20:59:00Z">
              <w:r>
                <w:t>3</w:t>
              </w:r>
            </w:ins>
            <w:ins w:id="2844" w:author="ethink wang" w:date="2017-02-09T20:58:00Z">
              <w:r>
                <w:rPr>
                  <w:rFonts w:hint="eastAsia"/>
                </w:rPr>
                <w:t>）</w:t>
              </w:r>
            </w:ins>
            <w:r w:rsidR="0004565C">
              <w:rPr>
                <w:rFonts w:hint="eastAsia"/>
              </w:rPr>
              <w:t>点击“申请复核”按键，弹出“申请复核”弹窗，申请</w:t>
            </w:r>
            <w:r w:rsidR="0004565C">
              <w:t>提交成功后</w:t>
            </w:r>
            <w:r w:rsidR="0004565C">
              <w:rPr>
                <w:rFonts w:hint="eastAsia"/>
              </w:rPr>
              <w:t>，</w:t>
            </w:r>
            <w:r w:rsidR="0004565C">
              <w:t>当前订单变为待复核</w:t>
            </w:r>
            <w:r w:rsidR="0004565C">
              <w:rPr>
                <w:rFonts w:hint="eastAsia"/>
              </w:rPr>
              <w:t>，</w:t>
            </w:r>
            <w:r w:rsidR="0004565C">
              <w:t>同时刷新当前页面</w:t>
            </w:r>
            <w:r w:rsidR="0004565C">
              <w:rPr>
                <w:rFonts w:hint="eastAsia"/>
              </w:rPr>
              <w:t>，跳转到“异常订单</w:t>
            </w:r>
            <w:r w:rsidR="0004565C">
              <w:rPr>
                <w:rFonts w:hint="eastAsia"/>
              </w:rPr>
              <w:t>(</w:t>
            </w:r>
            <w:r w:rsidR="0004565C">
              <w:t>待复核</w:t>
            </w:r>
            <w:r w:rsidR="0004565C">
              <w:rPr>
                <w:rFonts w:hint="eastAsia"/>
              </w:rPr>
              <w:t>)</w:t>
            </w:r>
            <w:r w:rsidR="0004565C">
              <w:rPr>
                <w:rFonts w:hint="eastAsia"/>
              </w:rPr>
              <w:t>”页面</w:t>
            </w:r>
            <w:ins w:id="2845" w:author="ethink wang" w:date="2017-02-09T20:58:00Z">
              <w:r>
                <w:rPr>
                  <w:rFonts w:hint="eastAsia"/>
                </w:rPr>
                <w:t>；</w:t>
              </w:r>
            </w:ins>
          </w:p>
          <w:p w14:paraId="2CC3B4EF" w14:textId="7D27D3ED" w:rsidR="0004565C" w:rsidRDefault="0004565C" w:rsidP="0065350B">
            <w:r>
              <w:rPr>
                <w:rFonts w:hint="eastAsia"/>
              </w:rPr>
              <w:t>4</w:t>
            </w:r>
            <w:del w:id="2846" w:author="ethink wang" w:date="2017-02-09T20:59:00Z">
              <w:r w:rsidDel="00492AC8">
                <w:rPr>
                  <w:rFonts w:hint="eastAsia"/>
                </w:rPr>
                <w:delText xml:space="preserve"> </w:delText>
              </w:r>
            </w:del>
            <w:ins w:id="2847" w:author="ethink wang" w:date="2017-02-09T20:59:00Z">
              <w:r w:rsidR="00492AC8">
                <w:rPr>
                  <w:rFonts w:hint="eastAsia"/>
                </w:rPr>
                <w:t>、</w:t>
              </w:r>
            </w:ins>
            <w:r>
              <w:rPr>
                <w:rFonts w:hint="eastAsia"/>
              </w:rPr>
              <w:t>“导出数据”，导出列表中</w:t>
            </w:r>
            <w:ins w:id="2848" w:author="ethink wang" w:date="2017-02-09T20:59:00Z">
              <w:r w:rsidR="00492AC8">
                <w:rPr>
                  <w:rFonts w:hint="eastAsia"/>
                </w:rPr>
                <w:t>检出</w:t>
              </w:r>
            </w:ins>
            <w:r>
              <w:rPr>
                <w:rFonts w:hint="eastAsia"/>
              </w:rPr>
              <w:t>的数据，文件格式为“</w:t>
            </w:r>
            <w:r>
              <w:rPr>
                <w:rFonts w:hint="eastAsia"/>
              </w:rPr>
              <w:t>.xls</w:t>
            </w:r>
            <w:r>
              <w:rPr>
                <w:rFonts w:hint="eastAsia"/>
              </w:rPr>
              <w:t>”，样式参照模板</w:t>
            </w:r>
          </w:p>
        </w:tc>
        <w:tc>
          <w:tcPr>
            <w:tcW w:w="2302" w:type="dxa"/>
            <w:vAlign w:val="center"/>
          </w:tcPr>
          <w:p w14:paraId="6B010A04" w14:textId="5D07F559" w:rsidR="0004565C" w:rsidDel="00492AC8" w:rsidRDefault="0004565C" w:rsidP="00AE7CF5">
            <w:pPr>
              <w:rPr>
                <w:del w:id="2849" w:author="ethink wang" w:date="2017-02-09T21:02:00Z"/>
              </w:rPr>
            </w:pPr>
            <w:r>
              <w:rPr>
                <w:rFonts w:hint="eastAsia"/>
              </w:rPr>
              <w:t>1</w:t>
            </w:r>
            <w:ins w:id="2850" w:author="ethink wang" w:date="2017-02-09T21:02:00Z">
              <w:r w:rsidR="00492AC8">
                <w:rPr>
                  <w:rFonts w:hint="eastAsia"/>
                </w:rPr>
                <w:t>、</w:t>
              </w:r>
            </w:ins>
            <w:r>
              <w:rPr>
                <w:rFonts w:hint="eastAsia"/>
              </w:rPr>
              <w:t>列表中，“支付渠道”为乘客支付行程费用或调度费用的支付渠道；“线下付现”，且调度费用为</w:t>
            </w:r>
            <w:r>
              <w:rPr>
                <w:rFonts w:hint="eastAsia"/>
              </w:rPr>
              <w:t>0</w:t>
            </w:r>
            <w:r>
              <w:rPr>
                <w:rFonts w:hint="eastAsia"/>
              </w:rPr>
              <w:t>时，支付渠道显示为“</w:t>
            </w:r>
            <w:r>
              <w:rPr>
                <w:rFonts w:hint="eastAsia"/>
              </w:rPr>
              <w:t>/</w:t>
            </w:r>
            <w:r>
              <w:rPr>
                <w:rFonts w:hint="eastAsia"/>
              </w:rPr>
              <w:t>”</w:t>
            </w:r>
          </w:p>
          <w:p w14:paraId="21EA2973" w14:textId="77777777" w:rsidR="0004565C" w:rsidRPr="00AE7CF5" w:rsidRDefault="0004565C" w:rsidP="0065350B"/>
          <w:p w14:paraId="2F44ED21" w14:textId="2A773438" w:rsidR="0004565C" w:rsidRDefault="0004565C" w:rsidP="0065350B">
            <w:r>
              <w:rPr>
                <w:rFonts w:hint="eastAsia"/>
              </w:rPr>
              <w:t>2</w:t>
            </w:r>
            <w:ins w:id="2851" w:author="ethink wang" w:date="2017-02-09T21:02:00Z">
              <w:r w:rsidR="00492AC8">
                <w:rPr>
                  <w:rFonts w:hint="eastAsia"/>
                </w:rPr>
                <w:t>、</w:t>
              </w:r>
              <w:r w:rsidR="00492AC8">
                <w:t>已完成</w:t>
              </w:r>
            </w:ins>
            <w:del w:id="2852" w:author="ethink wang" w:date="2017-02-09T21:02:00Z">
              <w:r w:rsidDel="00492AC8">
                <w:rPr>
                  <w:rFonts w:hint="eastAsia"/>
                </w:rPr>
                <w:delText>待收款</w:delText>
              </w:r>
            </w:del>
            <w:r>
              <w:rPr>
                <w:rFonts w:hint="eastAsia"/>
              </w:rPr>
              <w:t>订单</w:t>
            </w:r>
            <w:del w:id="2853" w:author="ethink wang" w:date="2017-02-09T21:07:00Z">
              <w:r w:rsidDel="00492AC8">
                <w:rPr>
                  <w:rFonts w:hint="eastAsia"/>
                </w:rPr>
                <w:delText>包括“已付结”“已取消”状态的订单</w:delText>
              </w:r>
            </w:del>
            <w:ins w:id="2854" w:author="ethink wang" w:date="2017-02-09T21:07:00Z">
              <w:r w:rsidR="00492AC8">
                <w:rPr>
                  <w:rFonts w:hint="eastAsia"/>
                </w:rPr>
                <w:t>所对应的订单状态，参见公共规则</w:t>
              </w:r>
            </w:ins>
          </w:p>
          <w:p w14:paraId="3A1AFF44" w14:textId="207BC805" w:rsidR="00B446C8" w:rsidRPr="00B446C8" w:rsidRDefault="00B446C8" w:rsidP="0065350B">
            <w:r>
              <w:t>3</w:t>
            </w:r>
            <w:r>
              <w:rPr>
                <w:rFonts w:hint="eastAsia"/>
              </w:rPr>
              <w:t>、“已付结”“已支付”“已结算”等状态的订单“取消方”显示为“</w:t>
            </w:r>
            <w:r>
              <w:rPr>
                <w:rFonts w:hint="eastAsia"/>
              </w:rPr>
              <w:t>/</w:t>
            </w:r>
            <w:r>
              <w:rPr>
                <w:rFonts w:hint="eastAsia"/>
              </w:rPr>
              <w:t>”</w:t>
            </w:r>
          </w:p>
          <w:p w14:paraId="0249E85A" w14:textId="77777777" w:rsidR="0004565C" w:rsidRDefault="0004565C" w:rsidP="0065350B"/>
        </w:tc>
      </w:tr>
    </w:tbl>
    <w:p w14:paraId="4CE32C31" w14:textId="77777777" w:rsidR="004F6D2B" w:rsidRDefault="00C91FE9" w:rsidP="00C91FE9">
      <w:pPr>
        <w:pStyle w:val="5"/>
      </w:pPr>
      <w:r>
        <w:lastRenderedPageBreak/>
        <w:t>订单详情页</w:t>
      </w:r>
    </w:p>
    <w:p w14:paraId="42232446" w14:textId="77777777" w:rsidR="00C91FE9" w:rsidRDefault="00C91FE9" w:rsidP="00C91FE9">
      <w:pPr>
        <w:pStyle w:val="6"/>
      </w:pPr>
      <w:r>
        <w:t>用例描述</w:t>
      </w:r>
    </w:p>
    <w:p w14:paraId="59336E6A" w14:textId="77777777" w:rsidR="00914B57" w:rsidRPr="00914B57" w:rsidRDefault="00DE4E75" w:rsidP="00914B57">
      <w:r>
        <w:rPr>
          <w:rFonts w:hint="eastAsia"/>
        </w:rPr>
        <w:t xml:space="preserve">  </w:t>
      </w:r>
      <w:r>
        <w:rPr>
          <w:rFonts w:hint="eastAsia"/>
        </w:rPr>
        <w:t>查看订单的详细信息及订单相关记录。</w:t>
      </w:r>
      <w:r w:rsidR="00117596">
        <w:rPr>
          <w:rFonts w:hint="eastAsia"/>
        </w:rPr>
        <w:t>样式</w:t>
      </w:r>
      <w:del w:id="2855" w:author="ethink wang" w:date="2017-02-09T21:08:00Z">
        <w:r w:rsidR="00117596" w:rsidDel="00492AC8">
          <w:rPr>
            <w:rFonts w:hint="eastAsia"/>
          </w:rPr>
          <w:delText>可</w:delText>
        </w:r>
      </w:del>
      <w:r w:rsidR="00117596">
        <w:rPr>
          <w:rFonts w:hint="eastAsia"/>
        </w:rPr>
        <w:t>与一期网约车统一。</w:t>
      </w:r>
    </w:p>
    <w:p w14:paraId="251FC24F" w14:textId="77777777" w:rsidR="00C91FE9" w:rsidRDefault="00C91FE9" w:rsidP="00C91FE9">
      <w:pPr>
        <w:pStyle w:val="6"/>
      </w:pPr>
      <w:r>
        <w:t>元素规则</w:t>
      </w:r>
    </w:p>
    <w:tbl>
      <w:tblPr>
        <w:tblStyle w:val="af1"/>
        <w:tblW w:w="0" w:type="auto"/>
        <w:tblLook w:val="04A0" w:firstRow="1" w:lastRow="0" w:firstColumn="1" w:lastColumn="0" w:noHBand="0" w:noVBand="1"/>
      </w:tblPr>
      <w:tblGrid>
        <w:gridCol w:w="1387"/>
        <w:gridCol w:w="1116"/>
        <w:gridCol w:w="5157"/>
        <w:gridCol w:w="2302"/>
      </w:tblGrid>
      <w:tr w:rsidR="00DE4E75" w:rsidRPr="00753787" w14:paraId="1143F858" w14:textId="77777777" w:rsidTr="008B094B">
        <w:trPr>
          <w:trHeight w:val="567"/>
        </w:trPr>
        <w:tc>
          <w:tcPr>
            <w:tcW w:w="1387" w:type="dxa"/>
            <w:shd w:val="clear" w:color="auto" w:fill="D9D9D9" w:themeFill="background1" w:themeFillShade="D9"/>
            <w:vAlign w:val="center"/>
          </w:tcPr>
          <w:p w14:paraId="4E6E1675" w14:textId="77777777" w:rsidR="00DE4E75" w:rsidRPr="00753787" w:rsidRDefault="00DE4E75" w:rsidP="008B094B">
            <w:pPr>
              <w:jc w:val="center"/>
              <w:rPr>
                <w:b/>
              </w:rPr>
            </w:pPr>
            <w:r>
              <w:rPr>
                <w:rFonts w:hint="eastAsia"/>
                <w:b/>
              </w:rPr>
              <w:t>页面</w:t>
            </w:r>
          </w:p>
        </w:tc>
        <w:tc>
          <w:tcPr>
            <w:tcW w:w="1116" w:type="dxa"/>
            <w:shd w:val="clear" w:color="auto" w:fill="D9D9D9" w:themeFill="background1" w:themeFillShade="D9"/>
            <w:vAlign w:val="center"/>
          </w:tcPr>
          <w:p w14:paraId="70606476" w14:textId="77777777" w:rsidR="00DE4E75" w:rsidRPr="00753787" w:rsidRDefault="00DE4E75" w:rsidP="008B094B">
            <w:pPr>
              <w:jc w:val="center"/>
              <w:rPr>
                <w:b/>
              </w:rPr>
            </w:pPr>
            <w:r w:rsidRPr="00753787">
              <w:rPr>
                <w:b/>
              </w:rPr>
              <w:t>元素名称</w:t>
            </w:r>
          </w:p>
        </w:tc>
        <w:tc>
          <w:tcPr>
            <w:tcW w:w="5157" w:type="dxa"/>
            <w:shd w:val="clear" w:color="auto" w:fill="D9D9D9" w:themeFill="background1" w:themeFillShade="D9"/>
            <w:vAlign w:val="center"/>
          </w:tcPr>
          <w:p w14:paraId="3CFAFA87" w14:textId="77777777" w:rsidR="00DE4E75" w:rsidRPr="00753787" w:rsidRDefault="00DE4E75" w:rsidP="008B094B">
            <w:pPr>
              <w:jc w:val="center"/>
              <w:rPr>
                <w:b/>
              </w:rPr>
            </w:pPr>
            <w:r w:rsidRPr="00753787">
              <w:rPr>
                <w:b/>
              </w:rPr>
              <w:t>描述</w:t>
            </w:r>
          </w:p>
        </w:tc>
        <w:tc>
          <w:tcPr>
            <w:tcW w:w="2302" w:type="dxa"/>
            <w:shd w:val="clear" w:color="auto" w:fill="D9D9D9" w:themeFill="background1" w:themeFillShade="D9"/>
            <w:vAlign w:val="center"/>
          </w:tcPr>
          <w:p w14:paraId="0369EA08" w14:textId="77777777" w:rsidR="00DE4E75" w:rsidRPr="00753787" w:rsidRDefault="00DE4E75" w:rsidP="008B094B">
            <w:pPr>
              <w:ind w:leftChars="-253" w:left="-531"/>
              <w:jc w:val="center"/>
              <w:rPr>
                <w:b/>
              </w:rPr>
            </w:pPr>
            <w:r>
              <w:rPr>
                <w:rFonts w:hint="eastAsia"/>
                <w:b/>
              </w:rPr>
              <w:t>异常处理</w:t>
            </w:r>
          </w:p>
        </w:tc>
      </w:tr>
      <w:tr w:rsidR="00117596" w:rsidRPr="00FD7E1D" w14:paraId="554DEE4D" w14:textId="77777777" w:rsidTr="008B094B">
        <w:trPr>
          <w:trHeight w:val="729"/>
        </w:trPr>
        <w:tc>
          <w:tcPr>
            <w:tcW w:w="1387" w:type="dxa"/>
            <w:vMerge w:val="restart"/>
            <w:vAlign w:val="center"/>
          </w:tcPr>
          <w:p w14:paraId="779B0DB9" w14:textId="77777777" w:rsidR="00117596" w:rsidRDefault="00117596" w:rsidP="008B094B">
            <w:pPr>
              <w:jc w:val="center"/>
            </w:pPr>
            <w:r>
              <w:rPr>
                <w:rFonts w:asciiTheme="minorEastAsia" w:hAnsiTheme="minorEastAsia" w:hint="eastAsia"/>
              </w:rPr>
              <w:t>Ⅴ</w:t>
            </w:r>
            <w:r>
              <w:rPr>
                <w:rFonts w:hint="eastAsia"/>
              </w:rPr>
              <w:t>-</w:t>
            </w:r>
            <w:r>
              <w:t>C-02</w:t>
            </w:r>
            <w:r>
              <w:rPr>
                <w:rFonts w:hint="eastAsia"/>
              </w:rPr>
              <w:t>-</w:t>
            </w:r>
            <w:r>
              <w:t>01(04)</w:t>
            </w:r>
            <w:r>
              <w:t>待接单订单详情</w:t>
            </w:r>
          </w:p>
        </w:tc>
        <w:tc>
          <w:tcPr>
            <w:tcW w:w="1116" w:type="dxa"/>
            <w:vAlign w:val="center"/>
          </w:tcPr>
          <w:p w14:paraId="126A7689" w14:textId="77777777" w:rsidR="00117596" w:rsidRDefault="00117596" w:rsidP="008B094B">
            <w:r>
              <w:t>说明</w:t>
            </w:r>
          </w:p>
        </w:tc>
        <w:tc>
          <w:tcPr>
            <w:tcW w:w="5157" w:type="dxa"/>
            <w:vAlign w:val="center"/>
          </w:tcPr>
          <w:p w14:paraId="195210DB" w14:textId="77777777" w:rsidR="00117596" w:rsidRDefault="00117596" w:rsidP="008B094B">
            <w:r>
              <w:t>所有信息只读</w:t>
            </w:r>
            <w:r>
              <w:rPr>
                <w:rFonts w:hint="eastAsia"/>
              </w:rPr>
              <w:t>，</w:t>
            </w:r>
            <w:r>
              <w:t>具体如原型</w:t>
            </w:r>
            <w:r>
              <w:rPr>
                <w:rFonts w:hint="eastAsia"/>
              </w:rPr>
              <w:t>。</w:t>
            </w:r>
          </w:p>
          <w:p w14:paraId="7C5D660A" w14:textId="47154CBB" w:rsidR="00117596" w:rsidRDefault="00117596" w:rsidP="008B094B">
            <w:r>
              <w:rPr>
                <w:rFonts w:hint="eastAsia"/>
              </w:rPr>
              <w:t>1</w:t>
            </w:r>
            <w:del w:id="2856" w:author="ethink wang" w:date="2017-02-09T21:08:00Z">
              <w:r w:rsidDel="00492AC8">
                <w:rPr>
                  <w:rFonts w:hint="eastAsia"/>
                </w:rPr>
                <w:delText xml:space="preserve"> </w:delText>
              </w:r>
            </w:del>
            <w:ins w:id="2857" w:author="ethink wang" w:date="2017-02-09T21:08:00Z">
              <w:r w:rsidR="00492AC8">
                <w:rPr>
                  <w:rFonts w:hint="eastAsia"/>
                </w:rPr>
                <w:t>、</w:t>
              </w:r>
            </w:ins>
            <w:r>
              <w:t>下单人信息</w:t>
            </w:r>
            <w:r>
              <w:rPr>
                <w:rFonts w:hint="eastAsia"/>
              </w:rPr>
              <w:t>、</w:t>
            </w:r>
            <w:r>
              <w:t>乘车人信息</w:t>
            </w:r>
            <w:r>
              <w:rPr>
                <w:rFonts w:hint="eastAsia"/>
              </w:rPr>
              <w:t>：姓名和手机号中间间隔</w:t>
            </w:r>
            <w:r>
              <w:rPr>
                <w:rFonts w:hint="eastAsia"/>
              </w:rPr>
              <w:t>1</w:t>
            </w:r>
            <w:r>
              <w:rPr>
                <w:rFonts w:hint="eastAsia"/>
              </w:rPr>
              <w:t>个空格</w:t>
            </w:r>
          </w:p>
          <w:p w14:paraId="26208E96" w14:textId="48EE0D19" w:rsidR="00117596" w:rsidRDefault="00117596" w:rsidP="008B094B">
            <w:r>
              <w:rPr>
                <w:rFonts w:hint="eastAsia"/>
              </w:rPr>
              <w:t>2</w:t>
            </w:r>
            <w:ins w:id="2858" w:author="ethink wang" w:date="2017-02-09T21:08:00Z">
              <w:r w:rsidR="00492AC8">
                <w:rPr>
                  <w:rFonts w:hint="eastAsia"/>
                </w:rPr>
                <w:t>、</w:t>
              </w:r>
            </w:ins>
            <w:r>
              <w:rPr>
                <w:rFonts w:hint="eastAsia"/>
              </w:rPr>
              <w:t>上下车地址：长度超过时后面</w:t>
            </w:r>
            <w:ins w:id="2859" w:author="ethink wang" w:date="2017-02-09T21:08:00Z">
              <w:r w:rsidR="00492AC8">
                <w:rPr>
                  <w:rFonts w:hint="eastAsia"/>
                </w:rPr>
                <w:t>显示</w:t>
              </w:r>
            </w:ins>
            <w:del w:id="2860" w:author="ethink wang" w:date="2017-02-09T21:08:00Z">
              <w:r w:rsidDel="00492AC8">
                <w:rPr>
                  <w:rFonts w:hint="eastAsia"/>
                </w:rPr>
                <w:delText>自动</w:delText>
              </w:r>
            </w:del>
            <w:ins w:id="2861" w:author="ethink wang" w:date="2017-02-09T21:08:00Z">
              <w:r w:rsidR="00492AC8">
                <w:t>为</w:t>
              </w:r>
            </w:ins>
            <w:del w:id="2862" w:author="ethink wang" w:date="2017-02-09T21:08:00Z">
              <w:r w:rsidDel="00492AC8">
                <w:rPr>
                  <w:rFonts w:hint="eastAsia"/>
                </w:rPr>
                <w:delText>出现</w:delText>
              </w:r>
            </w:del>
            <w:r>
              <w:rPr>
                <w:rFonts w:hint="eastAsia"/>
              </w:rPr>
              <w:t>三点，鼠标</w:t>
            </w:r>
            <w:del w:id="2863" w:author="ethink wang" w:date="2017-02-09T21:09:00Z">
              <w:r w:rsidDel="00492AC8">
                <w:rPr>
                  <w:rFonts w:hint="eastAsia"/>
                </w:rPr>
                <w:delText>放上</w:delText>
              </w:r>
            </w:del>
            <w:ins w:id="2864" w:author="ethink wang" w:date="2017-02-09T21:09:00Z">
              <w:r w:rsidR="00492AC8">
                <w:rPr>
                  <w:rFonts w:hint="eastAsia"/>
                </w:rPr>
                <w:t>悬停</w:t>
              </w:r>
              <w:r w:rsidR="00492AC8">
                <w:t>时</w:t>
              </w:r>
              <w:r w:rsidR="00492AC8">
                <w:rPr>
                  <w:rFonts w:hint="eastAsia"/>
                </w:rPr>
                <w:t>，</w:t>
              </w:r>
              <w:r w:rsidR="00492AC8">
                <w:t>显示</w:t>
              </w:r>
            </w:ins>
            <w:del w:id="2865" w:author="ethink wang" w:date="2017-02-09T21:09:00Z">
              <w:r w:rsidDel="00492AC8">
                <w:rPr>
                  <w:rFonts w:hint="eastAsia"/>
                </w:rPr>
                <w:delText>面</w:delText>
              </w:r>
            </w:del>
            <w:ins w:id="2866" w:author="ethink wang" w:date="2017-02-09T21:09:00Z">
              <w:r w:rsidR="00492AC8">
                <w:t>全部</w:t>
              </w:r>
            </w:ins>
            <w:del w:id="2867" w:author="ethink wang" w:date="2017-02-09T21:09:00Z">
              <w:r w:rsidDel="00492AC8">
                <w:rPr>
                  <w:rFonts w:hint="eastAsia"/>
                </w:rPr>
                <w:delText>出现</w:delText>
              </w:r>
            </w:del>
            <w:r>
              <w:rPr>
                <w:rFonts w:hint="eastAsia"/>
              </w:rPr>
              <w:t>详细地址提示，鼠标离开隐藏详细地址，样式参照一期订单详情。格式：（城市名）</w:t>
            </w:r>
            <w:r>
              <w:rPr>
                <w:rFonts w:hint="eastAsia"/>
              </w:rPr>
              <w:t>+</w:t>
            </w:r>
            <w:r>
              <w:rPr>
                <w:rFonts w:hint="eastAsia"/>
              </w:rPr>
              <w:t>详细地址</w:t>
            </w:r>
          </w:p>
          <w:p w14:paraId="4A0ADB32" w14:textId="035186CC" w:rsidR="00117596" w:rsidRDefault="00117596" w:rsidP="008B094B">
            <w:r>
              <w:t>3</w:t>
            </w:r>
            <w:del w:id="2868" w:author="ethink wang" w:date="2017-02-09T21:09:00Z">
              <w:r w:rsidDel="00492AC8">
                <w:rPr>
                  <w:rFonts w:hint="eastAsia"/>
                </w:rPr>
                <w:delText xml:space="preserve"> </w:delText>
              </w:r>
            </w:del>
            <w:ins w:id="2869" w:author="ethink wang" w:date="2017-02-09T21:09:00Z">
              <w:r w:rsidR="00492AC8">
                <w:rPr>
                  <w:rFonts w:hint="eastAsia"/>
                </w:rPr>
                <w:t>、</w:t>
              </w:r>
            </w:ins>
            <w:r>
              <w:t>调度费用</w:t>
            </w:r>
            <w:r w:rsidR="00FD7E1D">
              <w:rPr>
                <w:rFonts w:hint="eastAsia"/>
              </w:rPr>
              <w:t>、行程费用</w:t>
            </w:r>
            <w:r>
              <w:t>用不同颜色显示</w:t>
            </w:r>
          </w:p>
          <w:p w14:paraId="1D87EAAD" w14:textId="12CE291C" w:rsidR="00FD7E1D" w:rsidRPr="00FD7E1D" w:rsidRDefault="00FD7E1D" w:rsidP="008B094B">
            <w:r>
              <w:t>4</w:t>
            </w:r>
            <w:del w:id="2870" w:author="ethink wang" w:date="2017-02-09T21:09:00Z">
              <w:r w:rsidDel="00492AC8">
                <w:rPr>
                  <w:rFonts w:hint="eastAsia"/>
                </w:rPr>
                <w:delText xml:space="preserve"> </w:delText>
              </w:r>
            </w:del>
            <w:ins w:id="2871" w:author="ethink wang" w:date="2017-02-09T21:09:00Z">
              <w:r w:rsidR="00492AC8">
                <w:rPr>
                  <w:rFonts w:hint="eastAsia"/>
                </w:rPr>
                <w:t>、</w:t>
              </w:r>
            </w:ins>
            <w:r>
              <w:rPr>
                <w:rFonts w:hint="eastAsia"/>
              </w:rPr>
              <w:t>“更新时间”取订单更新为当前状态的时间</w:t>
            </w:r>
          </w:p>
        </w:tc>
        <w:tc>
          <w:tcPr>
            <w:tcW w:w="2302" w:type="dxa"/>
            <w:vAlign w:val="center"/>
          </w:tcPr>
          <w:p w14:paraId="0242BCB4" w14:textId="77777777" w:rsidR="00117596" w:rsidRPr="00054E2A" w:rsidRDefault="009A04E8" w:rsidP="00FD7E1D">
            <w:r>
              <w:rPr>
                <w:rFonts w:hint="eastAsia"/>
              </w:rPr>
              <w:t>“车牌号”“司机信息”</w:t>
            </w:r>
            <w:r w:rsidR="00FD7E1D">
              <w:rPr>
                <w:rFonts w:hint="eastAsia"/>
              </w:rPr>
              <w:t>“行程费用”“支付渠道”显示为“</w:t>
            </w:r>
            <w:r w:rsidR="00FD7E1D">
              <w:rPr>
                <w:rFonts w:hint="eastAsia"/>
              </w:rPr>
              <w:t>/</w:t>
            </w:r>
            <w:r w:rsidR="00FD7E1D">
              <w:rPr>
                <w:rFonts w:hint="eastAsia"/>
              </w:rPr>
              <w:t>”</w:t>
            </w:r>
          </w:p>
        </w:tc>
      </w:tr>
      <w:tr w:rsidR="009A04E8" w14:paraId="3263B6F8" w14:textId="77777777" w:rsidTr="004A3164">
        <w:trPr>
          <w:trHeight w:val="3"/>
        </w:trPr>
        <w:tc>
          <w:tcPr>
            <w:tcW w:w="1387" w:type="dxa"/>
            <w:vMerge/>
            <w:vAlign w:val="center"/>
          </w:tcPr>
          <w:p w14:paraId="29BBE08F" w14:textId="77777777" w:rsidR="009A04E8" w:rsidRDefault="009A04E8" w:rsidP="008B094B">
            <w:pPr>
              <w:jc w:val="center"/>
              <w:rPr>
                <w:rFonts w:asciiTheme="minorEastAsia" w:hAnsiTheme="minorEastAsia"/>
              </w:rPr>
            </w:pPr>
          </w:p>
        </w:tc>
        <w:tc>
          <w:tcPr>
            <w:tcW w:w="1116" w:type="dxa"/>
            <w:vAlign w:val="center"/>
          </w:tcPr>
          <w:p w14:paraId="27A29D9A" w14:textId="77777777" w:rsidR="009A04E8" w:rsidRDefault="009A04E8" w:rsidP="008B094B">
            <w:r>
              <w:t>时间轴</w:t>
            </w:r>
          </w:p>
        </w:tc>
        <w:tc>
          <w:tcPr>
            <w:tcW w:w="5157" w:type="dxa"/>
            <w:vAlign w:val="center"/>
          </w:tcPr>
          <w:p w14:paraId="2484D3A5" w14:textId="0C95379C" w:rsidR="009A04E8" w:rsidRDefault="009A04E8" w:rsidP="009A04E8">
            <w:r>
              <w:rPr>
                <w:rFonts w:hint="eastAsia"/>
              </w:rPr>
              <w:t>1</w:t>
            </w:r>
            <w:del w:id="2872" w:author="ethink wang" w:date="2017-02-09T21:10:00Z">
              <w:r w:rsidDel="00492AC8">
                <w:rPr>
                  <w:rFonts w:hint="eastAsia"/>
                </w:rPr>
                <w:delText xml:space="preserve"> </w:delText>
              </w:r>
            </w:del>
            <w:ins w:id="2873" w:author="ethink wang" w:date="2017-02-09T21:10:00Z">
              <w:r w:rsidR="00492AC8">
                <w:rPr>
                  <w:rFonts w:hint="eastAsia"/>
                </w:rPr>
                <w:t>、</w:t>
              </w:r>
            </w:ins>
            <w:r>
              <w:rPr>
                <w:rFonts w:hint="eastAsia"/>
              </w:rPr>
              <w:t>“下单时间”：鼠标驻留时其上时显示下单时间，鼠</w:t>
            </w:r>
          </w:p>
        </w:tc>
        <w:tc>
          <w:tcPr>
            <w:tcW w:w="2302" w:type="dxa"/>
            <w:vAlign w:val="center"/>
          </w:tcPr>
          <w:p w14:paraId="16B82B59" w14:textId="77777777" w:rsidR="009A04E8" w:rsidRPr="00054E2A" w:rsidRDefault="009A04E8" w:rsidP="009A04E8">
            <w:r>
              <w:rPr>
                <w:rFonts w:hint="eastAsia"/>
              </w:rPr>
              <w:t>时间轴随着订单的状</w:t>
            </w:r>
          </w:p>
        </w:tc>
      </w:tr>
      <w:tr w:rsidR="004A3164" w14:paraId="4C295B61" w14:textId="77777777" w:rsidTr="008B094B">
        <w:trPr>
          <w:trHeight w:val="7477"/>
        </w:trPr>
        <w:tc>
          <w:tcPr>
            <w:tcW w:w="1387" w:type="dxa"/>
            <w:vMerge/>
            <w:vAlign w:val="center"/>
          </w:tcPr>
          <w:p w14:paraId="366F266E" w14:textId="77777777" w:rsidR="004A3164" w:rsidRDefault="004A3164" w:rsidP="008B094B">
            <w:pPr>
              <w:jc w:val="center"/>
              <w:rPr>
                <w:rFonts w:asciiTheme="minorEastAsia" w:hAnsiTheme="minorEastAsia"/>
              </w:rPr>
            </w:pPr>
          </w:p>
        </w:tc>
        <w:tc>
          <w:tcPr>
            <w:tcW w:w="1116" w:type="dxa"/>
            <w:vAlign w:val="center"/>
          </w:tcPr>
          <w:p w14:paraId="612217BC" w14:textId="77777777" w:rsidR="004A3164" w:rsidRDefault="004A3164" w:rsidP="008B094B"/>
        </w:tc>
        <w:tc>
          <w:tcPr>
            <w:tcW w:w="5157" w:type="dxa"/>
            <w:vAlign w:val="center"/>
          </w:tcPr>
          <w:p w14:paraId="73F575F7" w14:textId="77777777" w:rsidR="004A3164" w:rsidRDefault="004A3164" w:rsidP="004A3164">
            <w:r>
              <w:rPr>
                <w:rFonts w:hint="eastAsia"/>
              </w:rPr>
              <w:t>标离开后隐藏下单时间</w:t>
            </w:r>
          </w:p>
          <w:p w14:paraId="2ABB6970" w14:textId="6A9C9B03" w:rsidR="004A3164" w:rsidRDefault="004A3164" w:rsidP="004A3164">
            <w:r>
              <w:rPr>
                <w:rFonts w:hint="eastAsia"/>
              </w:rPr>
              <w:t>2</w:t>
            </w:r>
            <w:del w:id="2874" w:author="ethink wang" w:date="2017-02-09T21:11:00Z">
              <w:r w:rsidDel="00492AC8">
                <w:rPr>
                  <w:rFonts w:hint="eastAsia"/>
                </w:rPr>
                <w:delText xml:space="preserve"> </w:delText>
              </w:r>
            </w:del>
            <w:ins w:id="2875" w:author="ethink wang" w:date="2017-02-09T21:11:00Z">
              <w:r w:rsidR="00492AC8">
                <w:rPr>
                  <w:rFonts w:hint="eastAsia"/>
                </w:rPr>
                <w:t>、</w:t>
              </w:r>
            </w:ins>
            <w:r>
              <w:rPr>
                <w:rFonts w:hint="eastAsia"/>
              </w:rPr>
              <w:t>“接单时间”：鼠标驻留时其上时显示接单时间、车牌号，鼠标离开后隐藏接单时间、车牌号</w:t>
            </w:r>
          </w:p>
          <w:p w14:paraId="72C8A5F5" w14:textId="377DED98" w:rsidR="004A3164" w:rsidRDefault="004A3164" w:rsidP="004A3164">
            <w:r>
              <w:rPr>
                <w:rFonts w:hint="eastAsia"/>
              </w:rPr>
              <w:t>3</w:t>
            </w:r>
            <w:del w:id="2876" w:author="ethink wang" w:date="2017-02-09T21:11:00Z">
              <w:r w:rsidDel="00492AC8">
                <w:rPr>
                  <w:rFonts w:hint="eastAsia"/>
                </w:rPr>
                <w:delText xml:space="preserve"> </w:delText>
              </w:r>
            </w:del>
            <w:ins w:id="2877" w:author="ethink wang" w:date="2017-02-09T21:11:00Z">
              <w:r w:rsidR="00492AC8">
                <w:rPr>
                  <w:rFonts w:hint="eastAsia"/>
                </w:rPr>
                <w:t>、</w:t>
              </w:r>
            </w:ins>
            <w:r>
              <w:rPr>
                <w:rFonts w:hint="eastAsia"/>
              </w:rPr>
              <w:t>“出发时间”：鼠标驻留时其上时显示出发时间、车牌号、出发地址，鼠标离开后隐藏出发时间、车牌号、出发地址。</w:t>
            </w:r>
            <w:ins w:id="2878" w:author="ethink wang" w:date="2017-02-09T21:20:00Z">
              <w:r w:rsidR="007634BE">
                <w:rPr>
                  <w:rFonts w:hint="eastAsia"/>
                </w:rPr>
                <w:t>出发地址取司机出发地址（也即</w:t>
              </w:r>
            </w:ins>
            <w:ins w:id="2879" w:author="ethink wang" w:date="2017-02-09T21:24:00Z">
              <w:r w:rsidR="007634BE">
                <w:rPr>
                  <w:rFonts w:hint="eastAsia"/>
                </w:rPr>
                <w:t>司机</w:t>
              </w:r>
            </w:ins>
            <w:ins w:id="2880" w:author="ethink wang" w:date="2017-02-09T21:21:00Z">
              <w:r w:rsidR="007634BE">
                <w:rPr>
                  <w:rFonts w:hint="eastAsia"/>
                </w:rPr>
                <w:t>点击出发接人时的地址</w:t>
              </w:r>
            </w:ins>
            <w:ins w:id="2881" w:author="ethink wang" w:date="2017-02-09T21:20:00Z">
              <w:r w:rsidR="007634BE">
                <w:rPr>
                  <w:rFonts w:hint="eastAsia"/>
                </w:rPr>
                <w:t>），</w:t>
              </w:r>
            </w:ins>
            <w:r>
              <w:rPr>
                <w:rFonts w:hint="eastAsia"/>
              </w:rPr>
              <w:t>地址取最小一级地址名称</w:t>
            </w:r>
          </w:p>
          <w:p w14:paraId="169391A8" w14:textId="3EF0D090" w:rsidR="004A3164" w:rsidRDefault="004A3164" w:rsidP="004A3164">
            <w:r>
              <w:t>4</w:t>
            </w:r>
            <w:del w:id="2882" w:author="ethink wang" w:date="2017-02-09T21:12:00Z">
              <w:r w:rsidDel="00492AC8">
                <w:rPr>
                  <w:rFonts w:hint="eastAsia"/>
                </w:rPr>
                <w:delText xml:space="preserve"> </w:delText>
              </w:r>
            </w:del>
            <w:ins w:id="2883" w:author="ethink wang" w:date="2017-02-09T21:12:00Z">
              <w:r w:rsidR="00492AC8">
                <w:rPr>
                  <w:rFonts w:hint="eastAsia"/>
                </w:rPr>
                <w:t>、</w:t>
              </w:r>
            </w:ins>
            <w:r>
              <w:rPr>
                <w:rFonts w:hint="eastAsia"/>
              </w:rPr>
              <w:t>“抵达时间”：鼠标驻留时其上时显示抵达时间、抵达地址，鼠标离开后隐藏抵达时间、抵达地址。</w:t>
            </w:r>
            <w:ins w:id="2884" w:author="ethink wang" w:date="2017-02-09T21:21:00Z">
              <w:r w:rsidR="007634BE">
                <w:rPr>
                  <w:rFonts w:hint="eastAsia"/>
                </w:rPr>
                <w:t>抵达地址取司机抵达乘客上车地址（</w:t>
              </w:r>
            </w:ins>
            <w:ins w:id="2885" w:author="ethink wang" w:date="2017-02-09T21:22:00Z">
              <w:r w:rsidR="007634BE">
                <w:rPr>
                  <w:rFonts w:hint="eastAsia"/>
                </w:rPr>
                <w:t>也即</w:t>
              </w:r>
            </w:ins>
            <w:ins w:id="2886" w:author="ethink wang" w:date="2017-02-09T21:24:00Z">
              <w:r w:rsidR="007634BE">
                <w:rPr>
                  <w:rFonts w:hint="eastAsia"/>
                </w:rPr>
                <w:t>司机</w:t>
              </w:r>
            </w:ins>
            <w:ins w:id="2887" w:author="ethink wang" w:date="2017-02-09T21:22:00Z">
              <w:r w:rsidR="007634BE">
                <w:rPr>
                  <w:rFonts w:hint="eastAsia"/>
                </w:rPr>
                <w:t>点击已抵达</w:t>
              </w:r>
            </w:ins>
            <w:ins w:id="2888" w:author="ethink wang" w:date="2017-02-09T21:23:00Z">
              <w:r w:rsidR="007634BE">
                <w:rPr>
                  <w:rFonts w:hint="eastAsia"/>
                </w:rPr>
                <w:t>时的地址</w:t>
              </w:r>
            </w:ins>
            <w:ins w:id="2889" w:author="ethink wang" w:date="2017-02-09T21:21:00Z">
              <w:r w:rsidR="007634BE">
                <w:rPr>
                  <w:rFonts w:hint="eastAsia"/>
                </w:rPr>
                <w:t>），</w:t>
              </w:r>
            </w:ins>
            <w:r>
              <w:rPr>
                <w:rFonts w:hint="eastAsia"/>
              </w:rPr>
              <w:t>地址取最小一级地址名称</w:t>
            </w:r>
          </w:p>
          <w:p w14:paraId="36479201" w14:textId="16686B80" w:rsidR="004A3164" w:rsidRDefault="004A3164" w:rsidP="004A3164">
            <w:r>
              <w:rPr>
                <w:rFonts w:hint="eastAsia"/>
              </w:rPr>
              <w:t>5</w:t>
            </w:r>
            <w:del w:id="2890" w:author="ethink wang" w:date="2017-02-09T21:12:00Z">
              <w:r w:rsidDel="00492AC8">
                <w:rPr>
                  <w:rFonts w:hint="eastAsia"/>
                </w:rPr>
                <w:delText xml:space="preserve"> </w:delText>
              </w:r>
            </w:del>
            <w:ins w:id="2891" w:author="ethink wang" w:date="2017-02-09T21:12:00Z">
              <w:r w:rsidR="00492AC8">
                <w:rPr>
                  <w:rFonts w:hint="eastAsia"/>
                </w:rPr>
                <w:t>、</w:t>
              </w:r>
            </w:ins>
            <w:r>
              <w:rPr>
                <w:rFonts w:hint="eastAsia"/>
              </w:rPr>
              <w:t>“开始时间”：鼠标驻留时其上时显示开始时间、实际上车地址，鼠标离开后隐藏开始时间、实际上车地址。</w:t>
            </w:r>
            <w:ins w:id="2892" w:author="ethink wang" w:date="2017-02-09T21:19:00Z">
              <w:r w:rsidR="007634BE">
                <w:rPr>
                  <w:rFonts w:hint="eastAsia"/>
                </w:rPr>
                <w:t>上车地址取乘客实际上车地址（也即</w:t>
              </w:r>
            </w:ins>
            <w:ins w:id="2893" w:author="ethink wang" w:date="2017-02-09T21:24:00Z">
              <w:r w:rsidR="007634BE">
                <w:rPr>
                  <w:rFonts w:hint="eastAsia"/>
                </w:rPr>
                <w:t>司机</w:t>
              </w:r>
            </w:ins>
            <w:ins w:id="2894" w:author="ethink wang" w:date="2017-02-09T21:19:00Z">
              <w:r w:rsidR="007634BE">
                <w:rPr>
                  <w:rFonts w:hint="eastAsia"/>
                </w:rPr>
                <w:t>点击开始服务时的地址），</w:t>
              </w:r>
            </w:ins>
            <w:r>
              <w:rPr>
                <w:rFonts w:hint="eastAsia"/>
              </w:rPr>
              <w:t>地址取最小一级地址名称</w:t>
            </w:r>
          </w:p>
          <w:p w14:paraId="72B8FE23" w14:textId="7FCDD4C4" w:rsidR="004A3164" w:rsidRDefault="004A3164" w:rsidP="004A3164">
            <w:r>
              <w:t>6</w:t>
            </w:r>
            <w:del w:id="2895" w:author="ethink wang" w:date="2017-02-09T21:12:00Z">
              <w:r w:rsidDel="00492AC8">
                <w:rPr>
                  <w:rFonts w:hint="eastAsia"/>
                </w:rPr>
                <w:delText xml:space="preserve"> </w:delText>
              </w:r>
            </w:del>
            <w:ins w:id="2896" w:author="ethink wang" w:date="2017-02-09T21:12:00Z">
              <w:r w:rsidR="00492AC8">
                <w:rPr>
                  <w:rFonts w:hint="eastAsia"/>
                </w:rPr>
                <w:t>、</w:t>
              </w:r>
            </w:ins>
            <w:r>
              <w:rPr>
                <w:rFonts w:hint="eastAsia"/>
              </w:rPr>
              <w:t>“结束时间”：鼠标驻留时其上时显示结束时间、</w:t>
            </w:r>
            <w:del w:id="2897" w:author="ethink wang" w:date="2017-02-09T21:23:00Z">
              <w:r w:rsidDel="007634BE">
                <w:rPr>
                  <w:rFonts w:hint="eastAsia"/>
                </w:rPr>
                <w:delText>实际</w:delText>
              </w:r>
            </w:del>
            <w:r>
              <w:rPr>
                <w:rFonts w:hint="eastAsia"/>
              </w:rPr>
              <w:t>下车地址，鼠标离开后隐藏结束时间、</w:t>
            </w:r>
            <w:del w:id="2898" w:author="ethink wang" w:date="2017-02-09T21:23:00Z">
              <w:r w:rsidDel="007634BE">
                <w:rPr>
                  <w:rFonts w:hint="eastAsia"/>
                </w:rPr>
                <w:delText>实际</w:delText>
              </w:r>
            </w:del>
            <w:r>
              <w:rPr>
                <w:rFonts w:hint="eastAsia"/>
              </w:rPr>
              <w:t>下车地址。</w:t>
            </w:r>
            <w:ins w:id="2899" w:author="ethink wang" w:date="2017-02-09T21:23:00Z">
              <w:r w:rsidR="007634BE">
                <w:rPr>
                  <w:rFonts w:hint="eastAsia"/>
                </w:rPr>
                <w:t>下车地址取乘客实际下车地址（也即</w:t>
              </w:r>
            </w:ins>
            <w:ins w:id="2900" w:author="ethink wang" w:date="2017-02-09T21:24:00Z">
              <w:r w:rsidR="007634BE">
                <w:rPr>
                  <w:rFonts w:hint="eastAsia"/>
                </w:rPr>
                <w:t>司机</w:t>
              </w:r>
            </w:ins>
            <w:ins w:id="2901" w:author="ethink wang" w:date="2017-02-09T21:23:00Z">
              <w:r w:rsidR="007634BE">
                <w:rPr>
                  <w:rFonts w:hint="eastAsia"/>
                </w:rPr>
                <w:t>点击</w:t>
              </w:r>
            </w:ins>
            <w:ins w:id="2902" w:author="ethink wang" w:date="2017-02-09T21:24:00Z">
              <w:r w:rsidR="007634BE">
                <w:rPr>
                  <w:rFonts w:hint="eastAsia"/>
                </w:rPr>
                <w:t>行程结束时的地址</w:t>
              </w:r>
            </w:ins>
            <w:ins w:id="2903" w:author="ethink wang" w:date="2017-02-09T21:23:00Z">
              <w:r w:rsidR="007634BE">
                <w:rPr>
                  <w:rFonts w:hint="eastAsia"/>
                </w:rPr>
                <w:t>）</w:t>
              </w:r>
            </w:ins>
            <w:r>
              <w:rPr>
                <w:rFonts w:hint="eastAsia"/>
              </w:rPr>
              <w:t>地址取最小一级地址名称</w:t>
            </w:r>
          </w:p>
        </w:tc>
        <w:tc>
          <w:tcPr>
            <w:tcW w:w="2302" w:type="dxa"/>
            <w:vAlign w:val="center"/>
          </w:tcPr>
          <w:p w14:paraId="0DCFC531" w14:textId="77777777" w:rsidR="00492AC8" w:rsidRDefault="004A3164" w:rsidP="009A04E8">
            <w:pPr>
              <w:rPr>
                <w:ins w:id="2904" w:author="ethink wang" w:date="2017-02-09T21:10:00Z"/>
              </w:rPr>
            </w:pPr>
            <w:r>
              <w:rPr>
                <w:rFonts w:hint="eastAsia"/>
              </w:rPr>
              <w:t>态逐个点亮</w:t>
            </w:r>
            <w:ins w:id="2905" w:author="ethink wang" w:date="2017-02-09T21:10:00Z">
              <w:r w:rsidR="00492AC8">
                <w:rPr>
                  <w:rFonts w:hint="eastAsia"/>
                </w:rPr>
                <w:t>。</w:t>
              </w:r>
            </w:ins>
          </w:p>
          <w:p w14:paraId="6FE58541" w14:textId="77777777" w:rsidR="00492AC8" w:rsidRDefault="00492AC8" w:rsidP="009A04E8">
            <w:pPr>
              <w:rPr>
                <w:ins w:id="2906" w:author="ethink wang" w:date="2017-02-09T21:10:00Z"/>
              </w:rPr>
            </w:pPr>
            <w:ins w:id="2907" w:author="ethink wang" w:date="2017-02-09T21:10:00Z">
              <w:r>
                <w:rPr>
                  <w:rFonts w:hint="eastAsia"/>
                </w:rPr>
                <w:t>（</w:t>
              </w:r>
              <w:r>
                <w:rPr>
                  <w:rFonts w:hint="eastAsia"/>
                </w:rPr>
                <w:t>1</w:t>
              </w:r>
              <w:r>
                <w:rPr>
                  <w:rFonts w:hint="eastAsia"/>
                </w:rPr>
                <w:t>）</w:t>
              </w:r>
            </w:ins>
            <w:del w:id="2908" w:author="ethink wang" w:date="2017-02-09T21:10:00Z">
              <w:r w:rsidR="004A3164" w:rsidDel="00492AC8">
                <w:rPr>
                  <w:rFonts w:hint="eastAsia"/>
                </w:rPr>
                <w:delText>，</w:delText>
              </w:r>
            </w:del>
            <w:r w:rsidR="004A3164">
              <w:rPr>
                <w:rFonts w:hint="eastAsia"/>
              </w:rPr>
              <w:t>待接单状态点亮“下单时间”；</w:t>
            </w:r>
          </w:p>
          <w:p w14:paraId="39AF6079" w14:textId="77777777" w:rsidR="00492AC8" w:rsidRDefault="00492AC8" w:rsidP="009A04E8">
            <w:pPr>
              <w:rPr>
                <w:ins w:id="2909" w:author="ethink wang" w:date="2017-02-09T21:11:00Z"/>
              </w:rPr>
            </w:pPr>
            <w:ins w:id="2910" w:author="ethink wang" w:date="2017-02-09T21:10:00Z">
              <w:r>
                <w:rPr>
                  <w:rFonts w:hint="eastAsia"/>
                </w:rPr>
                <w:t>（</w:t>
              </w:r>
              <w:r>
                <w:rPr>
                  <w:rFonts w:hint="eastAsia"/>
                </w:rPr>
                <w:t>2</w:t>
              </w:r>
              <w:r>
                <w:rPr>
                  <w:rFonts w:hint="eastAsia"/>
                </w:rPr>
                <w:t>）</w:t>
              </w:r>
            </w:ins>
            <w:r w:rsidR="004A3164">
              <w:rPr>
                <w:rFonts w:hint="eastAsia"/>
              </w:rPr>
              <w:t>待出发状态点亮“下单时间”“接单时间”；</w:t>
            </w:r>
          </w:p>
          <w:p w14:paraId="60B5BAB7" w14:textId="01CEFE51" w:rsidR="00492AC8" w:rsidRDefault="00492AC8" w:rsidP="009A04E8">
            <w:pPr>
              <w:rPr>
                <w:ins w:id="2911" w:author="ethink wang" w:date="2017-02-09T21:11:00Z"/>
              </w:rPr>
            </w:pPr>
            <w:ins w:id="2912" w:author="ethink wang" w:date="2017-02-09T21:10:00Z">
              <w:r>
                <w:rPr>
                  <w:rFonts w:hint="eastAsia"/>
                </w:rPr>
                <w:t>（</w:t>
              </w:r>
              <w:r>
                <w:rPr>
                  <w:rFonts w:hint="eastAsia"/>
                </w:rPr>
                <w:t>3</w:t>
              </w:r>
              <w:r>
                <w:rPr>
                  <w:rFonts w:hint="eastAsia"/>
                </w:rPr>
                <w:t>）</w:t>
              </w:r>
            </w:ins>
            <w:r w:rsidR="004A3164">
              <w:rPr>
                <w:rFonts w:hint="eastAsia"/>
              </w:rPr>
              <w:t>已出发状态点亮“下单时间”“</w:t>
            </w:r>
            <w:del w:id="2913" w:author="ethink wang" w:date="2017-02-09T21:11:00Z">
              <w:r w:rsidR="004A3164" w:rsidDel="00492AC8">
                <w:rPr>
                  <w:rFonts w:hint="eastAsia"/>
                </w:rPr>
                <w:delText>截单</w:delText>
              </w:r>
            </w:del>
            <w:ins w:id="2914" w:author="ethink wang" w:date="2017-02-09T21:11:00Z">
              <w:r>
                <w:rPr>
                  <w:rFonts w:hint="eastAsia"/>
                </w:rPr>
                <w:t>接单</w:t>
              </w:r>
            </w:ins>
            <w:r w:rsidR="004A3164">
              <w:rPr>
                <w:rFonts w:hint="eastAsia"/>
              </w:rPr>
              <w:t>时间”“出发时间”；</w:t>
            </w:r>
          </w:p>
          <w:p w14:paraId="565E2293" w14:textId="6107A6F9" w:rsidR="00492AC8" w:rsidRDefault="00492AC8" w:rsidP="009A04E8">
            <w:pPr>
              <w:rPr>
                <w:ins w:id="2915" w:author="ethink wang" w:date="2017-02-09T21:11:00Z"/>
              </w:rPr>
            </w:pPr>
            <w:ins w:id="2916" w:author="ethink wang" w:date="2017-02-09T21:11:00Z">
              <w:r>
                <w:rPr>
                  <w:rFonts w:hint="eastAsia"/>
                </w:rPr>
                <w:t>（</w:t>
              </w:r>
              <w:r>
                <w:rPr>
                  <w:rFonts w:hint="eastAsia"/>
                </w:rPr>
                <w:t>4</w:t>
              </w:r>
              <w:r>
                <w:rPr>
                  <w:rFonts w:hint="eastAsia"/>
                </w:rPr>
                <w:t>）</w:t>
              </w:r>
            </w:ins>
            <w:r w:rsidR="004A3164">
              <w:rPr>
                <w:rFonts w:hint="eastAsia"/>
              </w:rPr>
              <w:t>已抵达状态点亮“下单时间”“</w:t>
            </w:r>
            <w:del w:id="2917" w:author="ethink wang" w:date="2017-02-09T21:11:00Z">
              <w:r w:rsidR="004A3164" w:rsidDel="00492AC8">
                <w:rPr>
                  <w:rFonts w:hint="eastAsia"/>
                </w:rPr>
                <w:delText>截</w:delText>
              </w:r>
            </w:del>
            <w:ins w:id="2918" w:author="ethink wang" w:date="2017-02-09T21:11:00Z">
              <w:r>
                <w:rPr>
                  <w:rFonts w:hint="eastAsia"/>
                </w:rPr>
                <w:t>接</w:t>
              </w:r>
            </w:ins>
            <w:r w:rsidR="004A3164">
              <w:rPr>
                <w:rFonts w:hint="eastAsia"/>
              </w:rPr>
              <w:t>单时间”“出发时间”“抵达时间”；</w:t>
            </w:r>
          </w:p>
          <w:p w14:paraId="3DFA7362" w14:textId="7D9D79F1" w:rsidR="004A3164" w:rsidRDefault="00492AC8" w:rsidP="009A04E8">
            <w:ins w:id="2919" w:author="ethink wang" w:date="2017-02-09T21:11:00Z">
              <w:r>
                <w:rPr>
                  <w:rFonts w:hint="eastAsia"/>
                </w:rPr>
                <w:t>（</w:t>
              </w:r>
              <w:r>
                <w:rPr>
                  <w:rFonts w:hint="eastAsia"/>
                </w:rPr>
                <w:t>5</w:t>
              </w:r>
              <w:r>
                <w:rPr>
                  <w:rFonts w:hint="eastAsia"/>
                </w:rPr>
                <w:t>）</w:t>
              </w:r>
            </w:ins>
            <w:r w:rsidR="004A3164">
              <w:rPr>
                <w:rFonts w:hint="eastAsia"/>
              </w:rPr>
              <w:t>服务中状态点亮“下单时间”“</w:t>
            </w:r>
            <w:ins w:id="2920" w:author="ethink wang" w:date="2017-02-09T21:11:00Z">
              <w:r>
                <w:t>接</w:t>
              </w:r>
            </w:ins>
            <w:del w:id="2921" w:author="ethink wang" w:date="2017-02-09T21:11:00Z">
              <w:r w:rsidR="004A3164" w:rsidDel="00492AC8">
                <w:rPr>
                  <w:rFonts w:hint="eastAsia"/>
                </w:rPr>
                <w:delText>截</w:delText>
              </w:r>
            </w:del>
            <w:r w:rsidR="004A3164">
              <w:rPr>
                <w:rFonts w:hint="eastAsia"/>
              </w:rPr>
              <w:t>单时间”“出发时间”“抵达时间”“开始时间”；</w:t>
            </w:r>
          </w:p>
        </w:tc>
      </w:tr>
      <w:tr w:rsidR="0077006E" w14:paraId="4C035156" w14:textId="77777777" w:rsidTr="008B094B">
        <w:trPr>
          <w:trHeight w:val="729"/>
        </w:trPr>
        <w:tc>
          <w:tcPr>
            <w:tcW w:w="1387" w:type="dxa"/>
            <w:vMerge/>
            <w:vAlign w:val="center"/>
          </w:tcPr>
          <w:p w14:paraId="69A37DD7" w14:textId="77777777" w:rsidR="0077006E" w:rsidRDefault="0077006E" w:rsidP="008B094B">
            <w:pPr>
              <w:jc w:val="center"/>
              <w:rPr>
                <w:rFonts w:asciiTheme="minorEastAsia" w:hAnsiTheme="minorEastAsia"/>
              </w:rPr>
            </w:pPr>
          </w:p>
        </w:tc>
        <w:tc>
          <w:tcPr>
            <w:tcW w:w="1116" w:type="dxa"/>
            <w:vAlign w:val="center"/>
          </w:tcPr>
          <w:p w14:paraId="401F86A2" w14:textId="77777777" w:rsidR="0077006E" w:rsidRDefault="0077006E" w:rsidP="008B094B">
            <w:r>
              <w:t>左侧地图</w:t>
            </w:r>
          </w:p>
        </w:tc>
        <w:tc>
          <w:tcPr>
            <w:tcW w:w="5157" w:type="dxa"/>
            <w:vAlign w:val="center"/>
          </w:tcPr>
          <w:p w14:paraId="147CD36A" w14:textId="4E8126CA" w:rsidR="0077006E" w:rsidRDefault="0077006E" w:rsidP="009A04E8">
            <w:r>
              <w:rPr>
                <w:rFonts w:hint="eastAsia"/>
              </w:rPr>
              <w:t>1</w:t>
            </w:r>
            <w:del w:id="2922" w:author="ethink wang" w:date="2017-02-09T21:14:00Z">
              <w:r w:rsidDel="00492AC8">
                <w:rPr>
                  <w:rFonts w:hint="eastAsia"/>
                </w:rPr>
                <w:delText xml:space="preserve"> </w:delText>
              </w:r>
            </w:del>
            <w:ins w:id="2923" w:author="ethink wang" w:date="2017-02-09T21:14:00Z">
              <w:r w:rsidR="00492AC8">
                <w:rPr>
                  <w:rFonts w:hint="eastAsia"/>
                </w:rPr>
                <w:t>、</w:t>
              </w:r>
            </w:ins>
            <w:r>
              <w:rPr>
                <w:rFonts w:hint="eastAsia"/>
              </w:rPr>
              <w:t>“出发位置”：司机开始出发的位置</w:t>
            </w:r>
          </w:p>
          <w:p w14:paraId="13C745D4" w14:textId="08958967" w:rsidR="0077006E" w:rsidRDefault="0077006E" w:rsidP="009A04E8">
            <w:r>
              <w:rPr>
                <w:rFonts w:hint="eastAsia"/>
              </w:rPr>
              <w:t>2</w:t>
            </w:r>
            <w:del w:id="2924" w:author="ethink wang" w:date="2017-02-09T21:14:00Z">
              <w:r w:rsidDel="00492AC8">
                <w:rPr>
                  <w:rFonts w:hint="eastAsia"/>
                </w:rPr>
                <w:delText xml:space="preserve"> </w:delText>
              </w:r>
            </w:del>
            <w:ins w:id="2925" w:author="ethink wang" w:date="2017-02-09T21:14:00Z">
              <w:r w:rsidR="00492AC8">
                <w:rPr>
                  <w:rFonts w:hint="eastAsia"/>
                </w:rPr>
                <w:t>、</w:t>
              </w:r>
            </w:ins>
            <w:r>
              <w:rPr>
                <w:rFonts w:hint="eastAsia"/>
              </w:rPr>
              <w:t>“抵达位置”：司机抵达的位置</w:t>
            </w:r>
          </w:p>
          <w:p w14:paraId="5ECE91F5" w14:textId="36850C9C" w:rsidR="0077006E" w:rsidRDefault="0077006E" w:rsidP="009A04E8">
            <w:r>
              <w:t>3</w:t>
            </w:r>
            <w:del w:id="2926" w:author="ethink wang" w:date="2017-02-09T21:14:00Z">
              <w:r w:rsidDel="00492AC8">
                <w:rPr>
                  <w:rFonts w:hint="eastAsia"/>
                </w:rPr>
                <w:delText xml:space="preserve"> </w:delText>
              </w:r>
            </w:del>
            <w:ins w:id="2927" w:author="ethink wang" w:date="2017-02-09T21:14:00Z">
              <w:r w:rsidR="00492AC8">
                <w:rPr>
                  <w:rFonts w:hint="eastAsia"/>
                </w:rPr>
                <w:t>、</w:t>
              </w:r>
            </w:ins>
            <w:r>
              <w:rPr>
                <w:rFonts w:hint="eastAsia"/>
              </w:rPr>
              <w:t>“服务开始位置”：司机开始服务的位置</w:t>
            </w:r>
            <w:r>
              <w:br/>
            </w:r>
            <w:r>
              <w:rPr>
                <w:rFonts w:hint="eastAsia"/>
              </w:rPr>
              <w:t>4</w:t>
            </w:r>
            <w:del w:id="2928" w:author="ethink wang" w:date="2017-02-09T21:14:00Z">
              <w:r w:rsidDel="00492AC8">
                <w:rPr>
                  <w:rFonts w:hint="eastAsia"/>
                </w:rPr>
                <w:delText xml:space="preserve"> </w:delText>
              </w:r>
            </w:del>
            <w:ins w:id="2929" w:author="ethink wang" w:date="2017-02-09T21:14:00Z">
              <w:r w:rsidR="00492AC8">
                <w:rPr>
                  <w:rFonts w:hint="eastAsia"/>
                </w:rPr>
                <w:t>、</w:t>
              </w:r>
            </w:ins>
            <w:r>
              <w:rPr>
                <w:rFonts w:hint="eastAsia"/>
              </w:rPr>
              <w:t>“实时位置”：司机开始服务后的实时位置</w:t>
            </w:r>
          </w:p>
          <w:p w14:paraId="35C249D5" w14:textId="4025069C" w:rsidR="0014500B" w:rsidRPr="0014500B" w:rsidRDefault="0014500B" w:rsidP="009A04E8">
            <w:r>
              <w:t>5</w:t>
            </w:r>
            <w:del w:id="2930" w:author="ethink wang" w:date="2017-02-09T21:14:00Z">
              <w:r w:rsidDel="00492AC8">
                <w:rPr>
                  <w:rFonts w:hint="eastAsia"/>
                </w:rPr>
                <w:delText xml:space="preserve"> </w:delText>
              </w:r>
            </w:del>
            <w:ins w:id="2931" w:author="ethink wang" w:date="2017-02-09T21:14:00Z">
              <w:r w:rsidR="00492AC8">
                <w:rPr>
                  <w:rFonts w:hint="eastAsia"/>
                </w:rPr>
                <w:t>、</w:t>
              </w:r>
            </w:ins>
            <w:r>
              <w:rPr>
                <w:rFonts w:hint="eastAsia"/>
              </w:rPr>
              <w:t>“服务结束位置”：司机结束服务时的位置</w:t>
            </w:r>
          </w:p>
        </w:tc>
        <w:tc>
          <w:tcPr>
            <w:tcW w:w="2302" w:type="dxa"/>
            <w:vAlign w:val="center"/>
          </w:tcPr>
          <w:p w14:paraId="79974472" w14:textId="64D66B27" w:rsidR="0077006E" w:rsidRDefault="0014500B" w:rsidP="009A04E8">
            <w:r>
              <w:rPr>
                <w:rFonts w:hint="eastAsia"/>
              </w:rPr>
              <w:t>1</w:t>
            </w:r>
            <w:del w:id="2932" w:author="ethink wang" w:date="2017-02-09T21:15:00Z">
              <w:r w:rsidDel="00492AC8">
                <w:rPr>
                  <w:rFonts w:hint="eastAsia"/>
                </w:rPr>
                <w:delText xml:space="preserve"> </w:delText>
              </w:r>
            </w:del>
            <w:ins w:id="2933" w:author="ethink wang" w:date="2017-02-09T21:15:00Z">
              <w:r w:rsidR="00492AC8">
                <w:rPr>
                  <w:rFonts w:hint="eastAsia"/>
                </w:rPr>
                <w:t>、</w:t>
              </w:r>
            </w:ins>
            <w:r>
              <w:rPr>
                <w:rFonts w:hint="eastAsia"/>
              </w:rPr>
              <w:t>“服务开始位置”在司机开始服务前显示订单上车地址</w:t>
            </w:r>
          </w:p>
          <w:p w14:paraId="3B29C1F9" w14:textId="1691C529" w:rsidR="0014500B" w:rsidRDefault="0014500B" w:rsidP="009A04E8">
            <w:r>
              <w:rPr>
                <w:rFonts w:hint="eastAsia"/>
              </w:rPr>
              <w:t>2</w:t>
            </w:r>
            <w:del w:id="2934" w:author="ethink wang" w:date="2017-02-09T21:15:00Z">
              <w:r w:rsidDel="00492AC8">
                <w:rPr>
                  <w:rFonts w:hint="eastAsia"/>
                </w:rPr>
                <w:delText xml:space="preserve"> </w:delText>
              </w:r>
            </w:del>
            <w:ins w:id="2935" w:author="ethink wang" w:date="2017-02-09T21:15:00Z">
              <w:r w:rsidR="00492AC8">
                <w:rPr>
                  <w:rFonts w:hint="eastAsia"/>
                </w:rPr>
                <w:t>、</w:t>
              </w:r>
            </w:ins>
            <w:r>
              <w:rPr>
                <w:rFonts w:hint="eastAsia"/>
              </w:rPr>
              <w:t>“服务结束位置”在司机开始服务前显示订单下车地址</w:t>
            </w:r>
          </w:p>
        </w:tc>
      </w:tr>
      <w:tr w:rsidR="0014500B" w14:paraId="7EFF23DB" w14:textId="77777777" w:rsidTr="008B094B">
        <w:trPr>
          <w:trHeight w:val="729"/>
        </w:trPr>
        <w:tc>
          <w:tcPr>
            <w:tcW w:w="1387" w:type="dxa"/>
            <w:vMerge/>
            <w:vAlign w:val="center"/>
          </w:tcPr>
          <w:p w14:paraId="36542EF4" w14:textId="77777777" w:rsidR="0014500B" w:rsidRDefault="0014500B" w:rsidP="008B094B">
            <w:pPr>
              <w:jc w:val="center"/>
              <w:rPr>
                <w:rFonts w:asciiTheme="minorEastAsia" w:hAnsiTheme="minorEastAsia"/>
              </w:rPr>
            </w:pPr>
          </w:p>
        </w:tc>
        <w:tc>
          <w:tcPr>
            <w:tcW w:w="1116" w:type="dxa"/>
            <w:vAlign w:val="center"/>
          </w:tcPr>
          <w:p w14:paraId="569A10E5" w14:textId="77777777" w:rsidR="0014500B" w:rsidRDefault="0014500B" w:rsidP="008B094B">
            <w:r>
              <w:t>右侧控制轨迹播放</w:t>
            </w:r>
          </w:p>
        </w:tc>
        <w:tc>
          <w:tcPr>
            <w:tcW w:w="5157" w:type="dxa"/>
            <w:vAlign w:val="center"/>
          </w:tcPr>
          <w:p w14:paraId="6F86FB41" w14:textId="66F890FD" w:rsidR="0014500B" w:rsidRDefault="0014500B" w:rsidP="009A04E8">
            <w:r>
              <w:rPr>
                <w:rFonts w:hint="eastAsia"/>
              </w:rPr>
              <w:t>1</w:t>
            </w:r>
            <w:del w:id="2936" w:author="ethink wang" w:date="2017-02-09T21:25:00Z">
              <w:r w:rsidDel="007634BE">
                <w:rPr>
                  <w:rFonts w:hint="eastAsia"/>
                </w:rPr>
                <w:delText xml:space="preserve"> </w:delText>
              </w:r>
            </w:del>
            <w:ins w:id="2937" w:author="ethink wang" w:date="2017-02-09T21:25:00Z">
              <w:r w:rsidR="007634BE">
                <w:rPr>
                  <w:rFonts w:hint="eastAsia"/>
                </w:rPr>
                <w:t>、</w:t>
              </w:r>
            </w:ins>
            <w:r>
              <w:rPr>
                <w:rFonts w:hint="eastAsia"/>
              </w:rPr>
              <w:t>刻度条：控制播放速度，刻度越大播放速度越快</w:t>
            </w:r>
          </w:p>
          <w:p w14:paraId="2861D331" w14:textId="2F1521A2" w:rsidR="0014500B" w:rsidRDefault="0014500B" w:rsidP="009A04E8">
            <w:r>
              <w:t>2</w:t>
            </w:r>
            <w:del w:id="2938" w:author="ethink wang" w:date="2017-02-09T21:25:00Z">
              <w:r w:rsidDel="007634BE">
                <w:rPr>
                  <w:rFonts w:hint="eastAsia"/>
                </w:rPr>
                <w:delText xml:space="preserve"> </w:delText>
              </w:r>
            </w:del>
            <w:ins w:id="2939" w:author="ethink wang" w:date="2017-02-09T21:25:00Z">
              <w:r w:rsidR="007634BE">
                <w:rPr>
                  <w:rFonts w:hint="eastAsia"/>
                </w:rPr>
                <w:t>、</w:t>
              </w:r>
            </w:ins>
            <w:r>
              <w:t>画面跟随</w:t>
            </w:r>
            <w:r>
              <w:rPr>
                <w:rFonts w:hint="eastAsia"/>
              </w:rPr>
              <w:t>：默认勾选，勾选时，地图播放时，画面会跟着轨迹调整轨迹的显示；不勾选时，地图播放轨迹时画面不会跟随</w:t>
            </w:r>
          </w:p>
          <w:p w14:paraId="4BEFCBE7" w14:textId="6FFC94C6" w:rsidR="0014500B" w:rsidRDefault="0014500B" w:rsidP="009A04E8">
            <w:r>
              <w:lastRenderedPageBreak/>
              <w:t>3</w:t>
            </w:r>
            <w:del w:id="2940" w:author="ethink wang" w:date="2017-02-09T21:26:00Z">
              <w:r w:rsidDel="007634BE">
                <w:rPr>
                  <w:rFonts w:hint="eastAsia"/>
                </w:rPr>
                <w:delText xml:space="preserve"> </w:delText>
              </w:r>
            </w:del>
            <w:ins w:id="2941" w:author="ethink wang" w:date="2017-02-09T21:26:00Z">
              <w:r w:rsidR="007634BE">
                <w:rPr>
                  <w:rFonts w:hint="eastAsia"/>
                </w:rPr>
                <w:t>、</w:t>
              </w:r>
            </w:ins>
            <w:r>
              <w:t>播放</w:t>
            </w:r>
            <w:r>
              <w:rPr>
                <w:rFonts w:hint="eastAsia"/>
              </w:rPr>
              <w:t>：</w:t>
            </w:r>
            <w:r>
              <w:t>点击</w:t>
            </w:r>
            <w:r>
              <w:rPr>
                <w:rFonts w:hint="eastAsia"/>
              </w:rPr>
              <w:t>，</w:t>
            </w:r>
            <w:r>
              <w:t>地图轨迹根据刻度条和是否画面跟随播放轨迹</w:t>
            </w:r>
          </w:p>
          <w:p w14:paraId="496E333C" w14:textId="0D531D33" w:rsidR="0014500B" w:rsidRDefault="0014500B" w:rsidP="009A04E8">
            <w:r>
              <w:t>4</w:t>
            </w:r>
            <w:del w:id="2942" w:author="ethink wang" w:date="2017-02-09T21:26:00Z">
              <w:r w:rsidDel="007634BE">
                <w:rPr>
                  <w:rFonts w:hint="eastAsia"/>
                </w:rPr>
                <w:delText xml:space="preserve"> </w:delText>
              </w:r>
            </w:del>
            <w:ins w:id="2943" w:author="ethink wang" w:date="2017-02-09T21:26:00Z">
              <w:r w:rsidR="007634BE">
                <w:rPr>
                  <w:rFonts w:hint="eastAsia"/>
                </w:rPr>
                <w:t>、</w:t>
              </w:r>
            </w:ins>
            <w:r>
              <w:t>暂停</w:t>
            </w:r>
            <w:r>
              <w:rPr>
                <w:rFonts w:hint="eastAsia"/>
              </w:rPr>
              <w:t>：</w:t>
            </w:r>
            <w:r>
              <w:t>点击</w:t>
            </w:r>
            <w:r>
              <w:rPr>
                <w:rFonts w:hint="eastAsia"/>
              </w:rPr>
              <w:t>，</w:t>
            </w:r>
            <w:r>
              <w:t>暂停轨迹播放</w:t>
            </w:r>
          </w:p>
          <w:p w14:paraId="23B0683B" w14:textId="01FE2BE3" w:rsidR="0014500B" w:rsidRPr="0014500B" w:rsidRDefault="0014500B" w:rsidP="009A04E8">
            <w:r>
              <w:t>5</w:t>
            </w:r>
            <w:del w:id="2944" w:author="ethink wang" w:date="2017-02-09T21:26:00Z">
              <w:r w:rsidDel="007634BE">
                <w:rPr>
                  <w:rFonts w:hint="eastAsia"/>
                </w:rPr>
                <w:delText xml:space="preserve"> </w:delText>
              </w:r>
            </w:del>
            <w:ins w:id="2945" w:author="ethink wang" w:date="2017-02-09T21:26:00Z">
              <w:r w:rsidR="007634BE">
                <w:rPr>
                  <w:rFonts w:hint="eastAsia"/>
                </w:rPr>
                <w:t>、</w:t>
              </w:r>
            </w:ins>
            <w:r>
              <w:t>重播</w:t>
            </w:r>
            <w:r>
              <w:rPr>
                <w:rFonts w:hint="eastAsia"/>
              </w:rPr>
              <w:t>：</w:t>
            </w:r>
            <w:r>
              <w:t>轨迹重新从司机开始出发</w:t>
            </w:r>
            <w:r w:rsidR="0044144C">
              <w:t>位置开始播放</w:t>
            </w:r>
          </w:p>
        </w:tc>
        <w:tc>
          <w:tcPr>
            <w:tcW w:w="2302" w:type="dxa"/>
            <w:vAlign w:val="center"/>
          </w:tcPr>
          <w:p w14:paraId="419B5455" w14:textId="77777777" w:rsidR="0014500B" w:rsidRDefault="0044144C" w:rsidP="009A04E8">
            <w:r>
              <w:rPr>
                <w:rFonts w:hint="eastAsia"/>
              </w:rPr>
              <w:lastRenderedPageBreak/>
              <w:t>从司机“出发接人”开始记录轨迹</w:t>
            </w:r>
          </w:p>
        </w:tc>
      </w:tr>
      <w:tr w:rsidR="004A3164" w14:paraId="1E2D2F87" w14:textId="77777777" w:rsidTr="008B094B">
        <w:trPr>
          <w:trHeight w:val="729"/>
        </w:trPr>
        <w:tc>
          <w:tcPr>
            <w:tcW w:w="1387" w:type="dxa"/>
            <w:vMerge/>
            <w:vAlign w:val="center"/>
          </w:tcPr>
          <w:p w14:paraId="1D0F86BE" w14:textId="77777777" w:rsidR="004A3164" w:rsidRDefault="004A3164" w:rsidP="008B094B">
            <w:pPr>
              <w:jc w:val="center"/>
              <w:rPr>
                <w:rFonts w:asciiTheme="minorEastAsia" w:hAnsiTheme="minorEastAsia"/>
              </w:rPr>
            </w:pPr>
          </w:p>
        </w:tc>
        <w:tc>
          <w:tcPr>
            <w:tcW w:w="1116" w:type="dxa"/>
            <w:vAlign w:val="center"/>
          </w:tcPr>
          <w:p w14:paraId="77B0D600" w14:textId="77777777" w:rsidR="004A3164" w:rsidRDefault="004A3164" w:rsidP="008B094B">
            <w:r>
              <w:t>人工派单记录</w:t>
            </w:r>
          </w:p>
        </w:tc>
        <w:tc>
          <w:tcPr>
            <w:tcW w:w="5157" w:type="dxa"/>
            <w:vAlign w:val="center"/>
          </w:tcPr>
          <w:p w14:paraId="560EB9EE" w14:textId="77777777" w:rsidR="004A3164" w:rsidRDefault="004A3164" w:rsidP="009A04E8">
            <w:r>
              <w:t>字段如原型</w:t>
            </w:r>
            <w:r>
              <w:rPr>
                <w:rFonts w:hint="eastAsia"/>
              </w:rPr>
              <w:t>，</w:t>
            </w:r>
            <w:r>
              <w:t>不赘述</w:t>
            </w:r>
            <w:r>
              <w:rPr>
                <w:rFonts w:hint="eastAsia"/>
              </w:rPr>
              <w:t>。</w:t>
            </w:r>
          </w:p>
          <w:p w14:paraId="0DFFCA16" w14:textId="7844957A" w:rsidR="004A3164" w:rsidRDefault="004A3164" w:rsidP="009A04E8">
            <w:r>
              <w:rPr>
                <w:rFonts w:hint="eastAsia"/>
              </w:rPr>
              <w:t>1</w:t>
            </w:r>
            <w:del w:id="2946" w:author="ethink wang" w:date="2017-02-09T21:26:00Z">
              <w:r w:rsidDel="007634BE">
                <w:rPr>
                  <w:rFonts w:hint="eastAsia"/>
                </w:rPr>
                <w:delText xml:space="preserve"> </w:delText>
              </w:r>
            </w:del>
            <w:ins w:id="2947" w:author="ethink wang" w:date="2017-02-09T21:26:00Z">
              <w:r w:rsidR="007634BE">
                <w:rPr>
                  <w:rFonts w:hint="eastAsia"/>
                </w:rPr>
                <w:t>、</w:t>
              </w:r>
            </w:ins>
            <w:r>
              <w:rPr>
                <w:rFonts w:hint="eastAsia"/>
              </w:rPr>
              <w:t>派单司机：姓名</w:t>
            </w:r>
            <w:r>
              <w:rPr>
                <w:rFonts w:hint="eastAsia"/>
              </w:rPr>
              <w:t>+</w:t>
            </w:r>
            <w:r>
              <w:rPr>
                <w:rFonts w:hint="eastAsia"/>
              </w:rPr>
              <w:t>手机号，中间间隔</w:t>
            </w:r>
            <w:r>
              <w:rPr>
                <w:rFonts w:hint="eastAsia"/>
              </w:rPr>
              <w:t>1</w:t>
            </w:r>
            <w:r>
              <w:rPr>
                <w:rFonts w:hint="eastAsia"/>
              </w:rPr>
              <w:t>个空格</w:t>
            </w:r>
          </w:p>
          <w:p w14:paraId="28F873AD" w14:textId="4853CEAD" w:rsidR="004A3164" w:rsidRDefault="004A3164" w:rsidP="009A04E8">
            <w:r>
              <w:rPr>
                <w:rFonts w:hint="eastAsia"/>
              </w:rPr>
              <w:t>2</w:t>
            </w:r>
            <w:del w:id="2948" w:author="ethink wang" w:date="2017-02-09T21:26:00Z">
              <w:r w:rsidDel="007634BE">
                <w:rPr>
                  <w:rFonts w:hint="eastAsia"/>
                </w:rPr>
                <w:delText xml:space="preserve"> </w:delText>
              </w:r>
            </w:del>
            <w:ins w:id="2949" w:author="ethink wang" w:date="2017-02-09T21:26:00Z">
              <w:r w:rsidR="007634BE">
                <w:rPr>
                  <w:rFonts w:hint="eastAsia"/>
                </w:rPr>
                <w:t>、</w:t>
              </w:r>
            </w:ins>
            <w:r>
              <w:rPr>
                <w:rFonts w:hint="eastAsia"/>
              </w:rPr>
              <w:t>操作人：操作客服的姓名</w:t>
            </w:r>
          </w:p>
        </w:tc>
        <w:tc>
          <w:tcPr>
            <w:tcW w:w="2302" w:type="dxa"/>
            <w:vAlign w:val="center"/>
          </w:tcPr>
          <w:p w14:paraId="5E7A8AD6" w14:textId="77777777" w:rsidR="004A3164" w:rsidRDefault="004A3164" w:rsidP="009A04E8"/>
        </w:tc>
      </w:tr>
      <w:tr w:rsidR="004A3164" w14:paraId="52A680EA" w14:textId="77777777" w:rsidTr="008B094B">
        <w:trPr>
          <w:trHeight w:val="729"/>
        </w:trPr>
        <w:tc>
          <w:tcPr>
            <w:tcW w:w="1387" w:type="dxa"/>
            <w:vMerge/>
            <w:vAlign w:val="center"/>
          </w:tcPr>
          <w:p w14:paraId="46850437" w14:textId="77777777" w:rsidR="004A3164" w:rsidRDefault="004A3164" w:rsidP="008B094B">
            <w:pPr>
              <w:jc w:val="center"/>
              <w:rPr>
                <w:rFonts w:asciiTheme="minorEastAsia" w:hAnsiTheme="minorEastAsia"/>
              </w:rPr>
            </w:pPr>
          </w:p>
        </w:tc>
        <w:tc>
          <w:tcPr>
            <w:tcW w:w="1116" w:type="dxa"/>
            <w:vAlign w:val="center"/>
          </w:tcPr>
          <w:p w14:paraId="77FF9854" w14:textId="77777777" w:rsidR="004A3164" w:rsidRDefault="004A3164" w:rsidP="008B094B">
            <w:r>
              <w:t>更换司机记录</w:t>
            </w:r>
          </w:p>
        </w:tc>
        <w:tc>
          <w:tcPr>
            <w:tcW w:w="5157" w:type="dxa"/>
            <w:vAlign w:val="center"/>
          </w:tcPr>
          <w:p w14:paraId="2383D35E" w14:textId="77777777" w:rsidR="004A3164" w:rsidRDefault="004A3164" w:rsidP="009A04E8">
            <w:r>
              <w:rPr>
                <w:rFonts w:hint="eastAsia"/>
              </w:rPr>
              <w:t>字段如原型，不赘述。</w:t>
            </w:r>
          </w:p>
          <w:p w14:paraId="13507293" w14:textId="447AE4EB" w:rsidR="004A3164" w:rsidRDefault="004A3164" w:rsidP="004A3164">
            <w:r>
              <w:rPr>
                <w:rFonts w:hint="eastAsia"/>
              </w:rPr>
              <w:t>1</w:t>
            </w:r>
            <w:del w:id="2950" w:author="ethink wang" w:date="2017-02-09T21:26:00Z">
              <w:r w:rsidDel="007634BE">
                <w:rPr>
                  <w:rFonts w:hint="eastAsia"/>
                </w:rPr>
                <w:delText xml:space="preserve"> </w:delText>
              </w:r>
            </w:del>
            <w:ins w:id="2951" w:author="ethink wang" w:date="2017-02-09T21:26:00Z">
              <w:r w:rsidR="007634BE">
                <w:rPr>
                  <w:rFonts w:hint="eastAsia"/>
                </w:rPr>
                <w:t>、</w:t>
              </w:r>
            </w:ins>
            <w:r>
              <w:rPr>
                <w:rFonts w:hint="eastAsia"/>
              </w:rPr>
              <w:t>派单司机：姓名</w:t>
            </w:r>
            <w:r>
              <w:rPr>
                <w:rFonts w:hint="eastAsia"/>
              </w:rPr>
              <w:t>+</w:t>
            </w:r>
            <w:r>
              <w:rPr>
                <w:rFonts w:hint="eastAsia"/>
              </w:rPr>
              <w:t>手机号，中间间隔</w:t>
            </w:r>
            <w:r>
              <w:rPr>
                <w:rFonts w:hint="eastAsia"/>
              </w:rPr>
              <w:t>1</w:t>
            </w:r>
            <w:r>
              <w:rPr>
                <w:rFonts w:hint="eastAsia"/>
              </w:rPr>
              <w:t>个空格</w:t>
            </w:r>
          </w:p>
          <w:p w14:paraId="10483870" w14:textId="6E0F41EE" w:rsidR="004A3164" w:rsidRDefault="004A3164" w:rsidP="004A3164">
            <w:r>
              <w:rPr>
                <w:rFonts w:hint="eastAsia"/>
              </w:rPr>
              <w:t>2</w:t>
            </w:r>
            <w:del w:id="2952" w:author="ethink wang" w:date="2017-02-09T21:26:00Z">
              <w:r w:rsidDel="007634BE">
                <w:rPr>
                  <w:rFonts w:hint="eastAsia"/>
                </w:rPr>
                <w:delText xml:space="preserve"> </w:delText>
              </w:r>
            </w:del>
            <w:ins w:id="2953" w:author="ethink wang" w:date="2017-02-09T21:26:00Z">
              <w:r w:rsidR="007634BE">
                <w:rPr>
                  <w:rFonts w:hint="eastAsia"/>
                </w:rPr>
                <w:t>、</w:t>
              </w:r>
            </w:ins>
            <w:r>
              <w:rPr>
                <w:rFonts w:hint="eastAsia"/>
              </w:rPr>
              <w:t>操作人为</w:t>
            </w:r>
            <w:commentRangeStart w:id="2954"/>
            <w:commentRangeStart w:id="2955"/>
            <w:r>
              <w:rPr>
                <w:rFonts w:hint="eastAsia"/>
              </w:rPr>
              <w:t>“系统”</w:t>
            </w:r>
            <w:commentRangeEnd w:id="2954"/>
            <w:r w:rsidR="007634BE">
              <w:rPr>
                <w:rStyle w:val="afe"/>
              </w:rPr>
              <w:commentReference w:id="2954"/>
            </w:r>
            <w:commentRangeEnd w:id="2955"/>
            <w:r w:rsidR="00836971">
              <w:rPr>
                <w:rStyle w:val="afe"/>
              </w:rPr>
              <w:commentReference w:id="2955"/>
            </w:r>
            <w:r w:rsidR="00836971">
              <w:rPr>
                <w:rFonts w:hint="eastAsia"/>
              </w:rPr>
              <w:t>或“客服</w:t>
            </w:r>
            <w:r w:rsidR="00836971">
              <w:rPr>
                <w:rFonts w:hint="eastAsia"/>
              </w:rPr>
              <w:t>/</w:t>
            </w:r>
            <w:r w:rsidR="00836971">
              <w:rPr>
                <w:rFonts w:hint="eastAsia"/>
              </w:rPr>
              <w:t>管理员姓名”</w:t>
            </w:r>
          </w:p>
          <w:p w14:paraId="3DA9DBA8" w14:textId="456CD124" w:rsidR="004A3164" w:rsidRDefault="004A3164" w:rsidP="004A3164">
            <w:r>
              <w:rPr>
                <w:rFonts w:hint="eastAsia"/>
              </w:rPr>
              <w:t>3</w:t>
            </w:r>
            <w:del w:id="2956" w:author="ethink wang" w:date="2017-02-09T21:28:00Z">
              <w:r w:rsidDel="007634BE">
                <w:rPr>
                  <w:rFonts w:hint="eastAsia"/>
                </w:rPr>
                <w:delText xml:space="preserve"> </w:delText>
              </w:r>
            </w:del>
            <w:ins w:id="2957" w:author="ethink wang" w:date="2017-02-09T21:28:00Z">
              <w:r w:rsidR="007634BE">
                <w:rPr>
                  <w:rFonts w:hint="eastAsia"/>
                </w:rPr>
                <w:t>、</w:t>
              </w:r>
            </w:ins>
            <w:r>
              <w:t>时间为交接班成功的时间</w:t>
            </w:r>
          </w:p>
        </w:tc>
        <w:tc>
          <w:tcPr>
            <w:tcW w:w="2302" w:type="dxa"/>
            <w:vAlign w:val="center"/>
          </w:tcPr>
          <w:p w14:paraId="385C93FF" w14:textId="0C15FD85" w:rsidR="004A3164" w:rsidRDefault="00836971" w:rsidP="009A04E8">
            <w:r>
              <w:t>正常交接班为系统</w:t>
            </w:r>
            <w:r>
              <w:rPr>
                <w:rFonts w:hint="eastAsia"/>
              </w:rPr>
              <w:t>，更换车辆产生的司机更换为【客服</w:t>
            </w:r>
            <w:r>
              <w:rPr>
                <w:rFonts w:hint="eastAsia"/>
              </w:rPr>
              <w:t>/</w:t>
            </w:r>
            <w:r>
              <w:rPr>
                <w:rFonts w:hint="eastAsia"/>
              </w:rPr>
              <w:t>管理员名称】</w:t>
            </w:r>
          </w:p>
        </w:tc>
      </w:tr>
      <w:tr w:rsidR="004A3164" w14:paraId="3FCC1CF2" w14:textId="77777777" w:rsidTr="008B094B">
        <w:trPr>
          <w:trHeight w:val="729"/>
        </w:trPr>
        <w:tc>
          <w:tcPr>
            <w:tcW w:w="1387" w:type="dxa"/>
            <w:vMerge/>
            <w:vAlign w:val="center"/>
          </w:tcPr>
          <w:p w14:paraId="58AC84B2" w14:textId="77777777" w:rsidR="004A3164" w:rsidRDefault="004A3164" w:rsidP="008B094B">
            <w:pPr>
              <w:jc w:val="center"/>
              <w:rPr>
                <w:rFonts w:asciiTheme="minorEastAsia" w:hAnsiTheme="minorEastAsia"/>
              </w:rPr>
            </w:pPr>
          </w:p>
        </w:tc>
        <w:tc>
          <w:tcPr>
            <w:tcW w:w="1116" w:type="dxa"/>
            <w:vAlign w:val="center"/>
          </w:tcPr>
          <w:p w14:paraId="6D6B8BE2" w14:textId="77777777" w:rsidR="004A3164" w:rsidRDefault="004A3164" w:rsidP="008B094B">
            <w:r>
              <w:t>更换车辆记录</w:t>
            </w:r>
          </w:p>
        </w:tc>
        <w:tc>
          <w:tcPr>
            <w:tcW w:w="5157" w:type="dxa"/>
            <w:vAlign w:val="center"/>
          </w:tcPr>
          <w:p w14:paraId="51E25A88" w14:textId="77777777" w:rsidR="00A37BB3" w:rsidRDefault="00A37BB3" w:rsidP="00A37BB3">
            <w:r>
              <w:t>字段如原型</w:t>
            </w:r>
            <w:r>
              <w:rPr>
                <w:rFonts w:hint="eastAsia"/>
              </w:rPr>
              <w:t>，</w:t>
            </w:r>
            <w:r>
              <w:t>不赘述</w:t>
            </w:r>
            <w:r>
              <w:rPr>
                <w:rFonts w:hint="eastAsia"/>
              </w:rPr>
              <w:t>。</w:t>
            </w:r>
          </w:p>
          <w:p w14:paraId="73B7EFF1" w14:textId="6994697C" w:rsidR="00A37BB3" w:rsidRDefault="00A37BB3" w:rsidP="00A37BB3">
            <w:r>
              <w:rPr>
                <w:rFonts w:hint="eastAsia"/>
              </w:rPr>
              <w:t>1</w:t>
            </w:r>
            <w:ins w:id="2958" w:author="ethink wang" w:date="2017-02-09T21:32:00Z">
              <w:r w:rsidR="007634BE">
                <w:rPr>
                  <w:rFonts w:hint="eastAsia"/>
                </w:rPr>
                <w:t>、</w:t>
              </w:r>
            </w:ins>
            <w:r>
              <w:rPr>
                <w:rFonts w:hint="eastAsia"/>
              </w:rPr>
              <w:t>司机：姓名</w:t>
            </w:r>
            <w:r>
              <w:rPr>
                <w:rFonts w:hint="eastAsia"/>
              </w:rPr>
              <w:t>+</w:t>
            </w:r>
            <w:r>
              <w:rPr>
                <w:rFonts w:hint="eastAsia"/>
              </w:rPr>
              <w:t>手机号，中间间隔</w:t>
            </w:r>
            <w:r>
              <w:rPr>
                <w:rFonts w:hint="eastAsia"/>
              </w:rPr>
              <w:t>1</w:t>
            </w:r>
            <w:r>
              <w:rPr>
                <w:rFonts w:hint="eastAsia"/>
              </w:rPr>
              <w:t>个空格</w:t>
            </w:r>
          </w:p>
          <w:p w14:paraId="727CD6E6" w14:textId="1C11482E" w:rsidR="004A3164" w:rsidRDefault="00A37BB3" w:rsidP="00A37BB3">
            <w:r>
              <w:rPr>
                <w:rFonts w:hint="eastAsia"/>
              </w:rPr>
              <w:t>2</w:t>
            </w:r>
            <w:del w:id="2959" w:author="ethink wang" w:date="2017-02-09T21:32:00Z">
              <w:r w:rsidDel="007634BE">
                <w:rPr>
                  <w:rFonts w:hint="eastAsia"/>
                </w:rPr>
                <w:delText xml:space="preserve"> </w:delText>
              </w:r>
            </w:del>
            <w:ins w:id="2960" w:author="ethink wang" w:date="2017-02-09T21:32:00Z">
              <w:r w:rsidR="007634BE">
                <w:rPr>
                  <w:rFonts w:hint="eastAsia"/>
                </w:rPr>
                <w:t>、</w:t>
              </w:r>
            </w:ins>
            <w:r>
              <w:rPr>
                <w:rFonts w:hint="eastAsia"/>
              </w:rPr>
              <w:t>操作人：操作客服的姓名</w:t>
            </w:r>
          </w:p>
        </w:tc>
        <w:tc>
          <w:tcPr>
            <w:tcW w:w="2302" w:type="dxa"/>
            <w:vAlign w:val="center"/>
          </w:tcPr>
          <w:p w14:paraId="3A4D3A8E" w14:textId="77777777" w:rsidR="004A3164" w:rsidRDefault="004A3164" w:rsidP="009A04E8"/>
        </w:tc>
      </w:tr>
      <w:tr w:rsidR="004A3164" w14:paraId="20D02AAF" w14:textId="77777777" w:rsidTr="008B094B">
        <w:trPr>
          <w:trHeight w:val="729"/>
        </w:trPr>
        <w:tc>
          <w:tcPr>
            <w:tcW w:w="1387" w:type="dxa"/>
            <w:vMerge/>
            <w:vAlign w:val="center"/>
          </w:tcPr>
          <w:p w14:paraId="147F5512" w14:textId="77777777" w:rsidR="004A3164" w:rsidRDefault="004A3164" w:rsidP="008B094B">
            <w:pPr>
              <w:jc w:val="center"/>
              <w:rPr>
                <w:rFonts w:asciiTheme="minorEastAsia" w:hAnsiTheme="minorEastAsia"/>
              </w:rPr>
            </w:pPr>
          </w:p>
        </w:tc>
        <w:tc>
          <w:tcPr>
            <w:tcW w:w="1116" w:type="dxa"/>
            <w:vAlign w:val="center"/>
          </w:tcPr>
          <w:p w14:paraId="73EF4F41" w14:textId="77777777" w:rsidR="004A3164" w:rsidRPr="007634BE" w:rsidRDefault="00A37BB3" w:rsidP="008B094B">
            <w:pPr>
              <w:rPr>
                <w:rPrChange w:id="2961" w:author="ethink wang" w:date="2017-02-09T21:36:00Z">
                  <w:rPr>
                    <w:color w:val="FF0000"/>
                  </w:rPr>
                </w:rPrChange>
              </w:rPr>
            </w:pPr>
            <w:r w:rsidRPr="007634BE">
              <w:rPr>
                <w:rFonts w:hint="eastAsia"/>
                <w:rPrChange w:id="2962" w:author="ethink wang" w:date="2017-02-09T21:36:00Z">
                  <w:rPr>
                    <w:rFonts w:hint="eastAsia"/>
                    <w:color w:val="FF0000"/>
                  </w:rPr>
                </w:rPrChange>
              </w:rPr>
              <w:t>复核记录</w:t>
            </w:r>
          </w:p>
        </w:tc>
        <w:tc>
          <w:tcPr>
            <w:tcW w:w="5157" w:type="dxa"/>
            <w:vAlign w:val="center"/>
          </w:tcPr>
          <w:p w14:paraId="3EC067E6" w14:textId="77777777" w:rsidR="004A3164" w:rsidRPr="007634BE" w:rsidRDefault="00A37BB3" w:rsidP="009A04E8">
            <w:pPr>
              <w:rPr>
                <w:rPrChange w:id="2963" w:author="ethink wang" w:date="2017-02-09T21:35:00Z">
                  <w:rPr>
                    <w:color w:val="FF0000"/>
                  </w:rPr>
                </w:rPrChange>
              </w:rPr>
            </w:pPr>
            <w:r w:rsidRPr="007634BE">
              <w:rPr>
                <w:rFonts w:hint="eastAsia"/>
                <w:rPrChange w:id="2964" w:author="ethink wang" w:date="2017-02-09T21:35:00Z">
                  <w:rPr>
                    <w:rFonts w:hint="eastAsia"/>
                    <w:color w:val="FF0000"/>
                  </w:rPr>
                </w:rPrChange>
              </w:rPr>
              <w:t>字段如原型，不赘述。</w:t>
            </w:r>
          </w:p>
          <w:p w14:paraId="765EC2FC" w14:textId="6A92041E" w:rsidR="00A37BB3" w:rsidRPr="007634BE" w:rsidRDefault="00A37BB3" w:rsidP="009A04E8">
            <w:pPr>
              <w:rPr>
                <w:rPrChange w:id="2965" w:author="ethink wang" w:date="2017-02-09T21:35:00Z">
                  <w:rPr>
                    <w:color w:val="FF0000"/>
                  </w:rPr>
                </w:rPrChange>
              </w:rPr>
            </w:pPr>
            <w:r w:rsidRPr="007634BE">
              <w:rPr>
                <w:rPrChange w:id="2966" w:author="ethink wang" w:date="2017-02-09T21:35:00Z">
                  <w:rPr>
                    <w:color w:val="FF0000"/>
                  </w:rPr>
                </w:rPrChange>
              </w:rPr>
              <w:t>1</w:t>
            </w:r>
            <w:del w:id="2967" w:author="ethink wang" w:date="2017-02-09T21:36:00Z">
              <w:r w:rsidRPr="007634BE" w:rsidDel="007634BE">
                <w:rPr>
                  <w:rPrChange w:id="2968" w:author="ethink wang" w:date="2017-02-09T21:35:00Z">
                    <w:rPr>
                      <w:color w:val="FF0000"/>
                    </w:rPr>
                  </w:rPrChange>
                </w:rPr>
                <w:delText xml:space="preserve"> </w:delText>
              </w:r>
            </w:del>
            <w:ins w:id="2969" w:author="ethink wang" w:date="2017-02-09T21:36:00Z">
              <w:r w:rsidR="007634BE">
                <w:rPr>
                  <w:rFonts w:hint="eastAsia"/>
                </w:rPr>
                <w:t>、</w:t>
              </w:r>
            </w:ins>
            <w:r w:rsidRPr="007634BE">
              <w:rPr>
                <w:rFonts w:hint="eastAsia"/>
                <w:rPrChange w:id="2970" w:author="ethink wang" w:date="2017-02-09T21:35:00Z">
                  <w:rPr>
                    <w:rFonts w:hint="eastAsia"/>
                    <w:color w:val="FF0000"/>
                  </w:rPr>
                </w:rPrChange>
              </w:rPr>
              <w:t>申请原因：申请复核时填写的原因</w:t>
            </w:r>
          </w:p>
          <w:p w14:paraId="2C6B34FC" w14:textId="5FE43506" w:rsidR="00A37BB3" w:rsidRPr="007634BE" w:rsidRDefault="00A37BB3" w:rsidP="009A04E8">
            <w:pPr>
              <w:rPr>
                <w:rPrChange w:id="2971" w:author="ethink wang" w:date="2017-02-09T21:35:00Z">
                  <w:rPr>
                    <w:color w:val="FF0000"/>
                  </w:rPr>
                </w:rPrChange>
              </w:rPr>
            </w:pPr>
            <w:r w:rsidRPr="007634BE">
              <w:rPr>
                <w:rPrChange w:id="2972" w:author="ethink wang" w:date="2017-02-09T21:35:00Z">
                  <w:rPr>
                    <w:color w:val="FF0000"/>
                  </w:rPr>
                </w:rPrChange>
              </w:rPr>
              <w:t>2</w:t>
            </w:r>
            <w:del w:id="2973" w:author="ethink wang" w:date="2017-02-09T21:36:00Z">
              <w:r w:rsidRPr="007634BE" w:rsidDel="007634BE">
                <w:rPr>
                  <w:rPrChange w:id="2974" w:author="ethink wang" w:date="2017-02-09T21:35:00Z">
                    <w:rPr>
                      <w:color w:val="FF0000"/>
                    </w:rPr>
                  </w:rPrChange>
                </w:rPr>
                <w:delText xml:space="preserve"> </w:delText>
              </w:r>
            </w:del>
            <w:ins w:id="2975" w:author="ethink wang" w:date="2017-02-09T21:36:00Z">
              <w:r w:rsidR="007634BE">
                <w:rPr>
                  <w:rFonts w:hint="eastAsia"/>
                </w:rPr>
                <w:t>、</w:t>
              </w:r>
            </w:ins>
            <w:r w:rsidRPr="007634BE">
              <w:rPr>
                <w:rFonts w:hint="eastAsia"/>
                <w:rPrChange w:id="2976" w:author="ethink wang" w:date="2017-02-09T21:35:00Z">
                  <w:rPr>
                    <w:rFonts w:hint="eastAsia"/>
                    <w:color w:val="FF0000"/>
                  </w:rPr>
                </w:rPrChange>
              </w:rPr>
              <w:t>处理意见：进行复核操作时填写的意见</w:t>
            </w:r>
          </w:p>
          <w:p w14:paraId="27DC6FB4" w14:textId="3952D40B" w:rsidR="00A37BB3" w:rsidRPr="007634BE" w:rsidRDefault="00A37BB3" w:rsidP="009A04E8">
            <w:pPr>
              <w:rPr>
                <w:rPrChange w:id="2977" w:author="ethink wang" w:date="2017-02-09T21:35:00Z">
                  <w:rPr>
                    <w:color w:val="FF0000"/>
                  </w:rPr>
                </w:rPrChange>
              </w:rPr>
            </w:pPr>
            <w:r w:rsidRPr="007634BE">
              <w:rPr>
                <w:rPrChange w:id="2978" w:author="ethink wang" w:date="2017-02-09T21:35:00Z">
                  <w:rPr>
                    <w:color w:val="FF0000"/>
                  </w:rPr>
                </w:rPrChange>
              </w:rPr>
              <w:t>3</w:t>
            </w:r>
            <w:ins w:id="2979" w:author="ethink wang" w:date="2017-02-09T21:36:00Z">
              <w:r w:rsidR="007634BE">
                <w:rPr>
                  <w:rFonts w:hint="eastAsia"/>
                </w:rPr>
                <w:t>、</w:t>
              </w:r>
            </w:ins>
            <w:r w:rsidRPr="007634BE">
              <w:rPr>
                <w:rFonts w:hint="eastAsia"/>
                <w:rPrChange w:id="2980" w:author="ethink wang" w:date="2017-02-09T21:35:00Z">
                  <w:rPr>
                    <w:rFonts w:hint="eastAsia"/>
                    <w:color w:val="FF0000"/>
                  </w:rPr>
                </w:rPrChange>
              </w:rPr>
              <w:t>复核人：取进行复核操作的管理员的姓名</w:t>
            </w:r>
          </w:p>
          <w:p w14:paraId="4EB62328" w14:textId="772C9A6E" w:rsidR="00C44768" w:rsidRPr="00B71CBB" w:rsidRDefault="00C44768" w:rsidP="00C44768">
            <w:pPr>
              <w:rPr>
                <w:color w:val="FF0000"/>
              </w:rPr>
            </w:pPr>
            <w:r w:rsidRPr="007634BE">
              <w:rPr>
                <w:rPrChange w:id="2981" w:author="ethink wang" w:date="2017-02-09T21:35:00Z">
                  <w:rPr>
                    <w:color w:val="FF0000"/>
                  </w:rPr>
                </w:rPrChange>
              </w:rPr>
              <w:t>4</w:t>
            </w:r>
            <w:del w:id="2982" w:author="ethink wang" w:date="2017-02-09T21:36:00Z">
              <w:r w:rsidRPr="007634BE" w:rsidDel="007634BE">
                <w:rPr>
                  <w:rPrChange w:id="2983" w:author="ethink wang" w:date="2017-02-09T21:35:00Z">
                    <w:rPr>
                      <w:color w:val="FF0000"/>
                    </w:rPr>
                  </w:rPrChange>
                </w:rPr>
                <w:delText xml:space="preserve"> </w:delText>
              </w:r>
            </w:del>
            <w:ins w:id="2984" w:author="ethink wang" w:date="2017-02-09T21:36:00Z">
              <w:r w:rsidR="007634BE">
                <w:rPr>
                  <w:rFonts w:hint="eastAsia"/>
                </w:rPr>
                <w:t>、</w:t>
              </w:r>
            </w:ins>
            <w:r w:rsidRPr="007634BE">
              <w:rPr>
                <w:rFonts w:hint="eastAsia"/>
                <w:rPrChange w:id="2985" w:author="ethink wang" w:date="2017-02-09T21:35:00Z">
                  <w:rPr>
                    <w:rFonts w:hint="eastAsia"/>
                    <w:color w:val="FF0000"/>
                  </w:rPr>
                </w:rPrChange>
              </w:rPr>
              <w:t>“复核记录明细”按照</w:t>
            </w:r>
            <w:r w:rsidR="00190C4A" w:rsidRPr="007634BE">
              <w:rPr>
                <w:rFonts w:hint="eastAsia"/>
                <w:rPrChange w:id="2986" w:author="ethink wang" w:date="2017-02-09T21:35:00Z">
                  <w:rPr>
                    <w:rFonts w:hint="eastAsia"/>
                    <w:color w:val="FF0000"/>
                  </w:rPr>
                </w:rPrChange>
              </w:rPr>
              <w:t>复核</w:t>
            </w:r>
            <w:r w:rsidRPr="007634BE">
              <w:rPr>
                <w:rFonts w:hint="eastAsia"/>
                <w:rPrChange w:id="2987" w:author="ethink wang" w:date="2017-02-09T21:35:00Z">
                  <w:rPr>
                    <w:rFonts w:hint="eastAsia"/>
                    <w:color w:val="FF0000"/>
                  </w:rPr>
                </w:rPrChange>
              </w:rPr>
              <w:t>时间的倒序排列</w:t>
            </w:r>
          </w:p>
        </w:tc>
        <w:tc>
          <w:tcPr>
            <w:tcW w:w="2302" w:type="dxa"/>
            <w:vAlign w:val="center"/>
          </w:tcPr>
          <w:p w14:paraId="3C6F9C69" w14:textId="77777777" w:rsidR="004A3164" w:rsidRDefault="004A3164" w:rsidP="009A04E8"/>
        </w:tc>
      </w:tr>
      <w:tr w:rsidR="004A3164" w14:paraId="353E3E99" w14:textId="77777777" w:rsidTr="008B094B">
        <w:trPr>
          <w:trHeight w:val="729"/>
        </w:trPr>
        <w:tc>
          <w:tcPr>
            <w:tcW w:w="1387" w:type="dxa"/>
            <w:vMerge/>
            <w:vAlign w:val="center"/>
          </w:tcPr>
          <w:p w14:paraId="6D023A70" w14:textId="77777777" w:rsidR="004A3164" w:rsidRDefault="004A3164" w:rsidP="008B094B">
            <w:pPr>
              <w:jc w:val="center"/>
              <w:rPr>
                <w:rFonts w:asciiTheme="minorEastAsia" w:hAnsiTheme="minorEastAsia"/>
              </w:rPr>
            </w:pPr>
          </w:p>
        </w:tc>
        <w:tc>
          <w:tcPr>
            <w:tcW w:w="1116" w:type="dxa"/>
            <w:vAlign w:val="center"/>
          </w:tcPr>
          <w:p w14:paraId="0988C3BE" w14:textId="77777777" w:rsidR="004A3164" w:rsidRDefault="00A37BB3" w:rsidP="008B094B">
            <w:r>
              <w:t>客服备注</w:t>
            </w:r>
          </w:p>
        </w:tc>
        <w:tc>
          <w:tcPr>
            <w:tcW w:w="5157" w:type="dxa"/>
            <w:vAlign w:val="center"/>
          </w:tcPr>
          <w:p w14:paraId="5EC9F69C" w14:textId="77777777" w:rsidR="004A3164" w:rsidRDefault="00190C4A" w:rsidP="009A04E8">
            <w:r>
              <w:rPr>
                <w:rFonts w:hint="eastAsia"/>
              </w:rPr>
              <w:t>字段如原型，不赘述。</w:t>
            </w:r>
          </w:p>
          <w:p w14:paraId="0506AD6B" w14:textId="391276F7" w:rsidR="00190C4A" w:rsidRDefault="00190C4A" w:rsidP="009A04E8">
            <w:r>
              <w:rPr>
                <w:rFonts w:hint="eastAsia"/>
              </w:rPr>
              <w:t>1</w:t>
            </w:r>
            <w:del w:id="2988" w:author="ethink wang" w:date="2017-02-09T21:37:00Z">
              <w:r w:rsidDel="007634BE">
                <w:rPr>
                  <w:rFonts w:hint="eastAsia"/>
                </w:rPr>
                <w:delText xml:space="preserve"> </w:delText>
              </w:r>
            </w:del>
            <w:ins w:id="2989" w:author="ethink wang" w:date="2017-02-09T21:37:00Z">
              <w:r w:rsidR="007634BE">
                <w:rPr>
                  <w:rFonts w:hint="eastAsia"/>
                </w:rPr>
                <w:t>、</w:t>
              </w:r>
            </w:ins>
            <w:r>
              <w:rPr>
                <w:rFonts w:hint="eastAsia"/>
              </w:rPr>
              <w:t>格式：每条备注固定高度，最多显示</w:t>
            </w:r>
            <w:r>
              <w:rPr>
                <w:rFonts w:hint="eastAsia"/>
              </w:rPr>
              <w:t>100</w:t>
            </w:r>
            <w:r>
              <w:rPr>
                <w:rFonts w:hint="eastAsia"/>
              </w:rPr>
              <w:t>个字符，每页显示</w:t>
            </w:r>
            <w:r>
              <w:rPr>
                <w:rFonts w:hint="eastAsia"/>
              </w:rPr>
              <w:t>3</w:t>
            </w:r>
            <w:r>
              <w:rPr>
                <w:rFonts w:hint="eastAsia"/>
              </w:rPr>
              <w:t>条</w:t>
            </w:r>
          </w:p>
          <w:p w14:paraId="6C37A72D" w14:textId="4ECCE94E" w:rsidR="00190C4A" w:rsidRDefault="00190C4A" w:rsidP="009A04E8">
            <w:r>
              <w:rPr>
                <w:rFonts w:hint="eastAsia"/>
              </w:rPr>
              <w:t>2</w:t>
            </w:r>
            <w:del w:id="2990" w:author="ethink wang" w:date="2017-02-09T21:37:00Z">
              <w:r w:rsidDel="007634BE">
                <w:rPr>
                  <w:rFonts w:hint="eastAsia"/>
                </w:rPr>
                <w:delText xml:space="preserve"> </w:delText>
              </w:r>
            </w:del>
            <w:ins w:id="2991" w:author="ethink wang" w:date="2017-02-09T21:37:00Z">
              <w:r w:rsidR="007634BE">
                <w:rPr>
                  <w:rFonts w:hint="eastAsia"/>
                </w:rPr>
                <w:t>、</w:t>
              </w:r>
            </w:ins>
            <w:r>
              <w:t>页码采用一期通用样式，</w:t>
            </w:r>
            <w:del w:id="2992" w:author="ethink wang" w:date="2017-02-09T21:37:00Z">
              <w:r w:rsidDel="007634BE">
                <w:rPr>
                  <w:rFonts w:hint="eastAsia"/>
                </w:rPr>
                <w:delText xml:space="preserve"> </w:delText>
              </w:r>
            </w:del>
            <w:r>
              <w:rPr>
                <w:rFonts w:hint="eastAsia"/>
              </w:rPr>
              <w:t>备注不足</w:t>
            </w:r>
            <w:r>
              <w:rPr>
                <w:rFonts w:hint="eastAsia"/>
              </w:rPr>
              <w:t>3</w:t>
            </w:r>
            <w:r>
              <w:rPr>
                <w:rFonts w:hint="eastAsia"/>
              </w:rPr>
              <w:t>条时，不显示页码</w:t>
            </w:r>
          </w:p>
          <w:p w14:paraId="2E156A3A" w14:textId="33BD73EC" w:rsidR="00190C4A" w:rsidRPr="00190C4A" w:rsidRDefault="00190C4A" w:rsidP="009A04E8">
            <w:r>
              <w:t>3</w:t>
            </w:r>
            <w:del w:id="2993" w:author="ethink wang" w:date="2017-02-09T21:37:00Z">
              <w:r w:rsidDel="007634BE">
                <w:rPr>
                  <w:rFonts w:hint="eastAsia"/>
                </w:rPr>
                <w:delText xml:space="preserve"> </w:delText>
              </w:r>
            </w:del>
            <w:ins w:id="2994" w:author="ethink wang" w:date="2017-02-09T21:37:00Z">
              <w:r w:rsidR="007634BE">
                <w:rPr>
                  <w:rFonts w:hint="eastAsia"/>
                </w:rPr>
                <w:t>、</w:t>
              </w:r>
            </w:ins>
            <w:r>
              <w:t>点击</w:t>
            </w:r>
            <w:r>
              <w:rPr>
                <w:rFonts w:hint="eastAsia"/>
              </w:rPr>
              <w:t>“新增”按键，弹出“新增备注弹窗”</w:t>
            </w:r>
          </w:p>
        </w:tc>
        <w:tc>
          <w:tcPr>
            <w:tcW w:w="2302" w:type="dxa"/>
            <w:vAlign w:val="center"/>
          </w:tcPr>
          <w:p w14:paraId="0698F6BC" w14:textId="77777777" w:rsidR="004A3164" w:rsidRDefault="00190C4A" w:rsidP="009A04E8">
            <w:r>
              <w:t>无备注信息时</w:t>
            </w:r>
            <w:r>
              <w:rPr>
                <w:rFonts w:hint="eastAsia"/>
              </w:rPr>
              <w:t>，</w:t>
            </w:r>
            <w:r>
              <w:t>显示</w:t>
            </w:r>
            <w:r>
              <w:rPr>
                <w:rFonts w:hint="eastAsia"/>
              </w:rPr>
              <w:t>“暂无备注”</w:t>
            </w:r>
          </w:p>
        </w:tc>
      </w:tr>
      <w:tr w:rsidR="00190C4A" w14:paraId="2E926631" w14:textId="77777777" w:rsidTr="008B094B">
        <w:trPr>
          <w:trHeight w:val="729"/>
        </w:trPr>
        <w:tc>
          <w:tcPr>
            <w:tcW w:w="1387" w:type="dxa"/>
            <w:vMerge/>
            <w:vAlign w:val="center"/>
          </w:tcPr>
          <w:p w14:paraId="2FF4452E" w14:textId="77777777" w:rsidR="00190C4A" w:rsidRDefault="00190C4A" w:rsidP="008B094B">
            <w:pPr>
              <w:jc w:val="center"/>
              <w:rPr>
                <w:rFonts w:asciiTheme="minorEastAsia" w:hAnsiTheme="minorEastAsia"/>
              </w:rPr>
            </w:pPr>
          </w:p>
        </w:tc>
        <w:tc>
          <w:tcPr>
            <w:tcW w:w="1116" w:type="dxa"/>
            <w:vAlign w:val="center"/>
          </w:tcPr>
          <w:p w14:paraId="490EC822" w14:textId="77777777" w:rsidR="00190C4A" w:rsidRDefault="00190C4A" w:rsidP="008B094B">
            <w:r>
              <w:t>新增备</w:t>
            </w:r>
            <w:del w:id="2995" w:author="ethink wang" w:date="2017-02-09T21:38:00Z">
              <w:r w:rsidR="00222BA7" w:rsidDel="007634BE">
                <w:rPr>
                  <w:rFonts w:hint="eastAsia"/>
                </w:rPr>
                <w:delText>，</w:delText>
              </w:r>
            </w:del>
            <w:r>
              <w:t>注弹窗</w:t>
            </w:r>
          </w:p>
        </w:tc>
        <w:tc>
          <w:tcPr>
            <w:tcW w:w="5157" w:type="dxa"/>
            <w:vAlign w:val="center"/>
          </w:tcPr>
          <w:p w14:paraId="572092B2" w14:textId="31F56AD6" w:rsidR="00190C4A" w:rsidRDefault="00190C4A" w:rsidP="009A04E8">
            <w:r>
              <w:rPr>
                <w:rFonts w:hint="eastAsia"/>
              </w:rPr>
              <w:t>1</w:t>
            </w:r>
            <w:ins w:id="2996" w:author="ethink wang" w:date="2017-02-09T21:38:00Z">
              <w:r w:rsidR="007634BE">
                <w:rPr>
                  <w:rFonts w:hint="eastAsia"/>
                </w:rPr>
                <w:t>、</w:t>
              </w:r>
            </w:ins>
            <w:del w:id="2997" w:author="ethink wang" w:date="2017-02-09T21:38:00Z">
              <w:r w:rsidDel="007634BE">
                <w:rPr>
                  <w:rFonts w:hint="eastAsia"/>
                </w:rPr>
                <w:delText xml:space="preserve"> </w:delText>
              </w:r>
            </w:del>
            <w:r>
              <w:rPr>
                <w:rFonts w:hint="eastAsia"/>
              </w:rPr>
              <w:t>备注类型：下拉控件，包括“复核”“投诉”“其他”，默认“复核”</w:t>
            </w:r>
          </w:p>
          <w:p w14:paraId="17A8A868" w14:textId="0CD8CDCE" w:rsidR="00190C4A" w:rsidRDefault="00190C4A" w:rsidP="009A04E8">
            <w:r>
              <w:rPr>
                <w:rFonts w:hint="eastAsia"/>
              </w:rPr>
              <w:t>2</w:t>
            </w:r>
            <w:ins w:id="2998" w:author="ethink wang" w:date="2017-02-09T21:38:00Z">
              <w:r w:rsidR="007634BE">
                <w:rPr>
                  <w:rFonts w:hint="eastAsia"/>
                </w:rPr>
                <w:t>、</w:t>
              </w:r>
            </w:ins>
            <w:del w:id="2999" w:author="ethink wang" w:date="2017-02-09T21:38:00Z">
              <w:r w:rsidDel="007634BE">
                <w:rPr>
                  <w:rFonts w:hint="eastAsia"/>
                </w:rPr>
                <w:delText xml:space="preserve"> </w:delText>
              </w:r>
            </w:del>
            <w:r w:rsidR="00222BA7">
              <w:rPr>
                <w:rFonts w:hint="eastAsia"/>
              </w:rPr>
              <w:t>多行文本框，弱提示“请输入备注内容”，最多输入</w:t>
            </w:r>
            <w:r w:rsidR="00222BA7">
              <w:rPr>
                <w:rFonts w:hint="eastAsia"/>
              </w:rPr>
              <w:t>100</w:t>
            </w:r>
            <w:r w:rsidR="00222BA7">
              <w:rPr>
                <w:rFonts w:hint="eastAsia"/>
              </w:rPr>
              <w:t>个字符，超过后不可输入；右下角显示字符数量，</w:t>
            </w:r>
            <w:r w:rsidR="00222BA7">
              <w:rPr>
                <w:rFonts w:hint="eastAsia"/>
              </w:rPr>
              <w:lastRenderedPageBreak/>
              <w:t>格式为“</w:t>
            </w:r>
            <w:r w:rsidR="00222BA7">
              <w:rPr>
                <w:rFonts w:hint="eastAsia"/>
              </w:rPr>
              <w:t>0/100</w:t>
            </w:r>
            <w:r w:rsidR="00222BA7">
              <w:rPr>
                <w:rFonts w:hint="eastAsia"/>
              </w:rPr>
              <w:t>”，其中“</w:t>
            </w:r>
            <w:r w:rsidR="00222BA7">
              <w:rPr>
                <w:rFonts w:hint="eastAsia"/>
              </w:rPr>
              <w:t>0</w:t>
            </w:r>
            <w:r w:rsidR="00222BA7">
              <w:rPr>
                <w:rFonts w:hint="eastAsia"/>
              </w:rPr>
              <w:t>”根据输入字符动态</w:t>
            </w:r>
            <w:ins w:id="3000" w:author="ethink wang" w:date="2017-02-09T21:38:00Z">
              <w:r w:rsidR="007634BE">
                <w:rPr>
                  <w:rFonts w:hint="eastAsia"/>
                </w:rPr>
                <w:t>统计</w:t>
              </w:r>
            </w:ins>
            <w:r w:rsidR="00222BA7">
              <w:rPr>
                <w:rFonts w:hint="eastAsia"/>
              </w:rPr>
              <w:t>显示</w:t>
            </w:r>
            <w:ins w:id="3001" w:author="ethink wang" w:date="2017-02-09T21:38:00Z">
              <w:r w:rsidR="007634BE">
                <w:rPr>
                  <w:rFonts w:hint="eastAsia"/>
                </w:rPr>
                <w:t>；</w:t>
              </w:r>
            </w:ins>
          </w:p>
          <w:p w14:paraId="3C516D48" w14:textId="398966A2" w:rsidR="00222BA7" w:rsidRDefault="00222BA7" w:rsidP="009A04E8">
            <w:r>
              <w:t>3</w:t>
            </w:r>
            <w:del w:id="3002" w:author="ethink wang" w:date="2017-02-09T21:38:00Z">
              <w:r w:rsidDel="007634BE">
                <w:rPr>
                  <w:rFonts w:hint="eastAsia"/>
                </w:rPr>
                <w:delText xml:space="preserve"> </w:delText>
              </w:r>
            </w:del>
            <w:ins w:id="3003" w:author="ethink wang" w:date="2017-02-09T21:38:00Z">
              <w:r w:rsidR="007634BE">
                <w:rPr>
                  <w:rFonts w:hint="eastAsia"/>
                </w:rPr>
                <w:t>、</w:t>
              </w:r>
            </w:ins>
            <w:r>
              <w:t>点击</w:t>
            </w:r>
            <w:r>
              <w:rPr>
                <w:rFonts w:hint="eastAsia"/>
              </w:rPr>
              <w:t>“提交”按键，保存输入内容，成功后，生成一条备注信息，并关闭弹窗，同时浮窗提示“提交成功”</w:t>
            </w:r>
          </w:p>
          <w:p w14:paraId="1ADA3248" w14:textId="09801C07" w:rsidR="00772236" w:rsidRDefault="00772236" w:rsidP="009A04E8">
            <w:r>
              <w:t>4</w:t>
            </w:r>
            <w:del w:id="3004" w:author="ethink wang" w:date="2017-02-09T21:39:00Z">
              <w:r w:rsidDel="007634BE">
                <w:rPr>
                  <w:rFonts w:hint="eastAsia"/>
                </w:rPr>
                <w:delText xml:space="preserve"> </w:delText>
              </w:r>
            </w:del>
            <w:ins w:id="3005" w:author="ethink wang" w:date="2017-02-09T21:39:00Z">
              <w:r w:rsidR="007634BE">
                <w:rPr>
                  <w:rFonts w:hint="eastAsia"/>
                </w:rPr>
                <w:t>、</w:t>
              </w:r>
            </w:ins>
            <w:r>
              <w:t>点击</w:t>
            </w:r>
            <w:r>
              <w:rPr>
                <w:rFonts w:hint="eastAsia"/>
              </w:rPr>
              <w:t>“取消”按键，关闭弹窗</w:t>
            </w:r>
          </w:p>
          <w:p w14:paraId="3FC7C6CD" w14:textId="2CE6E363" w:rsidR="00772236" w:rsidRPr="00772236" w:rsidRDefault="00772236" w:rsidP="009A04E8">
            <w:r>
              <w:t>5</w:t>
            </w:r>
            <w:del w:id="3006" w:author="ethink wang" w:date="2017-02-09T21:39:00Z">
              <w:r w:rsidDel="007634BE">
                <w:rPr>
                  <w:rFonts w:hint="eastAsia"/>
                </w:rPr>
                <w:delText xml:space="preserve"> </w:delText>
              </w:r>
            </w:del>
            <w:ins w:id="3007" w:author="ethink wang" w:date="2017-02-09T21:39:00Z">
              <w:r w:rsidR="007634BE">
                <w:rPr>
                  <w:rFonts w:hint="eastAsia"/>
                </w:rPr>
                <w:t>、</w:t>
              </w:r>
            </w:ins>
            <w:r>
              <w:t>点击</w:t>
            </w:r>
            <w:r>
              <w:rPr>
                <w:rFonts w:hint="eastAsia"/>
              </w:rPr>
              <w:t>“关闭”按键，关闭弹窗</w:t>
            </w:r>
          </w:p>
        </w:tc>
        <w:tc>
          <w:tcPr>
            <w:tcW w:w="2302" w:type="dxa"/>
            <w:vAlign w:val="center"/>
          </w:tcPr>
          <w:p w14:paraId="6E228DB9" w14:textId="63A908F7" w:rsidR="00190C4A" w:rsidRDefault="00222BA7" w:rsidP="009A04E8">
            <w:r>
              <w:rPr>
                <w:rFonts w:hint="eastAsia"/>
              </w:rPr>
              <w:lastRenderedPageBreak/>
              <w:t>1</w:t>
            </w:r>
            <w:ins w:id="3008" w:author="ethink wang" w:date="2017-02-09T21:39:00Z">
              <w:r w:rsidR="007634BE">
                <w:rPr>
                  <w:rFonts w:hint="eastAsia"/>
                </w:rPr>
                <w:t>、</w:t>
              </w:r>
            </w:ins>
            <w:r>
              <w:t>执行提交操作时</w:t>
            </w:r>
            <w:r>
              <w:rPr>
                <w:rFonts w:hint="eastAsia"/>
              </w:rPr>
              <w:t>，</w:t>
            </w:r>
            <w:r>
              <w:t>检测必填项是否填写完成</w:t>
            </w:r>
            <w:r>
              <w:rPr>
                <w:rFonts w:hint="eastAsia"/>
              </w:rPr>
              <w:t>，</w:t>
            </w:r>
            <w:r>
              <w:t>若没填写</w:t>
            </w:r>
            <w:r>
              <w:rPr>
                <w:rFonts w:hint="eastAsia"/>
              </w:rPr>
              <w:t>，提交失败，</w:t>
            </w:r>
            <w:r>
              <w:t>则提示</w:t>
            </w:r>
            <w:r>
              <w:rPr>
                <w:rFonts w:hint="eastAsia"/>
              </w:rPr>
              <w:t>“请输入</w:t>
            </w:r>
            <w:r>
              <w:rPr>
                <w:rFonts w:hint="eastAsia"/>
              </w:rPr>
              <w:lastRenderedPageBreak/>
              <w:t>备注内容”</w:t>
            </w:r>
          </w:p>
          <w:p w14:paraId="3EA3D796" w14:textId="07CAF749" w:rsidR="00772236" w:rsidRPr="00772236" w:rsidRDefault="00772236" w:rsidP="009A04E8">
            <w:r>
              <w:t>2</w:t>
            </w:r>
            <w:del w:id="3009" w:author="ethink wang" w:date="2017-02-09T21:39:00Z">
              <w:r w:rsidDel="007634BE">
                <w:rPr>
                  <w:rFonts w:hint="eastAsia"/>
                </w:rPr>
                <w:delText xml:space="preserve"> </w:delText>
              </w:r>
            </w:del>
            <w:ins w:id="3010" w:author="ethink wang" w:date="2017-02-09T21:39:00Z">
              <w:r w:rsidR="007634BE">
                <w:rPr>
                  <w:rFonts w:hint="eastAsia"/>
                </w:rPr>
                <w:t>、</w:t>
              </w:r>
            </w:ins>
            <w:r>
              <w:t>若执行提交操作时断网</w:t>
            </w:r>
            <w:r>
              <w:rPr>
                <w:rFonts w:hint="eastAsia"/>
              </w:rPr>
              <w:t>，</w:t>
            </w:r>
            <w:r>
              <w:t>提交失败</w:t>
            </w:r>
            <w:r>
              <w:rPr>
                <w:rFonts w:hint="eastAsia"/>
              </w:rPr>
              <w:t>，</w:t>
            </w:r>
            <w:r>
              <w:t>显示断网通用浮窗提示</w:t>
            </w:r>
          </w:p>
        </w:tc>
      </w:tr>
      <w:tr w:rsidR="00117596" w14:paraId="44B9901C" w14:textId="77777777" w:rsidTr="008B094B">
        <w:trPr>
          <w:trHeight w:val="729"/>
        </w:trPr>
        <w:tc>
          <w:tcPr>
            <w:tcW w:w="1387" w:type="dxa"/>
            <w:vMerge/>
            <w:vAlign w:val="center"/>
          </w:tcPr>
          <w:p w14:paraId="41673154" w14:textId="77777777" w:rsidR="00117596" w:rsidRDefault="00117596" w:rsidP="008B094B">
            <w:pPr>
              <w:jc w:val="center"/>
              <w:rPr>
                <w:rFonts w:asciiTheme="minorEastAsia" w:hAnsiTheme="minorEastAsia"/>
              </w:rPr>
            </w:pPr>
          </w:p>
        </w:tc>
        <w:tc>
          <w:tcPr>
            <w:tcW w:w="1116" w:type="dxa"/>
            <w:vAlign w:val="center"/>
          </w:tcPr>
          <w:p w14:paraId="2EDC40F4" w14:textId="77777777" w:rsidR="00117596" w:rsidRDefault="00117596" w:rsidP="008B094B">
            <w:r>
              <w:t>返回</w:t>
            </w:r>
          </w:p>
        </w:tc>
        <w:tc>
          <w:tcPr>
            <w:tcW w:w="5157" w:type="dxa"/>
            <w:vAlign w:val="center"/>
          </w:tcPr>
          <w:p w14:paraId="52B49786" w14:textId="77777777" w:rsidR="00117596" w:rsidRDefault="00117596" w:rsidP="008B094B">
            <w:r>
              <w:t>返回上一页</w:t>
            </w:r>
          </w:p>
        </w:tc>
        <w:tc>
          <w:tcPr>
            <w:tcW w:w="2302" w:type="dxa"/>
            <w:vAlign w:val="center"/>
          </w:tcPr>
          <w:p w14:paraId="7525C312" w14:textId="77777777" w:rsidR="00117596" w:rsidRPr="00054E2A" w:rsidRDefault="00117596" w:rsidP="008B094B"/>
        </w:tc>
      </w:tr>
      <w:tr w:rsidR="003B7F95" w14:paraId="256038F4" w14:textId="77777777" w:rsidTr="008B094B">
        <w:trPr>
          <w:trHeight w:val="729"/>
        </w:trPr>
        <w:tc>
          <w:tcPr>
            <w:tcW w:w="1387" w:type="dxa"/>
            <w:vAlign w:val="center"/>
          </w:tcPr>
          <w:p w14:paraId="1DDA64B4" w14:textId="77777777" w:rsidR="003B7F95" w:rsidRDefault="003B7F95" w:rsidP="00FD7E1D">
            <w:pPr>
              <w:jc w:val="center"/>
              <w:rPr>
                <w:rFonts w:asciiTheme="minorEastAsia" w:hAnsiTheme="minorEastAsia"/>
              </w:rPr>
            </w:pPr>
            <w:r>
              <w:rPr>
                <w:rFonts w:asciiTheme="minorEastAsia" w:hAnsiTheme="minorEastAsia" w:hint="eastAsia"/>
              </w:rPr>
              <w:t>Ⅴ</w:t>
            </w:r>
            <w:r>
              <w:rPr>
                <w:rFonts w:hint="eastAsia"/>
              </w:rPr>
              <w:t>-</w:t>
            </w:r>
            <w:r>
              <w:t>C-02</w:t>
            </w:r>
            <w:r>
              <w:rPr>
                <w:rFonts w:hint="eastAsia"/>
              </w:rPr>
              <w:t>-</w:t>
            </w:r>
            <w:r>
              <w:t>01(0</w:t>
            </w:r>
            <w:r w:rsidR="00FD7E1D">
              <w:t>3</w:t>
            </w:r>
            <w:r>
              <w:t>)</w:t>
            </w:r>
            <w:r>
              <w:t>待出发</w:t>
            </w:r>
          </w:p>
        </w:tc>
        <w:tc>
          <w:tcPr>
            <w:tcW w:w="1116" w:type="dxa"/>
            <w:vAlign w:val="center"/>
          </w:tcPr>
          <w:p w14:paraId="5E5621C2" w14:textId="77777777" w:rsidR="003B7F95" w:rsidRDefault="003B7F95" w:rsidP="008B094B">
            <w:r>
              <w:t>说明</w:t>
            </w:r>
          </w:p>
        </w:tc>
        <w:tc>
          <w:tcPr>
            <w:tcW w:w="5157" w:type="dxa"/>
            <w:vAlign w:val="center"/>
          </w:tcPr>
          <w:p w14:paraId="2959FD8C" w14:textId="77777777" w:rsidR="003B7F95" w:rsidRPr="00514519" w:rsidRDefault="00FD7E1D" w:rsidP="00514519">
            <w:r>
              <w:t>同</w:t>
            </w:r>
            <w:r>
              <w:rPr>
                <w:rFonts w:asciiTheme="minorEastAsia" w:hAnsiTheme="minorEastAsia" w:hint="eastAsia"/>
              </w:rPr>
              <w:t>Ⅴ</w:t>
            </w:r>
            <w:r>
              <w:rPr>
                <w:rFonts w:hint="eastAsia"/>
              </w:rPr>
              <w:t>-</w:t>
            </w:r>
            <w:r>
              <w:t>C-02</w:t>
            </w:r>
            <w:r>
              <w:rPr>
                <w:rFonts w:hint="eastAsia"/>
              </w:rPr>
              <w:t>-</w:t>
            </w:r>
            <w:r>
              <w:t>01(04)</w:t>
            </w:r>
            <w:r>
              <w:t>页面</w:t>
            </w:r>
          </w:p>
        </w:tc>
        <w:tc>
          <w:tcPr>
            <w:tcW w:w="2302" w:type="dxa"/>
            <w:vAlign w:val="center"/>
          </w:tcPr>
          <w:p w14:paraId="7C60B72D" w14:textId="77777777" w:rsidR="003B7F95" w:rsidRPr="00054E2A" w:rsidRDefault="00FD7E1D" w:rsidP="008B094B">
            <w:r>
              <w:rPr>
                <w:rFonts w:hint="eastAsia"/>
              </w:rPr>
              <w:t>“行程费用”“支付渠道”显示为“</w:t>
            </w:r>
            <w:r>
              <w:rPr>
                <w:rFonts w:hint="eastAsia"/>
              </w:rPr>
              <w:t>/</w:t>
            </w:r>
            <w:r>
              <w:rPr>
                <w:rFonts w:hint="eastAsia"/>
              </w:rPr>
              <w:t>”</w:t>
            </w:r>
          </w:p>
        </w:tc>
      </w:tr>
      <w:tr w:rsidR="00FD7E1D" w14:paraId="2C893C50" w14:textId="77777777" w:rsidTr="008B094B">
        <w:trPr>
          <w:trHeight w:val="729"/>
        </w:trPr>
        <w:tc>
          <w:tcPr>
            <w:tcW w:w="1387" w:type="dxa"/>
            <w:vAlign w:val="center"/>
          </w:tcPr>
          <w:p w14:paraId="7775A900" w14:textId="77777777" w:rsidR="00FD7E1D" w:rsidRDefault="00FD7E1D" w:rsidP="00FD7E1D">
            <w:pPr>
              <w:jc w:val="center"/>
              <w:rPr>
                <w:rFonts w:asciiTheme="minorEastAsia" w:hAnsiTheme="minorEastAsia"/>
              </w:rPr>
            </w:pPr>
            <w:r>
              <w:rPr>
                <w:rFonts w:asciiTheme="minorEastAsia" w:hAnsiTheme="minorEastAsia" w:hint="eastAsia"/>
              </w:rPr>
              <w:t>Ⅴ</w:t>
            </w:r>
            <w:r>
              <w:rPr>
                <w:rFonts w:hint="eastAsia"/>
              </w:rPr>
              <w:t>-</w:t>
            </w:r>
            <w:r>
              <w:t>C-02</w:t>
            </w:r>
            <w:r>
              <w:rPr>
                <w:rFonts w:hint="eastAsia"/>
              </w:rPr>
              <w:t>-</w:t>
            </w:r>
            <w:r>
              <w:t>01(02)</w:t>
            </w:r>
            <w:r>
              <w:t>已出发</w:t>
            </w:r>
          </w:p>
        </w:tc>
        <w:tc>
          <w:tcPr>
            <w:tcW w:w="1116" w:type="dxa"/>
            <w:vAlign w:val="center"/>
          </w:tcPr>
          <w:p w14:paraId="77E16653" w14:textId="77777777" w:rsidR="00FD7E1D" w:rsidRDefault="00FD7E1D" w:rsidP="00FD7E1D">
            <w:r>
              <w:t>说明</w:t>
            </w:r>
          </w:p>
        </w:tc>
        <w:tc>
          <w:tcPr>
            <w:tcW w:w="5157" w:type="dxa"/>
            <w:vAlign w:val="center"/>
          </w:tcPr>
          <w:p w14:paraId="1D1F6BC6" w14:textId="77777777" w:rsidR="00FD7E1D" w:rsidRDefault="00FD7E1D" w:rsidP="00FD7E1D">
            <w:r>
              <w:t>同</w:t>
            </w:r>
            <w:r>
              <w:rPr>
                <w:rFonts w:asciiTheme="minorEastAsia" w:hAnsiTheme="minorEastAsia" w:hint="eastAsia"/>
              </w:rPr>
              <w:t>Ⅴ</w:t>
            </w:r>
            <w:r>
              <w:rPr>
                <w:rFonts w:hint="eastAsia"/>
              </w:rPr>
              <w:t>-</w:t>
            </w:r>
            <w:r>
              <w:t>C-02</w:t>
            </w:r>
            <w:r>
              <w:rPr>
                <w:rFonts w:hint="eastAsia"/>
              </w:rPr>
              <w:t>-</w:t>
            </w:r>
            <w:r>
              <w:t>01(04)</w:t>
            </w:r>
            <w:r>
              <w:t>页面</w:t>
            </w:r>
          </w:p>
        </w:tc>
        <w:tc>
          <w:tcPr>
            <w:tcW w:w="2302" w:type="dxa"/>
            <w:vAlign w:val="center"/>
          </w:tcPr>
          <w:p w14:paraId="59765AE0" w14:textId="77777777" w:rsidR="00FD7E1D" w:rsidRDefault="00FD7E1D" w:rsidP="00FD7E1D">
            <w:r>
              <w:rPr>
                <w:rFonts w:hint="eastAsia"/>
              </w:rPr>
              <w:t>“行程费用”“支付渠道”显示为“</w:t>
            </w:r>
            <w:r>
              <w:rPr>
                <w:rFonts w:hint="eastAsia"/>
              </w:rPr>
              <w:t>/</w:t>
            </w:r>
            <w:r>
              <w:rPr>
                <w:rFonts w:hint="eastAsia"/>
              </w:rPr>
              <w:t>”</w:t>
            </w:r>
          </w:p>
        </w:tc>
      </w:tr>
      <w:tr w:rsidR="00FD7E1D" w14:paraId="79E8DB18" w14:textId="77777777" w:rsidTr="008B094B">
        <w:trPr>
          <w:trHeight w:val="729"/>
        </w:trPr>
        <w:tc>
          <w:tcPr>
            <w:tcW w:w="1387" w:type="dxa"/>
            <w:vAlign w:val="center"/>
          </w:tcPr>
          <w:p w14:paraId="27DB82FC" w14:textId="77777777" w:rsidR="00FD7E1D" w:rsidRDefault="00FD7E1D" w:rsidP="00FD7E1D">
            <w:pPr>
              <w:jc w:val="center"/>
              <w:rPr>
                <w:rFonts w:asciiTheme="minorEastAsia" w:hAnsiTheme="minorEastAsia"/>
              </w:rPr>
            </w:pPr>
            <w:r>
              <w:rPr>
                <w:rFonts w:asciiTheme="minorEastAsia" w:hAnsiTheme="minorEastAsia" w:hint="eastAsia"/>
              </w:rPr>
              <w:t>Ⅴ</w:t>
            </w:r>
            <w:r>
              <w:rPr>
                <w:rFonts w:hint="eastAsia"/>
              </w:rPr>
              <w:t>-</w:t>
            </w:r>
            <w:r>
              <w:t>C-02</w:t>
            </w:r>
            <w:r>
              <w:rPr>
                <w:rFonts w:hint="eastAsia"/>
              </w:rPr>
              <w:t>-</w:t>
            </w:r>
            <w:r>
              <w:t>01(01)</w:t>
            </w:r>
            <w:r>
              <w:rPr>
                <w:rFonts w:hint="eastAsia"/>
              </w:rPr>
              <w:t>服务</w:t>
            </w:r>
            <w:r>
              <w:t>中</w:t>
            </w:r>
          </w:p>
        </w:tc>
        <w:tc>
          <w:tcPr>
            <w:tcW w:w="1116" w:type="dxa"/>
            <w:vAlign w:val="center"/>
          </w:tcPr>
          <w:p w14:paraId="2B3CC0AF" w14:textId="77777777" w:rsidR="00FD7E1D" w:rsidRDefault="00FD7E1D" w:rsidP="00FD7E1D">
            <w:r>
              <w:t>说明</w:t>
            </w:r>
          </w:p>
        </w:tc>
        <w:tc>
          <w:tcPr>
            <w:tcW w:w="5157" w:type="dxa"/>
            <w:vAlign w:val="center"/>
          </w:tcPr>
          <w:p w14:paraId="54B8C9D2" w14:textId="77777777" w:rsidR="00FD7E1D" w:rsidRDefault="00FD7E1D" w:rsidP="00FD7E1D">
            <w:r>
              <w:t>同</w:t>
            </w:r>
            <w:r>
              <w:rPr>
                <w:rFonts w:asciiTheme="minorEastAsia" w:hAnsiTheme="minorEastAsia" w:hint="eastAsia"/>
              </w:rPr>
              <w:t>Ⅴ</w:t>
            </w:r>
            <w:r>
              <w:rPr>
                <w:rFonts w:hint="eastAsia"/>
              </w:rPr>
              <w:t>-</w:t>
            </w:r>
            <w:r>
              <w:t>C-02</w:t>
            </w:r>
            <w:r>
              <w:rPr>
                <w:rFonts w:hint="eastAsia"/>
              </w:rPr>
              <w:t>-</w:t>
            </w:r>
            <w:r>
              <w:t>01(04)</w:t>
            </w:r>
            <w:r>
              <w:t>页面</w:t>
            </w:r>
          </w:p>
        </w:tc>
        <w:tc>
          <w:tcPr>
            <w:tcW w:w="2302" w:type="dxa"/>
            <w:vAlign w:val="center"/>
          </w:tcPr>
          <w:p w14:paraId="50236BBC" w14:textId="77777777" w:rsidR="00FD7E1D" w:rsidRDefault="00FD7E1D" w:rsidP="00FD7E1D">
            <w:r>
              <w:rPr>
                <w:rFonts w:hint="eastAsia"/>
              </w:rPr>
              <w:t>“行程费用”“支付渠道”显示为“</w:t>
            </w:r>
            <w:r>
              <w:rPr>
                <w:rFonts w:hint="eastAsia"/>
              </w:rPr>
              <w:t>/</w:t>
            </w:r>
            <w:r>
              <w:rPr>
                <w:rFonts w:hint="eastAsia"/>
              </w:rPr>
              <w:t>”</w:t>
            </w:r>
          </w:p>
        </w:tc>
      </w:tr>
      <w:tr w:rsidR="00FD7E1D" w14:paraId="6BC72EFB" w14:textId="77777777" w:rsidTr="008B094B">
        <w:trPr>
          <w:trHeight w:val="729"/>
        </w:trPr>
        <w:tc>
          <w:tcPr>
            <w:tcW w:w="1387" w:type="dxa"/>
            <w:vAlign w:val="center"/>
          </w:tcPr>
          <w:p w14:paraId="752A12B7" w14:textId="77777777" w:rsidR="00FD7E1D" w:rsidRDefault="00FD7E1D" w:rsidP="0077006E">
            <w:pPr>
              <w:jc w:val="center"/>
              <w:rPr>
                <w:rFonts w:asciiTheme="minorEastAsia" w:hAnsiTheme="minorEastAsia"/>
              </w:rPr>
            </w:pPr>
            <w:r>
              <w:rPr>
                <w:rFonts w:asciiTheme="minorEastAsia" w:hAnsiTheme="minorEastAsia" w:hint="eastAsia"/>
              </w:rPr>
              <w:t>Ⅴ</w:t>
            </w:r>
            <w:r>
              <w:rPr>
                <w:rFonts w:hint="eastAsia"/>
              </w:rPr>
              <w:t>-</w:t>
            </w:r>
            <w:r>
              <w:t>C-02</w:t>
            </w:r>
            <w:r>
              <w:rPr>
                <w:rFonts w:hint="eastAsia"/>
              </w:rPr>
              <w:t>-</w:t>
            </w:r>
            <w:r>
              <w:t>01(0</w:t>
            </w:r>
            <w:r w:rsidR="0077006E">
              <w:t>5</w:t>
            </w:r>
            <w:r>
              <w:t>)</w:t>
            </w:r>
            <w:r>
              <w:rPr>
                <w:rFonts w:hint="eastAsia"/>
              </w:rPr>
              <w:t>已付结订单</w:t>
            </w:r>
          </w:p>
        </w:tc>
        <w:tc>
          <w:tcPr>
            <w:tcW w:w="1116" w:type="dxa"/>
            <w:vAlign w:val="center"/>
          </w:tcPr>
          <w:p w14:paraId="6A1CDF01" w14:textId="77777777" w:rsidR="00FD7E1D" w:rsidRDefault="00FD7E1D" w:rsidP="00FD7E1D">
            <w:r>
              <w:t>说明</w:t>
            </w:r>
          </w:p>
        </w:tc>
        <w:tc>
          <w:tcPr>
            <w:tcW w:w="5157" w:type="dxa"/>
            <w:vAlign w:val="center"/>
          </w:tcPr>
          <w:p w14:paraId="70A4122F" w14:textId="77777777" w:rsidR="00FD7E1D" w:rsidRDefault="00FD7E1D" w:rsidP="00FD7E1D">
            <w:r>
              <w:t>同</w:t>
            </w:r>
            <w:r>
              <w:rPr>
                <w:rFonts w:asciiTheme="minorEastAsia" w:hAnsiTheme="minorEastAsia" w:hint="eastAsia"/>
              </w:rPr>
              <w:t>Ⅴ</w:t>
            </w:r>
            <w:r>
              <w:rPr>
                <w:rFonts w:hint="eastAsia"/>
              </w:rPr>
              <w:t>-</w:t>
            </w:r>
            <w:r>
              <w:t>C-02</w:t>
            </w:r>
            <w:r>
              <w:rPr>
                <w:rFonts w:hint="eastAsia"/>
              </w:rPr>
              <w:t>-</w:t>
            </w:r>
            <w:r>
              <w:t>01(04)</w:t>
            </w:r>
            <w:r>
              <w:t>页面</w:t>
            </w:r>
          </w:p>
        </w:tc>
        <w:tc>
          <w:tcPr>
            <w:tcW w:w="2302" w:type="dxa"/>
            <w:vAlign w:val="center"/>
          </w:tcPr>
          <w:p w14:paraId="615A99B2" w14:textId="77777777" w:rsidR="00FD7E1D" w:rsidRDefault="00FD7E1D" w:rsidP="00FD7E1D"/>
        </w:tc>
      </w:tr>
      <w:tr w:rsidR="0077006E" w14:paraId="79843285" w14:textId="77777777" w:rsidTr="008B094B">
        <w:trPr>
          <w:trHeight w:val="729"/>
        </w:trPr>
        <w:tc>
          <w:tcPr>
            <w:tcW w:w="1387" w:type="dxa"/>
            <w:vAlign w:val="center"/>
          </w:tcPr>
          <w:p w14:paraId="536253E9" w14:textId="77777777" w:rsidR="0077006E" w:rsidRDefault="0077006E" w:rsidP="0077006E">
            <w:pPr>
              <w:jc w:val="center"/>
              <w:rPr>
                <w:rFonts w:asciiTheme="minorEastAsia" w:hAnsiTheme="minorEastAsia"/>
              </w:rPr>
            </w:pPr>
            <w:r>
              <w:rPr>
                <w:rFonts w:asciiTheme="minorEastAsia" w:hAnsiTheme="minorEastAsia" w:hint="eastAsia"/>
              </w:rPr>
              <w:t>Ⅴ</w:t>
            </w:r>
            <w:r>
              <w:rPr>
                <w:rFonts w:hint="eastAsia"/>
              </w:rPr>
              <w:t>-</w:t>
            </w:r>
            <w:r>
              <w:t>C-02</w:t>
            </w:r>
            <w:r>
              <w:rPr>
                <w:rFonts w:hint="eastAsia"/>
              </w:rPr>
              <w:t>-</w:t>
            </w:r>
            <w:r>
              <w:t>01(06)</w:t>
            </w:r>
            <w:r>
              <w:rPr>
                <w:rFonts w:hint="eastAsia"/>
              </w:rPr>
              <w:t>已取消订单</w:t>
            </w:r>
          </w:p>
        </w:tc>
        <w:tc>
          <w:tcPr>
            <w:tcW w:w="1116" w:type="dxa"/>
            <w:vAlign w:val="center"/>
          </w:tcPr>
          <w:p w14:paraId="7E39EDE1" w14:textId="77777777" w:rsidR="0077006E" w:rsidRDefault="0077006E" w:rsidP="0077006E">
            <w:r>
              <w:t>说明</w:t>
            </w:r>
          </w:p>
        </w:tc>
        <w:tc>
          <w:tcPr>
            <w:tcW w:w="5157" w:type="dxa"/>
            <w:vAlign w:val="center"/>
          </w:tcPr>
          <w:p w14:paraId="0F67C195" w14:textId="77777777" w:rsidR="0077006E" w:rsidRDefault="0077006E" w:rsidP="0077006E">
            <w:r>
              <w:t>同</w:t>
            </w:r>
            <w:r>
              <w:rPr>
                <w:rFonts w:asciiTheme="minorEastAsia" w:hAnsiTheme="minorEastAsia" w:hint="eastAsia"/>
              </w:rPr>
              <w:t>Ⅴ</w:t>
            </w:r>
            <w:r>
              <w:rPr>
                <w:rFonts w:hint="eastAsia"/>
              </w:rPr>
              <w:t>-</w:t>
            </w:r>
            <w:r>
              <w:t>C-02</w:t>
            </w:r>
            <w:r>
              <w:rPr>
                <w:rFonts w:hint="eastAsia"/>
              </w:rPr>
              <w:t>-</w:t>
            </w:r>
            <w:r>
              <w:t>01(04)</w:t>
            </w:r>
            <w:r>
              <w:t>页面</w:t>
            </w:r>
          </w:p>
          <w:p w14:paraId="1A7A39E3" w14:textId="77777777" w:rsidR="0077006E" w:rsidRDefault="0077006E" w:rsidP="0077006E">
            <w:r>
              <w:t>根据取消时订单所处的状态显示</w:t>
            </w:r>
            <w:r w:rsidR="00387544">
              <w:t>各</w:t>
            </w:r>
            <w:r>
              <w:t>内容项</w:t>
            </w:r>
          </w:p>
        </w:tc>
        <w:tc>
          <w:tcPr>
            <w:tcW w:w="2302" w:type="dxa"/>
            <w:vAlign w:val="center"/>
          </w:tcPr>
          <w:p w14:paraId="5E0B7B40" w14:textId="77777777" w:rsidR="0077006E" w:rsidRDefault="0077006E" w:rsidP="0077006E"/>
        </w:tc>
      </w:tr>
    </w:tbl>
    <w:p w14:paraId="5F930436" w14:textId="77777777" w:rsidR="004A3164" w:rsidRDefault="004A3164" w:rsidP="00DE4E75"/>
    <w:p w14:paraId="26157B0A" w14:textId="77777777" w:rsidR="004A3164" w:rsidRDefault="004A3164" w:rsidP="00DE4E75"/>
    <w:p w14:paraId="211DE5EF" w14:textId="77777777" w:rsidR="00DE4E75" w:rsidRPr="00DE4E75" w:rsidRDefault="00DE4E75" w:rsidP="00DE4E75"/>
    <w:p w14:paraId="130AB740" w14:textId="77777777" w:rsidR="00C91FE9" w:rsidRDefault="00C91FE9" w:rsidP="00C91FE9">
      <w:pPr>
        <w:pStyle w:val="5"/>
      </w:pPr>
      <w:r>
        <w:lastRenderedPageBreak/>
        <w:t>订单复核</w:t>
      </w:r>
    </w:p>
    <w:p w14:paraId="1D24D949" w14:textId="77777777" w:rsidR="00C91FE9" w:rsidRDefault="00C91FE9" w:rsidP="00C91FE9">
      <w:pPr>
        <w:pStyle w:val="6"/>
      </w:pPr>
      <w:r>
        <w:t>用例描述</w:t>
      </w:r>
    </w:p>
    <w:p w14:paraId="29B0807D" w14:textId="77777777" w:rsidR="00DC328C" w:rsidRPr="00DC328C" w:rsidRDefault="00DC328C" w:rsidP="00DC328C">
      <w:r>
        <w:rPr>
          <w:rFonts w:hint="eastAsia"/>
        </w:rPr>
        <w:t xml:space="preserve">  </w:t>
      </w:r>
      <w:r w:rsidR="00DE29A1">
        <w:rPr>
          <w:rFonts w:hint="eastAsia"/>
        </w:rPr>
        <w:t>乘客或司机对订单费用有异议，发起复核后，客服人员对</w:t>
      </w:r>
      <w:r w:rsidR="00F26D06">
        <w:rPr>
          <w:rFonts w:hint="eastAsia"/>
        </w:rPr>
        <w:t>订单</w:t>
      </w:r>
      <w:r w:rsidR="00DE29A1">
        <w:rPr>
          <w:rFonts w:hint="eastAsia"/>
        </w:rPr>
        <w:t>进行复核操作</w:t>
      </w:r>
      <w:r w:rsidR="00F26D06">
        <w:rPr>
          <w:rFonts w:hint="eastAsia"/>
        </w:rPr>
        <w:t>及</w:t>
      </w:r>
      <w:r w:rsidR="00DE29A1">
        <w:rPr>
          <w:rFonts w:hint="eastAsia"/>
        </w:rPr>
        <w:t>记录</w:t>
      </w:r>
      <w:r>
        <w:rPr>
          <w:rFonts w:hint="eastAsia"/>
        </w:rPr>
        <w:t>。</w:t>
      </w:r>
    </w:p>
    <w:p w14:paraId="733E1360" w14:textId="77777777" w:rsidR="00C91FE9" w:rsidRDefault="00C91FE9" w:rsidP="00C91FE9">
      <w:pPr>
        <w:pStyle w:val="6"/>
      </w:pPr>
      <w:r>
        <w:t>元素规则</w:t>
      </w:r>
    </w:p>
    <w:tbl>
      <w:tblPr>
        <w:tblStyle w:val="af1"/>
        <w:tblW w:w="0" w:type="auto"/>
        <w:tblLook w:val="04A0" w:firstRow="1" w:lastRow="0" w:firstColumn="1" w:lastColumn="0" w:noHBand="0" w:noVBand="1"/>
      </w:tblPr>
      <w:tblGrid>
        <w:gridCol w:w="1387"/>
        <w:gridCol w:w="1116"/>
        <w:gridCol w:w="5157"/>
        <w:gridCol w:w="2302"/>
      </w:tblGrid>
      <w:tr w:rsidR="00DC328C" w:rsidRPr="00753787" w14:paraId="484068CC" w14:textId="77777777" w:rsidTr="00FA7E86">
        <w:trPr>
          <w:trHeight w:val="567"/>
        </w:trPr>
        <w:tc>
          <w:tcPr>
            <w:tcW w:w="1387" w:type="dxa"/>
            <w:shd w:val="clear" w:color="auto" w:fill="D9D9D9" w:themeFill="background1" w:themeFillShade="D9"/>
            <w:vAlign w:val="center"/>
          </w:tcPr>
          <w:p w14:paraId="2F7A2D28" w14:textId="77777777" w:rsidR="00DC328C" w:rsidRPr="00753787" w:rsidRDefault="00DC328C" w:rsidP="00FA7E86">
            <w:pPr>
              <w:jc w:val="center"/>
              <w:rPr>
                <w:b/>
              </w:rPr>
            </w:pPr>
            <w:r>
              <w:rPr>
                <w:rFonts w:hint="eastAsia"/>
                <w:b/>
              </w:rPr>
              <w:t>页面</w:t>
            </w:r>
          </w:p>
        </w:tc>
        <w:tc>
          <w:tcPr>
            <w:tcW w:w="1116" w:type="dxa"/>
            <w:shd w:val="clear" w:color="auto" w:fill="D9D9D9" w:themeFill="background1" w:themeFillShade="D9"/>
            <w:vAlign w:val="center"/>
          </w:tcPr>
          <w:p w14:paraId="7D2324EE" w14:textId="77777777" w:rsidR="00DC328C" w:rsidRPr="00753787" w:rsidRDefault="00DC328C" w:rsidP="00FA7E86">
            <w:pPr>
              <w:jc w:val="center"/>
              <w:rPr>
                <w:b/>
              </w:rPr>
            </w:pPr>
            <w:r w:rsidRPr="00753787">
              <w:rPr>
                <w:b/>
              </w:rPr>
              <w:t>元素名称</w:t>
            </w:r>
          </w:p>
        </w:tc>
        <w:tc>
          <w:tcPr>
            <w:tcW w:w="5157" w:type="dxa"/>
            <w:shd w:val="clear" w:color="auto" w:fill="D9D9D9" w:themeFill="background1" w:themeFillShade="D9"/>
            <w:vAlign w:val="center"/>
          </w:tcPr>
          <w:p w14:paraId="484CB0A7" w14:textId="77777777" w:rsidR="00DC328C" w:rsidRPr="00753787" w:rsidRDefault="00DC328C" w:rsidP="00FA7E86">
            <w:pPr>
              <w:jc w:val="center"/>
              <w:rPr>
                <w:b/>
              </w:rPr>
            </w:pPr>
            <w:r w:rsidRPr="00753787">
              <w:rPr>
                <w:b/>
              </w:rPr>
              <w:t>描述</w:t>
            </w:r>
          </w:p>
        </w:tc>
        <w:tc>
          <w:tcPr>
            <w:tcW w:w="2302" w:type="dxa"/>
            <w:shd w:val="clear" w:color="auto" w:fill="D9D9D9" w:themeFill="background1" w:themeFillShade="D9"/>
            <w:vAlign w:val="center"/>
          </w:tcPr>
          <w:p w14:paraId="4121C99D" w14:textId="77777777" w:rsidR="00DC328C" w:rsidRPr="00753787" w:rsidRDefault="00DC328C" w:rsidP="00FA7E86">
            <w:pPr>
              <w:ind w:leftChars="-253" w:left="-531"/>
              <w:jc w:val="center"/>
              <w:rPr>
                <w:b/>
              </w:rPr>
            </w:pPr>
            <w:r>
              <w:rPr>
                <w:rFonts w:hint="eastAsia"/>
                <w:b/>
              </w:rPr>
              <w:t>异常处理</w:t>
            </w:r>
          </w:p>
        </w:tc>
      </w:tr>
      <w:tr w:rsidR="00F26D06" w:rsidRPr="00FD7E1D" w14:paraId="51293997" w14:textId="77777777" w:rsidTr="00FA7E86">
        <w:trPr>
          <w:trHeight w:val="729"/>
        </w:trPr>
        <w:tc>
          <w:tcPr>
            <w:tcW w:w="1387" w:type="dxa"/>
            <w:vMerge w:val="restart"/>
            <w:vAlign w:val="center"/>
          </w:tcPr>
          <w:p w14:paraId="6A012F00" w14:textId="77777777" w:rsidR="00F26D06" w:rsidRDefault="00F26D06" w:rsidP="009C3E0A">
            <w:pPr>
              <w:jc w:val="center"/>
            </w:pPr>
            <w:r>
              <w:rPr>
                <w:rFonts w:asciiTheme="minorEastAsia" w:hAnsiTheme="minorEastAsia" w:hint="eastAsia"/>
              </w:rPr>
              <w:t>Ⅴ</w:t>
            </w:r>
            <w:r>
              <w:rPr>
                <w:rFonts w:hint="eastAsia"/>
              </w:rPr>
              <w:t>-</w:t>
            </w:r>
            <w:r>
              <w:t>C-02</w:t>
            </w:r>
            <w:r>
              <w:rPr>
                <w:rFonts w:hint="eastAsia"/>
              </w:rPr>
              <w:t>-</w:t>
            </w:r>
            <w:r>
              <w:t>0</w:t>
            </w:r>
            <w:r w:rsidR="009C3E0A">
              <w:t>3</w:t>
            </w:r>
            <w:r w:rsidR="009C3E0A">
              <w:rPr>
                <w:rFonts w:hint="eastAsia"/>
              </w:rPr>
              <w:t>订单复核</w:t>
            </w:r>
          </w:p>
        </w:tc>
        <w:tc>
          <w:tcPr>
            <w:tcW w:w="1116" w:type="dxa"/>
            <w:vAlign w:val="center"/>
          </w:tcPr>
          <w:p w14:paraId="4A750B7C" w14:textId="77777777" w:rsidR="00F26D06" w:rsidRPr="00F26D06" w:rsidRDefault="00F26D06" w:rsidP="00F26D06">
            <w:pPr>
              <w:rPr>
                <w:color w:val="000000" w:themeColor="text1"/>
              </w:rPr>
            </w:pPr>
            <w:r w:rsidRPr="00F26D06">
              <w:rPr>
                <w:rFonts w:hint="eastAsia"/>
                <w:color w:val="000000" w:themeColor="text1"/>
              </w:rPr>
              <w:t>说明</w:t>
            </w:r>
          </w:p>
        </w:tc>
        <w:tc>
          <w:tcPr>
            <w:tcW w:w="5157" w:type="dxa"/>
            <w:vAlign w:val="center"/>
          </w:tcPr>
          <w:p w14:paraId="074670E3" w14:textId="77777777" w:rsidR="00F26D06" w:rsidRPr="00F26D06" w:rsidRDefault="00F26D06" w:rsidP="00F26D06">
            <w:pPr>
              <w:rPr>
                <w:color w:val="000000" w:themeColor="text1"/>
              </w:rPr>
            </w:pPr>
            <w:r w:rsidRPr="00F26D06">
              <w:rPr>
                <w:rFonts w:hint="eastAsia"/>
                <w:color w:val="000000" w:themeColor="text1"/>
              </w:rPr>
              <w:t>字段如原型，不赘述。</w:t>
            </w:r>
          </w:p>
          <w:p w14:paraId="346569F7" w14:textId="657591AE" w:rsidR="00F26D06" w:rsidRPr="00F26D06" w:rsidRDefault="00F26D06" w:rsidP="00F26D06">
            <w:pPr>
              <w:rPr>
                <w:color w:val="000000" w:themeColor="text1"/>
              </w:rPr>
            </w:pPr>
            <w:r w:rsidRPr="00F26D06">
              <w:rPr>
                <w:rFonts w:hint="eastAsia"/>
                <w:color w:val="000000" w:themeColor="text1"/>
              </w:rPr>
              <w:t>1</w:t>
            </w:r>
            <w:del w:id="3011" w:author="ethink wang" w:date="2017-02-09T21:39:00Z">
              <w:r w:rsidRPr="00F26D06" w:rsidDel="007634BE">
                <w:rPr>
                  <w:rFonts w:hint="eastAsia"/>
                  <w:color w:val="000000" w:themeColor="text1"/>
                </w:rPr>
                <w:delText xml:space="preserve"> </w:delText>
              </w:r>
            </w:del>
            <w:ins w:id="3012" w:author="ethink wang" w:date="2017-02-09T21:39:00Z">
              <w:r w:rsidR="007634BE">
                <w:rPr>
                  <w:rFonts w:hint="eastAsia"/>
                  <w:color w:val="000000" w:themeColor="text1"/>
                </w:rPr>
                <w:t>、</w:t>
              </w:r>
            </w:ins>
            <w:r w:rsidRPr="00F26D06">
              <w:rPr>
                <w:color w:val="000000" w:themeColor="text1"/>
              </w:rPr>
              <w:t>申请原因</w:t>
            </w:r>
            <w:r w:rsidRPr="00F26D06">
              <w:rPr>
                <w:rFonts w:hint="eastAsia"/>
                <w:color w:val="000000" w:themeColor="text1"/>
              </w:rPr>
              <w:t>：</w:t>
            </w:r>
            <w:r w:rsidRPr="00F26D06">
              <w:rPr>
                <w:color w:val="000000" w:themeColor="text1"/>
              </w:rPr>
              <w:t>申请复核时填写的原因</w:t>
            </w:r>
          </w:p>
          <w:p w14:paraId="319EF6BB" w14:textId="3501575E" w:rsidR="00F26D06" w:rsidRPr="00F26D06" w:rsidRDefault="00F26D06" w:rsidP="00F26D06">
            <w:pPr>
              <w:rPr>
                <w:color w:val="000000" w:themeColor="text1"/>
              </w:rPr>
            </w:pPr>
            <w:r w:rsidRPr="00F26D06">
              <w:rPr>
                <w:rFonts w:hint="eastAsia"/>
                <w:color w:val="000000" w:themeColor="text1"/>
              </w:rPr>
              <w:t>2</w:t>
            </w:r>
            <w:del w:id="3013" w:author="ethink wang" w:date="2017-02-09T21:39:00Z">
              <w:r w:rsidRPr="00F26D06" w:rsidDel="007634BE">
                <w:rPr>
                  <w:rFonts w:hint="eastAsia"/>
                  <w:color w:val="000000" w:themeColor="text1"/>
                </w:rPr>
                <w:delText xml:space="preserve"> </w:delText>
              </w:r>
            </w:del>
            <w:ins w:id="3014" w:author="ethink wang" w:date="2017-02-09T21:39:00Z">
              <w:r w:rsidR="007634BE">
                <w:rPr>
                  <w:rFonts w:hint="eastAsia"/>
                  <w:color w:val="000000" w:themeColor="text1"/>
                </w:rPr>
                <w:t>、</w:t>
              </w:r>
            </w:ins>
            <w:r w:rsidRPr="00F26D06">
              <w:rPr>
                <w:rFonts w:hint="eastAsia"/>
                <w:color w:val="000000" w:themeColor="text1"/>
              </w:rPr>
              <w:t>处理意见：进行复核操作时填写的意见</w:t>
            </w:r>
          </w:p>
          <w:p w14:paraId="3A6C4125" w14:textId="57F5619B" w:rsidR="00F26D06" w:rsidRPr="00F26D06" w:rsidRDefault="00F26D06" w:rsidP="00F26D06">
            <w:pPr>
              <w:rPr>
                <w:color w:val="000000" w:themeColor="text1"/>
              </w:rPr>
            </w:pPr>
            <w:r w:rsidRPr="00F26D06">
              <w:rPr>
                <w:color w:val="000000" w:themeColor="text1"/>
              </w:rPr>
              <w:t>3</w:t>
            </w:r>
            <w:ins w:id="3015" w:author="ethink wang" w:date="2017-02-09T21:40:00Z">
              <w:r w:rsidR="007634BE">
                <w:rPr>
                  <w:rFonts w:hint="eastAsia"/>
                  <w:color w:val="000000" w:themeColor="text1"/>
                </w:rPr>
                <w:t>、</w:t>
              </w:r>
            </w:ins>
            <w:r w:rsidRPr="00F26D06">
              <w:rPr>
                <w:color w:val="000000" w:themeColor="text1"/>
              </w:rPr>
              <w:t>复核人</w:t>
            </w:r>
            <w:r w:rsidRPr="00F26D06">
              <w:rPr>
                <w:rFonts w:hint="eastAsia"/>
                <w:color w:val="000000" w:themeColor="text1"/>
              </w:rPr>
              <w:t>：取进行</w:t>
            </w:r>
            <w:r w:rsidRPr="00F26D06">
              <w:rPr>
                <w:color w:val="000000" w:themeColor="text1"/>
              </w:rPr>
              <w:t>复核操作的管理员的姓名</w:t>
            </w:r>
          </w:p>
          <w:p w14:paraId="660C00C8" w14:textId="6BFAA5A7" w:rsidR="00F26D06" w:rsidRPr="00FD7E1D" w:rsidRDefault="00F26D06" w:rsidP="00F26D06">
            <w:r w:rsidRPr="00F26D06">
              <w:rPr>
                <w:rFonts w:hint="eastAsia"/>
                <w:color w:val="000000" w:themeColor="text1"/>
              </w:rPr>
              <w:t>4</w:t>
            </w:r>
            <w:del w:id="3016" w:author="ethink wang" w:date="2017-02-09T21:40:00Z">
              <w:r w:rsidRPr="00F26D06" w:rsidDel="007634BE">
                <w:rPr>
                  <w:rFonts w:hint="eastAsia"/>
                  <w:color w:val="000000" w:themeColor="text1"/>
                </w:rPr>
                <w:delText xml:space="preserve"> </w:delText>
              </w:r>
            </w:del>
            <w:ins w:id="3017" w:author="ethink wang" w:date="2017-02-09T21:40:00Z">
              <w:r w:rsidR="007634BE">
                <w:rPr>
                  <w:rFonts w:hint="eastAsia"/>
                  <w:color w:val="000000" w:themeColor="text1"/>
                </w:rPr>
                <w:t>、</w:t>
              </w:r>
            </w:ins>
            <w:r w:rsidRPr="00F26D06">
              <w:rPr>
                <w:rFonts w:hint="eastAsia"/>
                <w:color w:val="000000" w:themeColor="text1"/>
              </w:rPr>
              <w:t>“复核记录明细”按照复核时间的倒序排列</w:t>
            </w:r>
          </w:p>
        </w:tc>
        <w:tc>
          <w:tcPr>
            <w:tcW w:w="2302" w:type="dxa"/>
            <w:vAlign w:val="center"/>
          </w:tcPr>
          <w:p w14:paraId="7586D869" w14:textId="77777777" w:rsidR="00F26D06" w:rsidRPr="00054E2A" w:rsidRDefault="00F26D06" w:rsidP="00F26D06"/>
        </w:tc>
      </w:tr>
      <w:tr w:rsidR="00F26D06" w:rsidRPr="00FD7E1D" w14:paraId="430ACA17" w14:textId="77777777" w:rsidTr="00FA7E86">
        <w:trPr>
          <w:trHeight w:val="729"/>
        </w:trPr>
        <w:tc>
          <w:tcPr>
            <w:tcW w:w="1387" w:type="dxa"/>
            <w:vMerge/>
            <w:vAlign w:val="center"/>
          </w:tcPr>
          <w:p w14:paraId="35934307" w14:textId="77777777" w:rsidR="00F26D06" w:rsidRDefault="00F26D06" w:rsidP="00F26D06">
            <w:pPr>
              <w:jc w:val="center"/>
              <w:rPr>
                <w:rFonts w:asciiTheme="minorEastAsia" w:hAnsiTheme="minorEastAsia"/>
              </w:rPr>
            </w:pPr>
          </w:p>
        </w:tc>
        <w:tc>
          <w:tcPr>
            <w:tcW w:w="1116" w:type="dxa"/>
            <w:vAlign w:val="center"/>
          </w:tcPr>
          <w:p w14:paraId="6D7F2FF8" w14:textId="77777777" w:rsidR="00F26D06" w:rsidRPr="00F26D06" w:rsidRDefault="00F26D06" w:rsidP="00F26D06">
            <w:pPr>
              <w:rPr>
                <w:color w:val="000000" w:themeColor="text1"/>
              </w:rPr>
            </w:pPr>
            <w:r w:rsidRPr="00F26D06">
              <w:rPr>
                <w:rFonts w:hint="eastAsia"/>
                <w:color w:val="000000" w:themeColor="text1"/>
              </w:rPr>
              <w:t>复核</w:t>
            </w:r>
          </w:p>
        </w:tc>
        <w:tc>
          <w:tcPr>
            <w:tcW w:w="5157" w:type="dxa"/>
            <w:vAlign w:val="center"/>
          </w:tcPr>
          <w:p w14:paraId="4360216C" w14:textId="53E4D19F" w:rsidR="00F26D06" w:rsidRPr="00F26D06" w:rsidRDefault="00F26D06" w:rsidP="007634BE">
            <w:pPr>
              <w:rPr>
                <w:color w:val="000000" w:themeColor="text1"/>
              </w:rPr>
            </w:pPr>
            <w:r>
              <w:rPr>
                <w:rFonts w:hint="eastAsia"/>
                <w:color w:val="000000" w:themeColor="text1"/>
              </w:rPr>
              <w:t>点击</w:t>
            </w:r>
            <w:ins w:id="3018" w:author="ethink wang" w:date="2017-02-09T21:42:00Z">
              <w:r w:rsidR="007634BE">
                <w:rPr>
                  <w:rFonts w:hint="eastAsia"/>
                  <w:color w:val="000000" w:themeColor="text1"/>
                </w:rPr>
                <w:t>，</w:t>
              </w:r>
              <w:r w:rsidR="007634BE">
                <w:rPr>
                  <w:color w:val="000000" w:themeColor="text1"/>
                </w:rPr>
                <w:t>弹出</w:t>
              </w:r>
            </w:ins>
            <w:del w:id="3019" w:author="ethink wang" w:date="2017-02-09T21:42:00Z">
              <w:r w:rsidDel="007634BE">
                <w:rPr>
                  <w:rFonts w:hint="eastAsia"/>
                  <w:color w:val="000000" w:themeColor="text1"/>
                </w:rPr>
                <w:delText>传出</w:delText>
              </w:r>
            </w:del>
            <w:r>
              <w:rPr>
                <w:rFonts w:hint="eastAsia"/>
                <w:color w:val="000000" w:themeColor="text1"/>
              </w:rPr>
              <w:t>“订单</w:t>
            </w:r>
            <w:ins w:id="3020" w:author="ethink wang" w:date="2017-02-09T21:42:00Z">
              <w:r w:rsidR="007634BE">
                <w:rPr>
                  <w:rFonts w:hint="eastAsia"/>
                  <w:color w:val="000000" w:themeColor="text1"/>
                </w:rPr>
                <w:t>复核</w:t>
              </w:r>
            </w:ins>
            <w:r>
              <w:rPr>
                <w:rFonts w:hint="eastAsia"/>
                <w:color w:val="000000" w:themeColor="text1"/>
              </w:rPr>
              <w:t>”</w:t>
            </w:r>
            <w:del w:id="3021" w:author="ethink wang" w:date="2017-02-09T21:42:00Z">
              <w:r w:rsidDel="007634BE">
                <w:rPr>
                  <w:rFonts w:hint="eastAsia"/>
                  <w:color w:val="000000" w:themeColor="text1"/>
                </w:rPr>
                <w:delText>复核</w:delText>
              </w:r>
            </w:del>
            <w:r>
              <w:rPr>
                <w:rFonts w:hint="eastAsia"/>
                <w:color w:val="000000" w:themeColor="text1"/>
              </w:rPr>
              <w:t>弹窗</w:t>
            </w:r>
          </w:p>
        </w:tc>
        <w:tc>
          <w:tcPr>
            <w:tcW w:w="2302" w:type="dxa"/>
            <w:vAlign w:val="center"/>
          </w:tcPr>
          <w:p w14:paraId="59EF0E77" w14:textId="77777777" w:rsidR="00F26D06" w:rsidRPr="00054E2A" w:rsidRDefault="00F26D06" w:rsidP="00F26D06"/>
        </w:tc>
      </w:tr>
      <w:tr w:rsidR="009C7F53" w:rsidRPr="00F26D06" w14:paraId="4E0D2166" w14:textId="77777777" w:rsidTr="00FA7E86">
        <w:trPr>
          <w:trHeight w:val="729"/>
        </w:trPr>
        <w:tc>
          <w:tcPr>
            <w:tcW w:w="1387" w:type="dxa"/>
            <w:vMerge w:val="restart"/>
            <w:vAlign w:val="center"/>
          </w:tcPr>
          <w:p w14:paraId="0FF7AC8D" w14:textId="77777777" w:rsidR="009C7F53" w:rsidRDefault="009C7F53" w:rsidP="00F26D06">
            <w:pPr>
              <w:jc w:val="center"/>
              <w:rPr>
                <w:rFonts w:asciiTheme="minorEastAsia" w:hAnsiTheme="minorEastAsia"/>
              </w:rPr>
            </w:pPr>
            <w:r>
              <w:rPr>
                <w:rFonts w:asciiTheme="minorEastAsia" w:hAnsiTheme="minorEastAsia" w:hint="eastAsia"/>
              </w:rPr>
              <w:t>订单复核弹窗</w:t>
            </w:r>
          </w:p>
        </w:tc>
        <w:tc>
          <w:tcPr>
            <w:tcW w:w="1116" w:type="dxa"/>
            <w:vAlign w:val="center"/>
          </w:tcPr>
          <w:p w14:paraId="2BA348AF" w14:textId="77777777" w:rsidR="009C7F53" w:rsidRPr="00F26D06" w:rsidRDefault="009C7F53" w:rsidP="00F26D06">
            <w:pPr>
              <w:rPr>
                <w:color w:val="000000" w:themeColor="text1"/>
              </w:rPr>
            </w:pPr>
            <w:r>
              <w:rPr>
                <w:rFonts w:hint="eastAsia"/>
                <w:color w:val="000000" w:themeColor="text1"/>
              </w:rPr>
              <w:t>行程费用</w:t>
            </w:r>
          </w:p>
        </w:tc>
        <w:tc>
          <w:tcPr>
            <w:tcW w:w="5157" w:type="dxa"/>
            <w:vAlign w:val="center"/>
          </w:tcPr>
          <w:p w14:paraId="3228228A" w14:textId="77777777" w:rsidR="009C7F53" w:rsidRDefault="009C7F53" w:rsidP="00F26D06">
            <w:pPr>
              <w:rPr>
                <w:color w:val="000000" w:themeColor="text1"/>
              </w:rPr>
            </w:pPr>
            <w:r>
              <w:rPr>
                <w:rFonts w:hint="eastAsia"/>
                <w:color w:val="000000" w:themeColor="text1"/>
              </w:rPr>
              <w:t>必填项，只能输入数字和小数点，且仅可一位小数</w:t>
            </w:r>
          </w:p>
        </w:tc>
        <w:tc>
          <w:tcPr>
            <w:tcW w:w="2302" w:type="dxa"/>
            <w:vAlign w:val="center"/>
          </w:tcPr>
          <w:p w14:paraId="48C1CE1E" w14:textId="77777777" w:rsidR="009C7F53" w:rsidRPr="00054E2A" w:rsidRDefault="009C7F53" w:rsidP="00F26D06"/>
        </w:tc>
      </w:tr>
      <w:tr w:rsidR="009C7F53" w:rsidRPr="00F26D06" w14:paraId="383E80A2" w14:textId="77777777" w:rsidTr="00FA7E86">
        <w:trPr>
          <w:trHeight w:val="729"/>
        </w:trPr>
        <w:tc>
          <w:tcPr>
            <w:tcW w:w="1387" w:type="dxa"/>
            <w:vMerge/>
            <w:vAlign w:val="center"/>
          </w:tcPr>
          <w:p w14:paraId="68C7315A" w14:textId="77777777" w:rsidR="009C7F53" w:rsidRDefault="009C7F53" w:rsidP="00F26D06">
            <w:pPr>
              <w:jc w:val="center"/>
              <w:rPr>
                <w:rFonts w:asciiTheme="minorEastAsia" w:hAnsiTheme="minorEastAsia"/>
              </w:rPr>
            </w:pPr>
          </w:p>
        </w:tc>
        <w:tc>
          <w:tcPr>
            <w:tcW w:w="1116" w:type="dxa"/>
            <w:vAlign w:val="center"/>
          </w:tcPr>
          <w:p w14:paraId="3CBD27BB" w14:textId="77777777" w:rsidR="009C7F53" w:rsidRDefault="009C7F53" w:rsidP="00F26D06">
            <w:pPr>
              <w:rPr>
                <w:color w:val="000000" w:themeColor="text1"/>
              </w:rPr>
            </w:pPr>
            <w:r>
              <w:rPr>
                <w:rFonts w:hint="eastAsia"/>
                <w:color w:val="000000" w:themeColor="text1"/>
              </w:rPr>
              <w:t>复核方</w:t>
            </w:r>
          </w:p>
        </w:tc>
        <w:tc>
          <w:tcPr>
            <w:tcW w:w="5157" w:type="dxa"/>
            <w:vAlign w:val="center"/>
          </w:tcPr>
          <w:p w14:paraId="3FAA0933" w14:textId="77777777" w:rsidR="009C7F53" w:rsidRDefault="009C7F53" w:rsidP="00F26D06">
            <w:pPr>
              <w:rPr>
                <w:color w:val="000000" w:themeColor="text1"/>
              </w:rPr>
            </w:pPr>
            <w:r>
              <w:rPr>
                <w:rFonts w:hint="eastAsia"/>
                <w:color w:val="000000" w:themeColor="text1"/>
              </w:rPr>
              <w:t>只读，取自申请复核时填写的复核方</w:t>
            </w:r>
          </w:p>
        </w:tc>
        <w:tc>
          <w:tcPr>
            <w:tcW w:w="2302" w:type="dxa"/>
            <w:vAlign w:val="center"/>
          </w:tcPr>
          <w:p w14:paraId="792FC250" w14:textId="77777777" w:rsidR="009C7F53" w:rsidRPr="00054E2A" w:rsidRDefault="009C7F53" w:rsidP="00F26D06"/>
        </w:tc>
      </w:tr>
      <w:tr w:rsidR="009C7F53" w:rsidRPr="00F26D06" w14:paraId="7CECFA42" w14:textId="77777777" w:rsidTr="00FA7E86">
        <w:trPr>
          <w:trHeight w:val="729"/>
        </w:trPr>
        <w:tc>
          <w:tcPr>
            <w:tcW w:w="1387" w:type="dxa"/>
            <w:vMerge/>
            <w:vAlign w:val="center"/>
          </w:tcPr>
          <w:p w14:paraId="50D98D35" w14:textId="77777777" w:rsidR="009C7F53" w:rsidRDefault="009C7F53" w:rsidP="00F26D06">
            <w:pPr>
              <w:jc w:val="center"/>
              <w:rPr>
                <w:rFonts w:asciiTheme="minorEastAsia" w:hAnsiTheme="minorEastAsia"/>
              </w:rPr>
            </w:pPr>
          </w:p>
        </w:tc>
        <w:tc>
          <w:tcPr>
            <w:tcW w:w="1116" w:type="dxa"/>
            <w:vAlign w:val="center"/>
          </w:tcPr>
          <w:p w14:paraId="450B1999" w14:textId="77777777" w:rsidR="009C7F53" w:rsidRDefault="009C7F53" w:rsidP="00F26D06">
            <w:pPr>
              <w:rPr>
                <w:color w:val="000000" w:themeColor="text1"/>
              </w:rPr>
            </w:pPr>
            <w:r>
              <w:rPr>
                <w:rFonts w:hint="eastAsia"/>
                <w:color w:val="000000" w:themeColor="text1"/>
              </w:rPr>
              <w:t>处理意见</w:t>
            </w:r>
          </w:p>
        </w:tc>
        <w:tc>
          <w:tcPr>
            <w:tcW w:w="5157" w:type="dxa"/>
            <w:vAlign w:val="center"/>
          </w:tcPr>
          <w:p w14:paraId="55E1D946" w14:textId="77777777" w:rsidR="009C7F53" w:rsidRDefault="009C7F53" w:rsidP="00F26D06">
            <w:pPr>
              <w:rPr>
                <w:color w:val="000000" w:themeColor="text1"/>
              </w:rPr>
            </w:pPr>
            <w:r>
              <w:rPr>
                <w:rFonts w:hint="eastAsia"/>
                <w:color w:val="000000" w:themeColor="text1"/>
              </w:rPr>
              <w:t>必填项，最多可输入</w:t>
            </w:r>
            <w:r>
              <w:rPr>
                <w:rFonts w:hint="eastAsia"/>
                <w:color w:val="000000" w:themeColor="text1"/>
              </w:rPr>
              <w:t>100</w:t>
            </w:r>
            <w:r>
              <w:rPr>
                <w:rFonts w:hint="eastAsia"/>
                <w:color w:val="000000" w:themeColor="text1"/>
              </w:rPr>
              <w:t>个字符，超过后不能继续输入</w:t>
            </w:r>
          </w:p>
        </w:tc>
        <w:tc>
          <w:tcPr>
            <w:tcW w:w="2302" w:type="dxa"/>
            <w:vAlign w:val="center"/>
          </w:tcPr>
          <w:p w14:paraId="54593256" w14:textId="77777777" w:rsidR="009C7F53" w:rsidRPr="00054E2A" w:rsidRDefault="009C7F53" w:rsidP="00F26D06"/>
        </w:tc>
      </w:tr>
      <w:tr w:rsidR="009C7F53" w:rsidRPr="00F26D06" w14:paraId="3CA80F42" w14:textId="77777777" w:rsidTr="00FA7E86">
        <w:trPr>
          <w:trHeight w:val="729"/>
        </w:trPr>
        <w:tc>
          <w:tcPr>
            <w:tcW w:w="1387" w:type="dxa"/>
            <w:vMerge/>
            <w:vAlign w:val="center"/>
          </w:tcPr>
          <w:p w14:paraId="2A49C132" w14:textId="77777777" w:rsidR="009C7F53" w:rsidRDefault="009C7F53" w:rsidP="00F26D06">
            <w:pPr>
              <w:jc w:val="center"/>
              <w:rPr>
                <w:rFonts w:asciiTheme="minorEastAsia" w:hAnsiTheme="minorEastAsia"/>
              </w:rPr>
            </w:pPr>
          </w:p>
        </w:tc>
        <w:tc>
          <w:tcPr>
            <w:tcW w:w="1116" w:type="dxa"/>
            <w:vAlign w:val="center"/>
          </w:tcPr>
          <w:p w14:paraId="6A856185" w14:textId="77777777" w:rsidR="009C7F53" w:rsidRDefault="009C7F53" w:rsidP="00F26D06">
            <w:pPr>
              <w:rPr>
                <w:color w:val="000000" w:themeColor="text1"/>
              </w:rPr>
            </w:pPr>
            <w:r>
              <w:rPr>
                <w:rFonts w:hint="eastAsia"/>
                <w:color w:val="000000" w:themeColor="text1"/>
              </w:rPr>
              <w:t>确定</w:t>
            </w:r>
          </w:p>
        </w:tc>
        <w:tc>
          <w:tcPr>
            <w:tcW w:w="5157" w:type="dxa"/>
            <w:vAlign w:val="center"/>
          </w:tcPr>
          <w:p w14:paraId="19FB1AAA" w14:textId="0BDDB921" w:rsidR="009C7F53" w:rsidRDefault="009C7F53" w:rsidP="00F26D06">
            <w:pPr>
              <w:rPr>
                <w:color w:val="000000" w:themeColor="text1"/>
              </w:rPr>
            </w:pPr>
            <w:r>
              <w:rPr>
                <w:rFonts w:hint="eastAsia"/>
                <w:color w:val="000000" w:themeColor="text1"/>
              </w:rPr>
              <w:t>1</w:t>
            </w:r>
            <w:del w:id="3022" w:author="ethink wang" w:date="2017-02-09T21:43:00Z">
              <w:r w:rsidDel="007634BE">
                <w:rPr>
                  <w:rFonts w:hint="eastAsia"/>
                  <w:color w:val="000000" w:themeColor="text1"/>
                </w:rPr>
                <w:delText xml:space="preserve"> </w:delText>
              </w:r>
            </w:del>
            <w:ins w:id="3023" w:author="ethink wang" w:date="2017-02-09T21:43:00Z">
              <w:r w:rsidR="007634BE">
                <w:rPr>
                  <w:rFonts w:hint="eastAsia"/>
                  <w:color w:val="000000" w:themeColor="text1"/>
                </w:rPr>
                <w:t>、</w:t>
              </w:r>
            </w:ins>
            <w:r>
              <w:rPr>
                <w:rFonts w:hint="eastAsia"/>
                <w:color w:val="000000" w:themeColor="text1"/>
              </w:rPr>
              <w:t>点击保存填写内容并提交，成功后，浮窗提示“复核成功”，同时产生一条复核记录。关闭当前弹窗，刷新上一页面，隐藏“复核”按键</w:t>
            </w:r>
          </w:p>
          <w:p w14:paraId="513A9C16" w14:textId="2102A414" w:rsidR="009C7F53" w:rsidRDefault="009C7F53" w:rsidP="00F26D06">
            <w:pPr>
              <w:rPr>
                <w:color w:val="000000" w:themeColor="text1"/>
              </w:rPr>
            </w:pPr>
            <w:r>
              <w:rPr>
                <w:rFonts w:hint="eastAsia"/>
                <w:color w:val="000000" w:themeColor="text1"/>
              </w:rPr>
              <w:t>2</w:t>
            </w:r>
            <w:del w:id="3024" w:author="ethink wang" w:date="2017-02-09T21:43:00Z">
              <w:r w:rsidDel="007634BE">
                <w:rPr>
                  <w:rFonts w:hint="eastAsia"/>
                  <w:color w:val="000000" w:themeColor="text1"/>
                </w:rPr>
                <w:delText xml:space="preserve"> </w:delText>
              </w:r>
            </w:del>
            <w:ins w:id="3025" w:author="ethink wang" w:date="2017-02-09T21:43:00Z">
              <w:r w:rsidR="007634BE">
                <w:rPr>
                  <w:rFonts w:hint="eastAsia"/>
                  <w:color w:val="000000" w:themeColor="text1"/>
                </w:rPr>
                <w:t>、</w:t>
              </w:r>
            </w:ins>
            <w:r>
              <w:rPr>
                <w:rFonts w:hint="eastAsia"/>
                <w:color w:val="000000" w:themeColor="text1"/>
              </w:rPr>
              <w:t>复核成功后需推送消息</w:t>
            </w:r>
            <w:ins w:id="3026" w:author="ethink wang" w:date="2017-02-09T21:43:00Z">
              <w:r w:rsidR="007634BE">
                <w:rPr>
                  <w:rFonts w:hint="eastAsia"/>
                  <w:color w:val="000000" w:themeColor="text1"/>
                </w:rPr>
                <w:t>，同时发送短信</w:t>
              </w:r>
            </w:ins>
            <w:r>
              <w:rPr>
                <w:rFonts w:hint="eastAsia"/>
                <w:color w:val="000000" w:themeColor="text1"/>
              </w:rPr>
              <w:t>给申请复核方</w:t>
            </w:r>
            <w:del w:id="3027" w:author="ethink wang" w:date="2017-02-09T21:43:00Z">
              <w:r w:rsidDel="007634BE">
                <w:rPr>
                  <w:rFonts w:hint="eastAsia"/>
                  <w:color w:val="000000" w:themeColor="text1"/>
                </w:rPr>
                <w:delText>，同时发送短信</w:delText>
              </w:r>
            </w:del>
          </w:p>
          <w:p w14:paraId="5082D7E6" w14:textId="1107E077" w:rsidR="009C7F53" w:rsidRPr="00E95523" w:rsidRDefault="009C7F53" w:rsidP="007634BE">
            <w:pPr>
              <w:rPr>
                <w:color w:val="000000" w:themeColor="text1"/>
              </w:rPr>
            </w:pPr>
            <w:r>
              <w:rPr>
                <w:color w:val="000000" w:themeColor="text1"/>
              </w:rPr>
              <w:t>3</w:t>
            </w:r>
            <w:del w:id="3028" w:author="ethink wang" w:date="2017-02-09T21:43:00Z">
              <w:r w:rsidDel="007634BE">
                <w:rPr>
                  <w:rFonts w:hint="eastAsia"/>
                  <w:color w:val="000000" w:themeColor="text1"/>
                </w:rPr>
                <w:delText xml:space="preserve"> </w:delText>
              </w:r>
            </w:del>
            <w:ins w:id="3029" w:author="ethink wang" w:date="2017-02-09T21:43:00Z">
              <w:r w:rsidR="007634BE">
                <w:rPr>
                  <w:rFonts w:hint="eastAsia"/>
                  <w:color w:val="000000" w:themeColor="text1"/>
                </w:rPr>
                <w:t>、</w:t>
              </w:r>
            </w:ins>
            <w:r>
              <w:rPr>
                <w:color w:val="000000" w:themeColor="text1"/>
              </w:rPr>
              <w:t>复核成功后若</w:t>
            </w:r>
            <w:r>
              <w:rPr>
                <w:rFonts w:hint="eastAsia"/>
                <w:color w:val="000000" w:themeColor="text1"/>
              </w:rPr>
              <w:t>，</w:t>
            </w:r>
            <w:r>
              <w:rPr>
                <w:color w:val="000000" w:themeColor="text1"/>
              </w:rPr>
              <w:t>若要退款给乘客</w:t>
            </w:r>
            <w:r>
              <w:rPr>
                <w:rFonts w:hint="eastAsia"/>
                <w:color w:val="000000" w:themeColor="text1"/>
              </w:rPr>
              <w:t>，那么需要产生退款信息，产生的退款信息</w:t>
            </w:r>
            <w:ins w:id="3030" w:author="ethink wang" w:date="2017-02-09T21:44:00Z">
              <w:r w:rsidR="007634BE">
                <w:rPr>
                  <w:color w:val="000000" w:themeColor="text1"/>
                </w:rPr>
                <w:t>进入</w:t>
              </w:r>
            </w:ins>
            <w:del w:id="3031" w:author="ethink wang" w:date="2017-02-09T21:44:00Z">
              <w:r w:rsidDel="007634BE">
                <w:rPr>
                  <w:rFonts w:hint="eastAsia"/>
                  <w:color w:val="000000" w:themeColor="text1"/>
                </w:rPr>
                <w:delText>会在</w:delText>
              </w:r>
            </w:del>
            <w:r>
              <w:rPr>
                <w:rFonts w:hint="eastAsia"/>
                <w:color w:val="000000" w:themeColor="text1"/>
              </w:rPr>
              <w:t>财务管理</w:t>
            </w:r>
            <w:del w:id="3032" w:author="ethink wang" w:date="2017-02-09T21:44:00Z">
              <w:r w:rsidDel="007634BE">
                <w:rPr>
                  <w:rFonts w:hint="eastAsia"/>
                  <w:color w:val="000000" w:themeColor="text1"/>
                </w:rPr>
                <w:delText>的</w:delText>
              </w:r>
            </w:del>
            <w:ins w:id="3033" w:author="ethink wang" w:date="2017-02-09T21:44:00Z">
              <w:r w:rsidR="007634BE">
                <w:rPr>
                  <w:rFonts w:hint="eastAsia"/>
                  <w:color w:val="000000" w:themeColor="text1"/>
                </w:rPr>
                <w:t>中</w:t>
              </w:r>
            </w:ins>
            <w:r>
              <w:rPr>
                <w:rFonts w:hint="eastAsia"/>
                <w:color w:val="000000" w:themeColor="text1"/>
              </w:rPr>
              <w:t>退款管理</w:t>
            </w:r>
            <w:ins w:id="3034" w:author="ethink wang" w:date="2017-02-09T21:44:00Z">
              <w:r w:rsidR="007634BE">
                <w:rPr>
                  <w:rFonts w:hint="eastAsia"/>
                  <w:color w:val="000000" w:themeColor="text1"/>
                </w:rPr>
                <w:t>列表</w:t>
              </w:r>
            </w:ins>
            <w:del w:id="3035" w:author="ethink wang" w:date="2017-02-09T21:44:00Z">
              <w:r w:rsidDel="007634BE">
                <w:rPr>
                  <w:rFonts w:hint="eastAsia"/>
                  <w:color w:val="000000" w:themeColor="text1"/>
                </w:rPr>
                <w:delText>里面进行处理</w:delText>
              </w:r>
            </w:del>
          </w:p>
        </w:tc>
        <w:tc>
          <w:tcPr>
            <w:tcW w:w="2302" w:type="dxa"/>
            <w:vAlign w:val="center"/>
          </w:tcPr>
          <w:p w14:paraId="46A17F93" w14:textId="43B77548" w:rsidR="009C7F53" w:rsidRPr="00E95523" w:rsidRDefault="009C7F53" w:rsidP="00E95523">
            <w:del w:id="3036" w:author="ethink wang" w:date="2017-02-09T21:45:00Z">
              <w:r w:rsidDel="007634BE">
                <w:rPr>
                  <w:rFonts w:hint="eastAsia"/>
                </w:rPr>
                <w:delText xml:space="preserve">1 </w:delText>
              </w:r>
            </w:del>
            <w:r>
              <w:rPr>
                <w:rFonts w:hint="eastAsia"/>
              </w:rPr>
              <w:t>执行提交操作时，检测必填项是否完成，若不完成，提交失败，浮窗提示信息“请</w:t>
            </w:r>
            <w:r w:rsidR="004819AA">
              <w:rPr>
                <w:rFonts w:hint="eastAsia"/>
              </w:rPr>
              <w:t>输入</w:t>
            </w:r>
            <w:r>
              <w:rPr>
                <w:rFonts w:hint="eastAsia"/>
              </w:rPr>
              <w:t>金额”或“请</w:t>
            </w:r>
            <w:r w:rsidR="004819AA">
              <w:rPr>
                <w:rFonts w:hint="eastAsia"/>
              </w:rPr>
              <w:t>输入</w:t>
            </w:r>
            <w:r>
              <w:rPr>
                <w:rFonts w:hint="eastAsia"/>
              </w:rPr>
              <w:t>处理原因”</w:t>
            </w:r>
          </w:p>
        </w:tc>
      </w:tr>
      <w:tr w:rsidR="009C7F53" w:rsidRPr="00F26D06" w14:paraId="1AE1D5A7" w14:textId="77777777" w:rsidTr="00FA7E86">
        <w:trPr>
          <w:trHeight w:val="729"/>
        </w:trPr>
        <w:tc>
          <w:tcPr>
            <w:tcW w:w="1387" w:type="dxa"/>
            <w:vMerge/>
            <w:vAlign w:val="center"/>
          </w:tcPr>
          <w:p w14:paraId="165E1D30" w14:textId="77777777" w:rsidR="009C7F53" w:rsidRDefault="009C7F53" w:rsidP="00F26D06">
            <w:pPr>
              <w:jc w:val="center"/>
              <w:rPr>
                <w:rFonts w:asciiTheme="minorEastAsia" w:hAnsiTheme="minorEastAsia"/>
              </w:rPr>
            </w:pPr>
          </w:p>
        </w:tc>
        <w:tc>
          <w:tcPr>
            <w:tcW w:w="1116" w:type="dxa"/>
            <w:vAlign w:val="center"/>
          </w:tcPr>
          <w:p w14:paraId="3392757B" w14:textId="77777777" w:rsidR="009C7F53" w:rsidRDefault="009C7F53" w:rsidP="00F26D06">
            <w:pPr>
              <w:rPr>
                <w:color w:val="000000" w:themeColor="text1"/>
              </w:rPr>
            </w:pPr>
            <w:r>
              <w:rPr>
                <w:rFonts w:hint="eastAsia"/>
                <w:color w:val="000000" w:themeColor="text1"/>
              </w:rPr>
              <w:t>取消</w:t>
            </w:r>
          </w:p>
        </w:tc>
        <w:tc>
          <w:tcPr>
            <w:tcW w:w="5157" w:type="dxa"/>
            <w:vAlign w:val="center"/>
          </w:tcPr>
          <w:p w14:paraId="14B1CE9F" w14:textId="77777777" w:rsidR="009C7F53" w:rsidRDefault="009C7F53" w:rsidP="00F26D06">
            <w:pPr>
              <w:rPr>
                <w:color w:val="000000" w:themeColor="text1"/>
              </w:rPr>
            </w:pPr>
            <w:r>
              <w:rPr>
                <w:rFonts w:hint="eastAsia"/>
                <w:color w:val="000000" w:themeColor="text1"/>
              </w:rPr>
              <w:t>点击放弃复核，关闭弹窗</w:t>
            </w:r>
            <w:r>
              <w:rPr>
                <w:rFonts w:hint="eastAsia"/>
                <w:color w:val="000000" w:themeColor="text1"/>
              </w:rPr>
              <w:t xml:space="preserve"> </w:t>
            </w:r>
            <w:r>
              <w:rPr>
                <w:color w:val="000000" w:themeColor="text1"/>
              </w:rPr>
              <w:t xml:space="preserve"> </w:t>
            </w:r>
          </w:p>
        </w:tc>
        <w:tc>
          <w:tcPr>
            <w:tcW w:w="2302" w:type="dxa"/>
            <w:vAlign w:val="center"/>
          </w:tcPr>
          <w:p w14:paraId="04506290" w14:textId="77777777" w:rsidR="009C7F53" w:rsidRDefault="009C7F53" w:rsidP="00E95523"/>
        </w:tc>
      </w:tr>
    </w:tbl>
    <w:p w14:paraId="64CE2901" w14:textId="77777777" w:rsidR="00DC328C" w:rsidRPr="00DC328C" w:rsidRDefault="00DC328C" w:rsidP="00DC328C"/>
    <w:p w14:paraId="5407F430" w14:textId="77777777" w:rsidR="00C91FE9" w:rsidRDefault="00C91FE9" w:rsidP="00C91FE9">
      <w:pPr>
        <w:pStyle w:val="5"/>
      </w:pPr>
      <w:r>
        <w:lastRenderedPageBreak/>
        <w:t>更换车辆</w:t>
      </w:r>
    </w:p>
    <w:p w14:paraId="502FB3B2" w14:textId="77777777" w:rsidR="00C91FE9" w:rsidRDefault="00C91FE9" w:rsidP="00C91FE9">
      <w:pPr>
        <w:pStyle w:val="6"/>
      </w:pPr>
      <w:r>
        <w:t>用例描述</w:t>
      </w:r>
    </w:p>
    <w:p w14:paraId="510DA0D5" w14:textId="77777777" w:rsidR="009C7F53" w:rsidRPr="009C7F53" w:rsidRDefault="009C7F53" w:rsidP="009C7F53">
      <w:r>
        <w:rPr>
          <w:rFonts w:hint="eastAsia"/>
        </w:rPr>
        <w:t xml:space="preserve">  </w:t>
      </w:r>
      <w:r>
        <w:rPr>
          <w:rFonts w:hint="eastAsia"/>
        </w:rPr>
        <w:t>车辆出现故障或其他原因导致无法服务时，更换其他车辆为乘客服务。</w:t>
      </w:r>
    </w:p>
    <w:p w14:paraId="12DFFE2C" w14:textId="77777777" w:rsidR="00C91FE9" w:rsidRDefault="00C91FE9" w:rsidP="00C91FE9">
      <w:pPr>
        <w:pStyle w:val="6"/>
      </w:pPr>
      <w:r>
        <w:t>元素规则</w:t>
      </w:r>
    </w:p>
    <w:tbl>
      <w:tblPr>
        <w:tblStyle w:val="af1"/>
        <w:tblW w:w="0" w:type="auto"/>
        <w:tblLook w:val="04A0" w:firstRow="1" w:lastRow="0" w:firstColumn="1" w:lastColumn="0" w:noHBand="0" w:noVBand="1"/>
      </w:tblPr>
      <w:tblGrid>
        <w:gridCol w:w="1387"/>
        <w:gridCol w:w="1116"/>
        <w:gridCol w:w="5157"/>
        <w:gridCol w:w="2302"/>
      </w:tblGrid>
      <w:tr w:rsidR="00DE29A1" w:rsidRPr="00753787" w14:paraId="740D68C5" w14:textId="77777777" w:rsidTr="00FA7E86">
        <w:trPr>
          <w:trHeight w:val="567"/>
        </w:trPr>
        <w:tc>
          <w:tcPr>
            <w:tcW w:w="1387" w:type="dxa"/>
            <w:shd w:val="clear" w:color="auto" w:fill="D9D9D9" w:themeFill="background1" w:themeFillShade="D9"/>
            <w:vAlign w:val="center"/>
          </w:tcPr>
          <w:p w14:paraId="36269BF3" w14:textId="77777777" w:rsidR="00DE29A1" w:rsidRPr="00753787" w:rsidRDefault="00DE29A1" w:rsidP="00FA7E86">
            <w:pPr>
              <w:jc w:val="center"/>
              <w:rPr>
                <w:b/>
              </w:rPr>
            </w:pPr>
            <w:r>
              <w:rPr>
                <w:rFonts w:hint="eastAsia"/>
                <w:b/>
              </w:rPr>
              <w:t>页面</w:t>
            </w:r>
          </w:p>
        </w:tc>
        <w:tc>
          <w:tcPr>
            <w:tcW w:w="1116" w:type="dxa"/>
            <w:shd w:val="clear" w:color="auto" w:fill="D9D9D9" w:themeFill="background1" w:themeFillShade="D9"/>
            <w:vAlign w:val="center"/>
          </w:tcPr>
          <w:p w14:paraId="02399B70" w14:textId="77777777" w:rsidR="00DE29A1" w:rsidRPr="00753787" w:rsidRDefault="00DE29A1" w:rsidP="00FA7E86">
            <w:pPr>
              <w:jc w:val="center"/>
              <w:rPr>
                <w:b/>
              </w:rPr>
            </w:pPr>
            <w:r w:rsidRPr="00753787">
              <w:rPr>
                <w:b/>
              </w:rPr>
              <w:t>元素名称</w:t>
            </w:r>
          </w:p>
        </w:tc>
        <w:tc>
          <w:tcPr>
            <w:tcW w:w="5157" w:type="dxa"/>
            <w:shd w:val="clear" w:color="auto" w:fill="D9D9D9" w:themeFill="background1" w:themeFillShade="D9"/>
            <w:vAlign w:val="center"/>
          </w:tcPr>
          <w:p w14:paraId="770CC936" w14:textId="77777777" w:rsidR="00DE29A1" w:rsidRPr="00753787" w:rsidRDefault="00DE29A1" w:rsidP="00FA7E86">
            <w:pPr>
              <w:jc w:val="center"/>
              <w:rPr>
                <w:b/>
              </w:rPr>
            </w:pPr>
            <w:r w:rsidRPr="00753787">
              <w:rPr>
                <w:b/>
              </w:rPr>
              <w:t>描述</w:t>
            </w:r>
          </w:p>
        </w:tc>
        <w:tc>
          <w:tcPr>
            <w:tcW w:w="2302" w:type="dxa"/>
            <w:shd w:val="clear" w:color="auto" w:fill="D9D9D9" w:themeFill="background1" w:themeFillShade="D9"/>
            <w:vAlign w:val="center"/>
          </w:tcPr>
          <w:p w14:paraId="40901F4B" w14:textId="77777777" w:rsidR="00DE29A1" w:rsidRPr="00753787" w:rsidRDefault="00DE29A1" w:rsidP="00FA7E86">
            <w:pPr>
              <w:ind w:leftChars="-253" w:left="-531"/>
              <w:jc w:val="center"/>
              <w:rPr>
                <w:b/>
              </w:rPr>
            </w:pPr>
            <w:r>
              <w:rPr>
                <w:rFonts w:hint="eastAsia"/>
                <w:b/>
              </w:rPr>
              <w:t>异常处理</w:t>
            </w:r>
          </w:p>
        </w:tc>
      </w:tr>
      <w:tr w:rsidR="00365444" w:rsidRPr="00FD7E1D" w14:paraId="6A46E470" w14:textId="77777777" w:rsidTr="00FA7E86">
        <w:trPr>
          <w:trHeight w:val="729"/>
        </w:trPr>
        <w:tc>
          <w:tcPr>
            <w:tcW w:w="1387" w:type="dxa"/>
            <w:vMerge w:val="restart"/>
            <w:vAlign w:val="center"/>
          </w:tcPr>
          <w:p w14:paraId="41793651" w14:textId="77777777" w:rsidR="00365444" w:rsidRDefault="00365444" w:rsidP="009C3E0A">
            <w:pPr>
              <w:jc w:val="center"/>
            </w:pPr>
            <w:r>
              <w:rPr>
                <w:rFonts w:asciiTheme="minorEastAsia" w:hAnsiTheme="minorEastAsia" w:hint="eastAsia"/>
              </w:rPr>
              <w:t>Ⅴ</w:t>
            </w:r>
            <w:r>
              <w:rPr>
                <w:rFonts w:hint="eastAsia"/>
              </w:rPr>
              <w:t>-</w:t>
            </w:r>
            <w:r>
              <w:t>C-02</w:t>
            </w:r>
            <w:r>
              <w:rPr>
                <w:rFonts w:hint="eastAsia"/>
              </w:rPr>
              <w:t>-</w:t>
            </w:r>
            <w:r>
              <w:t>02</w:t>
            </w:r>
            <w:r>
              <w:rPr>
                <w:rFonts w:hint="eastAsia"/>
              </w:rPr>
              <w:t>更换车辆</w:t>
            </w:r>
          </w:p>
        </w:tc>
        <w:tc>
          <w:tcPr>
            <w:tcW w:w="1116" w:type="dxa"/>
            <w:vAlign w:val="center"/>
          </w:tcPr>
          <w:p w14:paraId="622598DE" w14:textId="77777777" w:rsidR="00365444" w:rsidRPr="00F26D06" w:rsidRDefault="00365444" w:rsidP="00FA7E86">
            <w:pPr>
              <w:rPr>
                <w:color w:val="000000" w:themeColor="text1"/>
              </w:rPr>
            </w:pPr>
            <w:r w:rsidRPr="00F26D06">
              <w:rPr>
                <w:rFonts w:hint="eastAsia"/>
                <w:color w:val="000000" w:themeColor="text1"/>
              </w:rPr>
              <w:t>说明</w:t>
            </w:r>
          </w:p>
        </w:tc>
        <w:tc>
          <w:tcPr>
            <w:tcW w:w="5157" w:type="dxa"/>
            <w:vAlign w:val="center"/>
          </w:tcPr>
          <w:p w14:paraId="57665583" w14:textId="77777777" w:rsidR="00365444" w:rsidRPr="00F26D06" w:rsidRDefault="00365444" w:rsidP="00FA7E86">
            <w:pPr>
              <w:rPr>
                <w:color w:val="000000" w:themeColor="text1"/>
              </w:rPr>
            </w:pPr>
            <w:r w:rsidRPr="00F26D06">
              <w:rPr>
                <w:rFonts w:hint="eastAsia"/>
                <w:color w:val="000000" w:themeColor="text1"/>
              </w:rPr>
              <w:t>字段如原型，不赘述。</w:t>
            </w:r>
          </w:p>
          <w:p w14:paraId="0BEB6CC4" w14:textId="571C1C4C" w:rsidR="00365444" w:rsidRPr="00F26D06" w:rsidRDefault="00365444" w:rsidP="00FA7E86">
            <w:pPr>
              <w:rPr>
                <w:color w:val="000000" w:themeColor="text1"/>
              </w:rPr>
            </w:pPr>
            <w:r w:rsidRPr="00F26D06">
              <w:rPr>
                <w:rFonts w:hint="eastAsia"/>
                <w:color w:val="000000" w:themeColor="text1"/>
              </w:rPr>
              <w:t>1</w:t>
            </w:r>
            <w:del w:id="3037" w:author="ethink wang" w:date="2017-02-09T21:45:00Z">
              <w:r w:rsidRPr="00F26D06" w:rsidDel="007634BE">
                <w:rPr>
                  <w:rFonts w:hint="eastAsia"/>
                  <w:color w:val="000000" w:themeColor="text1"/>
                </w:rPr>
                <w:delText xml:space="preserve"> </w:delText>
              </w:r>
            </w:del>
            <w:ins w:id="3038" w:author="ethink wang" w:date="2017-02-09T21:45:00Z">
              <w:r w:rsidR="007634BE">
                <w:rPr>
                  <w:rFonts w:hint="eastAsia"/>
                  <w:color w:val="000000" w:themeColor="text1"/>
                </w:rPr>
                <w:t>、</w:t>
              </w:r>
            </w:ins>
            <w:r>
              <w:rPr>
                <w:rFonts w:hint="eastAsia"/>
                <w:color w:val="000000" w:themeColor="text1"/>
              </w:rPr>
              <w:t>下单人：姓名</w:t>
            </w:r>
            <w:r>
              <w:rPr>
                <w:rFonts w:hint="eastAsia"/>
                <w:color w:val="000000" w:themeColor="text1"/>
              </w:rPr>
              <w:t>+</w:t>
            </w:r>
            <w:r>
              <w:rPr>
                <w:rFonts w:hint="eastAsia"/>
                <w:color w:val="000000" w:themeColor="text1"/>
              </w:rPr>
              <w:t>手机号，中间间隔</w:t>
            </w:r>
            <w:r>
              <w:rPr>
                <w:rFonts w:hint="eastAsia"/>
                <w:color w:val="000000" w:themeColor="text1"/>
              </w:rPr>
              <w:t>1</w:t>
            </w:r>
            <w:r>
              <w:rPr>
                <w:rFonts w:hint="eastAsia"/>
                <w:color w:val="000000" w:themeColor="text1"/>
              </w:rPr>
              <w:t>个空格</w:t>
            </w:r>
          </w:p>
          <w:p w14:paraId="61B85D70" w14:textId="5098F3D7" w:rsidR="00365444" w:rsidRPr="00F26D06" w:rsidRDefault="00365444" w:rsidP="00FA7E86">
            <w:pPr>
              <w:rPr>
                <w:color w:val="000000" w:themeColor="text1"/>
              </w:rPr>
            </w:pPr>
            <w:r>
              <w:rPr>
                <w:color w:val="000000" w:themeColor="text1"/>
              </w:rPr>
              <w:t>2</w:t>
            </w:r>
            <w:del w:id="3039" w:author="ethink wang" w:date="2017-02-09T21:46:00Z">
              <w:r w:rsidDel="007634BE">
                <w:rPr>
                  <w:rFonts w:hint="eastAsia"/>
                  <w:color w:val="000000" w:themeColor="text1"/>
                </w:rPr>
                <w:delText xml:space="preserve"> </w:delText>
              </w:r>
            </w:del>
            <w:ins w:id="3040" w:author="ethink wang" w:date="2017-02-09T21:46:00Z">
              <w:r w:rsidR="007634BE">
                <w:rPr>
                  <w:rFonts w:hint="eastAsia"/>
                  <w:color w:val="000000" w:themeColor="text1"/>
                </w:rPr>
                <w:t>、</w:t>
              </w:r>
            </w:ins>
            <w:r>
              <w:rPr>
                <w:rFonts w:hint="eastAsia"/>
                <w:color w:val="000000" w:themeColor="text1"/>
              </w:rPr>
              <w:t>车牌：使用联想输入框</w:t>
            </w:r>
          </w:p>
          <w:p w14:paraId="78E58167" w14:textId="7039FE20" w:rsidR="00365444" w:rsidRDefault="00365444" w:rsidP="00FA7E86">
            <w:pPr>
              <w:rPr>
                <w:color w:val="000000" w:themeColor="text1"/>
              </w:rPr>
            </w:pPr>
            <w:r>
              <w:rPr>
                <w:color w:val="000000" w:themeColor="text1"/>
              </w:rPr>
              <w:t>3</w:t>
            </w:r>
            <w:del w:id="3041" w:author="ethink wang" w:date="2017-02-09T21:46:00Z">
              <w:r w:rsidRPr="00F26D06" w:rsidDel="007634BE">
                <w:rPr>
                  <w:rFonts w:hint="eastAsia"/>
                  <w:color w:val="000000" w:themeColor="text1"/>
                </w:rPr>
                <w:delText xml:space="preserve"> </w:delText>
              </w:r>
            </w:del>
            <w:ins w:id="3042" w:author="ethink wang" w:date="2017-02-09T21:46:00Z">
              <w:r w:rsidR="007634BE">
                <w:rPr>
                  <w:rFonts w:hint="eastAsia"/>
                  <w:color w:val="000000" w:themeColor="text1"/>
                </w:rPr>
                <w:t>、</w:t>
              </w:r>
            </w:ins>
            <w:r>
              <w:rPr>
                <w:rFonts w:hint="eastAsia"/>
                <w:color w:val="000000" w:themeColor="text1"/>
              </w:rPr>
              <w:t>车辆状态：</w:t>
            </w:r>
            <w:r w:rsidRPr="007351E7">
              <w:rPr>
                <w:rFonts w:hint="eastAsia"/>
                <w:color w:val="000000" w:themeColor="text1"/>
              </w:rPr>
              <w:t>下拉框，包括“全部”“空闲”</w:t>
            </w:r>
            <w:r w:rsidR="007351E7" w:rsidRPr="007351E7">
              <w:rPr>
                <w:rFonts w:hint="eastAsia"/>
                <w:color w:val="000000" w:themeColor="text1"/>
              </w:rPr>
              <w:t xml:space="preserve"> </w:t>
            </w:r>
            <w:r w:rsidRPr="007351E7">
              <w:rPr>
                <w:rFonts w:hint="eastAsia"/>
                <w:color w:val="000000" w:themeColor="text1"/>
              </w:rPr>
              <w:t>“下线”，默认“空闲”</w:t>
            </w:r>
          </w:p>
          <w:p w14:paraId="7BD70E87" w14:textId="6E612009" w:rsidR="007351E7" w:rsidRPr="007351E7" w:rsidRDefault="007351E7" w:rsidP="00FA7E86">
            <w:pPr>
              <w:rPr>
                <w:color w:val="000000" w:themeColor="text1"/>
              </w:rPr>
            </w:pPr>
            <w:r>
              <w:rPr>
                <w:rFonts w:hint="eastAsia"/>
              </w:rPr>
              <w:t>待派单订单为即刻订单时：下拉框默认且只能选择“空闲”</w:t>
            </w:r>
          </w:p>
          <w:p w14:paraId="17A245F4" w14:textId="71DDC256" w:rsidR="00365444" w:rsidRDefault="00365444" w:rsidP="00FA7E86">
            <w:r>
              <w:t>4</w:t>
            </w:r>
            <w:del w:id="3043" w:author="ethink wang" w:date="2017-02-09T21:46:00Z">
              <w:r w:rsidDel="007634BE">
                <w:rPr>
                  <w:rFonts w:hint="eastAsia"/>
                </w:rPr>
                <w:delText xml:space="preserve"> </w:delText>
              </w:r>
            </w:del>
            <w:ins w:id="3044" w:author="ethink wang" w:date="2017-02-09T21:46:00Z">
              <w:r w:rsidR="007634BE">
                <w:rPr>
                  <w:rFonts w:hint="eastAsia"/>
                </w:rPr>
                <w:t>、</w:t>
              </w:r>
            </w:ins>
            <w:r>
              <w:t>距离</w:t>
            </w:r>
            <w:r>
              <w:rPr>
                <w:rFonts w:hint="eastAsia"/>
              </w:rPr>
              <w:t>：</w:t>
            </w:r>
            <w:r>
              <w:t>下拉框</w:t>
            </w:r>
            <w:r>
              <w:rPr>
                <w:rFonts w:hint="eastAsia"/>
              </w:rPr>
              <w:t>，“不限”“</w:t>
            </w:r>
            <w:r>
              <w:rPr>
                <w:rFonts w:hint="eastAsia"/>
              </w:rPr>
              <w:t>3</w:t>
            </w:r>
            <w:r>
              <w:rPr>
                <w:rFonts w:hint="eastAsia"/>
              </w:rPr>
              <w:t>公里内”“</w:t>
            </w:r>
            <w:r>
              <w:rPr>
                <w:rFonts w:hint="eastAsia"/>
              </w:rPr>
              <w:t>5</w:t>
            </w:r>
            <w:r>
              <w:rPr>
                <w:rFonts w:hint="eastAsia"/>
              </w:rPr>
              <w:t>公里内”“</w:t>
            </w:r>
            <w:r>
              <w:rPr>
                <w:rFonts w:hint="eastAsia"/>
              </w:rPr>
              <w:t>10</w:t>
            </w:r>
            <w:r>
              <w:rPr>
                <w:rFonts w:hint="eastAsia"/>
              </w:rPr>
              <w:t>公里内”，默认“不限”</w:t>
            </w:r>
          </w:p>
          <w:p w14:paraId="47626D18" w14:textId="3A70D005" w:rsidR="00365444" w:rsidRPr="00180F87" w:rsidRDefault="00365444" w:rsidP="00FA7E86">
            <w:r>
              <w:t>5</w:t>
            </w:r>
            <w:del w:id="3045" w:author="ethink wang" w:date="2017-02-09T21:46:00Z">
              <w:r w:rsidDel="007634BE">
                <w:rPr>
                  <w:rFonts w:hint="eastAsia"/>
                </w:rPr>
                <w:delText xml:space="preserve"> </w:delText>
              </w:r>
            </w:del>
            <w:ins w:id="3046" w:author="ethink wang" w:date="2017-02-09T21:46:00Z">
              <w:r w:rsidR="007634BE">
                <w:rPr>
                  <w:rFonts w:hint="eastAsia"/>
                </w:rPr>
                <w:t>、</w:t>
              </w:r>
            </w:ins>
            <w:r>
              <w:t>司机姓名</w:t>
            </w:r>
            <w:r>
              <w:rPr>
                <w:rFonts w:hint="eastAsia"/>
              </w:rPr>
              <w:t>：使用</w:t>
            </w:r>
            <w:r>
              <w:t>联想输入框</w:t>
            </w:r>
          </w:p>
        </w:tc>
        <w:tc>
          <w:tcPr>
            <w:tcW w:w="2302" w:type="dxa"/>
            <w:vAlign w:val="center"/>
          </w:tcPr>
          <w:p w14:paraId="26000830" w14:textId="77777777" w:rsidR="00365444" w:rsidRPr="00054E2A" w:rsidRDefault="00365444" w:rsidP="00FA7E86"/>
        </w:tc>
      </w:tr>
      <w:tr w:rsidR="007351E7" w:rsidRPr="00FD7E1D" w14:paraId="6B354C74" w14:textId="77777777" w:rsidTr="00FA7E86">
        <w:trPr>
          <w:trHeight w:val="729"/>
        </w:trPr>
        <w:tc>
          <w:tcPr>
            <w:tcW w:w="1387" w:type="dxa"/>
            <w:vMerge/>
            <w:vAlign w:val="center"/>
          </w:tcPr>
          <w:p w14:paraId="3CB69612" w14:textId="77777777" w:rsidR="007351E7" w:rsidRDefault="007351E7" w:rsidP="007351E7">
            <w:pPr>
              <w:jc w:val="center"/>
              <w:rPr>
                <w:rFonts w:asciiTheme="minorEastAsia" w:hAnsiTheme="minorEastAsia"/>
              </w:rPr>
            </w:pPr>
          </w:p>
        </w:tc>
        <w:tc>
          <w:tcPr>
            <w:tcW w:w="1116" w:type="dxa"/>
            <w:vAlign w:val="center"/>
          </w:tcPr>
          <w:p w14:paraId="43A81445" w14:textId="77777777" w:rsidR="007351E7" w:rsidRPr="00F26D06" w:rsidRDefault="007351E7" w:rsidP="007351E7">
            <w:pPr>
              <w:rPr>
                <w:color w:val="000000" w:themeColor="text1"/>
              </w:rPr>
            </w:pPr>
            <w:r>
              <w:rPr>
                <w:rFonts w:hint="eastAsia"/>
                <w:color w:val="000000" w:themeColor="text1"/>
              </w:rPr>
              <w:t>右侧司机信息块</w:t>
            </w:r>
          </w:p>
        </w:tc>
        <w:tc>
          <w:tcPr>
            <w:tcW w:w="5157" w:type="dxa"/>
            <w:vAlign w:val="center"/>
          </w:tcPr>
          <w:p w14:paraId="221E6BD7" w14:textId="3EB01725" w:rsidR="007351E7" w:rsidRDefault="007351E7" w:rsidP="007351E7">
            <w:pPr>
              <w:rPr>
                <w:color w:val="000000" w:themeColor="text1"/>
              </w:rPr>
            </w:pPr>
            <w:r>
              <w:rPr>
                <w:rFonts w:hint="eastAsia"/>
                <w:color w:val="000000" w:themeColor="text1"/>
              </w:rPr>
              <w:t>1</w:t>
            </w:r>
            <w:del w:id="3047" w:author="ethink wang" w:date="2017-02-09T21:46:00Z">
              <w:r w:rsidDel="007634BE">
                <w:rPr>
                  <w:rFonts w:hint="eastAsia"/>
                  <w:color w:val="000000" w:themeColor="text1"/>
                </w:rPr>
                <w:delText xml:space="preserve"> </w:delText>
              </w:r>
            </w:del>
            <w:ins w:id="3048" w:author="ethink wang" w:date="2017-02-09T21:46:00Z">
              <w:r>
                <w:rPr>
                  <w:rFonts w:hint="eastAsia"/>
                  <w:color w:val="000000" w:themeColor="text1"/>
                </w:rPr>
                <w:t>、</w:t>
              </w:r>
            </w:ins>
            <w:r>
              <w:rPr>
                <w:rFonts w:hint="eastAsia"/>
                <w:color w:val="000000" w:themeColor="text1"/>
              </w:rPr>
              <w:t>初始化：根据查询条件的默认值查询相应的车辆信息，显示在下面，默认选中第一个</w:t>
            </w:r>
          </w:p>
          <w:p w14:paraId="041BE99B" w14:textId="76338105" w:rsidR="007351E7" w:rsidRDefault="007351E7" w:rsidP="007351E7">
            <w:pPr>
              <w:rPr>
                <w:color w:val="000000" w:themeColor="text1"/>
              </w:rPr>
            </w:pPr>
            <w:r>
              <w:rPr>
                <w:rFonts w:hint="eastAsia"/>
                <w:color w:val="000000" w:themeColor="text1"/>
              </w:rPr>
              <w:t>2</w:t>
            </w:r>
            <w:del w:id="3049" w:author="ethink wang" w:date="2017-02-09T21:46:00Z">
              <w:r w:rsidDel="007634BE">
                <w:rPr>
                  <w:rFonts w:hint="eastAsia"/>
                  <w:color w:val="000000" w:themeColor="text1"/>
                </w:rPr>
                <w:delText xml:space="preserve"> </w:delText>
              </w:r>
            </w:del>
            <w:ins w:id="3050" w:author="ethink wang" w:date="2017-02-09T21:46:00Z">
              <w:r>
                <w:rPr>
                  <w:rFonts w:hint="eastAsia"/>
                  <w:color w:val="000000" w:themeColor="text1"/>
                </w:rPr>
                <w:t>、</w:t>
              </w:r>
            </w:ins>
            <w:r>
              <w:rPr>
                <w:rFonts w:hint="eastAsia"/>
                <w:color w:val="000000" w:themeColor="text1"/>
              </w:rPr>
              <w:t>预估时间和里程：显示车辆从当前位置以默认最佳规划路径到达上车地址的距离和时间</w:t>
            </w:r>
          </w:p>
          <w:p w14:paraId="3DDD9243" w14:textId="2E136214" w:rsidR="007351E7" w:rsidRPr="00537C37" w:rsidRDefault="007351E7" w:rsidP="007351E7">
            <w:pPr>
              <w:rPr>
                <w:color w:val="000000" w:themeColor="text1"/>
              </w:rPr>
            </w:pPr>
            <w:r>
              <w:rPr>
                <w:color w:val="000000" w:themeColor="text1"/>
              </w:rPr>
              <w:t>3</w:t>
            </w:r>
            <w:del w:id="3051" w:author="ethink wang" w:date="2017-02-09T21:46:00Z">
              <w:r w:rsidDel="007634BE">
                <w:rPr>
                  <w:rFonts w:hint="eastAsia"/>
                  <w:color w:val="000000" w:themeColor="text1"/>
                </w:rPr>
                <w:delText xml:space="preserve"> </w:delText>
              </w:r>
            </w:del>
            <w:ins w:id="3052" w:author="ethink wang" w:date="2017-02-09T21:46:00Z">
              <w:r>
                <w:rPr>
                  <w:rFonts w:hint="eastAsia"/>
                  <w:color w:val="000000" w:themeColor="text1"/>
                </w:rPr>
                <w:t>、</w:t>
              </w:r>
            </w:ins>
            <w:r>
              <w:rPr>
                <w:color w:val="000000" w:themeColor="text1"/>
              </w:rPr>
              <w:t>给</w:t>
            </w:r>
            <w:r>
              <w:rPr>
                <w:color w:val="000000" w:themeColor="text1"/>
              </w:rPr>
              <w:t>TA</w:t>
            </w:r>
            <w:r>
              <w:rPr>
                <w:color w:val="000000" w:themeColor="text1"/>
              </w:rPr>
              <w:t>派单</w:t>
            </w:r>
            <w:r>
              <w:rPr>
                <w:rFonts w:hint="eastAsia"/>
                <w:color w:val="000000" w:themeColor="text1"/>
              </w:rPr>
              <w:t>：</w:t>
            </w:r>
            <w:r>
              <w:rPr>
                <w:color w:val="000000" w:themeColor="text1"/>
              </w:rPr>
              <w:t>点击弹出</w:t>
            </w:r>
            <w:r>
              <w:rPr>
                <w:rFonts w:hint="eastAsia"/>
                <w:color w:val="000000" w:themeColor="text1"/>
              </w:rPr>
              <w:t>“更换车辆”窗口</w:t>
            </w:r>
          </w:p>
        </w:tc>
        <w:tc>
          <w:tcPr>
            <w:tcW w:w="2302" w:type="dxa"/>
            <w:vAlign w:val="center"/>
          </w:tcPr>
          <w:p w14:paraId="07EA7827" w14:textId="7970DE68" w:rsidR="007351E7" w:rsidRDefault="007351E7" w:rsidP="007351E7">
            <w:pPr>
              <w:rPr>
                <w:color w:val="000000" w:themeColor="text1"/>
              </w:rPr>
            </w:pPr>
            <w:r>
              <w:rPr>
                <w:rFonts w:hint="eastAsia"/>
                <w:color w:val="000000" w:themeColor="text1"/>
              </w:rPr>
              <w:t>1</w:t>
            </w:r>
            <w:r>
              <w:rPr>
                <w:rFonts w:hint="eastAsia"/>
                <w:color w:val="000000" w:themeColor="text1"/>
              </w:rPr>
              <w:t>、若订单为即刻订单，则默认加载的司机符合：</w:t>
            </w:r>
          </w:p>
          <w:p w14:paraId="7A1143EC" w14:textId="091CE04C" w:rsidR="007351E7" w:rsidRDefault="007351E7" w:rsidP="007351E7">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）上班（空闲）状态</w:t>
            </w:r>
          </w:p>
          <w:p w14:paraId="4910152F" w14:textId="61ED27B4" w:rsidR="007351E7" w:rsidRPr="006022C4" w:rsidRDefault="007351E7" w:rsidP="007351E7">
            <w:r>
              <w:rPr>
                <w:rFonts w:hint="eastAsia"/>
                <w:color w:val="000000" w:themeColor="text1"/>
              </w:rPr>
              <w:t>（</w:t>
            </w:r>
            <w:r>
              <w:rPr>
                <w:rFonts w:hint="eastAsia"/>
                <w:color w:val="000000" w:themeColor="text1"/>
              </w:rPr>
              <w:t>2</w:t>
            </w:r>
            <w:r>
              <w:rPr>
                <w:rFonts w:hint="eastAsia"/>
                <w:color w:val="000000" w:themeColor="text1"/>
              </w:rPr>
              <w:t>）</w:t>
            </w:r>
            <w:r w:rsidRPr="00EC033A">
              <w:rPr>
                <w:color w:val="000000" w:themeColor="text1"/>
              </w:rPr>
              <w:t>经营区域覆盖上下车地点之一</w:t>
            </w:r>
          </w:p>
          <w:p w14:paraId="09097B94" w14:textId="7D74E650" w:rsidR="007351E7" w:rsidRDefault="007351E7" w:rsidP="007351E7">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）不存在正在服务中订单；</w:t>
            </w:r>
          </w:p>
          <w:p w14:paraId="4BD68587" w14:textId="14C0A3B7" w:rsidR="007351E7" w:rsidRDefault="007351E7" w:rsidP="007351E7">
            <w:pPr>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）不存在即刻订单（尚未开始）；</w:t>
            </w:r>
          </w:p>
          <w:p w14:paraId="7FCD5EAF" w14:textId="76064FC8" w:rsidR="007351E7" w:rsidRDefault="007351E7" w:rsidP="007351E7">
            <w:pPr>
              <w:rPr>
                <w:color w:val="000000" w:themeColor="text1"/>
              </w:rPr>
            </w:pPr>
            <w:r>
              <w:rPr>
                <w:rFonts w:hint="eastAsia"/>
                <w:color w:val="000000" w:themeColor="text1"/>
              </w:rPr>
              <w:t>（</w:t>
            </w:r>
            <w:r>
              <w:rPr>
                <w:rFonts w:hint="eastAsia"/>
                <w:color w:val="000000" w:themeColor="text1"/>
              </w:rPr>
              <w:t>5</w:t>
            </w:r>
            <w:r>
              <w:rPr>
                <w:rFonts w:hint="eastAsia"/>
                <w:color w:val="000000" w:themeColor="text1"/>
              </w:rPr>
              <w:t>）存在预约订单</w:t>
            </w:r>
          </w:p>
          <w:p w14:paraId="04B66D31" w14:textId="77777777" w:rsidR="007351E7" w:rsidRDefault="007351E7" w:rsidP="007351E7">
            <w:pPr>
              <w:rPr>
                <w:color w:val="000000" w:themeColor="text1"/>
              </w:rPr>
            </w:pPr>
            <w:r>
              <w:rPr>
                <w:rFonts w:hint="eastAsia"/>
                <w:color w:val="000000" w:themeColor="text1"/>
              </w:rPr>
              <w:t>当前即刻单预估结束</w:t>
            </w:r>
            <w:r>
              <w:rPr>
                <w:rFonts w:hint="eastAsia"/>
                <w:color w:val="000000" w:themeColor="text1"/>
              </w:rPr>
              <w:lastRenderedPageBreak/>
              <w:t>时间与最近的预约单用车时间间隔</w:t>
            </w:r>
            <w:r>
              <w:rPr>
                <w:rFonts w:asciiTheme="minorEastAsia" w:hAnsiTheme="minorEastAsia" w:hint="eastAsia"/>
                <w:color w:val="000000" w:themeColor="text1"/>
              </w:rPr>
              <w:t>&gt;</w:t>
            </w:r>
            <w:r>
              <w:rPr>
                <w:rFonts w:hint="eastAsia"/>
                <w:color w:val="000000" w:themeColor="text1"/>
              </w:rPr>
              <w:t>1</w:t>
            </w:r>
            <w:r>
              <w:rPr>
                <w:rFonts w:hint="eastAsia"/>
                <w:color w:val="000000" w:themeColor="text1"/>
              </w:rPr>
              <w:t>小时</w:t>
            </w:r>
          </w:p>
          <w:p w14:paraId="6587AFF7" w14:textId="0BEA4777" w:rsidR="007351E7" w:rsidRDefault="007351E7" w:rsidP="007351E7">
            <w:pPr>
              <w:rPr>
                <w:color w:val="000000" w:themeColor="text1"/>
              </w:rPr>
            </w:pPr>
            <w:r>
              <w:rPr>
                <w:rFonts w:hint="eastAsia"/>
                <w:color w:val="000000" w:themeColor="text1"/>
              </w:rPr>
              <w:t>2</w:t>
            </w:r>
            <w:r>
              <w:rPr>
                <w:rFonts w:hint="eastAsia"/>
                <w:color w:val="000000" w:themeColor="text1"/>
              </w:rPr>
              <w:t>、若订单为预约订单，则默认加载司机需符合：</w:t>
            </w:r>
          </w:p>
          <w:p w14:paraId="35C4585A" w14:textId="75D4D899" w:rsidR="007351E7" w:rsidRPr="007351E7" w:rsidRDefault="007351E7" w:rsidP="007351E7">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）上班（空闲）状态</w:t>
            </w:r>
          </w:p>
          <w:p w14:paraId="2176754B" w14:textId="4A7F1432" w:rsidR="007351E7" w:rsidRPr="006022C4" w:rsidRDefault="007351E7" w:rsidP="007351E7">
            <w:r>
              <w:rPr>
                <w:rFonts w:hint="eastAsia"/>
                <w:color w:val="000000" w:themeColor="text1"/>
              </w:rPr>
              <w:t>（</w:t>
            </w:r>
            <w:r>
              <w:rPr>
                <w:rFonts w:hint="eastAsia"/>
                <w:color w:val="000000" w:themeColor="text1"/>
              </w:rPr>
              <w:t>2</w:t>
            </w:r>
            <w:r>
              <w:rPr>
                <w:rFonts w:hint="eastAsia"/>
                <w:color w:val="000000" w:themeColor="text1"/>
              </w:rPr>
              <w:t>）</w:t>
            </w:r>
            <w:r w:rsidRPr="00EC033A">
              <w:rPr>
                <w:color w:val="000000" w:themeColor="text1"/>
              </w:rPr>
              <w:t>经营区域覆盖上下车地点之一</w:t>
            </w:r>
          </w:p>
          <w:p w14:paraId="587E7A90" w14:textId="6D6F60C7" w:rsidR="007351E7" w:rsidRDefault="007351E7" w:rsidP="007351E7">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）不存在正在服务中订单；</w:t>
            </w:r>
          </w:p>
          <w:p w14:paraId="0730C89F" w14:textId="3232D0FA" w:rsidR="007351E7" w:rsidRPr="006022C4" w:rsidRDefault="007351E7" w:rsidP="007351E7">
            <w:pPr>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）存在即刻订单（尚未开始）；预约单用车时间与当前即刻单预估结束时间间隔</w:t>
            </w:r>
            <w:r>
              <w:rPr>
                <w:rFonts w:asciiTheme="minorEastAsia" w:hAnsiTheme="minorEastAsia" w:hint="eastAsia"/>
                <w:color w:val="000000" w:themeColor="text1"/>
              </w:rPr>
              <w:t>&gt;</w:t>
            </w:r>
            <w:r>
              <w:rPr>
                <w:rFonts w:hint="eastAsia"/>
                <w:color w:val="000000" w:themeColor="text1"/>
              </w:rPr>
              <w:t>1</w:t>
            </w:r>
            <w:r>
              <w:rPr>
                <w:rFonts w:hint="eastAsia"/>
                <w:color w:val="000000" w:themeColor="text1"/>
              </w:rPr>
              <w:t>小时</w:t>
            </w:r>
          </w:p>
          <w:p w14:paraId="7840DB98" w14:textId="42C48EB6" w:rsidR="007351E7" w:rsidRPr="00054E2A" w:rsidRDefault="007351E7" w:rsidP="007351E7">
            <w:r>
              <w:rPr>
                <w:rFonts w:hint="eastAsia"/>
                <w:color w:val="000000" w:themeColor="text1"/>
              </w:rPr>
              <w:t>（</w:t>
            </w:r>
            <w:r>
              <w:rPr>
                <w:rFonts w:hint="eastAsia"/>
                <w:color w:val="000000" w:themeColor="text1"/>
              </w:rPr>
              <w:t>5</w:t>
            </w:r>
            <w:r>
              <w:rPr>
                <w:rFonts w:hint="eastAsia"/>
                <w:color w:val="000000" w:themeColor="text1"/>
              </w:rPr>
              <w:t>）存在预约订单，与当前与月单用车时间不同日</w:t>
            </w:r>
          </w:p>
        </w:tc>
      </w:tr>
      <w:tr w:rsidR="007351E7" w:rsidRPr="00FD7E1D" w14:paraId="2C643825" w14:textId="77777777" w:rsidTr="00FA7E86">
        <w:trPr>
          <w:trHeight w:val="729"/>
        </w:trPr>
        <w:tc>
          <w:tcPr>
            <w:tcW w:w="1387" w:type="dxa"/>
            <w:vMerge/>
            <w:vAlign w:val="center"/>
          </w:tcPr>
          <w:p w14:paraId="76C2F041" w14:textId="77777777" w:rsidR="007351E7" w:rsidRDefault="007351E7" w:rsidP="007351E7">
            <w:pPr>
              <w:jc w:val="center"/>
              <w:rPr>
                <w:rFonts w:asciiTheme="minorEastAsia" w:hAnsiTheme="minorEastAsia"/>
              </w:rPr>
            </w:pPr>
          </w:p>
        </w:tc>
        <w:tc>
          <w:tcPr>
            <w:tcW w:w="1116" w:type="dxa"/>
            <w:vAlign w:val="center"/>
          </w:tcPr>
          <w:p w14:paraId="2F87E008" w14:textId="77777777" w:rsidR="007351E7" w:rsidRDefault="007351E7" w:rsidP="007351E7">
            <w:pPr>
              <w:rPr>
                <w:color w:val="000000" w:themeColor="text1"/>
              </w:rPr>
            </w:pPr>
            <w:r>
              <w:rPr>
                <w:rFonts w:hint="eastAsia"/>
                <w:color w:val="000000" w:themeColor="text1"/>
              </w:rPr>
              <w:t>左侧地图区域</w:t>
            </w:r>
          </w:p>
        </w:tc>
        <w:tc>
          <w:tcPr>
            <w:tcW w:w="5157" w:type="dxa"/>
            <w:vAlign w:val="center"/>
          </w:tcPr>
          <w:p w14:paraId="0AAA5479" w14:textId="52C05E77" w:rsidR="007351E7" w:rsidRDefault="007351E7" w:rsidP="007351E7">
            <w:pPr>
              <w:rPr>
                <w:color w:val="000000" w:themeColor="text1"/>
              </w:rPr>
            </w:pPr>
            <w:r>
              <w:rPr>
                <w:rFonts w:hint="eastAsia"/>
                <w:color w:val="000000" w:themeColor="text1"/>
              </w:rPr>
              <w:t>1</w:t>
            </w:r>
            <w:del w:id="3053" w:author="ethink wang" w:date="2017-02-09T21:47:00Z">
              <w:r w:rsidDel="007634BE">
                <w:rPr>
                  <w:rFonts w:hint="eastAsia"/>
                  <w:color w:val="000000" w:themeColor="text1"/>
                </w:rPr>
                <w:delText xml:space="preserve"> </w:delText>
              </w:r>
            </w:del>
            <w:ins w:id="3054" w:author="ethink wang" w:date="2017-02-09T21:47:00Z">
              <w:r>
                <w:rPr>
                  <w:rFonts w:hint="eastAsia"/>
                  <w:color w:val="000000" w:themeColor="text1"/>
                </w:rPr>
                <w:t>、</w:t>
              </w:r>
            </w:ins>
            <w:r>
              <w:rPr>
                <w:rFonts w:hint="eastAsia"/>
                <w:color w:val="000000" w:themeColor="text1"/>
              </w:rPr>
              <w:t>地图上显示预估上下车地址的点图标</w:t>
            </w:r>
          </w:p>
          <w:p w14:paraId="437756F6" w14:textId="7F346A63" w:rsidR="007351E7" w:rsidRDefault="007351E7" w:rsidP="007351E7">
            <w:pPr>
              <w:rPr>
                <w:color w:val="000000" w:themeColor="text1"/>
              </w:rPr>
            </w:pPr>
            <w:r>
              <w:rPr>
                <w:rFonts w:hint="eastAsia"/>
                <w:color w:val="000000" w:themeColor="text1"/>
              </w:rPr>
              <w:t>2</w:t>
            </w:r>
            <w:del w:id="3055" w:author="ethink wang" w:date="2017-02-09T21:47:00Z">
              <w:r w:rsidDel="007634BE">
                <w:rPr>
                  <w:rFonts w:hint="eastAsia"/>
                  <w:color w:val="000000" w:themeColor="text1"/>
                </w:rPr>
                <w:delText xml:space="preserve"> </w:delText>
              </w:r>
            </w:del>
            <w:ins w:id="3056" w:author="ethink wang" w:date="2017-02-09T21:47:00Z">
              <w:r>
                <w:rPr>
                  <w:rFonts w:hint="eastAsia"/>
                  <w:color w:val="000000" w:themeColor="text1"/>
                </w:rPr>
                <w:t>、</w:t>
              </w:r>
            </w:ins>
            <w:r>
              <w:rPr>
                <w:rFonts w:hint="eastAsia"/>
                <w:color w:val="000000" w:themeColor="text1"/>
              </w:rPr>
              <w:t>地图根据左侧初始化查询条件，在地图上显示复核条件的车辆</w:t>
            </w:r>
          </w:p>
          <w:p w14:paraId="544FED43" w14:textId="15C0B8F5" w:rsidR="007351E7" w:rsidRDefault="007351E7" w:rsidP="007351E7">
            <w:pPr>
              <w:rPr>
                <w:color w:val="000000" w:themeColor="text1"/>
              </w:rPr>
            </w:pPr>
            <w:r>
              <w:rPr>
                <w:color w:val="000000" w:themeColor="text1"/>
              </w:rPr>
              <w:t>3</w:t>
            </w:r>
            <w:del w:id="3057" w:author="ethink wang" w:date="2017-02-09T21:47:00Z">
              <w:r w:rsidDel="007634BE">
                <w:rPr>
                  <w:rFonts w:hint="eastAsia"/>
                  <w:color w:val="000000" w:themeColor="text1"/>
                </w:rPr>
                <w:delText xml:space="preserve"> </w:delText>
              </w:r>
            </w:del>
            <w:ins w:id="3058" w:author="ethink wang" w:date="2017-02-09T21:47:00Z">
              <w:r>
                <w:rPr>
                  <w:rFonts w:hint="eastAsia"/>
                  <w:color w:val="000000" w:themeColor="text1"/>
                </w:rPr>
                <w:t>、</w:t>
              </w:r>
            </w:ins>
            <w:r>
              <w:rPr>
                <w:color w:val="000000" w:themeColor="text1"/>
              </w:rPr>
              <w:t>控线车辆</w:t>
            </w:r>
            <w:r>
              <w:rPr>
                <w:rFonts w:hint="eastAsia"/>
                <w:color w:val="000000" w:themeColor="text1"/>
              </w:rPr>
              <w:t>、</w:t>
            </w:r>
            <w:r>
              <w:rPr>
                <w:color w:val="000000" w:themeColor="text1"/>
              </w:rPr>
              <w:t>服务中车辆使用不同的图标</w:t>
            </w:r>
          </w:p>
          <w:p w14:paraId="194E11A3" w14:textId="667F788A" w:rsidR="007351E7" w:rsidRPr="00537C37" w:rsidRDefault="007351E7" w:rsidP="007351E7">
            <w:pPr>
              <w:rPr>
                <w:color w:val="000000" w:themeColor="text1"/>
              </w:rPr>
            </w:pPr>
            <w:r>
              <w:rPr>
                <w:color w:val="000000" w:themeColor="text1"/>
              </w:rPr>
              <w:t>4</w:t>
            </w:r>
            <w:del w:id="3059" w:author="ethink wang" w:date="2017-02-09T21:47:00Z">
              <w:r w:rsidDel="007634BE">
                <w:rPr>
                  <w:rFonts w:hint="eastAsia"/>
                  <w:color w:val="000000" w:themeColor="text1"/>
                </w:rPr>
                <w:delText xml:space="preserve"> </w:delText>
              </w:r>
            </w:del>
            <w:ins w:id="3060" w:author="ethink wang" w:date="2017-02-09T21:47:00Z">
              <w:r>
                <w:rPr>
                  <w:rFonts w:hint="eastAsia"/>
                  <w:color w:val="000000" w:themeColor="text1"/>
                </w:rPr>
                <w:t>、</w:t>
              </w:r>
            </w:ins>
            <w:r>
              <w:rPr>
                <w:color w:val="000000" w:themeColor="text1"/>
              </w:rPr>
              <w:t>点即司机弹出</w:t>
            </w:r>
            <w:r>
              <w:rPr>
                <w:rFonts w:hint="eastAsia"/>
                <w:color w:val="000000" w:themeColor="text1"/>
              </w:rPr>
              <w:t>“更换提示窗”</w:t>
            </w:r>
          </w:p>
        </w:tc>
        <w:tc>
          <w:tcPr>
            <w:tcW w:w="2302" w:type="dxa"/>
            <w:vAlign w:val="center"/>
          </w:tcPr>
          <w:p w14:paraId="63075C13" w14:textId="77777777" w:rsidR="007351E7" w:rsidRDefault="007351E7" w:rsidP="007351E7"/>
        </w:tc>
      </w:tr>
      <w:tr w:rsidR="007351E7" w:rsidRPr="00FD7E1D" w14:paraId="166831DF" w14:textId="77777777" w:rsidTr="00FA7E86">
        <w:trPr>
          <w:trHeight w:val="729"/>
        </w:trPr>
        <w:tc>
          <w:tcPr>
            <w:tcW w:w="1387" w:type="dxa"/>
            <w:vMerge/>
            <w:vAlign w:val="center"/>
          </w:tcPr>
          <w:p w14:paraId="1BCAA4DB" w14:textId="77777777" w:rsidR="007351E7" w:rsidRDefault="007351E7" w:rsidP="007351E7">
            <w:pPr>
              <w:jc w:val="center"/>
              <w:rPr>
                <w:rFonts w:asciiTheme="minorEastAsia" w:hAnsiTheme="minorEastAsia"/>
              </w:rPr>
            </w:pPr>
          </w:p>
        </w:tc>
        <w:tc>
          <w:tcPr>
            <w:tcW w:w="1116" w:type="dxa"/>
            <w:vAlign w:val="center"/>
          </w:tcPr>
          <w:p w14:paraId="48232EFD" w14:textId="77777777" w:rsidR="007351E7" w:rsidRDefault="007351E7" w:rsidP="007351E7">
            <w:pPr>
              <w:rPr>
                <w:color w:val="000000" w:themeColor="text1"/>
              </w:rPr>
            </w:pPr>
            <w:r>
              <w:rPr>
                <w:rFonts w:hint="eastAsia"/>
                <w:color w:val="000000" w:themeColor="text1"/>
              </w:rPr>
              <w:t>更换提示窗</w:t>
            </w:r>
          </w:p>
        </w:tc>
        <w:tc>
          <w:tcPr>
            <w:tcW w:w="5157" w:type="dxa"/>
            <w:vAlign w:val="center"/>
          </w:tcPr>
          <w:p w14:paraId="08CE7A0D" w14:textId="77777777" w:rsidR="007351E7" w:rsidRDefault="007351E7" w:rsidP="007351E7">
            <w:pPr>
              <w:rPr>
                <w:color w:val="000000" w:themeColor="text1"/>
              </w:rPr>
            </w:pPr>
            <w:r>
              <w:rPr>
                <w:rFonts w:hint="eastAsia"/>
                <w:color w:val="000000" w:themeColor="text1"/>
              </w:rPr>
              <w:t>字段如原型，不赘述。</w:t>
            </w:r>
          </w:p>
          <w:p w14:paraId="742D0BE7" w14:textId="11B267E2" w:rsidR="007351E7" w:rsidRDefault="007351E7" w:rsidP="007351E7">
            <w:pPr>
              <w:rPr>
                <w:color w:val="000000" w:themeColor="text1"/>
              </w:rPr>
            </w:pPr>
            <w:del w:id="3061" w:author="ethink wang" w:date="2017-02-09T21:49:00Z">
              <w:r w:rsidDel="003F0F64">
                <w:rPr>
                  <w:rFonts w:hint="eastAsia"/>
                  <w:color w:val="000000" w:themeColor="text1"/>
                </w:rPr>
                <w:delText xml:space="preserve">1 </w:delText>
              </w:r>
            </w:del>
            <w:ins w:id="3062" w:author="ethink wang" w:date="2017-02-09T21:49:00Z">
              <w:r>
                <w:rPr>
                  <w:rFonts w:hint="eastAsia"/>
                  <w:color w:val="000000" w:themeColor="text1"/>
                </w:rPr>
                <w:t>1</w:t>
              </w:r>
              <w:r>
                <w:rPr>
                  <w:rFonts w:hint="eastAsia"/>
                  <w:color w:val="000000" w:themeColor="text1"/>
                </w:rPr>
                <w:t>、</w:t>
              </w:r>
            </w:ins>
            <w:r>
              <w:rPr>
                <w:rFonts w:hint="eastAsia"/>
                <w:color w:val="000000" w:themeColor="text1"/>
              </w:rPr>
              <w:t>预估时间和里程：显示车辆从当前位置以最佳路径到达上车地址的距离和时间</w:t>
            </w:r>
          </w:p>
          <w:p w14:paraId="7F2E8C2F" w14:textId="04480D84" w:rsidR="007351E7" w:rsidRDefault="007351E7" w:rsidP="007351E7">
            <w:pPr>
              <w:rPr>
                <w:color w:val="000000" w:themeColor="text1"/>
              </w:rPr>
            </w:pPr>
            <w:r>
              <w:rPr>
                <w:rFonts w:hint="eastAsia"/>
                <w:color w:val="000000" w:themeColor="text1"/>
              </w:rPr>
              <w:t>2</w:t>
            </w:r>
            <w:ins w:id="3063" w:author="ethink wang" w:date="2017-02-09T21:49:00Z">
              <w:r>
                <w:rPr>
                  <w:rFonts w:hint="eastAsia"/>
                  <w:color w:val="000000" w:themeColor="text1"/>
                </w:rPr>
                <w:t>、</w:t>
              </w:r>
            </w:ins>
            <w:r>
              <w:rPr>
                <w:color w:val="000000" w:themeColor="text1"/>
              </w:rPr>
              <w:t>给</w:t>
            </w:r>
            <w:r>
              <w:rPr>
                <w:color w:val="000000" w:themeColor="text1"/>
              </w:rPr>
              <w:t>TA</w:t>
            </w:r>
            <w:r>
              <w:rPr>
                <w:color w:val="000000" w:themeColor="text1"/>
              </w:rPr>
              <w:t>派单</w:t>
            </w:r>
            <w:r>
              <w:rPr>
                <w:rFonts w:hint="eastAsia"/>
                <w:color w:val="000000" w:themeColor="text1"/>
              </w:rPr>
              <w:t>：</w:t>
            </w:r>
            <w:r>
              <w:rPr>
                <w:color w:val="000000" w:themeColor="text1"/>
              </w:rPr>
              <w:t>点击弹出</w:t>
            </w:r>
            <w:r>
              <w:rPr>
                <w:rFonts w:hint="eastAsia"/>
                <w:color w:val="000000" w:themeColor="text1"/>
              </w:rPr>
              <w:t>“更换车辆”窗口</w:t>
            </w:r>
          </w:p>
        </w:tc>
        <w:tc>
          <w:tcPr>
            <w:tcW w:w="2302" w:type="dxa"/>
            <w:vAlign w:val="center"/>
          </w:tcPr>
          <w:p w14:paraId="37C4DD3D" w14:textId="77777777" w:rsidR="007351E7" w:rsidRDefault="007351E7" w:rsidP="007351E7"/>
        </w:tc>
      </w:tr>
      <w:tr w:rsidR="007351E7" w:rsidRPr="00FD7E1D" w14:paraId="3163FC64" w14:textId="77777777" w:rsidTr="00FA7E86">
        <w:trPr>
          <w:trHeight w:val="729"/>
        </w:trPr>
        <w:tc>
          <w:tcPr>
            <w:tcW w:w="1387" w:type="dxa"/>
            <w:vMerge/>
            <w:vAlign w:val="center"/>
          </w:tcPr>
          <w:p w14:paraId="364E0125" w14:textId="77777777" w:rsidR="007351E7" w:rsidRDefault="007351E7" w:rsidP="007351E7">
            <w:pPr>
              <w:jc w:val="center"/>
              <w:rPr>
                <w:rFonts w:asciiTheme="minorEastAsia" w:hAnsiTheme="minorEastAsia"/>
              </w:rPr>
            </w:pPr>
          </w:p>
        </w:tc>
        <w:tc>
          <w:tcPr>
            <w:tcW w:w="1116" w:type="dxa"/>
            <w:vAlign w:val="center"/>
          </w:tcPr>
          <w:p w14:paraId="698EA6B4" w14:textId="77777777" w:rsidR="007351E7" w:rsidRDefault="007351E7" w:rsidP="007351E7">
            <w:pPr>
              <w:rPr>
                <w:color w:val="000000" w:themeColor="text1"/>
              </w:rPr>
            </w:pPr>
            <w:r>
              <w:rPr>
                <w:rFonts w:hint="eastAsia"/>
                <w:color w:val="000000" w:themeColor="text1"/>
              </w:rPr>
              <w:t>更换车辆弹窗</w:t>
            </w:r>
          </w:p>
        </w:tc>
        <w:tc>
          <w:tcPr>
            <w:tcW w:w="5157" w:type="dxa"/>
            <w:vAlign w:val="center"/>
          </w:tcPr>
          <w:p w14:paraId="209E456C" w14:textId="77777777" w:rsidR="007351E7" w:rsidRDefault="007351E7" w:rsidP="007351E7">
            <w:pPr>
              <w:rPr>
                <w:color w:val="000000" w:themeColor="text1"/>
              </w:rPr>
            </w:pPr>
            <w:r>
              <w:rPr>
                <w:rFonts w:hint="eastAsia"/>
                <w:color w:val="000000" w:themeColor="text1"/>
              </w:rPr>
              <w:t>更换原因：必填项，最多输入</w:t>
            </w:r>
            <w:r>
              <w:rPr>
                <w:rFonts w:hint="eastAsia"/>
                <w:color w:val="000000" w:themeColor="text1"/>
              </w:rPr>
              <w:t>100</w:t>
            </w:r>
            <w:r>
              <w:rPr>
                <w:rFonts w:hint="eastAsia"/>
                <w:color w:val="000000" w:themeColor="text1"/>
              </w:rPr>
              <w:t>个字符，超过后不可输入</w:t>
            </w:r>
          </w:p>
        </w:tc>
        <w:tc>
          <w:tcPr>
            <w:tcW w:w="2302" w:type="dxa"/>
            <w:vAlign w:val="center"/>
          </w:tcPr>
          <w:p w14:paraId="72DA07A3" w14:textId="77777777" w:rsidR="007351E7" w:rsidRDefault="007351E7" w:rsidP="007351E7"/>
        </w:tc>
      </w:tr>
      <w:tr w:rsidR="007351E7" w:rsidRPr="00FD7E1D" w14:paraId="34F2F1FF" w14:textId="77777777" w:rsidTr="00FA7E86">
        <w:trPr>
          <w:trHeight w:val="729"/>
        </w:trPr>
        <w:tc>
          <w:tcPr>
            <w:tcW w:w="1387" w:type="dxa"/>
            <w:vMerge/>
            <w:vAlign w:val="center"/>
          </w:tcPr>
          <w:p w14:paraId="63D64BB0" w14:textId="77777777" w:rsidR="007351E7" w:rsidRDefault="007351E7" w:rsidP="007351E7">
            <w:pPr>
              <w:jc w:val="center"/>
              <w:rPr>
                <w:rFonts w:asciiTheme="minorEastAsia" w:hAnsiTheme="minorEastAsia"/>
              </w:rPr>
            </w:pPr>
          </w:p>
        </w:tc>
        <w:tc>
          <w:tcPr>
            <w:tcW w:w="1116" w:type="dxa"/>
            <w:vAlign w:val="center"/>
          </w:tcPr>
          <w:p w14:paraId="2F228418" w14:textId="77777777" w:rsidR="007351E7" w:rsidRDefault="007351E7" w:rsidP="007351E7">
            <w:pPr>
              <w:rPr>
                <w:color w:val="000000" w:themeColor="text1"/>
              </w:rPr>
            </w:pPr>
            <w:r>
              <w:rPr>
                <w:rFonts w:hint="eastAsia"/>
                <w:color w:val="000000" w:themeColor="text1"/>
              </w:rPr>
              <w:t>确定</w:t>
            </w:r>
          </w:p>
        </w:tc>
        <w:tc>
          <w:tcPr>
            <w:tcW w:w="5157" w:type="dxa"/>
            <w:vAlign w:val="center"/>
          </w:tcPr>
          <w:p w14:paraId="5A32486F" w14:textId="4344ACE1" w:rsidR="007351E7" w:rsidRDefault="007351E7" w:rsidP="007351E7">
            <w:pPr>
              <w:rPr>
                <w:color w:val="000000" w:themeColor="text1"/>
              </w:rPr>
            </w:pPr>
            <w:del w:id="3064" w:author="ethink wang" w:date="2017-02-09T21:49:00Z">
              <w:r w:rsidDel="003F0F64">
                <w:rPr>
                  <w:rFonts w:hint="eastAsia"/>
                  <w:color w:val="000000" w:themeColor="text1"/>
                </w:rPr>
                <w:delText xml:space="preserve">1 </w:delText>
              </w:r>
            </w:del>
            <w:ins w:id="3065" w:author="ethink wang" w:date="2017-02-09T21:49:00Z">
              <w:r>
                <w:rPr>
                  <w:rFonts w:hint="eastAsia"/>
                  <w:color w:val="000000" w:themeColor="text1"/>
                </w:rPr>
                <w:t>1</w:t>
              </w:r>
              <w:r>
                <w:rPr>
                  <w:rFonts w:hint="eastAsia"/>
                  <w:color w:val="000000" w:themeColor="text1"/>
                </w:rPr>
                <w:t>、</w:t>
              </w:r>
            </w:ins>
            <w:r>
              <w:rPr>
                <w:rFonts w:hint="eastAsia"/>
                <w:color w:val="000000" w:themeColor="text1"/>
              </w:rPr>
              <w:t>点击后，更换车辆，成功后，浮窗提示</w:t>
            </w:r>
            <w:ins w:id="3066" w:author="ethink wang" w:date="2017-02-09T22:11:00Z">
              <w:r>
                <w:rPr>
                  <w:rFonts w:hint="eastAsia"/>
                  <w:color w:val="000000" w:themeColor="text1"/>
                </w:rPr>
                <w:t>，</w:t>
              </w:r>
            </w:ins>
            <w:r>
              <w:rPr>
                <w:rFonts w:hint="eastAsia"/>
                <w:color w:val="000000" w:themeColor="text1"/>
              </w:rPr>
              <w:t>文案“更换成功”，同时返回“当前订单</w:t>
            </w:r>
            <w:del w:id="3067" w:author="ethink wang" w:date="2017-02-09T22:13:00Z">
              <w:r w:rsidDel="003F0F64">
                <w:rPr>
                  <w:rFonts w:hint="eastAsia"/>
                  <w:color w:val="000000" w:themeColor="text1"/>
                </w:rPr>
                <w:delText>主页</w:delText>
              </w:r>
            </w:del>
            <w:r>
              <w:rPr>
                <w:rFonts w:hint="eastAsia"/>
                <w:color w:val="000000" w:themeColor="text1"/>
              </w:rPr>
              <w:t>”</w:t>
            </w:r>
            <w:ins w:id="3068" w:author="ethink wang" w:date="2017-02-09T22:14:00Z">
              <w:r>
                <w:rPr>
                  <w:rFonts w:hint="eastAsia"/>
                  <w:color w:val="000000" w:themeColor="text1"/>
                </w:rPr>
                <w:t>订单</w:t>
              </w:r>
            </w:ins>
            <w:ins w:id="3069" w:author="ethink wang" w:date="2017-02-09T22:13:00Z">
              <w:r>
                <w:rPr>
                  <w:rFonts w:hint="eastAsia"/>
                  <w:color w:val="000000" w:themeColor="text1"/>
                </w:rPr>
                <w:t>列表</w:t>
              </w:r>
            </w:ins>
          </w:p>
          <w:p w14:paraId="5611C19C" w14:textId="32DE2409" w:rsidR="007351E7" w:rsidRPr="00365444" w:rsidRDefault="007351E7" w:rsidP="007351E7">
            <w:pPr>
              <w:rPr>
                <w:color w:val="000000" w:themeColor="text1"/>
              </w:rPr>
            </w:pPr>
            <w:del w:id="3070" w:author="ethink wang" w:date="2017-02-09T21:49:00Z">
              <w:r w:rsidDel="003F0F64">
                <w:rPr>
                  <w:color w:val="000000" w:themeColor="text1"/>
                </w:rPr>
                <w:delText xml:space="preserve">2 </w:delText>
              </w:r>
            </w:del>
            <w:ins w:id="3071" w:author="ethink wang" w:date="2017-02-09T21:49:00Z">
              <w:r>
                <w:rPr>
                  <w:color w:val="000000" w:themeColor="text1"/>
                </w:rPr>
                <w:t>2</w:t>
              </w:r>
              <w:r>
                <w:rPr>
                  <w:rFonts w:hint="eastAsia"/>
                  <w:color w:val="000000" w:themeColor="text1"/>
                </w:rPr>
                <w:t>、</w:t>
              </w:r>
            </w:ins>
            <w:r>
              <w:rPr>
                <w:color w:val="000000" w:themeColor="text1"/>
              </w:rPr>
              <w:t>更换成功后</w:t>
            </w:r>
            <w:r>
              <w:rPr>
                <w:rFonts w:hint="eastAsia"/>
                <w:color w:val="000000" w:themeColor="text1"/>
              </w:rPr>
              <w:t>需推送消息给原车辆的当班司机、更换后车辆的当班司机和下单人，同时需要发送短信息给</w:t>
            </w:r>
            <w:del w:id="3072" w:author="ethink wang" w:date="2017-02-09T21:51:00Z">
              <w:r w:rsidDel="003F0F64">
                <w:rPr>
                  <w:rFonts w:hint="eastAsia"/>
                  <w:color w:val="000000" w:themeColor="text1"/>
                </w:rPr>
                <w:delText>相关</w:delText>
              </w:r>
            </w:del>
            <w:ins w:id="3073" w:author="ethink wang" w:date="2017-02-09T21:51:00Z">
              <w:r>
                <w:rPr>
                  <w:rFonts w:hint="eastAsia"/>
                  <w:color w:val="000000" w:themeColor="text1"/>
                </w:rPr>
                <w:t>更换后车辆的当班</w:t>
              </w:r>
            </w:ins>
            <w:r>
              <w:rPr>
                <w:rFonts w:hint="eastAsia"/>
                <w:color w:val="000000" w:themeColor="text1"/>
              </w:rPr>
              <w:t>司机、下单人和乘车人（若下单人和乘车人手机号码相同，只需发一次）</w:t>
            </w:r>
          </w:p>
        </w:tc>
        <w:tc>
          <w:tcPr>
            <w:tcW w:w="2302" w:type="dxa"/>
            <w:vAlign w:val="center"/>
          </w:tcPr>
          <w:p w14:paraId="023D5E1C" w14:textId="11B27845" w:rsidR="007351E7" w:rsidRDefault="007351E7" w:rsidP="007351E7">
            <w:r>
              <w:rPr>
                <w:rFonts w:hint="eastAsia"/>
              </w:rPr>
              <w:t>1</w:t>
            </w:r>
            <w:ins w:id="3074" w:author="ethink wang" w:date="2017-02-09T21:52:00Z">
              <w:r>
                <w:rPr>
                  <w:rFonts w:hint="eastAsia"/>
                </w:rPr>
                <w:t>、</w:t>
              </w:r>
            </w:ins>
            <w:r>
              <w:rPr>
                <w:rFonts w:hint="eastAsia"/>
              </w:rPr>
              <w:t>执行派单操作时，检测必填项是否填写，若未填写，派单失败，浮窗提示“请您输入更换原因”</w:t>
            </w:r>
          </w:p>
          <w:p w14:paraId="075002E3" w14:textId="5DE6DCCB" w:rsidR="007351E7" w:rsidRDefault="007351E7" w:rsidP="007351E7">
            <w:r>
              <w:t>2</w:t>
            </w:r>
            <w:ins w:id="3075" w:author="ethink wang" w:date="2017-02-09T21:52:00Z">
              <w:r>
                <w:rPr>
                  <w:rFonts w:hint="eastAsia"/>
                </w:rPr>
                <w:t>、</w:t>
              </w:r>
            </w:ins>
            <w:del w:id="3076" w:author="ethink wang" w:date="2017-02-09T21:52:00Z">
              <w:r w:rsidDel="003F0F64">
                <w:rPr>
                  <w:rFonts w:hint="eastAsia"/>
                </w:rPr>
                <w:delText xml:space="preserve"> </w:delText>
              </w:r>
            </w:del>
            <w:r>
              <w:rPr>
                <w:rFonts w:hint="eastAsia"/>
              </w:rPr>
              <w:t>执行更换操作时，需</w:t>
            </w:r>
            <w:ins w:id="3077" w:author="ethink wang" w:date="2017-02-09T21:54:00Z">
              <w:r>
                <w:t>对</w:t>
              </w:r>
            </w:ins>
            <w:del w:id="3078" w:author="ethink wang" w:date="2017-02-09T21:54:00Z">
              <w:r w:rsidDel="003F0F64">
                <w:rPr>
                  <w:rFonts w:hint="eastAsia"/>
                </w:rPr>
                <w:delText>检测</w:delText>
              </w:r>
            </w:del>
            <w:r>
              <w:rPr>
                <w:rFonts w:hint="eastAsia"/>
              </w:rPr>
              <w:t>订单</w:t>
            </w:r>
            <w:ins w:id="3079" w:author="ethink wang" w:date="2017-02-09T21:54:00Z">
              <w:r>
                <w:rPr>
                  <w:rFonts w:hint="eastAsia"/>
                </w:rPr>
                <w:t>状态进行</w:t>
              </w:r>
            </w:ins>
            <w:r w:rsidR="00753E01">
              <w:rPr>
                <w:rFonts w:hint="eastAsia"/>
              </w:rPr>
              <w:t>检测</w:t>
            </w:r>
            <w:del w:id="3080" w:author="ethink wang" w:date="2017-02-09T21:54:00Z">
              <w:r w:rsidDel="003F0F64">
                <w:rPr>
                  <w:rFonts w:hint="eastAsia"/>
                </w:rPr>
                <w:delText>当前状态是否是未开始服务</w:delText>
              </w:r>
            </w:del>
            <w:r>
              <w:rPr>
                <w:rFonts w:hint="eastAsia"/>
              </w:rPr>
              <w:t>，</w:t>
            </w:r>
            <w:r w:rsidR="002E2BA4">
              <w:rPr>
                <w:rFonts w:hint="eastAsia"/>
              </w:rPr>
              <w:t>若已非“待出发”“已出发”“已抵达”等</w:t>
            </w:r>
            <w:ins w:id="3081" w:author="ethink wang" w:date="2017-02-09T21:55:00Z">
              <w:r>
                <w:rPr>
                  <w:rFonts w:hint="eastAsia"/>
                </w:rPr>
                <w:t>状态</w:t>
              </w:r>
            </w:ins>
            <w:r>
              <w:rPr>
                <w:rFonts w:hint="eastAsia"/>
              </w:rPr>
              <w:t>，则更换失败，浮窗提示</w:t>
            </w:r>
            <w:ins w:id="3082" w:author="ethink wang" w:date="2017-02-09T21:52:00Z">
              <w:r>
                <w:rPr>
                  <w:rFonts w:hint="eastAsia"/>
                </w:rPr>
                <w:t>，</w:t>
              </w:r>
            </w:ins>
            <w:r>
              <w:rPr>
                <w:rFonts w:hint="eastAsia"/>
              </w:rPr>
              <w:t>文案“</w:t>
            </w:r>
            <w:r w:rsidR="002E2BA4">
              <w:rPr>
                <w:rFonts w:hint="eastAsia"/>
              </w:rPr>
              <w:t>该订单当前状态</w:t>
            </w:r>
            <w:r w:rsidR="00753E01">
              <w:rPr>
                <w:rFonts w:hint="eastAsia"/>
              </w:rPr>
              <w:t>不可更换车辆”</w:t>
            </w:r>
          </w:p>
          <w:p w14:paraId="238B601D" w14:textId="333859CA" w:rsidR="007351E7" w:rsidRPr="00365444" w:rsidRDefault="00753E01" w:rsidP="007351E7">
            <w:r>
              <w:t>3</w:t>
            </w:r>
            <w:ins w:id="3083" w:author="ethink wang" w:date="2017-02-09T22:13:00Z">
              <w:r w:rsidR="007351E7">
                <w:rPr>
                  <w:rFonts w:hint="eastAsia"/>
                </w:rPr>
                <w:t>、</w:t>
              </w:r>
            </w:ins>
            <w:del w:id="3084" w:author="ethink wang" w:date="2017-02-09T22:13:00Z">
              <w:r w:rsidR="007351E7" w:rsidDel="003F0F64">
                <w:delText xml:space="preserve"> </w:delText>
              </w:r>
            </w:del>
            <w:r w:rsidR="007351E7">
              <w:t>若更换操作时断网</w:t>
            </w:r>
            <w:r w:rsidR="007351E7">
              <w:rPr>
                <w:rFonts w:hint="eastAsia"/>
              </w:rPr>
              <w:t>，</w:t>
            </w:r>
            <w:r w:rsidR="007351E7">
              <w:t>则显示断网通用浮窗提示</w:t>
            </w:r>
          </w:p>
        </w:tc>
      </w:tr>
      <w:tr w:rsidR="007351E7" w:rsidRPr="00FD7E1D" w14:paraId="1535ADEA" w14:textId="77777777" w:rsidTr="00FA7E86">
        <w:trPr>
          <w:trHeight w:val="729"/>
        </w:trPr>
        <w:tc>
          <w:tcPr>
            <w:tcW w:w="1387" w:type="dxa"/>
            <w:vMerge/>
            <w:vAlign w:val="center"/>
          </w:tcPr>
          <w:p w14:paraId="673A9A70" w14:textId="77777777" w:rsidR="007351E7" w:rsidRDefault="007351E7" w:rsidP="007351E7">
            <w:pPr>
              <w:jc w:val="center"/>
              <w:rPr>
                <w:rFonts w:asciiTheme="minorEastAsia" w:hAnsiTheme="minorEastAsia"/>
              </w:rPr>
            </w:pPr>
          </w:p>
        </w:tc>
        <w:tc>
          <w:tcPr>
            <w:tcW w:w="1116" w:type="dxa"/>
            <w:vAlign w:val="center"/>
          </w:tcPr>
          <w:p w14:paraId="4E43B83B" w14:textId="77777777" w:rsidR="007351E7" w:rsidRDefault="007351E7" w:rsidP="007351E7">
            <w:pPr>
              <w:rPr>
                <w:color w:val="000000" w:themeColor="text1"/>
              </w:rPr>
            </w:pPr>
            <w:r>
              <w:rPr>
                <w:rFonts w:hint="eastAsia"/>
                <w:color w:val="000000" w:themeColor="text1"/>
              </w:rPr>
              <w:t>取消</w:t>
            </w:r>
          </w:p>
        </w:tc>
        <w:tc>
          <w:tcPr>
            <w:tcW w:w="5157" w:type="dxa"/>
            <w:vAlign w:val="center"/>
          </w:tcPr>
          <w:p w14:paraId="16FF830E" w14:textId="77777777" w:rsidR="007351E7" w:rsidRDefault="007351E7" w:rsidP="007351E7">
            <w:pPr>
              <w:rPr>
                <w:color w:val="000000" w:themeColor="text1"/>
              </w:rPr>
            </w:pPr>
            <w:r>
              <w:rPr>
                <w:rFonts w:hint="eastAsia"/>
                <w:color w:val="000000" w:themeColor="text1"/>
              </w:rPr>
              <w:t>点击放弃更换司机，关闭当前弹出窗口</w:t>
            </w:r>
          </w:p>
        </w:tc>
        <w:tc>
          <w:tcPr>
            <w:tcW w:w="2302" w:type="dxa"/>
            <w:vAlign w:val="center"/>
          </w:tcPr>
          <w:p w14:paraId="63537ED5" w14:textId="77777777" w:rsidR="007351E7" w:rsidRDefault="007351E7" w:rsidP="007351E7"/>
        </w:tc>
      </w:tr>
    </w:tbl>
    <w:p w14:paraId="475D9923" w14:textId="77777777" w:rsidR="00DE29A1" w:rsidRPr="00DE29A1" w:rsidRDefault="00DE29A1" w:rsidP="00DE29A1"/>
    <w:p w14:paraId="6CC8B738" w14:textId="77777777" w:rsidR="00C91FE9" w:rsidRDefault="00C91FE9" w:rsidP="00C91FE9">
      <w:pPr>
        <w:pStyle w:val="5"/>
      </w:pPr>
      <w:r>
        <w:t>人工派单</w:t>
      </w:r>
    </w:p>
    <w:p w14:paraId="6B29C193" w14:textId="77777777" w:rsidR="00C91FE9" w:rsidRDefault="00C91FE9" w:rsidP="00C91FE9">
      <w:pPr>
        <w:pStyle w:val="6"/>
      </w:pPr>
      <w:r>
        <w:t>用例描述</w:t>
      </w:r>
    </w:p>
    <w:p w14:paraId="3BF40356" w14:textId="77777777" w:rsidR="00365444" w:rsidRPr="00365444" w:rsidRDefault="00FA7E86" w:rsidP="00365444">
      <w:r>
        <w:rPr>
          <w:rFonts w:hint="eastAsia"/>
        </w:rPr>
        <w:t xml:space="preserve">  </w:t>
      </w:r>
      <w:r>
        <w:rPr>
          <w:rFonts w:hint="eastAsia"/>
        </w:rPr>
        <w:t>通过客服人工指派的形式进行派单。</w:t>
      </w:r>
    </w:p>
    <w:p w14:paraId="1B30D97B" w14:textId="77777777" w:rsidR="00C91FE9" w:rsidRDefault="00C91FE9" w:rsidP="00C91FE9">
      <w:pPr>
        <w:pStyle w:val="6"/>
      </w:pPr>
      <w:r>
        <w:t>元素规则</w:t>
      </w:r>
    </w:p>
    <w:tbl>
      <w:tblPr>
        <w:tblStyle w:val="af1"/>
        <w:tblW w:w="0" w:type="auto"/>
        <w:tblLook w:val="04A0" w:firstRow="1" w:lastRow="0" w:firstColumn="1" w:lastColumn="0" w:noHBand="0" w:noVBand="1"/>
      </w:tblPr>
      <w:tblGrid>
        <w:gridCol w:w="1374"/>
        <w:gridCol w:w="1287"/>
        <w:gridCol w:w="5046"/>
        <w:gridCol w:w="2255"/>
      </w:tblGrid>
      <w:tr w:rsidR="0032210A" w:rsidRPr="00753787" w14:paraId="3D5889B6" w14:textId="77777777" w:rsidTr="007351E7">
        <w:trPr>
          <w:trHeight w:val="567"/>
        </w:trPr>
        <w:tc>
          <w:tcPr>
            <w:tcW w:w="1374" w:type="dxa"/>
            <w:shd w:val="clear" w:color="auto" w:fill="D9D9D9" w:themeFill="background1" w:themeFillShade="D9"/>
            <w:vAlign w:val="center"/>
          </w:tcPr>
          <w:p w14:paraId="3C13F1FD" w14:textId="77777777" w:rsidR="00FA7E86" w:rsidRPr="00753787" w:rsidRDefault="00FA7E86" w:rsidP="00FA7E86">
            <w:pPr>
              <w:jc w:val="center"/>
              <w:rPr>
                <w:b/>
              </w:rPr>
            </w:pPr>
            <w:r>
              <w:rPr>
                <w:rFonts w:hint="eastAsia"/>
                <w:b/>
              </w:rPr>
              <w:t>页面</w:t>
            </w:r>
          </w:p>
        </w:tc>
        <w:tc>
          <w:tcPr>
            <w:tcW w:w="1287" w:type="dxa"/>
            <w:shd w:val="clear" w:color="auto" w:fill="D9D9D9" w:themeFill="background1" w:themeFillShade="D9"/>
            <w:vAlign w:val="center"/>
          </w:tcPr>
          <w:p w14:paraId="64375A7D" w14:textId="77777777" w:rsidR="00FA7E86" w:rsidRPr="00753787" w:rsidRDefault="00FA7E86" w:rsidP="00FA7E86">
            <w:pPr>
              <w:jc w:val="center"/>
              <w:rPr>
                <w:b/>
              </w:rPr>
            </w:pPr>
            <w:r w:rsidRPr="00753787">
              <w:rPr>
                <w:b/>
              </w:rPr>
              <w:t>元素名称</w:t>
            </w:r>
          </w:p>
        </w:tc>
        <w:tc>
          <w:tcPr>
            <w:tcW w:w="5046" w:type="dxa"/>
            <w:shd w:val="clear" w:color="auto" w:fill="D9D9D9" w:themeFill="background1" w:themeFillShade="D9"/>
            <w:vAlign w:val="center"/>
          </w:tcPr>
          <w:p w14:paraId="3A97569C" w14:textId="77777777" w:rsidR="00FA7E86" w:rsidRPr="00753787" w:rsidRDefault="00FA7E86" w:rsidP="00FA7E86">
            <w:pPr>
              <w:jc w:val="center"/>
              <w:rPr>
                <w:b/>
              </w:rPr>
            </w:pPr>
            <w:r w:rsidRPr="00753787">
              <w:rPr>
                <w:b/>
              </w:rPr>
              <w:t>描述</w:t>
            </w:r>
          </w:p>
        </w:tc>
        <w:tc>
          <w:tcPr>
            <w:tcW w:w="2255" w:type="dxa"/>
            <w:shd w:val="clear" w:color="auto" w:fill="D9D9D9" w:themeFill="background1" w:themeFillShade="D9"/>
            <w:vAlign w:val="center"/>
          </w:tcPr>
          <w:p w14:paraId="5AE27969" w14:textId="77777777" w:rsidR="00FA7E86" w:rsidRPr="00753787" w:rsidRDefault="00FA7E86" w:rsidP="00FA7E86">
            <w:pPr>
              <w:ind w:leftChars="-253" w:left="-531"/>
              <w:jc w:val="center"/>
              <w:rPr>
                <w:b/>
              </w:rPr>
            </w:pPr>
            <w:r>
              <w:rPr>
                <w:rFonts w:hint="eastAsia"/>
                <w:b/>
              </w:rPr>
              <w:t>异常处理</w:t>
            </w:r>
          </w:p>
        </w:tc>
      </w:tr>
      <w:tr w:rsidR="0032210A" w:rsidRPr="00FD7E1D" w14:paraId="0F5F0123" w14:textId="77777777" w:rsidTr="007351E7">
        <w:trPr>
          <w:trHeight w:val="729"/>
        </w:trPr>
        <w:tc>
          <w:tcPr>
            <w:tcW w:w="1374" w:type="dxa"/>
            <w:vMerge w:val="restart"/>
            <w:vAlign w:val="center"/>
          </w:tcPr>
          <w:p w14:paraId="08A7D96C" w14:textId="77777777" w:rsidR="00FA7E86" w:rsidRDefault="00FA7E86" w:rsidP="00FA7E86">
            <w:pPr>
              <w:jc w:val="center"/>
            </w:pPr>
            <w:r>
              <w:rPr>
                <w:rFonts w:asciiTheme="minorEastAsia" w:hAnsiTheme="minorEastAsia" w:hint="eastAsia"/>
              </w:rPr>
              <w:lastRenderedPageBreak/>
              <w:t>Ⅴ</w:t>
            </w:r>
            <w:r>
              <w:rPr>
                <w:rFonts w:hint="eastAsia"/>
              </w:rPr>
              <w:t>-</w:t>
            </w:r>
            <w:r>
              <w:t>C-02</w:t>
            </w:r>
            <w:r>
              <w:rPr>
                <w:rFonts w:hint="eastAsia"/>
              </w:rPr>
              <w:t>-</w:t>
            </w:r>
            <w:r>
              <w:t>04</w:t>
            </w:r>
            <w:r>
              <w:rPr>
                <w:rFonts w:hint="eastAsia"/>
              </w:rPr>
              <w:t>人工派单</w:t>
            </w:r>
          </w:p>
        </w:tc>
        <w:tc>
          <w:tcPr>
            <w:tcW w:w="1287" w:type="dxa"/>
            <w:vAlign w:val="center"/>
          </w:tcPr>
          <w:p w14:paraId="2A4CB098" w14:textId="77777777" w:rsidR="00FA7E86" w:rsidRPr="00F26D06" w:rsidRDefault="00FA7E86" w:rsidP="00FA7E86">
            <w:pPr>
              <w:rPr>
                <w:color w:val="000000" w:themeColor="text1"/>
              </w:rPr>
            </w:pPr>
            <w:r w:rsidRPr="00F26D06">
              <w:rPr>
                <w:rFonts w:hint="eastAsia"/>
                <w:color w:val="000000" w:themeColor="text1"/>
              </w:rPr>
              <w:t>说明</w:t>
            </w:r>
          </w:p>
        </w:tc>
        <w:tc>
          <w:tcPr>
            <w:tcW w:w="5046" w:type="dxa"/>
            <w:vAlign w:val="center"/>
          </w:tcPr>
          <w:p w14:paraId="5B1F7F13" w14:textId="77777777" w:rsidR="00FA7E86" w:rsidRPr="00F26D06" w:rsidRDefault="00FA7E86" w:rsidP="00FA7E86">
            <w:pPr>
              <w:rPr>
                <w:color w:val="000000" w:themeColor="text1"/>
              </w:rPr>
            </w:pPr>
            <w:r w:rsidRPr="00F26D06">
              <w:rPr>
                <w:rFonts w:hint="eastAsia"/>
                <w:color w:val="000000" w:themeColor="text1"/>
              </w:rPr>
              <w:t>字段如原型，不赘述。</w:t>
            </w:r>
          </w:p>
          <w:p w14:paraId="625ADD28" w14:textId="4B1A94D3" w:rsidR="00FA7E86" w:rsidRPr="00F26D06" w:rsidRDefault="00FA7E86" w:rsidP="00FA7E86">
            <w:pPr>
              <w:rPr>
                <w:color w:val="000000" w:themeColor="text1"/>
              </w:rPr>
            </w:pPr>
            <w:r w:rsidRPr="00F26D06">
              <w:rPr>
                <w:rFonts w:hint="eastAsia"/>
                <w:color w:val="000000" w:themeColor="text1"/>
              </w:rPr>
              <w:t>1</w:t>
            </w:r>
            <w:del w:id="3085" w:author="ethink wang" w:date="2017-02-09T21:57:00Z">
              <w:r w:rsidRPr="00F26D06" w:rsidDel="003F0F64">
                <w:rPr>
                  <w:rFonts w:hint="eastAsia"/>
                  <w:color w:val="000000" w:themeColor="text1"/>
                </w:rPr>
                <w:delText xml:space="preserve"> </w:delText>
              </w:r>
            </w:del>
            <w:ins w:id="3086" w:author="ethink wang" w:date="2017-02-09T21:57:00Z">
              <w:r w:rsidR="003F0F64">
                <w:rPr>
                  <w:rFonts w:hint="eastAsia"/>
                  <w:color w:val="000000" w:themeColor="text1"/>
                </w:rPr>
                <w:t>、</w:t>
              </w:r>
            </w:ins>
            <w:r>
              <w:rPr>
                <w:rFonts w:hint="eastAsia"/>
                <w:color w:val="000000" w:themeColor="text1"/>
              </w:rPr>
              <w:t>下单人：姓名</w:t>
            </w:r>
            <w:r>
              <w:rPr>
                <w:rFonts w:hint="eastAsia"/>
                <w:color w:val="000000" w:themeColor="text1"/>
              </w:rPr>
              <w:t>+</w:t>
            </w:r>
            <w:r>
              <w:rPr>
                <w:rFonts w:hint="eastAsia"/>
                <w:color w:val="000000" w:themeColor="text1"/>
              </w:rPr>
              <w:t>手机号，中间间隔</w:t>
            </w:r>
            <w:r>
              <w:rPr>
                <w:rFonts w:hint="eastAsia"/>
                <w:color w:val="000000" w:themeColor="text1"/>
              </w:rPr>
              <w:t>1</w:t>
            </w:r>
            <w:r>
              <w:rPr>
                <w:rFonts w:hint="eastAsia"/>
                <w:color w:val="000000" w:themeColor="text1"/>
              </w:rPr>
              <w:t>个空格</w:t>
            </w:r>
          </w:p>
          <w:p w14:paraId="52E33EE4" w14:textId="5E1FEA48" w:rsidR="00FA7E86" w:rsidRPr="00F26D06" w:rsidRDefault="00FA7E86" w:rsidP="00FA7E86">
            <w:pPr>
              <w:rPr>
                <w:color w:val="000000" w:themeColor="text1"/>
              </w:rPr>
            </w:pPr>
            <w:r>
              <w:rPr>
                <w:color w:val="000000" w:themeColor="text1"/>
              </w:rPr>
              <w:t>2</w:t>
            </w:r>
            <w:del w:id="3087" w:author="ethink wang" w:date="2017-02-09T21:57:00Z">
              <w:r w:rsidDel="003F0F64">
                <w:rPr>
                  <w:rFonts w:hint="eastAsia"/>
                  <w:color w:val="000000" w:themeColor="text1"/>
                </w:rPr>
                <w:delText xml:space="preserve"> </w:delText>
              </w:r>
            </w:del>
            <w:ins w:id="3088" w:author="ethink wang" w:date="2017-02-09T21:57:00Z">
              <w:r w:rsidR="003F0F64">
                <w:rPr>
                  <w:rFonts w:hint="eastAsia"/>
                  <w:color w:val="000000" w:themeColor="text1"/>
                </w:rPr>
                <w:t>、</w:t>
              </w:r>
            </w:ins>
            <w:r>
              <w:rPr>
                <w:rFonts w:hint="eastAsia"/>
                <w:color w:val="000000" w:themeColor="text1"/>
              </w:rPr>
              <w:t>车牌：使用联想输入框</w:t>
            </w:r>
          </w:p>
          <w:p w14:paraId="10E84629" w14:textId="77777777" w:rsidR="006022C4" w:rsidRDefault="00FA7E86" w:rsidP="00FA7E86">
            <w:pPr>
              <w:rPr>
                <w:color w:val="000000" w:themeColor="text1"/>
              </w:rPr>
            </w:pPr>
            <w:r>
              <w:rPr>
                <w:color w:val="000000" w:themeColor="text1"/>
              </w:rPr>
              <w:t>3</w:t>
            </w:r>
            <w:del w:id="3089" w:author="ethink wang" w:date="2017-02-09T21:57:00Z">
              <w:r w:rsidRPr="00F26D06" w:rsidDel="003F0F64">
                <w:rPr>
                  <w:rFonts w:hint="eastAsia"/>
                  <w:color w:val="000000" w:themeColor="text1"/>
                </w:rPr>
                <w:delText xml:space="preserve"> </w:delText>
              </w:r>
            </w:del>
            <w:ins w:id="3090" w:author="ethink wang" w:date="2017-02-09T21:57:00Z">
              <w:r w:rsidR="003F0F64">
                <w:rPr>
                  <w:rFonts w:hint="eastAsia"/>
                  <w:color w:val="000000" w:themeColor="text1"/>
                </w:rPr>
                <w:t>、</w:t>
              </w:r>
            </w:ins>
            <w:r>
              <w:rPr>
                <w:rFonts w:hint="eastAsia"/>
                <w:color w:val="000000" w:themeColor="text1"/>
              </w:rPr>
              <w:t>车辆状态：</w:t>
            </w:r>
            <w:r w:rsidR="003A574A" w:rsidRPr="00FD3785">
              <w:rPr>
                <w:rFonts w:hint="eastAsia"/>
                <w:color w:val="000000" w:themeColor="text1"/>
              </w:rPr>
              <w:t>下拉框，包括“全部”“空闲”</w:t>
            </w:r>
            <w:r w:rsidRPr="00FD3785">
              <w:rPr>
                <w:rFonts w:hint="eastAsia"/>
                <w:color w:val="000000" w:themeColor="text1"/>
              </w:rPr>
              <w:t>“下线”，默认“空闲”</w:t>
            </w:r>
          </w:p>
          <w:p w14:paraId="72F0983A" w14:textId="456A6EFC" w:rsidR="00FA7E86" w:rsidRPr="00FD3785" w:rsidRDefault="007351E7" w:rsidP="00FA7E86">
            <w:pPr>
              <w:rPr>
                <w:color w:val="000000" w:themeColor="text1"/>
              </w:rPr>
            </w:pPr>
            <w:r>
              <w:rPr>
                <w:rFonts w:hint="eastAsia"/>
              </w:rPr>
              <w:t>待派单订单为</w:t>
            </w:r>
            <w:r w:rsidR="006022C4">
              <w:rPr>
                <w:rFonts w:hint="eastAsia"/>
              </w:rPr>
              <w:t>即刻订单时：下拉框默认且只能选择“空闲”</w:t>
            </w:r>
          </w:p>
          <w:p w14:paraId="130CDC63" w14:textId="138E74F2" w:rsidR="00FA7E86" w:rsidRDefault="00FA7E86" w:rsidP="00FA7E86">
            <w:r>
              <w:t>4</w:t>
            </w:r>
            <w:del w:id="3091" w:author="ethink wang" w:date="2017-02-09T21:57:00Z">
              <w:r w:rsidDel="003F0F64">
                <w:rPr>
                  <w:rFonts w:hint="eastAsia"/>
                </w:rPr>
                <w:delText xml:space="preserve"> </w:delText>
              </w:r>
            </w:del>
            <w:ins w:id="3092" w:author="ethink wang" w:date="2017-02-09T21:57:00Z">
              <w:r w:rsidR="003F0F64">
                <w:rPr>
                  <w:rFonts w:hint="eastAsia"/>
                </w:rPr>
                <w:t>、</w:t>
              </w:r>
            </w:ins>
            <w:r>
              <w:t>距离</w:t>
            </w:r>
            <w:r>
              <w:rPr>
                <w:rFonts w:hint="eastAsia"/>
              </w:rPr>
              <w:t>：</w:t>
            </w:r>
            <w:r>
              <w:t>下拉框</w:t>
            </w:r>
            <w:r>
              <w:rPr>
                <w:rFonts w:hint="eastAsia"/>
              </w:rPr>
              <w:t>，“不限”“</w:t>
            </w:r>
            <w:r>
              <w:rPr>
                <w:rFonts w:hint="eastAsia"/>
              </w:rPr>
              <w:t>3</w:t>
            </w:r>
            <w:r>
              <w:rPr>
                <w:rFonts w:hint="eastAsia"/>
              </w:rPr>
              <w:t>公里内”“</w:t>
            </w:r>
            <w:r>
              <w:rPr>
                <w:rFonts w:hint="eastAsia"/>
              </w:rPr>
              <w:t>5</w:t>
            </w:r>
            <w:r>
              <w:rPr>
                <w:rFonts w:hint="eastAsia"/>
              </w:rPr>
              <w:t>公里内”“</w:t>
            </w:r>
            <w:r>
              <w:rPr>
                <w:rFonts w:hint="eastAsia"/>
              </w:rPr>
              <w:t>10</w:t>
            </w:r>
            <w:r>
              <w:rPr>
                <w:rFonts w:hint="eastAsia"/>
              </w:rPr>
              <w:t>公里内”，默认“不限”</w:t>
            </w:r>
          </w:p>
          <w:p w14:paraId="6F6F8A6B" w14:textId="1C7C1812" w:rsidR="00FA7E86" w:rsidRPr="00180F87" w:rsidRDefault="00FA7E86" w:rsidP="00FA7E86">
            <w:r>
              <w:t>5</w:t>
            </w:r>
            <w:del w:id="3093" w:author="ethink wang" w:date="2017-02-09T21:57:00Z">
              <w:r w:rsidDel="003F0F64">
                <w:rPr>
                  <w:rFonts w:hint="eastAsia"/>
                </w:rPr>
                <w:delText xml:space="preserve"> </w:delText>
              </w:r>
            </w:del>
            <w:ins w:id="3094" w:author="ethink wang" w:date="2017-02-09T21:57:00Z">
              <w:r w:rsidR="003F0F64">
                <w:rPr>
                  <w:rFonts w:hint="eastAsia"/>
                </w:rPr>
                <w:t>、</w:t>
              </w:r>
            </w:ins>
            <w:r>
              <w:t>司机姓名</w:t>
            </w:r>
            <w:r>
              <w:rPr>
                <w:rFonts w:hint="eastAsia"/>
              </w:rPr>
              <w:t>：使用</w:t>
            </w:r>
            <w:r>
              <w:t>联想输入框</w:t>
            </w:r>
            <w:r w:rsidR="006022C4">
              <w:rPr>
                <w:rFonts w:hint="eastAsia"/>
              </w:rPr>
              <w:t>，可选所有出租车司机（所属平台公司和加入</w:t>
            </w:r>
            <w:r w:rsidR="006022C4">
              <w:rPr>
                <w:rFonts w:hint="eastAsia"/>
              </w:rPr>
              <w:t>to</w:t>
            </w:r>
            <w:r w:rsidR="006022C4">
              <w:t>C</w:t>
            </w:r>
            <w:r w:rsidR="006022C4">
              <w:rPr>
                <w:rFonts w:hint="eastAsia"/>
              </w:rPr>
              <w:t>租赁公司）</w:t>
            </w:r>
          </w:p>
        </w:tc>
        <w:tc>
          <w:tcPr>
            <w:tcW w:w="2255" w:type="dxa"/>
            <w:vAlign w:val="center"/>
          </w:tcPr>
          <w:p w14:paraId="251E1D83" w14:textId="1338F4C3" w:rsidR="00FA7E86" w:rsidRPr="00054E2A" w:rsidRDefault="00FA7E86" w:rsidP="00FA7E86"/>
        </w:tc>
      </w:tr>
      <w:tr w:rsidR="007351E7" w:rsidRPr="00FD7E1D" w14:paraId="5D67C3D0" w14:textId="77777777" w:rsidTr="007351E7">
        <w:trPr>
          <w:trHeight w:val="729"/>
        </w:trPr>
        <w:tc>
          <w:tcPr>
            <w:tcW w:w="1374" w:type="dxa"/>
            <w:vMerge/>
            <w:vAlign w:val="center"/>
          </w:tcPr>
          <w:p w14:paraId="4ABB4753" w14:textId="77777777" w:rsidR="007351E7" w:rsidRDefault="007351E7" w:rsidP="007351E7">
            <w:pPr>
              <w:jc w:val="center"/>
              <w:rPr>
                <w:rFonts w:asciiTheme="minorEastAsia" w:hAnsiTheme="minorEastAsia"/>
              </w:rPr>
            </w:pPr>
          </w:p>
        </w:tc>
        <w:tc>
          <w:tcPr>
            <w:tcW w:w="1287" w:type="dxa"/>
            <w:vAlign w:val="center"/>
          </w:tcPr>
          <w:p w14:paraId="0DAC0A0E" w14:textId="77777777" w:rsidR="007351E7" w:rsidRPr="00F26D06" w:rsidRDefault="007351E7" w:rsidP="007351E7">
            <w:pPr>
              <w:rPr>
                <w:color w:val="000000" w:themeColor="text1"/>
              </w:rPr>
            </w:pPr>
            <w:r>
              <w:rPr>
                <w:rFonts w:hint="eastAsia"/>
                <w:color w:val="000000" w:themeColor="text1"/>
              </w:rPr>
              <w:t>右侧司机信息块</w:t>
            </w:r>
          </w:p>
        </w:tc>
        <w:tc>
          <w:tcPr>
            <w:tcW w:w="5046" w:type="dxa"/>
            <w:vAlign w:val="center"/>
          </w:tcPr>
          <w:p w14:paraId="1C0A78D4" w14:textId="5141891A" w:rsidR="007351E7" w:rsidRDefault="007351E7" w:rsidP="007351E7">
            <w:pPr>
              <w:rPr>
                <w:color w:val="000000" w:themeColor="text1"/>
              </w:rPr>
            </w:pPr>
            <w:r>
              <w:rPr>
                <w:rFonts w:hint="eastAsia"/>
                <w:color w:val="000000" w:themeColor="text1"/>
              </w:rPr>
              <w:t>1</w:t>
            </w:r>
            <w:del w:id="3095" w:author="ethink wang" w:date="2017-02-09T21:57:00Z">
              <w:r w:rsidDel="003F0F64">
                <w:rPr>
                  <w:rFonts w:hint="eastAsia"/>
                  <w:color w:val="000000" w:themeColor="text1"/>
                </w:rPr>
                <w:delText xml:space="preserve"> </w:delText>
              </w:r>
            </w:del>
            <w:ins w:id="3096" w:author="ethink wang" w:date="2017-02-09T21:57:00Z">
              <w:r>
                <w:rPr>
                  <w:rFonts w:hint="eastAsia"/>
                  <w:color w:val="000000" w:themeColor="text1"/>
                </w:rPr>
                <w:t>、</w:t>
              </w:r>
            </w:ins>
            <w:r>
              <w:rPr>
                <w:rFonts w:hint="eastAsia"/>
                <w:color w:val="000000" w:themeColor="text1"/>
              </w:rPr>
              <w:t>初始化：</w:t>
            </w:r>
            <w:commentRangeStart w:id="3097"/>
            <w:commentRangeStart w:id="3098"/>
            <w:r>
              <w:rPr>
                <w:rFonts w:hint="eastAsia"/>
                <w:color w:val="000000" w:themeColor="text1"/>
              </w:rPr>
              <w:t>根据查询条件的默认值</w:t>
            </w:r>
            <w:commentRangeEnd w:id="3097"/>
            <w:r>
              <w:rPr>
                <w:rStyle w:val="afe"/>
              </w:rPr>
              <w:commentReference w:id="3097"/>
            </w:r>
            <w:commentRangeEnd w:id="3098"/>
            <w:r>
              <w:rPr>
                <w:rStyle w:val="afe"/>
              </w:rPr>
              <w:commentReference w:id="3098"/>
            </w:r>
            <w:ins w:id="3099" w:author="ethink wang" w:date="2017-02-09T21:58:00Z">
              <w:r>
                <w:rPr>
                  <w:rFonts w:hint="eastAsia"/>
                  <w:color w:val="000000" w:themeColor="text1"/>
                </w:rPr>
                <w:t>，</w:t>
              </w:r>
            </w:ins>
            <w:r>
              <w:rPr>
                <w:rFonts w:hint="eastAsia"/>
                <w:color w:val="000000" w:themeColor="text1"/>
              </w:rPr>
              <w:t>查询相应的车辆信息，显示在下面，默认选中第一个</w:t>
            </w:r>
          </w:p>
          <w:p w14:paraId="58CA2A44" w14:textId="59AED69A" w:rsidR="007351E7" w:rsidRDefault="007351E7" w:rsidP="007351E7">
            <w:pPr>
              <w:rPr>
                <w:color w:val="000000" w:themeColor="text1"/>
              </w:rPr>
            </w:pPr>
            <w:r>
              <w:rPr>
                <w:rFonts w:hint="eastAsia"/>
                <w:color w:val="000000" w:themeColor="text1"/>
              </w:rPr>
              <w:t>2</w:t>
            </w:r>
            <w:del w:id="3100" w:author="ethink wang" w:date="2017-02-09T21:57:00Z">
              <w:r w:rsidDel="003F0F64">
                <w:rPr>
                  <w:rFonts w:hint="eastAsia"/>
                  <w:color w:val="000000" w:themeColor="text1"/>
                </w:rPr>
                <w:delText xml:space="preserve"> </w:delText>
              </w:r>
            </w:del>
            <w:ins w:id="3101" w:author="ethink wang" w:date="2017-02-09T21:57:00Z">
              <w:r>
                <w:rPr>
                  <w:rFonts w:hint="eastAsia"/>
                  <w:color w:val="000000" w:themeColor="text1"/>
                </w:rPr>
                <w:t>、</w:t>
              </w:r>
            </w:ins>
            <w:r>
              <w:rPr>
                <w:rFonts w:hint="eastAsia"/>
                <w:color w:val="000000" w:themeColor="text1"/>
              </w:rPr>
              <w:t>预估时间和里程：显示车辆从当前位置以最佳路径到达上车地址的距离和时间</w:t>
            </w:r>
          </w:p>
          <w:p w14:paraId="5EC456F5" w14:textId="523C40AA" w:rsidR="007351E7" w:rsidRPr="00537C37" w:rsidRDefault="007351E7" w:rsidP="007351E7">
            <w:pPr>
              <w:rPr>
                <w:color w:val="000000" w:themeColor="text1"/>
              </w:rPr>
            </w:pPr>
            <w:r>
              <w:rPr>
                <w:color w:val="000000" w:themeColor="text1"/>
              </w:rPr>
              <w:t>3</w:t>
            </w:r>
            <w:del w:id="3102" w:author="ethink wang" w:date="2017-02-09T21:57:00Z">
              <w:r w:rsidDel="003F0F64">
                <w:rPr>
                  <w:rFonts w:hint="eastAsia"/>
                  <w:color w:val="000000" w:themeColor="text1"/>
                </w:rPr>
                <w:delText xml:space="preserve"> </w:delText>
              </w:r>
            </w:del>
            <w:ins w:id="3103" w:author="ethink wang" w:date="2017-02-09T21:57:00Z">
              <w:r>
                <w:rPr>
                  <w:rFonts w:hint="eastAsia"/>
                  <w:color w:val="000000" w:themeColor="text1"/>
                </w:rPr>
                <w:t>、</w:t>
              </w:r>
            </w:ins>
            <w:r>
              <w:rPr>
                <w:color w:val="000000" w:themeColor="text1"/>
              </w:rPr>
              <w:t>给</w:t>
            </w:r>
            <w:r>
              <w:rPr>
                <w:color w:val="000000" w:themeColor="text1"/>
              </w:rPr>
              <w:t>TA</w:t>
            </w:r>
            <w:r>
              <w:rPr>
                <w:color w:val="000000" w:themeColor="text1"/>
              </w:rPr>
              <w:t>派单</w:t>
            </w:r>
            <w:r>
              <w:rPr>
                <w:rFonts w:hint="eastAsia"/>
                <w:color w:val="000000" w:themeColor="text1"/>
              </w:rPr>
              <w:t>：</w:t>
            </w:r>
            <w:r>
              <w:rPr>
                <w:color w:val="000000" w:themeColor="text1"/>
              </w:rPr>
              <w:t>点击弹出</w:t>
            </w:r>
            <w:r>
              <w:rPr>
                <w:rFonts w:hint="eastAsia"/>
                <w:color w:val="000000" w:themeColor="text1"/>
              </w:rPr>
              <w:t>“人工派单”窗口</w:t>
            </w:r>
          </w:p>
        </w:tc>
        <w:tc>
          <w:tcPr>
            <w:tcW w:w="2255" w:type="dxa"/>
            <w:vAlign w:val="center"/>
          </w:tcPr>
          <w:p w14:paraId="3CC5440E" w14:textId="77777777" w:rsidR="007351E7" w:rsidRDefault="007351E7" w:rsidP="007351E7">
            <w:pPr>
              <w:rPr>
                <w:color w:val="000000" w:themeColor="text1"/>
              </w:rPr>
            </w:pPr>
            <w:r>
              <w:rPr>
                <w:rFonts w:hint="eastAsia"/>
                <w:color w:val="000000" w:themeColor="text1"/>
              </w:rPr>
              <w:t>1</w:t>
            </w:r>
            <w:r>
              <w:rPr>
                <w:rFonts w:hint="eastAsia"/>
                <w:color w:val="000000" w:themeColor="text1"/>
              </w:rPr>
              <w:t>、若订单为即刻订单，则默认加载的司机符合：</w:t>
            </w:r>
          </w:p>
          <w:p w14:paraId="76D0B203" w14:textId="77777777" w:rsidR="007351E7" w:rsidRDefault="007351E7" w:rsidP="007351E7">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）上班（空闲）状态</w:t>
            </w:r>
          </w:p>
          <w:p w14:paraId="3F4A10A1" w14:textId="77777777" w:rsidR="007351E7" w:rsidRPr="006022C4" w:rsidRDefault="007351E7" w:rsidP="007351E7">
            <w:r>
              <w:rPr>
                <w:rFonts w:hint="eastAsia"/>
                <w:color w:val="000000" w:themeColor="text1"/>
              </w:rPr>
              <w:t>（</w:t>
            </w:r>
            <w:r>
              <w:rPr>
                <w:rFonts w:hint="eastAsia"/>
                <w:color w:val="000000" w:themeColor="text1"/>
              </w:rPr>
              <w:t>2</w:t>
            </w:r>
            <w:r>
              <w:rPr>
                <w:rFonts w:hint="eastAsia"/>
                <w:color w:val="000000" w:themeColor="text1"/>
              </w:rPr>
              <w:t>）</w:t>
            </w:r>
            <w:r w:rsidRPr="00EC033A">
              <w:rPr>
                <w:color w:val="000000" w:themeColor="text1"/>
              </w:rPr>
              <w:t>经营区域覆盖上下车地点之一</w:t>
            </w:r>
          </w:p>
          <w:p w14:paraId="176CCDED" w14:textId="77777777" w:rsidR="007351E7" w:rsidRDefault="007351E7" w:rsidP="007351E7">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）不存在正在服务中订单；</w:t>
            </w:r>
          </w:p>
          <w:p w14:paraId="4424C3FB" w14:textId="77777777" w:rsidR="007351E7" w:rsidRDefault="007351E7" w:rsidP="007351E7">
            <w:pPr>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）不存在即刻订单（尚未开始）；</w:t>
            </w:r>
          </w:p>
          <w:p w14:paraId="517F4794" w14:textId="77777777" w:rsidR="007351E7" w:rsidRDefault="007351E7" w:rsidP="007351E7">
            <w:pPr>
              <w:rPr>
                <w:color w:val="000000" w:themeColor="text1"/>
              </w:rPr>
            </w:pPr>
            <w:r>
              <w:rPr>
                <w:rFonts w:hint="eastAsia"/>
                <w:color w:val="000000" w:themeColor="text1"/>
              </w:rPr>
              <w:t>（</w:t>
            </w:r>
            <w:r>
              <w:rPr>
                <w:rFonts w:hint="eastAsia"/>
                <w:color w:val="000000" w:themeColor="text1"/>
              </w:rPr>
              <w:t>5</w:t>
            </w:r>
            <w:r>
              <w:rPr>
                <w:rFonts w:hint="eastAsia"/>
                <w:color w:val="000000" w:themeColor="text1"/>
              </w:rPr>
              <w:t>）存在预约订单</w:t>
            </w:r>
          </w:p>
          <w:p w14:paraId="1AE9D8FA" w14:textId="77777777" w:rsidR="007351E7" w:rsidRDefault="007351E7" w:rsidP="007351E7">
            <w:pPr>
              <w:rPr>
                <w:color w:val="000000" w:themeColor="text1"/>
              </w:rPr>
            </w:pPr>
            <w:r>
              <w:rPr>
                <w:rFonts w:hint="eastAsia"/>
                <w:color w:val="000000" w:themeColor="text1"/>
              </w:rPr>
              <w:t>当前即刻单预估结束时间与最近的预约单用车时间间隔</w:t>
            </w:r>
            <w:r>
              <w:rPr>
                <w:rFonts w:asciiTheme="minorEastAsia" w:hAnsiTheme="minorEastAsia" w:hint="eastAsia"/>
                <w:color w:val="000000" w:themeColor="text1"/>
              </w:rPr>
              <w:t>&gt;</w:t>
            </w:r>
            <w:r>
              <w:rPr>
                <w:rFonts w:hint="eastAsia"/>
                <w:color w:val="000000" w:themeColor="text1"/>
              </w:rPr>
              <w:t>1</w:t>
            </w:r>
            <w:r>
              <w:rPr>
                <w:rFonts w:hint="eastAsia"/>
                <w:color w:val="000000" w:themeColor="text1"/>
              </w:rPr>
              <w:t>小时</w:t>
            </w:r>
          </w:p>
          <w:p w14:paraId="1835AAFE" w14:textId="77777777" w:rsidR="007351E7" w:rsidRDefault="007351E7" w:rsidP="007351E7">
            <w:pPr>
              <w:rPr>
                <w:color w:val="000000" w:themeColor="text1"/>
              </w:rPr>
            </w:pPr>
            <w:r>
              <w:rPr>
                <w:rFonts w:hint="eastAsia"/>
                <w:color w:val="000000" w:themeColor="text1"/>
              </w:rPr>
              <w:t>2</w:t>
            </w:r>
            <w:r>
              <w:rPr>
                <w:rFonts w:hint="eastAsia"/>
                <w:color w:val="000000" w:themeColor="text1"/>
              </w:rPr>
              <w:t>、若订单为预约订单，则默认加载司机需符合：</w:t>
            </w:r>
          </w:p>
          <w:p w14:paraId="5DED8047" w14:textId="77777777" w:rsidR="007351E7" w:rsidRPr="007351E7" w:rsidRDefault="007351E7" w:rsidP="007351E7">
            <w:pPr>
              <w:rPr>
                <w:color w:val="000000" w:themeColor="text1"/>
              </w:rPr>
            </w:pPr>
            <w:r>
              <w:rPr>
                <w:rFonts w:hint="eastAsia"/>
                <w:color w:val="000000" w:themeColor="text1"/>
              </w:rPr>
              <w:lastRenderedPageBreak/>
              <w:t>（</w:t>
            </w:r>
            <w:r>
              <w:rPr>
                <w:rFonts w:hint="eastAsia"/>
                <w:color w:val="000000" w:themeColor="text1"/>
              </w:rPr>
              <w:t>1</w:t>
            </w:r>
            <w:r>
              <w:rPr>
                <w:rFonts w:hint="eastAsia"/>
                <w:color w:val="000000" w:themeColor="text1"/>
              </w:rPr>
              <w:t>）上班（空闲）状态</w:t>
            </w:r>
          </w:p>
          <w:p w14:paraId="7B5F11DC" w14:textId="77777777" w:rsidR="007351E7" w:rsidRPr="006022C4" w:rsidRDefault="007351E7" w:rsidP="007351E7">
            <w:r>
              <w:rPr>
                <w:rFonts w:hint="eastAsia"/>
                <w:color w:val="000000" w:themeColor="text1"/>
              </w:rPr>
              <w:t>（</w:t>
            </w:r>
            <w:r>
              <w:rPr>
                <w:rFonts w:hint="eastAsia"/>
                <w:color w:val="000000" w:themeColor="text1"/>
              </w:rPr>
              <w:t>2</w:t>
            </w:r>
            <w:r>
              <w:rPr>
                <w:rFonts w:hint="eastAsia"/>
                <w:color w:val="000000" w:themeColor="text1"/>
              </w:rPr>
              <w:t>）</w:t>
            </w:r>
            <w:r w:rsidRPr="00EC033A">
              <w:rPr>
                <w:color w:val="000000" w:themeColor="text1"/>
              </w:rPr>
              <w:t>经营区域覆盖上下车地点之一</w:t>
            </w:r>
          </w:p>
          <w:p w14:paraId="093D1E9C" w14:textId="77777777" w:rsidR="007351E7" w:rsidRDefault="007351E7" w:rsidP="007351E7">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）不存在正在服务中订单；</w:t>
            </w:r>
          </w:p>
          <w:p w14:paraId="08CBF98D" w14:textId="77777777" w:rsidR="007351E7" w:rsidRPr="006022C4" w:rsidRDefault="007351E7" w:rsidP="007351E7">
            <w:pPr>
              <w:rPr>
                <w:color w:val="000000" w:themeColor="text1"/>
              </w:rPr>
            </w:pPr>
            <w:r>
              <w:rPr>
                <w:rFonts w:hint="eastAsia"/>
                <w:color w:val="000000" w:themeColor="text1"/>
              </w:rPr>
              <w:t>（</w:t>
            </w:r>
            <w:r>
              <w:rPr>
                <w:rFonts w:hint="eastAsia"/>
                <w:color w:val="000000" w:themeColor="text1"/>
              </w:rPr>
              <w:t>4</w:t>
            </w:r>
            <w:r>
              <w:rPr>
                <w:rFonts w:hint="eastAsia"/>
                <w:color w:val="000000" w:themeColor="text1"/>
              </w:rPr>
              <w:t>）存在即刻订单（尚未开始）；预约单用车时间与当前即刻单预估结束时间间隔</w:t>
            </w:r>
            <w:r>
              <w:rPr>
                <w:rFonts w:asciiTheme="minorEastAsia" w:hAnsiTheme="minorEastAsia" w:hint="eastAsia"/>
                <w:color w:val="000000" w:themeColor="text1"/>
              </w:rPr>
              <w:t>&gt;</w:t>
            </w:r>
            <w:r>
              <w:rPr>
                <w:rFonts w:hint="eastAsia"/>
                <w:color w:val="000000" w:themeColor="text1"/>
              </w:rPr>
              <w:t>1</w:t>
            </w:r>
            <w:r>
              <w:rPr>
                <w:rFonts w:hint="eastAsia"/>
                <w:color w:val="000000" w:themeColor="text1"/>
              </w:rPr>
              <w:t>小时</w:t>
            </w:r>
          </w:p>
          <w:p w14:paraId="2D48D031" w14:textId="14315684" w:rsidR="007351E7" w:rsidRPr="003A574A" w:rsidRDefault="007351E7" w:rsidP="007351E7">
            <w:pPr>
              <w:rPr>
                <w:color w:val="000000" w:themeColor="text1"/>
              </w:rPr>
            </w:pPr>
            <w:r>
              <w:rPr>
                <w:rFonts w:hint="eastAsia"/>
                <w:color w:val="000000" w:themeColor="text1"/>
              </w:rPr>
              <w:t>（</w:t>
            </w:r>
            <w:r>
              <w:rPr>
                <w:rFonts w:hint="eastAsia"/>
                <w:color w:val="000000" w:themeColor="text1"/>
              </w:rPr>
              <w:t>5</w:t>
            </w:r>
            <w:r>
              <w:rPr>
                <w:rFonts w:hint="eastAsia"/>
                <w:color w:val="000000" w:themeColor="text1"/>
              </w:rPr>
              <w:t>）存在预约订单，与当前与月单用车时间不同日</w:t>
            </w:r>
          </w:p>
        </w:tc>
      </w:tr>
      <w:tr w:rsidR="0032210A" w:rsidRPr="00FD7E1D" w14:paraId="3FA551E2" w14:textId="77777777" w:rsidTr="007351E7">
        <w:trPr>
          <w:trHeight w:val="729"/>
        </w:trPr>
        <w:tc>
          <w:tcPr>
            <w:tcW w:w="1374" w:type="dxa"/>
            <w:vMerge/>
            <w:vAlign w:val="center"/>
          </w:tcPr>
          <w:p w14:paraId="70CFDE7F" w14:textId="77777777" w:rsidR="00FA7E86" w:rsidRDefault="00FA7E86" w:rsidP="00FA7E86">
            <w:pPr>
              <w:jc w:val="center"/>
              <w:rPr>
                <w:rFonts w:asciiTheme="minorEastAsia" w:hAnsiTheme="minorEastAsia"/>
              </w:rPr>
            </w:pPr>
          </w:p>
        </w:tc>
        <w:tc>
          <w:tcPr>
            <w:tcW w:w="1287" w:type="dxa"/>
            <w:vAlign w:val="center"/>
          </w:tcPr>
          <w:p w14:paraId="7197A977" w14:textId="77777777" w:rsidR="00FA7E86" w:rsidRDefault="00FA7E86" w:rsidP="00FA7E86">
            <w:pPr>
              <w:rPr>
                <w:color w:val="000000" w:themeColor="text1"/>
              </w:rPr>
            </w:pPr>
            <w:r>
              <w:rPr>
                <w:rFonts w:hint="eastAsia"/>
                <w:color w:val="000000" w:themeColor="text1"/>
              </w:rPr>
              <w:t>左侧地图区域</w:t>
            </w:r>
          </w:p>
        </w:tc>
        <w:tc>
          <w:tcPr>
            <w:tcW w:w="5046" w:type="dxa"/>
            <w:vAlign w:val="center"/>
          </w:tcPr>
          <w:p w14:paraId="624D39D5" w14:textId="624B4F2E" w:rsidR="00FA7E86" w:rsidRDefault="00FA7E86" w:rsidP="00FA7E86">
            <w:pPr>
              <w:rPr>
                <w:color w:val="000000" w:themeColor="text1"/>
              </w:rPr>
            </w:pPr>
            <w:r>
              <w:rPr>
                <w:rFonts w:hint="eastAsia"/>
                <w:color w:val="000000" w:themeColor="text1"/>
              </w:rPr>
              <w:t>1</w:t>
            </w:r>
            <w:del w:id="3104" w:author="ethink wang" w:date="2017-02-09T22:03:00Z">
              <w:r w:rsidDel="003F0F64">
                <w:rPr>
                  <w:rFonts w:hint="eastAsia"/>
                  <w:color w:val="000000" w:themeColor="text1"/>
                </w:rPr>
                <w:delText xml:space="preserve"> </w:delText>
              </w:r>
            </w:del>
            <w:ins w:id="3105" w:author="ethink wang" w:date="2017-02-09T22:03:00Z">
              <w:r w:rsidR="003F0F64">
                <w:rPr>
                  <w:rFonts w:hint="eastAsia"/>
                  <w:color w:val="000000" w:themeColor="text1"/>
                </w:rPr>
                <w:t>、</w:t>
              </w:r>
            </w:ins>
            <w:r>
              <w:rPr>
                <w:rFonts w:hint="eastAsia"/>
                <w:color w:val="000000" w:themeColor="text1"/>
              </w:rPr>
              <w:t>地图上显示预估上下车地址的点图标</w:t>
            </w:r>
          </w:p>
          <w:p w14:paraId="47B0871B" w14:textId="082CAC35" w:rsidR="00FA7E86" w:rsidRDefault="00FA7E86" w:rsidP="00FA7E86">
            <w:pPr>
              <w:rPr>
                <w:color w:val="000000" w:themeColor="text1"/>
              </w:rPr>
            </w:pPr>
            <w:r>
              <w:rPr>
                <w:rFonts w:hint="eastAsia"/>
                <w:color w:val="000000" w:themeColor="text1"/>
              </w:rPr>
              <w:t>2</w:t>
            </w:r>
            <w:del w:id="3106" w:author="ethink wang" w:date="2017-02-09T22:03:00Z">
              <w:r w:rsidDel="003F0F64">
                <w:rPr>
                  <w:rFonts w:hint="eastAsia"/>
                  <w:color w:val="000000" w:themeColor="text1"/>
                </w:rPr>
                <w:delText xml:space="preserve"> </w:delText>
              </w:r>
            </w:del>
            <w:ins w:id="3107" w:author="ethink wang" w:date="2017-02-09T22:03:00Z">
              <w:r w:rsidR="003F0F64">
                <w:rPr>
                  <w:rFonts w:hint="eastAsia"/>
                  <w:color w:val="000000" w:themeColor="text1"/>
                </w:rPr>
                <w:t>、</w:t>
              </w:r>
            </w:ins>
            <w:r>
              <w:rPr>
                <w:rFonts w:hint="eastAsia"/>
                <w:color w:val="000000" w:themeColor="text1"/>
              </w:rPr>
              <w:t>地图根据左侧初始化查询条件，在地图上显示复核条件的车辆</w:t>
            </w:r>
          </w:p>
          <w:p w14:paraId="5A3BF1C5" w14:textId="0639D552" w:rsidR="00FA7E86" w:rsidRDefault="00FA7E86" w:rsidP="00FA7E86">
            <w:pPr>
              <w:rPr>
                <w:color w:val="000000" w:themeColor="text1"/>
              </w:rPr>
            </w:pPr>
            <w:r>
              <w:rPr>
                <w:color w:val="000000" w:themeColor="text1"/>
              </w:rPr>
              <w:t>3</w:t>
            </w:r>
            <w:del w:id="3108" w:author="ethink wang" w:date="2017-02-09T22:03:00Z">
              <w:r w:rsidDel="003F0F64">
                <w:rPr>
                  <w:rFonts w:hint="eastAsia"/>
                  <w:color w:val="000000" w:themeColor="text1"/>
                </w:rPr>
                <w:delText xml:space="preserve"> </w:delText>
              </w:r>
            </w:del>
            <w:ins w:id="3109" w:author="ethink wang" w:date="2017-02-09T22:03:00Z">
              <w:r w:rsidR="003F0F64">
                <w:rPr>
                  <w:rFonts w:hint="eastAsia"/>
                  <w:color w:val="000000" w:themeColor="text1"/>
                </w:rPr>
                <w:t>、</w:t>
              </w:r>
            </w:ins>
            <w:del w:id="3110" w:author="ethink wang" w:date="2017-02-09T22:09:00Z">
              <w:r w:rsidDel="003F0F64">
                <w:rPr>
                  <w:rFonts w:hint="eastAsia"/>
                  <w:color w:val="000000" w:themeColor="text1"/>
                </w:rPr>
                <w:delText>控线</w:delText>
              </w:r>
            </w:del>
            <w:ins w:id="3111" w:author="ethink wang" w:date="2017-02-09T22:09:00Z">
              <w:r w:rsidR="003F0F64">
                <w:rPr>
                  <w:rFonts w:hint="eastAsia"/>
                  <w:color w:val="000000" w:themeColor="text1"/>
                </w:rPr>
                <w:t>空闲</w:t>
              </w:r>
            </w:ins>
            <w:r>
              <w:rPr>
                <w:color w:val="000000" w:themeColor="text1"/>
              </w:rPr>
              <w:t>车辆</w:t>
            </w:r>
            <w:r>
              <w:rPr>
                <w:rFonts w:hint="eastAsia"/>
                <w:color w:val="000000" w:themeColor="text1"/>
              </w:rPr>
              <w:t>、</w:t>
            </w:r>
            <w:r>
              <w:rPr>
                <w:color w:val="000000" w:themeColor="text1"/>
              </w:rPr>
              <w:t>服务中车辆使用不同的图标</w:t>
            </w:r>
          </w:p>
          <w:p w14:paraId="48B70009" w14:textId="226BF1F8" w:rsidR="00FA7E86" w:rsidRPr="00537C37" w:rsidRDefault="00FA7E86" w:rsidP="00FA7E86">
            <w:pPr>
              <w:rPr>
                <w:color w:val="000000" w:themeColor="text1"/>
              </w:rPr>
            </w:pPr>
            <w:r>
              <w:rPr>
                <w:color w:val="000000" w:themeColor="text1"/>
              </w:rPr>
              <w:t>4</w:t>
            </w:r>
            <w:del w:id="3112" w:author="ethink wang" w:date="2017-02-09T22:03:00Z">
              <w:r w:rsidDel="003F0F64">
                <w:rPr>
                  <w:rFonts w:hint="eastAsia"/>
                  <w:color w:val="000000" w:themeColor="text1"/>
                </w:rPr>
                <w:delText xml:space="preserve"> </w:delText>
              </w:r>
            </w:del>
            <w:ins w:id="3113" w:author="ethink wang" w:date="2017-02-09T22:03:00Z">
              <w:r w:rsidR="003F0F64">
                <w:rPr>
                  <w:rFonts w:hint="eastAsia"/>
                  <w:color w:val="000000" w:themeColor="text1"/>
                </w:rPr>
                <w:t>、</w:t>
              </w:r>
            </w:ins>
            <w:ins w:id="3114" w:author="ethink wang" w:date="2017-02-09T22:09:00Z">
              <w:r w:rsidR="003F0F64">
                <w:rPr>
                  <w:color w:val="000000" w:themeColor="text1"/>
                </w:rPr>
                <w:t>点击</w:t>
              </w:r>
            </w:ins>
            <w:del w:id="3115" w:author="ethink wang" w:date="2017-02-09T22:09:00Z">
              <w:r w:rsidDel="003F0F64">
                <w:rPr>
                  <w:color w:val="000000" w:themeColor="text1"/>
                </w:rPr>
                <w:delText>点即</w:delText>
              </w:r>
            </w:del>
            <w:ins w:id="3116" w:author="ethink wang" w:date="2017-02-09T22:10:00Z">
              <w:r w:rsidR="003F0F64">
                <w:rPr>
                  <w:color w:val="000000" w:themeColor="text1"/>
                </w:rPr>
                <w:t>车辆图标</w:t>
              </w:r>
              <w:r w:rsidR="003F0F64">
                <w:rPr>
                  <w:rFonts w:hint="eastAsia"/>
                  <w:color w:val="000000" w:themeColor="text1"/>
                </w:rPr>
                <w:t>，</w:t>
              </w:r>
            </w:ins>
            <w:del w:id="3117" w:author="ethink wang" w:date="2017-02-09T22:10:00Z">
              <w:r w:rsidDel="003F0F64">
                <w:rPr>
                  <w:color w:val="000000" w:themeColor="text1"/>
                </w:rPr>
                <w:delText>司机</w:delText>
              </w:r>
            </w:del>
            <w:r>
              <w:rPr>
                <w:color w:val="000000" w:themeColor="text1"/>
              </w:rPr>
              <w:t>弹出</w:t>
            </w:r>
            <w:r>
              <w:rPr>
                <w:rFonts w:hint="eastAsia"/>
                <w:color w:val="000000" w:themeColor="text1"/>
              </w:rPr>
              <w:t>“派单提示窗”</w:t>
            </w:r>
          </w:p>
        </w:tc>
        <w:tc>
          <w:tcPr>
            <w:tcW w:w="2255" w:type="dxa"/>
            <w:vAlign w:val="center"/>
          </w:tcPr>
          <w:p w14:paraId="2F894192" w14:textId="3F1CEBC8" w:rsidR="00FA7E86" w:rsidRDefault="00FA7E86" w:rsidP="00FA7E86"/>
        </w:tc>
      </w:tr>
      <w:tr w:rsidR="0032210A" w:rsidRPr="00FD7E1D" w14:paraId="1D38C818" w14:textId="77777777" w:rsidTr="007351E7">
        <w:trPr>
          <w:trHeight w:val="729"/>
        </w:trPr>
        <w:tc>
          <w:tcPr>
            <w:tcW w:w="1374" w:type="dxa"/>
            <w:vMerge/>
            <w:vAlign w:val="center"/>
          </w:tcPr>
          <w:p w14:paraId="44432EC2" w14:textId="77777777" w:rsidR="00FA7E86" w:rsidRDefault="00FA7E86" w:rsidP="00FA7E86">
            <w:pPr>
              <w:jc w:val="center"/>
              <w:rPr>
                <w:rFonts w:asciiTheme="minorEastAsia" w:hAnsiTheme="minorEastAsia"/>
              </w:rPr>
            </w:pPr>
          </w:p>
        </w:tc>
        <w:tc>
          <w:tcPr>
            <w:tcW w:w="1287" w:type="dxa"/>
            <w:vAlign w:val="center"/>
          </w:tcPr>
          <w:p w14:paraId="60659247" w14:textId="4F882A13" w:rsidR="00FA7E86" w:rsidRDefault="003526A2" w:rsidP="00FA7E86">
            <w:pPr>
              <w:rPr>
                <w:color w:val="000000" w:themeColor="text1"/>
              </w:rPr>
            </w:pPr>
            <w:r>
              <w:rPr>
                <w:rFonts w:hint="eastAsia"/>
                <w:color w:val="000000" w:themeColor="text1"/>
              </w:rPr>
              <w:t>派单</w:t>
            </w:r>
            <w:r w:rsidR="00FA7E86">
              <w:rPr>
                <w:rFonts w:hint="eastAsia"/>
                <w:color w:val="000000" w:themeColor="text1"/>
              </w:rPr>
              <w:t>提示窗</w:t>
            </w:r>
          </w:p>
        </w:tc>
        <w:tc>
          <w:tcPr>
            <w:tcW w:w="5046" w:type="dxa"/>
            <w:vAlign w:val="center"/>
          </w:tcPr>
          <w:p w14:paraId="33A9AAC6" w14:textId="77777777" w:rsidR="00FA7E86" w:rsidRDefault="00FA7E86" w:rsidP="00FA7E86">
            <w:pPr>
              <w:rPr>
                <w:color w:val="000000" w:themeColor="text1"/>
              </w:rPr>
            </w:pPr>
            <w:r>
              <w:rPr>
                <w:rFonts w:hint="eastAsia"/>
                <w:color w:val="000000" w:themeColor="text1"/>
              </w:rPr>
              <w:t>字段如原型，不赘述。</w:t>
            </w:r>
          </w:p>
          <w:p w14:paraId="0F0946DF" w14:textId="15522BE4" w:rsidR="00FA7E86" w:rsidRDefault="00FA7E86" w:rsidP="00FA7E86">
            <w:pPr>
              <w:rPr>
                <w:color w:val="000000" w:themeColor="text1"/>
              </w:rPr>
            </w:pPr>
            <w:r>
              <w:rPr>
                <w:rFonts w:hint="eastAsia"/>
                <w:color w:val="000000" w:themeColor="text1"/>
              </w:rPr>
              <w:t>1</w:t>
            </w:r>
            <w:del w:id="3118" w:author="ethink wang" w:date="2017-02-09T22:08:00Z">
              <w:r w:rsidDel="003F0F64">
                <w:rPr>
                  <w:rFonts w:hint="eastAsia"/>
                  <w:color w:val="000000" w:themeColor="text1"/>
                </w:rPr>
                <w:delText xml:space="preserve"> </w:delText>
              </w:r>
            </w:del>
            <w:ins w:id="3119" w:author="ethink wang" w:date="2017-02-09T22:08:00Z">
              <w:r w:rsidR="003F0F64">
                <w:rPr>
                  <w:rFonts w:hint="eastAsia"/>
                  <w:color w:val="000000" w:themeColor="text1"/>
                </w:rPr>
                <w:t>、</w:t>
              </w:r>
            </w:ins>
            <w:r>
              <w:rPr>
                <w:rFonts w:hint="eastAsia"/>
                <w:color w:val="000000" w:themeColor="text1"/>
              </w:rPr>
              <w:t>预估时间和里程：显示车辆从当前位置以最佳路径到达上车地址的距离和时间</w:t>
            </w:r>
          </w:p>
          <w:p w14:paraId="71F0A3CA" w14:textId="6C140D3A" w:rsidR="00FA7E86" w:rsidRDefault="00FA7E86" w:rsidP="00FA7E86">
            <w:pPr>
              <w:rPr>
                <w:color w:val="000000" w:themeColor="text1"/>
              </w:rPr>
            </w:pPr>
            <w:r>
              <w:rPr>
                <w:rFonts w:hint="eastAsia"/>
                <w:color w:val="000000" w:themeColor="text1"/>
              </w:rPr>
              <w:t>2</w:t>
            </w:r>
            <w:ins w:id="3120" w:author="ethink wang" w:date="2017-02-09T22:08:00Z">
              <w:r w:rsidR="003F0F64">
                <w:rPr>
                  <w:rFonts w:hint="eastAsia"/>
                  <w:color w:val="000000" w:themeColor="text1"/>
                </w:rPr>
                <w:t>、</w:t>
              </w:r>
            </w:ins>
            <w:r>
              <w:rPr>
                <w:color w:val="000000" w:themeColor="text1"/>
              </w:rPr>
              <w:t>给</w:t>
            </w:r>
            <w:r>
              <w:rPr>
                <w:color w:val="000000" w:themeColor="text1"/>
              </w:rPr>
              <w:t>TA</w:t>
            </w:r>
            <w:r>
              <w:rPr>
                <w:color w:val="000000" w:themeColor="text1"/>
              </w:rPr>
              <w:t>派单</w:t>
            </w:r>
            <w:r>
              <w:rPr>
                <w:rFonts w:hint="eastAsia"/>
                <w:color w:val="000000" w:themeColor="text1"/>
              </w:rPr>
              <w:t>：</w:t>
            </w:r>
            <w:r>
              <w:rPr>
                <w:color w:val="000000" w:themeColor="text1"/>
              </w:rPr>
              <w:t>点击弹出</w:t>
            </w:r>
            <w:r>
              <w:rPr>
                <w:rFonts w:hint="eastAsia"/>
                <w:color w:val="000000" w:themeColor="text1"/>
              </w:rPr>
              <w:t>“人工派单”窗口</w:t>
            </w:r>
          </w:p>
        </w:tc>
        <w:tc>
          <w:tcPr>
            <w:tcW w:w="2255" w:type="dxa"/>
            <w:vAlign w:val="center"/>
          </w:tcPr>
          <w:p w14:paraId="37C860DD" w14:textId="77777777" w:rsidR="00FA7E86" w:rsidRDefault="00FA7E86" w:rsidP="00FA7E86"/>
        </w:tc>
      </w:tr>
      <w:tr w:rsidR="0032210A" w:rsidRPr="00FD7E1D" w14:paraId="29FD5C65" w14:textId="77777777" w:rsidTr="007351E7">
        <w:trPr>
          <w:trHeight w:val="729"/>
        </w:trPr>
        <w:tc>
          <w:tcPr>
            <w:tcW w:w="1374" w:type="dxa"/>
            <w:vMerge/>
            <w:vAlign w:val="center"/>
          </w:tcPr>
          <w:p w14:paraId="2660F0F9" w14:textId="77777777" w:rsidR="00FA7E86" w:rsidRDefault="00FA7E86" w:rsidP="00FA7E86">
            <w:pPr>
              <w:jc w:val="center"/>
              <w:rPr>
                <w:rFonts w:asciiTheme="minorEastAsia" w:hAnsiTheme="minorEastAsia"/>
              </w:rPr>
            </w:pPr>
          </w:p>
        </w:tc>
        <w:tc>
          <w:tcPr>
            <w:tcW w:w="1287" w:type="dxa"/>
            <w:vAlign w:val="center"/>
          </w:tcPr>
          <w:p w14:paraId="70095965" w14:textId="77777777" w:rsidR="00FA7E86" w:rsidRDefault="00FA7E86" w:rsidP="00FA7E86">
            <w:pPr>
              <w:rPr>
                <w:color w:val="000000" w:themeColor="text1"/>
              </w:rPr>
            </w:pPr>
            <w:r>
              <w:rPr>
                <w:rFonts w:hint="eastAsia"/>
                <w:color w:val="000000" w:themeColor="text1"/>
              </w:rPr>
              <w:t>人工派单弹窗</w:t>
            </w:r>
          </w:p>
        </w:tc>
        <w:tc>
          <w:tcPr>
            <w:tcW w:w="5046" w:type="dxa"/>
            <w:vAlign w:val="center"/>
          </w:tcPr>
          <w:p w14:paraId="2A4474F3" w14:textId="77777777" w:rsidR="00FA7E86" w:rsidRDefault="003526A2" w:rsidP="00FA7E86">
            <w:pPr>
              <w:rPr>
                <w:color w:val="000000" w:themeColor="text1"/>
              </w:rPr>
            </w:pPr>
            <w:r>
              <w:rPr>
                <w:rFonts w:hint="eastAsia"/>
                <w:color w:val="000000" w:themeColor="text1"/>
              </w:rPr>
              <w:t>1</w:t>
            </w:r>
            <w:r>
              <w:rPr>
                <w:rFonts w:hint="eastAsia"/>
                <w:color w:val="000000" w:themeColor="text1"/>
              </w:rPr>
              <w:t>、</w:t>
            </w:r>
            <w:r w:rsidR="00746A06">
              <w:rPr>
                <w:rFonts w:hint="eastAsia"/>
                <w:color w:val="000000" w:themeColor="text1"/>
              </w:rPr>
              <w:t>派单原因</w:t>
            </w:r>
            <w:r w:rsidR="00FA7E86">
              <w:rPr>
                <w:rFonts w:hint="eastAsia"/>
                <w:color w:val="000000" w:themeColor="text1"/>
              </w:rPr>
              <w:t>：必填项，最多输入</w:t>
            </w:r>
            <w:r w:rsidR="00FA7E86">
              <w:rPr>
                <w:rFonts w:hint="eastAsia"/>
                <w:color w:val="000000" w:themeColor="text1"/>
              </w:rPr>
              <w:t>100</w:t>
            </w:r>
            <w:r w:rsidR="00FA7E86">
              <w:rPr>
                <w:rFonts w:hint="eastAsia"/>
                <w:color w:val="000000" w:themeColor="text1"/>
              </w:rPr>
              <w:t>个字符，超过后不可输入</w:t>
            </w:r>
          </w:p>
          <w:p w14:paraId="33CB02BB" w14:textId="22D7FD31" w:rsidR="003526A2" w:rsidRDefault="003526A2" w:rsidP="00FA7E86">
            <w:pPr>
              <w:rPr>
                <w:color w:val="000000" w:themeColor="text1"/>
              </w:rPr>
            </w:pPr>
            <w:r>
              <w:rPr>
                <w:color w:val="000000" w:themeColor="text1"/>
              </w:rPr>
              <w:t>2</w:t>
            </w:r>
            <w:r>
              <w:rPr>
                <w:rFonts w:hint="eastAsia"/>
                <w:color w:val="000000" w:themeColor="text1"/>
              </w:rPr>
              <w:t>、“确定”按键</w:t>
            </w:r>
          </w:p>
          <w:p w14:paraId="5319018A" w14:textId="6A0968B8" w:rsidR="003526A2" w:rsidRDefault="003526A2" w:rsidP="00FA7E86">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）点击后，进行派单，成功后，浮窗提示</w:t>
            </w:r>
            <w:ins w:id="3121" w:author="ethink wang" w:date="2017-02-09T22:11:00Z">
              <w:r>
                <w:rPr>
                  <w:rFonts w:hint="eastAsia"/>
                  <w:color w:val="000000" w:themeColor="text1"/>
                </w:rPr>
                <w:t>，</w:t>
              </w:r>
            </w:ins>
            <w:r>
              <w:rPr>
                <w:rFonts w:hint="eastAsia"/>
                <w:color w:val="000000" w:themeColor="text1"/>
              </w:rPr>
              <w:t>文案“派单成功”，同时返回“待人工派单</w:t>
            </w:r>
            <w:del w:id="3122" w:author="ethink wang" w:date="2017-02-09T22:11:00Z">
              <w:r w:rsidDel="003F0F64">
                <w:rPr>
                  <w:rFonts w:hint="eastAsia"/>
                  <w:color w:val="000000" w:themeColor="text1"/>
                </w:rPr>
                <w:delText>订单主页</w:delText>
              </w:r>
            </w:del>
            <w:r>
              <w:rPr>
                <w:rFonts w:hint="eastAsia"/>
                <w:color w:val="000000" w:themeColor="text1"/>
              </w:rPr>
              <w:t>”</w:t>
            </w:r>
            <w:ins w:id="3123" w:author="ethink wang" w:date="2017-02-09T22:11:00Z">
              <w:r>
                <w:rPr>
                  <w:rFonts w:hint="eastAsia"/>
                  <w:color w:val="000000" w:themeColor="text1"/>
                </w:rPr>
                <w:t>订单列表</w:t>
              </w:r>
            </w:ins>
          </w:p>
          <w:p w14:paraId="06033DAE" w14:textId="0C104CB4" w:rsidR="003526A2" w:rsidRDefault="003526A2" w:rsidP="00FA7E86">
            <w:pPr>
              <w:rPr>
                <w:color w:val="000000" w:themeColor="text1"/>
              </w:rPr>
            </w:pPr>
            <w:r>
              <w:rPr>
                <w:rFonts w:hint="eastAsia"/>
                <w:color w:val="000000" w:themeColor="text1"/>
              </w:rPr>
              <w:lastRenderedPageBreak/>
              <w:t>（</w:t>
            </w:r>
            <w:r>
              <w:rPr>
                <w:rFonts w:hint="eastAsia"/>
                <w:color w:val="000000" w:themeColor="text1"/>
              </w:rPr>
              <w:t>2</w:t>
            </w:r>
            <w:r>
              <w:rPr>
                <w:rFonts w:hint="eastAsia"/>
                <w:color w:val="000000" w:themeColor="text1"/>
              </w:rPr>
              <w:t>）派单</w:t>
            </w:r>
            <w:r>
              <w:rPr>
                <w:color w:val="000000" w:themeColor="text1"/>
              </w:rPr>
              <w:t>成功后</w:t>
            </w:r>
            <w:r>
              <w:rPr>
                <w:rFonts w:hint="eastAsia"/>
                <w:color w:val="000000" w:themeColor="text1"/>
              </w:rPr>
              <w:t>需推送消息给指派车辆的当班司机和下单人，同时派发短信息给</w:t>
            </w:r>
            <w:del w:id="3124" w:author="ethink wang" w:date="2017-02-09T22:12:00Z">
              <w:r w:rsidDel="003F0F64">
                <w:rPr>
                  <w:rFonts w:hint="eastAsia"/>
                  <w:color w:val="000000" w:themeColor="text1"/>
                </w:rPr>
                <w:delText>相关</w:delText>
              </w:r>
            </w:del>
            <w:ins w:id="3125" w:author="ethink wang" w:date="2017-02-09T22:12:00Z">
              <w:r>
                <w:rPr>
                  <w:rFonts w:hint="eastAsia"/>
                  <w:color w:val="000000" w:themeColor="text1"/>
                </w:rPr>
                <w:t>指派</w:t>
              </w:r>
            </w:ins>
            <w:r>
              <w:rPr>
                <w:rFonts w:hint="eastAsia"/>
                <w:color w:val="000000" w:themeColor="text1"/>
              </w:rPr>
              <w:t>司机、下单人和乘车人（若下单人和乘车人手机号码相同，只需发一次）</w:t>
            </w:r>
          </w:p>
          <w:p w14:paraId="31B768D6" w14:textId="74B6944B" w:rsidR="003526A2" w:rsidRPr="003526A2" w:rsidRDefault="003526A2" w:rsidP="00FA7E86">
            <w:pPr>
              <w:rPr>
                <w:color w:val="000000" w:themeColor="text1"/>
              </w:rPr>
            </w:pPr>
            <w:r>
              <w:rPr>
                <w:rFonts w:hint="eastAsia"/>
                <w:color w:val="000000" w:themeColor="text1"/>
              </w:rPr>
              <w:t>3</w:t>
            </w:r>
            <w:r>
              <w:rPr>
                <w:rFonts w:hint="eastAsia"/>
                <w:color w:val="000000" w:themeColor="text1"/>
              </w:rPr>
              <w:t>、“取消”按键，点击放弃人工派单，关闭当前弹出窗口</w:t>
            </w:r>
          </w:p>
        </w:tc>
        <w:tc>
          <w:tcPr>
            <w:tcW w:w="2255" w:type="dxa"/>
            <w:vAlign w:val="center"/>
          </w:tcPr>
          <w:p w14:paraId="61DA491C" w14:textId="77777777" w:rsidR="003526A2" w:rsidRDefault="003526A2" w:rsidP="003526A2">
            <w:r>
              <w:rPr>
                <w:rFonts w:hint="eastAsia"/>
              </w:rPr>
              <w:lastRenderedPageBreak/>
              <w:t>1</w:t>
            </w:r>
            <w:ins w:id="3126" w:author="ethink wang" w:date="2017-02-09T22:12:00Z">
              <w:r>
                <w:rPr>
                  <w:rFonts w:hint="eastAsia"/>
                </w:rPr>
                <w:t>、</w:t>
              </w:r>
            </w:ins>
            <w:r>
              <w:rPr>
                <w:rFonts w:hint="eastAsia"/>
              </w:rPr>
              <w:t>执行派单操作时，检测必填项是否填写，若未填写，派单失败，浮窗提示“请您输入派单原因”</w:t>
            </w:r>
          </w:p>
          <w:p w14:paraId="0E339788" w14:textId="7D8309D6" w:rsidR="003526A2" w:rsidRDefault="003526A2" w:rsidP="003526A2">
            <w:r>
              <w:t>2</w:t>
            </w:r>
            <w:ins w:id="3127" w:author="ethink wang" w:date="2017-02-09T22:12:00Z">
              <w:r>
                <w:rPr>
                  <w:rFonts w:hint="eastAsia"/>
                </w:rPr>
                <w:t>、</w:t>
              </w:r>
            </w:ins>
            <w:del w:id="3128" w:author="ethink wang" w:date="2017-02-09T22:12:00Z">
              <w:r w:rsidDel="003F0F64">
                <w:delText xml:space="preserve"> </w:delText>
              </w:r>
            </w:del>
            <w:r>
              <w:rPr>
                <w:rFonts w:hint="eastAsia"/>
              </w:rPr>
              <w:t>执行派单操作时，</w:t>
            </w:r>
            <w:r>
              <w:rPr>
                <w:rFonts w:hint="eastAsia"/>
              </w:rPr>
              <w:lastRenderedPageBreak/>
              <w:t>需检测订单当前状态是否是处在人工派单时限内，如果不是，则人工派单失败，浮窗提示文案“人工派单超时，订单已取消”</w:t>
            </w:r>
          </w:p>
          <w:p w14:paraId="271D5F57" w14:textId="14642E23" w:rsidR="00F56803" w:rsidRDefault="0032210A" w:rsidP="003526A2">
            <w:r>
              <w:rPr>
                <w:rFonts w:hint="eastAsia"/>
              </w:rPr>
              <w:t>3</w:t>
            </w:r>
            <w:r>
              <w:rPr>
                <w:rFonts w:hint="eastAsia"/>
              </w:rPr>
              <w:t>、执行派单操作时，检测该订单是否为待人工派单状态，若该订单已经被其他客服处理，则浮窗提示“该订单已被其他客服处理”</w:t>
            </w:r>
          </w:p>
          <w:p w14:paraId="643D9801" w14:textId="79AC666F" w:rsidR="00FA7E86" w:rsidRDefault="0032210A" w:rsidP="003526A2">
            <w:r>
              <w:rPr>
                <w:rFonts w:hint="eastAsia"/>
              </w:rPr>
              <w:t>4</w:t>
            </w:r>
            <w:ins w:id="3129" w:author="ethink wang" w:date="2017-02-09T22:13:00Z">
              <w:r w:rsidR="003526A2">
                <w:rPr>
                  <w:rFonts w:hint="eastAsia"/>
                </w:rPr>
                <w:t>、</w:t>
              </w:r>
            </w:ins>
            <w:del w:id="3130" w:author="ethink wang" w:date="2017-02-09T22:13:00Z">
              <w:r w:rsidR="003526A2" w:rsidDel="003F0F64">
                <w:delText xml:space="preserve"> </w:delText>
              </w:r>
            </w:del>
            <w:r w:rsidR="003526A2">
              <w:t>若更换操作时断网</w:t>
            </w:r>
            <w:r w:rsidR="003526A2">
              <w:rPr>
                <w:rFonts w:hint="eastAsia"/>
              </w:rPr>
              <w:t>，</w:t>
            </w:r>
            <w:r w:rsidR="003526A2">
              <w:t>则显示断网通用浮窗提示</w:t>
            </w:r>
          </w:p>
        </w:tc>
      </w:tr>
      <w:tr w:rsidR="0032210A" w:rsidRPr="00FD7E1D" w14:paraId="51A92DE2" w14:textId="77777777" w:rsidTr="007351E7">
        <w:trPr>
          <w:trHeight w:val="729"/>
        </w:trPr>
        <w:tc>
          <w:tcPr>
            <w:tcW w:w="1374" w:type="dxa"/>
            <w:vMerge/>
            <w:vAlign w:val="center"/>
          </w:tcPr>
          <w:p w14:paraId="77CE5618" w14:textId="77777777" w:rsidR="003526A2" w:rsidRDefault="003526A2" w:rsidP="003526A2">
            <w:pPr>
              <w:jc w:val="center"/>
              <w:rPr>
                <w:rFonts w:asciiTheme="minorEastAsia" w:hAnsiTheme="minorEastAsia"/>
              </w:rPr>
            </w:pPr>
          </w:p>
        </w:tc>
        <w:tc>
          <w:tcPr>
            <w:tcW w:w="1287" w:type="dxa"/>
            <w:vAlign w:val="center"/>
          </w:tcPr>
          <w:p w14:paraId="41C9DAE4" w14:textId="78486E21" w:rsidR="003526A2" w:rsidRDefault="003526A2" w:rsidP="003526A2">
            <w:pPr>
              <w:rPr>
                <w:color w:val="000000" w:themeColor="text1"/>
              </w:rPr>
            </w:pPr>
            <w:r>
              <w:rPr>
                <w:rFonts w:hint="eastAsia"/>
                <w:color w:val="000000" w:themeColor="text1"/>
              </w:rPr>
              <w:t>派单失败</w:t>
            </w:r>
          </w:p>
        </w:tc>
        <w:tc>
          <w:tcPr>
            <w:tcW w:w="5046" w:type="dxa"/>
            <w:vAlign w:val="center"/>
          </w:tcPr>
          <w:p w14:paraId="4BA27460" w14:textId="0E8ED729" w:rsidR="003526A2" w:rsidRPr="003526A2" w:rsidRDefault="003526A2" w:rsidP="003526A2">
            <w:pPr>
              <w:rPr>
                <w:color w:val="000000" w:themeColor="text1"/>
              </w:rPr>
            </w:pPr>
            <w:r>
              <w:rPr>
                <w:rFonts w:hint="eastAsia"/>
                <w:color w:val="000000" w:themeColor="text1"/>
              </w:rPr>
              <w:t>当查询到司机为空时，显示本按键。如</w:t>
            </w:r>
            <w:r>
              <w:rPr>
                <w:rFonts w:asciiTheme="minorEastAsia" w:hAnsiTheme="minorEastAsia" w:hint="eastAsia"/>
              </w:rPr>
              <w:t>Ⅴ</w:t>
            </w:r>
            <w:r>
              <w:rPr>
                <w:rFonts w:hint="eastAsia"/>
              </w:rPr>
              <w:t>-</w:t>
            </w:r>
            <w:r>
              <w:t>C-02</w:t>
            </w:r>
            <w:r>
              <w:rPr>
                <w:rFonts w:hint="eastAsia"/>
              </w:rPr>
              <w:t>-</w:t>
            </w:r>
            <w:r>
              <w:t>04(02)</w:t>
            </w:r>
            <w:r>
              <w:rPr>
                <w:rFonts w:hint="eastAsia"/>
              </w:rPr>
              <w:t>页面，点击弹出去提示弹窗，如</w:t>
            </w:r>
            <w:r>
              <w:rPr>
                <w:rFonts w:asciiTheme="minorEastAsia" w:hAnsiTheme="minorEastAsia" w:hint="eastAsia"/>
              </w:rPr>
              <w:t>Ⅴ</w:t>
            </w:r>
            <w:r>
              <w:rPr>
                <w:rFonts w:hint="eastAsia"/>
              </w:rPr>
              <w:t>-</w:t>
            </w:r>
            <w:r>
              <w:t>C-02</w:t>
            </w:r>
            <w:r>
              <w:rPr>
                <w:rFonts w:hint="eastAsia"/>
              </w:rPr>
              <w:t>-</w:t>
            </w:r>
            <w:r>
              <w:t>04(03)</w:t>
            </w:r>
          </w:p>
        </w:tc>
        <w:tc>
          <w:tcPr>
            <w:tcW w:w="2255" w:type="dxa"/>
            <w:vAlign w:val="center"/>
          </w:tcPr>
          <w:p w14:paraId="592DEB4F" w14:textId="59D7D5B5" w:rsidR="003526A2" w:rsidRPr="00365444" w:rsidRDefault="003526A2" w:rsidP="003526A2"/>
        </w:tc>
      </w:tr>
      <w:tr w:rsidR="0032210A" w:rsidRPr="00FD7E1D" w14:paraId="41DC88DF" w14:textId="77777777" w:rsidTr="007351E7">
        <w:trPr>
          <w:trHeight w:val="729"/>
        </w:trPr>
        <w:tc>
          <w:tcPr>
            <w:tcW w:w="1374" w:type="dxa"/>
            <w:vMerge/>
            <w:vAlign w:val="center"/>
          </w:tcPr>
          <w:p w14:paraId="62521E6D" w14:textId="77777777" w:rsidR="003526A2" w:rsidRDefault="003526A2" w:rsidP="003526A2">
            <w:pPr>
              <w:jc w:val="center"/>
              <w:rPr>
                <w:rFonts w:asciiTheme="minorEastAsia" w:hAnsiTheme="minorEastAsia"/>
              </w:rPr>
            </w:pPr>
          </w:p>
        </w:tc>
        <w:tc>
          <w:tcPr>
            <w:tcW w:w="1287" w:type="dxa"/>
            <w:vAlign w:val="center"/>
          </w:tcPr>
          <w:p w14:paraId="036627F3" w14:textId="6D07799E" w:rsidR="003526A2" w:rsidRDefault="003526A2" w:rsidP="003526A2">
            <w:pPr>
              <w:rPr>
                <w:color w:val="000000" w:themeColor="text1"/>
              </w:rPr>
            </w:pPr>
            <w:r>
              <w:rPr>
                <w:rFonts w:asciiTheme="minorEastAsia" w:hAnsiTheme="minorEastAsia" w:hint="eastAsia"/>
              </w:rPr>
              <w:t>Ⅴ</w:t>
            </w:r>
            <w:r>
              <w:rPr>
                <w:rFonts w:hint="eastAsia"/>
              </w:rPr>
              <w:t>-</w:t>
            </w:r>
            <w:r>
              <w:t>C-02</w:t>
            </w:r>
            <w:r>
              <w:rPr>
                <w:rFonts w:hint="eastAsia"/>
              </w:rPr>
              <w:t>-</w:t>
            </w:r>
            <w:r>
              <w:t>04(03)</w:t>
            </w:r>
            <w:r>
              <w:rPr>
                <w:rFonts w:hint="eastAsia"/>
              </w:rPr>
              <w:t>弹窗</w:t>
            </w:r>
          </w:p>
        </w:tc>
        <w:tc>
          <w:tcPr>
            <w:tcW w:w="5046" w:type="dxa"/>
            <w:vAlign w:val="center"/>
          </w:tcPr>
          <w:p w14:paraId="01173B6C" w14:textId="403E70DB" w:rsidR="003526A2" w:rsidRDefault="003526A2" w:rsidP="003526A2">
            <w:pPr>
              <w:rPr>
                <w:color w:val="000000" w:themeColor="text1"/>
              </w:rPr>
            </w:pPr>
            <w:r>
              <w:rPr>
                <w:rFonts w:hint="eastAsia"/>
                <w:color w:val="000000" w:themeColor="text1"/>
              </w:rPr>
              <w:t>点击“取消”关闭弹窗；点击“确定”，则派单失败。推送消息并派发短信给下单人。</w:t>
            </w:r>
            <w:r w:rsidR="000B1A18">
              <w:rPr>
                <w:rFonts w:hint="eastAsia"/>
                <w:color w:val="000000" w:themeColor="text1"/>
              </w:rPr>
              <w:t>关闭弹窗，页面跳转至</w:t>
            </w:r>
            <w:r w:rsidR="000B1A18">
              <w:rPr>
                <w:rFonts w:asciiTheme="minorEastAsia" w:hAnsiTheme="minorEastAsia" w:hint="eastAsia"/>
              </w:rPr>
              <w:t>Ⅴ</w:t>
            </w:r>
            <w:r w:rsidR="000B1A18">
              <w:rPr>
                <w:rFonts w:hint="eastAsia"/>
              </w:rPr>
              <w:t>-</w:t>
            </w:r>
            <w:r w:rsidR="000B1A18">
              <w:t>C-02</w:t>
            </w:r>
            <w:r w:rsidR="000B1A18">
              <w:rPr>
                <w:rFonts w:hint="eastAsia"/>
                <w:color w:val="000000" w:themeColor="text1"/>
              </w:rPr>
              <w:t>的“待人工派单”标签页</w:t>
            </w:r>
          </w:p>
        </w:tc>
        <w:tc>
          <w:tcPr>
            <w:tcW w:w="2255" w:type="dxa"/>
            <w:vAlign w:val="center"/>
          </w:tcPr>
          <w:p w14:paraId="521218B3" w14:textId="344046DF" w:rsidR="00B1791B" w:rsidRDefault="003526A2" w:rsidP="00B1791B">
            <w:r>
              <w:rPr>
                <w:rFonts w:hint="eastAsia"/>
              </w:rPr>
              <w:t>执行确定操作时，判断订单当前的状态，</w:t>
            </w:r>
            <w:r w:rsidR="00B1791B">
              <w:rPr>
                <w:rFonts w:hint="eastAsia"/>
              </w:rPr>
              <w:t>如果人工拍单时限已经超时，则浮窗提示“人</w:t>
            </w:r>
          </w:p>
          <w:p w14:paraId="734F3CCD" w14:textId="35E5344F" w:rsidR="003526A2" w:rsidRDefault="00B1791B" w:rsidP="00B1791B">
            <w:r>
              <w:rPr>
                <w:rFonts w:hint="eastAsia"/>
              </w:rPr>
              <w:t>工派单超时，订单已取消”；若该订单已经被其他客服处理，则浮窗提示“该订单已被其他客服处理”</w:t>
            </w:r>
          </w:p>
        </w:tc>
      </w:tr>
    </w:tbl>
    <w:p w14:paraId="447BB6E4" w14:textId="77777777" w:rsidR="00FA7E86" w:rsidRPr="00FA7E86" w:rsidRDefault="00FA7E86" w:rsidP="00FA7E86"/>
    <w:p w14:paraId="59242789" w14:textId="77777777" w:rsidR="005D1A8B" w:rsidRDefault="005D1A8B" w:rsidP="006E1CFC">
      <w:pPr>
        <w:pStyle w:val="3"/>
      </w:pPr>
      <w:bookmarkStart w:id="3131" w:name="_Toc474764556"/>
      <w:r>
        <w:rPr>
          <w:rFonts w:ascii="宋体" w:eastAsia="宋体" w:hAnsi="宋体" w:cs="宋体" w:hint="eastAsia"/>
        </w:rPr>
        <w:lastRenderedPageBreak/>
        <w:t>基础数据</w:t>
      </w:r>
      <w:bookmarkEnd w:id="3131"/>
    </w:p>
    <w:p w14:paraId="5B0DA363" w14:textId="77777777" w:rsidR="006252FA" w:rsidRDefault="006252FA" w:rsidP="006E1CFC">
      <w:pPr>
        <w:pStyle w:val="4"/>
      </w:pPr>
      <w:bookmarkStart w:id="3132" w:name="_Toc474764557"/>
      <w:r>
        <w:t>客户管理</w:t>
      </w:r>
      <w:bookmarkEnd w:id="3132"/>
    </w:p>
    <w:p w14:paraId="3541E708" w14:textId="77777777" w:rsidR="006252FA" w:rsidRDefault="006252FA" w:rsidP="006252FA">
      <w:pPr>
        <w:pStyle w:val="5"/>
      </w:pPr>
      <w:r>
        <w:t>用例描述</w:t>
      </w:r>
    </w:p>
    <w:p w14:paraId="3C48DE1F" w14:textId="77777777" w:rsidR="006252FA" w:rsidRPr="006252FA" w:rsidRDefault="006252FA" w:rsidP="006252FA">
      <w:r>
        <w:rPr>
          <w:rFonts w:hint="eastAsia"/>
        </w:rPr>
        <w:t xml:space="preserve">  </w:t>
      </w:r>
      <w:r>
        <w:rPr>
          <w:rFonts w:hint="eastAsia"/>
        </w:rPr>
        <w:t>相比一期，查询条件作了更改。车辆信息页面加入出租车车辆。</w:t>
      </w:r>
    </w:p>
    <w:p w14:paraId="527E184A" w14:textId="77777777" w:rsidR="006252FA" w:rsidRDefault="006252FA" w:rsidP="006252FA">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7C1F14" w:rsidRPr="00753787" w14:paraId="54C0B513" w14:textId="77777777" w:rsidTr="0034785C">
        <w:trPr>
          <w:trHeight w:val="567"/>
        </w:trPr>
        <w:tc>
          <w:tcPr>
            <w:tcW w:w="1387" w:type="dxa"/>
            <w:shd w:val="clear" w:color="auto" w:fill="D9D9D9" w:themeFill="background1" w:themeFillShade="D9"/>
            <w:vAlign w:val="center"/>
          </w:tcPr>
          <w:p w14:paraId="4A769E3B" w14:textId="77777777" w:rsidR="007C1F14" w:rsidRPr="00753787" w:rsidRDefault="007C1F14" w:rsidP="0034785C">
            <w:pPr>
              <w:jc w:val="center"/>
              <w:rPr>
                <w:b/>
              </w:rPr>
            </w:pPr>
            <w:r>
              <w:rPr>
                <w:rFonts w:hint="eastAsia"/>
                <w:b/>
              </w:rPr>
              <w:t>页面</w:t>
            </w:r>
          </w:p>
        </w:tc>
        <w:tc>
          <w:tcPr>
            <w:tcW w:w="1116" w:type="dxa"/>
            <w:shd w:val="clear" w:color="auto" w:fill="D9D9D9" w:themeFill="background1" w:themeFillShade="D9"/>
            <w:vAlign w:val="center"/>
          </w:tcPr>
          <w:p w14:paraId="43A124FC" w14:textId="77777777" w:rsidR="007C1F14" w:rsidRPr="00753787" w:rsidRDefault="007C1F14" w:rsidP="0034785C">
            <w:pPr>
              <w:jc w:val="center"/>
              <w:rPr>
                <w:b/>
              </w:rPr>
            </w:pPr>
            <w:r w:rsidRPr="00753787">
              <w:rPr>
                <w:b/>
              </w:rPr>
              <w:t>元素名称</w:t>
            </w:r>
          </w:p>
        </w:tc>
        <w:tc>
          <w:tcPr>
            <w:tcW w:w="5157" w:type="dxa"/>
            <w:shd w:val="clear" w:color="auto" w:fill="D9D9D9" w:themeFill="background1" w:themeFillShade="D9"/>
            <w:vAlign w:val="center"/>
          </w:tcPr>
          <w:p w14:paraId="1814B270" w14:textId="77777777" w:rsidR="007C1F14" w:rsidRPr="00753787" w:rsidRDefault="007C1F14" w:rsidP="0034785C">
            <w:pPr>
              <w:jc w:val="center"/>
              <w:rPr>
                <w:b/>
              </w:rPr>
            </w:pPr>
            <w:r w:rsidRPr="00753787">
              <w:rPr>
                <w:b/>
              </w:rPr>
              <w:t>描述</w:t>
            </w:r>
          </w:p>
        </w:tc>
        <w:tc>
          <w:tcPr>
            <w:tcW w:w="2302" w:type="dxa"/>
            <w:shd w:val="clear" w:color="auto" w:fill="D9D9D9" w:themeFill="background1" w:themeFillShade="D9"/>
            <w:vAlign w:val="center"/>
          </w:tcPr>
          <w:p w14:paraId="6D0E32D3" w14:textId="77777777" w:rsidR="007C1F14" w:rsidRPr="00753787" w:rsidRDefault="007C1F14" w:rsidP="0034785C">
            <w:pPr>
              <w:ind w:leftChars="-253" w:left="-531"/>
              <w:jc w:val="center"/>
              <w:rPr>
                <w:b/>
              </w:rPr>
            </w:pPr>
            <w:r>
              <w:rPr>
                <w:rFonts w:hint="eastAsia"/>
                <w:b/>
              </w:rPr>
              <w:t>异常处理</w:t>
            </w:r>
          </w:p>
        </w:tc>
      </w:tr>
      <w:tr w:rsidR="007C1F14" w14:paraId="48F52B58" w14:textId="77777777" w:rsidTr="0034785C">
        <w:trPr>
          <w:trHeight w:val="729"/>
        </w:trPr>
        <w:tc>
          <w:tcPr>
            <w:tcW w:w="1387" w:type="dxa"/>
            <w:vAlign w:val="center"/>
          </w:tcPr>
          <w:p w14:paraId="7FEF6D72" w14:textId="77777777" w:rsidR="007C1F14" w:rsidRDefault="007C1F14" w:rsidP="007C1F14">
            <w:pPr>
              <w:jc w:val="center"/>
            </w:pPr>
            <w:r>
              <w:rPr>
                <w:rFonts w:asciiTheme="minorEastAsia" w:hAnsiTheme="minorEastAsia" w:hint="eastAsia"/>
              </w:rPr>
              <w:t>Ⅴ</w:t>
            </w:r>
            <w:r>
              <w:rPr>
                <w:rFonts w:hint="eastAsia"/>
              </w:rPr>
              <w:t>-</w:t>
            </w:r>
            <w:r>
              <w:t>A-01</w:t>
            </w:r>
          </w:p>
        </w:tc>
        <w:tc>
          <w:tcPr>
            <w:tcW w:w="1116" w:type="dxa"/>
            <w:vAlign w:val="center"/>
          </w:tcPr>
          <w:p w14:paraId="1F469C90" w14:textId="77777777" w:rsidR="007C1F14" w:rsidRDefault="007C1F14" w:rsidP="0034785C">
            <w:r>
              <w:t>查询条件</w:t>
            </w:r>
          </w:p>
        </w:tc>
        <w:tc>
          <w:tcPr>
            <w:tcW w:w="5157" w:type="dxa"/>
            <w:vAlign w:val="center"/>
          </w:tcPr>
          <w:p w14:paraId="72F0F463" w14:textId="77777777" w:rsidR="007C1F14" w:rsidRDefault="007C1F14" w:rsidP="0034785C">
            <w:r>
              <w:t>相对一期</w:t>
            </w:r>
            <w:r>
              <w:rPr>
                <w:rFonts w:hint="eastAsia"/>
              </w:rPr>
              <w:t>：</w:t>
            </w:r>
          </w:p>
          <w:p w14:paraId="20DC5D06" w14:textId="437E8B6C" w:rsidR="007C1F14" w:rsidRDefault="007C1F14" w:rsidP="0034785C">
            <w:r>
              <w:rPr>
                <w:rFonts w:hint="eastAsia"/>
              </w:rPr>
              <w:t>1</w:t>
            </w:r>
            <w:del w:id="3133" w:author="ethink wang" w:date="2017-02-10T09:19:00Z">
              <w:r w:rsidDel="00703D5D">
                <w:rPr>
                  <w:rFonts w:hint="eastAsia"/>
                </w:rPr>
                <w:delText xml:space="preserve"> </w:delText>
              </w:r>
            </w:del>
            <w:ins w:id="3134" w:author="ethink wang" w:date="2017-02-10T09:19:00Z">
              <w:r w:rsidR="00703D5D">
                <w:rPr>
                  <w:rFonts w:hint="eastAsia"/>
                </w:rPr>
                <w:t>、</w:t>
              </w:r>
            </w:ins>
            <w:r>
              <w:rPr>
                <w:rFonts w:hint="eastAsia"/>
              </w:rPr>
              <w:t>增加“清空”按键，点击</w:t>
            </w:r>
            <w:ins w:id="3135" w:author="ethink wang" w:date="2017-02-10T09:20:00Z">
              <w:r w:rsidR="00703D5D">
                <w:rPr>
                  <w:rFonts w:hint="eastAsia"/>
                </w:rPr>
                <w:t>，</w:t>
              </w:r>
            </w:ins>
            <w:del w:id="3136" w:author="ethink wang" w:date="2017-02-10T09:20:00Z">
              <w:r w:rsidDel="00703D5D">
                <w:rPr>
                  <w:rFonts w:hint="eastAsia"/>
                </w:rPr>
                <w:delText>初始化</w:delText>
              </w:r>
            </w:del>
            <w:r>
              <w:rPr>
                <w:rFonts w:hint="eastAsia"/>
              </w:rPr>
              <w:t>查询条件及列表</w:t>
            </w:r>
            <w:ins w:id="3137" w:author="ethink wang" w:date="2017-02-10T09:20:00Z">
              <w:r w:rsidR="00703D5D">
                <w:rPr>
                  <w:rFonts w:hint="eastAsia"/>
                </w:rPr>
                <w:t>置为初始化条件</w:t>
              </w:r>
            </w:ins>
          </w:p>
          <w:p w14:paraId="40E967C0" w14:textId="1D698400" w:rsidR="007C1F14" w:rsidRPr="00F0182A" w:rsidRDefault="007C1F14" w:rsidP="0034785C">
            <w:r>
              <w:rPr>
                <w:rFonts w:hint="eastAsia"/>
              </w:rPr>
              <w:t>2</w:t>
            </w:r>
            <w:ins w:id="3138" w:author="ethink wang" w:date="2017-02-10T09:19:00Z">
              <w:r w:rsidR="00703D5D">
                <w:rPr>
                  <w:rFonts w:hint="eastAsia"/>
                </w:rPr>
                <w:t>、</w:t>
              </w:r>
            </w:ins>
            <w:r>
              <w:rPr>
                <w:rFonts w:hint="eastAsia"/>
              </w:rPr>
              <w:t>“导出”按键更改为“导出数据”</w:t>
            </w:r>
          </w:p>
        </w:tc>
        <w:tc>
          <w:tcPr>
            <w:tcW w:w="2302" w:type="dxa"/>
            <w:vAlign w:val="center"/>
          </w:tcPr>
          <w:p w14:paraId="553E0FE8" w14:textId="77777777" w:rsidR="007C1F14" w:rsidRPr="00054E2A" w:rsidRDefault="007C1F14" w:rsidP="0034785C"/>
        </w:tc>
      </w:tr>
      <w:tr w:rsidR="00CD3E2E" w14:paraId="557D2967" w14:textId="77777777" w:rsidTr="0034785C">
        <w:trPr>
          <w:trHeight w:val="729"/>
        </w:trPr>
        <w:tc>
          <w:tcPr>
            <w:tcW w:w="1387" w:type="dxa"/>
            <w:vMerge w:val="restart"/>
            <w:vAlign w:val="center"/>
          </w:tcPr>
          <w:p w14:paraId="008CB6AC" w14:textId="77777777" w:rsidR="00CD3E2E" w:rsidRDefault="00CD3E2E" w:rsidP="007C1F14">
            <w:pPr>
              <w:jc w:val="center"/>
              <w:rPr>
                <w:rFonts w:asciiTheme="minorEastAsia" w:hAnsiTheme="minorEastAsia"/>
              </w:rPr>
            </w:pPr>
            <w:r>
              <w:rPr>
                <w:rFonts w:asciiTheme="minorEastAsia" w:hAnsiTheme="minorEastAsia" w:hint="eastAsia"/>
              </w:rPr>
              <w:t>Ⅴ</w:t>
            </w:r>
            <w:r>
              <w:rPr>
                <w:rFonts w:hint="eastAsia"/>
              </w:rPr>
              <w:t>-</w:t>
            </w:r>
            <w:r>
              <w:t>A-01</w:t>
            </w:r>
            <w:r>
              <w:rPr>
                <w:rFonts w:hint="eastAsia"/>
              </w:rPr>
              <w:t>-</w:t>
            </w:r>
            <w:r>
              <w:t>01</w:t>
            </w:r>
          </w:p>
        </w:tc>
        <w:tc>
          <w:tcPr>
            <w:tcW w:w="1116" w:type="dxa"/>
            <w:vAlign w:val="center"/>
          </w:tcPr>
          <w:p w14:paraId="3148A6F2" w14:textId="77777777" w:rsidR="00CD3E2E" w:rsidRDefault="00CD3E2E" w:rsidP="0034785C">
            <w:r>
              <w:t>查询条件</w:t>
            </w:r>
          </w:p>
        </w:tc>
        <w:tc>
          <w:tcPr>
            <w:tcW w:w="5157" w:type="dxa"/>
            <w:vAlign w:val="center"/>
          </w:tcPr>
          <w:p w14:paraId="4B39702D" w14:textId="77777777" w:rsidR="00CD3E2E" w:rsidRDefault="00CD3E2E" w:rsidP="0034785C">
            <w:r>
              <w:t>相比一期</w:t>
            </w:r>
            <w:r>
              <w:rPr>
                <w:rFonts w:hint="eastAsia"/>
              </w:rPr>
              <w:t>：</w:t>
            </w:r>
          </w:p>
          <w:p w14:paraId="51994FC3" w14:textId="77777777" w:rsidR="00703D5D" w:rsidRDefault="00CD3E2E" w:rsidP="007C1F14">
            <w:pPr>
              <w:rPr>
                <w:ins w:id="3139" w:author="ethink wang" w:date="2017-02-10T09:21:00Z"/>
              </w:rPr>
            </w:pPr>
            <w:r>
              <w:rPr>
                <w:rFonts w:hint="eastAsia"/>
              </w:rPr>
              <w:t>1</w:t>
            </w:r>
            <w:del w:id="3140" w:author="ethink wang" w:date="2017-02-10T09:20:00Z">
              <w:r w:rsidDel="00703D5D">
                <w:rPr>
                  <w:rFonts w:hint="eastAsia"/>
                </w:rPr>
                <w:delText xml:space="preserve"> </w:delText>
              </w:r>
            </w:del>
            <w:ins w:id="3141" w:author="ethink wang" w:date="2017-02-10T09:20:00Z">
              <w:r w:rsidR="00703D5D">
                <w:rPr>
                  <w:rFonts w:hint="eastAsia"/>
                </w:rPr>
                <w:t>、</w:t>
              </w:r>
            </w:ins>
            <w:r>
              <w:rPr>
                <w:rFonts w:hint="eastAsia"/>
              </w:rPr>
              <w:t>增加“工号”“车辆类型”查询条件。</w:t>
            </w:r>
          </w:p>
          <w:p w14:paraId="759140A7" w14:textId="0195DD23" w:rsidR="00CD3E2E" w:rsidRDefault="00CD3E2E" w:rsidP="007C1F14">
            <w:r>
              <w:rPr>
                <w:rFonts w:hint="eastAsia"/>
              </w:rPr>
              <w:t>车辆类型控件为下拉框，包括“全部”“网约车”“出租车”，默认全部</w:t>
            </w:r>
          </w:p>
          <w:p w14:paraId="606A4824" w14:textId="2745B255" w:rsidR="00CD3E2E" w:rsidRDefault="00CD3E2E" w:rsidP="007C1F14">
            <w:r>
              <w:rPr>
                <w:rFonts w:hint="eastAsia"/>
              </w:rPr>
              <w:t>2</w:t>
            </w:r>
            <w:del w:id="3142" w:author="ethink wang" w:date="2017-02-10T09:21:00Z">
              <w:r w:rsidDel="00703D5D">
                <w:rPr>
                  <w:rFonts w:hint="eastAsia"/>
                </w:rPr>
                <w:delText xml:space="preserve"> </w:delText>
              </w:r>
            </w:del>
            <w:ins w:id="3143" w:author="ethink wang" w:date="2017-02-10T09:21:00Z">
              <w:r w:rsidR="00703D5D">
                <w:rPr>
                  <w:rFonts w:hint="eastAsia"/>
                </w:rPr>
                <w:t>、</w:t>
              </w:r>
            </w:ins>
            <w:r>
              <w:rPr>
                <w:rFonts w:hint="eastAsia"/>
              </w:rPr>
              <w:t>“关键字”更改为“司机”，弱提示为“姓名</w:t>
            </w:r>
            <w:r>
              <w:rPr>
                <w:rFonts w:hint="eastAsia"/>
              </w:rPr>
              <w:t>/</w:t>
            </w:r>
            <w:r>
              <w:rPr>
                <w:rFonts w:hint="eastAsia"/>
              </w:rPr>
              <w:t>手机号”，采用联想输入框</w:t>
            </w:r>
          </w:p>
          <w:p w14:paraId="685E887C" w14:textId="586275DE" w:rsidR="00CD3E2E" w:rsidRPr="007C1F14" w:rsidRDefault="00CD3E2E" w:rsidP="00703D5D">
            <w:r>
              <w:t>3</w:t>
            </w:r>
            <w:ins w:id="3144" w:author="ethink wang" w:date="2017-02-10T09:21:00Z">
              <w:r w:rsidR="00703D5D">
                <w:rPr>
                  <w:rFonts w:hint="eastAsia"/>
                </w:rPr>
                <w:t>、</w:t>
              </w:r>
            </w:ins>
            <w:del w:id="3145" w:author="ethink wang" w:date="2017-02-10T09:21:00Z">
              <w:r w:rsidDel="00703D5D">
                <w:delText xml:space="preserve"> </w:delText>
              </w:r>
            </w:del>
            <w:r>
              <w:t>增加</w:t>
            </w:r>
            <w:r>
              <w:rPr>
                <w:rFonts w:hint="eastAsia"/>
              </w:rPr>
              <w:t>“清空”按键，点击</w:t>
            </w:r>
            <w:ins w:id="3146" w:author="ethink wang" w:date="2017-02-10T09:21:00Z">
              <w:r w:rsidR="00703D5D">
                <w:rPr>
                  <w:rFonts w:hint="eastAsia"/>
                </w:rPr>
                <w:t>，</w:t>
              </w:r>
            </w:ins>
            <w:del w:id="3147" w:author="ethink wang" w:date="2017-02-10T09:21:00Z">
              <w:r w:rsidDel="00703D5D">
                <w:rPr>
                  <w:rFonts w:hint="eastAsia"/>
                </w:rPr>
                <w:delText>初始化</w:delText>
              </w:r>
            </w:del>
            <w:r>
              <w:rPr>
                <w:rFonts w:hint="eastAsia"/>
              </w:rPr>
              <w:t>查询条件及列表</w:t>
            </w:r>
            <w:ins w:id="3148" w:author="ethink wang" w:date="2017-02-10T09:21:00Z">
              <w:r w:rsidR="00703D5D">
                <w:rPr>
                  <w:rFonts w:hint="eastAsia"/>
                </w:rPr>
                <w:t>置为初始化条件</w:t>
              </w:r>
            </w:ins>
          </w:p>
        </w:tc>
        <w:tc>
          <w:tcPr>
            <w:tcW w:w="2302" w:type="dxa"/>
            <w:vAlign w:val="center"/>
          </w:tcPr>
          <w:p w14:paraId="0DA6DD1C" w14:textId="77777777" w:rsidR="00CD3E2E" w:rsidRPr="00054E2A" w:rsidRDefault="00CD3E2E" w:rsidP="0034785C"/>
        </w:tc>
      </w:tr>
      <w:tr w:rsidR="00CD3E2E" w14:paraId="7F5FC13B" w14:textId="77777777" w:rsidTr="0034785C">
        <w:trPr>
          <w:trHeight w:val="729"/>
        </w:trPr>
        <w:tc>
          <w:tcPr>
            <w:tcW w:w="1387" w:type="dxa"/>
            <w:vMerge/>
            <w:vAlign w:val="center"/>
          </w:tcPr>
          <w:p w14:paraId="3DAA3108" w14:textId="77777777" w:rsidR="00CD3E2E" w:rsidRDefault="00CD3E2E" w:rsidP="007C1F14">
            <w:pPr>
              <w:jc w:val="center"/>
              <w:rPr>
                <w:rFonts w:asciiTheme="minorEastAsia" w:hAnsiTheme="minorEastAsia"/>
              </w:rPr>
            </w:pPr>
          </w:p>
        </w:tc>
        <w:tc>
          <w:tcPr>
            <w:tcW w:w="1116" w:type="dxa"/>
            <w:vAlign w:val="center"/>
          </w:tcPr>
          <w:p w14:paraId="4527C6DD" w14:textId="77777777" w:rsidR="00CD3E2E" w:rsidRDefault="00CD3E2E" w:rsidP="0034785C">
            <w:r>
              <w:t>列表</w:t>
            </w:r>
          </w:p>
        </w:tc>
        <w:tc>
          <w:tcPr>
            <w:tcW w:w="5157" w:type="dxa"/>
            <w:vAlign w:val="center"/>
          </w:tcPr>
          <w:p w14:paraId="5450A27C" w14:textId="6244B24B" w:rsidR="00703D5D" w:rsidRDefault="00703D5D" w:rsidP="0034785C">
            <w:pPr>
              <w:rPr>
                <w:ins w:id="3149" w:author="ethink wang" w:date="2017-02-10T09:22:00Z"/>
              </w:rPr>
            </w:pPr>
            <w:ins w:id="3150" w:author="ethink wang" w:date="2017-02-10T09:22:00Z">
              <w:r>
                <w:rPr>
                  <w:rFonts w:hint="eastAsia"/>
                </w:rPr>
                <w:t>（</w:t>
              </w:r>
              <w:r>
                <w:rPr>
                  <w:rFonts w:hint="eastAsia"/>
                </w:rPr>
                <w:t>1</w:t>
              </w:r>
              <w:r>
                <w:rPr>
                  <w:rFonts w:hint="eastAsia"/>
                </w:rPr>
                <w:t>）</w:t>
              </w:r>
            </w:ins>
            <w:r w:rsidR="00CD3E2E">
              <w:t>若加入</w:t>
            </w:r>
            <w:r w:rsidR="00CD3E2E">
              <w:t>toC</w:t>
            </w:r>
            <w:r w:rsidR="00CD3E2E">
              <w:t>的车辆为出租车</w:t>
            </w:r>
            <w:r w:rsidR="00CD3E2E">
              <w:rPr>
                <w:rFonts w:hint="eastAsia"/>
              </w:rPr>
              <w:t>，</w:t>
            </w:r>
            <w:r w:rsidR="00CD3E2E">
              <w:t>则</w:t>
            </w:r>
            <w:r w:rsidR="00CD3E2E">
              <w:rPr>
                <w:rFonts w:hint="eastAsia"/>
              </w:rPr>
              <w:t>“操作”列无“分配车型”按键；</w:t>
            </w:r>
          </w:p>
          <w:p w14:paraId="39249AA5" w14:textId="56890C1B" w:rsidR="00703D5D" w:rsidRDefault="00703D5D" w:rsidP="0034785C">
            <w:pPr>
              <w:rPr>
                <w:ins w:id="3151" w:author="ethink wang" w:date="2017-02-10T09:22:00Z"/>
              </w:rPr>
            </w:pPr>
            <w:ins w:id="3152" w:author="ethink wang" w:date="2017-02-10T09:22:00Z">
              <w:r>
                <w:rPr>
                  <w:rFonts w:hint="eastAsia"/>
                </w:rPr>
                <w:t>（</w:t>
              </w:r>
              <w:r>
                <w:rPr>
                  <w:rFonts w:hint="eastAsia"/>
                </w:rPr>
                <w:t>2</w:t>
              </w:r>
              <w:r>
                <w:rPr>
                  <w:rFonts w:hint="eastAsia"/>
                </w:rPr>
                <w:t>）</w:t>
              </w:r>
            </w:ins>
            <w:r w:rsidR="00CD3E2E">
              <w:rPr>
                <w:rFonts w:hint="eastAsia"/>
              </w:rPr>
              <w:t>“车辆信息”“分配车型”“修改时间”显示为“</w:t>
            </w:r>
            <w:r w:rsidR="00CD3E2E">
              <w:rPr>
                <w:rFonts w:hint="eastAsia"/>
              </w:rPr>
              <w:t>/</w:t>
            </w:r>
            <w:r w:rsidR="00CD3E2E">
              <w:rPr>
                <w:rFonts w:hint="eastAsia"/>
              </w:rPr>
              <w:t>”；</w:t>
            </w:r>
          </w:p>
          <w:p w14:paraId="2204E6A7" w14:textId="23B7DA96" w:rsidR="00CD3E2E" w:rsidRDefault="00703D5D" w:rsidP="0034785C">
            <w:ins w:id="3153" w:author="ethink wang" w:date="2017-02-10T09:22:00Z">
              <w:r>
                <w:rPr>
                  <w:rFonts w:hint="eastAsia"/>
                </w:rPr>
                <w:t>（</w:t>
              </w:r>
              <w:r>
                <w:rPr>
                  <w:rFonts w:hint="eastAsia"/>
                </w:rPr>
                <w:t>3</w:t>
              </w:r>
              <w:r>
                <w:rPr>
                  <w:rFonts w:hint="eastAsia"/>
                </w:rPr>
                <w:t>）</w:t>
              </w:r>
            </w:ins>
            <w:r w:rsidR="00CD3E2E">
              <w:rPr>
                <w:rFonts w:hint="eastAsia"/>
              </w:rPr>
              <w:t>司机最多显示</w:t>
            </w:r>
            <w:r w:rsidR="00CD3E2E">
              <w:rPr>
                <w:rFonts w:hint="eastAsia"/>
              </w:rPr>
              <w:t>4</w:t>
            </w:r>
            <w:r w:rsidR="00CD3E2E">
              <w:rPr>
                <w:rFonts w:hint="eastAsia"/>
              </w:rPr>
              <w:t>个，超过后在最后一个司机手机号后添加“</w:t>
            </w:r>
            <w:r w:rsidR="00CD3E2E">
              <w:t>…</w:t>
            </w:r>
            <w:r w:rsidR="00CD3E2E">
              <w:rPr>
                <w:rFonts w:hint="eastAsia"/>
              </w:rPr>
              <w:t>”</w:t>
            </w:r>
            <w:r w:rsidR="00CD3E2E">
              <w:rPr>
                <w:rFonts w:hint="eastAsia"/>
              </w:rPr>
              <w:t>,</w:t>
            </w:r>
            <w:r w:rsidR="00CD3E2E">
              <w:rPr>
                <w:rFonts w:hint="eastAsia"/>
              </w:rPr>
              <w:t>鼠标在上方停留时显示完整信息</w:t>
            </w:r>
          </w:p>
        </w:tc>
        <w:tc>
          <w:tcPr>
            <w:tcW w:w="2302" w:type="dxa"/>
            <w:vAlign w:val="center"/>
          </w:tcPr>
          <w:p w14:paraId="31114A65" w14:textId="77777777" w:rsidR="00CD3E2E" w:rsidRPr="00054E2A" w:rsidRDefault="00CD3E2E" w:rsidP="0034785C"/>
        </w:tc>
      </w:tr>
    </w:tbl>
    <w:p w14:paraId="1784EBA6" w14:textId="77777777" w:rsidR="007C1F14" w:rsidRPr="007C1F14" w:rsidRDefault="007C1F14" w:rsidP="007C1F14"/>
    <w:p w14:paraId="6150F27B" w14:textId="77777777" w:rsidR="005D1A8B" w:rsidRDefault="005D1A8B" w:rsidP="006E1CFC">
      <w:pPr>
        <w:pStyle w:val="4"/>
      </w:pPr>
      <w:bookmarkStart w:id="3154" w:name="_Toc474764558"/>
      <w:r>
        <w:lastRenderedPageBreak/>
        <w:t>个人用户管理</w:t>
      </w:r>
      <w:bookmarkEnd w:id="3154"/>
    </w:p>
    <w:p w14:paraId="797334D8" w14:textId="77777777" w:rsidR="004F6D2B" w:rsidRDefault="004F6D2B" w:rsidP="004F6D2B">
      <w:pPr>
        <w:pStyle w:val="5"/>
      </w:pPr>
      <w:r>
        <w:t>用例描述</w:t>
      </w:r>
    </w:p>
    <w:p w14:paraId="53BF2C57" w14:textId="77777777" w:rsidR="006252FA" w:rsidRPr="006252FA" w:rsidRDefault="006252FA" w:rsidP="006252FA">
      <w:r>
        <w:rPr>
          <w:rFonts w:hint="eastAsia"/>
        </w:rPr>
        <w:t xml:space="preserve">  </w:t>
      </w:r>
      <w:r w:rsidR="00CD3E2E">
        <w:t xml:space="preserve">  </w:t>
      </w:r>
      <w:r w:rsidR="00CD3E2E">
        <w:t>相对一期</w:t>
      </w:r>
      <w:r w:rsidR="00CD3E2E">
        <w:rPr>
          <w:rFonts w:hint="eastAsia"/>
        </w:rPr>
        <w:t>，仅查询条件作了更改。</w:t>
      </w:r>
    </w:p>
    <w:p w14:paraId="6814F8C5"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7546EE4B" w14:textId="77777777" w:rsidTr="005836B4">
        <w:trPr>
          <w:trHeight w:val="567"/>
        </w:trPr>
        <w:tc>
          <w:tcPr>
            <w:tcW w:w="1387" w:type="dxa"/>
            <w:shd w:val="clear" w:color="auto" w:fill="D9D9D9" w:themeFill="background1" w:themeFillShade="D9"/>
            <w:vAlign w:val="center"/>
          </w:tcPr>
          <w:p w14:paraId="07987E61"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0034F66E"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0ADE8D5E"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16E1F37E" w14:textId="77777777" w:rsidR="003A741D" w:rsidRPr="00753787" w:rsidRDefault="003A741D" w:rsidP="005836B4">
            <w:pPr>
              <w:ind w:leftChars="-253" w:left="-531"/>
              <w:jc w:val="center"/>
              <w:rPr>
                <w:b/>
              </w:rPr>
            </w:pPr>
            <w:r>
              <w:rPr>
                <w:rFonts w:hint="eastAsia"/>
                <w:b/>
              </w:rPr>
              <w:t>异常处理</w:t>
            </w:r>
          </w:p>
        </w:tc>
      </w:tr>
      <w:tr w:rsidR="003A741D" w14:paraId="5AB34CB9" w14:textId="77777777" w:rsidTr="005836B4">
        <w:trPr>
          <w:trHeight w:val="729"/>
        </w:trPr>
        <w:tc>
          <w:tcPr>
            <w:tcW w:w="1387" w:type="dxa"/>
            <w:vAlign w:val="center"/>
          </w:tcPr>
          <w:p w14:paraId="3D30B9C8" w14:textId="77777777" w:rsidR="003A741D" w:rsidRDefault="00CD3E2E" w:rsidP="00CD3E2E">
            <w:pPr>
              <w:jc w:val="center"/>
            </w:pPr>
            <w:r>
              <w:rPr>
                <w:rFonts w:asciiTheme="minorEastAsia" w:hAnsiTheme="minorEastAsia" w:hint="eastAsia"/>
              </w:rPr>
              <w:t>Ⅴ</w:t>
            </w:r>
            <w:r w:rsidR="003A741D">
              <w:rPr>
                <w:rFonts w:hint="eastAsia"/>
              </w:rPr>
              <w:t>-</w:t>
            </w:r>
            <w:r>
              <w:t>A</w:t>
            </w:r>
            <w:r w:rsidR="003A741D">
              <w:t>-0</w:t>
            </w:r>
            <w:r>
              <w:t>2</w:t>
            </w:r>
          </w:p>
        </w:tc>
        <w:tc>
          <w:tcPr>
            <w:tcW w:w="1116" w:type="dxa"/>
            <w:vAlign w:val="center"/>
          </w:tcPr>
          <w:p w14:paraId="1153F990" w14:textId="77777777" w:rsidR="003A741D" w:rsidRDefault="00CD3E2E" w:rsidP="005836B4">
            <w:r>
              <w:t>查询条件</w:t>
            </w:r>
          </w:p>
        </w:tc>
        <w:tc>
          <w:tcPr>
            <w:tcW w:w="5157" w:type="dxa"/>
            <w:vAlign w:val="center"/>
          </w:tcPr>
          <w:p w14:paraId="5D99BCDD" w14:textId="77777777" w:rsidR="003A741D" w:rsidRDefault="00CD3E2E" w:rsidP="00CD3E2E">
            <w:r>
              <w:rPr>
                <w:rFonts w:hint="eastAsia"/>
              </w:rPr>
              <w:t>相比一期：</w:t>
            </w:r>
          </w:p>
          <w:p w14:paraId="6DEF42EC" w14:textId="5BF5EF1B" w:rsidR="00CD3E2E" w:rsidRDefault="00CD3E2E" w:rsidP="00CD3E2E">
            <w:r>
              <w:rPr>
                <w:rFonts w:hint="eastAsia"/>
              </w:rPr>
              <w:t>1</w:t>
            </w:r>
            <w:del w:id="3155" w:author="ethink wang" w:date="2017-02-10T09:22:00Z">
              <w:r w:rsidDel="00703D5D">
                <w:rPr>
                  <w:rFonts w:hint="eastAsia"/>
                </w:rPr>
                <w:delText xml:space="preserve"> </w:delText>
              </w:r>
            </w:del>
            <w:ins w:id="3156" w:author="ethink wang" w:date="2017-02-10T09:22:00Z">
              <w:r w:rsidR="00703D5D">
                <w:rPr>
                  <w:rFonts w:hint="eastAsia"/>
                </w:rPr>
                <w:t>、</w:t>
              </w:r>
            </w:ins>
            <w:r>
              <w:rPr>
                <w:rFonts w:hint="eastAsia"/>
              </w:rPr>
              <w:t>增加“清空”按键，点击</w:t>
            </w:r>
            <w:ins w:id="3157" w:author="ethink wang" w:date="2017-02-10T09:22:00Z">
              <w:r w:rsidR="00703D5D">
                <w:rPr>
                  <w:rFonts w:hint="eastAsia"/>
                </w:rPr>
                <w:t>，</w:t>
              </w:r>
            </w:ins>
            <w:del w:id="3158" w:author="ethink wang" w:date="2017-02-10T09:22:00Z">
              <w:r w:rsidDel="00703D5D">
                <w:rPr>
                  <w:rFonts w:hint="eastAsia"/>
                </w:rPr>
                <w:delText>初始化</w:delText>
              </w:r>
            </w:del>
            <w:r>
              <w:rPr>
                <w:rFonts w:hint="eastAsia"/>
              </w:rPr>
              <w:t>查询条件和列表</w:t>
            </w:r>
            <w:ins w:id="3159" w:author="ethink wang" w:date="2017-02-10T09:22:00Z">
              <w:r w:rsidR="00703D5D">
                <w:rPr>
                  <w:rFonts w:hint="eastAsia"/>
                </w:rPr>
                <w:t>置为初始化</w:t>
              </w:r>
            </w:ins>
            <w:ins w:id="3160" w:author="ethink wang" w:date="2017-02-10T09:23:00Z">
              <w:r w:rsidR="00703D5D">
                <w:rPr>
                  <w:rFonts w:hint="eastAsia"/>
                </w:rPr>
                <w:t>条件</w:t>
              </w:r>
            </w:ins>
          </w:p>
          <w:p w14:paraId="0EE7535F" w14:textId="0963F5E8" w:rsidR="00CD3E2E" w:rsidRPr="00F0182A" w:rsidRDefault="00CD3E2E" w:rsidP="00CD3E2E">
            <w:r>
              <w:rPr>
                <w:rFonts w:hint="eastAsia"/>
              </w:rPr>
              <w:t>2</w:t>
            </w:r>
            <w:del w:id="3161" w:author="ethink wang" w:date="2017-02-10T09:23:00Z">
              <w:r w:rsidDel="00703D5D">
                <w:rPr>
                  <w:rFonts w:hint="eastAsia"/>
                </w:rPr>
                <w:delText xml:space="preserve"> </w:delText>
              </w:r>
            </w:del>
            <w:ins w:id="3162" w:author="ethink wang" w:date="2017-02-10T09:23:00Z">
              <w:r w:rsidR="00703D5D">
                <w:rPr>
                  <w:rFonts w:hint="eastAsia"/>
                </w:rPr>
                <w:t>、</w:t>
              </w:r>
            </w:ins>
            <w:r>
              <w:rPr>
                <w:rFonts w:hint="eastAsia"/>
              </w:rPr>
              <w:t>“导出”按键更改为“导出数据”</w:t>
            </w:r>
          </w:p>
        </w:tc>
        <w:tc>
          <w:tcPr>
            <w:tcW w:w="2302" w:type="dxa"/>
            <w:vAlign w:val="center"/>
          </w:tcPr>
          <w:p w14:paraId="5B760BE6" w14:textId="77777777" w:rsidR="003A741D" w:rsidRPr="00054E2A" w:rsidRDefault="003A741D" w:rsidP="005836B4"/>
        </w:tc>
      </w:tr>
    </w:tbl>
    <w:p w14:paraId="2B932AB4" w14:textId="77777777" w:rsidR="004F6D2B" w:rsidRPr="003A741D" w:rsidRDefault="004F6D2B" w:rsidP="004F6D2B"/>
    <w:p w14:paraId="47D9F888" w14:textId="77777777" w:rsidR="005D1A8B" w:rsidRDefault="009F38DA" w:rsidP="006E1CFC">
      <w:pPr>
        <w:pStyle w:val="4"/>
      </w:pPr>
      <w:bookmarkStart w:id="3163" w:name="_Toc474764559"/>
      <w:r>
        <w:t>车辆管理</w:t>
      </w:r>
      <w:bookmarkEnd w:id="3163"/>
    </w:p>
    <w:p w14:paraId="10205BA4" w14:textId="77777777" w:rsidR="004F6D2B" w:rsidRDefault="004F6D2B" w:rsidP="004F6D2B">
      <w:pPr>
        <w:pStyle w:val="5"/>
      </w:pPr>
      <w:r>
        <w:t>用例描述</w:t>
      </w:r>
    </w:p>
    <w:p w14:paraId="44685B13" w14:textId="77777777" w:rsidR="00CD3E2E" w:rsidRPr="00CD3E2E" w:rsidRDefault="00CD3E2E" w:rsidP="00CD3E2E">
      <w:r>
        <w:rPr>
          <w:rFonts w:hint="eastAsia"/>
        </w:rPr>
        <w:t xml:space="preserve">  </w:t>
      </w:r>
      <w:r w:rsidR="00006C3E">
        <w:rPr>
          <w:rFonts w:hint="eastAsia"/>
        </w:rPr>
        <w:t>车辆管理，包括出租车车辆、网约车车辆的新增、修改和删除等操作</w:t>
      </w:r>
      <w:r>
        <w:rPr>
          <w:rFonts w:hint="eastAsia"/>
        </w:rPr>
        <w:t>。</w:t>
      </w:r>
    </w:p>
    <w:p w14:paraId="727AC017"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33A319F6" w14:textId="77777777" w:rsidTr="005836B4">
        <w:trPr>
          <w:trHeight w:val="567"/>
        </w:trPr>
        <w:tc>
          <w:tcPr>
            <w:tcW w:w="1387" w:type="dxa"/>
            <w:shd w:val="clear" w:color="auto" w:fill="D9D9D9" w:themeFill="background1" w:themeFillShade="D9"/>
            <w:vAlign w:val="center"/>
          </w:tcPr>
          <w:p w14:paraId="6A282A8A"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21F4D776"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48FA8FDA"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4F6D6AB2" w14:textId="77777777" w:rsidR="003A741D" w:rsidRPr="00753787" w:rsidRDefault="003A741D" w:rsidP="005836B4">
            <w:pPr>
              <w:ind w:leftChars="-253" w:left="-531"/>
              <w:jc w:val="center"/>
              <w:rPr>
                <w:b/>
              </w:rPr>
            </w:pPr>
            <w:r>
              <w:rPr>
                <w:rFonts w:hint="eastAsia"/>
                <w:b/>
              </w:rPr>
              <w:t>异常处理</w:t>
            </w:r>
          </w:p>
        </w:tc>
      </w:tr>
      <w:tr w:rsidR="00D912F7" w14:paraId="534D5580" w14:textId="77777777" w:rsidTr="005836B4">
        <w:trPr>
          <w:trHeight w:val="729"/>
        </w:trPr>
        <w:tc>
          <w:tcPr>
            <w:tcW w:w="1387" w:type="dxa"/>
            <w:vMerge w:val="restart"/>
            <w:vAlign w:val="center"/>
          </w:tcPr>
          <w:p w14:paraId="1327D068" w14:textId="77777777" w:rsidR="00D912F7" w:rsidRDefault="00D912F7" w:rsidP="00D912F7">
            <w:pPr>
              <w:jc w:val="center"/>
            </w:pPr>
            <w:r>
              <w:rPr>
                <w:rFonts w:asciiTheme="minorEastAsia" w:hAnsiTheme="minorEastAsia" w:hint="eastAsia"/>
              </w:rPr>
              <w:t>Ⅴ</w:t>
            </w:r>
            <w:r>
              <w:rPr>
                <w:rFonts w:hint="eastAsia"/>
              </w:rPr>
              <w:t>-</w:t>
            </w:r>
            <w:r w:rsidR="008A3E9D">
              <w:t>A-03</w:t>
            </w:r>
          </w:p>
        </w:tc>
        <w:tc>
          <w:tcPr>
            <w:tcW w:w="1116" w:type="dxa"/>
            <w:vAlign w:val="center"/>
          </w:tcPr>
          <w:p w14:paraId="7972D7AE" w14:textId="77777777" w:rsidR="00D912F7" w:rsidRDefault="00D912F7" w:rsidP="005836B4">
            <w:r>
              <w:rPr>
                <w:rFonts w:hint="eastAsia"/>
              </w:rPr>
              <w:t>查询</w:t>
            </w:r>
            <w:r>
              <w:t>条件</w:t>
            </w:r>
          </w:p>
        </w:tc>
        <w:tc>
          <w:tcPr>
            <w:tcW w:w="5157" w:type="dxa"/>
            <w:vAlign w:val="center"/>
          </w:tcPr>
          <w:p w14:paraId="5ADD7BFA" w14:textId="77777777" w:rsidR="00703D5D" w:rsidRDefault="00D912F7" w:rsidP="00474F6C">
            <w:pPr>
              <w:rPr>
                <w:ins w:id="3164" w:author="ethink wang" w:date="2017-02-10T09:23:00Z"/>
              </w:rPr>
            </w:pPr>
            <w:r>
              <w:t>查询条件如原型</w:t>
            </w:r>
            <w:r>
              <w:rPr>
                <w:rFonts w:hint="eastAsia"/>
              </w:rPr>
              <w:t>，不赘述。</w:t>
            </w:r>
          </w:p>
          <w:p w14:paraId="1871607F" w14:textId="29C125C9" w:rsidR="00703D5D" w:rsidRDefault="00703D5D" w:rsidP="00474F6C">
            <w:pPr>
              <w:rPr>
                <w:ins w:id="3165" w:author="ethink wang" w:date="2017-02-10T09:23:00Z"/>
              </w:rPr>
            </w:pPr>
            <w:ins w:id="3166" w:author="ethink wang" w:date="2017-02-10T09:24:00Z">
              <w:r>
                <w:rPr>
                  <w:rFonts w:hint="eastAsia"/>
                </w:rPr>
                <w:t>（</w:t>
              </w:r>
              <w:r>
                <w:rPr>
                  <w:rFonts w:hint="eastAsia"/>
                </w:rPr>
                <w:t>1</w:t>
              </w:r>
              <w:r>
                <w:rPr>
                  <w:rFonts w:hint="eastAsia"/>
                </w:rPr>
                <w:t>）</w:t>
              </w:r>
            </w:ins>
            <w:r w:rsidR="00D912F7">
              <w:rPr>
                <w:rFonts w:hint="eastAsia"/>
              </w:rPr>
              <w:t>车辆类型下拉控件包括“全部”“网约车”“出租车”，默认“全部”；</w:t>
            </w:r>
          </w:p>
          <w:p w14:paraId="30FE1FF3" w14:textId="280BCE48" w:rsidR="00703D5D" w:rsidRDefault="00703D5D" w:rsidP="00474F6C">
            <w:pPr>
              <w:rPr>
                <w:ins w:id="3167" w:author="ethink wang" w:date="2017-02-10T09:23:00Z"/>
              </w:rPr>
            </w:pPr>
            <w:ins w:id="3168" w:author="ethink wang" w:date="2017-02-10T09:24:00Z">
              <w:r>
                <w:rPr>
                  <w:rFonts w:hint="eastAsia"/>
                </w:rPr>
                <w:t>（</w:t>
              </w:r>
              <w:r>
                <w:rPr>
                  <w:rFonts w:hint="eastAsia"/>
                </w:rPr>
                <w:t>2</w:t>
              </w:r>
              <w:r>
                <w:rPr>
                  <w:rFonts w:hint="eastAsia"/>
                </w:rPr>
                <w:t>）</w:t>
              </w:r>
            </w:ins>
            <w:r w:rsidR="00D912F7">
              <w:rPr>
                <w:rFonts w:hint="eastAsia"/>
              </w:rPr>
              <w:t>品牌车系下拉控件包括“全部”和运管端自建的品牌车系，默认“全部”；</w:t>
            </w:r>
          </w:p>
          <w:p w14:paraId="7ED7B9D4" w14:textId="729AC503" w:rsidR="00703D5D" w:rsidRDefault="00703D5D" w:rsidP="00474F6C">
            <w:pPr>
              <w:rPr>
                <w:ins w:id="3169" w:author="ethink wang" w:date="2017-02-10T09:23:00Z"/>
              </w:rPr>
            </w:pPr>
            <w:ins w:id="3170" w:author="ethink wang" w:date="2017-02-10T09:24:00Z">
              <w:r>
                <w:rPr>
                  <w:rFonts w:hint="eastAsia"/>
                </w:rPr>
                <w:t>（</w:t>
              </w:r>
              <w:r>
                <w:rPr>
                  <w:rFonts w:hint="eastAsia"/>
                </w:rPr>
                <w:t>3</w:t>
              </w:r>
              <w:r>
                <w:rPr>
                  <w:rFonts w:hint="eastAsia"/>
                </w:rPr>
                <w:t>）</w:t>
              </w:r>
            </w:ins>
            <w:r w:rsidR="00D912F7">
              <w:rPr>
                <w:rFonts w:hint="eastAsia"/>
              </w:rPr>
              <w:t>服务车型下拉控件包括为“全部”和运管端自建的服务车型，默认“全部”；</w:t>
            </w:r>
          </w:p>
          <w:p w14:paraId="0243FFD1" w14:textId="330C096A" w:rsidR="00703D5D" w:rsidRDefault="00703D5D" w:rsidP="00474F6C">
            <w:pPr>
              <w:rPr>
                <w:ins w:id="3171" w:author="ethink wang" w:date="2017-02-10T09:23:00Z"/>
              </w:rPr>
            </w:pPr>
            <w:ins w:id="3172" w:author="ethink wang" w:date="2017-02-10T09:24:00Z">
              <w:r>
                <w:rPr>
                  <w:rFonts w:hint="eastAsia"/>
                </w:rPr>
                <w:lastRenderedPageBreak/>
                <w:t>（</w:t>
              </w:r>
              <w:r>
                <w:rPr>
                  <w:rFonts w:hint="eastAsia"/>
                </w:rPr>
                <w:t>4</w:t>
              </w:r>
              <w:r>
                <w:rPr>
                  <w:rFonts w:hint="eastAsia"/>
                </w:rPr>
                <w:t>）</w:t>
              </w:r>
            </w:ins>
            <w:r w:rsidR="00D912F7">
              <w:rPr>
                <w:rFonts w:hint="eastAsia"/>
              </w:rPr>
              <w:t>登记城市控件采用联想输入框，</w:t>
            </w:r>
            <w:ins w:id="3173" w:author="ethink wang" w:date="2017-02-10T09:26:00Z">
              <w:r>
                <w:rPr>
                  <w:rFonts w:hint="eastAsia"/>
                </w:rPr>
                <w:t>数据项</w:t>
              </w:r>
            </w:ins>
            <w:r w:rsidR="00B17CEB">
              <w:rPr>
                <w:rFonts w:hint="eastAsia"/>
              </w:rPr>
              <w:t>来源于列表中的登记城市，数据一次性加载到下拉框，搜索只搜索下拉框值</w:t>
            </w:r>
            <w:r w:rsidR="00D912F7">
              <w:rPr>
                <w:rFonts w:hint="eastAsia"/>
              </w:rPr>
              <w:t>；</w:t>
            </w:r>
          </w:p>
          <w:p w14:paraId="40305590" w14:textId="16706BF2" w:rsidR="00703D5D" w:rsidRDefault="00703D5D" w:rsidP="00474F6C">
            <w:pPr>
              <w:rPr>
                <w:ins w:id="3174" w:author="ethink wang" w:date="2017-02-10T09:23:00Z"/>
              </w:rPr>
            </w:pPr>
            <w:ins w:id="3175" w:author="ethink wang" w:date="2017-02-10T09:23:00Z">
              <w:r>
                <w:rPr>
                  <w:rFonts w:hint="eastAsia"/>
                </w:rPr>
                <w:t>（</w:t>
              </w:r>
              <w:r>
                <w:rPr>
                  <w:rFonts w:hint="eastAsia"/>
                </w:rPr>
                <w:t>5</w:t>
              </w:r>
              <w:r>
                <w:rPr>
                  <w:rFonts w:hint="eastAsia"/>
                </w:rPr>
                <w:t>）</w:t>
              </w:r>
            </w:ins>
            <w:r w:rsidR="00D912F7">
              <w:rPr>
                <w:rFonts w:hint="eastAsia"/>
              </w:rPr>
              <w:t>车牌号控件采用联想输入框，</w:t>
            </w:r>
            <w:del w:id="3176" w:author="ethink wang" w:date="2017-02-10T09:25:00Z">
              <w:r w:rsidR="00D912F7" w:rsidDel="00703D5D">
                <w:rPr>
                  <w:rFonts w:hint="eastAsia"/>
                </w:rPr>
                <w:delText>仅可查询已有的车牌号</w:delText>
              </w:r>
            </w:del>
            <w:ins w:id="3177" w:author="ethink wang" w:date="2017-02-10T09:25:00Z">
              <w:r>
                <w:rPr>
                  <w:rFonts w:hint="eastAsia"/>
                </w:rPr>
                <w:t>输入限为汉子、字母、数字</w:t>
              </w:r>
            </w:ins>
            <w:r w:rsidR="00D912F7">
              <w:rPr>
                <w:rFonts w:hint="eastAsia"/>
              </w:rPr>
              <w:t>；</w:t>
            </w:r>
          </w:p>
          <w:p w14:paraId="45C92D5D" w14:textId="5F5A0EE9" w:rsidR="00D912F7" w:rsidRPr="00F0182A" w:rsidRDefault="00703D5D" w:rsidP="00474F6C">
            <w:ins w:id="3178" w:author="ethink wang" w:date="2017-02-10T09:23:00Z">
              <w:r>
                <w:rPr>
                  <w:rFonts w:hint="eastAsia"/>
                </w:rPr>
                <w:t>（</w:t>
              </w:r>
              <w:r>
                <w:rPr>
                  <w:rFonts w:hint="eastAsia"/>
                </w:rPr>
                <w:t>6</w:t>
              </w:r>
              <w:r>
                <w:rPr>
                  <w:rFonts w:hint="eastAsia"/>
                </w:rPr>
                <w:t>）</w:t>
              </w:r>
            </w:ins>
            <w:r w:rsidR="00BC3736">
              <w:rPr>
                <w:rFonts w:hint="eastAsia"/>
              </w:rPr>
              <w:t>服务</w:t>
            </w:r>
            <w:r w:rsidR="00D912F7">
              <w:rPr>
                <w:rFonts w:hint="eastAsia"/>
              </w:rPr>
              <w:t>状态下拉控件包括“全部”“空闲”“服务中”“下线”“维修中”</w:t>
            </w:r>
          </w:p>
        </w:tc>
        <w:tc>
          <w:tcPr>
            <w:tcW w:w="2302" w:type="dxa"/>
            <w:vAlign w:val="center"/>
          </w:tcPr>
          <w:p w14:paraId="51DE2C10" w14:textId="77777777" w:rsidR="00D912F7" w:rsidRPr="00054E2A" w:rsidRDefault="00D912F7" w:rsidP="005836B4"/>
        </w:tc>
      </w:tr>
      <w:tr w:rsidR="00D912F7" w14:paraId="37FCFD55" w14:textId="77777777" w:rsidTr="005836B4">
        <w:trPr>
          <w:trHeight w:val="729"/>
        </w:trPr>
        <w:tc>
          <w:tcPr>
            <w:tcW w:w="1387" w:type="dxa"/>
            <w:vMerge/>
            <w:vAlign w:val="center"/>
          </w:tcPr>
          <w:p w14:paraId="58D5FAB9" w14:textId="77777777" w:rsidR="00D912F7" w:rsidRDefault="00D912F7" w:rsidP="005836B4">
            <w:pPr>
              <w:jc w:val="center"/>
              <w:rPr>
                <w:rFonts w:asciiTheme="minorEastAsia" w:hAnsiTheme="minorEastAsia"/>
              </w:rPr>
            </w:pPr>
          </w:p>
        </w:tc>
        <w:tc>
          <w:tcPr>
            <w:tcW w:w="1116" w:type="dxa"/>
            <w:vAlign w:val="center"/>
          </w:tcPr>
          <w:p w14:paraId="24006247" w14:textId="77777777" w:rsidR="00D912F7" w:rsidRDefault="00D912F7" w:rsidP="005836B4">
            <w:r>
              <w:rPr>
                <w:rFonts w:hint="eastAsia"/>
              </w:rPr>
              <w:t>查询</w:t>
            </w:r>
          </w:p>
        </w:tc>
        <w:tc>
          <w:tcPr>
            <w:tcW w:w="5157" w:type="dxa"/>
            <w:vAlign w:val="center"/>
          </w:tcPr>
          <w:p w14:paraId="3DC6F3D1" w14:textId="77777777" w:rsidR="00D912F7" w:rsidRPr="003B0482" w:rsidRDefault="00D912F7" w:rsidP="005836B4">
            <w:r>
              <w:rPr>
                <w:rFonts w:hint="eastAsia"/>
              </w:rPr>
              <w:t>点击在列表中显示符合条件的车辆</w:t>
            </w:r>
          </w:p>
        </w:tc>
        <w:tc>
          <w:tcPr>
            <w:tcW w:w="2302" w:type="dxa"/>
            <w:vAlign w:val="center"/>
          </w:tcPr>
          <w:p w14:paraId="14847158" w14:textId="77777777" w:rsidR="00D912F7" w:rsidRPr="00054E2A" w:rsidRDefault="00D912F7" w:rsidP="005836B4"/>
        </w:tc>
      </w:tr>
      <w:tr w:rsidR="00D912F7" w14:paraId="6591A457" w14:textId="77777777" w:rsidTr="005836B4">
        <w:trPr>
          <w:trHeight w:val="729"/>
        </w:trPr>
        <w:tc>
          <w:tcPr>
            <w:tcW w:w="1387" w:type="dxa"/>
            <w:vMerge/>
            <w:vAlign w:val="center"/>
          </w:tcPr>
          <w:p w14:paraId="7F8F80D7" w14:textId="77777777" w:rsidR="00D912F7" w:rsidRDefault="00D912F7" w:rsidP="005836B4">
            <w:pPr>
              <w:jc w:val="center"/>
              <w:rPr>
                <w:rFonts w:asciiTheme="minorEastAsia" w:hAnsiTheme="minorEastAsia"/>
              </w:rPr>
            </w:pPr>
          </w:p>
        </w:tc>
        <w:tc>
          <w:tcPr>
            <w:tcW w:w="1116" w:type="dxa"/>
            <w:vAlign w:val="center"/>
          </w:tcPr>
          <w:p w14:paraId="3F4EA593" w14:textId="77777777" w:rsidR="00D912F7" w:rsidRDefault="00D912F7" w:rsidP="005836B4">
            <w:r>
              <w:rPr>
                <w:rFonts w:hint="eastAsia"/>
              </w:rPr>
              <w:t>清空</w:t>
            </w:r>
          </w:p>
        </w:tc>
        <w:tc>
          <w:tcPr>
            <w:tcW w:w="5157" w:type="dxa"/>
            <w:vAlign w:val="center"/>
          </w:tcPr>
          <w:p w14:paraId="4732E0C7" w14:textId="78BFECDA" w:rsidR="00D912F7" w:rsidRDefault="00D912F7" w:rsidP="003A05EB">
            <w:r>
              <w:rPr>
                <w:rFonts w:hint="eastAsia"/>
              </w:rPr>
              <w:t>点击</w:t>
            </w:r>
            <w:ins w:id="3179" w:author="ethink wang" w:date="2017-02-10T09:38:00Z">
              <w:r w:rsidR="003A05EB">
                <w:rPr>
                  <w:rFonts w:hint="eastAsia"/>
                </w:rPr>
                <w:t>，</w:t>
              </w:r>
            </w:ins>
            <w:del w:id="3180" w:author="ethink wang" w:date="2017-02-10T09:38:00Z">
              <w:r w:rsidDel="003A05EB">
                <w:rPr>
                  <w:rFonts w:hint="eastAsia"/>
                </w:rPr>
                <w:delText>初始化</w:delText>
              </w:r>
            </w:del>
            <w:r>
              <w:rPr>
                <w:rFonts w:hint="eastAsia"/>
              </w:rPr>
              <w:t>查询条件和列表</w:t>
            </w:r>
            <w:ins w:id="3181" w:author="ethink wang" w:date="2017-02-10T09:38:00Z">
              <w:r w:rsidR="003A05EB">
                <w:rPr>
                  <w:rFonts w:hint="eastAsia"/>
                </w:rPr>
                <w:t>置为初始化</w:t>
              </w:r>
            </w:ins>
            <w:ins w:id="3182" w:author="ethink wang" w:date="2017-02-10T09:39:00Z">
              <w:r w:rsidR="003A05EB">
                <w:rPr>
                  <w:rFonts w:hint="eastAsia"/>
                </w:rPr>
                <w:t>条件</w:t>
              </w:r>
            </w:ins>
          </w:p>
        </w:tc>
        <w:tc>
          <w:tcPr>
            <w:tcW w:w="2302" w:type="dxa"/>
            <w:vAlign w:val="center"/>
          </w:tcPr>
          <w:p w14:paraId="05E60D1C" w14:textId="77777777" w:rsidR="00D912F7" w:rsidRPr="00054E2A" w:rsidRDefault="00D912F7" w:rsidP="005836B4"/>
        </w:tc>
      </w:tr>
      <w:tr w:rsidR="00D912F7" w:rsidRPr="00C84F17" w14:paraId="7A776BF5" w14:textId="77777777" w:rsidTr="005836B4">
        <w:trPr>
          <w:trHeight w:val="729"/>
        </w:trPr>
        <w:tc>
          <w:tcPr>
            <w:tcW w:w="1387" w:type="dxa"/>
            <w:vMerge/>
            <w:vAlign w:val="center"/>
          </w:tcPr>
          <w:p w14:paraId="1F5A8E26" w14:textId="77777777" w:rsidR="00D912F7" w:rsidRDefault="00D912F7" w:rsidP="005836B4">
            <w:pPr>
              <w:jc w:val="center"/>
              <w:rPr>
                <w:rFonts w:asciiTheme="minorEastAsia" w:hAnsiTheme="minorEastAsia"/>
              </w:rPr>
            </w:pPr>
          </w:p>
        </w:tc>
        <w:tc>
          <w:tcPr>
            <w:tcW w:w="1116" w:type="dxa"/>
            <w:vAlign w:val="center"/>
          </w:tcPr>
          <w:p w14:paraId="700C1AE6" w14:textId="77777777" w:rsidR="00D912F7" w:rsidRDefault="00D912F7" w:rsidP="005836B4">
            <w:r>
              <w:rPr>
                <w:rFonts w:hint="eastAsia"/>
              </w:rPr>
              <w:t>列表</w:t>
            </w:r>
          </w:p>
        </w:tc>
        <w:tc>
          <w:tcPr>
            <w:tcW w:w="5157" w:type="dxa"/>
            <w:vAlign w:val="center"/>
          </w:tcPr>
          <w:p w14:paraId="1B70D441" w14:textId="56DC79DB" w:rsidR="00D912F7" w:rsidRDefault="007078DC" w:rsidP="005836B4">
            <w:r>
              <w:rPr>
                <w:rFonts w:hint="eastAsia"/>
              </w:rPr>
              <w:t>1</w:t>
            </w:r>
            <w:del w:id="3183" w:author="ethink wang" w:date="2017-02-10T09:26:00Z">
              <w:r w:rsidDel="00703D5D">
                <w:rPr>
                  <w:rFonts w:hint="eastAsia"/>
                </w:rPr>
                <w:delText xml:space="preserve"> </w:delText>
              </w:r>
            </w:del>
            <w:ins w:id="3184" w:author="ethink wang" w:date="2017-02-10T09:26:00Z">
              <w:r w:rsidR="00703D5D">
                <w:rPr>
                  <w:rFonts w:hint="eastAsia"/>
                </w:rPr>
                <w:t>、</w:t>
              </w:r>
            </w:ins>
            <w:r w:rsidR="00D912F7">
              <w:rPr>
                <w:rFonts w:hint="eastAsia"/>
              </w:rPr>
              <w:t>列表字段如原型，不赘述。</w:t>
            </w:r>
          </w:p>
          <w:p w14:paraId="528B8E44" w14:textId="46A36FAA" w:rsidR="00D912F7" w:rsidRDefault="007078DC" w:rsidP="005836B4">
            <w:r>
              <w:t>2</w:t>
            </w:r>
            <w:del w:id="3185" w:author="ethink wang" w:date="2017-02-10T09:38:00Z">
              <w:r w:rsidDel="003A05EB">
                <w:rPr>
                  <w:rFonts w:hint="eastAsia"/>
                </w:rPr>
                <w:delText xml:space="preserve"> </w:delText>
              </w:r>
            </w:del>
            <w:ins w:id="3186" w:author="ethink wang" w:date="2017-02-10T09:38:00Z">
              <w:r w:rsidR="003A05EB">
                <w:rPr>
                  <w:rFonts w:hint="eastAsia"/>
                </w:rPr>
                <w:t>、</w:t>
              </w:r>
            </w:ins>
            <w:r w:rsidR="00D912F7">
              <w:t>对于出租车来说</w:t>
            </w:r>
            <w:r w:rsidR="00D912F7">
              <w:rPr>
                <w:rFonts w:hint="eastAsia"/>
              </w:rPr>
              <w:t>，“服务车型”“经营区域”显示为“</w:t>
            </w:r>
            <w:r w:rsidR="00D912F7">
              <w:rPr>
                <w:rFonts w:hint="eastAsia"/>
              </w:rPr>
              <w:t>/</w:t>
            </w:r>
            <w:r w:rsidR="00D912F7">
              <w:rPr>
                <w:rFonts w:hint="eastAsia"/>
              </w:rPr>
              <w:t>”</w:t>
            </w:r>
            <w:ins w:id="3187" w:author="ethink wang" w:date="2017-02-10T09:39:00Z">
              <w:r w:rsidR="003A05EB">
                <w:rPr>
                  <w:rFonts w:hint="eastAsia"/>
                </w:rPr>
                <w:t>；</w:t>
              </w:r>
            </w:ins>
          </w:p>
          <w:p w14:paraId="06FFB6DC" w14:textId="7580D88B" w:rsidR="003A05EB" w:rsidRDefault="007078DC" w:rsidP="005836B4">
            <w:pPr>
              <w:rPr>
                <w:ins w:id="3188" w:author="ethink wang" w:date="2017-02-10T09:40:00Z"/>
              </w:rPr>
            </w:pPr>
            <w:r>
              <w:t>3</w:t>
            </w:r>
            <w:del w:id="3189" w:author="ethink wang" w:date="2017-02-10T09:38:00Z">
              <w:r w:rsidDel="003A05EB">
                <w:rPr>
                  <w:rFonts w:hint="eastAsia"/>
                </w:rPr>
                <w:delText xml:space="preserve"> </w:delText>
              </w:r>
            </w:del>
            <w:ins w:id="3190" w:author="ethink wang" w:date="2017-02-10T09:38:00Z">
              <w:r w:rsidR="003A05EB">
                <w:rPr>
                  <w:rFonts w:hint="eastAsia"/>
                </w:rPr>
                <w:t>、</w:t>
              </w:r>
            </w:ins>
            <w:r>
              <w:t>初始化列表加载所有数据</w:t>
            </w:r>
            <w:r>
              <w:rPr>
                <w:rFonts w:hint="eastAsia"/>
              </w:rPr>
              <w:t>，</w:t>
            </w:r>
            <w:ins w:id="3191" w:author="ethink wang" w:date="2017-02-10T09:40:00Z">
              <w:r w:rsidR="003A05EB">
                <w:rPr>
                  <w:rFonts w:hint="eastAsia"/>
                </w:rPr>
                <w:t>数据显示排序规则如下：</w:t>
              </w:r>
            </w:ins>
          </w:p>
          <w:p w14:paraId="6B004CEC" w14:textId="4CCA8234" w:rsidR="003A05EB" w:rsidRDefault="003A05EB" w:rsidP="005836B4">
            <w:pPr>
              <w:rPr>
                <w:ins w:id="3192" w:author="ethink wang" w:date="2017-02-10T09:40:00Z"/>
              </w:rPr>
            </w:pPr>
            <w:ins w:id="3193" w:author="ethink wang" w:date="2017-02-10T09:40:00Z">
              <w:r>
                <w:rPr>
                  <w:rFonts w:hint="eastAsia"/>
                </w:rPr>
                <w:t>（</w:t>
              </w:r>
              <w:r>
                <w:rPr>
                  <w:rFonts w:hint="eastAsia"/>
                </w:rPr>
                <w:t>1</w:t>
              </w:r>
              <w:r>
                <w:rPr>
                  <w:rFonts w:hint="eastAsia"/>
                </w:rPr>
                <w:t>）</w:t>
              </w:r>
            </w:ins>
            <w:r w:rsidR="007078DC">
              <w:t>首先以城市首字母按照</w:t>
            </w:r>
            <w:ins w:id="3194" w:author="ethink wang" w:date="2017-02-10T11:32:00Z">
              <w:r w:rsidR="00287D31">
                <w:rPr>
                  <w:rFonts w:hint="eastAsia"/>
                </w:rPr>
                <w:t>A</w:t>
              </w:r>
              <w:r w:rsidR="00287D31">
                <w:t>~Z</w:t>
              </w:r>
            </w:ins>
            <w:del w:id="3195" w:author="ethink wang" w:date="2017-02-10T11:32:00Z">
              <w:r w:rsidR="007078DC" w:rsidDel="00287D31">
                <w:delText>字母表</w:delText>
              </w:r>
            </w:del>
            <w:r w:rsidR="007078DC">
              <w:t>顺序分组排列</w:t>
            </w:r>
            <w:ins w:id="3196" w:author="ethink wang" w:date="2017-02-10T09:40:00Z">
              <w:r>
                <w:rPr>
                  <w:rFonts w:hint="eastAsia"/>
                </w:rPr>
                <w:t>；</w:t>
              </w:r>
            </w:ins>
            <w:del w:id="3197" w:author="ethink wang" w:date="2017-02-10T09:40:00Z">
              <w:r w:rsidR="007078DC" w:rsidDel="003A05EB">
                <w:rPr>
                  <w:rFonts w:hint="eastAsia"/>
                </w:rPr>
                <w:delText>，</w:delText>
              </w:r>
            </w:del>
          </w:p>
          <w:p w14:paraId="1516E9E8" w14:textId="08E403BD" w:rsidR="003A05EB" w:rsidRDefault="003A05EB" w:rsidP="005836B4">
            <w:pPr>
              <w:rPr>
                <w:ins w:id="3198" w:author="ethink wang" w:date="2017-02-10T09:40:00Z"/>
              </w:rPr>
            </w:pPr>
            <w:ins w:id="3199" w:author="ethink wang" w:date="2017-02-10T09:40:00Z">
              <w:r>
                <w:rPr>
                  <w:rFonts w:hint="eastAsia"/>
                </w:rPr>
                <w:t>（</w:t>
              </w:r>
              <w:r>
                <w:rPr>
                  <w:rFonts w:hint="eastAsia"/>
                </w:rPr>
                <w:t>2</w:t>
              </w:r>
              <w:r>
                <w:rPr>
                  <w:rFonts w:hint="eastAsia"/>
                </w:rPr>
                <w:t>）</w:t>
              </w:r>
            </w:ins>
            <w:r w:rsidR="007078DC">
              <w:t>然后按照</w:t>
            </w:r>
            <w:r w:rsidR="00ED24A3">
              <w:t>车辆类型排列</w:t>
            </w:r>
            <w:r w:rsidR="00ED24A3">
              <w:rPr>
                <w:rFonts w:hint="eastAsia"/>
              </w:rPr>
              <w:t>，</w:t>
            </w:r>
            <w:r w:rsidR="00DB16D6">
              <w:rPr>
                <w:rFonts w:hint="eastAsia"/>
              </w:rPr>
              <w:t>先</w:t>
            </w:r>
            <w:r w:rsidR="00ED24A3">
              <w:rPr>
                <w:rFonts w:hint="eastAsia"/>
              </w:rPr>
              <w:t>出租车后网约车</w:t>
            </w:r>
            <w:del w:id="3200" w:author="ethink wang" w:date="2017-02-10T09:40:00Z">
              <w:r w:rsidR="00ED24A3" w:rsidDel="003A05EB">
                <w:rPr>
                  <w:rFonts w:hint="eastAsia"/>
                </w:rPr>
                <w:delText>，</w:delText>
              </w:r>
            </w:del>
            <w:ins w:id="3201" w:author="ethink wang" w:date="2017-02-10T09:40:00Z">
              <w:r>
                <w:rPr>
                  <w:rFonts w:hint="eastAsia"/>
                </w:rPr>
                <w:t>；</w:t>
              </w:r>
            </w:ins>
          </w:p>
          <w:p w14:paraId="5B10823D" w14:textId="1D35B627" w:rsidR="003A05EB" w:rsidRDefault="003A05EB" w:rsidP="005836B4">
            <w:pPr>
              <w:rPr>
                <w:ins w:id="3202" w:author="ethink wang" w:date="2017-02-10T09:40:00Z"/>
              </w:rPr>
            </w:pPr>
            <w:ins w:id="3203" w:author="ethink wang" w:date="2017-02-10T09:40:00Z">
              <w:r>
                <w:rPr>
                  <w:rFonts w:hint="eastAsia"/>
                </w:rPr>
                <w:t>（</w:t>
              </w:r>
              <w:r>
                <w:rPr>
                  <w:rFonts w:hint="eastAsia"/>
                </w:rPr>
                <w:t>3</w:t>
              </w:r>
              <w:r>
                <w:rPr>
                  <w:rFonts w:hint="eastAsia"/>
                </w:rPr>
                <w:t>）</w:t>
              </w:r>
            </w:ins>
            <w:r w:rsidR="00ED24A3">
              <w:rPr>
                <w:rFonts w:hint="eastAsia"/>
              </w:rPr>
              <w:t>之后</w:t>
            </w:r>
            <w:r w:rsidR="008C7436">
              <w:rPr>
                <w:rFonts w:hint="eastAsia"/>
              </w:rPr>
              <w:t>按照服务车型级别由低至高排列</w:t>
            </w:r>
            <w:del w:id="3204" w:author="ethink wang" w:date="2017-02-10T09:40:00Z">
              <w:r w:rsidR="008C7436" w:rsidDel="003A05EB">
                <w:rPr>
                  <w:rFonts w:hint="eastAsia"/>
                </w:rPr>
                <w:delText>，</w:delText>
              </w:r>
            </w:del>
            <w:ins w:id="3205" w:author="ethink wang" w:date="2017-02-10T09:40:00Z">
              <w:r>
                <w:rPr>
                  <w:rFonts w:hint="eastAsia"/>
                </w:rPr>
                <w:t>；</w:t>
              </w:r>
            </w:ins>
          </w:p>
          <w:p w14:paraId="4EDD9993" w14:textId="05855D31" w:rsidR="0040549E" w:rsidRDefault="003A05EB" w:rsidP="005836B4">
            <w:ins w:id="3206" w:author="ethink wang" w:date="2017-02-10T09:40:00Z">
              <w:r>
                <w:rPr>
                  <w:rFonts w:hint="eastAsia"/>
                </w:rPr>
                <w:t>（</w:t>
              </w:r>
              <w:r>
                <w:rPr>
                  <w:rFonts w:hint="eastAsia"/>
                </w:rPr>
                <w:t>4</w:t>
              </w:r>
              <w:r>
                <w:rPr>
                  <w:rFonts w:hint="eastAsia"/>
                </w:rPr>
                <w:t>）</w:t>
              </w:r>
            </w:ins>
            <w:r w:rsidR="008C7436">
              <w:rPr>
                <w:rFonts w:hint="eastAsia"/>
              </w:rPr>
              <w:t>最后</w:t>
            </w:r>
            <w:r w:rsidR="00ED24A3">
              <w:rPr>
                <w:rFonts w:hint="eastAsia"/>
              </w:rPr>
              <w:t>按照车辆当前状态排列，依次为下线、空闲、服务中</w:t>
            </w:r>
          </w:p>
          <w:p w14:paraId="26597232" w14:textId="160D3E4A" w:rsidR="00ED24A3" w:rsidRDefault="00ED24A3" w:rsidP="005836B4">
            <w:r>
              <w:t>4</w:t>
            </w:r>
            <w:del w:id="3207" w:author="ethink wang" w:date="2017-02-10T09:38:00Z">
              <w:r w:rsidDel="003A05EB">
                <w:rPr>
                  <w:rFonts w:hint="eastAsia"/>
                </w:rPr>
                <w:delText xml:space="preserve"> </w:delText>
              </w:r>
            </w:del>
            <w:ins w:id="3208" w:author="ethink wang" w:date="2017-02-10T09:38:00Z">
              <w:r w:rsidR="003A05EB">
                <w:rPr>
                  <w:rFonts w:hint="eastAsia"/>
                </w:rPr>
                <w:t>、</w:t>
              </w:r>
            </w:ins>
            <w:r>
              <w:rPr>
                <w:rFonts w:hint="eastAsia"/>
              </w:rPr>
              <w:t>“空闲”状态和“服务中”状态采用不同颜色的文字</w:t>
            </w:r>
          </w:p>
          <w:p w14:paraId="507EC12E" w14:textId="3A0816BA" w:rsidR="00BC3736" w:rsidRDefault="00BC3736" w:rsidP="005836B4">
            <w:r>
              <w:t>5</w:t>
            </w:r>
            <w:del w:id="3209" w:author="ethink wang" w:date="2017-02-10T09:38:00Z">
              <w:r w:rsidDel="003A05EB">
                <w:rPr>
                  <w:rFonts w:hint="eastAsia"/>
                </w:rPr>
                <w:delText xml:space="preserve"> </w:delText>
              </w:r>
            </w:del>
            <w:ins w:id="3210" w:author="ethink wang" w:date="2017-02-10T09:38:00Z">
              <w:r w:rsidR="003A05EB">
                <w:rPr>
                  <w:rFonts w:hint="eastAsia"/>
                </w:rPr>
                <w:t>、</w:t>
              </w:r>
            </w:ins>
            <w:r>
              <w:t>点击</w:t>
            </w:r>
            <w:r w:rsidR="002247EC">
              <w:rPr>
                <w:rFonts w:hint="eastAsia"/>
              </w:rPr>
              <w:t>“</w:t>
            </w:r>
            <w:r w:rsidR="002247EC">
              <w:t>修改</w:t>
            </w:r>
            <w:r w:rsidR="002247EC">
              <w:rPr>
                <w:rFonts w:hint="eastAsia"/>
              </w:rPr>
              <w:t>”</w:t>
            </w:r>
            <w:r>
              <w:rPr>
                <w:rFonts w:hint="eastAsia"/>
              </w:rPr>
              <w:t>，</w:t>
            </w:r>
            <w:r>
              <w:t>弹出</w:t>
            </w:r>
            <w:r>
              <w:rPr>
                <w:rFonts w:hint="eastAsia"/>
              </w:rPr>
              <w:t>“维护车辆信息弹窗”</w:t>
            </w:r>
          </w:p>
          <w:p w14:paraId="29C5D376" w14:textId="69CB3B7D" w:rsidR="00CB60E8" w:rsidRPr="00BC3736" w:rsidRDefault="00CB60E8" w:rsidP="005836B4">
            <w:r>
              <w:rPr>
                <w:rFonts w:hint="eastAsia"/>
              </w:rPr>
              <w:t>6</w:t>
            </w:r>
            <w:del w:id="3211" w:author="ethink wang" w:date="2017-02-10T09:38:00Z">
              <w:r w:rsidDel="003A05EB">
                <w:rPr>
                  <w:rFonts w:hint="eastAsia"/>
                </w:rPr>
                <w:delText xml:space="preserve"> </w:delText>
              </w:r>
            </w:del>
            <w:ins w:id="3212" w:author="ethink wang" w:date="2017-02-10T09:38:00Z">
              <w:r w:rsidR="003A05EB">
                <w:rPr>
                  <w:rFonts w:hint="eastAsia"/>
                </w:rPr>
                <w:t>、</w:t>
              </w:r>
            </w:ins>
            <w:r w:rsidR="002247EC">
              <w:rPr>
                <w:rFonts w:hint="eastAsia"/>
              </w:rPr>
              <w:t>点击“删除”，</w:t>
            </w:r>
            <w:r>
              <w:rPr>
                <w:rFonts w:hint="eastAsia"/>
              </w:rPr>
              <w:t>提示文案“您确定要删除车辆吗？”点击“删除”，车辆删除成功。点击“不删除”</w:t>
            </w:r>
            <w:r>
              <w:rPr>
                <w:rFonts w:hint="eastAsia"/>
              </w:rPr>
              <w:t>,</w:t>
            </w:r>
            <w:r>
              <w:rPr>
                <w:rFonts w:hint="eastAsia"/>
              </w:rPr>
              <w:t>关闭弹窗。</w:t>
            </w:r>
          </w:p>
        </w:tc>
        <w:tc>
          <w:tcPr>
            <w:tcW w:w="2302" w:type="dxa"/>
            <w:vAlign w:val="center"/>
          </w:tcPr>
          <w:p w14:paraId="254E0FDD" w14:textId="77ECC8DD" w:rsidR="002247EC" w:rsidRDefault="002247EC" w:rsidP="002247EC">
            <w:r>
              <w:t>1</w:t>
            </w:r>
            <w:del w:id="3213" w:author="ethink wang" w:date="2017-02-10T09:39:00Z">
              <w:r w:rsidDel="003A05EB">
                <w:rPr>
                  <w:rFonts w:hint="eastAsia"/>
                </w:rPr>
                <w:delText xml:space="preserve"> </w:delText>
              </w:r>
            </w:del>
            <w:ins w:id="3214" w:author="ethink wang" w:date="2017-02-10T09:39:00Z">
              <w:r w:rsidR="003A05EB">
                <w:rPr>
                  <w:rFonts w:hint="eastAsia"/>
                </w:rPr>
                <w:t>、</w:t>
              </w:r>
            </w:ins>
            <w:r>
              <w:t>执行修改操作时</w:t>
            </w:r>
            <w:r>
              <w:rPr>
                <w:rFonts w:hint="eastAsia"/>
              </w:rPr>
              <w:t>，</w:t>
            </w:r>
            <w:r>
              <w:t>检测车辆是否已经绑定司机</w:t>
            </w:r>
            <w:r>
              <w:rPr>
                <w:rFonts w:hint="eastAsia"/>
              </w:rPr>
              <w:t>，</w:t>
            </w:r>
            <w:r>
              <w:t>若已绑定</w:t>
            </w:r>
            <w:r>
              <w:rPr>
                <w:rFonts w:hint="eastAsia"/>
              </w:rPr>
              <w:t>，</w:t>
            </w:r>
            <w:r>
              <w:t>则操作失败</w:t>
            </w:r>
            <w:r>
              <w:rPr>
                <w:rFonts w:hint="eastAsia"/>
              </w:rPr>
              <w:t>，</w:t>
            </w:r>
            <w:r>
              <w:t>提示文案</w:t>
            </w:r>
            <w:r>
              <w:rPr>
                <w:rFonts w:hint="eastAsia"/>
              </w:rPr>
              <w:t>“当前车辆已绑定司机，请解绑后修改”</w:t>
            </w:r>
            <w:ins w:id="3215" w:author="ethink wang" w:date="2017-02-10T09:41:00Z">
              <w:r w:rsidR="003A05EB">
                <w:rPr>
                  <w:rFonts w:hint="eastAsia"/>
                </w:rPr>
                <w:t>。</w:t>
              </w:r>
            </w:ins>
          </w:p>
          <w:p w14:paraId="3EC35B64" w14:textId="7BDE1339" w:rsidR="00CB60E8" w:rsidRDefault="002247EC" w:rsidP="002247EC">
            <w:r>
              <w:rPr>
                <w:rFonts w:hint="eastAsia"/>
              </w:rPr>
              <w:t>2</w:t>
            </w:r>
            <w:del w:id="3216" w:author="ethink wang" w:date="2017-02-10T09:39:00Z">
              <w:r w:rsidDel="003A05EB">
                <w:rPr>
                  <w:rFonts w:hint="eastAsia"/>
                </w:rPr>
                <w:delText xml:space="preserve"> </w:delText>
              </w:r>
            </w:del>
            <w:ins w:id="3217" w:author="ethink wang" w:date="2017-02-10T09:39:00Z">
              <w:r w:rsidR="003A05EB">
                <w:rPr>
                  <w:rFonts w:hint="eastAsia"/>
                </w:rPr>
                <w:t>、</w:t>
              </w:r>
            </w:ins>
            <w:r>
              <w:rPr>
                <w:rFonts w:hint="eastAsia"/>
              </w:rPr>
              <w:t>执行删除操作时，若车辆已绑定司机，则删除失败，提示文案“当前车辆已绑定司机，请解绑后再删除”</w:t>
            </w:r>
            <w:ins w:id="3218" w:author="ethink wang" w:date="2017-02-10T09:41:00Z">
              <w:r w:rsidR="003A05EB">
                <w:rPr>
                  <w:rFonts w:hint="eastAsia"/>
                </w:rPr>
                <w:t>。</w:t>
              </w:r>
            </w:ins>
          </w:p>
          <w:p w14:paraId="6795D774" w14:textId="72C6F6A6" w:rsidR="002247EC" w:rsidRPr="002247EC" w:rsidRDefault="002247EC" w:rsidP="002247EC">
            <w:r>
              <w:t>3</w:t>
            </w:r>
            <w:del w:id="3219" w:author="ethink wang" w:date="2017-02-10T09:39:00Z">
              <w:r w:rsidDel="003A05EB">
                <w:rPr>
                  <w:rFonts w:hint="eastAsia"/>
                </w:rPr>
                <w:delText xml:space="preserve"> </w:delText>
              </w:r>
            </w:del>
            <w:ins w:id="3220" w:author="ethink wang" w:date="2017-02-10T09:39:00Z">
              <w:r w:rsidR="003A05EB">
                <w:rPr>
                  <w:rFonts w:hint="eastAsia"/>
                </w:rPr>
                <w:t>、</w:t>
              </w:r>
            </w:ins>
            <w:r>
              <w:t>若执行修改</w:t>
            </w:r>
            <w:r>
              <w:rPr>
                <w:rFonts w:hint="eastAsia"/>
              </w:rPr>
              <w:t>、</w:t>
            </w:r>
            <w:r>
              <w:t>删除操作时</w:t>
            </w:r>
            <w:r>
              <w:rPr>
                <w:rFonts w:hint="eastAsia"/>
              </w:rPr>
              <w:t>断网，则浮窗显示断网通用提示</w:t>
            </w:r>
            <w:ins w:id="3221" w:author="ethink wang" w:date="2017-02-10T09:41:00Z">
              <w:r w:rsidR="003A05EB">
                <w:rPr>
                  <w:rFonts w:hint="eastAsia"/>
                </w:rPr>
                <w:t>。</w:t>
              </w:r>
            </w:ins>
          </w:p>
        </w:tc>
      </w:tr>
      <w:tr w:rsidR="00D912F7" w:rsidRPr="00C84F17" w14:paraId="71C3B493" w14:textId="77777777" w:rsidTr="005836B4">
        <w:trPr>
          <w:trHeight w:val="729"/>
        </w:trPr>
        <w:tc>
          <w:tcPr>
            <w:tcW w:w="1387" w:type="dxa"/>
            <w:vMerge/>
            <w:vAlign w:val="center"/>
          </w:tcPr>
          <w:p w14:paraId="527588A5" w14:textId="77777777" w:rsidR="00D912F7" w:rsidRDefault="00D912F7" w:rsidP="005836B4">
            <w:pPr>
              <w:jc w:val="center"/>
              <w:rPr>
                <w:rFonts w:asciiTheme="minorEastAsia" w:hAnsiTheme="minorEastAsia"/>
              </w:rPr>
            </w:pPr>
          </w:p>
        </w:tc>
        <w:tc>
          <w:tcPr>
            <w:tcW w:w="1116" w:type="dxa"/>
            <w:vAlign w:val="center"/>
          </w:tcPr>
          <w:p w14:paraId="0207F87D" w14:textId="77777777" w:rsidR="00D912F7" w:rsidRDefault="00D912F7" w:rsidP="005836B4">
            <w:r>
              <w:t>分页</w:t>
            </w:r>
          </w:p>
        </w:tc>
        <w:tc>
          <w:tcPr>
            <w:tcW w:w="5157" w:type="dxa"/>
            <w:vAlign w:val="center"/>
          </w:tcPr>
          <w:p w14:paraId="06D47F06" w14:textId="77777777" w:rsidR="00D912F7" w:rsidRDefault="00D912F7" w:rsidP="005836B4">
            <w:r>
              <w:rPr>
                <w:rFonts w:hint="eastAsia"/>
              </w:rPr>
              <w:t>采用一期通用分页</w:t>
            </w:r>
          </w:p>
        </w:tc>
        <w:tc>
          <w:tcPr>
            <w:tcW w:w="2302" w:type="dxa"/>
            <w:vAlign w:val="center"/>
          </w:tcPr>
          <w:p w14:paraId="2119B1B8" w14:textId="77777777" w:rsidR="00D912F7" w:rsidRPr="00054E2A" w:rsidRDefault="00D912F7" w:rsidP="005836B4"/>
        </w:tc>
      </w:tr>
      <w:tr w:rsidR="00D912F7" w:rsidRPr="00C84F17" w14:paraId="4CDC591F" w14:textId="77777777" w:rsidTr="005836B4">
        <w:trPr>
          <w:trHeight w:val="729"/>
        </w:trPr>
        <w:tc>
          <w:tcPr>
            <w:tcW w:w="1387" w:type="dxa"/>
            <w:vMerge/>
            <w:vAlign w:val="center"/>
          </w:tcPr>
          <w:p w14:paraId="7BF36D10" w14:textId="77777777" w:rsidR="00D912F7" w:rsidRDefault="00D912F7" w:rsidP="005836B4">
            <w:pPr>
              <w:jc w:val="center"/>
              <w:rPr>
                <w:rFonts w:asciiTheme="minorEastAsia" w:hAnsiTheme="minorEastAsia"/>
              </w:rPr>
            </w:pPr>
          </w:p>
        </w:tc>
        <w:tc>
          <w:tcPr>
            <w:tcW w:w="1116" w:type="dxa"/>
            <w:vAlign w:val="center"/>
          </w:tcPr>
          <w:p w14:paraId="44ABF892" w14:textId="77777777" w:rsidR="00D912F7" w:rsidRDefault="00D912F7" w:rsidP="005836B4">
            <w:r>
              <w:t>下载模板</w:t>
            </w:r>
          </w:p>
        </w:tc>
        <w:tc>
          <w:tcPr>
            <w:tcW w:w="5157" w:type="dxa"/>
            <w:vAlign w:val="center"/>
          </w:tcPr>
          <w:p w14:paraId="146BD953" w14:textId="23F39822" w:rsidR="00D912F7" w:rsidRDefault="00D912F7" w:rsidP="005836B4">
            <w:r>
              <w:rPr>
                <w:rFonts w:hint="eastAsia"/>
              </w:rPr>
              <w:t>1</w:t>
            </w:r>
            <w:del w:id="3222" w:author="ethink wang" w:date="2017-02-10T09:42:00Z">
              <w:r w:rsidDel="003A05EB">
                <w:rPr>
                  <w:rFonts w:hint="eastAsia"/>
                </w:rPr>
                <w:delText xml:space="preserve"> </w:delText>
              </w:r>
            </w:del>
            <w:ins w:id="3223" w:author="ethink wang" w:date="2017-02-10T09:42:00Z">
              <w:r w:rsidR="003A05EB">
                <w:rPr>
                  <w:rFonts w:hint="eastAsia"/>
                </w:rPr>
                <w:t>、</w:t>
              </w:r>
            </w:ins>
            <w:r>
              <w:rPr>
                <w:rFonts w:hint="eastAsia"/>
              </w:rPr>
              <w:t>模板内容参照模板文件</w:t>
            </w:r>
          </w:p>
          <w:p w14:paraId="087D084B" w14:textId="3C7C3888" w:rsidR="00D912F7" w:rsidRDefault="00D912F7" w:rsidP="005836B4">
            <w:r>
              <w:rPr>
                <w:rFonts w:hint="eastAsia"/>
              </w:rPr>
              <w:lastRenderedPageBreak/>
              <w:t>2</w:t>
            </w:r>
            <w:del w:id="3224" w:author="ethink wang" w:date="2017-02-10T09:42:00Z">
              <w:r w:rsidDel="003A05EB">
                <w:rPr>
                  <w:rFonts w:hint="eastAsia"/>
                </w:rPr>
                <w:delText xml:space="preserve"> </w:delText>
              </w:r>
            </w:del>
            <w:ins w:id="3225" w:author="ethink wang" w:date="2017-02-10T09:42:00Z">
              <w:r w:rsidR="003A05EB">
                <w:rPr>
                  <w:rFonts w:hint="eastAsia"/>
                </w:rPr>
                <w:t>、</w:t>
              </w:r>
            </w:ins>
            <w:r>
              <w:t>Excel</w:t>
            </w:r>
            <w:r>
              <w:t>模板里面的品牌车系数据来源于</w:t>
            </w:r>
            <w:r>
              <w:rPr>
                <w:rFonts w:hint="eastAsia"/>
              </w:rPr>
              <w:t>“车系管理”功能里面的数据（即：下载模板中需要动态加载数据进去；格式：品牌名称</w:t>
            </w:r>
            <w:r>
              <w:rPr>
                <w:rFonts w:hint="eastAsia"/>
              </w:rPr>
              <w:t xml:space="preserve"> </w:t>
            </w:r>
            <w:r>
              <w:rPr>
                <w:rFonts w:hint="eastAsia"/>
              </w:rPr>
              <w:t>车系）</w:t>
            </w:r>
          </w:p>
          <w:p w14:paraId="3FB3CF22" w14:textId="3001D7E4" w:rsidR="00D912F7" w:rsidRPr="00A10F1A" w:rsidRDefault="00D912F7" w:rsidP="005836B4">
            <w:r>
              <w:t>3</w:t>
            </w:r>
            <w:del w:id="3226" w:author="ethink wang" w:date="2017-02-10T09:42:00Z">
              <w:r w:rsidDel="003A05EB">
                <w:rPr>
                  <w:rFonts w:hint="eastAsia"/>
                </w:rPr>
                <w:delText xml:space="preserve"> </w:delText>
              </w:r>
            </w:del>
            <w:ins w:id="3227" w:author="ethink wang" w:date="2017-02-10T09:42:00Z">
              <w:r w:rsidR="003A05EB">
                <w:rPr>
                  <w:rFonts w:hint="eastAsia"/>
                </w:rPr>
                <w:t>、</w:t>
              </w:r>
            </w:ins>
            <w:r>
              <w:t>点击调用浏览器下载器完成下载</w:t>
            </w:r>
          </w:p>
        </w:tc>
        <w:tc>
          <w:tcPr>
            <w:tcW w:w="2302" w:type="dxa"/>
            <w:vAlign w:val="center"/>
          </w:tcPr>
          <w:p w14:paraId="701E136E" w14:textId="77777777" w:rsidR="00D912F7" w:rsidRPr="00054E2A" w:rsidRDefault="00D912F7" w:rsidP="005836B4"/>
        </w:tc>
      </w:tr>
      <w:tr w:rsidR="00D912F7" w:rsidRPr="00C84F17" w14:paraId="048FCF53" w14:textId="77777777" w:rsidTr="005836B4">
        <w:trPr>
          <w:trHeight w:val="729"/>
        </w:trPr>
        <w:tc>
          <w:tcPr>
            <w:tcW w:w="1387" w:type="dxa"/>
            <w:vMerge/>
            <w:vAlign w:val="center"/>
          </w:tcPr>
          <w:p w14:paraId="3C53E556" w14:textId="77777777" w:rsidR="00D912F7" w:rsidRDefault="00D912F7" w:rsidP="005836B4">
            <w:pPr>
              <w:jc w:val="center"/>
              <w:rPr>
                <w:rFonts w:asciiTheme="minorEastAsia" w:hAnsiTheme="minorEastAsia"/>
              </w:rPr>
            </w:pPr>
          </w:p>
        </w:tc>
        <w:tc>
          <w:tcPr>
            <w:tcW w:w="1116" w:type="dxa"/>
            <w:vAlign w:val="center"/>
          </w:tcPr>
          <w:p w14:paraId="7991DD5E" w14:textId="77777777" w:rsidR="00D912F7" w:rsidRDefault="00D912F7" w:rsidP="005836B4">
            <w:r>
              <w:t>导出数据</w:t>
            </w:r>
          </w:p>
        </w:tc>
        <w:tc>
          <w:tcPr>
            <w:tcW w:w="5157" w:type="dxa"/>
            <w:vAlign w:val="center"/>
          </w:tcPr>
          <w:p w14:paraId="6BE66A23" w14:textId="36C9C212" w:rsidR="00D912F7" w:rsidRDefault="00D912F7" w:rsidP="005836B4">
            <w:r>
              <w:rPr>
                <w:rFonts w:hint="eastAsia"/>
              </w:rPr>
              <w:t>1</w:t>
            </w:r>
            <w:del w:id="3228" w:author="ethink wang" w:date="2017-02-10T09:46:00Z">
              <w:r w:rsidDel="003A05EB">
                <w:rPr>
                  <w:rFonts w:hint="eastAsia"/>
                </w:rPr>
                <w:delText xml:space="preserve"> </w:delText>
              </w:r>
            </w:del>
            <w:ins w:id="3229" w:author="ethink wang" w:date="2017-02-10T09:46:00Z">
              <w:r w:rsidR="003A05EB">
                <w:rPr>
                  <w:rFonts w:hint="eastAsia"/>
                </w:rPr>
                <w:t>、</w:t>
              </w:r>
            </w:ins>
            <w:r>
              <w:rPr>
                <w:rFonts w:hint="eastAsia"/>
              </w:rPr>
              <w:t>导出数据内容参照模板</w:t>
            </w:r>
          </w:p>
          <w:p w14:paraId="0182BED3" w14:textId="00887E6B" w:rsidR="00D912F7" w:rsidRDefault="00D912F7" w:rsidP="005836B4">
            <w:r>
              <w:rPr>
                <w:rFonts w:hint="eastAsia"/>
              </w:rPr>
              <w:t>2</w:t>
            </w:r>
            <w:del w:id="3230" w:author="ethink wang" w:date="2017-02-10T09:46:00Z">
              <w:r w:rsidDel="003A05EB">
                <w:rPr>
                  <w:rFonts w:hint="eastAsia"/>
                </w:rPr>
                <w:delText xml:space="preserve"> </w:delText>
              </w:r>
            </w:del>
            <w:ins w:id="3231" w:author="ethink wang" w:date="2017-02-10T09:46:00Z">
              <w:r w:rsidR="003A05EB">
                <w:rPr>
                  <w:rFonts w:hint="eastAsia"/>
                </w:rPr>
                <w:t>、</w:t>
              </w:r>
            </w:ins>
            <w:r>
              <w:rPr>
                <w:rFonts w:hint="eastAsia"/>
              </w:rPr>
              <w:t>点击后导出列表中</w:t>
            </w:r>
            <w:ins w:id="3232" w:author="ethink wang" w:date="2017-02-10T09:47:00Z">
              <w:r w:rsidR="003A05EB">
                <w:rPr>
                  <w:rFonts w:hint="eastAsia"/>
                </w:rPr>
                <w:t>检出</w:t>
              </w:r>
            </w:ins>
            <w:r>
              <w:rPr>
                <w:rFonts w:hint="eastAsia"/>
              </w:rPr>
              <w:t>的数据</w:t>
            </w:r>
          </w:p>
        </w:tc>
        <w:tc>
          <w:tcPr>
            <w:tcW w:w="2302" w:type="dxa"/>
            <w:vAlign w:val="center"/>
          </w:tcPr>
          <w:p w14:paraId="0FDF4CBE" w14:textId="77777777" w:rsidR="00D912F7" w:rsidRPr="00054E2A" w:rsidRDefault="00D912F7" w:rsidP="005836B4"/>
        </w:tc>
      </w:tr>
      <w:tr w:rsidR="00D912F7" w:rsidRPr="00C84F17" w14:paraId="43EAB5BB" w14:textId="77777777" w:rsidTr="005836B4">
        <w:trPr>
          <w:trHeight w:val="729"/>
        </w:trPr>
        <w:tc>
          <w:tcPr>
            <w:tcW w:w="1387" w:type="dxa"/>
            <w:vMerge/>
            <w:vAlign w:val="center"/>
          </w:tcPr>
          <w:p w14:paraId="1C1147E8" w14:textId="77777777" w:rsidR="00D912F7" w:rsidRDefault="00D912F7" w:rsidP="005836B4">
            <w:pPr>
              <w:jc w:val="center"/>
              <w:rPr>
                <w:rFonts w:asciiTheme="minorEastAsia" w:hAnsiTheme="minorEastAsia"/>
              </w:rPr>
            </w:pPr>
          </w:p>
        </w:tc>
        <w:tc>
          <w:tcPr>
            <w:tcW w:w="1116" w:type="dxa"/>
            <w:vAlign w:val="center"/>
          </w:tcPr>
          <w:p w14:paraId="5E005992" w14:textId="77777777" w:rsidR="00D912F7" w:rsidRDefault="00D912F7" w:rsidP="005836B4">
            <w:r>
              <w:t>导入</w:t>
            </w:r>
          </w:p>
        </w:tc>
        <w:tc>
          <w:tcPr>
            <w:tcW w:w="5157" w:type="dxa"/>
            <w:vAlign w:val="center"/>
          </w:tcPr>
          <w:p w14:paraId="4E7926C5" w14:textId="4FAA23C8" w:rsidR="00D912F7" w:rsidRDefault="00D912F7" w:rsidP="005836B4">
            <w:r>
              <w:rPr>
                <w:rFonts w:hint="eastAsia"/>
              </w:rPr>
              <w:t>1</w:t>
            </w:r>
            <w:del w:id="3233" w:author="ethink wang" w:date="2017-02-10T09:47:00Z">
              <w:r w:rsidDel="003A05EB">
                <w:rPr>
                  <w:rFonts w:hint="eastAsia"/>
                </w:rPr>
                <w:delText xml:space="preserve"> </w:delText>
              </w:r>
            </w:del>
            <w:ins w:id="3234" w:author="ethink wang" w:date="2017-02-10T09:47:00Z">
              <w:r w:rsidR="003A05EB">
                <w:rPr>
                  <w:rFonts w:hint="eastAsia"/>
                </w:rPr>
                <w:t>、</w:t>
              </w:r>
            </w:ins>
            <w:r>
              <w:t>导入内容</w:t>
            </w:r>
            <w:r>
              <w:rPr>
                <w:rFonts w:hint="eastAsia"/>
              </w:rPr>
              <w:t>：</w:t>
            </w:r>
            <w:r>
              <w:t>车牌号</w:t>
            </w:r>
            <w:r>
              <w:rPr>
                <w:rFonts w:hint="eastAsia"/>
              </w:rPr>
              <w:t>、</w:t>
            </w:r>
            <w:r>
              <w:t>车架号</w:t>
            </w:r>
            <w:r>
              <w:rPr>
                <w:rFonts w:hint="eastAsia"/>
              </w:rPr>
              <w:t>、</w:t>
            </w:r>
            <w:r>
              <w:t>品牌车系</w:t>
            </w:r>
            <w:r>
              <w:rPr>
                <w:rFonts w:hint="eastAsia"/>
              </w:rPr>
              <w:t>、</w:t>
            </w:r>
            <w:r>
              <w:t>颜色</w:t>
            </w:r>
            <w:r>
              <w:rPr>
                <w:rFonts w:hint="eastAsia"/>
              </w:rPr>
              <w:t>、</w:t>
            </w:r>
            <w:r>
              <w:t>所属城市</w:t>
            </w:r>
            <w:r>
              <w:rPr>
                <w:rFonts w:hint="eastAsia"/>
              </w:rPr>
              <w:t>、</w:t>
            </w:r>
            <w:r>
              <w:t>荷载人数</w:t>
            </w:r>
          </w:p>
          <w:p w14:paraId="18D124F1" w14:textId="21B37A9B" w:rsidR="00D912F7" w:rsidRDefault="00D912F7" w:rsidP="005836B4">
            <w:r>
              <w:t>2</w:t>
            </w:r>
            <w:del w:id="3235" w:author="ethink wang" w:date="2017-02-10T09:47:00Z">
              <w:r w:rsidDel="003A05EB">
                <w:rPr>
                  <w:rFonts w:hint="eastAsia"/>
                </w:rPr>
                <w:delText xml:space="preserve"> </w:delText>
              </w:r>
            </w:del>
            <w:ins w:id="3236" w:author="ethink wang" w:date="2017-02-10T09:47:00Z">
              <w:r w:rsidR="003A05EB">
                <w:rPr>
                  <w:rFonts w:hint="eastAsia"/>
                </w:rPr>
                <w:t>、</w:t>
              </w:r>
            </w:ins>
            <w:r>
              <w:t>导入检验</w:t>
            </w:r>
            <w:r>
              <w:rPr>
                <w:rFonts w:hint="eastAsia"/>
              </w:rPr>
              <w:t>：</w:t>
            </w:r>
            <w:r>
              <w:t>车牌号</w:t>
            </w:r>
            <w:r>
              <w:rPr>
                <w:rFonts w:hint="eastAsia"/>
              </w:rPr>
              <w:t>、</w:t>
            </w:r>
            <w:r>
              <w:t>车架号</w:t>
            </w:r>
            <w:r>
              <w:rPr>
                <w:rFonts w:hint="eastAsia"/>
              </w:rPr>
              <w:t>不能重复，有重复直接回滚不执行导入</w:t>
            </w:r>
          </w:p>
          <w:p w14:paraId="2A82EF12" w14:textId="6827D501" w:rsidR="00D912F7" w:rsidRDefault="00D912F7" w:rsidP="005836B4">
            <w:r>
              <w:t>A</w:t>
            </w:r>
            <w:del w:id="3237" w:author="ethink wang" w:date="2017-02-10T09:47:00Z">
              <w:r w:rsidDel="003A05EB">
                <w:rPr>
                  <w:rFonts w:hint="eastAsia"/>
                </w:rPr>
                <w:delText xml:space="preserve"> </w:delText>
              </w:r>
            </w:del>
            <w:ins w:id="3238" w:author="ethink wang" w:date="2017-02-10T09:47:00Z">
              <w:r w:rsidR="003A05EB">
                <w:rPr>
                  <w:rFonts w:hint="eastAsia"/>
                </w:rPr>
                <w:t>、</w:t>
              </w:r>
            </w:ins>
            <w:r>
              <w:rPr>
                <w:rFonts w:hint="eastAsia"/>
              </w:rPr>
              <w:t>数据库已存在，提示文案“</w:t>
            </w:r>
            <w:del w:id="3239" w:author="ethink wang" w:date="2017-02-08T19:58:00Z">
              <w:r w:rsidDel="008926F2">
                <w:rPr>
                  <w:rFonts w:hint="eastAsia"/>
                </w:rPr>
                <w:delText>xx</w:delText>
              </w:r>
            </w:del>
            <w:ins w:id="3240" w:author="ethink wang" w:date="2017-02-08T19:58:00Z">
              <w:r w:rsidR="008926F2">
                <w:rPr>
                  <w:rFonts w:hint="eastAsia"/>
                </w:rPr>
                <w:t>【车牌号码】</w:t>
              </w:r>
            </w:ins>
            <w:r>
              <w:rPr>
                <w:rFonts w:hint="eastAsia"/>
              </w:rPr>
              <w:t>车牌号已存在”、“</w:t>
            </w:r>
            <w:ins w:id="3241" w:author="ethink wang" w:date="2017-02-08T19:58:00Z">
              <w:r w:rsidR="00DD745C">
                <w:rPr>
                  <w:rFonts w:hint="eastAsia"/>
                </w:rPr>
                <w:t>【</w:t>
              </w:r>
            </w:ins>
            <w:ins w:id="3242" w:author="ethink wang" w:date="2017-02-10T10:41:00Z">
              <w:r w:rsidR="00DD745C">
                <w:rPr>
                  <w:rFonts w:hint="eastAsia"/>
                </w:rPr>
                <w:t>车架</w:t>
              </w:r>
            </w:ins>
            <w:ins w:id="3243" w:author="ethink wang" w:date="2017-02-08T19:58:00Z">
              <w:r w:rsidR="008926F2">
                <w:rPr>
                  <w:rFonts w:hint="eastAsia"/>
                </w:rPr>
                <w:t>号码】</w:t>
              </w:r>
            </w:ins>
            <w:del w:id="3244" w:author="ethink wang" w:date="2017-02-08T19:58:00Z">
              <w:r w:rsidDel="008926F2">
                <w:rPr>
                  <w:rFonts w:hint="eastAsia"/>
                </w:rPr>
                <w:delText>xx</w:delText>
              </w:r>
            </w:del>
            <w:r>
              <w:rPr>
                <w:rFonts w:hint="eastAsia"/>
              </w:rPr>
              <w:t>车架号已存在”</w:t>
            </w:r>
          </w:p>
          <w:p w14:paraId="7C1A3DE2" w14:textId="097B2EBB" w:rsidR="00D912F7" w:rsidRDefault="00D912F7" w:rsidP="005836B4">
            <w:r>
              <w:rPr>
                <w:rFonts w:hint="eastAsia"/>
              </w:rPr>
              <w:t>B</w:t>
            </w:r>
            <w:del w:id="3245" w:author="ethink wang" w:date="2017-02-10T09:48:00Z">
              <w:r w:rsidDel="003A05EB">
                <w:rPr>
                  <w:rFonts w:hint="eastAsia"/>
                </w:rPr>
                <w:delText xml:space="preserve"> </w:delText>
              </w:r>
            </w:del>
            <w:ins w:id="3246" w:author="ethink wang" w:date="2017-02-10T09:48:00Z">
              <w:r w:rsidR="003A05EB">
                <w:rPr>
                  <w:rFonts w:hint="eastAsia"/>
                </w:rPr>
                <w:t>、</w:t>
              </w:r>
            </w:ins>
            <w:r>
              <w:rPr>
                <w:rFonts w:hint="eastAsia"/>
              </w:rPr>
              <w:t>Excel</w:t>
            </w:r>
            <w:r>
              <w:rPr>
                <w:rFonts w:hint="eastAsia"/>
              </w:rPr>
              <w:t>内容有重复，提示“第</w:t>
            </w:r>
            <w:r>
              <w:rPr>
                <w:rFonts w:hint="eastAsia"/>
              </w:rPr>
              <w:t>n</w:t>
            </w:r>
            <w:r>
              <w:rPr>
                <w:rFonts w:hint="eastAsia"/>
              </w:rPr>
              <w:t>、</w:t>
            </w:r>
            <w:r>
              <w:rPr>
                <w:rFonts w:hint="eastAsia"/>
              </w:rPr>
              <w:t>n+m</w:t>
            </w:r>
            <w:r>
              <w:rPr>
                <w:rFonts w:hint="eastAsia"/>
              </w:rPr>
              <w:t>、</w:t>
            </w:r>
            <w:r>
              <w:rPr>
                <w:rFonts w:hint="eastAsia"/>
              </w:rPr>
              <w:t>n+m+k</w:t>
            </w:r>
            <w:r>
              <w:t>…</w:t>
            </w:r>
            <w:r>
              <w:t>行车牌重复</w:t>
            </w:r>
            <w:r>
              <w:rPr>
                <w:rFonts w:hint="eastAsia"/>
              </w:rPr>
              <w:t>”、“第</w:t>
            </w:r>
            <w:r>
              <w:rPr>
                <w:rFonts w:hint="eastAsia"/>
              </w:rPr>
              <w:t>n</w:t>
            </w:r>
            <w:r>
              <w:rPr>
                <w:rFonts w:hint="eastAsia"/>
              </w:rPr>
              <w:t>、</w:t>
            </w:r>
            <w:r>
              <w:rPr>
                <w:rFonts w:hint="eastAsia"/>
              </w:rPr>
              <w:t>n+m</w:t>
            </w:r>
            <w:r>
              <w:rPr>
                <w:rFonts w:hint="eastAsia"/>
              </w:rPr>
              <w:t>、</w:t>
            </w:r>
            <w:r>
              <w:rPr>
                <w:rFonts w:hint="eastAsia"/>
              </w:rPr>
              <w:t>n+m+k</w:t>
            </w:r>
            <w:r>
              <w:t>…</w:t>
            </w:r>
            <w:r>
              <w:t>行</w:t>
            </w:r>
            <w:r>
              <w:rPr>
                <w:rFonts w:hint="eastAsia"/>
              </w:rPr>
              <w:t>车架号</w:t>
            </w:r>
            <w:r>
              <w:t>重复</w:t>
            </w:r>
            <w:r>
              <w:rPr>
                <w:rFonts w:hint="eastAsia"/>
              </w:rPr>
              <w:t>”</w:t>
            </w:r>
          </w:p>
          <w:p w14:paraId="15C4F7B9" w14:textId="45DAAB42" w:rsidR="00D912F7" w:rsidRPr="00A10F1A" w:rsidRDefault="00D912F7" w:rsidP="005836B4">
            <w:r>
              <w:rPr>
                <w:rFonts w:hint="eastAsia"/>
              </w:rPr>
              <w:t>3</w:t>
            </w:r>
            <w:del w:id="3247" w:author="ethink wang" w:date="2017-02-10T09:48:00Z">
              <w:r w:rsidDel="003A05EB">
                <w:rPr>
                  <w:rFonts w:hint="eastAsia"/>
                </w:rPr>
                <w:delText xml:space="preserve"> </w:delText>
              </w:r>
            </w:del>
            <w:ins w:id="3248" w:author="ethink wang" w:date="2017-02-10T09:48:00Z">
              <w:r w:rsidR="003A05EB">
                <w:rPr>
                  <w:rFonts w:hint="eastAsia"/>
                </w:rPr>
                <w:t>、</w:t>
              </w:r>
            </w:ins>
            <w:r>
              <w:t>若品牌车系已经分配给某服务车型</w:t>
            </w:r>
            <w:r>
              <w:rPr>
                <w:rFonts w:hint="eastAsia"/>
              </w:rPr>
              <w:t>，</w:t>
            </w:r>
            <w:r>
              <w:t>则导入成功后</w:t>
            </w:r>
            <w:r>
              <w:rPr>
                <w:rFonts w:hint="eastAsia"/>
              </w:rPr>
              <w:t>，</w:t>
            </w:r>
            <w:r>
              <w:t>车辆自动</w:t>
            </w:r>
            <w:del w:id="3249" w:author="ethink wang" w:date="2017-02-10T10:12:00Z">
              <w:r w:rsidDel="008974FA">
                <w:rPr>
                  <w:rFonts w:hint="eastAsia"/>
                </w:rPr>
                <w:delText>定</w:delText>
              </w:r>
            </w:del>
            <w:ins w:id="3250" w:author="ethink wang" w:date="2017-02-10T10:12:00Z">
              <w:r w:rsidR="008974FA">
                <w:rPr>
                  <w:rFonts w:hint="eastAsia"/>
                </w:rPr>
                <w:t>置</w:t>
              </w:r>
            </w:ins>
            <w:r>
              <w:t>为该服务车型</w:t>
            </w:r>
          </w:p>
        </w:tc>
        <w:tc>
          <w:tcPr>
            <w:tcW w:w="2302" w:type="dxa"/>
            <w:vAlign w:val="center"/>
          </w:tcPr>
          <w:p w14:paraId="406027FC" w14:textId="77777777" w:rsidR="00D912F7" w:rsidRPr="00054E2A" w:rsidRDefault="00D912F7" w:rsidP="005836B4"/>
        </w:tc>
      </w:tr>
      <w:tr w:rsidR="00717EE3" w:rsidRPr="00C84F17" w14:paraId="13B318F5" w14:textId="77777777" w:rsidTr="005836B4">
        <w:trPr>
          <w:trHeight w:val="729"/>
        </w:trPr>
        <w:tc>
          <w:tcPr>
            <w:tcW w:w="1387" w:type="dxa"/>
            <w:vMerge w:val="restart"/>
            <w:vAlign w:val="center"/>
          </w:tcPr>
          <w:p w14:paraId="1E4A8FD7" w14:textId="77777777" w:rsidR="00717EE3" w:rsidRDefault="00717EE3" w:rsidP="00717EE3">
            <w:pPr>
              <w:jc w:val="center"/>
              <w:rPr>
                <w:rFonts w:asciiTheme="minorEastAsia" w:hAnsiTheme="minorEastAsia"/>
              </w:rPr>
            </w:pPr>
            <w:r>
              <w:rPr>
                <w:rFonts w:asciiTheme="minorEastAsia" w:hAnsiTheme="minorEastAsia"/>
              </w:rPr>
              <w:t>新增车辆信息弹窗</w:t>
            </w:r>
          </w:p>
        </w:tc>
        <w:tc>
          <w:tcPr>
            <w:tcW w:w="1116" w:type="dxa"/>
            <w:vAlign w:val="center"/>
          </w:tcPr>
          <w:p w14:paraId="2D7CFAD5" w14:textId="77777777" w:rsidR="00717EE3" w:rsidRDefault="00717EE3" w:rsidP="005836B4">
            <w:r>
              <w:rPr>
                <w:rFonts w:hint="eastAsia"/>
              </w:rPr>
              <w:t>说明</w:t>
            </w:r>
          </w:p>
        </w:tc>
        <w:tc>
          <w:tcPr>
            <w:tcW w:w="5157" w:type="dxa"/>
            <w:vAlign w:val="center"/>
          </w:tcPr>
          <w:p w14:paraId="2EAF7B0C" w14:textId="77777777" w:rsidR="00717EE3" w:rsidRDefault="00717EE3" w:rsidP="005836B4"/>
        </w:tc>
        <w:tc>
          <w:tcPr>
            <w:tcW w:w="2302" w:type="dxa"/>
            <w:vAlign w:val="center"/>
          </w:tcPr>
          <w:p w14:paraId="1D1041A5" w14:textId="77777777" w:rsidR="00717EE3" w:rsidRPr="00054E2A" w:rsidRDefault="00717EE3" w:rsidP="005836B4"/>
        </w:tc>
      </w:tr>
      <w:tr w:rsidR="00717EE3" w:rsidRPr="00C84F17" w14:paraId="72381843" w14:textId="77777777" w:rsidTr="005836B4">
        <w:trPr>
          <w:trHeight w:val="729"/>
        </w:trPr>
        <w:tc>
          <w:tcPr>
            <w:tcW w:w="1387" w:type="dxa"/>
            <w:vMerge/>
            <w:vAlign w:val="center"/>
          </w:tcPr>
          <w:p w14:paraId="58D12374" w14:textId="77777777" w:rsidR="00717EE3" w:rsidRDefault="00717EE3" w:rsidP="005836B4">
            <w:pPr>
              <w:jc w:val="center"/>
              <w:rPr>
                <w:rFonts w:asciiTheme="minorEastAsia" w:hAnsiTheme="minorEastAsia"/>
              </w:rPr>
            </w:pPr>
          </w:p>
        </w:tc>
        <w:tc>
          <w:tcPr>
            <w:tcW w:w="1116" w:type="dxa"/>
            <w:vAlign w:val="center"/>
          </w:tcPr>
          <w:p w14:paraId="6A49F8AC" w14:textId="77777777" w:rsidR="00717EE3" w:rsidRDefault="00717EE3" w:rsidP="005836B4">
            <w:r>
              <w:rPr>
                <w:rFonts w:hint="eastAsia"/>
              </w:rPr>
              <w:t>车牌</w:t>
            </w:r>
          </w:p>
        </w:tc>
        <w:tc>
          <w:tcPr>
            <w:tcW w:w="5157" w:type="dxa"/>
            <w:vAlign w:val="center"/>
          </w:tcPr>
          <w:p w14:paraId="32D5CF07" w14:textId="0A30F04B" w:rsidR="00717EE3" w:rsidRDefault="00717EE3" w:rsidP="005836B4">
            <w:r>
              <w:rPr>
                <w:rFonts w:hint="eastAsia"/>
              </w:rPr>
              <w:t>1</w:t>
            </w:r>
            <w:del w:id="3251" w:author="ethink wang" w:date="2017-02-10T10:12:00Z">
              <w:r w:rsidDel="008974FA">
                <w:rPr>
                  <w:rFonts w:hint="eastAsia"/>
                </w:rPr>
                <w:delText xml:space="preserve"> </w:delText>
              </w:r>
            </w:del>
            <w:ins w:id="3252" w:author="ethink wang" w:date="2017-02-10T10:12:00Z">
              <w:r w:rsidR="008974FA">
                <w:rPr>
                  <w:rFonts w:hint="eastAsia"/>
                </w:rPr>
                <w:t>、</w:t>
              </w:r>
            </w:ins>
            <w:r>
              <w:rPr>
                <w:rFonts w:hint="eastAsia"/>
              </w:rPr>
              <w:t>两级下拉框</w:t>
            </w:r>
            <w:r>
              <w:rPr>
                <w:rFonts w:hint="eastAsia"/>
              </w:rPr>
              <w:t>+</w:t>
            </w:r>
            <w:r>
              <w:rPr>
                <w:rFonts w:hint="eastAsia"/>
              </w:rPr>
              <w:t>文本框</w:t>
            </w:r>
          </w:p>
          <w:p w14:paraId="4F7412A3" w14:textId="7B80CAE8" w:rsidR="00717EE3" w:rsidRDefault="00717EE3" w:rsidP="005836B4">
            <w:r>
              <w:rPr>
                <w:rFonts w:hint="eastAsia"/>
              </w:rPr>
              <w:t>2</w:t>
            </w:r>
            <w:del w:id="3253" w:author="ethink wang" w:date="2017-02-10T10:12:00Z">
              <w:r w:rsidDel="008974FA">
                <w:rPr>
                  <w:rFonts w:hint="eastAsia"/>
                </w:rPr>
                <w:delText xml:space="preserve"> </w:delText>
              </w:r>
            </w:del>
            <w:ins w:id="3254" w:author="ethink wang" w:date="2017-02-10T10:12:00Z">
              <w:r w:rsidR="008974FA">
                <w:rPr>
                  <w:rFonts w:hint="eastAsia"/>
                </w:rPr>
                <w:t>、</w:t>
              </w:r>
            </w:ins>
            <w:r>
              <w:rPr>
                <w:rFonts w:hint="eastAsia"/>
              </w:rPr>
              <w:t>第一个下拉框为所有省的简称，第二个下拉框为</w:t>
            </w:r>
            <w:r>
              <w:rPr>
                <w:rFonts w:hint="eastAsia"/>
              </w:rPr>
              <w:t>26</w:t>
            </w:r>
            <w:r>
              <w:rPr>
                <w:rFonts w:hint="eastAsia"/>
              </w:rPr>
              <w:t>个大写字母，文本</w:t>
            </w:r>
            <w:del w:id="3255" w:author="ethink wang" w:date="2017-02-10T10:13:00Z">
              <w:r w:rsidDel="008974FA">
                <w:rPr>
                  <w:rFonts w:hint="eastAsia"/>
                </w:rPr>
                <w:delText>智能</w:delText>
              </w:r>
            </w:del>
            <w:ins w:id="3256" w:author="ethink wang" w:date="2017-02-10T10:13:00Z">
              <w:r w:rsidR="008974FA">
                <w:rPr>
                  <w:rFonts w:hint="eastAsia"/>
                </w:rPr>
                <w:t>只能</w:t>
              </w:r>
            </w:ins>
            <w:r>
              <w:rPr>
                <w:rFonts w:hint="eastAsia"/>
              </w:rPr>
              <w:t>输入字母和数字</w:t>
            </w:r>
          </w:p>
          <w:p w14:paraId="32FBE1EA" w14:textId="24165052" w:rsidR="00717EE3" w:rsidRPr="00E60AF9" w:rsidRDefault="00717EE3" w:rsidP="005836B4">
            <w:r>
              <w:t>3</w:t>
            </w:r>
            <w:del w:id="3257" w:author="ethink wang" w:date="2017-02-10T10:12:00Z">
              <w:r w:rsidDel="008974FA">
                <w:rPr>
                  <w:rFonts w:hint="eastAsia"/>
                </w:rPr>
                <w:delText xml:space="preserve"> </w:delText>
              </w:r>
            </w:del>
            <w:ins w:id="3258" w:author="ethink wang" w:date="2017-02-10T10:12:00Z">
              <w:r w:rsidR="008974FA">
                <w:rPr>
                  <w:rFonts w:hint="eastAsia"/>
                </w:rPr>
                <w:t>、</w:t>
              </w:r>
            </w:ins>
            <w:r>
              <w:t>必填</w:t>
            </w:r>
            <w:r>
              <w:rPr>
                <w:rFonts w:hint="eastAsia"/>
              </w:rPr>
              <w:t>，</w:t>
            </w:r>
            <w:r>
              <w:t>若未填写</w:t>
            </w:r>
            <w:r>
              <w:rPr>
                <w:rFonts w:hint="eastAsia"/>
              </w:rPr>
              <w:t>，则提示文案“请</w:t>
            </w:r>
            <w:r w:rsidR="004819AA">
              <w:rPr>
                <w:rFonts w:hint="eastAsia"/>
              </w:rPr>
              <w:t>输入</w:t>
            </w:r>
            <w:r>
              <w:rPr>
                <w:rFonts w:hint="eastAsia"/>
              </w:rPr>
              <w:t>完整的车牌号”</w:t>
            </w:r>
          </w:p>
        </w:tc>
        <w:tc>
          <w:tcPr>
            <w:tcW w:w="2302" w:type="dxa"/>
            <w:vAlign w:val="center"/>
          </w:tcPr>
          <w:p w14:paraId="04169AAA" w14:textId="77777777" w:rsidR="00717EE3" w:rsidRPr="00054E2A" w:rsidRDefault="00717EE3" w:rsidP="005836B4"/>
        </w:tc>
      </w:tr>
      <w:tr w:rsidR="00717EE3" w:rsidRPr="00C35409" w14:paraId="6D755B58" w14:textId="77777777" w:rsidTr="005836B4">
        <w:trPr>
          <w:trHeight w:val="729"/>
        </w:trPr>
        <w:tc>
          <w:tcPr>
            <w:tcW w:w="1387" w:type="dxa"/>
            <w:vMerge/>
            <w:vAlign w:val="center"/>
          </w:tcPr>
          <w:p w14:paraId="6D07BE7E" w14:textId="77777777" w:rsidR="00717EE3" w:rsidRDefault="00717EE3" w:rsidP="005836B4">
            <w:pPr>
              <w:jc w:val="center"/>
              <w:rPr>
                <w:rFonts w:asciiTheme="minorEastAsia" w:hAnsiTheme="minorEastAsia"/>
              </w:rPr>
            </w:pPr>
          </w:p>
        </w:tc>
        <w:tc>
          <w:tcPr>
            <w:tcW w:w="1116" w:type="dxa"/>
            <w:vAlign w:val="center"/>
          </w:tcPr>
          <w:p w14:paraId="5D23E73A" w14:textId="77777777" w:rsidR="00717EE3" w:rsidRDefault="00717EE3" w:rsidP="005836B4">
            <w:r>
              <w:rPr>
                <w:rFonts w:hint="eastAsia"/>
              </w:rPr>
              <w:t>车架号</w:t>
            </w:r>
          </w:p>
        </w:tc>
        <w:tc>
          <w:tcPr>
            <w:tcW w:w="5157" w:type="dxa"/>
            <w:vAlign w:val="center"/>
          </w:tcPr>
          <w:p w14:paraId="456A74DC" w14:textId="77777777" w:rsidR="00717EE3" w:rsidRPr="00E60AF9" w:rsidRDefault="00717EE3" w:rsidP="005836B4">
            <w:r>
              <w:rPr>
                <w:rFonts w:hint="eastAsia"/>
              </w:rPr>
              <w:t>必填项，固定</w:t>
            </w:r>
            <w:r>
              <w:t>17</w:t>
            </w:r>
            <w:r>
              <w:t>个字符</w:t>
            </w:r>
            <w:r>
              <w:rPr>
                <w:rFonts w:hint="eastAsia"/>
              </w:rPr>
              <w:t>，</w:t>
            </w:r>
            <w:r>
              <w:t>只能输入数字和字母</w:t>
            </w:r>
            <w:r>
              <w:rPr>
                <w:rFonts w:hint="eastAsia"/>
              </w:rPr>
              <w:t>。</w:t>
            </w:r>
            <w:r>
              <w:t>若未填写</w:t>
            </w:r>
            <w:r>
              <w:rPr>
                <w:rFonts w:hint="eastAsia"/>
              </w:rPr>
              <w:t>，</w:t>
            </w:r>
            <w:r>
              <w:t>则提示文案</w:t>
            </w:r>
            <w:r>
              <w:rPr>
                <w:rFonts w:hint="eastAsia"/>
              </w:rPr>
              <w:t>“请输入车架号”</w:t>
            </w:r>
          </w:p>
        </w:tc>
        <w:tc>
          <w:tcPr>
            <w:tcW w:w="2302" w:type="dxa"/>
            <w:vAlign w:val="center"/>
          </w:tcPr>
          <w:p w14:paraId="2011FF21" w14:textId="77777777" w:rsidR="00717EE3" w:rsidRPr="00054E2A" w:rsidRDefault="00717EE3" w:rsidP="005836B4"/>
        </w:tc>
      </w:tr>
      <w:tr w:rsidR="00717EE3" w:rsidRPr="00C35409" w14:paraId="174BEC01" w14:textId="77777777" w:rsidTr="005836B4">
        <w:trPr>
          <w:trHeight w:val="729"/>
        </w:trPr>
        <w:tc>
          <w:tcPr>
            <w:tcW w:w="1387" w:type="dxa"/>
            <w:vMerge/>
            <w:vAlign w:val="center"/>
          </w:tcPr>
          <w:p w14:paraId="4A3E2E50" w14:textId="77777777" w:rsidR="00717EE3" w:rsidRDefault="00717EE3" w:rsidP="005836B4">
            <w:pPr>
              <w:jc w:val="center"/>
              <w:rPr>
                <w:rFonts w:asciiTheme="minorEastAsia" w:hAnsiTheme="minorEastAsia"/>
              </w:rPr>
            </w:pPr>
          </w:p>
        </w:tc>
        <w:tc>
          <w:tcPr>
            <w:tcW w:w="1116" w:type="dxa"/>
            <w:vAlign w:val="center"/>
          </w:tcPr>
          <w:p w14:paraId="4E8389E7" w14:textId="77777777" w:rsidR="00717EE3" w:rsidRDefault="00717EE3" w:rsidP="005836B4">
            <w:r>
              <w:rPr>
                <w:rFonts w:hint="eastAsia"/>
              </w:rPr>
              <w:t>品牌车系</w:t>
            </w:r>
          </w:p>
        </w:tc>
        <w:tc>
          <w:tcPr>
            <w:tcW w:w="5157" w:type="dxa"/>
            <w:vAlign w:val="center"/>
          </w:tcPr>
          <w:p w14:paraId="274E50C4" w14:textId="77777777" w:rsidR="00717EE3" w:rsidRDefault="00717EE3" w:rsidP="005836B4">
            <w:r>
              <w:rPr>
                <w:rFonts w:hint="eastAsia"/>
              </w:rPr>
              <w:t>必填项，联想下拉框，数据来自运管端自建的车品牌和车系。若未填写，提示文案“请选择品牌车系”</w:t>
            </w:r>
          </w:p>
        </w:tc>
        <w:tc>
          <w:tcPr>
            <w:tcW w:w="2302" w:type="dxa"/>
            <w:vAlign w:val="center"/>
          </w:tcPr>
          <w:p w14:paraId="027D2D9F" w14:textId="77777777" w:rsidR="00717EE3" w:rsidRPr="00054E2A" w:rsidRDefault="00717EE3" w:rsidP="005836B4"/>
        </w:tc>
      </w:tr>
      <w:tr w:rsidR="00717EE3" w:rsidRPr="00C35409" w14:paraId="68F89009" w14:textId="77777777" w:rsidTr="005836B4">
        <w:trPr>
          <w:trHeight w:val="729"/>
        </w:trPr>
        <w:tc>
          <w:tcPr>
            <w:tcW w:w="1387" w:type="dxa"/>
            <w:vMerge/>
            <w:vAlign w:val="center"/>
          </w:tcPr>
          <w:p w14:paraId="56A9A187" w14:textId="77777777" w:rsidR="00717EE3" w:rsidRDefault="00717EE3" w:rsidP="005836B4">
            <w:pPr>
              <w:jc w:val="center"/>
              <w:rPr>
                <w:rFonts w:asciiTheme="minorEastAsia" w:hAnsiTheme="minorEastAsia"/>
              </w:rPr>
            </w:pPr>
          </w:p>
        </w:tc>
        <w:tc>
          <w:tcPr>
            <w:tcW w:w="1116" w:type="dxa"/>
            <w:vAlign w:val="center"/>
          </w:tcPr>
          <w:p w14:paraId="44A6AD9B" w14:textId="77777777" w:rsidR="00717EE3" w:rsidRDefault="00717EE3" w:rsidP="005836B4">
            <w:r>
              <w:rPr>
                <w:rFonts w:hint="eastAsia"/>
              </w:rPr>
              <w:t>颜色</w:t>
            </w:r>
          </w:p>
        </w:tc>
        <w:tc>
          <w:tcPr>
            <w:tcW w:w="5157" w:type="dxa"/>
            <w:vAlign w:val="center"/>
          </w:tcPr>
          <w:p w14:paraId="495EECEC" w14:textId="77777777" w:rsidR="00717EE3" w:rsidRDefault="00717EE3" w:rsidP="005836B4">
            <w:r>
              <w:rPr>
                <w:rFonts w:hint="eastAsia"/>
              </w:rPr>
              <w:t>必填项，最大</w:t>
            </w:r>
            <w:r>
              <w:rPr>
                <w:rFonts w:hint="eastAsia"/>
              </w:rPr>
              <w:t>8</w:t>
            </w:r>
            <w:r>
              <w:rPr>
                <w:rFonts w:hint="eastAsia"/>
              </w:rPr>
              <w:t>个字符。若未填写，则提示文案“请输入车颜色”</w:t>
            </w:r>
          </w:p>
        </w:tc>
        <w:tc>
          <w:tcPr>
            <w:tcW w:w="2302" w:type="dxa"/>
            <w:vAlign w:val="center"/>
          </w:tcPr>
          <w:p w14:paraId="59B3FCDD" w14:textId="77777777" w:rsidR="00717EE3" w:rsidRPr="00054E2A" w:rsidRDefault="00717EE3" w:rsidP="005836B4"/>
        </w:tc>
      </w:tr>
      <w:tr w:rsidR="00717EE3" w:rsidRPr="00C35409" w14:paraId="71BC34B2" w14:textId="77777777" w:rsidTr="005836B4">
        <w:trPr>
          <w:trHeight w:val="729"/>
        </w:trPr>
        <w:tc>
          <w:tcPr>
            <w:tcW w:w="1387" w:type="dxa"/>
            <w:vMerge/>
            <w:vAlign w:val="center"/>
          </w:tcPr>
          <w:p w14:paraId="22BA9CBC" w14:textId="77777777" w:rsidR="00717EE3" w:rsidRDefault="00717EE3" w:rsidP="005836B4">
            <w:pPr>
              <w:jc w:val="center"/>
              <w:rPr>
                <w:rFonts w:asciiTheme="minorEastAsia" w:hAnsiTheme="minorEastAsia"/>
              </w:rPr>
            </w:pPr>
          </w:p>
        </w:tc>
        <w:tc>
          <w:tcPr>
            <w:tcW w:w="1116" w:type="dxa"/>
            <w:vAlign w:val="center"/>
          </w:tcPr>
          <w:p w14:paraId="6C1BAE9D" w14:textId="77777777" w:rsidR="00717EE3" w:rsidRDefault="00717EE3" w:rsidP="005836B4">
            <w:r>
              <w:rPr>
                <w:rFonts w:hint="eastAsia"/>
              </w:rPr>
              <w:t>登记城市</w:t>
            </w:r>
          </w:p>
        </w:tc>
        <w:tc>
          <w:tcPr>
            <w:tcW w:w="5157" w:type="dxa"/>
            <w:vAlign w:val="center"/>
          </w:tcPr>
          <w:p w14:paraId="7D06A076" w14:textId="77777777" w:rsidR="00717EE3" w:rsidRDefault="00717EE3" w:rsidP="00C35409">
            <w:r>
              <w:rPr>
                <w:rFonts w:hint="eastAsia"/>
              </w:rPr>
              <w:t>必填项，选用公共规范中“城市选择控件</w:t>
            </w:r>
            <w:r>
              <w:rPr>
                <w:rFonts w:hint="eastAsia"/>
              </w:rPr>
              <w:t>1</w:t>
            </w:r>
            <w:r>
              <w:rPr>
                <w:rFonts w:hint="eastAsia"/>
              </w:rPr>
              <w:t>”。若为填写，则提示文案“请选择登记城市”</w:t>
            </w:r>
          </w:p>
        </w:tc>
        <w:tc>
          <w:tcPr>
            <w:tcW w:w="2302" w:type="dxa"/>
            <w:vAlign w:val="center"/>
          </w:tcPr>
          <w:p w14:paraId="0246D092" w14:textId="77777777" w:rsidR="00717EE3" w:rsidRPr="00054E2A" w:rsidRDefault="00717EE3" w:rsidP="005836B4"/>
        </w:tc>
      </w:tr>
      <w:tr w:rsidR="00717EE3" w:rsidRPr="00C35409" w14:paraId="372BA574" w14:textId="77777777" w:rsidTr="005836B4">
        <w:trPr>
          <w:trHeight w:val="729"/>
        </w:trPr>
        <w:tc>
          <w:tcPr>
            <w:tcW w:w="1387" w:type="dxa"/>
            <w:vMerge/>
            <w:vAlign w:val="center"/>
          </w:tcPr>
          <w:p w14:paraId="5C3E91B1" w14:textId="77777777" w:rsidR="00717EE3" w:rsidRDefault="00717EE3" w:rsidP="005836B4">
            <w:pPr>
              <w:jc w:val="center"/>
              <w:rPr>
                <w:rFonts w:asciiTheme="minorEastAsia" w:hAnsiTheme="minorEastAsia"/>
              </w:rPr>
            </w:pPr>
          </w:p>
        </w:tc>
        <w:tc>
          <w:tcPr>
            <w:tcW w:w="1116" w:type="dxa"/>
            <w:vAlign w:val="center"/>
          </w:tcPr>
          <w:p w14:paraId="67681BF9" w14:textId="77777777" w:rsidR="00717EE3" w:rsidRDefault="00717EE3" w:rsidP="005836B4">
            <w:r>
              <w:rPr>
                <w:rFonts w:hint="eastAsia"/>
              </w:rPr>
              <w:t>荷载人数</w:t>
            </w:r>
          </w:p>
        </w:tc>
        <w:tc>
          <w:tcPr>
            <w:tcW w:w="5157" w:type="dxa"/>
            <w:vAlign w:val="center"/>
          </w:tcPr>
          <w:p w14:paraId="20061625" w14:textId="77777777" w:rsidR="00717EE3" w:rsidRDefault="00717EE3" w:rsidP="005836B4">
            <w:r>
              <w:rPr>
                <w:rFonts w:hint="eastAsia"/>
              </w:rPr>
              <w:t>必填项，最大</w:t>
            </w:r>
            <w:r>
              <w:rPr>
                <w:rFonts w:hint="eastAsia"/>
              </w:rPr>
              <w:t>2</w:t>
            </w:r>
            <w:r>
              <w:rPr>
                <w:rFonts w:hint="eastAsia"/>
              </w:rPr>
              <w:t>位数，只能输入正整数，最小值</w:t>
            </w:r>
            <w:r>
              <w:rPr>
                <w:rFonts w:hint="eastAsia"/>
              </w:rPr>
              <w:t>1</w:t>
            </w:r>
            <w:r>
              <w:rPr>
                <w:rFonts w:hint="eastAsia"/>
              </w:rPr>
              <w:t>。</w:t>
            </w:r>
            <w:r>
              <w:t>若未填写</w:t>
            </w:r>
            <w:r>
              <w:rPr>
                <w:rFonts w:hint="eastAsia"/>
              </w:rPr>
              <w:t>，</w:t>
            </w:r>
            <w:r>
              <w:t>则提示文案</w:t>
            </w:r>
            <w:r>
              <w:rPr>
                <w:rFonts w:hint="eastAsia"/>
              </w:rPr>
              <w:t>“请输入荷载人数”</w:t>
            </w:r>
          </w:p>
        </w:tc>
        <w:tc>
          <w:tcPr>
            <w:tcW w:w="2302" w:type="dxa"/>
            <w:vAlign w:val="center"/>
          </w:tcPr>
          <w:p w14:paraId="248C587E" w14:textId="77777777" w:rsidR="00717EE3" w:rsidRPr="00054E2A" w:rsidRDefault="00717EE3" w:rsidP="005836B4"/>
        </w:tc>
      </w:tr>
      <w:tr w:rsidR="00717EE3" w:rsidRPr="00C35409" w14:paraId="06EF240A" w14:textId="77777777" w:rsidTr="005836B4">
        <w:trPr>
          <w:trHeight w:val="729"/>
        </w:trPr>
        <w:tc>
          <w:tcPr>
            <w:tcW w:w="1387" w:type="dxa"/>
            <w:vMerge/>
            <w:vAlign w:val="center"/>
          </w:tcPr>
          <w:p w14:paraId="20771827" w14:textId="77777777" w:rsidR="00717EE3" w:rsidRDefault="00717EE3" w:rsidP="005836B4">
            <w:pPr>
              <w:jc w:val="center"/>
              <w:rPr>
                <w:rFonts w:asciiTheme="minorEastAsia" w:hAnsiTheme="minorEastAsia"/>
              </w:rPr>
            </w:pPr>
          </w:p>
        </w:tc>
        <w:tc>
          <w:tcPr>
            <w:tcW w:w="1116" w:type="dxa"/>
            <w:vAlign w:val="center"/>
          </w:tcPr>
          <w:p w14:paraId="13E64ED0" w14:textId="77777777" w:rsidR="00717EE3" w:rsidRDefault="00717EE3" w:rsidP="005836B4">
            <w:r>
              <w:rPr>
                <w:rFonts w:hint="eastAsia"/>
              </w:rPr>
              <w:t>车辆类型</w:t>
            </w:r>
          </w:p>
        </w:tc>
        <w:tc>
          <w:tcPr>
            <w:tcW w:w="5157" w:type="dxa"/>
            <w:vAlign w:val="center"/>
          </w:tcPr>
          <w:p w14:paraId="056A2F59" w14:textId="77777777" w:rsidR="00717EE3" w:rsidRDefault="00717EE3" w:rsidP="005836B4">
            <w:r>
              <w:rPr>
                <w:rFonts w:hint="eastAsia"/>
              </w:rPr>
              <w:t>下拉框，包括“网约车”“出租车”，默认“网约车”</w:t>
            </w:r>
          </w:p>
        </w:tc>
        <w:tc>
          <w:tcPr>
            <w:tcW w:w="2302" w:type="dxa"/>
            <w:vAlign w:val="center"/>
          </w:tcPr>
          <w:p w14:paraId="55A71C22" w14:textId="77777777" w:rsidR="00717EE3" w:rsidRPr="00054E2A" w:rsidRDefault="00717EE3" w:rsidP="005836B4"/>
        </w:tc>
      </w:tr>
      <w:tr w:rsidR="00717EE3" w:rsidRPr="00C35409" w14:paraId="685D4725" w14:textId="77777777" w:rsidTr="005836B4">
        <w:trPr>
          <w:trHeight w:val="729"/>
        </w:trPr>
        <w:tc>
          <w:tcPr>
            <w:tcW w:w="1387" w:type="dxa"/>
            <w:vMerge/>
            <w:vAlign w:val="center"/>
          </w:tcPr>
          <w:p w14:paraId="1F464563" w14:textId="77777777" w:rsidR="00717EE3" w:rsidRDefault="00717EE3" w:rsidP="005836B4">
            <w:pPr>
              <w:jc w:val="center"/>
              <w:rPr>
                <w:rFonts w:asciiTheme="minorEastAsia" w:hAnsiTheme="minorEastAsia"/>
              </w:rPr>
            </w:pPr>
          </w:p>
        </w:tc>
        <w:tc>
          <w:tcPr>
            <w:tcW w:w="1116" w:type="dxa"/>
            <w:vAlign w:val="center"/>
          </w:tcPr>
          <w:p w14:paraId="65E0B1D1" w14:textId="77777777" w:rsidR="00717EE3" w:rsidRDefault="00717EE3" w:rsidP="005836B4">
            <w:r>
              <w:rPr>
                <w:rFonts w:hint="eastAsia"/>
              </w:rPr>
              <w:t>经营范围</w:t>
            </w:r>
          </w:p>
        </w:tc>
        <w:tc>
          <w:tcPr>
            <w:tcW w:w="5157" w:type="dxa"/>
            <w:vAlign w:val="center"/>
          </w:tcPr>
          <w:p w14:paraId="78128A5F" w14:textId="77777777" w:rsidR="00717EE3" w:rsidRDefault="00717EE3" w:rsidP="005836B4">
            <w:r>
              <w:rPr>
                <w:rFonts w:hint="eastAsia"/>
              </w:rPr>
              <w:t>使用公共规范中的“城市选择控件</w:t>
            </w:r>
            <w:r>
              <w:rPr>
                <w:rFonts w:hint="eastAsia"/>
              </w:rPr>
              <w:t>1</w:t>
            </w:r>
            <w:r>
              <w:rPr>
                <w:rFonts w:hint="eastAsia"/>
              </w:rPr>
              <w:t>”。选择城市后，加载到多文本框中</w:t>
            </w:r>
          </w:p>
        </w:tc>
        <w:tc>
          <w:tcPr>
            <w:tcW w:w="2302" w:type="dxa"/>
            <w:vAlign w:val="center"/>
          </w:tcPr>
          <w:p w14:paraId="7A534A7B" w14:textId="77777777" w:rsidR="00717EE3" w:rsidRPr="00054E2A" w:rsidRDefault="00717EE3" w:rsidP="005836B4">
            <w:r>
              <w:t>当车辆类型为出租车时隐藏</w:t>
            </w:r>
          </w:p>
        </w:tc>
      </w:tr>
      <w:tr w:rsidR="00717EE3" w:rsidRPr="00C35409" w14:paraId="6326488F" w14:textId="77777777" w:rsidTr="005836B4">
        <w:trPr>
          <w:trHeight w:val="729"/>
        </w:trPr>
        <w:tc>
          <w:tcPr>
            <w:tcW w:w="1387" w:type="dxa"/>
            <w:vMerge/>
            <w:vAlign w:val="center"/>
          </w:tcPr>
          <w:p w14:paraId="5D7F3706" w14:textId="77777777" w:rsidR="00717EE3" w:rsidRDefault="00717EE3" w:rsidP="005836B4">
            <w:pPr>
              <w:jc w:val="center"/>
              <w:rPr>
                <w:rFonts w:asciiTheme="minorEastAsia" w:hAnsiTheme="minorEastAsia"/>
              </w:rPr>
            </w:pPr>
          </w:p>
        </w:tc>
        <w:tc>
          <w:tcPr>
            <w:tcW w:w="1116" w:type="dxa"/>
            <w:vAlign w:val="center"/>
          </w:tcPr>
          <w:p w14:paraId="746EC030" w14:textId="77777777" w:rsidR="00717EE3" w:rsidRDefault="00717EE3" w:rsidP="005836B4">
            <w:r>
              <w:rPr>
                <w:rFonts w:hint="eastAsia"/>
              </w:rPr>
              <w:t>设为常用</w:t>
            </w:r>
          </w:p>
        </w:tc>
        <w:tc>
          <w:tcPr>
            <w:tcW w:w="5157" w:type="dxa"/>
            <w:vAlign w:val="center"/>
          </w:tcPr>
          <w:p w14:paraId="5229741B" w14:textId="77777777" w:rsidR="008974FA" w:rsidRDefault="00717EE3" w:rsidP="008974FA">
            <w:pPr>
              <w:rPr>
                <w:ins w:id="3259" w:author="ethink wang" w:date="2017-02-10T10:31:00Z"/>
              </w:rPr>
            </w:pPr>
            <w:r>
              <w:rPr>
                <w:rFonts w:hint="eastAsia"/>
              </w:rPr>
              <w:t>复选框。默认不勾选。</w:t>
            </w:r>
          </w:p>
          <w:p w14:paraId="57CFD790" w14:textId="1B580036" w:rsidR="00717EE3" w:rsidRDefault="00717EE3" w:rsidP="008974FA">
            <w:r>
              <w:rPr>
                <w:rFonts w:hint="eastAsia"/>
              </w:rPr>
              <w:t>勾选后，把当前多文本框中的城市设为常用，</w:t>
            </w:r>
            <w:r w:rsidRPr="008974FA">
              <w:rPr>
                <w:rFonts w:hint="eastAsia"/>
                <w:b/>
                <w:rPrChange w:id="3260" w:author="ethink wang" w:date="2017-02-10T10:18:00Z">
                  <w:rPr>
                    <w:rFonts w:hint="eastAsia"/>
                  </w:rPr>
                </w:rPrChange>
              </w:rPr>
              <w:t>若</w:t>
            </w:r>
            <w:del w:id="3261" w:author="ethink wang" w:date="2017-02-10T10:25:00Z">
              <w:r w:rsidRPr="008974FA" w:rsidDel="008974FA">
                <w:rPr>
                  <w:rFonts w:hint="eastAsia"/>
                  <w:b/>
                  <w:rPrChange w:id="3262" w:author="ethink wang" w:date="2017-02-10T10:18:00Z">
                    <w:rPr>
                      <w:rFonts w:hint="eastAsia"/>
                    </w:rPr>
                  </w:rPrChange>
                </w:rPr>
                <w:delText>之前</w:delText>
              </w:r>
            </w:del>
            <w:r w:rsidRPr="008974FA">
              <w:rPr>
                <w:rFonts w:hint="eastAsia"/>
                <w:b/>
                <w:rPrChange w:id="3263" w:author="ethink wang" w:date="2017-02-10T10:18:00Z">
                  <w:rPr>
                    <w:rFonts w:hint="eastAsia"/>
                  </w:rPr>
                </w:rPrChange>
              </w:rPr>
              <w:t>已有</w:t>
            </w:r>
            <w:ins w:id="3264" w:author="ethink wang" w:date="2017-02-10T10:25:00Z">
              <w:r w:rsidR="008974FA">
                <w:rPr>
                  <w:rFonts w:hint="eastAsia"/>
                  <w:b/>
                </w:rPr>
                <w:t>某</w:t>
              </w:r>
            </w:ins>
            <w:r w:rsidRPr="008974FA">
              <w:rPr>
                <w:rFonts w:hint="eastAsia"/>
                <w:b/>
                <w:rPrChange w:id="3265" w:author="ethink wang" w:date="2017-02-10T10:18:00Z">
                  <w:rPr>
                    <w:rFonts w:hint="eastAsia"/>
                  </w:rPr>
                </w:rPrChange>
              </w:rPr>
              <w:t>常用城市，则</w:t>
            </w:r>
            <w:ins w:id="3266" w:author="ethink wang" w:date="2017-02-10T10:25:00Z">
              <w:r w:rsidR="008974FA">
                <w:rPr>
                  <w:b/>
                </w:rPr>
                <w:t>不再添加</w:t>
              </w:r>
              <w:r w:rsidR="008974FA">
                <w:rPr>
                  <w:rFonts w:hint="eastAsia"/>
                  <w:b/>
                </w:rPr>
                <w:t>，</w:t>
              </w:r>
              <w:r w:rsidR="008974FA">
                <w:rPr>
                  <w:b/>
                </w:rPr>
                <w:t>如</w:t>
              </w:r>
            </w:ins>
            <w:ins w:id="3267" w:author="ethink wang" w:date="2017-02-10T10:26:00Z">
              <w:r w:rsidR="008974FA">
                <w:rPr>
                  <w:b/>
                </w:rPr>
                <w:t>未有</w:t>
              </w:r>
              <w:r w:rsidR="008974FA">
                <w:rPr>
                  <w:rFonts w:hint="eastAsia"/>
                  <w:b/>
                </w:rPr>
                <w:t>，</w:t>
              </w:r>
              <w:r w:rsidR="008974FA">
                <w:rPr>
                  <w:b/>
                </w:rPr>
                <w:t>则追加某常用城市</w:t>
              </w:r>
            </w:ins>
            <w:ins w:id="3268" w:author="ethink wang" w:date="2017-02-10T10:30:00Z">
              <w:r w:rsidR="008974FA">
                <w:rPr>
                  <w:rFonts w:hint="eastAsia"/>
                  <w:b/>
                </w:rPr>
                <w:t>。</w:t>
              </w:r>
            </w:ins>
            <w:del w:id="3269" w:author="ethink wang" w:date="2017-02-10T10:25:00Z">
              <w:r w:rsidRPr="008974FA" w:rsidDel="008974FA">
                <w:rPr>
                  <w:rFonts w:hint="eastAsia"/>
                  <w:b/>
                  <w:rPrChange w:id="3270" w:author="ethink wang" w:date="2017-02-10T10:18:00Z">
                    <w:rPr>
                      <w:rFonts w:hint="eastAsia"/>
                    </w:rPr>
                  </w:rPrChange>
                </w:rPr>
                <w:delText>直接覆盖</w:delText>
              </w:r>
            </w:del>
          </w:p>
        </w:tc>
        <w:tc>
          <w:tcPr>
            <w:tcW w:w="2302" w:type="dxa"/>
            <w:vAlign w:val="center"/>
          </w:tcPr>
          <w:p w14:paraId="5B8D9F54" w14:textId="77777777" w:rsidR="00717EE3" w:rsidRPr="00054E2A" w:rsidRDefault="00717EE3" w:rsidP="005836B4">
            <w:r>
              <w:t>当车辆类型为出租车时隐藏</w:t>
            </w:r>
          </w:p>
        </w:tc>
      </w:tr>
      <w:tr w:rsidR="00717EE3" w:rsidRPr="00C35409" w14:paraId="41564AC6" w14:textId="77777777" w:rsidTr="005836B4">
        <w:trPr>
          <w:trHeight w:val="729"/>
        </w:trPr>
        <w:tc>
          <w:tcPr>
            <w:tcW w:w="1387" w:type="dxa"/>
            <w:vMerge/>
            <w:vAlign w:val="center"/>
          </w:tcPr>
          <w:p w14:paraId="4EBA7721" w14:textId="77777777" w:rsidR="00717EE3" w:rsidRDefault="00717EE3" w:rsidP="005836B4">
            <w:pPr>
              <w:jc w:val="center"/>
              <w:rPr>
                <w:rFonts w:asciiTheme="minorEastAsia" w:hAnsiTheme="minorEastAsia"/>
              </w:rPr>
            </w:pPr>
          </w:p>
        </w:tc>
        <w:tc>
          <w:tcPr>
            <w:tcW w:w="1116" w:type="dxa"/>
            <w:vAlign w:val="center"/>
          </w:tcPr>
          <w:p w14:paraId="62791D61" w14:textId="77777777" w:rsidR="00717EE3" w:rsidRDefault="00717EE3" w:rsidP="005836B4">
            <w:r>
              <w:rPr>
                <w:rFonts w:hint="eastAsia"/>
              </w:rPr>
              <w:t>载入常用</w:t>
            </w:r>
          </w:p>
        </w:tc>
        <w:tc>
          <w:tcPr>
            <w:tcW w:w="5157" w:type="dxa"/>
            <w:vAlign w:val="center"/>
          </w:tcPr>
          <w:p w14:paraId="16F5207E" w14:textId="77777777" w:rsidR="008974FA" w:rsidRDefault="00717EE3" w:rsidP="005836B4">
            <w:pPr>
              <w:rPr>
                <w:ins w:id="3271" w:author="ethink wang" w:date="2017-02-10T10:18:00Z"/>
              </w:rPr>
            </w:pPr>
            <w:r>
              <w:rPr>
                <w:rFonts w:hint="eastAsia"/>
              </w:rPr>
              <w:t>复选框。默认不勾选。</w:t>
            </w:r>
          </w:p>
          <w:p w14:paraId="063F18DB" w14:textId="7FFD3F44" w:rsidR="008974FA" w:rsidRDefault="008974FA" w:rsidP="005836B4">
            <w:pPr>
              <w:rPr>
                <w:ins w:id="3272" w:author="ethink wang" w:date="2017-02-10T10:18:00Z"/>
              </w:rPr>
            </w:pPr>
            <w:ins w:id="3273" w:author="ethink wang" w:date="2017-02-10T10:19:00Z">
              <w:r>
                <w:rPr>
                  <w:rFonts w:hint="eastAsia"/>
                </w:rPr>
                <w:t>（</w:t>
              </w:r>
              <w:r>
                <w:rPr>
                  <w:rFonts w:hint="eastAsia"/>
                </w:rPr>
                <w:t>1</w:t>
              </w:r>
              <w:r>
                <w:rPr>
                  <w:rFonts w:hint="eastAsia"/>
                </w:rPr>
                <w:t>）</w:t>
              </w:r>
            </w:ins>
            <w:r w:rsidR="00717EE3">
              <w:rPr>
                <w:rFonts w:hint="eastAsia"/>
              </w:rPr>
              <w:t>勾选后，把常用城市载入多文本框中，同时校验多文本框中是否有重复的，如果有重复的，则重复的不需要重复载入；</w:t>
            </w:r>
          </w:p>
          <w:p w14:paraId="5B68FDC2" w14:textId="031B4FE3" w:rsidR="00717EE3" w:rsidRDefault="008974FA" w:rsidP="005836B4">
            <w:ins w:id="3274" w:author="ethink wang" w:date="2017-02-10T10:18:00Z">
              <w:r>
                <w:rPr>
                  <w:rFonts w:hint="eastAsia"/>
                </w:rPr>
                <w:t>（</w:t>
              </w:r>
              <w:r>
                <w:rPr>
                  <w:rFonts w:hint="eastAsia"/>
                </w:rPr>
                <w:t>2</w:t>
              </w:r>
              <w:r>
                <w:rPr>
                  <w:rFonts w:hint="eastAsia"/>
                </w:rPr>
                <w:t>）</w:t>
              </w:r>
            </w:ins>
            <w:r w:rsidR="00717EE3">
              <w:rPr>
                <w:rFonts w:hint="eastAsia"/>
              </w:rPr>
              <w:t>取消勾选，把之前勾选载入的重新去掉，不显示在多文本框中</w:t>
            </w:r>
          </w:p>
        </w:tc>
        <w:tc>
          <w:tcPr>
            <w:tcW w:w="2302" w:type="dxa"/>
            <w:vAlign w:val="center"/>
          </w:tcPr>
          <w:p w14:paraId="65DBEE6A" w14:textId="77777777" w:rsidR="00717EE3" w:rsidRPr="00054E2A" w:rsidRDefault="00717EE3" w:rsidP="005836B4">
            <w:r>
              <w:t>当车辆类型为出租车时隐藏</w:t>
            </w:r>
          </w:p>
        </w:tc>
      </w:tr>
      <w:tr w:rsidR="00717EE3" w:rsidRPr="00C35409" w14:paraId="3B1743E9" w14:textId="77777777" w:rsidTr="005836B4">
        <w:trPr>
          <w:trHeight w:val="729"/>
        </w:trPr>
        <w:tc>
          <w:tcPr>
            <w:tcW w:w="1387" w:type="dxa"/>
            <w:vMerge/>
            <w:vAlign w:val="center"/>
          </w:tcPr>
          <w:p w14:paraId="267F67D8" w14:textId="77777777" w:rsidR="00717EE3" w:rsidRDefault="00717EE3" w:rsidP="005836B4">
            <w:pPr>
              <w:jc w:val="center"/>
              <w:rPr>
                <w:rFonts w:asciiTheme="minorEastAsia" w:hAnsiTheme="minorEastAsia"/>
              </w:rPr>
            </w:pPr>
          </w:p>
        </w:tc>
        <w:tc>
          <w:tcPr>
            <w:tcW w:w="1116" w:type="dxa"/>
            <w:vAlign w:val="center"/>
          </w:tcPr>
          <w:p w14:paraId="00BFA21D" w14:textId="77777777" w:rsidR="00717EE3" w:rsidRDefault="00717EE3" w:rsidP="005836B4">
            <w:r>
              <w:rPr>
                <w:rFonts w:hint="eastAsia"/>
              </w:rPr>
              <w:t>确定</w:t>
            </w:r>
          </w:p>
        </w:tc>
        <w:tc>
          <w:tcPr>
            <w:tcW w:w="5157" w:type="dxa"/>
            <w:vAlign w:val="center"/>
          </w:tcPr>
          <w:p w14:paraId="52BAE171" w14:textId="37C2A3FB" w:rsidR="00717EE3" w:rsidRDefault="00717EE3" w:rsidP="005836B4">
            <w:r>
              <w:rPr>
                <w:rFonts w:hint="eastAsia"/>
              </w:rPr>
              <w:t>1</w:t>
            </w:r>
            <w:del w:id="3275" w:author="ethink wang" w:date="2017-02-10T10:19:00Z">
              <w:r w:rsidDel="008974FA">
                <w:rPr>
                  <w:rFonts w:hint="eastAsia"/>
                </w:rPr>
                <w:delText xml:space="preserve"> </w:delText>
              </w:r>
            </w:del>
            <w:ins w:id="3276" w:author="ethink wang" w:date="2017-02-10T10:19:00Z">
              <w:r w:rsidR="008974FA">
                <w:rPr>
                  <w:rFonts w:hint="eastAsia"/>
                </w:rPr>
                <w:t>、</w:t>
              </w:r>
            </w:ins>
            <w:r>
              <w:rPr>
                <w:rFonts w:hint="eastAsia"/>
              </w:rPr>
              <w:t>检验必填项是否已填写，未填写给相应提示</w:t>
            </w:r>
          </w:p>
          <w:p w14:paraId="66677AA6" w14:textId="48FD40AB" w:rsidR="00717EE3" w:rsidRDefault="00717EE3" w:rsidP="005836B4">
            <w:r>
              <w:rPr>
                <w:rFonts w:hint="eastAsia"/>
              </w:rPr>
              <w:t>2</w:t>
            </w:r>
            <w:del w:id="3277" w:author="ethink wang" w:date="2017-02-10T10:19:00Z">
              <w:r w:rsidDel="008974FA">
                <w:rPr>
                  <w:rFonts w:hint="eastAsia"/>
                </w:rPr>
                <w:delText xml:space="preserve"> </w:delText>
              </w:r>
            </w:del>
            <w:ins w:id="3278" w:author="ethink wang" w:date="2017-02-10T10:19:00Z">
              <w:r w:rsidR="008974FA">
                <w:rPr>
                  <w:rFonts w:hint="eastAsia"/>
                </w:rPr>
                <w:t>、</w:t>
              </w:r>
            </w:ins>
            <w:r>
              <w:rPr>
                <w:rFonts w:hint="eastAsia"/>
              </w:rPr>
              <w:t>检验车牌号和车架号是否已存在，若已存在则提示“车牌号已存在”或“车架号已存在”</w:t>
            </w:r>
          </w:p>
          <w:p w14:paraId="2AD92C5D" w14:textId="4BC4336F" w:rsidR="00717EE3" w:rsidRPr="00717EE3" w:rsidRDefault="00717EE3" w:rsidP="005836B4">
            <w:r>
              <w:t>3</w:t>
            </w:r>
            <w:del w:id="3279" w:author="ethink wang" w:date="2017-02-10T10:19:00Z">
              <w:r w:rsidDel="008974FA">
                <w:rPr>
                  <w:rFonts w:hint="eastAsia"/>
                </w:rPr>
                <w:delText xml:space="preserve"> </w:delText>
              </w:r>
            </w:del>
            <w:ins w:id="3280" w:author="ethink wang" w:date="2017-02-10T10:19:00Z">
              <w:r w:rsidR="008974FA">
                <w:rPr>
                  <w:rFonts w:hint="eastAsia"/>
                </w:rPr>
                <w:t>、</w:t>
              </w:r>
            </w:ins>
            <w:r>
              <w:t>保存成功</w:t>
            </w:r>
            <w:r>
              <w:rPr>
                <w:rFonts w:hint="eastAsia"/>
              </w:rPr>
              <w:t>，</w:t>
            </w:r>
            <w:r>
              <w:t>则提示文案</w:t>
            </w:r>
            <w:r>
              <w:rPr>
                <w:rFonts w:hint="eastAsia"/>
              </w:rPr>
              <w:t>“保存成功”，关闭弹窗</w:t>
            </w:r>
          </w:p>
        </w:tc>
        <w:tc>
          <w:tcPr>
            <w:tcW w:w="2302" w:type="dxa"/>
            <w:vAlign w:val="center"/>
          </w:tcPr>
          <w:p w14:paraId="6887C180" w14:textId="77777777" w:rsidR="00717EE3" w:rsidRPr="00717EE3" w:rsidRDefault="00717EE3" w:rsidP="005836B4">
            <w:r>
              <w:t>若执行保存时断网</w:t>
            </w:r>
            <w:r>
              <w:rPr>
                <w:rFonts w:hint="eastAsia"/>
              </w:rPr>
              <w:t>，</w:t>
            </w:r>
            <w:r>
              <w:t>则浮窗显示断网通用提示</w:t>
            </w:r>
          </w:p>
        </w:tc>
      </w:tr>
      <w:tr w:rsidR="00717EE3" w:rsidRPr="00C35409" w14:paraId="6C520C5F" w14:textId="77777777" w:rsidTr="005836B4">
        <w:trPr>
          <w:trHeight w:val="729"/>
        </w:trPr>
        <w:tc>
          <w:tcPr>
            <w:tcW w:w="1387" w:type="dxa"/>
            <w:vMerge/>
            <w:vAlign w:val="center"/>
          </w:tcPr>
          <w:p w14:paraId="06951784" w14:textId="77777777" w:rsidR="00717EE3" w:rsidRDefault="00717EE3" w:rsidP="005836B4">
            <w:pPr>
              <w:jc w:val="center"/>
              <w:rPr>
                <w:rFonts w:asciiTheme="minorEastAsia" w:hAnsiTheme="minorEastAsia"/>
              </w:rPr>
            </w:pPr>
          </w:p>
        </w:tc>
        <w:tc>
          <w:tcPr>
            <w:tcW w:w="1116" w:type="dxa"/>
            <w:vAlign w:val="center"/>
          </w:tcPr>
          <w:p w14:paraId="20B3DC93" w14:textId="77777777" w:rsidR="00717EE3" w:rsidRDefault="00717EE3" w:rsidP="005836B4">
            <w:r>
              <w:rPr>
                <w:rFonts w:hint="eastAsia"/>
              </w:rPr>
              <w:t>取消</w:t>
            </w:r>
          </w:p>
        </w:tc>
        <w:tc>
          <w:tcPr>
            <w:tcW w:w="5157" w:type="dxa"/>
            <w:vAlign w:val="center"/>
          </w:tcPr>
          <w:p w14:paraId="2F21C108" w14:textId="77777777" w:rsidR="00717EE3" w:rsidRDefault="00717EE3" w:rsidP="005836B4">
            <w:r>
              <w:rPr>
                <w:rFonts w:hint="eastAsia"/>
              </w:rPr>
              <w:t>点击关闭弹窗</w:t>
            </w:r>
          </w:p>
        </w:tc>
        <w:tc>
          <w:tcPr>
            <w:tcW w:w="2302" w:type="dxa"/>
            <w:vAlign w:val="center"/>
          </w:tcPr>
          <w:p w14:paraId="3CF70A47" w14:textId="77777777" w:rsidR="00717EE3" w:rsidRDefault="00717EE3" w:rsidP="005836B4"/>
        </w:tc>
      </w:tr>
      <w:tr w:rsidR="00735081" w:rsidRPr="00C35409" w14:paraId="7ED7776F" w14:textId="77777777" w:rsidTr="005836B4">
        <w:trPr>
          <w:trHeight w:val="729"/>
        </w:trPr>
        <w:tc>
          <w:tcPr>
            <w:tcW w:w="1387" w:type="dxa"/>
            <w:vMerge w:val="restart"/>
            <w:vAlign w:val="center"/>
          </w:tcPr>
          <w:p w14:paraId="22B19CC3" w14:textId="77777777" w:rsidR="00735081" w:rsidRDefault="00735081" w:rsidP="00717EE3">
            <w:pPr>
              <w:rPr>
                <w:rFonts w:asciiTheme="minorEastAsia" w:hAnsiTheme="minorEastAsia"/>
              </w:rPr>
            </w:pPr>
            <w:r>
              <w:rPr>
                <w:rFonts w:asciiTheme="minorEastAsia" w:hAnsiTheme="minorEastAsia"/>
              </w:rPr>
              <w:t>维护车辆信息弹窗</w:t>
            </w:r>
          </w:p>
        </w:tc>
        <w:tc>
          <w:tcPr>
            <w:tcW w:w="1116" w:type="dxa"/>
            <w:vAlign w:val="center"/>
          </w:tcPr>
          <w:p w14:paraId="12D7AF3F" w14:textId="77777777" w:rsidR="00735081" w:rsidRDefault="00735081" w:rsidP="005836B4">
            <w:r>
              <w:rPr>
                <w:rFonts w:hint="eastAsia"/>
              </w:rPr>
              <w:t>说明</w:t>
            </w:r>
          </w:p>
        </w:tc>
        <w:tc>
          <w:tcPr>
            <w:tcW w:w="5157" w:type="dxa"/>
            <w:vAlign w:val="center"/>
          </w:tcPr>
          <w:p w14:paraId="776AC585" w14:textId="77777777" w:rsidR="00735081" w:rsidRDefault="00735081" w:rsidP="005836B4">
            <w:r>
              <w:rPr>
                <w:rFonts w:hint="eastAsia"/>
              </w:rPr>
              <w:t>相比“新增车辆信息”弹窗，载入已有车辆数据。</w:t>
            </w:r>
          </w:p>
          <w:p w14:paraId="56288403" w14:textId="78538580" w:rsidR="00735081" w:rsidRDefault="00735081" w:rsidP="005836B4">
            <w:r>
              <w:rPr>
                <w:rFonts w:hint="eastAsia"/>
              </w:rPr>
              <w:t>1</w:t>
            </w:r>
            <w:del w:id="3281" w:author="ethink wang" w:date="2017-02-10T10:19:00Z">
              <w:r w:rsidDel="008974FA">
                <w:rPr>
                  <w:rFonts w:hint="eastAsia"/>
                </w:rPr>
                <w:delText xml:space="preserve"> </w:delText>
              </w:r>
            </w:del>
            <w:ins w:id="3282" w:author="ethink wang" w:date="2017-02-10T10:19:00Z">
              <w:r w:rsidR="008974FA">
                <w:rPr>
                  <w:rFonts w:hint="eastAsia"/>
                </w:rPr>
                <w:t>、</w:t>
              </w:r>
            </w:ins>
            <w:r>
              <w:rPr>
                <w:rFonts w:hint="eastAsia"/>
              </w:rPr>
              <w:t>车辆类型不可编辑</w:t>
            </w:r>
          </w:p>
          <w:p w14:paraId="6B5D5B4D" w14:textId="55157CA4" w:rsidR="00735081" w:rsidRDefault="00735081" w:rsidP="00F54CEA">
            <w:r>
              <w:rPr>
                <w:rFonts w:hint="eastAsia"/>
              </w:rPr>
              <w:t>2</w:t>
            </w:r>
            <w:del w:id="3283" w:author="ethink wang" w:date="2017-02-10T10:19:00Z">
              <w:r w:rsidDel="008974FA">
                <w:rPr>
                  <w:rFonts w:hint="eastAsia"/>
                </w:rPr>
                <w:delText xml:space="preserve"> </w:delText>
              </w:r>
            </w:del>
            <w:ins w:id="3284" w:author="ethink wang" w:date="2017-02-10T10:19:00Z">
              <w:r w:rsidR="008974FA">
                <w:rPr>
                  <w:rFonts w:hint="eastAsia"/>
                </w:rPr>
                <w:t>、</w:t>
              </w:r>
            </w:ins>
            <w:r>
              <w:rPr>
                <w:rFonts w:hint="eastAsia"/>
              </w:rPr>
              <w:t>增加“服务状态”下拉框，包括“下线”“维修中”</w:t>
            </w:r>
            <w:del w:id="3285" w:author="ethink wang" w:date="2017-02-10T10:34:00Z">
              <w:r w:rsidDel="008974FA">
                <w:rPr>
                  <w:rFonts w:hint="eastAsia"/>
                </w:rPr>
                <w:delText>，</w:delText>
              </w:r>
            </w:del>
            <w:ins w:id="3286" w:author="ethink wang" w:date="2017-02-10T10:34:00Z">
              <w:r w:rsidR="008974FA">
                <w:rPr>
                  <w:rFonts w:hint="eastAsia"/>
                </w:rPr>
                <w:t>3</w:t>
              </w:r>
              <w:r w:rsidR="008974FA">
                <w:rPr>
                  <w:rFonts w:hint="eastAsia"/>
                </w:rPr>
                <w:t>、</w:t>
              </w:r>
            </w:ins>
            <w:r>
              <w:rPr>
                <w:rFonts w:hint="eastAsia"/>
              </w:rPr>
              <w:t>默认带入当前车辆服务状态</w:t>
            </w:r>
          </w:p>
          <w:p w14:paraId="77848E9B" w14:textId="6CCB7A08" w:rsidR="00735081" w:rsidRPr="00735081" w:rsidRDefault="008974FA" w:rsidP="00F54CEA">
            <w:ins w:id="3287" w:author="ethink wang" w:date="2017-02-10T10:34:00Z">
              <w:r>
                <w:rPr>
                  <w:rFonts w:hint="eastAsia"/>
                </w:rPr>
                <w:t>4</w:t>
              </w:r>
              <w:r>
                <w:rPr>
                  <w:rFonts w:hint="eastAsia"/>
                </w:rPr>
                <w:t>、</w:t>
              </w:r>
            </w:ins>
            <w:r w:rsidR="00735081">
              <w:rPr>
                <w:rFonts w:hint="eastAsia"/>
              </w:rPr>
              <w:t>其他内容项均可编辑</w:t>
            </w:r>
          </w:p>
        </w:tc>
        <w:tc>
          <w:tcPr>
            <w:tcW w:w="2302" w:type="dxa"/>
            <w:vAlign w:val="center"/>
          </w:tcPr>
          <w:p w14:paraId="335FD768" w14:textId="77777777" w:rsidR="00735081" w:rsidRDefault="00735081" w:rsidP="005836B4"/>
        </w:tc>
      </w:tr>
      <w:tr w:rsidR="00735081" w:rsidRPr="00C35409" w14:paraId="4C1BC68F" w14:textId="77777777" w:rsidTr="005836B4">
        <w:trPr>
          <w:trHeight w:val="729"/>
        </w:trPr>
        <w:tc>
          <w:tcPr>
            <w:tcW w:w="1387" w:type="dxa"/>
            <w:vMerge/>
            <w:vAlign w:val="center"/>
          </w:tcPr>
          <w:p w14:paraId="2B0DE88B" w14:textId="77777777" w:rsidR="00735081" w:rsidRDefault="00735081" w:rsidP="00717EE3">
            <w:pPr>
              <w:rPr>
                <w:rFonts w:asciiTheme="minorEastAsia" w:hAnsiTheme="minorEastAsia"/>
              </w:rPr>
            </w:pPr>
          </w:p>
        </w:tc>
        <w:tc>
          <w:tcPr>
            <w:tcW w:w="1116" w:type="dxa"/>
            <w:vAlign w:val="center"/>
          </w:tcPr>
          <w:p w14:paraId="4F9EE2DA" w14:textId="77777777" w:rsidR="00735081" w:rsidRDefault="00735081" w:rsidP="005836B4">
            <w:r>
              <w:rPr>
                <w:rFonts w:hint="eastAsia"/>
              </w:rPr>
              <w:t>确定</w:t>
            </w:r>
          </w:p>
        </w:tc>
        <w:tc>
          <w:tcPr>
            <w:tcW w:w="5157" w:type="dxa"/>
            <w:vAlign w:val="center"/>
          </w:tcPr>
          <w:p w14:paraId="1D71B48B" w14:textId="77777777" w:rsidR="00735081" w:rsidRDefault="00735081" w:rsidP="005836B4">
            <w:r>
              <w:rPr>
                <w:rFonts w:hint="eastAsia"/>
              </w:rPr>
              <w:t>校验项参照“新增车辆信息”</w:t>
            </w:r>
          </w:p>
        </w:tc>
        <w:tc>
          <w:tcPr>
            <w:tcW w:w="2302" w:type="dxa"/>
            <w:vAlign w:val="center"/>
          </w:tcPr>
          <w:p w14:paraId="2E27E8D4" w14:textId="77777777" w:rsidR="00735081" w:rsidRDefault="00735081" w:rsidP="005836B4"/>
        </w:tc>
      </w:tr>
      <w:tr w:rsidR="00735081" w:rsidRPr="00C35409" w14:paraId="7068DD12" w14:textId="77777777" w:rsidTr="005836B4">
        <w:trPr>
          <w:trHeight w:val="729"/>
        </w:trPr>
        <w:tc>
          <w:tcPr>
            <w:tcW w:w="1387" w:type="dxa"/>
            <w:vMerge/>
            <w:vAlign w:val="center"/>
          </w:tcPr>
          <w:p w14:paraId="609D48F8" w14:textId="77777777" w:rsidR="00735081" w:rsidRDefault="00735081" w:rsidP="00717EE3">
            <w:pPr>
              <w:rPr>
                <w:rFonts w:asciiTheme="minorEastAsia" w:hAnsiTheme="minorEastAsia"/>
              </w:rPr>
            </w:pPr>
          </w:p>
        </w:tc>
        <w:tc>
          <w:tcPr>
            <w:tcW w:w="1116" w:type="dxa"/>
            <w:vAlign w:val="center"/>
          </w:tcPr>
          <w:p w14:paraId="0D0536F3" w14:textId="77777777" w:rsidR="00735081" w:rsidRDefault="00735081" w:rsidP="005836B4">
            <w:r>
              <w:rPr>
                <w:rFonts w:hint="eastAsia"/>
              </w:rPr>
              <w:t>取消</w:t>
            </w:r>
          </w:p>
        </w:tc>
        <w:tc>
          <w:tcPr>
            <w:tcW w:w="5157" w:type="dxa"/>
            <w:vAlign w:val="center"/>
          </w:tcPr>
          <w:p w14:paraId="1C19CE7D" w14:textId="77777777" w:rsidR="00735081" w:rsidRDefault="00735081" w:rsidP="005836B4">
            <w:r>
              <w:rPr>
                <w:rFonts w:hint="eastAsia"/>
              </w:rPr>
              <w:t>点击关闭弹窗</w:t>
            </w:r>
          </w:p>
        </w:tc>
        <w:tc>
          <w:tcPr>
            <w:tcW w:w="2302" w:type="dxa"/>
            <w:vAlign w:val="center"/>
          </w:tcPr>
          <w:p w14:paraId="25134C75" w14:textId="77777777" w:rsidR="00735081" w:rsidRDefault="00735081" w:rsidP="005836B4"/>
        </w:tc>
      </w:tr>
    </w:tbl>
    <w:p w14:paraId="01F60111" w14:textId="77777777" w:rsidR="009F38DA" w:rsidRDefault="009F38DA" w:rsidP="006E1CFC">
      <w:pPr>
        <w:pStyle w:val="4"/>
      </w:pPr>
      <w:bookmarkStart w:id="3288" w:name="_Toc474764560"/>
      <w:commentRangeStart w:id="3289"/>
      <w:commentRangeStart w:id="3290"/>
      <w:r>
        <w:t>司机管理</w:t>
      </w:r>
      <w:commentRangeEnd w:id="3289"/>
      <w:r w:rsidR="00EA462E">
        <w:rPr>
          <w:rStyle w:val="afe"/>
          <w:rFonts w:asciiTheme="minorHAnsi" w:eastAsiaTheme="minorEastAsia" w:hAnsiTheme="minorHAnsi" w:cstheme="minorBidi"/>
          <w:b w:val="0"/>
          <w:bCs w:val="0"/>
        </w:rPr>
        <w:commentReference w:id="3289"/>
      </w:r>
      <w:commentRangeEnd w:id="3290"/>
      <w:r w:rsidR="001C61FF">
        <w:rPr>
          <w:rStyle w:val="afe"/>
          <w:rFonts w:asciiTheme="minorHAnsi" w:eastAsiaTheme="minorEastAsia" w:hAnsiTheme="minorHAnsi" w:cstheme="minorBidi"/>
          <w:b w:val="0"/>
          <w:bCs w:val="0"/>
        </w:rPr>
        <w:commentReference w:id="3290"/>
      </w:r>
      <w:bookmarkEnd w:id="3288"/>
    </w:p>
    <w:p w14:paraId="559390A9" w14:textId="77777777" w:rsidR="004F6D2B" w:rsidRDefault="004F6D2B" w:rsidP="004F6D2B">
      <w:pPr>
        <w:pStyle w:val="5"/>
      </w:pPr>
      <w:r>
        <w:t>用例描述</w:t>
      </w:r>
    </w:p>
    <w:p w14:paraId="19219909" w14:textId="77777777" w:rsidR="00166F57" w:rsidRPr="00166F57" w:rsidRDefault="00166F57" w:rsidP="00166F57">
      <w:r>
        <w:rPr>
          <w:rFonts w:hint="eastAsia"/>
        </w:rPr>
        <w:t xml:space="preserve">  </w:t>
      </w:r>
      <w:r>
        <w:rPr>
          <w:rFonts w:hint="eastAsia"/>
        </w:rPr>
        <w:t>司机管理包括司机的查询、新增、查看、编辑等功能。</w:t>
      </w:r>
    </w:p>
    <w:p w14:paraId="38F8BF7E" w14:textId="77777777" w:rsidR="00D912F7" w:rsidRPr="00D912F7" w:rsidRDefault="004F6D2B" w:rsidP="0040549E">
      <w:pPr>
        <w:pStyle w:val="5"/>
      </w:pPr>
      <w:r>
        <w:t>元素规则</w:t>
      </w:r>
    </w:p>
    <w:tbl>
      <w:tblPr>
        <w:tblStyle w:val="af1"/>
        <w:tblW w:w="0" w:type="auto"/>
        <w:tblLook w:val="04A0" w:firstRow="1" w:lastRow="0" w:firstColumn="1" w:lastColumn="0" w:noHBand="0" w:noVBand="1"/>
      </w:tblPr>
      <w:tblGrid>
        <w:gridCol w:w="1379"/>
        <w:gridCol w:w="1219"/>
        <w:gridCol w:w="5089"/>
        <w:gridCol w:w="2275"/>
      </w:tblGrid>
      <w:tr w:rsidR="00D912F7" w:rsidRPr="00753787" w14:paraId="67B9B8AF" w14:textId="77777777" w:rsidTr="0040549E">
        <w:trPr>
          <w:trHeight w:val="567"/>
        </w:trPr>
        <w:tc>
          <w:tcPr>
            <w:tcW w:w="1387" w:type="dxa"/>
            <w:shd w:val="clear" w:color="auto" w:fill="D9D9D9" w:themeFill="background1" w:themeFillShade="D9"/>
            <w:vAlign w:val="center"/>
          </w:tcPr>
          <w:p w14:paraId="39D71AB8" w14:textId="77777777" w:rsidR="00D912F7" w:rsidRPr="00753787" w:rsidRDefault="00D912F7" w:rsidP="0040549E">
            <w:pPr>
              <w:jc w:val="center"/>
              <w:rPr>
                <w:b/>
              </w:rPr>
            </w:pPr>
            <w:r>
              <w:rPr>
                <w:rFonts w:hint="eastAsia"/>
                <w:b/>
              </w:rPr>
              <w:t>页面</w:t>
            </w:r>
          </w:p>
        </w:tc>
        <w:tc>
          <w:tcPr>
            <w:tcW w:w="1116" w:type="dxa"/>
            <w:shd w:val="clear" w:color="auto" w:fill="D9D9D9" w:themeFill="background1" w:themeFillShade="D9"/>
            <w:vAlign w:val="center"/>
          </w:tcPr>
          <w:p w14:paraId="0C28C56F" w14:textId="77777777" w:rsidR="00D912F7" w:rsidRPr="00753787" w:rsidRDefault="00D912F7" w:rsidP="0040549E">
            <w:pPr>
              <w:jc w:val="center"/>
              <w:rPr>
                <w:b/>
              </w:rPr>
            </w:pPr>
            <w:r w:rsidRPr="00753787">
              <w:rPr>
                <w:b/>
              </w:rPr>
              <w:t>元素名称</w:t>
            </w:r>
          </w:p>
        </w:tc>
        <w:tc>
          <w:tcPr>
            <w:tcW w:w="5157" w:type="dxa"/>
            <w:shd w:val="clear" w:color="auto" w:fill="D9D9D9" w:themeFill="background1" w:themeFillShade="D9"/>
            <w:vAlign w:val="center"/>
          </w:tcPr>
          <w:p w14:paraId="132AFCD5" w14:textId="77777777" w:rsidR="00D912F7" w:rsidRPr="00753787" w:rsidRDefault="00D912F7" w:rsidP="0040549E">
            <w:pPr>
              <w:jc w:val="center"/>
              <w:rPr>
                <w:b/>
              </w:rPr>
            </w:pPr>
            <w:r w:rsidRPr="00753787">
              <w:rPr>
                <w:b/>
              </w:rPr>
              <w:t>描述</w:t>
            </w:r>
          </w:p>
        </w:tc>
        <w:tc>
          <w:tcPr>
            <w:tcW w:w="2302" w:type="dxa"/>
            <w:shd w:val="clear" w:color="auto" w:fill="D9D9D9" w:themeFill="background1" w:themeFillShade="D9"/>
            <w:vAlign w:val="center"/>
          </w:tcPr>
          <w:p w14:paraId="7332321F" w14:textId="77777777" w:rsidR="00D912F7" w:rsidRPr="00753787" w:rsidRDefault="00D912F7" w:rsidP="0040549E">
            <w:pPr>
              <w:ind w:leftChars="-253" w:left="-531"/>
              <w:jc w:val="center"/>
              <w:rPr>
                <w:b/>
              </w:rPr>
            </w:pPr>
            <w:r>
              <w:rPr>
                <w:rFonts w:hint="eastAsia"/>
                <w:b/>
              </w:rPr>
              <w:t>异常处理</w:t>
            </w:r>
          </w:p>
        </w:tc>
      </w:tr>
      <w:tr w:rsidR="008A3E9D" w14:paraId="1FCFCDFC" w14:textId="77777777" w:rsidTr="0040549E">
        <w:trPr>
          <w:trHeight w:val="729"/>
        </w:trPr>
        <w:tc>
          <w:tcPr>
            <w:tcW w:w="1387" w:type="dxa"/>
            <w:vMerge w:val="restart"/>
            <w:vAlign w:val="center"/>
          </w:tcPr>
          <w:p w14:paraId="5AEF014A" w14:textId="77777777" w:rsidR="008A3E9D" w:rsidRDefault="008A3E9D" w:rsidP="008A3E9D">
            <w:pPr>
              <w:jc w:val="center"/>
            </w:pPr>
            <w:r>
              <w:rPr>
                <w:rFonts w:asciiTheme="minorEastAsia" w:hAnsiTheme="minorEastAsia" w:hint="eastAsia"/>
              </w:rPr>
              <w:t>Ⅴ</w:t>
            </w:r>
            <w:r>
              <w:rPr>
                <w:rFonts w:hint="eastAsia"/>
              </w:rPr>
              <w:t>-</w:t>
            </w:r>
            <w:r>
              <w:t>A-04</w:t>
            </w:r>
          </w:p>
        </w:tc>
        <w:tc>
          <w:tcPr>
            <w:tcW w:w="1116" w:type="dxa"/>
            <w:vAlign w:val="center"/>
          </w:tcPr>
          <w:p w14:paraId="1E116D6B" w14:textId="77777777" w:rsidR="008A3E9D" w:rsidRDefault="008A3E9D" w:rsidP="0040549E">
            <w:r>
              <w:rPr>
                <w:rFonts w:hint="eastAsia"/>
              </w:rPr>
              <w:t>查询</w:t>
            </w:r>
            <w:r>
              <w:t>条件</w:t>
            </w:r>
          </w:p>
        </w:tc>
        <w:tc>
          <w:tcPr>
            <w:tcW w:w="5157" w:type="dxa"/>
            <w:vAlign w:val="center"/>
          </w:tcPr>
          <w:p w14:paraId="345B839C" w14:textId="77777777" w:rsidR="008974FA" w:rsidRDefault="008A3E9D" w:rsidP="00D912F7">
            <w:pPr>
              <w:rPr>
                <w:ins w:id="3291" w:author="ethink wang" w:date="2017-02-10T10:35:00Z"/>
              </w:rPr>
            </w:pPr>
            <w:r>
              <w:t>查询条件如原型</w:t>
            </w:r>
            <w:r>
              <w:rPr>
                <w:rFonts w:hint="eastAsia"/>
              </w:rPr>
              <w:t>，不赘述。</w:t>
            </w:r>
          </w:p>
          <w:p w14:paraId="3D882204" w14:textId="6E8B3FD2" w:rsidR="008974FA" w:rsidRDefault="008974FA" w:rsidP="00D912F7">
            <w:pPr>
              <w:rPr>
                <w:ins w:id="3292" w:author="ethink wang" w:date="2017-02-10T10:35:00Z"/>
              </w:rPr>
            </w:pPr>
            <w:ins w:id="3293" w:author="ethink wang" w:date="2017-02-10T10:35:00Z">
              <w:r>
                <w:rPr>
                  <w:rFonts w:hint="eastAsia"/>
                </w:rPr>
                <w:t>（</w:t>
              </w:r>
              <w:r>
                <w:rPr>
                  <w:rFonts w:hint="eastAsia"/>
                </w:rPr>
                <w:t>1</w:t>
              </w:r>
              <w:r>
                <w:rPr>
                  <w:rFonts w:hint="eastAsia"/>
                </w:rPr>
                <w:t>）</w:t>
              </w:r>
            </w:ins>
            <w:r w:rsidR="008A3E9D">
              <w:rPr>
                <w:rFonts w:hint="eastAsia"/>
              </w:rPr>
              <w:t>司机控件采用联想输入框，可使用姓名或电话进行查询；</w:t>
            </w:r>
          </w:p>
          <w:p w14:paraId="1D2EE63D" w14:textId="4618C242" w:rsidR="008974FA" w:rsidRDefault="008974FA" w:rsidP="00D912F7">
            <w:pPr>
              <w:rPr>
                <w:ins w:id="3294" w:author="ethink wang" w:date="2017-02-10T10:35:00Z"/>
              </w:rPr>
            </w:pPr>
            <w:ins w:id="3295" w:author="ethink wang" w:date="2017-02-10T10:35:00Z">
              <w:r>
                <w:rPr>
                  <w:rFonts w:hint="eastAsia"/>
                </w:rPr>
                <w:t>（</w:t>
              </w:r>
              <w:r>
                <w:rPr>
                  <w:rFonts w:hint="eastAsia"/>
                </w:rPr>
                <w:t>2</w:t>
              </w:r>
              <w:r>
                <w:rPr>
                  <w:rFonts w:hint="eastAsia"/>
                </w:rPr>
                <w:t>）</w:t>
              </w:r>
            </w:ins>
            <w:r w:rsidR="008A3E9D">
              <w:rPr>
                <w:rFonts w:hint="eastAsia"/>
              </w:rPr>
              <w:t>工作状态下拉框包括“全部”“空闲”“服务中”“下线”，默认为“全部”；</w:t>
            </w:r>
          </w:p>
          <w:p w14:paraId="5705E8B3" w14:textId="496D51CC" w:rsidR="008974FA" w:rsidRDefault="008974FA" w:rsidP="00D912F7">
            <w:pPr>
              <w:rPr>
                <w:ins w:id="3296" w:author="ethink wang" w:date="2017-02-10T10:35:00Z"/>
              </w:rPr>
            </w:pPr>
            <w:ins w:id="3297" w:author="ethink wang" w:date="2017-02-10T10:35:00Z">
              <w:r>
                <w:rPr>
                  <w:rFonts w:hint="eastAsia"/>
                </w:rPr>
                <w:t>（</w:t>
              </w:r>
              <w:r>
                <w:rPr>
                  <w:rFonts w:hint="eastAsia"/>
                </w:rPr>
                <w:t>3</w:t>
              </w:r>
              <w:r>
                <w:rPr>
                  <w:rFonts w:hint="eastAsia"/>
                </w:rPr>
                <w:t>）</w:t>
              </w:r>
            </w:ins>
            <w:r w:rsidR="008A3E9D">
              <w:rPr>
                <w:rFonts w:hint="eastAsia"/>
              </w:rPr>
              <w:t>登记城市控件采用联想输入框，来源于列表中的登记城市，数据一次性加载到下拉框，搜索只搜索下拉框值；</w:t>
            </w:r>
          </w:p>
          <w:p w14:paraId="26917D39" w14:textId="511E58C9" w:rsidR="008974FA" w:rsidRDefault="008974FA" w:rsidP="00D912F7">
            <w:pPr>
              <w:rPr>
                <w:ins w:id="3298" w:author="ethink wang" w:date="2017-02-10T10:35:00Z"/>
              </w:rPr>
            </w:pPr>
            <w:ins w:id="3299" w:author="ethink wang" w:date="2017-02-10T10:35:00Z">
              <w:r>
                <w:rPr>
                  <w:rFonts w:hint="eastAsia"/>
                </w:rPr>
                <w:t>（</w:t>
              </w:r>
              <w:r>
                <w:rPr>
                  <w:rFonts w:hint="eastAsia"/>
                </w:rPr>
                <w:t>4</w:t>
              </w:r>
              <w:r>
                <w:rPr>
                  <w:rFonts w:hint="eastAsia"/>
                </w:rPr>
                <w:t>）</w:t>
              </w:r>
            </w:ins>
            <w:r w:rsidR="008A3E9D">
              <w:rPr>
                <w:rFonts w:hint="eastAsia"/>
              </w:rPr>
              <w:t>在职状态下拉控件包括“全部”“在职”“离职”，默认“全部”；</w:t>
            </w:r>
          </w:p>
          <w:p w14:paraId="1D9F6D2D" w14:textId="1441041E" w:rsidR="008A3E9D" w:rsidRPr="00F0182A" w:rsidRDefault="008974FA" w:rsidP="00D912F7">
            <w:ins w:id="3300" w:author="ethink wang" w:date="2017-02-10T10:35:00Z">
              <w:r>
                <w:rPr>
                  <w:rFonts w:hint="eastAsia"/>
                </w:rPr>
                <w:t>（</w:t>
              </w:r>
              <w:r>
                <w:rPr>
                  <w:rFonts w:hint="eastAsia"/>
                </w:rPr>
                <w:t>5</w:t>
              </w:r>
              <w:r>
                <w:rPr>
                  <w:rFonts w:hint="eastAsia"/>
                </w:rPr>
                <w:t>）</w:t>
              </w:r>
            </w:ins>
            <w:r w:rsidR="008A3E9D">
              <w:rPr>
                <w:rFonts w:hint="eastAsia"/>
              </w:rPr>
              <w:t>司机类型下拉控件包括“全部”“网约车”“出租车”，默认“全部”</w:t>
            </w:r>
          </w:p>
        </w:tc>
        <w:tc>
          <w:tcPr>
            <w:tcW w:w="2302" w:type="dxa"/>
            <w:vAlign w:val="center"/>
          </w:tcPr>
          <w:p w14:paraId="082C1FE2" w14:textId="77777777" w:rsidR="008A3E9D" w:rsidRPr="00054E2A" w:rsidRDefault="008A3E9D" w:rsidP="0040549E"/>
        </w:tc>
      </w:tr>
      <w:tr w:rsidR="008A3E9D" w14:paraId="21C3EA8D" w14:textId="77777777" w:rsidTr="0040549E">
        <w:trPr>
          <w:trHeight w:val="729"/>
        </w:trPr>
        <w:tc>
          <w:tcPr>
            <w:tcW w:w="1387" w:type="dxa"/>
            <w:vMerge/>
            <w:vAlign w:val="center"/>
          </w:tcPr>
          <w:p w14:paraId="021E0ED2" w14:textId="77777777" w:rsidR="008A3E9D" w:rsidRDefault="008A3E9D" w:rsidP="0040549E">
            <w:pPr>
              <w:jc w:val="center"/>
              <w:rPr>
                <w:rFonts w:asciiTheme="minorEastAsia" w:hAnsiTheme="minorEastAsia"/>
              </w:rPr>
            </w:pPr>
          </w:p>
        </w:tc>
        <w:tc>
          <w:tcPr>
            <w:tcW w:w="1116" w:type="dxa"/>
            <w:vAlign w:val="center"/>
          </w:tcPr>
          <w:p w14:paraId="562B52B3" w14:textId="77777777" w:rsidR="008A3E9D" w:rsidRDefault="008A3E9D" w:rsidP="0040549E">
            <w:r>
              <w:rPr>
                <w:rFonts w:hint="eastAsia"/>
              </w:rPr>
              <w:t>查询</w:t>
            </w:r>
          </w:p>
        </w:tc>
        <w:tc>
          <w:tcPr>
            <w:tcW w:w="5157" w:type="dxa"/>
            <w:vAlign w:val="center"/>
          </w:tcPr>
          <w:p w14:paraId="571070A6" w14:textId="77777777" w:rsidR="008A3E9D" w:rsidRPr="003B0482" w:rsidRDefault="008A3E9D" w:rsidP="0040549E">
            <w:r>
              <w:rPr>
                <w:rFonts w:hint="eastAsia"/>
              </w:rPr>
              <w:t>点击在列表中显示符合条件的司机</w:t>
            </w:r>
          </w:p>
        </w:tc>
        <w:tc>
          <w:tcPr>
            <w:tcW w:w="2302" w:type="dxa"/>
            <w:vAlign w:val="center"/>
          </w:tcPr>
          <w:p w14:paraId="2CBE760F" w14:textId="77777777" w:rsidR="008A3E9D" w:rsidRPr="00054E2A" w:rsidRDefault="008A3E9D" w:rsidP="0040549E"/>
        </w:tc>
      </w:tr>
      <w:tr w:rsidR="008A3E9D" w14:paraId="420C384F" w14:textId="77777777" w:rsidTr="0040549E">
        <w:trPr>
          <w:trHeight w:val="729"/>
        </w:trPr>
        <w:tc>
          <w:tcPr>
            <w:tcW w:w="1387" w:type="dxa"/>
            <w:vMerge/>
            <w:vAlign w:val="center"/>
          </w:tcPr>
          <w:p w14:paraId="7409F98A" w14:textId="77777777" w:rsidR="008A3E9D" w:rsidRDefault="008A3E9D" w:rsidP="0040549E">
            <w:pPr>
              <w:jc w:val="center"/>
              <w:rPr>
                <w:rFonts w:asciiTheme="minorEastAsia" w:hAnsiTheme="minorEastAsia"/>
              </w:rPr>
            </w:pPr>
          </w:p>
        </w:tc>
        <w:tc>
          <w:tcPr>
            <w:tcW w:w="1116" w:type="dxa"/>
            <w:vAlign w:val="center"/>
          </w:tcPr>
          <w:p w14:paraId="3DB70690" w14:textId="77777777" w:rsidR="008A3E9D" w:rsidRDefault="008A3E9D" w:rsidP="0040549E">
            <w:r>
              <w:rPr>
                <w:rFonts w:hint="eastAsia"/>
              </w:rPr>
              <w:t>清空</w:t>
            </w:r>
          </w:p>
        </w:tc>
        <w:tc>
          <w:tcPr>
            <w:tcW w:w="5157" w:type="dxa"/>
            <w:vAlign w:val="center"/>
          </w:tcPr>
          <w:p w14:paraId="31839DA7" w14:textId="0AEF8133" w:rsidR="008A3E9D" w:rsidRDefault="008A3E9D" w:rsidP="00DD745C">
            <w:r>
              <w:rPr>
                <w:rFonts w:hint="eastAsia"/>
              </w:rPr>
              <w:t>点击</w:t>
            </w:r>
            <w:ins w:id="3301" w:author="ethink wang" w:date="2017-02-10T10:36:00Z">
              <w:r w:rsidR="00DD745C">
                <w:rPr>
                  <w:rFonts w:hint="eastAsia"/>
                </w:rPr>
                <w:t>，</w:t>
              </w:r>
            </w:ins>
            <w:del w:id="3302" w:author="ethink wang" w:date="2017-02-10T10:36:00Z">
              <w:r w:rsidDel="00DD745C">
                <w:rPr>
                  <w:rFonts w:hint="eastAsia"/>
                </w:rPr>
                <w:delText>初始化</w:delText>
              </w:r>
            </w:del>
            <w:r>
              <w:rPr>
                <w:rFonts w:hint="eastAsia"/>
              </w:rPr>
              <w:t>查询条件和列表</w:t>
            </w:r>
            <w:ins w:id="3303" w:author="ethink wang" w:date="2017-02-10T10:36:00Z">
              <w:r w:rsidR="00DD745C">
                <w:rPr>
                  <w:rFonts w:hint="eastAsia"/>
                </w:rPr>
                <w:t>置为初始化条件</w:t>
              </w:r>
            </w:ins>
          </w:p>
        </w:tc>
        <w:tc>
          <w:tcPr>
            <w:tcW w:w="2302" w:type="dxa"/>
            <w:vAlign w:val="center"/>
          </w:tcPr>
          <w:p w14:paraId="2143D341" w14:textId="77777777" w:rsidR="008A3E9D" w:rsidRPr="00054E2A" w:rsidRDefault="008A3E9D" w:rsidP="0040549E"/>
        </w:tc>
      </w:tr>
      <w:tr w:rsidR="008A3E9D" w:rsidRPr="00C84F17" w14:paraId="4F31B53A" w14:textId="77777777" w:rsidTr="0040549E">
        <w:trPr>
          <w:trHeight w:val="729"/>
        </w:trPr>
        <w:tc>
          <w:tcPr>
            <w:tcW w:w="1387" w:type="dxa"/>
            <w:vMerge/>
            <w:vAlign w:val="center"/>
          </w:tcPr>
          <w:p w14:paraId="69D9046A" w14:textId="77777777" w:rsidR="008A3E9D" w:rsidRDefault="008A3E9D" w:rsidP="0040549E">
            <w:pPr>
              <w:jc w:val="center"/>
              <w:rPr>
                <w:rFonts w:asciiTheme="minorEastAsia" w:hAnsiTheme="minorEastAsia"/>
              </w:rPr>
            </w:pPr>
          </w:p>
        </w:tc>
        <w:tc>
          <w:tcPr>
            <w:tcW w:w="1116" w:type="dxa"/>
            <w:vAlign w:val="center"/>
          </w:tcPr>
          <w:p w14:paraId="458B4EEB" w14:textId="77777777" w:rsidR="008A3E9D" w:rsidRDefault="008A3E9D" w:rsidP="0040549E">
            <w:r>
              <w:rPr>
                <w:rFonts w:hint="eastAsia"/>
              </w:rPr>
              <w:t>列表</w:t>
            </w:r>
          </w:p>
        </w:tc>
        <w:tc>
          <w:tcPr>
            <w:tcW w:w="5157" w:type="dxa"/>
            <w:vAlign w:val="center"/>
          </w:tcPr>
          <w:p w14:paraId="0C5F633E" w14:textId="77777777" w:rsidR="008A3E9D" w:rsidRDefault="008A3E9D" w:rsidP="0040549E">
            <w:r>
              <w:rPr>
                <w:rFonts w:hint="eastAsia"/>
              </w:rPr>
              <w:t>列表字段如原型，不赘述。</w:t>
            </w:r>
          </w:p>
          <w:p w14:paraId="426EFB25" w14:textId="7D64400A" w:rsidR="008A3E9D" w:rsidRDefault="00DD745C" w:rsidP="00D912F7">
            <w:ins w:id="3304" w:author="ethink wang" w:date="2017-02-10T10:36:00Z">
              <w:r>
                <w:rPr>
                  <w:rFonts w:hint="eastAsia"/>
                </w:rPr>
                <w:t>1</w:t>
              </w:r>
              <w:r>
                <w:rPr>
                  <w:rFonts w:hint="eastAsia"/>
                </w:rPr>
                <w:t>、</w:t>
              </w:r>
            </w:ins>
            <w:r w:rsidR="008A3E9D">
              <w:t>对于</w:t>
            </w:r>
            <w:r w:rsidR="008A3E9D">
              <w:rPr>
                <w:rFonts w:hint="eastAsia"/>
              </w:rPr>
              <w:t>离职员工</w:t>
            </w:r>
            <w:r w:rsidR="008A3E9D">
              <w:t>来说</w:t>
            </w:r>
            <w:r w:rsidR="008A3E9D">
              <w:rPr>
                <w:rFonts w:hint="eastAsia"/>
              </w:rPr>
              <w:t>，“工作状态”显示为“</w:t>
            </w:r>
            <w:r w:rsidR="008A3E9D">
              <w:rPr>
                <w:rFonts w:hint="eastAsia"/>
              </w:rPr>
              <w:t>/</w:t>
            </w:r>
            <w:r w:rsidR="008A3E9D">
              <w:rPr>
                <w:rFonts w:hint="eastAsia"/>
              </w:rPr>
              <w:t>”</w:t>
            </w:r>
            <w:ins w:id="3305" w:author="ethink wang" w:date="2017-02-10T10:36:00Z">
              <w:r>
                <w:rPr>
                  <w:rFonts w:hint="eastAsia"/>
                </w:rPr>
                <w:t>；</w:t>
              </w:r>
            </w:ins>
          </w:p>
          <w:p w14:paraId="36A58811" w14:textId="4C24B338" w:rsidR="006E3DBF" w:rsidRDefault="00DD745C" w:rsidP="006E3DBF">
            <w:ins w:id="3306" w:author="ethink wang" w:date="2017-02-10T10:36:00Z">
              <w:r>
                <w:lastRenderedPageBreak/>
                <w:t>2</w:t>
              </w:r>
              <w:r>
                <w:rPr>
                  <w:rFonts w:hint="eastAsia"/>
                </w:rPr>
                <w:t>、</w:t>
              </w:r>
            </w:ins>
            <w:r w:rsidR="006E3DBF">
              <w:t>点击</w:t>
            </w:r>
            <w:r w:rsidR="006E3DBF">
              <w:rPr>
                <w:rFonts w:hint="eastAsia"/>
              </w:rPr>
              <w:t>“</w:t>
            </w:r>
            <w:r w:rsidR="006E3DBF">
              <w:t>司机姓名</w:t>
            </w:r>
            <w:r w:rsidR="006E3DBF">
              <w:rPr>
                <w:rFonts w:hint="eastAsia"/>
              </w:rPr>
              <w:t>”跳转至“查看司机信息”页面</w:t>
            </w:r>
          </w:p>
        </w:tc>
        <w:tc>
          <w:tcPr>
            <w:tcW w:w="2302" w:type="dxa"/>
            <w:vAlign w:val="center"/>
          </w:tcPr>
          <w:p w14:paraId="0761D4E9" w14:textId="77777777" w:rsidR="008A3E9D" w:rsidRPr="00054E2A" w:rsidRDefault="008A3E9D" w:rsidP="0040549E"/>
        </w:tc>
      </w:tr>
      <w:tr w:rsidR="008A3E9D" w:rsidRPr="00C84F17" w14:paraId="4F4C74D8" w14:textId="77777777" w:rsidTr="0040549E">
        <w:trPr>
          <w:trHeight w:val="729"/>
        </w:trPr>
        <w:tc>
          <w:tcPr>
            <w:tcW w:w="1387" w:type="dxa"/>
            <w:vMerge/>
            <w:vAlign w:val="center"/>
          </w:tcPr>
          <w:p w14:paraId="41024FF5" w14:textId="77777777" w:rsidR="008A3E9D" w:rsidRDefault="008A3E9D" w:rsidP="0040549E">
            <w:pPr>
              <w:jc w:val="center"/>
              <w:rPr>
                <w:rFonts w:asciiTheme="minorEastAsia" w:hAnsiTheme="minorEastAsia"/>
              </w:rPr>
            </w:pPr>
          </w:p>
        </w:tc>
        <w:tc>
          <w:tcPr>
            <w:tcW w:w="1116" w:type="dxa"/>
            <w:vAlign w:val="center"/>
          </w:tcPr>
          <w:p w14:paraId="10C23456" w14:textId="77777777" w:rsidR="008A3E9D" w:rsidRDefault="008A3E9D" w:rsidP="0040549E">
            <w:r>
              <w:t>分页</w:t>
            </w:r>
          </w:p>
        </w:tc>
        <w:tc>
          <w:tcPr>
            <w:tcW w:w="5157" w:type="dxa"/>
            <w:vAlign w:val="center"/>
          </w:tcPr>
          <w:p w14:paraId="055E81EA" w14:textId="77777777" w:rsidR="008A3E9D" w:rsidRDefault="008A3E9D" w:rsidP="0040549E">
            <w:r>
              <w:rPr>
                <w:rFonts w:hint="eastAsia"/>
              </w:rPr>
              <w:t>采用一期通用分页</w:t>
            </w:r>
          </w:p>
        </w:tc>
        <w:tc>
          <w:tcPr>
            <w:tcW w:w="2302" w:type="dxa"/>
            <w:vAlign w:val="center"/>
          </w:tcPr>
          <w:p w14:paraId="15AAAA1A" w14:textId="77777777" w:rsidR="008A3E9D" w:rsidRPr="00054E2A" w:rsidRDefault="008A3E9D" w:rsidP="0040549E"/>
        </w:tc>
      </w:tr>
      <w:tr w:rsidR="008A3E9D" w:rsidRPr="00C84F17" w14:paraId="56D43A91" w14:textId="77777777" w:rsidTr="0040549E">
        <w:trPr>
          <w:trHeight w:val="729"/>
        </w:trPr>
        <w:tc>
          <w:tcPr>
            <w:tcW w:w="1387" w:type="dxa"/>
            <w:vMerge/>
            <w:vAlign w:val="center"/>
          </w:tcPr>
          <w:p w14:paraId="5638F1AC" w14:textId="77777777" w:rsidR="008A3E9D" w:rsidRDefault="008A3E9D" w:rsidP="0040549E">
            <w:pPr>
              <w:jc w:val="center"/>
              <w:rPr>
                <w:rFonts w:asciiTheme="minorEastAsia" w:hAnsiTheme="minorEastAsia"/>
              </w:rPr>
            </w:pPr>
          </w:p>
        </w:tc>
        <w:tc>
          <w:tcPr>
            <w:tcW w:w="1116" w:type="dxa"/>
            <w:vAlign w:val="center"/>
          </w:tcPr>
          <w:p w14:paraId="619C2D8C" w14:textId="77777777" w:rsidR="008A3E9D" w:rsidRDefault="008A3E9D" w:rsidP="0040549E">
            <w:r>
              <w:t>导出数据</w:t>
            </w:r>
          </w:p>
        </w:tc>
        <w:tc>
          <w:tcPr>
            <w:tcW w:w="5157" w:type="dxa"/>
            <w:vAlign w:val="center"/>
          </w:tcPr>
          <w:p w14:paraId="3F8C3A70" w14:textId="73D265C0" w:rsidR="008A3E9D" w:rsidRDefault="008A3E9D" w:rsidP="0040549E">
            <w:r>
              <w:rPr>
                <w:rFonts w:hint="eastAsia"/>
              </w:rPr>
              <w:t>1</w:t>
            </w:r>
            <w:del w:id="3307" w:author="ethink wang" w:date="2017-02-10T10:39:00Z">
              <w:r w:rsidDel="00DD745C">
                <w:rPr>
                  <w:rFonts w:hint="eastAsia"/>
                </w:rPr>
                <w:delText xml:space="preserve"> </w:delText>
              </w:r>
            </w:del>
            <w:ins w:id="3308" w:author="ethink wang" w:date="2017-02-10T10:39:00Z">
              <w:r w:rsidR="00DD745C">
                <w:rPr>
                  <w:rFonts w:hint="eastAsia"/>
                </w:rPr>
                <w:t>、</w:t>
              </w:r>
            </w:ins>
            <w:r>
              <w:rPr>
                <w:rFonts w:hint="eastAsia"/>
              </w:rPr>
              <w:t>导出数据内容参照模板</w:t>
            </w:r>
          </w:p>
          <w:p w14:paraId="01AAA7B8" w14:textId="115A7A57" w:rsidR="008A3E9D" w:rsidRDefault="008A3E9D" w:rsidP="0040549E">
            <w:r>
              <w:rPr>
                <w:rFonts w:hint="eastAsia"/>
              </w:rPr>
              <w:t>2</w:t>
            </w:r>
            <w:del w:id="3309" w:author="ethink wang" w:date="2017-02-10T10:39:00Z">
              <w:r w:rsidDel="00DD745C">
                <w:rPr>
                  <w:rFonts w:hint="eastAsia"/>
                </w:rPr>
                <w:delText xml:space="preserve"> </w:delText>
              </w:r>
            </w:del>
            <w:ins w:id="3310" w:author="ethink wang" w:date="2017-02-10T10:39:00Z">
              <w:r w:rsidR="00DD745C">
                <w:rPr>
                  <w:rFonts w:hint="eastAsia"/>
                </w:rPr>
                <w:t>、</w:t>
              </w:r>
            </w:ins>
            <w:r>
              <w:rPr>
                <w:rFonts w:hint="eastAsia"/>
              </w:rPr>
              <w:t>点击后</w:t>
            </w:r>
            <w:ins w:id="3311" w:author="ethink wang" w:date="2017-02-10T10:40:00Z">
              <w:r w:rsidR="00DD745C">
                <w:rPr>
                  <w:rFonts w:hint="eastAsia"/>
                </w:rPr>
                <w:t>，</w:t>
              </w:r>
            </w:ins>
            <w:r>
              <w:rPr>
                <w:rFonts w:hint="eastAsia"/>
              </w:rPr>
              <w:t>导出列表中</w:t>
            </w:r>
            <w:ins w:id="3312" w:author="ethink wang" w:date="2017-02-10T10:40:00Z">
              <w:r w:rsidR="00DD745C">
                <w:rPr>
                  <w:rFonts w:hint="eastAsia"/>
                </w:rPr>
                <w:t>检出</w:t>
              </w:r>
            </w:ins>
            <w:r>
              <w:rPr>
                <w:rFonts w:hint="eastAsia"/>
              </w:rPr>
              <w:t>的数据</w:t>
            </w:r>
          </w:p>
        </w:tc>
        <w:tc>
          <w:tcPr>
            <w:tcW w:w="2302" w:type="dxa"/>
            <w:vAlign w:val="center"/>
          </w:tcPr>
          <w:p w14:paraId="0AF0E6D5" w14:textId="77777777" w:rsidR="008A3E9D" w:rsidRPr="00054E2A" w:rsidRDefault="008A3E9D" w:rsidP="0040549E"/>
        </w:tc>
      </w:tr>
      <w:tr w:rsidR="008A3E9D" w:rsidRPr="00C84F17" w14:paraId="624F36BB" w14:textId="77777777" w:rsidTr="0040549E">
        <w:trPr>
          <w:trHeight w:val="729"/>
        </w:trPr>
        <w:tc>
          <w:tcPr>
            <w:tcW w:w="1387" w:type="dxa"/>
            <w:vMerge/>
            <w:vAlign w:val="center"/>
          </w:tcPr>
          <w:p w14:paraId="37F4F7E0" w14:textId="77777777" w:rsidR="008A3E9D" w:rsidRDefault="008A3E9D" w:rsidP="0040549E">
            <w:pPr>
              <w:jc w:val="center"/>
              <w:rPr>
                <w:rFonts w:asciiTheme="minorEastAsia" w:hAnsiTheme="minorEastAsia"/>
              </w:rPr>
            </w:pPr>
          </w:p>
        </w:tc>
        <w:tc>
          <w:tcPr>
            <w:tcW w:w="1116" w:type="dxa"/>
            <w:vAlign w:val="center"/>
          </w:tcPr>
          <w:p w14:paraId="4BD61009" w14:textId="77777777" w:rsidR="008A3E9D" w:rsidRDefault="008A3E9D" w:rsidP="0040549E">
            <w:r>
              <w:t>新增</w:t>
            </w:r>
          </w:p>
        </w:tc>
        <w:tc>
          <w:tcPr>
            <w:tcW w:w="5157" w:type="dxa"/>
            <w:vAlign w:val="center"/>
          </w:tcPr>
          <w:p w14:paraId="6E3203EE" w14:textId="77777777" w:rsidR="008A3E9D" w:rsidRDefault="008A3E9D" w:rsidP="0040549E">
            <w:r>
              <w:rPr>
                <w:rFonts w:hint="eastAsia"/>
              </w:rPr>
              <w:t>点击跳转到“新增司机信息”页面</w:t>
            </w:r>
          </w:p>
        </w:tc>
        <w:tc>
          <w:tcPr>
            <w:tcW w:w="2302" w:type="dxa"/>
            <w:vAlign w:val="center"/>
          </w:tcPr>
          <w:p w14:paraId="0FCDB96D" w14:textId="77777777" w:rsidR="008A3E9D" w:rsidRPr="00054E2A" w:rsidRDefault="008A3E9D" w:rsidP="0040549E"/>
        </w:tc>
      </w:tr>
      <w:tr w:rsidR="008A3E9D" w:rsidRPr="00C84F17" w14:paraId="5F188394" w14:textId="77777777" w:rsidTr="0040549E">
        <w:trPr>
          <w:trHeight w:val="729"/>
        </w:trPr>
        <w:tc>
          <w:tcPr>
            <w:tcW w:w="1387" w:type="dxa"/>
            <w:vMerge/>
            <w:vAlign w:val="center"/>
          </w:tcPr>
          <w:p w14:paraId="13F37D40" w14:textId="77777777" w:rsidR="008A3E9D" w:rsidRDefault="008A3E9D" w:rsidP="0040549E">
            <w:pPr>
              <w:jc w:val="center"/>
              <w:rPr>
                <w:rFonts w:asciiTheme="minorEastAsia" w:hAnsiTheme="minorEastAsia"/>
              </w:rPr>
            </w:pPr>
          </w:p>
        </w:tc>
        <w:tc>
          <w:tcPr>
            <w:tcW w:w="1116" w:type="dxa"/>
            <w:vAlign w:val="center"/>
          </w:tcPr>
          <w:p w14:paraId="7F18C781" w14:textId="77777777" w:rsidR="008A3E9D" w:rsidRDefault="008A3E9D" w:rsidP="0040549E">
            <w:r>
              <w:rPr>
                <w:rFonts w:hint="eastAsia"/>
              </w:rPr>
              <w:t>编辑</w:t>
            </w:r>
          </w:p>
        </w:tc>
        <w:tc>
          <w:tcPr>
            <w:tcW w:w="5157" w:type="dxa"/>
            <w:vAlign w:val="center"/>
          </w:tcPr>
          <w:p w14:paraId="74AA9619" w14:textId="77777777" w:rsidR="008A3E9D" w:rsidRDefault="008A3E9D" w:rsidP="0040549E">
            <w:r>
              <w:rPr>
                <w:rFonts w:hint="eastAsia"/>
              </w:rPr>
              <w:t>点击跳转到“维护司机信息”页面</w:t>
            </w:r>
          </w:p>
        </w:tc>
        <w:tc>
          <w:tcPr>
            <w:tcW w:w="2302" w:type="dxa"/>
            <w:vAlign w:val="center"/>
          </w:tcPr>
          <w:p w14:paraId="4F4D2F32" w14:textId="77777777" w:rsidR="008A3E9D" w:rsidRPr="00054E2A" w:rsidRDefault="008A3E9D" w:rsidP="0040549E"/>
        </w:tc>
      </w:tr>
      <w:tr w:rsidR="008A3E9D" w:rsidRPr="00C84F17" w14:paraId="143F7A3F" w14:textId="77777777" w:rsidTr="0040549E">
        <w:trPr>
          <w:trHeight w:val="729"/>
        </w:trPr>
        <w:tc>
          <w:tcPr>
            <w:tcW w:w="1387" w:type="dxa"/>
            <w:vMerge/>
            <w:vAlign w:val="center"/>
          </w:tcPr>
          <w:p w14:paraId="4A7CAC9E" w14:textId="77777777" w:rsidR="008A3E9D" w:rsidRDefault="008A3E9D" w:rsidP="0040549E">
            <w:pPr>
              <w:jc w:val="center"/>
              <w:rPr>
                <w:rFonts w:asciiTheme="minorEastAsia" w:hAnsiTheme="minorEastAsia"/>
              </w:rPr>
            </w:pPr>
          </w:p>
        </w:tc>
        <w:tc>
          <w:tcPr>
            <w:tcW w:w="1116" w:type="dxa"/>
            <w:vAlign w:val="center"/>
          </w:tcPr>
          <w:p w14:paraId="2BF6F9CC" w14:textId="77777777" w:rsidR="008A3E9D" w:rsidRDefault="008A3E9D" w:rsidP="0040549E">
            <w:r>
              <w:t>删除</w:t>
            </w:r>
          </w:p>
        </w:tc>
        <w:tc>
          <w:tcPr>
            <w:tcW w:w="5157" w:type="dxa"/>
            <w:vAlign w:val="center"/>
          </w:tcPr>
          <w:p w14:paraId="3CD9DD21" w14:textId="67B0CF6D" w:rsidR="008A3E9D" w:rsidRDefault="008A3E9D" w:rsidP="0040549E">
            <w:r>
              <w:rPr>
                <w:rFonts w:hint="eastAsia"/>
              </w:rPr>
              <w:t>点击</w:t>
            </w:r>
            <w:ins w:id="3313" w:author="ethink wang" w:date="2017-02-10T10:42:00Z">
              <w:r w:rsidR="00EA462E">
                <w:rPr>
                  <w:rFonts w:hint="eastAsia"/>
                </w:rPr>
                <w:t>，</w:t>
              </w:r>
            </w:ins>
            <w:r>
              <w:rPr>
                <w:rFonts w:hint="eastAsia"/>
              </w:rPr>
              <w:t>弹窗提示“您确认要删除司机吗？”点击“删除”，删除成功，关闭弹窗；点击“不删除”，关闭弹窗</w:t>
            </w:r>
          </w:p>
        </w:tc>
        <w:tc>
          <w:tcPr>
            <w:tcW w:w="2302" w:type="dxa"/>
            <w:vAlign w:val="center"/>
          </w:tcPr>
          <w:p w14:paraId="0D05028C" w14:textId="05127120" w:rsidR="008A3E9D" w:rsidRPr="00054E2A" w:rsidRDefault="008A3E9D" w:rsidP="0040549E">
            <w:r>
              <w:t>执行删除操作时</w:t>
            </w:r>
            <w:r>
              <w:rPr>
                <w:rFonts w:hint="eastAsia"/>
              </w:rPr>
              <w:t>，</w:t>
            </w:r>
            <w:r>
              <w:t>检测司机是否</w:t>
            </w:r>
            <w:del w:id="3314" w:author="ethink wang" w:date="2017-02-10T10:42:00Z">
              <w:r w:rsidDel="00EA462E">
                <w:delText>一</w:delText>
              </w:r>
            </w:del>
            <w:r>
              <w:t>绑定车辆</w:t>
            </w:r>
            <w:r>
              <w:rPr>
                <w:rFonts w:hint="eastAsia"/>
              </w:rPr>
              <w:t>，</w:t>
            </w:r>
            <w:r>
              <w:t>若已绑定</w:t>
            </w:r>
            <w:r>
              <w:rPr>
                <w:rFonts w:hint="eastAsia"/>
              </w:rPr>
              <w:t>，</w:t>
            </w:r>
            <w:r>
              <w:t>则删除失败</w:t>
            </w:r>
            <w:r>
              <w:rPr>
                <w:rFonts w:hint="eastAsia"/>
              </w:rPr>
              <w:t>，</w:t>
            </w:r>
            <w:r>
              <w:t>提示文案</w:t>
            </w:r>
            <w:r>
              <w:rPr>
                <w:rFonts w:hint="eastAsia"/>
              </w:rPr>
              <w:t>“请解绑车辆后再删除”，</w:t>
            </w:r>
            <w:r w:rsidRPr="00EA462E">
              <w:rPr>
                <w:rFonts w:hint="eastAsia"/>
                <w:b/>
                <w:rPrChange w:id="3315" w:author="ethink wang" w:date="2017-02-10T10:42:00Z">
                  <w:rPr>
                    <w:rFonts w:hint="eastAsia"/>
                  </w:rPr>
                </w:rPrChange>
              </w:rPr>
              <w:t>此提示在删除确认</w:t>
            </w:r>
            <w:ins w:id="3316" w:author="ethink wang" w:date="2017-02-10T10:43:00Z">
              <w:r w:rsidR="00EA462E">
                <w:rPr>
                  <w:rFonts w:hint="eastAsia"/>
                  <w:b/>
                </w:rPr>
                <w:t>弹窗</w:t>
              </w:r>
            </w:ins>
            <w:r w:rsidRPr="00EA462E">
              <w:rPr>
                <w:rFonts w:hint="eastAsia"/>
                <w:b/>
                <w:rPrChange w:id="3317" w:author="ethink wang" w:date="2017-02-10T10:42:00Z">
                  <w:rPr>
                    <w:rFonts w:hint="eastAsia"/>
                  </w:rPr>
                </w:rPrChange>
              </w:rPr>
              <w:t>之前</w:t>
            </w:r>
          </w:p>
        </w:tc>
      </w:tr>
      <w:tr w:rsidR="008A3E9D" w:rsidRPr="00C84F17" w14:paraId="4FD77D8F" w14:textId="77777777" w:rsidTr="0040549E">
        <w:trPr>
          <w:trHeight w:val="729"/>
        </w:trPr>
        <w:tc>
          <w:tcPr>
            <w:tcW w:w="1387" w:type="dxa"/>
            <w:vMerge/>
            <w:vAlign w:val="center"/>
          </w:tcPr>
          <w:p w14:paraId="62417E01" w14:textId="77777777" w:rsidR="008A3E9D" w:rsidRDefault="008A3E9D" w:rsidP="0040549E">
            <w:pPr>
              <w:jc w:val="center"/>
              <w:rPr>
                <w:rFonts w:asciiTheme="minorEastAsia" w:hAnsiTheme="minorEastAsia"/>
              </w:rPr>
            </w:pPr>
          </w:p>
        </w:tc>
        <w:tc>
          <w:tcPr>
            <w:tcW w:w="1116" w:type="dxa"/>
            <w:vAlign w:val="center"/>
          </w:tcPr>
          <w:p w14:paraId="058BD245" w14:textId="77777777" w:rsidR="008A3E9D" w:rsidRDefault="008A3E9D" w:rsidP="0040549E">
            <w:r>
              <w:t>重置密码</w:t>
            </w:r>
          </w:p>
        </w:tc>
        <w:tc>
          <w:tcPr>
            <w:tcW w:w="5157" w:type="dxa"/>
            <w:vAlign w:val="center"/>
          </w:tcPr>
          <w:p w14:paraId="600E55BD" w14:textId="3AACC375" w:rsidR="008A3E9D" w:rsidRDefault="008A3E9D" w:rsidP="0040549E">
            <w:r>
              <w:rPr>
                <w:rFonts w:hint="eastAsia"/>
              </w:rPr>
              <w:t>点击，提示文案“您确认需要重置密码吗？”，点击“确认”，</w:t>
            </w:r>
            <w:del w:id="3318" w:author="ethink wang" w:date="2017-02-10T10:43:00Z">
              <w:r w:rsidDel="00EA462E">
                <w:rPr>
                  <w:rFonts w:hint="eastAsia"/>
                </w:rPr>
                <w:delText>充值</w:delText>
              </w:r>
            </w:del>
            <w:ins w:id="3319" w:author="ethink wang" w:date="2017-02-10T10:43:00Z">
              <w:r w:rsidR="00EA462E">
                <w:rPr>
                  <w:rFonts w:hint="eastAsia"/>
                </w:rPr>
                <w:t>重置</w:t>
              </w:r>
            </w:ins>
            <w:r>
              <w:rPr>
                <w:rFonts w:hint="eastAsia"/>
              </w:rPr>
              <w:t>成功后，随机生成</w:t>
            </w:r>
            <w:r>
              <w:rPr>
                <w:rFonts w:hint="eastAsia"/>
              </w:rPr>
              <w:t>6</w:t>
            </w:r>
            <w:r>
              <w:rPr>
                <w:rFonts w:hint="eastAsia"/>
              </w:rPr>
              <w:t>位密码</w:t>
            </w:r>
            <w:del w:id="3320" w:author="ethink wang" w:date="2017-02-10T10:43:00Z">
              <w:r w:rsidDel="00EA462E">
                <w:rPr>
                  <w:rFonts w:hint="eastAsia"/>
                </w:rPr>
                <w:delText>发送</w:delText>
              </w:r>
            </w:del>
            <w:ins w:id="3321" w:author="ethink wang" w:date="2017-02-10T10:43:00Z">
              <w:r w:rsidR="00EA462E">
                <w:rPr>
                  <w:rFonts w:hint="eastAsia"/>
                </w:rPr>
                <w:t>以</w:t>
              </w:r>
            </w:ins>
            <w:r>
              <w:rPr>
                <w:rFonts w:hint="eastAsia"/>
              </w:rPr>
              <w:t>短信</w:t>
            </w:r>
            <w:ins w:id="3322" w:author="ethink wang" w:date="2017-02-10T10:43:00Z">
              <w:r w:rsidR="00EA462E">
                <w:rPr>
                  <w:rFonts w:hint="eastAsia"/>
                </w:rPr>
                <w:t>方式派发</w:t>
              </w:r>
            </w:ins>
            <w:r>
              <w:rPr>
                <w:rFonts w:hint="eastAsia"/>
              </w:rPr>
              <w:t>给</w:t>
            </w:r>
            <w:del w:id="3323" w:author="ethink wang" w:date="2017-02-10T10:43:00Z">
              <w:r w:rsidDel="00EA462E">
                <w:rPr>
                  <w:rFonts w:hint="eastAsia"/>
                </w:rPr>
                <w:delText>相关</w:delText>
              </w:r>
            </w:del>
            <w:r>
              <w:rPr>
                <w:rFonts w:hint="eastAsia"/>
              </w:rPr>
              <w:t>司机，密码由数字和字母组成；点击“放弃”，关闭弹窗</w:t>
            </w:r>
          </w:p>
        </w:tc>
        <w:tc>
          <w:tcPr>
            <w:tcW w:w="2302" w:type="dxa"/>
            <w:vAlign w:val="center"/>
          </w:tcPr>
          <w:p w14:paraId="20FC281A" w14:textId="05A3728C" w:rsidR="008A3E9D" w:rsidRDefault="008A3E9D" w:rsidP="0040549E">
            <w:r>
              <w:rPr>
                <w:rFonts w:hint="eastAsia"/>
              </w:rPr>
              <w:t>1</w:t>
            </w:r>
            <w:ins w:id="3324" w:author="ethink wang" w:date="2017-02-10T10:44:00Z">
              <w:r w:rsidR="00EA462E">
                <w:rPr>
                  <w:rFonts w:hint="eastAsia"/>
                </w:rPr>
                <w:t>、</w:t>
              </w:r>
            </w:ins>
            <w:r>
              <w:t>若司机已离职</w:t>
            </w:r>
            <w:r>
              <w:rPr>
                <w:rFonts w:hint="eastAsia"/>
              </w:rPr>
              <w:t>，</w:t>
            </w:r>
            <w:r>
              <w:t>则隐藏</w:t>
            </w:r>
            <w:r>
              <w:rPr>
                <w:rFonts w:hint="eastAsia"/>
              </w:rPr>
              <w:t>“重置密码”按键</w:t>
            </w:r>
          </w:p>
          <w:p w14:paraId="049B2B44" w14:textId="17D8AC2F" w:rsidR="008A3E9D" w:rsidRPr="00A62A32" w:rsidRDefault="008A3E9D" w:rsidP="0040549E">
            <w:r>
              <w:t>2</w:t>
            </w:r>
            <w:ins w:id="3325" w:author="ethink wang" w:date="2017-02-10T10:44:00Z">
              <w:r w:rsidR="00EA462E">
                <w:rPr>
                  <w:rFonts w:hint="eastAsia"/>
                </w:rPr>
                <w:t>、</w:t>
              </w:r>
            </w:ins>
            <w:del w:id="3326" w:author="ethink wang" w:date="2017-02-10T10:44:00Z">
              <w:r w:rsidDel="00EA462E">
                <w:delText xml:space="preserve"> </w:delText>
              </w:r>
            </w:del>
            <w:r>
              <w:t>若执行重置操作时断网</w:t>
            </w:r>
            <w:r>
              <w:rPr>
                <w:rFonts w:hint="eastAsia"/>
              </w:rPr>
              <w:t>，</w:t>
            </w:r>
            <w:r>
              <w:t>则重置失败</w:t>
            </w:r>
            <w:r>
              <w:rPr>
                <w:rFonts w:hint="eastAsia"/>
              </w:rPr>
              <w:t>，</w:t>
            </w:r>
            <w:r>
              <w:t>显示断网通用浮窗提示</w:t>
            </w:r>
          </w:p>
        </w:tc>
      </w:tr>
      <w:tr w:rsidR="00166F57" w:rsidRPr="00C84F17" w14:paraId="2D84949C" w14:textId="77777777" w:rsidTr="0040549E">
        <w:trPr>
          <w:trHeight w:val="729"/>
        </w:trPr>
        <w:tc>
          <w:tcPr>
            <w:tcW w:w="1387" w:type="dxa"/>
            <w:vMerge w:val="restart"/>
            <w:vAlign w:val="center"/>
          </w:tcPr>
          <w:p w14:paraId="18F8B716" w14:textId="77777777" w:rsidR="00166F57" w:rsidRDefault="00166F57" w:rsidP="00663777">
            <w:pPr>
              <w:jc w:val="center"/>
              <w:rPr>
                <w:rFonts w:asciiTheme="minorEastAsia" w:hAnsiTheme="minorEastAsia"/>
              </w:rPr>
            </w:pPr>
            <w:r>
              <w:rPr>
                <w:rFonts w:asciiTheme="minorEastAsia" w:hAnsiTheme="minorEastAsia" w:hint="eastAsia"/>
              </w:rPr>
              <w:t>Ⅴ</w:t>
            </w:r>
            <w:r>
              <w:rPr>
                <w:rFonts w:hint="eastAsia"/>
              </w:rPr>
              <w:t>-</w:t>
            </w:r>
            <w:r>
              <w:t>A-04</w:t>
            </w:r>
            <w:r>
              <w:rPr>
                <w:rFonts w:hint="eastAsia"/>
              </w:rPr>
              <w:t>-</w:t>
            </w:r>
            <w:r>
              <w:t>01</w:t>
            </w:r>
          </w:p>
        </w:tc>
        <w:tc>
          <w:tcPr>
            <w:tcW w:w="1116" w:type="dxa"/>
            <w:vAlign w:val="center"/>
          </w:tcPr>
          <w:p w14:paraId="18947C32" w14:textId="77777777" w:rsidR="00166F57" w:rsidRDefault="00166F57" w:rsidP="0040549E">
            <w:r>
              <w:rPr>
                <w:rFonts w:hint="eastAsia"/>
              </w:rPr>
              <w:t>说明</w:t>
            </w:r>
          </w:p>
        </w:tc>
        <w:tc>
          <w:tcPr>
            <w:tcW w:w="5157" w:type="dxa"/>
            <w:vAlign w:val="center"/>
          </w:tcPr>
          <w:p w14:paraId="136D3C4B" w14:textId="77777777" w:rsidR="00166F57" w:rsidRPr="008A3E9D" w:rsidRDefault="00166F57" w:rsidP="0040549E">
            <w:r>
              <w:rPr>
                <w:rFonts w:hint="eastAsia"/>
              </w:rPr>
              <w:t>样式参照租赁端“新增司机”页面</w:t>
            </w:r>
          </w:p>
        </w:tc>
        <w:tc>
          <w:tcPr>
            <w:tcW w:w="2302" w:type="dxa"/>
            <w:vAlign w:val="center"/>
          </w:tcPr>
          <w:p w14:paraId="60AED093" w14:textId="77777777" w:rsidR="00166F57" w:rsidRDefault="00166F57" w:rsidP="0040549E"/>
        </w:tc>
      </w:tr>
      <w:tr w:rsidR="00166F57" w:rsidRPr="00C84F17" w14:paraId="653CC034" w14:textId="77777777" w:rsidTr="0040549E">
        <w:trPr>
          <w:trHeight w:val="729"/>
        </w:trPr>
        <w:tc>
          <w:tcPr>
            <w:tcW w:w="1387" w:type="dxa"/>
            <w:vMerge/>
            <w:vAlign w:val="center"/>
          </w:tcPr>
          <w:p w14:paraId="5245EC27" w14:textId="77777777" w:rsidR="00166F57" w:rsidRDefault="00166F57" w:rsidP="00392873">
            <w:pPr>
              <w:jc w:val="center"/>
              <w:rPr>
                <w:rFonts w:asciiTheme="minorEastAsia" w:hAnsiTheme="minorEastAsia"/>
              </w:rPr>
            </w:pPr>
          </w:p>
        </w:tc>
        <w:tc>
          <w:tcPr>
            <w:tcW w:w="1116" w:type="dxa"/>
            <w:vAlign w:val="center"/>
          </w:tcPr>
          <w:p w14:paraId="5F8178F2" w14:textId="77777777" w:rsidR="00166F57" w:rsidRDefault="00166F57" w:rsidP="00392873">
            <w:r>
              <w:rPr>
                <w:rFonts w:hint="eastAsia"/>
              </w:rPr>
              <w:t>工号</w:t>
            </w:r>
          </w:p>
        </w:tc>
        <w:tc>
          <w:tcPr>
            <w:tcW w:w="5157" w:type="dxa"/>
            <w:vAlign w:val="center"/>
          </w:tcPr>
          <w:p w14:paraId="0509C185" w14:textId="3F2BAEDD" w:rsidR="00166F57" w:rsidDel="00EA462E" w:rsidRDefault="00166F57" w:rsidP="00392873">
            <w:pPr>
              <w:rPr>
                <w:del w:id="3327" w:author="ethink wang" w:date="2017-02-10T10:44:00Z"/>
              </w:rPr>
            </w:pPr>
            <w:del w:id="3328" w:author="ethink wang" w:date="2017-02-10T10:44:00Z">
              <w:r w:rsidDel="00EA462E">
                <w:rPr>
                  <w:rFonts w:hint="eastAsia"/>
                </w:rPr>
                <w:delText>1</w:delText>
              </w:r>
              <w:r w:rsidDel="00EA462E">
                <w:delText xml:space="preserve"> </w:delText>
              </w:r>
              <w:r w:rsidDel="00EA462E">
                <w:rPr>
                  <w:rFonts w:hint="eastAsia"/>
                </w:rPr>
                <w:delText>文本框</w:delText>
              </w:r>
            </w:del>
          </w:p>
          <w:p w14:paraId="6251CA7B" w14:textId="77777777" w:rsidR="00166F57" w:rsidRPr="00392873" w:rsidRDefault="00166F57" w:rsidP="00392873">
            <w:del w:id="3329" w:author="ethink wang" w:date="2017-02-10T10:44:00Z">
              <w:r w:rsidDel="00EA462E">
                <w:delText xml:space="preserve">2 </w:delText>
              </w:r>
              <w:r w:rsidDel="00EA462E">
                <w:delText>必填</w:delText>
              </w:r>
              <w:r w:rsidDel="00EA462E">
                <w:rPr>
                  <w:rFonts w:hint="eastAsia"/>
                </w:rPr>
                <w:delText>，</w:delText>
              </w:r>
            </w:del>
            <w:r>
              <w:t>最多输入</w:t>
            </w:r>
            <w:r>
              <w:rPr>
                <w:rFonts w:hint="eastAsia"/>
              </w:rPr>
              <w:t>10</w:t>
            </w:r>
            <w:r>
              <w:rPr>
                <w:rFonts w:hint="eastAsia"/>
              </w:rPr>
              <w:t>个字符，超过不能输入</w:t>
            </w:r>
          </w:p>
        </w:tc>
        <w:tc>
          <w:tcPr>
            <w:tcW w:w="2302" w:type="dxa"/>
            <w:vAlign w:val="center"/>
          </w:tcPr>
          <w:p w14:paraId="76D1AF3D" w14:textId="1D979354" w:rsidR="00166F57" w:rsidRDefault="00166F57" w:rsidP="00392873"/>
        </w:tc>
      </w:tr>
      <w:tr w:rsidR="00166F57" w:rsidRPr="00BE522D" w14:paraId="5133B06E" w14:textId="77777777" w:rsidTr="0040549E">
        <w:trPr>
          <w:trHeight w:val="729"/>
        </w:trPr>
        <w:tc>
          <w:tcPr>
            <w:tcW w:w="1387" w:type="dxa"/>
            <w:vMerge/>
            <w:vAlign w:val="center"/>
          </w:tcPr>
          <w:p w14:paraId="66A66D45" w14:textId="77777777" w:rsidR="00166F57" w:rsidRDefault="00166F57" w:rsidP="00392873">
            <w:pPr>
              <w:jc w:val="center"/>
              <w:rPr>
                <w:rFonts w:asciiTheme="minorEastAsia" w:hAnsiTheme="minorEastAsia"/>
              </w:rPr>
            </w:pPr>
          </w:p>
        </w:tc>
        <w:tc>
          <w:tcPr>
            <w:tcW w:w="1116" w:type="dxa"/>
            <w:vAlign w:val="center"/>
          </w:tcPr>
          <w:p w14:paraId="19BADCDD" w14:textId="77777777" w:rsidR="00166F57" w:rsidRDefault="00166F57" w:rsidP="00392873">
            <w:r>
              <w:rPr>
                <w:rFonts w:hint="eastAsia"/>
              </w:rPr>
              <w:t>司机类型</w:t>
            </w:r>
          </w:p>
        </w:tc>
        <w:tc>
          <w:tcPr>
            <w:tcW w:w="5157" w:type="dxa"/>
            <w:vAlign w:val="center"/>
          </w:tcPr>
          <w:p w14:paraId="30B7DA3C" w14:textId="5A908C20" w:rsidR="00712C0D" w:rsidRDefault="00166F57" w:rsidP="00392873">
            <w:r>
              <w:rPr>
                <w:rFonts w:hint="eastAsia"/>
              </w:rPr>
              <w:t>下拉框，包括“网约车”“出租车”，默认“网约车”</w:t>
            </w:r>
          </w:p>
        </w:tc>
        <w:tc>
          <w:tcPr>
            <w:tcW w:w="2302" w:type="dxa"/>
            <w:vAlign w:val="center"/>
          </w:tcPr>
          <w:p w14:paraId="183C025F" w14:textId="777B5CC9" w:rsidR="00166F57" w:rsidRDefault="00166F57" w:rsidP="00392873"/>
        </w:tc>
      </w:tr>
      <w:tr w:rsidR="00166F57" w:rsidRPr="00BE522D" w14:paraId="5965BF3C" w14:textId="77777777" w:rsidTr="0040549E">
        <w:trPr>
          <w:trHeight w:val="729"/>
        </w:trPr>
        <w:tc>
          <w:tcPr>
            <w:tcW w:w="1387" w:type="dxa"/>
            <w:vMerge/>
            <w:vAlign w:val="center"/>
          </w:tcPr>
          <w:p w14:paraId="47045576" w14:textId="77777777" w:rsidR="00166F57" w:rsidRDefault="00166F57" w:rsidP="00392873">
            <w:pPr>
              <w:jc w:val="center"/>
              <w:rPr>
                <w:rFonts w:asciiTheme="minorEastAsia" w:hAnsiTheme="minorEastAsia"/>
              </w:rPr>
            </w:pPr>
          </w:p>
        </w:tc>
        <w:tc>
          <w:tcPr>
            <w:tcW w:w="1116" w:type="dxa"/>
            <w:vAlign w:val="center"/>
          </w:tcPr>
          <w:p w14:paraId="0C4F601E" w14:textId="77777777" w:rsidR="00166F57" w:rsidRDefault="00166F57" w:rsidP="00392873">
            <w:r>
              <w:rPr>
                <w:rFonts w:hint="eastAsia"/>
              </w:rPr>
              <w:t>司机姓名</w:t>
            </w:r>
          </w:p>
        </w:tc>
        <w:tc>
          <w:tcPr>
            <w:tcW w:w="5157" w:type="dxa"/>
            <w:vAlign w:val="center"/>
          </w:tcPr>
          <w:p w14:paraId="5C2726FA" w14:textId="616FD544" w:rsidR="00166F57" w:rsidDel="00EA462E" w:rsidRDefault="00166F57" w:rsidP="00392873">
            <w:pPr>
              <w:rPr>
                <w:del w:id="3330" w:author="ethink wang" w:date="2017-02-10T10:44:00Z"/>
              </w:rPr>
            </w:pPr>
            <w:del w:id="3331" w:author="ethink wang" w:date="2017-02-10T10:44:00Z">
              <w:r w:rsidDel="00EA462E">
                <w:rPr>
                  <w:rFonts w:hint="eastAsia"/>
                </w:rPr>
                <w:delText>1</w:delText>
              </w:r>
              <w:r w:rsidDel="00EA462E">
                <w:delText xml:space="preserve"> </w:delText>
              </w:r>
              <w:r w:rsidDel="00EA462E">
                <w:rPr>
                  <w:rFonts w:hint="eastAsia"/>
                </w:rPr>
                <w:delText>文本框</w:delText>
              </w:r>
            </w:del>
          </w:p>
          <w:p w14:paraId="650F3AFB" w14:textId="1A55755C" w:rsidR="00166F57" w:rsidRDefault="00166F57" w:rsidP="00392873">
            <w:del w:id="3332" w:author="ethink wang" w:date="2017-02-10T10:44:00Z">
              <w:r w:rsidDel="00EA462E">
                <w:rPr>
                  <w:rFonts w:hint="eastAsia"/>
                </w:rPr>
                <w:delText>2</w:delText>
              </w:r>
              <w:r w:rsidDel="00EA462E">
                <w:rPr>
                  <w:rFonts w:hint="eastAsia"/>
                </w:rPr>
                <w:delText>必填，</w:delText>
              </w:r>
            </w:del>
            <w:r>
              <w:rPr>
                <w:rFonts w:hint="eastAsia"/>
              </w:rPr>
              <w:t>最多</w:t>
            </w:r>
            <w:r>
              <w:rPr>
                <w:rFonts w:hint="eastAsia"/>
              </w:rPr>
              <w:t>20</w:t>
            </w:r>
            <w:r>
              <w:rPr>
                <w:rFonts w:hint="eastAsia"/>
              </w:rPr>
              <w:t>个字符，超过后不能输入</w:t>
            </w:r>
          </w:p>
        </w:tc>
        <w:tc>
          <w:tcPr>
            <w:tcW w:w="2302" w:type="dxa"/>
            <w:vAlign w:val="center"/>
          </w:tcPr>
          <w:p w14:paraId="14569A2F" w14:textId="0BE172B1" w:rsidR="00166F57" w:rsidRDefault="00166F57" w:rsidP="00392873"/>
        </w:tc>
      </w:tr>
      <w:tr w:rsidR="00166F57" w:rsidRPr="00BE522D" w14:paraId="5ACA6C96" w14:textId="77777777" w:rsidTr="0040549E">
        <w:trPr>
          <w:trHeight w:val="729"/>
        </w:trPr>
        <w:tc>
          <w:tcPr>
            <w:tcW w:w="1387" w:type="dxa"/>
            <w:vMerge/>
            <w:vAlign w:val="center"/>
          </w:tcPr>
          <w:p w14:paraId="2F66498C" w14:textId="77777777" w:rsidR="00166F57" w:rsidRDefault="00166F57" w:rsidP="00392873">
            <w:pPr>
              <w:jc w:val="center"/>
              <w:rPr>
                <w:rFonts w:asciiTheme="minorEastAsia" w:hAnsiTheme="minorEastAsia"/>
              </w:rPr>
            </w:pPr>
          </w:p>
        </w:tc>
        <w:tc>
          <w:tcPr>
            <w:tcW w:w="1116" w:type="dxa"/>
            <w:vAlign w:val="center"/>
          </w:tcPr>
          <w:p w14:paraId="02205728" w14:textId="77777777" w:rsidR="00166F57" w:rsidRDefault="00166F57" w:rsidP="00392873">
            <w:r>
              <w:rPr>
                <w:rFonts w:hint="eastAsia"/>
              </w:rPr>
              <w:t>手机号码</w:t>
            </w:r>
          </w:p>
        </w:tc>
        <w:tc>
          <w:tcPr>
            <w:tcW w:w="5157" w:type="dxa"/>
            <w:vAlign w:val="center"/>
          </w:tcPr>
          <w:p w14:paraId="2DBC3E19" w14:textId="0A656F07" w:rsidR="00166F57" w:rsidDel="00EA462E" w:rsidRDefault="00166F57" w:rsidP="00392873">
            <w:pPr>
              <w:rPr>
                <w:del w:id="3333" w:author="ethink wang" w:date="2017-02-10T10:46:00Z"/>
              </w:rPr>
            </w:pPr>
            <w:commentRangeStart w:id="3334"/>
            <w:commentRangeStart w:id="3335"/>
            <w:del w:id="3336" w:author="ethink wang" w:date="2017-02-10T10:46:00Z">
              <w:r w:rsidDel="00EA462E">
                <w:rPr>
                  <w:rFonts w:hint="eastAsia"/>
                </w:rPr>
                <w:delText xml:space="preserve">1 </w:delText>
              </w:r>
              <w:r w:rsidDel="00EA462E">
                <w:rPr>
                  <w:rFonts w:hint="eastAsia"/>
                </w:rPr>
                <w:delText>文本框</w:delText>
              </w:r>
            </w:del>
          </w:p>
          <w:p w14:paraId="29A71123" w14:textId="4E76BE66" w:rsidR="00166F57" w:rsidRDefault="00166F57" w:rsidP="00392873">
            <w:del w:id="3337" w:author="ethink wang" w:date="2017-02-10T10:46:00Z">
              <w:r w:rsidDel="00EA462E">
                <w:rPr>
                  <w:rFonts w:hint="eastAsia"/>
                </w:rPr>
                <w:lastRenderedPageBreak/>
                <w:delText xml:space="preserve">2 </w:delText>
              </w:r>
              <w:r w:rsidDel="00EA462E">
                <w:rPr>
                  <w:rFonts w:hint="eastAsia"/>
                </w:rPr>
                <w:delText>必填，</w:delText>
              </w:r>
            </w:del>
            <w:del w:id="3338" w:author="ethink wang" w:date="2017-02-10T10:47:00Z">
              <w:r w:rsidDel="00EA462E">
                <w:rPr>
                  <w:rFonts w:hint="eastAsia"/>
                </w:rPr>
                <w:delText>参照</w:delText>
              </w:r>
            </w:del>
            <w:r>
              <w:rPr>
                <w:rFonts w:hint="eastAsia"/>
              </w:rPr>
              <w:t>手机号码</w:t>
            </w:r>
            <w:r w:rsidR="002D1E02">
              <w:rPr>
                <w:rFonts w:hint="eastAsia"/>
              </w:rPr>
              <w:t>最多可输入</w:t>
            </w:r>
            <w:r w:rsidR="002D1E02">
              <w:rPr>
                <w:rFonts w:hint="eastAsia"/>
              </w:rPr>
              <w:t>11</w:t>
            </w:r>
            <w:r w:rsidR="002D1E02">
              <w:rPr>
                <w:rFonts w:hint="eastAsia"/>
              </w:rPr>
              <w:t>位，并</w:t>
            </w:r>
            <w:ins w:id="3339" w:author="ethink wang" w:date="2017-02-10T10:47:00Z">
              <w:r w:rsidR="00EA462E">
                <w:t>输入</w:t>
              </w:r>
            </w:ins>
            <w:r w:rsidR="00FE19ED">
              <w:rPr>
                <w:rFonts w:hint="eastAsia"/>
              </w:rPr>
              <w:t>过程中进行校验</w:t>
            </w:r>
            <w:ins w:id="3340" w:author="ethink wang" w:date="2017-02-10T10:48:00Z">
              <w:r w:rsidR="00EA462E">
                <w:rPr>
                  <w:rFonts w:hint="eastAsia"/>
                </w:rPr>
                <w:t>，</w:t>
              </w:r>
            </w:ins>
            <w:r w:rsidR="002D1E02">
              <w:rPr>
                <w:rFonts w:hint="eastAsia"/>
              </w:rPr>
              <w:t>校验规则</w:t>
            </w:r>
            <w:ins w:id="3341" w:author="ethink wang" w:date="2017-02-10T10:48:00Z">
              <w:r w:rsidR="00EA462E">
                <w:t>参见公共规则</w:t>
              </w:r>
              <w:r w:rsidR="00EA462E">
                <w:rPr>
                  <w:rFonts w:hint="eastAsia"/>
                </w:rPr>
                <w:t>，</w:t>
              </w:r>
              <w:r w:rsidR="00EA462E">
                <w:t>校验不通过则提示</w:t>
              </w:r>
            </w:ins>
            <w:commentRangeEnd w:id="3334"/>
            <w:ins w:id="3342" w:author="ethink wang" w:date="2017-02-10T10:49:00Z">
              <w:r w:rsidR="00EA462E">
                <w:rPr>
                  <w:rStyle w:val="afe"/>
                </w:rPr>
                <w:commentReference w:id="3334"/>
              </w:r>
            </w:ins>
            <w:commentRangeEnd w:id="3335"/>
            <w:r w:rsidR="00FE19ED">
              <w:rPr>
                <w:rStyle w:val="afe"/>
              </w:rPr>
              <w:commentReference w:id="3335"/>
            </w:r>
            <w:r w:rsidR="00FE19ED">
              <w:rPr>
                <w:rFonts w:hint="eastAsia"/>
              </w:rPr>
              <w:t>“请输入正确的手机号码”，样式参照公共规则“弱提示”</w:t>
            </w:r>
            <w:del w:id="3343" w:author="ethink wang" w:date="2017-02-10T10:47:00Z">
              <w:r w:rsidDel="00EA462E">
                <w:rPr>
                  <w:rFonts w:hint="eastAsia"/>
                </w:rPr>
                <w:delText>规范</w:delText>
              </w:r>
            </w:del>
          </w:p>
        </w:tc>
        <w:tc>
          <w:tcPr>
            <w:tcW w:w="2302" w:type="dxa"/>
            <w:vAlign w:val="center"/>
          </w:tcPr>
          <w:p w14:paraId="09494435" w14:textId="6636ABCA" w:rsidR="00166F57" w:rsidRPr="00BE522D" w:rsidRDefault="002426ED" w:rsidP="00392873">
            <w:r>
              <w:rPr>
                <w:rFonts w:hint="eastAsia"/>
              </w:rPr>
              <w:lastRenderedPageBreak/>
              <w:t>当输入</w:t>
            </w:r>
            <w:r>
              <w:rPr>
                <w:rFonts w:hint="eastAsia"/>
              </w:rPr>
              <w:t>11</w:t>
            </w:r>
            <w:r>
              <w:rPr>
                <w:rFonts w:hint="eastAsia"/>
              </w:rPr>
              <w:t>后，即进行</w:t>
            </w:r>
            <w:r>
              <w:rPr>
                <w:rFonts w:hint="eastAsia"/>
              </w:rPr>
              <w:lastRenderedPageBreak/>
              <w:t>实名验证，若验证未通过，则在输入框下方提示“该号码未实名，请更换手机号码”，样式参照若提示</w:t>
            </w:r>
          </w:p>
        </w:tc>
      </w:tr>
      <w:tr w:rsidR="00166F57" w:rsidRPr="00BE522D" w14:paraId="774F96EF" w14:textId="77777777" w:rsidTr="0040549E">
        <w:trPr>
          <w:trHeight w:val="729"/>
        </w:trPr>
        <w:tc>
          <w:tcPr>
            <w:tcW w:w="1387" w:type="dxa"/>
            <w:vMerge/>
            <w:vAlign w:val="center"/>
          </w:tcPr>
          <w:p w14:paraId="22B48D56" w14:textId="77777777" w:rsidR="00166F57" w:rsidRDefault="00166F57" w:rsidP="00392873">
            <w:pPr>
              <w:jc w:val="center"/>
              <w:rPr>
                <w:rFonts w:asciiTheme="minorEastAsia" w:hAnsiTheme="minorEastAsia"/>
              </w:rPr>
            </w:pPr>
          </w:p>
        </w:tc>
        <w:tc>
          <w:tcPr>
            <w:tcW w:w="1116" w:type="dxa"/>
            <w:vAlign w:val="center"/>
          </w:tcPr>
          <w:p w14:paraId="039EE3BA" w14:textId="77777777" w:rsidR="00166F57" w:rsidRDefault="00166F57" w:rsidP="00392873">
            <w:r>
              <w:rPr>
                <w:rFonts w:hint="eastAsia"/>
              </w:rPr>
              <w:t>性别</w:t>
            </w:r>
          </w:p>
        </w:tc>
        <w:tc>
          <w:tcPr>
            <w:tcW w:w="5157" w:type="dxa"/>
            <w:vAlign w:val="center"/>
          </w:tcPr>
          <w:p w14:paraId="019314FD" w14:textId="1A6E19AA" w:rsidR="00166F57" w:rsidDel="00EA462E" w:rsidRDefault="002D1E02" w:rsidP="00392873">
            <w:pPr>
              <w:rPr>
                <w:del w:id="3344" w:author="ethink wang" w:date="2017-02-10T10:47:00Z"/>
              </w:rPr>
            </w:pPr>
            <w:r>
              <w:rPr>
                <w:rFonts w:hint="eastAsia"/>
              </w:rPr>
              <w:t>单选控件，</w:t>
            </w:r>
            <w:del w:id="3345" w:author="ethink wang" w:date="2017-02-10T10:47:00Z">
              <w:r w:rsidR="00166F57" w:rsidDel="00EA462E">
                <w:rPr>
                  <w:rFonts w:hint="eastAsia"/>
                </w:rPr>
                <w:delText xml:space="preserve">1 </w:delText>
              </w:r>
              <w:r w:rsidR="00166F57" w:rsidDel="00EA462E">
                <w:rPr>
                  <w:rFonts w:hint="eastAsia"/>
                </w:rPr>
                <w:delText>单选按钮</w:delText>
              </w:r>
            </w:del>
          </w:p>
          <w:p w14:paraId="0298ED27" w14:textId="65AD7EA2" w:rsidR="00166F57" w:rsidRDefault="00166F57" w:rsidP="00392873">
            <w:del w:id="3346" w:author="ethink wang" w:date="2017-02-10T10:47:00Z">
              <w:r w:rsidDel="00EA462E">
                <w:rPr>
                  <w:rFonts w:hint="eastAsia"/>
                </w:rPr>
                <w:delText xml:space="preserve">2 </w:delText>
              </w:r>
              <w:r w:rsidDel="00EA462E">
                <w:rPr>
                  <w:rFonts w:hint="eastAsia"/>
                </w:rPr>
                <w:delText>必填，</w:delText>
              </w:r>
            </w:del>
            <w:r>
              <w:rPr>
                <w:rFonts w:hint="eastAsia"/>
              </w:rPr>
              <w:t>默认“男”</w:t>
            </w:r>
          </w:p>
        </w:tc>
        <w:tc>
          <w:tcPr>
            <w:tcW w:w="2302" w:type="dxa"/>
            <w:vAlign w:val="center"/>
          </w:tcPr>
          <w:p w14:paraId="3FCEB056" w14:textId="77777777" w:rsidR="00166F57" w:rsidRDefault="00166F57" w:rsidP="00392873"/>
        </w:tc>
      </w:tr>
      <w:tr w:rsidR="00166F57" w:rsidRPr="00BE522D" w14:paraId="537D287A" w14:textId="77777777" w:rsidTr="0040549E">
        <w:trPr>
          <w:trHeight w:val="729"/>
        </w:trPr>
        <w:tc>
          <w:tcPr>
            <w:tcW w:w="1387" w:type="dxa"/>
            <w:vMerge/>
            <w:vAlign w:val="center"/>
          </w:tcPr>
          <w:p w14:paraId="435E4F8D" w14:textId="77777777" w:rsidR="00166F57" w:rsidRDefault="00166F57" w:rsidP="00392873">
            <w:pPr>
              <w:jc w:val="center"/>
              <w:rPr>
                <w:rFonts w:asciiTheme="minorEastAsia" w:hAnsiTheme="minorEastAsia"/>
              </w:rPr>
            </w:pPr>
          </w:p>
        </w:tc>
        <w:tc>
          <w:tcPr>
            <w:tcW w:w="1116" w:type="dxa"/>
            <w:vAlign w:val="center"/>
          </w:tcPr>
          <w:p w14:paraId="141EB076" w14:textId="77777777" w:rsidR="00166F57" w:rsidRDefault="00166F57" w:rsidP="00392873">
            <w:r>
              <w:rPr>
                <w:rFonts w:hint="eastAsia"/>
              </w:rPr>
              <w:t>驾驶证类型</w:t>
            </w:r>
          </w:p>
        </w:tc>
        <w:tc>
          <w:tcPr>
            <w:tcW w:w="5157" w:type="dxa"/>
            <w:vAlign w:val="center"/>
          </w:tcPr>
          <w:p w14:paraId="78646958" w14:textId="77777777" w:rsidR="00166F57" w:rsidRDefault="00166F57" w:rsidP="00392873">
            <w:r>
              <w:rPr>
                <w:rFonts w:hint="eastAsia"/>
              </w:rPr>
              <w:t>必填，下拉框（数据来自字典）</w:t>
            </w:r>
          </w:p>
        </w:tc>
        <w:tc>
          <w:tcPr>
            <w:tcW w:w="2302" w:type="dxa"/>
            <w:vAlign w:val="center"/>
          </w:tcPr>
          <w:p w14:paraId="3F2A43F0" w14:textId="77777777" w:rsidR="00166F57" w:rsidRDefault="00166F57" w:rsidP="00392873"/>
        </w:tc>
      </w:tr>
      <w:tr w:rsidR="00166F57" w:rsidRPr="00BE522D" w14:paraId="45B121DB" w14:textId="77777777" w:rsidTr="0040549E">
        <w:trPr>
          <w:trHeight w:val="729"/>
        </w:trPr>
        <w:tc>
          <w:tcPr>
            <w:tcW w:w="1387" w:type="dxa"/>
            <w:vMerge/>
            <w:vAlign w:val="center"/>
          </w:tcPr>
          <w:p w14:paraId="0386A571" w14:textId="77777777" w:rsidR="00166F57" w:rsidRDefault="00166F57" w:rsidP="00392873">
            <w:pPr>
              <w:jc w:val="center"/>
              <w:rPr>
                <w:rFonts w:asciiTheme="minorEastAsia" w:hAnsiTheme="minorEastAsia"/>
              </w:rPr>
            </w:pPr>
          </w:p>
        </w:tc>
        <w:tc>
          <w:tcPr>
            <w:tcW w:w="1116" w:type="dxa"/>
            <w:vAlign w:val="center"/>
          </w:tcPr>
          <w:p w14:paraId="5F85A0B6" w14:textId="77777777" w:rsidR="00166F57" w:rsidRPr="00BE522D" w:rsidRDefault="00166F57" w:rsidP="00392873">
            <w:r>
              <w:rPr>
                <w:rFonts w:hint="eastAsia"/>
              </w:rPr>
              <w:t>驾驶工龄</w:t>
            </w:r>
          </w:p>
        </w:tc>
        <w:tc>
          <w:tcPr>
            <w:tcW w:w="5157" w:type="dxa"/>
            <w:vAlign w:val="center"/>
          </w:tcPr>
          <w:p w14:paraId="24735CF5" w14:textId="0016CAB0" w:rsidR="00166F57" w:rsidRDefault="00166F57" w:rsidP="00392873">
            <w:r>
              <w:rPr>
                <w:rFonts w:hint="eastAsia"/>
              </w:rPr>
              <w:t>1</w:t>
            </w:r>
            <w:r w:rsidR="002D1E02">
              <w:rPr>
                <w:rFonts w:hint="eastAsia"/>
              </w:rPr>
              <w:t>、</w:t>
            </w:r>
            <w:r>
              <w:rPr>
                <w:rFonts w:hint="eastAsia"/>
              </w:rPr>
              <w:t>文本框，只能输入数字和小数点</w:t>
            </w:r>
          </w:p>
          <w:p w14:paraId="78C1D9A0" w14:textId="2C6BCEB5" w:rsidR="00166F57" w:rsidRDefault="00166F57" w:rsidP="00392873">
            <w:r>
              <w:rPr>
                <w:rFonts w:hint="eastAsia"/>
              </w:rPr>
              <w:t>2</w:t>
            </w:r>
            <w:r w:rsidR="002D1E02">
              <w:rPr>
                <w:rFonts w:hint="eastAsia"/>
              </w:rPr>
              <w:t>、</w:t>
            </w:r>
            <w:r>
              <w:rPr>
                <w:rFonts w:hint="eastAsia"/>
              </w:rPr>
              <w:t>必填，整数位最大</w:t>
            </w:r>
            <w:r>
              <w:rPr>
                <w:rFonts w:hint="eastAsia"/>
              </w:rPr>
              <w:t>2</w:t>
            </w:r>
            <w:r>
              <w:rPr>
                <w:rFonts w:hint="eastAsia"/>
              </w:rPr>
              <w:t>位数字，小数位最多</w:t>
            </w:r>
            <w:r>
              <w:rPr>
                <w:rFonts w:hint="eastAsia"/>
              </w:rPr>
              <w:t>1</w:t>
            </w:r>
            <w:r>
              <w:rPr>
                <w:rFonts w:hint="eastAsia"/>
              </w:rPr>
              <w:t>位</w:t>
            </w:r>
          </w:p>
        </w:tc>
        <w:tc>
          <w:tcPr>
            <w:tcW w:w="2302" w:type="dxa"/>
            <w:vAlign w:val="center"/>
          </w:tcPr>
          <w:p w14:paraId="3FC6B8ED" w14:textId="393C7074" w:rsidR="00166F57" w:rsidRDefault="00166F57" w:rsidP="00392873"/>
        </w:tc>
      </w:tr>
      <w:tr w:rsidR="00166F57" w:rsidRPr="00BE522D" w14:paraId="61EB2349" w14:textId="77777777" w:rsidTr="0040549E">
        <w:trPr>
          <w:trHeight w:val="729"/>
        </w:trPr>
        <w:tc>
          <w:tcPr>
            <w:tcW w:w="1387" w:type="dxa"/>
            <w:vMerge/>
            <w:vAlign w:val="center"/>
          </w:tcPr>
          <w:p w14:paraId="376CAC85" w14:textId="77777777" w:rsidR="00166F57" w:rsidRDefault="00166F57" w:rsidP="00392873">
            <w:pPr>
              <w:jc w:val="center"/>
              <w:rPr>
                <w:rFonts w:asciiTheme="minorEastAsia" w:hAnsiTheme="minorEastAsia"/>
              </w:rPr>
            </w:pPr>
          </w:p>
        </w:tc>
        <w:tc>
          <w:tcPr>
            <w:tcW w:w="1116" w:type="dxa"/>
            <w:vAlign w:val="center"/>
          </w:tcPr>
          <w:p w14:paraId="5F233B9D" w14:textId="77777777" w:rsidR="00166F57" w:rsidRDefault="00166F57" w:rsidP="00392873">
            <w:r>
              <w:rPr>
                <w:rFonts w:hint="eastAsia"/>
              </w:rPr>
              <w:t>登记城市</w:t>
            </w:r>
          </w:p>
        </w:tc>
        <w:tc>
          <w:tcPr>
            <w:tcW w:w="5157" w:type="dxa"/>
            <w:vAlign w:val="center"/>
          </w:tcPr>
          <w:p w14:paraId="185370BF" w14:textId="4C2CA4A1" w:rsidR="00166F57" w:rsidRPr="00BE522D" w:rsidRDefault="00166F57" w:rsidP="00392873">
            <w:r>
              <w:t>必填</w:t>
            </w:r>
            <w:r w:rsidR="00FE19ED">
              <w:rPr>
                <w:rFonts w:hint="eastAsia"/>
              </w:rPr>
              <w:t>项，控件参照公共规则“城市选择控件</w:t>
            </w:r>
            <w:r w:rsidR="00FE19ED">
              <w:rPr>
                <w:rFonts w:hint="eastAsia"/>
              </w:rPr>
              <w:t>1</w:t>
            </w:r>
            <w:r w:rsidR="00FE19ED">
              <w:rPr>
                <w:rFonts w:hint="eastAsia"/>
              </w:rPr>
              <w:t>”</w:t>
            </w:r>
          </w:p>
        </w:tc>
        <w:tc>
          <w:tcPr>
            <w:tcW w:w="2302" w:type="dxa"/>
            <w:vAlign w:val="center"/>
          </w:tcPr>
          <w:p w14:paraId="54191944" w14:textId="41F07F3C" w:rsidR="00166F57" w:rsidRDefault="00166F57" w:rsidP="00392873"/>
        </w:tc>
      </w:tr>
      <w:tr w:rsidR="00166F57" w:rsidRPr="00BE522D" w14:paraId="76AE948A" w14:textId="77777777" w:rsidTr="0040549E">
        <w:trPr>
          <w:trHeight w:val="729"/>
        </w:trPr>
        <w:tc>
          <w:tcPr>
            <w:tcW w:w="1387" w:type="dxa"/>
            <w:vMerge/>
            <w:vAlign w:val="center"/>
          </w:tcPr>
          <w:p w14:paraId="14B5A2B4" w14:textId="77777777" w:rsidR="00166F57" w:rsidRDefault="00166F57" w:rsidP="00392873">
            <w:pPr>
              <w:jc w:val="center"/>
              <w:rPr>
                <w:rFonts w:asciiTheme="minorEastAsia" w:hAnsiTheme="minorEastAsia"/>
              </w:rPr>
            </w:pPr>
          </w:p>
        </w:tc>
        <w:tc>
          <w:tcPr>
            <w:tcW w:w="1116" w:type="dxa"/>
            <w:vAlign w:val="center"/>
          </w:tcPr>
          <w:p w14:paraId="172F9E8C" w14:textId="77777777" w:rsidR="00166F57" w:rsidRDefault="00166F57" w:rsidP="00392873">
            <w:r>
              <w:rPr>
                <w:rFonts w:hint="eastAsia"/>
              </w:rPr>
              <w:t>在职状态</w:t>
            </w:r>
          </w:p>
        </w:tc>
        <w:tc>
          <w:tcPr>
            <w:tcW w:w="5157" w:type="dxa"/>
            <w:vAlign w:val="center"/>
          </w:tcPr>
          <w:p w14:paraId="35440CA1" w14:textId="192096F2" w:rsidR="00166F57" w:rsidRDefault="002D1E02" w:rsidP="0064329D">
            <w:r>
              <w:rPr>
                <w:rFonts w:hint="eastAsia"/>
              </w:rPr>
              <w:t>1</w:t>
            </w:r>
            <w:r w:rsidR="00166F57">
              <w:rPr>
                <w:rFonts w:hint="eastAsia"/>
              </w:rPr>
              <w:t>单选按钮</w:t>
            </w:r>
            <w:r>
              <w:rPr>
                <w:rFonts w:hint="eastAsia"/>
              </w:rPr>
              <w:t>，包括“在职”“离职”，</w:t>
            </w:r>
            <w:r w:rsidR="00166F57">
              <w:t>默认</w:t>
            </w:r>
            <w:r w:rsidR="00166F57">
              <w:rPr>
                <w:rFonts w:hint="eastAsia"/>
              </w:rPr>
              <w:t>“在职”</w:t>
            </w:r>
          </w:p>
        </w:tc>
        <w:tc>
          <w:tcPr>
            <w:tcW w:w="2302" w:type="dxa"/>
            <w:vAlign w:val="center"/>
          </w:tcPr>
          <w:p w14:paraId="0EA54E03" w14:textId="77777777" w:rsidR="00166F57" w:rsidRDefault="00166F57" w:rsidP="00392873">
            <w:r>
              <w:rPr>
                <w:rFonts w:hint="eastAsia"/>
              </w:rPr>
              <w:t xml:space="preserve"> </w:t>
            </w:r>
          </w:p>
        </w:tc>
      </w:tr>
      <w:tr w:rsidR="00166F57" w:rsidRPr="00F7713C" w14:paraId="5B2E71E9" w14:textId="77777777" w:rsidTr="0040549E">
        <w:trPr>
          <w:trHeight w:val="729"/>
        </w:trPr>
        <w:tc>
          <w:tcPr>
            <w:tcW w:w="1387" w:type="dxa"/>
            <w:vMerge/>
            <w:vAlign w:val="center"/>
          </w:tcPr>
          <w:p w14:paraId="22856EF7" w14:textId="77777777" w:rsidR="00166F57" w:rsidRDefault="00166F57" w:rsidP="00F7713C">
            <w:pPr>
              <w:jc w:val="center"/>
              <w:rPr>
                <w:rFonts w:asciiTheme="minorEastAsia" w:hAnsiTheme="minorEastAsia"/>
              </w:rPr>
            </w:pPr>
          </w:p>
        </w:tc>
        <w:tc>
          <w:tcPr>
            <w:tcW w:w="1116" w:type="dxa"/>
            <w:vAlign w:val="center"/>
          </w:tcPr>
          <w:p w14:paraId="73FEC4E1" w14:textId="77777777" w:rsidR="00166F57" w:rsidRDefault="00166F57" w:rsidP="00F7713C">
            <w:r>
              <w:rPr>
                <w:rFonts w:hint="eastAsia"/>
              </w:rPr>
              <w:t>司机照片</w:t>
            </w:r>
          </w:p>
        </w:tc>
        <w:tc>
          <w:tcPr>
            <w:tcW w:w="5157" w:type="dxa"/>
            <w:vAlign w:val="center"/>
          </w:tcPr>
          <w:p w14:paraId="0FD3F310" w14:textId="1587371D" w:rsidR="00166F57" w:rsidRDefault="00166F57" w:rsidP="00F7713C">
            <w:r>
              <w:rPr>
                <w:rFonts w:hint="eastAsia"/>
              </w:rPr>
              <w:t>1</w:t>
            </w:r>
            <w:r w:rsidR="002D1E02">
              <w:rPr>
                <w:rFonts w:hint="eastAsia"/>
              </w:rPr>
              <w:t>、</w:t>
            </w:r>
            <w:r>
              <w:rPr>
                <w:rFonts w:hint="eastAsia"/>
              </w:rPr>
              <w:t>点击上传，再次点击重新上传</w:t>
            </w:r>
          </w:p>
          <w:p w14:paraId="51206216" w14:textId="0C495FC0" w:rsidR="00166F57" w:rsidRDefault="00166F57" w:rsidP="00F7713C">
            <w:r>
              <w:rPr>
                <w:rFonts w:hint="eastAsia"/>
              </w:rPr>
              <w:t>2</w:t>
            </w:r>
            <w:r w:rsidR="002D1E02">
              <w:rPr>
                <w:rFonts w:hint="eastAsia"/>
              </w:rPr>
              <w:t>、</w:t>
            </w:r>
            <w:r>
              <w:rPr>
                <w:rFonts w:hint="eastAsia"/>
              </w:rPr>
              <w:t>上传成功，再上传位置生成预览</w:t>
            </w:r>
          </w:p>
          <w:p w14:paraId="625FC573" w14:textId="03EFEE0A" w:rsidR="00166F57" w:rsidRPr="00F7713C" w:rsidRDefault="00166F57" w:rsidP="00F7713C">
            <w:r>
              <w:t>3</w:t>
            </w:r>
            <w:r w:rsidR="002D1E02">
              <w:rPr>
                <w:rFonts w:hint="eastAsia"/>
              </w:rPr>
              <w:t>、</w:t>
            </w:r>
            <w:r>
              <w:t>点击</w:t>
            </w:r>
            <w:r>
              <w:rPr>
                <w:rFonts w:hint="eastAsia"/>
              </w:rPr>
              <w:t>“删除”，清空已上传图片</w:t>
            </w:r>
          </w:p>
        </w:tc>
        <w:tc>
          <w:tcPr>
            <w:tcW w:w="2302" w:type="dxa"/>
            <w:vAlign w:val="center"/>
          </w:tcPr>
          <w:p w14:paraId="0F26B65B" w14:textId="24665694" w:rsidR="00166F57" w:rsidRDefault="00166F57" w:rsidP="00F7713C"/>
        </w:tc>
      </w:tr>
      <w:tr w:rsidR="00166F57" w:rsidRPr="00F7713C" w14:paraId="1D115F7D" w14:textId="77777777" w:rsidTr="0040549E">
        <w:trPr>
          <w:trHeight w:val="729"/>
        </w:trPr>
        <w:tc>
          <w:tcPr>
            <w:tcW w:w="1387" w:type="dxa"/>
            <w:vMerge/>
            <w:vAlign w:val="center"/>
          </w:tcPr>
          <w:p w14:paraId="1FD4E1F8" w14:textId="77777777" w:rsidR="00166F57" w:rsidRDefault="00166F57" w:rsidP="00F7713C">
            <w:pPr>
              <w:jc w:val="center"/>
              <w:rPr>
                <w:rFonts w:asciiTheme="minorEastAsia" w:hAnsiTheme="minorEastAsia"/>
              </w:rPr>
            </w:pPr>
          </w:p>
        </w:tc>
        <w:tc>
          <w:tcPr>
            <w:tcW w:w="1116" w:type="dxa"/>
            <w:vAlign w:val="center"/>
          </w:tcPr>
          <w:p w14:paraId="44EDB744" w14:textId="77777777" w:rsidR="00166F57" w:rsidRDefault="00166F57" w:rsidP="00F7713C">
            <w:r>
              <w:rPr>
                <w:rFonts w:hint="eastAsia"/>
              </w:rPr>
              <w:t>司机驾驶证</w:t>
            </w:r>
          </w:p>
        </w:tc>
        <w:tc>
          <w:tcPr>
            <w:tcW w:w="5157" w:type="dxa"/>
            <w:vAlign w:val="center"/>
          </w:tcPr>
          <w:p w14:paraId="6E9C932D" w14:textId="39096FFF" w:rsidR="00166F57" w:rsidRDefault="00166F57" w:rsidP="00F7713C">
            <w:r>
              <w:rPr>
                <w:rFonts w:hint="eastAsia"/>
              </w:rPr>
              <w:t>1</w:t>
            </w:r>
            <w:r w:rsidR="002D1E02">
              <w:rPr>
                <w:rFonts w:hint="eastAsia"/>
              </w:rPr>
              <w:t>、</w:t>
            </w:r>
            <w:r>
              <w:rPr>
                <w:rFonts w:hint="eastAsia"/>
              </w:rPr>
              <w:t>点击上传，再次点击重新上传</w:t>
            </w:r>
          </w:p>
          <w:p w14:paraId="07C71FA2" w14:textId="5754E447" w:rsidR="00166F57" w:rsidRDefault="00166F57" w:rsidP="00F7713C">
            <w:r>
              <w:rPr>
                <w:rFonts w:hint="eastAsia"/>
              </w:rPr>
              <w:t>2</w:t>
            </w:r>
            <w:r w:rsidR="002D1E02">
              <w:rPr>
                <w:rFonts w:hint="eastAsia"/>
              </w:rPr>
              <w:t>、</w:t>
            </w:r>
            <w:r>
              <w:rPr>
                <w:rFonts w:hint="eastAsia"/>
              </w:rPr>
              <w:t>上传成功，再上传位置生成预览</w:t>
            </w:r>
          </w:p>
          <w:p w14:paraId="7D154E1C" w14:textId="720E925E" w:rsidR="00166F57" w:rsidRDefault="00166F57" w:rsidP="00F7713C">
            <w:r>
              <w:t>3</w:t>
            </w:r>
            <w:r w:rsidR="002D1E02">
              <w:rPr>
                <w:rFonts w:hint="eastAsia"/>
              </w:rPr>
              <w:t>、</w:t>
            </w:r>
            <w:r>
              <w:t>点击</w:t>
            </w:r>
            <w:r>
              <w:rPr>
                <w:rFonts w:hint="eastAsia"/>
              </w:rPr>
              <w:t>“删除”，清空已上传图片</w:t>
            </w:r>
          </w:p>
        </w:tc>
        <w:tc>
          <w:tcPr>
            <w:tcW w:w="2302" w:type="dxa"/>
            <w:vAlign w:val="center"/>
          </w:tcPr>
          <w:p w14:paraId="35627438" w14:textId="29A6DF3D" w:rsidR="00166F57" w:rsidRDefault="00166F57" w:rsidP="00F7713C"/>
        </w:tc>
      </w:tr>
      <w:tr w:rsidR="00166F57" w:rsidRPr="00F7713C" w14:paraId="49CBC946" w14:textId="77777777" w:rsidTr="0040549E">
        <w:trPr>
          <w:trHeight w:val="729"/>
        </w:trPr>
        <w:tc>
          <w:tcPr>
            <w:tcW w:w="1387" w:type="dxa"/>
            <w:vMerge/>
            <w:vAlign w:val="center"/>
          </w:tcPr>
          <w:p w14:paraId="3E88FB67" w14:textId="77777777" w:rsidR="00166F57" w:rsidRDefault="00166F57" w:rsidP="00F7713C">
            <w:pPr>
              <w:jc w:val="center"/>
              <w:rPr>
                <w:rFonts w:asciiTheme="minorEastAsia" w:hAnsiTheme="minorEastAsia"/>
              </w:rPr>
            </w:pPr>
          </w:p>
        </w:tc>
        <w:tc>
          <w:tcPr>
            <w:tcW w:w="1116" w:type="dxa"/>
            <w:vAlign w:val="center"/>
          </w:tcPr>
          <w:p w14:paraId="282172B7" w14:textId="77777777" w:rsidR="00166F57" w:rsidRDefault="00166F57" w:rsidP="00F7713C">
            <w:r>
              <w:rPr>
                <w:rFonts w:hint="eastAsia"/>
              </w:rPr>
              <w:t>司机驾驶证编码</w:t>
            </w:r>
          </w:p>
        </w:tc>
        <w:tc>
          <w:tcPr>
            <w:tcW w:w="5157" w:type="dxa"/>
            <w:vAlign w:val="center"/>
          </w:tcPr>
          <w:p w14:paraId="263A9738" w14:textId="12458E4C" w:rsidR="00166F57" w:rsidRDefault="00166F57" w:rsidP="00F7713C">
            <w:r>
              <w:rPr>
                <w:rFonts w:hint="eastAsia"/>
              </w:rPr>
              <w:t>1</w:t>
            </w:r>
            <w:r w:rsidR="002D1E02">
              <w:rPr>
                <w:rFonts w:hint="eastAsia"/>
              </w:rPr>
              <w:t>、</w:t>
            </w:r>
            <w:r>
              <w:rPr>
                <w:rFonts w:hint="eastAsia"/>
              </w:rPr>
              <w:t>只有底部有线的文本框</w:t>
            </w:r>
          </w:p>
          <w:p w14:paraId="30C816C9" w14:textId="2B996813" w:rsidR="00166F57" w:rsidRDefault="00166F57" w:rsidP="00F7713C">
            <w:r>
              <w:rPr>
                <w:rFonts w:hint="eastAsia"/>
              </w:rPr>
              <w:t>2</w:t>
            </w:r>
            <w:r w:rsidR="002D1E02">
              <w:rPr>
                <w:rFonts w:hint="eastAsia"/>
              </w:rPr>
              <w:t>、</w:t>
            </w:r>
            <w:r>
              <w:rPr>
                <w:rFonts w:hint="eastAsia"/>
              </w:rPr>
              <w:t>必填，数字和字母组成，第一位一定是数字，固定长度为</w:t>
            </w:r>
            <w:r>
              <w:rPr>
                <w:rFonts w:hint="eastAsia"/>
              </w:rPr>
              <w:t>15</w:t>
            </w:r>
            <w:r>
              <w:rPr>
                <w:rFonts w:hint="eastAsia"/>
              </w:rPr>
              <w:t>位，超过不可输入</w:t>
            </w:r>
          </w:p>
        </w:tc>
        <w:tc>
          <w:tcPr>
            <w:tcW w:w="2302" w:type="dxa"/>
            <w:vAlign w:val="center"/>
          </w:tcPr>
          <w:p w14:paraId="071EF5E3" w14:textId="641473B1" w:rsidR="00166F57" w:rsidRDefault="00166F57" w:rsidP="00F7713C"/>
        </w:tc>
      </w:tr>
      <w:tr w:rsidR="00166F57" w:rsidRPr="00F7713C" w14:paraId="30D8634E" w14:textId="77777777" w:rsidTr="0040549E">
        <w:trPr>
          <w:trHeight w:val="729"/>
        </w:trPr>
        <w:tc>
          <w:tcPr>
            <w:tcW w:w="1387" w:type="dxa"/>
            <w:vMerge/>
            <w:vAlign w:val="center"/>
          </w:tcPr>
          <w:p w14:paraId="29F56B08" w14:textId="77777777" w:rsidR="00166F57" w:rsidRDefault="00166F57" w:rsidP="00D36847">
            <w:pPr>
              <w:jc w:val="center"/>
              <w:rPr>
                <w:rFonts w:asciiTheme="minorEastAsia" w:hAnsiTheme="minorEastAsia"/>
              </w:rPr>
            </w:pPr>
          </w:p>
        </w:tc>
        <w:tc>
          <w:tcPr>
            <w:tcW w:w="1116" w:type="dxa"/>
            <w:vAlign w:val="center"/>
          </w:tcPr>
          <w:p w14:paraId="4717DB43" w14:textId="77777777" w:rsidR="00166F57" w:rsidRPr="00F7713C" w:rsidRDefault="00166F57" w:rsidP="00D36847">
            <w:r>
              <w:rPr>
                <w:rFonts w:hint="eastAsia"/>
              </w:rPr>
              <w:t>司机身份证上传（正面、背面）</w:t>
            </w:r>
          </w:p>
        </w:tc>
        <w:tc>
          <w:tcPr>
            <w:tcW w:w="5157" w:type="dxa"/>
            <w:vAlign w:val="center"/>
          </w:tcPr>
          <w:p w14:paraId="79436C82" w14:textId="5AD38B81" w:rsidR="00166F57" w:rsidRDefault="00166F57" w:rsidP="00D36847">
            <w:r>
              <w:rPr>
                <w:rFonts w:hint="eastAsia"/>
              </w:rPr>
              <w:t>1</w:t>
            </w:r>
            <w:r w:rsidR="002D1E02">
              <w:rPr>
                <w:rFonts w:hint="eastAsia"/>
              </w:rPr>
              <w:t>、</w:t>
            </w:r>
            <w:r>
              <w:rPr>
                <w:rFonts w:hint="eastAsia"/>
              </w:rPr>
              <w:t>点击上传，再次点击重新上传</w:t>
            </w:r>
          </w:p>
          <w:p w14:paraId="2AA6A8E5" w14:textId="579490E9" w:rsidR="00166F57" w:rsidRDefault="00166F57" w:rsidP="00D36847">
            <w:r>
              <w:rPr>
                <w:rFonts w:hint="eastAsia"/>
              </w:rPr>
              <w:t>2</w:t>
            </w:r>
            <w:r w:rsidR="002D1E02">
              <w:rPr>
                <w:rFonts w:hint="eastAsia"/>
              </w:rPr>
              <w:t>、</w:t>
            </w:r>
            <w:r>
              <w:rPr>
                <w:rFonts w:hint="eastAsia"/>
              </w:rPr>
              <w:t>上传成功，再上传位置生成预览</w:t>
            </w:r>
          </w:p>
          <w:p w14:paraId="56AA21CC" w14:textId="6785EA4F" w:rsidR="00166F57" w:rsidRDefault="00166F57" w:rsidP="00D36847">
            <w:r>
              <w:t>3</w:t>
            </w:r>
            <w:r w:rsidR="002D1E02">
              <w:rPr>
                <w:rFonts w:hint="eastAsia"/>
              </w:rPr>
              <w:t>、</w:t>
            </w:r>
            <w:r>
              <w:t>点击</w:t>
            </w:r>
            <w:r>
              <w:rPr>
                <w:rFonts w:hint="eastAsia"/>
              </w:rPr>
              <w:t>“删除”，清空已上传图片</w:t>
            </w:r>
          </w:p>
        </w:tc>
        <w:tc>
          <w:tcPr>
            <w:tcW w:w="2302" w:type="dxa"/>
            <w:vAlign w:val="center"/>
          </w:tcPr>
          <w:p w14:paraId="57DF6952" w14:textId="6ADF683B" w:rsidR="00166F57" w:rsidRDefault="00B35873" w:rsidP="00D36847">
            <w:r>
              <w:rPr>
                <w:rFonts w:hint="eastAsia"/>
              </w:rPr>
              <w:t>若图片格式错误</w:t>
            </w:r>
            <w:r w:rsidR="00166F57">
              <w:rPr>
                <w:rFonts w:hint="eastAsia"/>
              </w:rPr>
              <w:t>，</w:t>
            </w:r>
            <w:r>
              <w:rPr>
                <w:rFonts w:hint="eastAsia"/>
              </w:rPr>
              <w:t>则上传失败，浮窗提示，</w:t>
            </w:r>
            <w:r w:rsidR="00166F57">
              <w:t>提示文案</w:t>
            </w:r>
            <w:r w:rsidR="00166F57">
              <w:rPr>
                <w:rFonts w:hint="eastAsia"/>
              </w:rPr>
              <w:t>“请上传正确格式的图片”</w:t>
            </w:r>
          </w:p>
        </w:tc>
      </w:tr>
      <w:tr w:rsidR="00166F57" w:rsidRPr="00F7713C" w14:paraId="5FC17728" w14:textId="77777777" w:rsidTr="0040549E">
        <w:trPr>
          <w:trHeight w:val="729"/>
        </w:trPr>
        <w:tc>
          <w:tcPr>
            <w:tcW w:w="1387" w:type="dxa"/>
            <w:vMerge/>
            <w:vAlign w:val="center"/>
          </w:tcPr>
          <w:p w14:paraId="78666C1E" w14:textId="77777777" w:rsidR="00166F57" w:rsidRDefault="00166F57" w:rsidP="00F7713C">
            <w:pPr>
              <w:jc w:val="center"/>
              <w:rPr>
                <w:rFonts w:asciiTheme="minorEastAsia" w:hAnsiTheme="minorEastAsia"/>
              </w:rPr>
            </w:pPr>
          </w:p>
        </w:tc>
        <w:tc>
          <w:tcPr>
            <w:tcW w:w="1116" w:type="dxa"/>
            <w:vAlign w:val="center"/>
          </w:tcPr>
          <w:p w14:paraId="0C4EB15D" w14:textId="77777777" w:rsidR="00166F57" w:rsidRDefault="00166F57" w:rsidP="00F7713C">
            <w:r>
              <w:rPr>
                <w:rFonts w:hint="eastAsia"/>
              </w:rPr>
              <w:t>司机身份证号</w:t>
            </w:r>
          </w:p>
        </w:tc>
        <w:tc>
          <w:tcPr>
            <w:tcW w:w="5157" w:type="dxa"/>
            <w:vAlign w:val="center"/>
          </w:tcPr>
          <w:p w14:paraId="41F6F701" w14:textId="41F2299A" w:rsidR="00166F57" w:rsidRDefault="00166F57" w:rsidP="00D36847">
            <w:r>
              <w:rPr>
                <w:rFonts w:hint="eastAsia"/>
              </w:rPr>
              <w:t>1</w:t>
            </w:r>
            <w:r w:rsidR="002D1E02">
              <w:rPr>
                <w:rFonts w:hint="eastAsia"/>
              </w:rPr>
              <w:t>、</w:t>
            </w:r>
            <w:r>
              <w:rPr>
                <w:rFonts w:hint="eastAsia"/>
              </w:rPr>
              <w:t>只有底部有线的文本框</w:t>
            </w:r>
          </w:p>
          <w:p w14:paraId="3A6EC05F" w14:textId="3452666F" w:rsidR="00166F57" w:rsidRDefault="00166F57" w:rsidP="00D36847">
            <w:r>
              <w:rPr>
                <w:rFonts w:hint="eastAsia"/>
              </w:rPr>
              <w:t>2</w:t>
            </w:r>
            <w:r w:rsidR="002D1E02">
              <w:rPr>
                <w:rFonts w:hint="eastAsia"/>
              </w:rPr>
              <w:t>、</w:t>
            </w:r>
            <w:r>
              <w:rPr>
                <w:rFonts w:hint="eastAsia"/>
              </w:rPr>
              <w:t>必填，数字和字母组成，固定长度为</w:t>
            </w:r>
            <w:r>
              <w:t>18</w:t>
            </w:r>
            <w:r>
              <w:rPr>
                <w:rFonts w:hint="eastAsia"/>
              </w:rPr>
              <w:t>位，超过</w:t>
            </w:r>
            <w:r>
              <w:rPr>
                <w:rFonts w:hint="eastAsia"/>
              </w:rPr>
              <w:lastRenderedPageBreak/>
              <w:t>不可输入</w:t>
            </w:r>
          </w:p>
        </w:tc>
        <w:tc>
          <w:tcPr>
            <w:tcW w:w="2302" w:type="dxa"/>
            <w:vAlign w:val="center"/>
          </w:tcPr>
          <w:p w14:paraId="45D6E2A4" w14:textId="77777777" w:rsidR="00166F57" w:rsidRDefault="00166F57" w:rsidP="00F7713C"/>
        </w:tc>
      </w:tr>
      <w:tr w:rsidR="00166F57" w:rsidRPr="00F7713C" w14:paraId="278DA8C2" w14:textId="77777777" w:rsidTr="0040549E">
        <w:trPr>
          <w:trHeight w:val="729"/>
        </w:trPr>
        <w:tc>
          <w:tcPr>
            <w:tcW w:w="1387" w:type="dxa"/>
            <w:vMerge/>
            <w:vAlign w:val="center"/>
          </w:tcPr>
          <w:p w14:paraId="1C05219C" w14:textId="77777777" w:rsidR="00166F57" w:rsidRDefault="00166F57" w:rsidP="00F7713C">
            <w:pPr>
              <w:jc w:val="center"/>
              <w:rPr>
                <w:rFonts w:asciiTheme="minorEastAsia" w:hAnsiTheme="minorEastAsia"/>
              </w:rPr>
            </w:pPr>
          </w:p>
        </w:tc>
        <w:tc>
          <w:tcPr>
            <w:tcW w:w="1116" w:type="dxa"/>
            <w:vAlign w:val="center"/>
          </w:tcPr>
          <w:p w14:paraId="0BE71C9D" w14:textId="77777777" w:rsidR="00166F57" w:rsidRDefault="00166F57" w:rsidP="00F7713C">
            <w:commentRangeStart w:id="3347"/>
            <w:commentRangeStart w:id="3348"/>
            <w:r>
              <w:rPr>
                <w:rFonts w:hint="eastAsia"/>
              </w:rPr>
              <w:t>保存</w:t>
            </w:r>
            <w:commentRangeEnd w:id="3347"/>
            <w:r w:rsidR="00C61BAB">
              <w:rPr>
                <w:rStyle w:val="afe"/>
              </w:rPr>
              <w:commentReference w:id="3347"/>
            </w:r>
            <w:commentRangeEnd w:id="3348"/>
            <w:r w:rsidR="00B35873">
              <w:rPr>
                <w:rStyle w:val="afe"/>
              </w:rPr>
              <w:commentReference w:id="3348"/>
            </w:r>
          </w:p>
        </w:tc>
        <w:tc>
          <w:tcPr>
            <w:tcW w:w="5157" w:type="dxa"/>
            <w:vAlign w:val="center"/>
          </w:tcPr>
          <w:p w14:paraId="3C417CB1" w14:textId="049DB2B3" w:rsidR="00166F57" w:rsidRDefault="00166F57" w:rsidP="00D36847">
            <w:r>
              <w:rPr>
                <w:rFonts w:hint="eastAsia"/>
              </w:rPr>
              <w:t>1</w:t>
            </w:r>
            <w:r w:rsidR="00FE19ED">
              <w:rPr>
                <w:rFonts w:hint="eastAsia"/>
              </w:rPr>
              <w:t>、</w:t>
            </w:r>
            <w:r>
              <w:rPr>
                <w:rFonts w:hint="eastAsia"/>
              </w:rPr>
              <w:t>校验必填：若存在未填写，给出相应提示</w:t>
            </w:r>
          </w:p>
          <w:p w14:paraId="30DD4183" w14:textId="1B13670C" w:rsidR="002847F5" w:rsidRPr="002847F5" w:rsidRDefault="002847F5" w:rsidP="00D36847">
            <w:r>
              <w:rPr>
                <w:rFonts w:hint="eastAsia"/>
              </w:rPr>
              <w:t>如：“请输入工号”“请输入司机姓名”“请输入手机号码”“请输入驾驶工龄”“请选择登记城市”“请上传正确格式的图片”“请上传正确格式的图片”“请输入驾驶证号”</w:t>
            </w:r>
            <w:r w:rsidR="00B35873">
              <w:rPr>
                <w:rFonts w:hint="eastAsia"/>
              </w:rPr>
              <w:t>。样式参照公共规则“弱提示”</w:t>
            </w:r>
          </w:p>
          <w:p w14:paraId="37595AFB" w14:textId="3DBCBA53" w:rsidR="00166F57" w:rsidRDefault="00166F57" w:rsidP="00D36847">
            <w:r>
              <w:rPr>
                <w:rFonts w:hint="eastAsia"/>
              </w:rPr>
              <w:t>2</w:t>
            </w:r>
            <w:r w:rsidR="00FE19ED">
              <w:rPr>
                <w:rFonts w:hint="eastAsia"/>
              </w:rPr>
              <w:t>、</w:t>
            </w:r>
            <w:r>
              <w:rPr>
                <w:rFonts w:hint="eastAsia"/>
              </w:rPr>
              <w:t>校验唯一：工号、手机号码、驾驶证号码、身份证号码是否存在，若已存在，分别提示“</w:t>
            </w:r>
            <w:r w:rsidR="002D1E02">
              <w:rPr>
                <w:rFonts w:hint="eastAsia"/>
              </w:rPr>
              <w:t>【已输入的工号码】</w:t>
            </w:r>
            <w:r>
              <w:rPr>
                <w:rFonts w:hint="eastAsia"/>
              </w:rPr>
              <w:t>工号已存在”“</w:t>
            </w:r>
            <w:r w:rsidR="002D1E02">
              <w:rPr>
                <w:rFonts w:hint="eastAsia"/>
              </w:rPr>
              <w:t>【已输入的手机号码】</w:t>
            </w:r>
            <w:r>
              <w:rPr>
                <w:rFonts w:hint="eastAsia"/>
              </w:rPr>
              <w:t>手机号码已存在”“</w:t>
            </w:r>
            <w:r w:rsidR="002D1E02">
              <w:rPr>
                <w:rFonts w:hint="eastAsia"/>
              </w:rPr>
              <w:t>【已输入的驾驶证号码】</w:t>
            </w:r>
            <w:r>
              <w:rPr>
                <w:rFonts w:hint="eastAsia"/>
              </w:rPr>
              <w:t>驾驶证号码已存在”“</w:t>
            </w:r>
            <w:r w:rsidR="002D1E02">
              <w:rPr>
                <w:rFonts w:hint="eastAsia"/>
              </w:rPr>
              <w:t>【已输入的身份证号】</w:t>
            </w:r>
            <w:r>
              <w:rPr>
                <w:rFonts w:hint="eastAsia"/>
              </w:rPr>
              <w:t>身份证号码已存在”。其中，手机号码验重范围为整个租赁平台和运管平台</w:t>
            </w:r>
          </w:p>
          <w:p w14:paraId="7A04305D" w14:textId="5D838B54" w:rsidR="00166F57" w:rsidRDefault="00166F57" w:rsidP="00D36847">
            <w:r>
              <w:t>4</w:t>
            </w:r>
            <w:r w:rsidR="00FE19ED">
              <w:rPr>
                <w:rFonts w:hint="eastAsia"/>
              </w:rPr>
              <w:t>、</w:t>
            </w:r>
            <w:r>
              <w:t>保存成功后浮窗提示</w:t>
            </w:r>
            <w:r>
              <w:rPr>
                <w:rFonts w:hint="eastAsia"/>
              </w:rPr>
              <w:t>“保存成功”，同时返回上一页面，刷新页面上一页面</w:t>
            </w:r>
          </w:p>
          <w:p w14:paraId="0DC0502E" w14:textId="4CEAED5A" w:rsidR="00166F57" w:rsidRPr="006658A3" w:rsidRDefault="00166F57" w:rsidP="00D36847">
            <w:r>
              <w:t>5</w:t>
            </w:r>
            <w:r w:rsidR="00FE19ED">
              <w:rPr>
                <w:rFonts w:hint="eastAsia"/>
              </w:rPr>
              <w:t>、</w:t>
            </w:r>
            <w:r>
              <w:t>保存成功后</w:t>
            </w:r>
            <w:r>
              <w:rPr>
                <w:rFonts w:hint="eastAsia"/>
              </w:rPr>
              <w:t>，</w:t>
            </w:r>
            <w:r>
              <w:t>随机生成</w:t>
            </w:r>
            <w:r>
              <w:rPr>
                <w:rFonts w:hint="eastAsia"/>
              </w:rPr>
              <w:t>6</w:t>
            </w:r>
            <w:r>
              <w:rPr>
                <w:rFonts w:hint="eastAsia"/>
              </w:rPr>
              <w:t>位数密码已短信形式发送给相关司机，密码由数字和字母组成</w:t>
            </w:r>
          </w:p>
          <w:p w14:paraId="5ACC145E" w14:textId="5B314BD5" w:rsidR="00166F57" w:rsidRDefault="00166F57" w:rsidP="00D36847">
            <w:r>
              <w:t>6</w:t>
            </w:r>
            <w:r w:rsidR="00FE19ED">
              <w:rPr>
                <w:rFonts w:hint="eastAsia"/>
              </w:rPr>
              <w:t>、</w:t>
            </w:r>
            <w:r>
              <w:t>短信参照模板</w:t>
            </w:r>
          </w:p>
          <w:p w14:paraId="25D0B9DF" w14:textId="4D08D83C" w:rsidR="00FE19ED" w:rsidRPr="002B1843" w:rsidRDefault="00FE19ED" w:rsidP="00D36847">
            <w:r>
              <w:rPr>
                <w:rFonts w:hint="eastAsia"/>
              </w:rPr>
              <w:t>7</w:t>
            </w:r>
            <w:r>
              <w:rPr>
                <w:rFonts w:hint="eastAsia"/>
              </w:rPr>
              <w:t>、保存成功后，</w:t>
            </w:r>
            <w:r>
              <w:t>同步创建司机资金账户信息</w:t>
            </w:r>
            <w:r>
              <w:rPr>
                <w:rFonts w:hint="eastAsia"/>
              </w:rPr>
              <w:t>。</w:t>
            </w:r>
          </w:p>
        </w:tc>
        <w:tc>
          <w:tcPr>
            <w:tcW w:w="2302" w:type="dxa"/>
            <w:vAlign w:val="center"/>
          </w:tcPr>
          <w:p w14:paraId="53776C96" w14:textId="77777777" w:rsidR="00166F57" w:rsidRPr="002B1843" w:rsidRDefault="00166F57" w:rsidP="00F7713C">
            <w:r>
              <w:t>执行保存操作时</w:t>
            </w:r>
            <w:r>
              <w:rPr>
                <w:rFonts w:hint="eastAsia"/>
              </w:rPr>
              <w:t>，</w:t>
            </w:r>
            <w:r>
              <w:t>若断网</w:t>
            </w:r>
            <w:r>
              <w:rPr>
                <w:rFonts w:hint="eastAsia"/>
              </w:rPr>
              <w:t>，</w:t>
            </w:r>
            <w:r>
              <w:t>则显示断网通用提示</w:t>
            </w:r>
          </w:p>
        </w:tc>
      </w:tr>
      <w:tr w:rsidR="00166F57" w:rsidRPr="00F7713C" w14:paraId="54216F61" w14:textId="77777777" w:rsidTr="0040549E">
        <w:trPr>
          <w:trHeight w:val="729"/>
        </w:trPr>
        <w:tc>
          <w:tcPr>
            <w:tcW w:w="1387" w:type="dxa"/>
            <w:vMerge/>
            <w:vAlign w:val="center"/>
          </w:tcPr>
          <w:p w14:paraId="008FF465" w14:textId="77777777" w:rsidR="00166F57" w:rsidRDefault="00166F57" w:rsidP="00F7713C">
            <w:pPr>
              <w:jc w:val="center"/>
              <w:rPr>
                <w:rFonts w:asciiTheme="minorEastAsia" w:hAnsiTheme="minorEastAsia"/>
              </w:rPr>
            </w:pPr>
          </w:p>
        </w:tc>
        <w:tc>
          <w:tcPr>
            <w:tcW w:w="1116" w:type="dxa"/>
            <w:vAlign w:val="center"/>
          </w:tcPr>
          <w:p w14:paraId="2D9F78F8" w14:textId="77777777" w:rsidR="00166F57" w:rsidRDefault="00166F57" w:rsidP="00F7713C">
            <w:r>
              <w:rPr>
                <w:rFonts w:hint="eastAsia"/>
              </w:rPr>
              <w:t>取消</w:t>
            </w:r>
          </w:p>
        </w:tc>
        <w:tc>
          <w:tcPr>
            <w:tcW w:w="5157" w:type="dxa"/>
            <w:vAlign w:val="center"/>
          </w:tcPr>
          <w:p w14:paraId="59F0975D" w14:textId="77777777" w:rsidR="00166F57" w:rsidRDefault="00166F57" w:rsidP="00D36847">
            <w:r>
              <w:rPr>
                <w:rFonts w:hint="eastAsia"/>
              </w:rPr>
              <w:t>点击，弹窗提示“您当前未点击保存，确认放弃保存吗？”，点击“返回保存”，关闭提示，点击“放弃保存”返回主页面</w:t>
            </w:r>
          </w:p>
        </w:tc>
        <w:tc>
          <w:tcPr>
            <w:tcW w:w="2302" w:type="dxa"/>
            <w:vAlign w:val="center"/>
          </w:tcPr>
          <w:p w14:paraId="7DEBA4E2" w14:textId="77777777" w:rsidR="00166F57" w:rsidRDefault="00166F57" w:rsidP="00F7713C"/>
        </w:tc>
      </w:tr>
      <w:tr w:rsidR="00166F57" w:rsidRPr="00F7713C" w14:paraId="47B3DDDD" w14:textId="77777777" w:rsidTr="0040549E">
        <w:trPr>
          <w:trHeight w:val="729"/>
        </w:trPr>
        <w:tc>
          <w:tcPr>
            <w:tcW w:w="1387" w:type="dxa"/>
            <w:vMerge/>
            <w:vAlign w:val="center"/>
          </w:tcPr>
          <w:p w14:paraId="21BAD10E" w14:textId="77777777" w:rsidR="00166F57" w:rsidRDefault="00166F57" w:rsidP="00F7713C">
            <w:pPr>
              <w:jc w:val="center"/>
              <w:rPr>
                <w:rFonts w:asciiTheme="minorEastAsia" w:hAnsiTheme="minorEastAsia"/>
              </w:rPr>
            </w:pPr>
          </w:p>
        </w:tc>
        <w:tc>
          <w:tcPr>
            <w:tcW w:w="1116" w:type="dxa"/>
            <w:vAlign w:val="center"/>
          </w:tcPr>
          <w:p w14:paraId="16F2C062" w14:textId="77777777" w:rsidR="00166F57" w:rsidRDefault="00166F57" w:rsidP="00F7713C">
            <w:r>
              <w:rPr>
                <w:rFonts w:hint="eastAsia"/>
              </w:rPr>
              <w:t>返回</w:t>
            </w:r>
          </w:p>
        </w:tc>
        <w:tc>
          <w:tcPr>
            <w:tcW w:w="5157" w:type="dxa"/>
            <w:vAlign w:val="center"/>
          </w:tcPr>
          <w:p w14:paraId="79CB2F36" w14:textId="77777777" w:rsidR="00166F57" w:rsidRDefault="00166F57" w:rsidP="00D36847">
            <w:r>
              <w:rPr>
                <w:rFonts w:hint="eastAsia"/>
              </w:rPr>
              <w:t>点击，提示“您当前未点击保存，确认放弃保存吗？”点击“返回保存”按钮，关闭提示，点击“放弃保存”返回至主页面（司机列表页）</w:t>
            </w:r>
          </w:p>
        </w:tc>
        <w:tc>
          <w:tcPr>
            <w:tcW w:w="2302" w:type="dxa"/>
            <w:vAlign w:val="center"/>
          </w:tcPr>
          <w:p w14:paraId="02DF32FE" w14:textId="77777777" w:rsidR="00166F57" w:rsidRDefault="00166F57" w:rsidP="00F7713C"/>
        </w:tc>
      </w:tr>
      <w:tr w:rsidR="006F17F8" w:rsidRPr="006E3DBF" w14:paraId="0BB7F6BD" w14:textId="77777777" w:rsidTr="0040549E">
        <w:trPr>
          <w:trHeight w:val="729"/>
        </w:trPr>
        <w:tc>
          <w:tcPr>
            <w:tcW w:w="1387" w:type="dxa"/>
            <w:vAlign w:val="center"/>
          </w:tcPr>
          <w:p w14:paraId="5A534BD7" w14:textId="77777777" w:rsidR="006F17F8" w:rsidRDefault="006F17F8" w:rsidP="00F7713C">
            <w:pPr>
              <w:jc w:val="center"/>
              <w:rPr>
                <w:rFonts w:asciiTheme="minorEastAsia" w:hAnsiTheme="minorEastAsia"/>
              </w:rPr>
            </w:pPr>
            <w:r>
              <w:rPr>
                <w:rFonts w:asciiTheme="minorEastAsia" w:hAnsiTheme="minorEastAsia" w:hint="eastAsia"/>
              </w:rPr>
              <w:t>Ⅴ</w:t>
            </w:r>
            <w:r>
              <w:rPr>
                <w:rFonts w:hint="eastAsia"/>
              </w:rPr>
              <w:t>-</w:t>
            </w:r>
            <w:r>
              <w:t>A-04</w:t>
            </w:r>
            <w:r>
              <w:rPr>
                <w:rFonts w:hint="eastAsia"/>
              </w:rPr>
              <w:t>-</w:t>
            </w:r>
            <w:r>
              <w:t>03</w:t>
            </w:r>
          </w:p>
        </w:tc>
        <w:tc>
          <w:tcPr>
            <w:tcW w:w="1116" w:type="dxa"/>
            <w:vAlign w:val="center"/>
          </w:tcPr>
          <w:p w14:paraId="48915ECE" w14:textId="77777777" w:rsidR="006F17F8" w:rsidRDefault="006E3DBF" w:rsidP="00F7713C">
            <w:r>
              <w:rPr>
                <w:rFonts w:hint="eastAsia"/>
              </w:rPr>
              <w:t>说明</w:t>
            </w:r>
          </w:p>
        </w:tc>
        <w:tc>
          <w:tcPr>
            <w:tcW w:w="5157" w:type="dxa"/>
            <w:vAlign w:val="center"/>
          </w:tcPr>
          <w:p w14:paraId="0BEEEDAA" w14:textId="4D834140" w:rsidR="006E3DBF" w:rsidRDefault="006E3DBF" w:rsidP="00D36847">
            <w:r>
              <w:rPr>
                <w:rFonts w:hint="eastAsia"/>
              </w:rPr>
              <w:t>1</w:t>
            </w:r>
            <w:r w:rsidR="002D1E02">
              <w:rPr>
                <w:rFonts w:hint="eastAsia"/>
              </w:rPr>
              <w:t>、</w:t>
            </w:r>
            <w:r>
              <w:rPr>
                <w:rFonts w:hint="eastAsia"/>
              </w:rPr>
              <w:t>维护司机信息，默认带入司机已有信息</w:t>
            </w:r>
          </w:p>
          <w:p w14:paraId="68204AA7" w14:textId="504B6045" w:rsidR="006F17F8" w:rsidRDefault="006E3DBF" w:rsidP="006E3DBF">
            <w:r>
              <w:rPr>
                <w:rFonts w:hint="eastAsia"/>
              </w:rPr>
              <w:t>2</w:t>
            </w:r>
            <w:r w:rsidR="002D1E02">
              <w:rPr>
                <w:rFonts w:hint="eastAsia"/>
              </w:rPr>
              <w:t>、</w:t>
            </w:r>
            <w:r>
              <w:rPr>
                <w:rFonts w:hint="eastAsia"/>
              </w:rPr>
              <w:t>除“司机类型”不可编辑外，其他信息均可更改</w:t>
            </w:r>
          </w:p>
          <w:p w14:paraId="39DCD5D7" w14:textId="18343C65" w:rsidR="006E3DBF" w:rsidRPr="006E3DBF" w:rsidRDefault="006E3DBF" w:rsidP="006E3DBF">
            <w:r>
              <w:t>3</w:t>
            </w:r>
            <w:r w:rsidR="002D1E02">
              <w:rPr>
                <w:rFonts w:hint="eastAsia"/>
              </w:rPr>
              <w:t>、</w:t>
            </w:r>
            <w:r>
              <w:t>填写规则及其他规则和</w:t>
            </w:r>
            <w:r>
              <w:rPr>
                <w:rFonts w:hint="eastAsia"/>
              </w:rPr>
              <w:t>“</w:t>
            </w:r>
            <w:r>
              <w:t>新增司机</w:t>
            </w:r>
            <w:r>
              <w:rPr>
                <w:rFonts w:hint="eastAsia"/>
              </w:rPr>
              <w:t>”</w:t>
            </w:r>
            <w:r>
              <w:t>一致</w:t>
            </w:r>
          </w:p>
        </w:tc>
        <w:tc>
          <w:tcPr>
            <w:tcW w:w="2302" w:type="dxa"/>
            <w:vAlign w:val="center"/>
          </w:tcPr>
          <w:p w14:paraId="68046588" w14:textId="77777777" w:rsidR="006F17F8" w:rsidRDefault="006F17F8" w:rsidP="00F7713C"/>
        </w:tc>
      </w:tr>
      <w:tr w:rsidR="00166F57" w:rsidRPr="006E3DBF" w14:paraId="00D06007" w14:textId="77777777" w:rsidTr="0040549E">
        <w:trPr>
          <w:trHeight w:val="729"/>
        </w:trPr>
        <w:tc>
          <w:tcPr>
            <w:tcW w:w="1387" w:type="dxa"/>
            <w:vMerge w:val="restart"/>
            <w:vAlign w:val="center"/>
          </w:tcPr>
          <w:p w14:paraId="2B816C74" w14:textId="77777777" w:rsidR="00166F57" w:rsidRDefault="00166F57" w:rsidP="00F7713C">
            <w:pPr>
              <w:jc w:val="center"/>
              <w:rPr>
                <w:rFonts w:asciiTheme="minorEastAsia" w:hAnsiTheme="minorEastAsia"/>
              </w:rPr>
            </w:pPr>
            <w:r>
              <w:rPr>
                <w:rFonts w:asciiTheme="minorEastAsia" w:hAnsiTheme="minorEastAsia" w:hint="eastAsia"/>
              </w:rPr>
              <w:t>Ⅴ</w:t>
            </w:r>
            <w:r>
              <w:rPr>
                <w:rFonts w:hint="eastAsia"/>
              </w:rPr>
              <w:t>-</w:t>
            </w:r>
            <w:r>
              <w:t>A-04</w:t>
            </w:r>
            <w:r>
              <w:rPr>
                <w:rFonts w:hint="eastAsia"/>
              </w:rPr>
              <w:t>-</w:t>
            </w:r>
            <w:r>
              <w:t>02</w:t>
            </w:r>
          </w:p>
        </w:tc>
        <w:tc>
          <w:tcPr>
            <w:tcW w:w="1116" w:type="dxa"/>
            <w:vAlign w:val="center"/>
          </w:tcPr>
          <w:p w14:paraId="1F2A7609" w14:textId="77777777" w:rsidR="00166F57" w:rsidRDefault="00166F57" w:rsidP="00F7713C">
            <w:r>
              <w:rPr>
                <w:rFonts w:hint="eastAsia"/>
              </w:rPr>
              <w:t>说明</w:t>
            </w:r>
          </w:p>
        </w:tc>
        <w:tc>
          <w:tcPr>
            <w:tcW w:w="5157" w:type="dxa"/>
            <w:vAlign w:val="center"/>
          </w:tcPr>
          <w:p w14:paraId="3AFEED38" w14:textId="01A0BEA2" w:rsidR="00166F57" w:rsidRDefault="00166F57" w:rsidP="00D36847">
            <w:r>
              <w:rPr>
                <w:rFonts w:hint="eastAsia"/>
              </w:rPr>
              <w:t>1</w:t>
            </w:r>
            <w:r w:rsidR="00712C0D">
              <w:rPr>
                <w:rFonts w:hint="eastAsia"/>
              </w:rPr>
              <w:t>、</w:t>
            </w:r>
            <w:r>
              <w:rPr>
                <w:rFonts w:hint="eastAsia"/>
              </w:rPr>
              <w:t>查看司机信息</w:t>
            </w:r>
          </w:p>
          <w:p w14:paraId="60DF4ECA" w14:textId="696A30B6" w:rsidR="00166F57" w:rsidRDefault="00166F57" w:rsidP="00D36847">
            <w:r>
              <w:rPr>
                <w:rFonts w:hint="eastAsia"/>
              </w:rPr>
              <w:lastRenderedPageBreak/>
              <w:t>2</w:t>
            </w:r>
            <w:r w:rsidR="00712C0D">
              <w:rPr>
                <w:rFonts w:hint="eastAsia"/>
              </w:rPr>
              <w:t>、</w:t>
            </w:r>
            <w:r>
              <w:rPr>
                <w:rFonts w:hint="eastAsia"/>
              </w:rPr>
              <w:t>所有控件为只读</w:t>
            </w:r>
          </w:p>
        </w:tc>
        <w:tc>
          <w:tcPr>
            <w:tcW w:w="2302" w:type="dxa"/>
            <w:vAlign w:val="center"/>
          </w:tcPr>
          <w:p w14:paraId="71DE863A" w14:textId="77777777" w:rsidR="00166F57" w:rsidRDefault="00166F57" w:rsidP="00F7713C"/>
        </w:tc>
      </w:tr>
      <w:tr w:rsidR="00166F57" w:rsidRPr="006E3DBF" w14:paraId="6E844E84" w14:textId="77777777" w:rsidTr="0040549E">
        <w:trPr>
          <w:trHeight w:val="729"/>
        </w:trPr>
        <w:tc>
          <w:tcPr>
            <w:tcW w:w="1387" w:type="dxa"/>
            <w:vMerge/>
            <w:vAlign w:val="center"/>
          </w:tcPr>
          <w:p w14:paraId="550090E2" w14:textId="77777777" w:rsidR="00166F57" w:rsidRDefault="00166F57" w:rsidP="00F7713C">
            <w:pPr>
              <w:jc w:val="center"/>
              <w:rPr>
                <w:rFonts w:asciiTheme="minorEastAsia" w:hAnsiTheme="minorEastAsia"/>
              </w:rPr>
            </w:pPr>
          </w:p>
        </w:tc>
        <w:tc>
          <w:tcPr>
            <w:tcW w:w="1116" w:type="dxa"/>
            <w:vAlign w:val="center"/>
          </w:tcPr>
          <w:p w14:paraId="11C30B9E" w14:textId="77777777" w:rsidR="00166F57" w:rsidRDefault="00166F57" w:rsidP="00F7713C">
            <w:r>
              <w:rPr>
                <w:rFonts w:hint="eastAsia"/>
              </w:rPr>
              <w:t>返回</w:t>
            </w:r>
          </w:p>
        </w:tc>
        <w:tc>
          <w:tcPr>
            <w:tcW w:w="5157" w:type="dxa"/>
            <w:vAlign w:val="center"/>
          </w:tcPr>
          <w:p w14:paraId="02A15F5B" w14:textId="77777777" w:rsidR="00166F57" w:rsidRDefault="00166F57" w:rsidP="00D36847">
            <w:r>
              <w:rPr>
                <w:rFonts w:hint="eastAsia"/>
              </w:rPr>
              <w:t>点击进入主页面（司机列表页）</w:t>
            </w:r>
          </w:p>
        </w:tc>
        <w:tc>
          <w:tcPr>
            <w:tcW w:w="2302" w:type="dxa"/>
            <w:vAlign w:val="center"/>
          </w:tcPr>
          <w:p w14:paraId="03D3C6F5" w14:textId="77777777" w:rsidR="00166F57" w:rsidRDefault="00166F57" w:rsidP="00F7713C"/>
        </w:tc>
      </w:tr>
    </w:tbl>
    <w:p w14:paraId="64C5008C" w14:textId="77777777" w:rsidR="009F38DA" w:rsidRDefault="009F38DA" w:rsidP="006E1CFC">
      <w:pPr>
        <w:pStyle w:val="4"/>
      </w:pPr>
      <w:bookmarkStart w:id="3349" w:name="_Toc474764561"/>
      <w:r>
        <w:t>网约车绑定</w:t>
      </w:r>
      <w:bookmarkEnd w:id="3349"/>
    </w:p>
    <w:p w14:paraId="74B2ED6C" w14:textId="77777777" w:rsidR="004F6D2B" w:rsidRDefault="004F6D2B" w:rsidP="004F6D2B">
      <w:pPr>
        <w:pStyle w:val="5"/>
      </w:pPr>
      <w:r>
        <w:t>用例描述</w:t>
      </w:r>
    </w:p>
    <w:p w14:paraId="0F4B3E06" w14:textId="77777777" w:rsidR="00A83D26" w:rsidRPr="00A83D26" w:rsidRDefault="00A83D26" w:rsidP="00A83D26">
      <w:r>
        <w:rPr>
          <w:rFonts w:hint="eastAsia"/>
        </w:rPr>
        <w:t xml:space="preserve">  </w:t>
      </w:r>
      <w:r>
        <w:rPr>
          <w:rFonts w:hint="eastAsia"/>
        </w:rPr>
        <w:t>网约车绑定主要包括网约车司机和车辆绑定、解绑的操作，以及相关记录的查询。</w:t>
      </w:r>
    </w:p>
    <w:p w14:paraId="54973456"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62F3C5B6" w14:textId="77777777" w:rsidTr="005836B4">
        <w:trPr>
          <w:trHeight w:val="567"/>
        </w:trPr>
        <w:tc>
          <w:tcPr>
            <w:tcW w:w="1387" w:type="dxa"/>
            <w:shd w:val="clear" w:color="auto" w:fill="D9D9D9" w:themeFill="background1" w:themeFillShade="D9"/>
            <w:vAlign w:val="center"/>
          </w:tcPr>
          <w:p w14:paraId="47BF9E02"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1D1D999B"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139A91D9"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2BD9F0B3" w14:textId="77777777" w:rsidR="003A741D" w:rsidRPr="00753787" w:rsidRDefault="003A741D" w:rsidP="005836B4">
            <w:pPr>
              <w:ind w:leftChars="-253" w:left="-531"/>
              <w:jc w:val="center"/>
              <w:rPr>
                <w:b/>
              </w:rPr>
            </w:pPr>
            <w:r>
              <w:rPr>
                <w:rFonts w:hint="eastAsia"/>
                <w:b/>
              </w:rPr>
              <w:t>异常处理</w:t>
            </w:r>
          </w:p>
        </w:tc>
      </w:tr>
      <w:tr w:rsidR="00C95BBC" w14:paraId="28C7B471" w14:textId="77777777" w:rsidTr="005836B4">
        <w:trPr>
          <w:trHeight w:val="729"/>
        </w:trPr>
        <w:tc>
          <w:tcPr>
            <w:tcW w:w="1387" w:type="dxa"/>
            <w:vMerge w:val="restart"/>
            <w:vAlign w:val="center"/>
          </w:tcPr>
          <w:p w14:paraId="3CF4CA48" w14:textId="77777777" w:rsidR="00C95BBC" w:rsidRDefault="00C95BBC" w:rsidP="00A83D26">
            <w:pPr>
              <w:jc w:val="center"/>
            </w:pPr>
            <w:r>
              <w:rPr>
                <w:rFonts w:asciiTheme="minorEastAsia" w:hAnsiTheme="minorEastAsia" w:hint="eastAsia"/>
              </w:rPr>
              <w:t>Ⅴ</w:t>
            </w:r>
            <w:r>
              <w:rPr>
                <w:rFonts w:hint="eastAsia"/>
              </w:rPr>
              <w:t>-</w:t>
            </w:r>
            <w:r>
              <w:t>A-05-01</w:t>
            </w:r>
          </w:p>
        </w:tc>
        <w:tc>
          <w:tcPr>
            <w:tcW w:w="1116" w:type="dxa"/>
            <w:vAlign w:val="center"/>
          </w:tcPr>
          <w:p w14:paraId="16010CF7" w14:textId="77777777" w:rsidR="00C95BBC" w:rsidRDefault="00C95BBC" w:rsidP="005836B4">
            <w:r>
              <w:t>说明</w:t>
            </w:r>
          </w:p>
        </w:tc>
        <w:tc>
          <w:tcPr>
            <w:tcW w:w="5157" w:type="dxa"/>
            <w:vAlign w:val="center"/>
          </w:tcPr>
          <w:p w14:paraId="415B2D48" w14:textId="77777777" w:rsidR="00C95BBC" w:rsidRPr="00F0182A" w:rsidRDefault="00C95BBC" w:rsidP="003E7F1C"/>
        </w:tc>
        <w:tc>
          <w:tcPr>
            <w:tcW w:w="2302" w:type="dxa"/>
            <w:vAlign w:val="center"/>
          </w:tcPr>
          <w:p w14:paraId="61E4FCEB" w14:textId="77777777" w:rsidR="00C95BBC" w:rsidRPr="00054E2A" w:rsidRDefault="00C95BBC" w:rsidP="005836B4"/>
        </w:tc>
      </w:tr>
      <w:tr w:rsidR="00C95BBC" w14:paraId="72252CFE" w14:textId="77777777" w:rsidTr="005836B4">
        <w:trPr>
          <w:trHeight w:val="729"/>
        </w:trPr>
        <w:tc>
          <w:tcPr>
            <w:tcW w:w="1387" w:type="dxa"/>
            <w:vMerge/>
            <w:vAlign w:val="center"/>
          </w:tcPr>
          <w:p w14:paraId="10620A34" w14:textId="77777777" w:rsidR="00C95BBC" w:rsidRDefault="00C95BBC" w:rsidP="005836B4">
            <w:pPr>
              <w:jc w:val="center"/>
              <w:rPr>
                <w:rFonts w:asciiTheme="minorEastAsia" w:hAnsiTheme="minorEastAsia"/>
              </w:rPr>
            </w:pPr>
          </w:p>
        </w:tc>
        <w:tc>
          <w:tcPr>
            <w:tcW w:w="1116" w:type="dxa"/>
            <w:vAlign w:val="center"/>
          </w:tcPr>
          <w:p w14:paraId="1C2E1461" w14:textId="77777777" w:rsidR="00C95BBC" w:rsidRDefault="00C95BBC" w:rsidP="005836B4">
            <w:r>
              <w:t>查询条件</w:t>
            </w:r>
          </w:p>
        </w:tc>
        <w:tc>
          <w:tcPr>
            <w:tcW w:w="5157" w:type="dxa"/>
            <w:vAlign w:val="center"/>
          </w:tcPr>
          <w:p w14:paraId="57DDB90E" w14:textId="77777777" w:rsidR="00EA462E" w:rsidRDefault="00C95BBC" w:rsidP="00931956">
            <w:pPr>
              <w:rPr>
                <w:ins w:id="3350" w:author="ethink wang" w:date="2017-02-10T10:53:00Z"/>
              </w:rPr>
            </w:pPr>
            <w:r>
              <w:t>查询条件为</w:t>
            </w:r>
            <w:r>
              <w:rPr>
                <w:rFonts w:hint="eastAsia"/>
              </w:rPr>
              <w:t>“司机”“工号”“绑定状态”“服务状态”“服务车型”“登记城市”。其中</w:t>
            </w:r>
            <w:ins w:id="3351" w:author="ethink wang" w:date="2017-02-10T10:53:00Z">
              <w:r w:rsidR="00EA462E">
                <w:rPr>
                  <w:rFonts w:hint="eastAsia"/>
                </w:rPr>
                <w:t>：</w:t>
              </w:r>
            </w:ins>
          </w:p>
          <w:p w14:paraId="5D9CFC1D" w14:textId="703CF1DC" w:rsidR="00EA462E" w:rsidRDefault="00EA462E" w:rsidP="00931956">
            <w:pPr>
              <w:rPr>
                <w:ins w:id="3352" w:author="ethink wang" w:date="2017-02-10T10:53:00Z"/>
              </w:rPr>
            </w:pPr>
            <w:ins w:id="3353" w:author="ethink wang" w:date="2017-02-10T10:54:00Z">
              <w:r>
                <w:rPr>
                  <w:rFonts w:hint="eastAsia"/>
                </w:rPr>
                <w:t>（</w:t>
              </w:r>
              <w:r>
                <w:rPr>
                  <w:rFonts w:hint="eastAsia"/>
                </w:rPr>
                <w:t>1</w:t>
              </w:r>
              <w:r>
                <w:rPr>
                  <w:rFonts w:hint="eastAsia"/>
                </w:rPr>
                <w:t>）</w:t>
              </w:r>
            </w:ins>
            <w:del w:id="3354" w:author="ethink wang" w:date="2017-02-10T10:53:00Z">
              <w:r w:rsidR="00C95BBC" w:rsidDel="00EA462E">
                <w:rPr>
                  <w:rFonts w:hint="eastAsia"/>
                </w:rPr>
                <w:delText>，</w:delText>
              </w:r>
            </w:del>
            <w:r w:rsidR="00C95BBC">
              <w:rPr>
                <w:rFonts w:hint="eastAsia"/>
              </w:rPr>
              <w:t>“司机”“工号”采用联想输入框；绑定状态下拉框包括“全部”“未绑定”“已绑定”，默认“全部”；</w:t>
            </w:r>
          </w:p>
          <w:p w14:paraId="68CC3245" w14:textId="6A9DAA00" w:rsidR="00EA462E" w:rsidRDefault="00EA462E" w:rsidP="00931956">
            <w:pPr>
              <w:rPr>
                <w:ins w:id="3355" w:author="ethink wang" w:date="2017-02-10T10:53:00Z"/>
              </w:rPr>
            </w:pPr>
            <w:ins w:id="3356" w:author="ethink wang" w:date="2017-02-10T10:54:00Z">
              <w:r>
                <w:rPr>
                  <w:rFonts w:hint="eastAsia"/>
                </w:rPr>
                <w:t>（</w:t>
              </w:r>
              <w:r>
                <w:rPr>
                  <w:rFonts w:hint="eastAsia"/>
                </w:rPr>
                <w:t>2</w:t>
              </w:r>
              <w:r>
                <w:rPr>
                  <w:rFonts w:hint="eastAsia"/>
                </w:rPr>
                <w:t>）</w:t>
              </w:r>
            </w:ins>
            <w:r w:rsidR="00C95BBC">
              <w:rPr>
                <w:rFonts w:hint="eastAsia"/>
              </w:rPr>
              <w:t>服务状态下拉框包括“全部”“空闲”“服务中”“下线”，默认“全部”；</w:t>
            </w:r>
          </w:p>
          <w:p w14:paraId="3BA00074" w14:textId="6EB0F928" w:rsidR="00EA462E" w:rsidRDefault="00EA462E" w:rsidP="00931956">
            <w:pPr>
              <w:rPr>
                <w:ins w:id="3357" w:author="ethink wang" w:date="2017-02-10T10:53:00Z"/>
              </w:rPr>
            </w:pPr>
            <w:ins w:id="3358" w:author="ethink wang" w:date="2017-02-10T10:54:00Z">
              <w:r>
                <w:rPr>
                  <w:rFonts w:hint="eastAsia"/>
                </w:rPr>
                <w:t>（</w:t>
              </w:r>
              <w:r>
                <w:rPr>
                  <w:rFonts w:hint="eastAsia"/>
                </w:rPr>
                <w:t>3</w:t>
              </w:r>
              <w:r>
                <w:rPr>
                  <w:rFonts w:hint="eastAsia"/>
                </w:rPr>
                <w:t>）</w:t>
              </w:r>
            </w:ins>
            <w:r w:rsidR="00C95BBC">
              <w:rPr>
                <w:rFonts w:hint="eastAsia"/>
              </w:rPr>
              <w:t>服务车型下拉控件默认全部，其他数值来自列表中的服务车型；</w:t>
            </w:r>
          </w:p>
          <w:p w14:paraId="2ED09C84" w14:textId="1E8B88F0" w:rsidR="00C95BBC" w:rsidRPr="003B0482" w:rsidRDefault="00EA462E" w:rsidP="00931956">
            <w:ins w:id="3359" w:author="ethink wang" w:date="2017-02-10T10:54:00Z">
              <w:r>
                <w:rPr>
                  <w:rFonts w:hint="eastAsia"/>
                </w:rPr>
                <w:t>（</w:t>
              </w:r>
              <w:r>
                <w:rPr>
                  <w:rFonts w:hint="eastAsia"/>
                </w:rPr>
                <w:t>4</w:t>
              </w:r>
              <w:r>
                <w:rPr>
                  <w:rFonts w:hint="eastAsia"/>
                </w:rPr>
                <w:t>）</w:t>
              </w:r>
            </w:ins>
            <w:r w:rsidR="00C95BBC">
              <w:rPr>
                <w:rFonts w:hint="eastAsia"/>
              </w:rPr>
              <w:t>登记城市下拉控件默认</w:t>
            </w:r>
            <w:r w:rsidR="00931956">
              <w:rPr>
                <w:rFonts w:hint="eastAsia"/>
              </w:rPr>
              <w:t>“全部”</w:t>
            </w:r>
            <w:r w:rsidR="00C95BBC">
              <w:rPr>
                <w:rFonts w:hint="eastAsia"/>
              </w:rPr>
              <w:t>，其他数值来自列表中的登记城市</w:t>
            </w:r>
          </w:p>
        </w:tc>
        <w:tc>
          <w:tcPr>
            <w:tcW w:w="2302" w:type="dxa"/>
            <w:vAlign w:val="center"/>
          </w:tcPr>
          <w:p w14:paraId="14112E2D" w14:textId="77777777" w:rsidR="00C95BBC" w:rsidRPr="00054E2A" w:rsidRDefault="00C95BBC" w:rsidP="005836B4"/>
        </w:tc>
      </w:tr>
      <w:tr w:rsidR="00C95BBC" w14:paraId="7E4CDFD4" w14:textId="77777777" w:rsidTr="005836B4">
        <w:trPr>
          <w:trHeight w:val="729"/>
        </w:trPr>
        <w:tc>
          <w:tcPr>
            <w:tcW w:w="1387" w:type="dxa"/>
            <w:vMerge/>
            <w:vAlign w:val="center"/>
          </w:tcPr>
          <w:p w14:paraId="173BF267" w14:textId="77777777" w:rsidR="00C95BBC" w:rsidRDefault="00C95BBC" w:rsidP="005836B4">
            <w:pPr>
              <w:jc w:val="center"/>
              <w:rPr>
                <w:rFonts w:asciiTheme="minorEastAsia" w:hAnsiTheme="minorEastAsia"/>
              </w:rPr>
            </w:pPr>
          </w:p>
        </w:tc>
        <w:tc>
          <w:tcPr>
            <w:tcW w:w="1116" w:type="dxa"/>
            <w:vAlign w:val="center"/>
          </w:tcPr>
          <w:p w14:paraId="71CF2312" w14:textId="77777777" w:rsidR="00C95BBC" w:rsidRDefault="00C95BBC" w:rsidP="005836B4">
            <w:r>
              <w:t>查询</w:t>
            </w:r>
          </w:p>
        </w:tc>
        <w:tc>
          <w:tcPr>
            <w:tcW w:w="5157" w:type="dxa"/>
            <w:vAlign w:val="center"/>
          </w:tcPr>
          <w:p w14:paraId="32815895" w14:textId="77777777" w:rsidR="00C95BBC" w:rsidRDefault="00C95BBC" w:rsidP="000F58C2">
            <w:r>
              <w:t>点击在</w:t>
            </w:r>
            <w:r>
              <w:rPr>
                <w:rFonts w:hint="eastAsia"/>
              </w:rPr>
              <w:t>列表中</w:t>
            </w:r>
            <w:r>
              <w:t>展示符合查询条件的数据</w:t>
            </w:r>
          </w:p>
        </w:tc>
        <w:tc>
          <w:tcPr>
            <w:tcW w:w="2302" w:type="dxa"/>
            <w:vAlign w:val="center"/>
          </w:tcPr>
          <w:p w14:paraId="27302D76" w14:textId="77777777" w:rsidR="00C95BBC" w:rsidRPr="00054E2A" w:rsidRDefault="00C95BBC" w:rsidP="005836B4"/>
        </w:tc>
      </w:tr>
      <w:tr w:rsidR="00C95BBC" w14:paraId="0F9F9D1E" w14:textId="77777777" w:rsidTr="005836B4">
        <w:trPr>
          <w:trHeight w:val="729"/>
        </w:trPr>
        <w:tc>
          <w:tcPr>
            <w:tcW w:w="1387" w:type="dxa"/>
            <w:vMerge/>
            <w:vAlign w:val="center"/>
          </w:tcPr>
          <w:p w14:paraId="6633D1A8" w14:textId="77777777" w:rsidR="00C95BBC" w:rsidRDefault="00C95BBC" w:rsidP="005836B4">
            <w:pPr>
              <w:jc w:val="center"/>
              <w:rPr>
                <w:rFonts w:asciiTheme="minorEastAsia" w:hAnsiTheme="minorEastAsia"/>
              </w:rPr>
            </w:pPr>
          </w:p>
        </w:tc>
        <w:tc>
          <w:tcPr>
            <w:tcW w:w="1116" w:type="dxa"/>
            <w:vAlign w:val="center"/>
          </w:tcPr>
          <w:p w14:paraId="6CFF0DCB" w14:textId="77777777" w:rsidR="00C95BBC" w:rsidRDefault="00C95BBC" w:rsidP="005836B4">
            <w:r>
              <w:t>清空</w:t>
            </w:r>
          </w:p>
        </w:tc>
        <w:tc>
          <w:tcPr>
            <w:tcW w:w="5157" w:type="dxa"/>
            <w:vAlign w:val="center"/>
          </w:tcPr>
          <w:p w14:paraId="0FC116F1" w14:textId="16D4608C" w:rsidR="00C95BBC" w:rsidRDefault="00C95BBC" w:rsidP="00EA462E">
            <w:r>
              <w:t>点击</w:t>
            </w:r>
            <w:ins w:id="3360" w:author="ethink wang" w:date="2017-02-10T10:54:00Z">
              <w:r w:rsidR="00EA462E">
                <w:rPr>
                  <w:rFonts w:hint="eastAsia"/>
                </w:rPr>
                <w:t>，</w:t>
              </w:r>
            </w:ins>
            <w:del w:id="3361" w:author="ethink wang" w:date="2017-02-10T10:54:00Z">
              <w:r w:rsidDel="00EA462E">
                <w:delText>初始化</w:delText>
              </w:r>
            </w:del>
            <w:r>
              <w:t>查询条件和列表</w:t>
            </w:r>
            <w:ins w:id="3362" w:author="ethink wang" w:date="2017-02-10T10:54:00Z">
              <w:r w:rsidR="00EA462E">
                <w:t>置为初始化条件</w:t>
              </w:r>
            </w:ins>
          </w:p>
        </w:tc>
        <w:tc>
          <w:tcPr>
            <w:tcW w:w="2302" w:type="dxa"/>
            <w:vAlign w:val="center"/>
          </w:tcPr>
          <w:p w14:paraId="7D99C821" w14:textId="77777777" w:rsidR="00C95BBC" w:rsidRPr="00054E2A" w:rsidRDefault="00C95BBC" w:rsidP="005836B4"/>
        </w:tc>
      </w:tr>
      <w:tr w:rsidR="00C95BBC" w14:paraId="529FF704" w14:textId="77777777" w:rsidTr="005836B4">
        <w:trPr>
          <w:trHeight w:val="729"/>
        </w:trPr>
        <w:tc>
          <w:tcPr>
            <w:tcW w:w="1387" w:type="dxa"/>
            <w:vMerge/>
            <w:vAlign w:val="center"/>
          </w:tcPr>
          <w:p w14:paraId="795B3693" w14:textId="77777777" w:rsidR="00C95BBC" w:rsidRDefault="00C95BBC" w:rsidP="005836B4">
            <w:pPr>
              <w:jc w:val="center"/>
              <w:rPr>
                <w:rFonts w:asciiTheme="minorEastAsia" w:hAnsiTheme="minorEastAsia"/>
              </w:rPr>
            </w:pPr>
          </w:p>
        </w:tc>
        <w:tc>
          <w:tcPr>
            <w:tcW w:w="1116" w:type="dxa"/>
            <w:vAlign w:val="center"/>
          </w:tcPr>
          <w:p w14:paraId="3B49ABD3" w14:textId="77777777" w:rsidR="00C95BBC" w:rsidRDefault="00C95BBC" w:rsidP="005836B4">
            <w:r>
              <w:t>列表</w:t>
            </w:r>
          </w:p>
        </w:tc>
        <w:tc>
          <w:tcPr>
            <w:tcW w:w="5157" w:type="dxa"/>
            <w:vAlign w:val="center"/>
          </w:tcPr>
          <w:p w14:paraId="14519266" w14:textId="35A47E61" w:rsidR="00C95BBC" w:rsidRDefault="00C95BBC" w:rsidP="000F58C2">
            <w:r>
              <w:rPr>
                <w:rFonts w:hint="eastAsia"/>
              </w:rPr>
              <w:t>1</w:t>
            </w:r>
            <w:del w:id="3363" w:author="ethink wang" w:date="2017-02-10T11:06:00Z">
              <w:r w:rsidDel="00EA462E">
                <w:rPr>
                  <w:rFonts w:hint="eastAsia"/>
                </w:rPr>
                <w:delText xml:space="preserve"> </w:delText>
              </w:r>
            </w:del>
            <w:ins w:id="3364" w:author="ethink wang" w:date="2017-02-10T11:06:00Z">
              <w:r w:rsidR="00EA462E">
                <w:rPr>
                  <w:rFonts w:hint="eastAsia"/>
                </w:rPr>
                <w:t>、</w:t>
              </w:r>
            </w:ins>
            <w:r>
              <w:rPr>
                <w:rFonts w:hint="eastAsia"/>
              </w:rPr>
              <w:t>前三列锁定，拖动滑动条时位置不变</w:t>
            </w:r>
          </w:p>
          <w:p w14:paraId="186A173E" w14:textId="524AD4F8" w:rsidR="00C95BBC" w:rsidRDefault="00C95BBC" w:rsidP="000F58C2">
            <w:r>
              <w:rPr>
                <w:rFonts w:hint="eastAsia"/>
              </w:rPr>
              <w:t>2</w:t>
            </w:r>
            <w:del w:id="3365" w:author="ethink wang" w:date="2017-02-10T11:06:00Z">
              <w:r w:rsidDel="00EA462E">
                <w:rPr>
                  <w:rFonts w:hint="eastAsia"/>
                </w:rPr>
                <w:delText xml:space="preserve"> </w:delText>
              </w:r>
            </w:del>
            <w:ins w:id="3366" w:author="ethink wang" w:date="2017-02-10T11:06:00Z">
              <w:r w:rsidR="00EA462E">
                <w:rPr>
                  <w:rFonts w:hint="eastAsia"/>
                </w:rPr>
                <w:t>、</w:t>
              </w:r>
            </w:ins>
            <w:r>
              <w:rPr>
                <w:rFonts w:hint="eastAsia"/>
              </w:rPr>
              <w:t>字段如原型，不赘述</w:t>
            </w:r>
          </w:p>
          <w:p w14:paraId="390A643D" w14:textId="0FC010EF" w:rsidR="00C95BBC" w:rsidRDefault="00C95BBC" w:rsidP="000F58C2">
            <w:r>
              <w:rPr>
                <w:rFonts w:hint="eastAsia"/>
              </w:rPr>
              <w:lastRenderedPageBreak/>
              <w:t>3</w:t>
            </w:r>
            <w:del w:id="3367" w:author="ethink wang" w:date="2017-02-10T11:06:00Z">
              <w:r w:rsidDel="00EA462E">
                <w:rPr>
                  <w:rFonts w:hint="eastAsia"/>
                </w:rPr>
                <w:delText xml:space="preserve"> </w:delText>
              </w:r>
            </w:del>
            <w:ins w:id="3368" w:author="ethink wang" w:date="2017-02-10T11:06:00Z">
              <w:r w:rsidR="00EA462E">
                <w:rPr>
                  <w:rFonts w:hint="eastAsia"/>
                </w:rPr>
                <w:t>、</w:t>
              </w:r>
            </w:ins>
            <w:r>
              <w:rPr>
                <w:rFonts w:hint="eastAsia"/>
              </w:rPr>
              <w:t>司机未绑定车辆时，“服务状态”和“服务车型”显示为“</w:t>
            </w:r>
            <w:r>
              <w:rPr>
                <w:rFonts w:hint="eastAsia"/>
              </w:rPr>
              <w:t>/</w:t>
            </w:r>
            <w:r>
              <w:rPr>
                <w:rFonts w:hint="eastAsia"/>
              </w:rPr>
              <w:t>”</w:t>
            </w:r>
          </w:p>
          <w:p w14:paraId="445214EC" w14:textId="01BE6B77" w:rsidR="00EA462E" w:rsidRDefault="00C95BBC" w:rsidP="000F58C2">
            <w:pPr>
              <w:rPr>
                <w:ins w:id="3369" w:author="ethink wang" w:date="2017-02-10T11:07:00Z"/>
              </w:rPr>
            </w:pPr>
            <w:r>
              <w:t>4</w:t>
            </w:r>
            <w:del w:id="3370" w:author="ethink wang" w:date="2017-02-10T11:06:00Z">
              <w:r w:rsidDel="00EA462E">
                <w:rPr>
                  <w:rFonts w:hint="eastAsia"/>
                </w:rPr>
                <w:delText xml:space="preserve"> </w:delText>
              </w:r>
            </w:del>
            <w:ins w:id="3371" w:author="ethink wang" w:date="2017-02-10T11:06:00Z">
              <w:r w:rsidR="00EA462E">
                <w:rPr>
                  <w:rFonts w:hint="eastAsia"/>
                </w:rPr>
                <w:t>、</w:t>
              </w:r>
            </w:ins>
            <w:r>
              <w:t>初始化加载所有司机</w:t>
            </w:r>
            <w:r>
              <w:rPr>
                <w:rFonts w:hint="eastAsia"/>
              </w:rPr>
              <w:t>，</w:t>
            </w:r>
            <w:ins w:id="3372" w:author="ethink wang" w:date="2017-02-10T11:07:00Z">
              <w:r w:rsidR="00EA462E">
                <w:rPr>
                  <w:rFonts w:hint="eastAsia"/>
                </w:rPr>
                <w:t>数据显示排序规则如下：</w:t>
              </w:r>
            </w:ins>
          </w:p>
          <w:p w14:paraId="6F400024" w14:textId="4BA18D20" w:rsidR="00EA462E" w:rsidRDefault="0033760B" w:rsidP="000F58C2">
            <w:pPr>
              <w:rPr>
                <w:ins w:id="3373" w:author="ethink wang" w:date="2017-02-10T11:07:00Z"/>
              </w:rPr>
            </w:pPr>
            <w:ins w:id="3374" w:author="ethink wang" w:date="2017-02-10T11:07:00Z">
              <w:r>
                <w:rPr>
                  <w:rFonts w:hint="eastAsia"/>
                </w:rPr>
                <w:t>（</w:t>
              </w:r>
              <w:r>
                <w:rPr>
                  <w:rFonts w:hint="eastAsia"/>
                </w:rPr>
                <w:t>1</w:t>
              </w:r>
              <w:r>
                <w:rPr>
                  <w:rFonts w:hint="eastAsia"/>
                </w:rPr>
                <w:t>）</w:t>
              </w:r>
            </w:ins>
            <w:r w:rsidR="00C95BBC">
              <w:t>先按照登记城市首字母以</w:t>
            </w:r>
            <w:ins w:id="3375" w:author="ethink wang" w:date="2017-02-10T11:33:00Z">
              <w:r w:rsidR="00287D31">
                <w:rPr>
                  <w:rFonts w:hint="eastAsia"/>
                </w:rPr>
                <w:t>A</w:t>
              </w:r>
              <w:r w:rsidR="00287D31">
                <w:t>~Z</w:t>
              </w:r>
            </w:ins>
            <w:del w:id="3376" w:author="ethink wang" w:date="2017-02-10T11:33:00Z">
              <w:r w:rsidR="00C95BBC" w:rsidDel="00287D31">
                <w:delText>字母表</w:delText>
              </w:r>
            </w:del>
            <w:r w:rsidR="00C95BBC">
              <w:t>的顺序分组排列</w:t>
            </w:r>
            <w:r w:rsidR="00C95BBC">
              <w:rPr>
                <w:rFonts w:hint="eastAsia"/>
              </w:rPr>
              <w:t>，</w:t>
            </w:r>
          </w:p>
          <w:p w14:paraId="5EB45345" w14:textId="018D3756" w:rsidR="00C95BBC" w:rsidRPr="00464EAE" w:rsidRDefault="0033760B" w:rsidP="000F58C2">
            <w:ins w:id="3377" w:author="ethink wang" w:date="2017-02-10T11:07:00Z">
              <w:r>
                <w:rPr>
                  <w:rFonts w:hint="eastAsia"/>
                </w:rPr>
                <w:t>（</w:t>
              </w:r>
            </w:ins>
            <w:ins w:id="3378" w:author="ethink wang" w:date="2017-02-10T11:08:00Z">
              <w:r>
                <w:rPr>
                  <w:rFonts w:hint="eastAsia"/>
                </w:rPr>
                <w:t>2</w:t>
              </w:r>
            </w:ins>
            <w:ins w:id="3379" w:author="ethink wang" w:date="2017-02-10T11:07:00Z">
              <w:r>
                <w:rPr>
                  <w:rFonts w:hint="eastAsia"/>
                </w:rPr>
                <w:t>）</w:t>
              </w:r>
            </w:ins>
            <w:r w:rsidR="00C95BBC">
              <w:t>然后在按照绑定的状态排序</w:t>
            </w:r>
            <w:r w:rsidR="00C95BBC">
              <w:rPr>
                <w:rFonts w:hint="eastAsia"/>
              </w:rPr>
              <w:t>，</w:t>
            </w:r>
            <w:r w:rsidR="00C95BBC">
              <w:t>为绑定状态在上面</w:t>
            </w:r>
            <w:r w:rsidR="00C95BBC">
              <w:rPr>
                <w:rFonts w:hint="eastAsia"/>
              </w:rPr>
              <w:t>，</w:t>
            </w:r>
            <w:r w:rsidR="00C95BBC">
              <w:t>已绑定的在后</w:t>
            </w:r>
          </w:p>
        </w:tc>
        <w:tc>
          <w:tcPr>
            <w:tcW w:w="2302" w:type="dxa"/>
            <w:vAlign w:val="center"/>
          </w:tcPr>
          <w:p w14:paraId="46EB7979" w14:textId="77777777" w:rsidR="00C95BBC" w:rsidRPr="00054E2A" w:rsidRDefault="00C95BBC" w:rsidP="005836B4"/>
        </w:tc>
      </w:tr>
      <w:tr w:rsidR="00C95BBC" w14:paraId="42CDA47D" w14:textId="77777777" w:rsidTr="005836B4">
        <w:trPr>
          <w:trHeight w:val="729"/>
        </w:trPr>
        <w:tc>
          <w:tcPr>
            <w:tcW w:w="1387" w:type="dxa"/>
            <w:vMerge/>
            <w:vAlign w:val="center"/>
          </w:tcPr>
          <w:p w14:paraId="5DD4290C" w14:textId="77777777" w:rsidR="00C95BBC" w:rsidRDefault="00C95BBC" w:rsidP="005836B4">
            <w:pPr>
              <w:jc w:val="center"/>
              <w:rPr>
                <w:rFonts w:asciiTheme="minorEastAsia" w:hAnsiTheme="minorEastAsia"/>
              </w:rPr>
            </w:pPr>
          </w:p>
        </w:tc>
        <w:tc>
          <w:tcPr>
            <w:tcW w:w="1116" w:type="dxa"/>
            <w:vAlign w:val="center"/>
          </w:tcPr>
          <w:p w14:paraId="2F378DF9" w14:textId="77777777" w:rsidR="00C95BBC" w:rsidRDefault="00C95BBC" w:rsidP="005836B4">
            <w:r>
              <w:rPr>
                <w:rFonts w:hint="eastAsia"/>
              </w:rPr>
              <w:t>绑定</w:t>
            </w:r>
          </w:p>
        </w:tc>
        <w:tc>
          <w:tcPr>
            <w:tcW w:w="5157" w:type="dxa"/>
            <w:vAlign w:val="center"/>
          </w:tcPr>
          <w:p w14:paraId="014E506B" w14:textId="290ECC90" w:rsidR="00C95BBC" w:rsidRDefault="00C95BBC" w:rsidP="000F58C2">
            <w:del w:id="3380" w:author="ethink wang" w:date="2017-02-10T11:08:00Z">
              <w:r w:rsidDel="0033760B">
                <w:rPr>
                  <w:rFonts w:hint="eastAsia"/>
                </w:rPr>
                <w:delText xml:space="preserve">1 </w:delText>
              </w:r>
            </w:del>
            <w:ins w:id="3381" w:author="ethink wang" w:date="2017-02-10T11:08:00Z">
              <w:r w:rsidR="0033760B">
                <w:rPr>
                  <w:rFonts w:hint="eastAsia"/>
                </w:rPr>
                <w:t>1</w:t>
              </w:r>
              <w:r w:rsidR="0033760B">
                <w:rPr>
                  <w:rFonts w:hint="eastAsia"/>
                </w:rPr>
                <w:t>、</w:t>
              </w:r>
            </w:ins>
            <w:ins w:id="3382" w:author="ethink wang" w:date="2017-02-10T11:09:00Z">
              <w:r w:rsidR="0033760B">
                <w:rPr>
                  <w:rFonts w:hint="eastAsia"/>
                </w:rPr>
                <w:t>未</w:t>
              </w:r>
            </w:ins>
            <w:del w:id="3383" w:author="ethink wang" w:date="2017-02-10T11:09:00Z">
              <w:r w:rsidDel="0033760B">
                <w:rPr>
                  <w:rFonts w:hint="eastAsia"/>
                </w:rPr>
                <w:delText>为</w:delText>
              </w:r>
            </w:del>
            <w:r>
              <w:rPr>
                <w:rFonts w:hint="eastAsia"/>
              </w:rPr>
              <w:t>绑定司机显示本按键</w:t>
            </w:r>
          </w:p>
          <w:p w14:paraId="346FCCDF" w14:textId="4D430ACC" w:rsidR="00C95BBC" w:rsidRDefault="00C95BBC" w:rsidP="0033760B">
            <w:del w:id="3384" w:author="ethink wang" w:date="2017-02-10T11:08:00Z">
              <w:r w:rsidDel="0033760B">
                <w:rPr>
                  <w:rFonts w:hint="eastAsia"/>
                </w:rPr>
                <w:delText xml:space="preserve">2 </w:delText>
              </w:r>
            </w:del>
            <w:ins w:id="3385" w:author="ethink wang" w:date="2017-02-10T11:08:00Z">
              <w:r w:rsidR="0033760B">
                <w:rPr>
                  <w:rFonts w:hint="eastAsia"/>
                </w:rPr>
                <w:t>2</w:t>
              </w:r>
              <w:r w:rsidR="0033760B">
                <w:rPr>
                  <w:rFonts w:hint="eastAsia"/>
                </w:rPr>
                <w:t>、</w:t>
              </w:r>
            </w:ins>
            <w:r>
              <w:rPr>
                <w:rFonts w:hint="eastAsia"/>
              </w:rPr>
              <w:t>点击弹出“绑定车辆”弹窗</w:t>
            </w:r>
          </w:p>
        </w:tc>
        <w:tc>
          <w:tcPr>
            <w:tcW w:w="2302" w:type="dxa"/>
            <w:vAlign w:val="center"/>
          </w:tcPr>
          <w:p w14:paraId="4013631A" w14:textId="77777777" w:rsidR="00C95BBC" w:rsidRPr="00054E2A" w:rsidRDefault="00C95BBC" w:rsidP="005836B4"/>
        </w:tc>
      </w:tr>
      <w:tr w:rsidR="00C95BBC" w14:paraId="62019F1B" w14:textId="77777777" w:rsidTr="005836B4">
        <w:trPr>
          <w:trHeight w:val="729"/>
        </w:trPr>
        <w:tc>
          <w:tcPr>
            <w:tcW w:w="1387" w:type="dxa"/>
            <w:vMerge/>
            <w:vAlign w:val="center"/>
          </w:tcPr>
          <w:p w14:paraId="662C2EDE" w14:textId="77777777" w:rsidR="00C95BBC" w:rsidRDefault="00C95BBC" w:rsidP="005836B4">
            <w:pPr>
              <w:jc w:val="center"/>
              <w:rPr>
                <w:rFonts w:asciiTheme="minorEastAsia" w:hAnsiTheme="minorEastAsia"/>
              </w:rPr>
            </w:pPr>
          </w:p>
        </w:tc>
        <w:tc>
          <w:tcPr>
            <w:tcW w:w="1116" w:type="dxa"/>
            <w:vAlign w:val="center"/>
          </w:tcPr>
          <w:p w14:paraId="480EE439" w14:textId="77777777" w:rsidR="00C95BBC" w:rsidRDefault="00C95BBC" w:rsidP="005836B4">
            <w:r>
              <w:rPr>
                <w:rFonts w:hint="eastAsia"/>
              </w:rPr>
              <w:t>解绑</w:t>
            </w:r>
          </w:p>
        </w:tc>
        <w:tc>
          <w:tcPr>
            <w:tcW w:w="5157" w:type="dxa"/>
            <w:vAlign w:val="center"/>
          </w:tcPr>
          <w:p w14:paraId="7E5635EC" w14:textId="4A2172FF" w:rsidR="00C95BBC" w:rsidRDefault="00C95BBC" w:rsidP="000F58C2">
            <w:del w:id="3386" w:author="ethink wang" w:date="2017-02-10T11:09:00Z">
              <w:r w:rsidDel="0033760B">
                <w:rPr>
                  <w:rFonts w:hint="eastAsia"/>
                </w:rPr>
                <w:delText xml:space="preserve">1 </w:delText>
              </w:r>
            </w:del>
            <w:ins w:id="3387" w:author="ethink wang" w:date="2017-02-10T11:09:00Z">
              <w:r w:rsidR="0033760B">
                <w:rPr>
                  <w:rFonts w:hint="eastAsia"/>
                </w:rPr>
                <w:t>1</w:t>
              </w:r>
              <w:r w:rsidR="0033760B">
                <w:rPr>
                  <w:rFonts w:hint="eastAsia"/>
                </w:rPr>
                <w:t>、</w:t>
              </w:r>
            </w:ins>
            <w:r>
              <w:rPr>
                <w:rFonts w:hint="eastAsia"/>
              </w:rPr>
              <w:t>已绑定司机显示本按键</w:t>
            </w:r>
          </w:p>
          <w:p w14:paraId="4C5F890F" w14:textId="2E30251F" w:rsidR="00C95BBC" w:rsidRDefault="00C95BBC" w:rsidP="0033760B">
            <w:del w:id="3388" w:author="ethink wang" w:date="2017-02-10T11:09:00Z">
              <w:r w:rsidDel="0033760B">
                <w:rPr>
                  <w:rFonts w:hint="eastAsia"/>
                </w:rPr>
                <w:delText xml:space="preserve">2 </w:delText>
              </w:r>
            </w:del>
            <w:ins w:id="3389" w:author="ethink wang" w:date="2017-02-10T11:09:00Z">
              <w:r w:rsidR="0033760B">
                <w:rPr>
                  <w:rFonts w:hint="eastAsia"/>
                </w:rPr>
                <w:t>2</w:t>
              </w:r>
              <w:r w:rsidR="0033760B">
                <w:rPr>
                  <w:rFonts w:hint="eastAsia"/>
                </w:rPr>
                <w:t>、</w:t>
              </w:r>
            </w:ins>
            <w:r>
              <w:rPr>
                <w:rFonts w:hint="eastAsia"/>
              </w:rPr>
              <w:t>点击弹出“解除绑定”弹窗</w:t>
            </w:r>
          </w:p>
        </w:tc>
        <w:tc>
          <w:tcPr>
            <w:tcW w:w="2302" w:type="dxa"/>
            <w:vAlign w:val="center"/>
          </w:tcPr>
          <w:p w14:paraId="0819D4B3" w14:textId="77777777" w:rsidR="00C95BBC" w:rsidRPr="00054E2A" w:rsidRDefault="00C95BBC" w:rsidP="005836B4"/>
        </w:tc>
      </w:tr>
      <w:tr w:rsidR="00C95BBC" w14:paraId="76D1C951" w14:textId="77777777" w:rsidTr="005836B4">
        <w:trPr>
          <w:trHeight w:val="729"/>
        </w:trPr>
        <w:tc>
          <w:tcPr>
            <w:tcW w:w="1387" w:type="dxa"/>
            <w:vMerge/>
            <w:vAlign w:val="center"/>
          </w:tcPr>
          <w:p w14:paraId="7341C4F8" w14:textId="77777777" w:rsidR="00C95BBC" w:rsidRDefault="00C95BBC" w:rsidP="005836B4">
            <w:pPr>
              <w:jc w:val="center"/>
              <w:rPr>
                <w:rFonts w:asciiTheme="minorEastAsia" w:hAnsiTheme="minorEastAsia"/>
              </w:rPr>
            </w:pPr>
          </w:p>
        </w:tc>
        <w:tc>
          <w:tcPr>
            <w:tcW w:w="1116" w:type="dxa"/>
            <w:vAlign w:val="center"/>
          </w:tcPr>
          <w:p w14:paraId="3D2E4918" w14:textId="77777777" w:rsidR="00C95BBC" w:rsidRDefault="00C95BBC" w:rsidP="005836B4">
            <w:r>
              <w:rPr>
                <w:rFonts w:hint="eastAsia"/>
              </w:rPr>
              <w:t>操作日志</w:t>
            </w:r>
          </w:p>
        </w:tc>
        <w:tc>
          <w:tcPr>
            <w:tcW w:w="5157" w:type="dxa"/>
            <w:vAlign w:val="center"/>
          </w:tcPr>
          <w:p w14:paraId="33B6DFE2" w14:textId="3D5ABA6D" w:rsidR="00C95BBC" w:rsidDel="0033760B" w:rsidRDefault="00C95BBC" w:rsidP="000F58C2">
            <w:pPr>
              <w:rPr>
                <w:del w:id="3390" w:author="ethink wang" w:date="2017-02-10T11:09:00Z"/>
              </w:rPr>
            </w:pPr>
            <w:del w:id="3391" w:author="ethink wang" w:date="2017-02-10T11:09:00Z">
              <w:r w:rsidDel="0033760B">
                <w:rPr>
                  <w:rFonts w:hint="eastAsia"/>
                </w:rPr>
                <w:delText xml:space="preserve">1 </w:delText>
              </w:r>
              <w:r w:rsidDel="0033760B">
                <w:rPr>
                  <w:rFonts w:hint="eastAsia"/>
                </w:rPr>
                <w:delText>绑定过车辆的司机显示本按键</w:delText>
              </w:r>
            </w:del>
          </w:p>
          <w:p w14:paraId="09B7A37E" w14:textId="3717792C" w:rsidR="00C95BBC" w:rsidRDefault="00C95BBC" w:rsidP="0033760B">
            <w:del w:id="3392" w:author="ethink wang" w:date="2017-02-10T11:09:00Z">
              <w:r w:rsidDel="0033760B">
                <w:rPr>
                  <w:rFonts w:hint="eastAsia"/>
                </w:rPr>
                <w:delText xml:space="preserve">2 </w:delText>
              </w:r>
            </w:del>
            <w:r>
              <w:rPr>
                <w:rFonts w:hint="eastAsia"/>
              </w:rPr>
              <w:t>点击跳转至</w:t>
            </w:r>
            <w:r>
              <w:rPr>
                <w:rFonts w:asciiTheme="minorEastAsia" w:hAnsiTheme="minorEastAsia" w:hint="eastAsia"/>
              </w:rPr>
              <w:t>Ⅴ</w:t>
            </w:r>
            <w:r>
              <w:rPr>
                <w:rFonts w:hint="eastAsia"/>
              </w:rPr>
              <w:t>-</w:t>
            </w:r>
            <w:r>
              <w:t>A-05-01</w:t>
            </w:r>
            <w:r>
              <w:rPr>
                <w:rFonts w:hint="eastAsia"/>
              </w:rPr>
              <w:t>-</w:t>
            </w:r>
            <w:r>
              <w:t>01</w:t>
            </w:r>
          </w:p>
        </w:tc>
        <w:tc>
          <w:tcPr>
            <w:tcW w:w="2302" w:type="dxa"/>
            <w:vAlign w:val="center"/>
          </w:tcPr>
          <w:p w14:paraId="6507C9B3" w14:textId="77777777" w:rsidR="00C95BBC" w:rsidRPr="00054E2A" w:rsidRDefault="00C95BBC" w:rsidP="005836B4"/>
        </w:tc>
      </w:tr>
      <w:tr w:rsidR="00C95BBC" w14:paraId="12D6A812" w14:textId="77777777" w:rsidTr="005836B4">
        <w:trPr>
          <w:trHeight w:val="729"/>
        </w:trPr>
        <w:tc>
          <w:tcPr>
            <w:tcW w:w="1387" w:type="dxa"/>
            <w:vMerge/>
            <w:vAlign w:val="center"/>
          </w:tcPr>
          <w:p w14:paraId="69251AD7" w14:textId="77777777" w:rsidR="00C95BBC" w:rsidRDefault="00C95BBC" w:rsidP="005836B4">
            <w:pPr>
              <w:jc w:val="center"/>
              <w:rPr>
                <w:rFonts w:asciiTheme="minorEastAsia" w:hAnsiTheme="minorEastAsia"/>
              </w:rPr>
            </w:pPr>
          </w:p>
        </w:tc>
        <w:tc>
          <w:tcPr>
            <w:tcW w:w="1116" w:type="dxa"/>
            <w:vAlign w:val="center"/>
          </w:tcPr>
          <w:p w14:paraId="4F839208" w14:textId="77777777" w:rsidR="00C95BBC" w:rsidRDefault="00C95BBC" w:rsidP="005836B4">
            <w:r>
              <w:rPr>
                <w:rFonts w:hint="eastAsia"/>
              </w:rPr>
              <w:t>绑定车辆弹窗</w:t>
            </w:r>
          </w:p>
        </w:tc>
        <w:tc>
          <w:tcPr>
            <w:tcW w:w="5157" w:type="dxa"/>
            <w:vAlign w:val="center"/>
          </w:tcPr>
          <w:p w14:paraId="71824087" w14:textId="77777777" w:rsidR="0033760B" w:rsidRDefault="00C95BBC" w:rsidP="000F58C2">
            <w:pPr>
              <w:rPr>
                <w:ins w:id="3393" w:author="ethink wang" w:date="2017-02-10T11:10:00Z"/>
              </w:rPr>
            </w:pPr>
            <w:del w:id="3394" w:author="ethink wang" w:date="2017-02-10T11:10:00Z">
              <w:r w:rsidDel="0033760B">
                <w:rPr>
                  <w:rFonts w:hint="eastAsia"/>
                </w:rPr>
                <w:delText xml:space="preserve">1 </w:delText>
              </w:r>
            </w:del>
            <w:ins w:id="3395" w:author="ethink wang" w:date="2017-02-10T11:10:00Z">
              <w:r w:rsidR="0033760B">
                <w:rPr>
                  <w:rFonts w:hint="eastAsia"/>
                </w:rPr>
                <w:t>1</w:t>
              </w:r>
              <w:r w:rsidR="0033760B">
                <w:rPr>
                  <w:rFonts w:hint="eastAsia"/>
                </w:rPr>
                <w:t>、</w:t>
              </w:r>
            </w:ins>
            <w:r>
              <w:rPr>
                <w:rFonts w:hint="eastAsia"/>
              </w:rPr>
              <w:t>查询条件为“品牌车系”“车牌号”。</w:t>
            </w:r>
          </w:p>
          <w:p w14:paraId="18C471DA" w14:textId="32A10ABA" w:rsidR="0033760B" w:rsidRDefault="0033760B" w:rsidP="000F58C2">
            <w:pPr>
              <w:rPr>
                <w:ins w:id="3396" w:author="ethink wang" w:date="2017-02-10T11:10:00Z"/>
              </w:rPr>
            </w:pPr>
            <w:ins w:id="3397" w:author="ethink wang" w:date="2017-02-10T11:10:00Z">
              <w:r>
                <w:rPr>
                  <w:rFonts w:hint="eastAsia"/>
                </w:rPr>
                <w:t>（</w:t>
              </w:r>
              <w:r>
                <w:rPr>
                  <w:rFonts w:hint="eastAsia"/>
                </w:rPr>
                <w:t>1</w:t>
              </w:r>
              <w:r>
                <w:rPr>
                  <w:rFonts w:hint="eastAsia"/>
                </w:rPr>
                <w:t>）</w:t>
              </w:r>
            </w:ins>
            <w:r w:rsidR="00C95BBC">
              <w:rPr>
                <w:rFonts w:hint="eastAsia"/>
              </w:rPr>
              <w:t>品牌车系下拉框数据来自未绑定车辆的品牌车系的合集</w:t>
            </w:r>
            <w:del w:id="3398" w:author="ethink wang" w:date="2017-02-10T11:10:00Z">
              <w:r w:rsidR="00C95BBC" w:rsidDel="0033760B">
                <w:rPr>
                  <w:rFonts w:hint="eastAsia"/>
                </w:rPr>
                <w:delText>，</w:delText>
              </w:r>
            </w:del>
            <w:ins w:id="3399" w:author="ethink wang" w:date="2017-02-10T11:10:00Z">
              <w:r>
                <w:rPr>
                  <w:rFonts w:hint="eastAsia"/>
                </w:rPr>
                <w:t>；</w:t>
              </w:r>
            </w:ins>
          </w:p>
          <w:p w14:paraId="05861447" w14:textId="039A3D5D" w:rsidR="00C95BBC" w:rsidRDefault="0033760B" w:rsidP="000F58C2">
            <w:ins w:id="3400" w:author="ethink wang" w:date="2017-02-10T11:10:00Z">
              <w:r>
                <w:rPr>
                  <w:rFonts w:hint="eastAsia"/>
                </w:rPr>
                <w:t>（</w:t>
              </w:r>
              <w:r>
                <w:rPr>
                  <w:rFonts w:hint="eastAsia"/>
                </w:rPr>
                <w:t>2</w:t>
              </w:r>
              <w:r>
                <w:rPr>
                  <w:rFonts w:hint="eastAsia"/>
                </w:rPr>
                <w:t>）</w:t>
              </w:r>
            </w:ins>
            <w:r w:rsidR="00C95BBC">
              <w:rPr>
                <w:rFonts w:hint="eastAsia"/>
              </w:rPr>
              <w:t>车牌号采用联想输入框，查询范围为所有未绑定的车辆</w:t>
            </w:r>
            <w:ins w:id="3401" w:author="ethink wang" w:date="2017-02-10T11:11:00Z">
              <w:r>
                <w:rPr>
                  <w:rFonts w:hint="eastAsia"/>
                </w:rPr>
                <w:t>；</w:t>
              </w:r>
            </w:ins>
          </w:p>
          <w:p w14:paraId="03C49355" w14:textId="52243D43" w:rsidR="00C95BBC" w:rsidRDefault="00C95BBC" w:rsidP="000F58C2">
            <w:del w:id="3402" w:author="ethink wang" w:date="2017-02-10T11:10:00Z">
              <w:r w:rsidDel="0033760B">
                <w:rPr>
                  <w:rFonts w:hint="eastAsia"/>
                </w:rPr>
                <w:delText xml:space="preserve">2 </w:delText>
              </w:r>
            </w:del>
            <w:ins w:id="3403" w:author="ethink wang" w:date="2017-02-10T11:10:00Z">
              <w:r w:rsidR="0033760B">
                <w:rPr>
                  <w:rFonts w:hint="eastAsia"/>
                </w:rPr>
                <w:t>2</w:t>
              </w:r>
              <w:r w:rsidR="0033760B">
                <w:rPr>
                  <w:rFonts w:hint="eastAsia"/>
                </w:rPr>
                <w:t>、</w:t>
              </w:r>
            </w:ins>
            <w:r>
              <w:rPr>
                <w:rFonts w:hint="eastAsia"/>
              </w:rPr>
              <w:t>点击“查询”，在列表显示</w:t>
            </w:r>
            <w:del w:id="3404" w:author="ethink wang" w:date="2017-02-10T11:12:00Z">
              <w:r w:rsidDel="00287D31">
                <w:rPr>
                  <w:rFonts w:hint="eastAsia"/>
                </w:rPr>
                <w:delText>复核</w:delText>
              </w:r>
            </w:del>
            <w:ins w:id="3405" w:author="ethink wang" w:date="2017-02-10T11:12:00Z">
              <w:r w:rsidR="00287D31">
                <w:rPr>
                  <w:rFonts w:hint="eastAsia"/>
                </w:rPr>
                <w:t>符合</w:t>
              </w:r>
            </w:ins>
            <w:r>
              <w:rPr>
                <w:rFonts w:hint="eastAsia"/>
              </w:rPr>
              <w:t>查询条件的车辆，点击“清空”按键，</w:t>
            </w:r>
            <w:del w:id="3406" w:author="ethink wang" w:date="2017-02-10T11:11:00Z">
              <w:r w:rsidDel="00287D31">
                <w:rPr>
                  <w:rFonts w:hint="eastAsia"/>
                </w:rPr>
                <w:delText>初始化</w:delText>
              </w:r>
            </w:del>
            <w:r>
              <w:rPr>
                <w:rFonts w:hint="eastAsia"/>
              </w:rPr>
              <w:t>查询条件和列表</w:t>
            </w:r>
            <w:ins w:id="3407" w:author="ethink wang" w:date="2017-02-10T11:11:00Z">
              <w:r w:rsidR="00287D31">
                <w:rPr>
                  <w:rFonts w:hint="eastAsia"/>
                </w:rPr>
                <w:t>置为初始化条件</w:t>
              </w:r>
            </w:ins>
          </w:p>
          <w:p w14:paraId="2754C573" w14:textId="34D02CDA" w:rsidR="00C95BBC" w:rsidRDefault="00C95BBC" w:rsidP="000F58C2">
            <w:del w:id="3408" w:author="ethink wang" w:date="2017-02-10T11:10:00Z">
              <w:r w:rsidDel="0033760B">
                <w:delText xml:space="preserve">3 </w:delText>
              </w:r>
            </w:del>
            <w:ins w:id="3409" w:author="ethink wang" w:date="2017-02-10T11:10:00Z">
              <w:r w:rsidR="0033760B">
                <w:t>3</w:t>
              </w:r>
              <w:r w:rsidR="0033760B">
                <w:rPr>
                  <w:rFonts w:hint="eastAsia"/>
                </w:rPr>
                <w:t>、</w:t>
              </w:r>
            </w:ins>
            <w:r>
              <w:t>列表</w:t>
            </w:r>
            <w:r>
              <w:rPr>
                <w:rFonts w:hint="eastAsia"/>
              </w:rPr>
              <w:t>。</w:t>
            </w:r>
            <w:r>
              <w:t>字段如原型</w:t>
            </w:r>
            <w:r>
              <w:rPr>
                <w:rFonts w:hint="eastAsia"/>
              </w:rPr>
              <w:t>，</w:t>
            </w:r>
            <w:r>
              <w:t>不赘述</w:t>
            </w:r>
            <w:r>
              <w:rPr>
                <w:rFonts w:hint="eastAsia"/>
              </w:rPr>
              <w:t>。没有服务车型的车辆服务车型列显示为“</w:t>
            </w:r>
            <w:r>
              <w:rPr>
                <w:rFonts w:hint="eastAsia"/>
              </w:rPr>
              <w:t>/</w:t>
            </w:r>
            <w:r>
              <w:rPr>
                <w:rFonts w:hint="eastAsia"/>
              </w:rPr>
              <w:t>”</w:t>
            </w:r>
          </w:p>
          <w:p w14:paraId="7A278EA3" w14:textId="193280F9" w:rsidR="00C95BBC" w:rsidRPr="00E10B74" w:rsidRDefault="00C95BBC" w:rsidP="0033760B">
            <w:del w:id="3410" w:author="ethink wang" w:date="2017-02-10T11:10:00Z">
              <w:r w:rsidDel="0033760B">
                <w:rPr>
                  <w:rFonts w:hint="eastAsia"/>
                </w:rPr>
                <w:delText xml:space="preserve">4 </w:delText>
              </w:r>
            </w:del>
            <w:ins w:id="3411" w:author="ethink wang" w:date="2017-02-10T11:10:00Z">
              <w:r w:rsidR="0033760B">
                <w:rPr>
                  <w:rFonts w:hint="eastAsia"/>
                </w:rPr>
                <w:t>4</w:t>
              </w:r>
              <w:r w:rsidR="0033760B">
                <w:rPr>
                  <w:rFonts w:hint="eastAsia"/>
                </w:rPr>
                <w:t>、</w:t>
              </w:r>
            </w:ins>
            <w:r>
              <w:t>点击</w:t>
            </w:r>
            <w:r>
              <w:rPr>
                <w:rFonts w:hint="eastAsia"/>
              </w:rPr>
              <w:t>“绑定”，绑定成功则浮窗提示“绑定成功”，同时关闭当前弹</w:t>
            </w:r>
            <w:del w:id="3412" w:author="ethink wang" w:date="2017-02-10T11:14:00Z">
              <w:r w:rsidDel="00287D31">
                <w:rPr>
                  <w:rFonts w:hint="eastAsia"/>
                </w:rPr>
                <w:delText>出</w:delText>
              </w:r>
            </w:del>
            <w:r>
              <w:rPr>
                <w:rFonts w:hint="eastAsia"/>
              </w:rPr>
              <w:t>窗，</w:t>
            </w:r>
            <w:ins w:id="3413" w:author="ethink wang" w:date="2017-02-10T11:14:00Z">
              <w:r w:rsidR="00287D31">
                <w:rPr>
                  <w:rFonts w:hint="eastAsia"/>
                </w:rPr>
                <w:t>并</w:t>
              </w:r>
            </w:ins>
            <w:del w:id="3414" w:author="ethink wang" w:date="2017-02-10T11:14:00Z">
              <w:r w:rsidDel="00287D31">
                <w:rPr>
                  <w:rFonts w:hint="eastAsia"/>
                </w:rPr>
                <w:delText>同时</w:delText>
              </w:r>
            </w:del>
            <w:r>
              <w:rPr>
                <w:rFonts w:hint="eastAsia"/>
              </w:rPr>
              <w:t>添加操作日志</w:t>
            </w:r>
          </w:p>
        </w:tc>
        <w:tc>
          <w:tcPr>
            <w:tcW w:w="2302" w:type="dxa"/>
            <w:vAlign w:val="center"/>
          </w:tcPr>
          <w:p w14:paraId="5A97F674" w14:textId="534F02FD" w:rsidR="00C95BBC" w:rsidRPr="00E10B74" w:rsidRDefault="00C95BBC" w:rsidP="005836B4">
            <w:r>
              <w:t>执行绑定操作</w:t>
            </w:r>
            <w:r>
              <w:rPr>
                <w:rFonts w:hint="eastAsia"/>
              </w:rPr>
              <w:t>时，</w:t>
            </w:r>
            <w:r>
              <w:t>需检测车辆是否已具有服务车型</w:t>
            </w:r>
            <w:r>
              <w:rPr>
                <w:rFonts w:hint="eastAsia"/>
              </w:rPr>
              <w:t>，</w:t>
            </w:r>
            <w:r>
              <w:t>若没有</w:t>
            </w:r>
            <w:r>
              <w:rPr>
                <w:rFonts w:hint="eastAsia"/>
              </w:rPr>
              <w:t>，</w:t>
            </w:r>
            <w:r>
              <w:t>则绑定失败</w:t>
            </w:r>
            <w:r>
              <w:rPr>
                <w:rFonts w:hint="eastAsia"/>
              </w:rPr>
              <w:t>，</w:t>
            </w:r>
            <w:r>
              <w:t>浮窗提示</w:t>
            </w:r>
            <w:r>
              <w:rPr>
                <w:rFonts w:hint="eastAsia"/>
              </w:rPr>
              <w:t>“车辆所属车系没有对应服务车型，请分配后再</w:t>
            </w:r>
            <w:ins w:id="3415" w:author="ethink wang" w:date="2017-02-10T11:13:00Z">
              <w:r w:rsidR="00287D31">
                <w:rPr>
                  <w:rFonts w:hint="eastAsia"/>
                </w:rPr>
                <w:t>绑定</w:t>
              </w:r>
            </w:ins>
            <w:del w:id="3416" w:author="ethink wang" w:date="2017-02-10T11:13:00Z">
              <w:r w:rsidDel="00287D31">
                <w:rPr>
                  <w:rFonts w:hint="eastAsia"/>
                </w:rPr>
                <w:delText>试</w:delText>
              </w:r>
            </w:del>
            <w:r>
              <w:rPr>
                <w:rFonts w:hint="eastAsia"/>
              </w:rPr>
              <w:t>”</w:t>
            </w:r>
          </w:p>
        </w:tc>
      </w:tr>
      <w:tr w:rsidR="00C95BBC" w14:paraId="5D5B8B60" w14:textId="77777777" w:rsidTr="005836B4">
        <w:trPr>
          <w:trHeight w:val="729"/>
        </w:trPr>
        <w:tc>
          <w:tcPr>
            <w:tcW w:w="1387" w:type="dxa"/>
            <w:vMerge/>
            <w:vAlign w:val="center"/>
          </w:tcPr>
          <w:p w14:paraId="4FFA6B8B" w14:textId="77777777" w:rsidR="00C95BBC" w:rsidRDefault="00C95BBC" w:rsidP="005836B4">
            <w:pPr>
              <w:jc w:val="center"/>
              <w:rPr>
                <w:rFonts w:asciiTheme="minorEastAsia" w:hAnsiTheme="minorEastAsia"/>
              </w:rPr>
            </w:pPr>
          </w:p>
        </w:tc>
        <w:tc>
          <w:tcPr>
            <w:tcW w:w="1116" w:type="dxa"/>
            <w:vAlign w:val="center"/>
          </w:tcPr>
          <w:p w14:paraId="54FC8564" w14:textId="77777777" w:rsidR="00C95BBC" w:rsidRDefault="00C95BBC" w:rsidP="005836B4">
            <w:r>
              <w:rPr>
                <w:rFonts w:hint="eastAsia"/>
              </w:rPr>
              <w:t>解除绑定弹窗</w:t>
            </w:r>
          </w:p>
        </w:tc>
        <w:tc>
          <w:tcPr>
            <w:tcW w:w="5157" w:type="dxa"/>
            <w:vAlign w:val="center"/>
          </w:tcPr>
          <w:p w14:paraId="76963B9F" w14:textId="42A22E25" w:rsidR="00C95BBC" w:rsidRDefault="00C95BBC" w:rsidP="000F58C2">
            <w:del w:id="3417" w:author="ethink wang" w:date="2017-02-10T11:14:00Z">
              <w:r w:rsidDel="00287D31">
                <w:rPr>
                  <w:rFonts w:hint="eastAsia"/>
                </w:rPr>
                <w:delText xml:space="preserve">1 </w:delText>
              </w:r>
            </w:del>
            <w:ins w:id="3418" w:author="ethink wang" w:date="2017-02-10T11:14:00Z">
              <w:r w:rsidR="00287D31">
                <w:rPr>
                  <w:rFonts w:hint="eastAsia"/>
                </w:rPr>
                <w:t>1</w:t>
              </w:r>
              <w:r w:rsidR="00287D31">
                <w:rPr>
                  <w:rFonts w:hint="eastAsia"/>
                </w:rPr>
                <w:t>、</w:t>
              </w:r>
            </w:ins>
            <w:r>
              <w:rPr>
                <w:rFonts w:hint="eastAsia"/>
              </w:rPr>
              <w:t>字段如原型。带入被解绑司机的信息、车牌、品牌车系</w:t>
            </w:r>
          </w:p>
          <w:p w14:paraId="7C7A2AFC" w14:textId="62D114FC" w:rsidR="00C95BBC" w:rsidRDefault="00C95BBC" w:rsidP="000F58C2">
            <w:r>
              <w:rPr>
                <w:rFonts w:hint="eastAsia"/>
              </w:rPr>
              <w:t>2</w:t>
            </w:r>
            <w:ins w:id="3419" w:author="ethink wang" w:date="2017-02-10T11:14:00Z">
              <w:r w:rsidR="00287D31">
                <w:rPr>
                  <w:rFonts w:hint="eastAsia"/>
                </w:rPr>
                <w:t>、</w:t>
              </w:r>
            </w:ins>
            <w:r>
              <w:rPr>
                <w:rFonts w:hint="eastAsia"/>
              </w:rPr>
              <w:t>“解绑原因”，必填，最多输入</w:t>
            </w:r>
            <w:r>
              <w:rPr>
                <w:rFonts w:hint="eastAsia"/>
              </w:rPr>
              <w:t>200</w:t>
            </w:r>
            <w:r>
              <w:rPr>
                <w:rFonts w:hint="eastAsia"/>
              </w:rPr>
              <w:t>个字符，超过不可输入</w:t>
            </w:r>
          </w:p>
          <w:p w14:paraId="75CFF8DC" w14:textId="6AAAB8C9" w:rsidR="00C95BBC" w:rsidRDefault="00C95BBC" w:rsidP="00287D31">
            <w:del w:id="3420" w:author="ethink wang" w:date="2017-02-10T11:14:00Z">
              <w:r w:rsidDel="00287D31">
                <w:rPr>
                  <w:rFonts w:hint="eastAsia"/>
                </w:rPr>
                <w:lastRenderedPageBreak/>
                <w:delText xml:space="preserve">3 </w:delText>
              </w:r>
            </w:del>
            <w:ins w:id="3421" w:author="ethink wang" w:date="2017-02-10T11:14:00Z">
              <w:r w:rsidR="00287D31">
                <w:rPr>
                  <w:rFonts w:hint="eastAsia"/>
                </w:rPr>
                <w:t>3</w:t>
              </w:r>
              <w:r w:rsidR="00287D31">
                <w:rPr>
                  <w:rFonts w:hint="eastAsia"/>
                </w:rPr>
                <w:t>、</w:t>
              </w:r>
            </w:ins>
            <w:r>
              <w:rPr>
                <w:rFonts w:hint="eastAsia"/>
              </w:rPr>
              <w:t>点击“确定”，进行解绑，成功后，关闭当前窗口，同时添加操作日志。</w:t>
            </w:r>
          </w:p>
        </w:tc>
        <w:tc>
          <w:tcPr>
            <w:tcW w:w="2302" w:type="dxa"/>
            <w:vAlign w:val="center"/>
          </w:tcPr>
          <w:p w14:paraId="468AFEBE" w14:textId="191CAFA0" w:rsidR="00C95BBC" w:rsidRDefault="00C95BBC" w:rsidP="00C95BBC">
            <w:r>
              <w:lastRenderedPageBreak/>
              <w:t>执行解绑操作时</w:t>
            </w:r>
            <w:r>
              <w:rPr>
                <w:rFonts w:hint="eastAsia"/>
              </w:rPr>
              <w:t>，</w:t>
            </w:r>
            <w:r>
              <w:t>检测是否已填写</w:t>
            </w:r>
            <w:r>
              <w:rPr>
                <w:rFonts w:hint="eastAsia"/>
              </w:rPr>
              <w:t>“解绑原因”，</w:t>
            </w:r>
            <w:r>
              <w:t>若未填写</w:t>
            </w:r>
            <w:r>
              <w:rPr>
                <w:rFonts w:hint="eastAsia"/>
              </w:rPr>
              <w:t>，</w:t>
            </w:r>
            <w:r>
              <w:t>则提示</w:t>
            </w:r>
            <w:r>
              <w:rPr>
                <w:rFonts w:hint="eastAsia"/>
              </w:rPr>
              <w:t>“请</w:t>
            </w:r>
            <w:r w:rsidR="004819AA">
              <w:rPr>
                <w:rFonts w:hint="eastAsia"/>
              </w:rPr>
              <w:t>输入</w:t>
            </w:r>
            <w:r>
              <w:rPr>
                <w:rFonts w:hint="eastAsia"/>
              </w:rPr>
              <w:t>解绑原因”</w:t>
            </w:r>
          </w:p>
        </w:tc>
      </w:tr>
      <w:tr w:rsidR="00C95BBC" w14:paraId="2AB9BA72" w14:textId="77777777" w:rsidTr="005836B4">
        <w:trPr>
          <w:trHeight w:val="729"/>
        </w:trPr>
        <w:tc>
          <w:tcPr>
            <w:tcW w:w="1387" w:type="dxa"/>
            <w:vMerge/>
            <w:vAlign w:val="center"/>
          </w:tcPr>
          <w:p w14:paraId="1BFEBF3D" w14:textId="77777777" w:rsidR="00C95BBC" w:rsidRDefault="00C95BBC" w:rsidP="005836B4">
            <w:pPr>
              <w:jc w:val="center"/>
              <w:rPr>
                <w:rFonts w:asciiTheme="minorEastAsia" w:hAnsiTheme="minorEastAsia"/>
              </w:rPr>
            </w:pPr>
          </w:p>
        </w:tc>
        <w:tc>
          <w:tcPr>
            <w:tcW w:w="1116" w:type="dxa"/>
            <w:vAlign w:val="center"/>
          </w:tcPr>
          <w:p w14:paraId="16FB4714" w14:textId="77777777" w:rsidR="00C95BBC" w:rsidRDefault="00C95BBC" w:rsidP="005836B4">
            <w:r>
              <w:rPr>
                <w:rFonts w:hint="eastAsia"/>
              </w:rPr>
              <w:t>取消</w:t>
            </w:r>
          </w:p>
        </w:tc>
        <w:tc>
          <w:tcPr>
            <w:tcW w:w="5157" w:type="dxa"/>
            <w:vAlign w:val="center"/>
          </w:tcPr>
          <w:p w14:paraId="40E27B6B" w14:textId="77777777" w:rsidR="00C95BBC" w:rsidRDefault="00C95BBC" w:rsidP="000F58C2">
            <w:r>
              <w:rPr>
                <w:rFonts w:hint="eastAsia"/>
              </w:rPr>
              <w:t>放弃解绑，关闭弹窗</w:t>
            </w:r>
          </w:p>
        </w:tc>
        <w:tc>
          <w:tcPr>
            <w:tcW w:w="2302" w:type="dxa"/>
            <w:vAlign w:val="center"/>
          </w:tcPr>
          <w:p w14:paraId="4BA597B4" w14:textId="77777777" w:rsidR="00C95BBC" w:rsidRDefault="00C95BBC" w:rsidP="00C95BBC"/>
        </w:tc>
      </w:tr>
      <w:tr w:rsidR="00F62B5F" w14:paraId="476C2F60" w14:textId="77777777" w:rsidTr="005836B4">
        <w:trPr>
          <w:trHeight w:val="729"/>
        </w:trPr>
        <w:tc>
          <w:tcPr>
            <w:tcW w:w="1387" w:type="dxa"/>
            <w:vAlign w:val="center"/>
          </w:tcPr>
          <w:p w14:paraId="32326A07" w14:textId="77777777" w:rsidR="00F62B5F" w:rsidRDefault="00F62B5F" w:rsidP="005836B4">
            <w:pPr>
              <w:jc w:val="center"/>
              <w:rPr>
                <w:rFonts w:asciiTheme="minorEastAsia" w:hAnsiTheme="minorEastAsia"/>
              </w:rPr>
            </w:pPr>
            <w:r>
              <w:rPr>
                <w:rFonts w:asciiTheme="minorEastAsia" w:hAnsiTheme="minorEastAsia" w:hint="eastAsia"/>
              </w:rPr>
              <w:t>Ⅴ</w:t>
            </w:r>
            <w:r>
              <w:rPr>
                <w:rFonts w:hint="eastAsia"/>
              </w:rPr>
              <w:t>-</w:t>
            </w:r>
            <w:r>
              <w:t>A-05-01</w:t>
            </w:r>
            <w:r>
              <w:rPr>
                <w:rFonts w:hint="eastAsia"/>
              </w:rPr>
              <w:t>-</w:t>
            </w:r>
            <w:r>
              <w:t>01</w:t>
            </w:r>
          </w:p>
        </w:tc>
        <w:tc>
          <w:tcPr>
            <w:tcW w:w="1116" w:type="dxa"/>
            <w:vAlign w:val="center"/>
          </w:tcPr>
          <w:p w14:paraId="531A5460" w14:textId="77777777" w:rsidR="00F62B5F" w:rsidRDefault="00F62B5F" w:rsidP="005836B4">
            <w:r>
              <w:rPr>
                <w:rFonts w:hint="eastAsia"/>
              </w:rPr>
              <w:t>说明</w:t>
            </w:r>
          </w:p>
        </w:tc>
        <w:tc>
          <w:tcPr>
            <w:tcW w:w="5157" w:type="dxa"/>
            <w:vAlign w:val="center"/>
          </w:tcPr>
          <w:p w14:paraId="3423CBCE" w14:textId="77777777" w:rsidR="00F62B5F" w:rsidRDefault="00F62B5F" w:rsidP="000F58C2">
            <w:r>
              <w:rPr>
                <w:rFonts w:hint="eastAsia"/>
              </w:rPr>
              <w:t>默认显示司机操作日志</w:t>
            </w:r>
          </w:p>
        </w:tc>
        <w:tc>
          <w:tcPr>
            <w:tcW w:w="2302" w:type="dxa"/>
            <w:vAlign w:val="center"/>
          </w:tcPr>
          <w:p w14:paraId="5C4E6B03" w14:textId="77777777" w:rsidR="00F62B5F" w:rsidRDefault="00F62B5F" w:rsidP="00C95BBC"/>
        </w:tc>
      </w:tr>
      <w:tr w:rsidR="00F62B5F" w14:paraId="0D3DD5C2" w14:textId="77777777" w:rsidTr="005836B4">
        <w:trPr>
          <w:trHeight w:val="729"/>
        </w:trPr>
        <w:tc>
          <w:tcPr>
            <w:tcW w:w="1387" w:type="dxa"/>
            <w:vAlign w:val="center"/>
          </w:tcPr>
          <w:p w14:paraId="1C625530" w14:textId="77777777" w:rsidR="00F62B5F" w:rsidRDefault="00F62B5F" w:rsidP="005836B4">
            <w:pPr>
              <w:jc w:val="center"/>
              <w:rPr>
                <w:rFonts w:asciiTheme="minorEastAsia" w:hAnsiTheme="minorEastAsia"/>
              </w:rPr>
            </w:pPr>
          </w:p>
        </w:tc>
        <w:tc>
          <w:tcPr>
            <w:tcW w:w="1116" w:type="dxa"/>
            <w:vAlign w:val="center"/>
          </w:tcPr>
          <w:p w14:paraId="036AC7B7" w14:textId="77777777" w:rsidR="00F62B5F" w:rsidRDefault="00F62B5F" w:rsidP="005836B4">
            <w:r>
              <w:rPr>
                <w:rFonts w:hint="eastAsia"/>
              </w:rPr>
              <w:t>司机操作日志</w:t>
            </w:r>
          </w:p>
        </w:tc>
        <w:tc>
          <w:tcPr>
            <w:tcW w:w="5157" w:type="dxa"/>
            <w:vAlign w:val="center"/>
          </w:tcPr>
          <w:p w14:paraId="3DC54E28" w14:textId="77777777" w:rsidR="00287D31" w:rsidRDefault="00F62B5F" w:rsidP="000F58C2">
            <w:pPr>
              <w:rPr>
                <w:ins w:id="3422" w:author="ethink wang" w:date="2017-02-10T11:15:00Z"/>
              </w:rPr>
            </w:pPr>
            <w:del w:id="3423" w:author="ethink wang" w:date="2017-02-10T11:14:00Z">
              <w:r w:rsidDel="00287D31">
                <w:rPr>
                  <w:rFonts w:hint="eastAsia"/>
                </w:rPr>
                <w:delText xml:space="preserve">1 </w:delText>
              </w:r>
            </w:del>
            <w:ins w:id="3424" w:author="ethink wang" w:date="2017-02-10T11:14:00Z">
              <w:r w:rsidR="00287D31">
                <w:rPr>
                  <w:rFonts w:hint="eastAsia"/>
                </w:rPr>
                <w:t>1</w:t>
              </w:r>
              <w:r w:rsidR="00287D31">
                <w:rPr>
                  <w:rFonts w:hint="eastAsia"/>
                </w:rPr>
                <w:t>、</w:t>
              </w:r>
            </w:ins>
            <w:r>
              <w:rPr>
                <w:rFonts w:hint="eastAsia"/>
              </w:rPr>
              <w:t>查询条件为“司机”“工号”“操作类型”“操作时间”。</w:t>
            </w:r>
          </w:p>
          <w:p w14:paraId="4800D3B0" w14:textId="55542CF2" w:rsidR="00287D31" w:rsidRDefault="00287D31" w:rsidP="000F58C2">
            <w:pPr>
              <w:rPr>
                <w:ins w:id="3425" w:author="ethink wang" w:date="2017-02-10T11:15:00Z"/>
              </w:rPr>
            </w:pPr>
            <w:ins w:id="3426" w:author="ethink wang" w:date="2017-02-10T11:15:00Z">
              <w:r>
                <w:rPr>
                  <w:rFonts w:hint="eastAsia"/>
                </w:rPr>
                <w:t>（</w:t>
              </w:r>
              <w:r>
                <w:rPr>
                  <w:rFonts w:hint="eastAsia"/>
                </w:rPr>
                <w:t>1</w:t>
              </w:r>
              <w:r>
                <w:rPr>
                  <w:rFonts w:hint="eastAsia"/>
                </w:rPr>
                <w:t>）</w:t>
              </w:r>
            </w:ins>
            <w:r w:rsidR="006A15FE">
              <w:rPr>
                <w:rFonts w:hint="eastAsia"/>
              </w:rPr>
              <w:t>司机控件和工号控件采用联想输入框；</w:t>
            </w:r>
          </w:p>
          <w:p w14:paraId="74A52BA7" w14:textId="51E0F289" w:rsidR="00287D31" w:rsidRDefault="00287D31" w:rsidP="000F58C2">
            <w:pPr>
              <w:rPr>
                <w:ins w:id="3427" w:author="ethink wang" w:date="2017-02-10T11:15:00Z"/>
              </w:rPr>
            </w:pPr>
            <w:ins w:id="3428" w:author="ethink wang" w:date="2017-02-10T11:15:00Z">
              <w:r>
                <w:rPr>
                  <w:rFonts w:hint="eastAsia"/>
                </w:rPr>
                <w:t>（</w:t>
              </w:r>
              <w:r>
                <w:rPr>
                  <w:rFonts w:hint="eastAsia"/>
                </w:rPr>
                <w:t>2</w:t>
              </w:r>
              <w:r>
                <w:rPr>
                  <w:rFonts w:hint="eastAsia"/>
                </w:rPr>
                <w:t>）</w:t>
              </w:r>
            </w:ins>
            <w:r w:rsidR="006A15FE">
              <w:rPr>
                <w:rFonts w:hint="eastAsia"/>
              </w:rPr>
              <w:t>操作类型下拉框包括“全部”“绑定”“解绑”，默认“全部”；</w:t>
            </w:r>
          </w:p>
          <w:p w14:paraId="327C7094" w14:textId="3FD03C8B" w:rsidR="00F62B5F" w:rsidRDefault="00287D31" w:rsidP="000F58C2">
            <w:ins w:id="3429" w:author="ethink wang" w:date="2017-02-10T11:15:00Z">
              <w:r>
                <w:rPr>
                  <w:rFonts w:hint="eastAsia"/>
                </w:rPr>
                <w:t>（</w:t>
              </w:r>
              <w:r>
                <w:rPr>
                  <w:rFonts w:hint="eastAsia"/>
                </w:rPr>
                <w:t>3</w:t>
              </w:r>
              <w:r>
                <w:rPr>
                  <w:rFonts w:hint="eastAsia"/>
                </w:rPr>
                <w:t>）</w:t>
              </w:r>
            </w:ins>
            <w:r w:rsidR="006A15FE">
              <w:rPr>
                <w:rFonts w:hint="eastAsia"/>
              </w:rPr>
              <w:t>操作时间精确到天</w:t>
            </w:r>
          </w:p>
          <w:p w14:paraId="6AF7A0F9" w14:textId="41124164" w:rsidR="006A15FE" w:rsidRDefault="006A15FE" w:rsidP="000F58C2">
            <w:del w:id="3430" w:author="ethink wang" w:date="2017-02-10T11:15:00Z">
              <w:r w:rsidDel="00287D31">
                <w:delText xml:space="preserve">2 </w:delText>
              </w:r>
            </w:del>
            <w:ins w:id="3431" w:author="ethink wang" w:date="2017-02-10T11:15:00Z">
              <w:r w:rsidR="00287D31">
                <w:t>2</w:t>
              </w:r>
              <w:r w:rsidR="00287D31">
                <w:rPr>
                  <w:rFonts w:hint="eastAsia"/>
                </w:rPr>
                <w:t>、</w:t>
              </w:r>
            </w:ins>
            <w:r>
              <w:t>司机信息和工号信息两个查询条件必须输入其一时</w:t>
            </w:r>
            <w:r>
              <w:rPr>
                <w:rFonts w:hint="eastAsia"/>
              </w:rPr>
              <w:t>，</w:t>
            </w:r>
            <w:r>
              <w:t>才可查出数据</w:t>
            </w:r>
          </w:p>
          <w:p w14:paraId="38E76E0A" w14:textId="5443AEC5" w:rsidR="006A15FE" w:rsidRDefault="006A15FE" w:rsidP="000F58C2">
            <w:del w:id="3432" w:author="ethink wang" w:date="2017-02-10T11:15:00Z">
              <w:r w:rsidDel="00287D31">
                <w:delText xml:space="preserve">3 </w:delText>
              </w:r>
            </w:del>
            <w:ins w:id="3433" w:author="ethink wang" w:date="2017-02-10T11:15:00Z">
              <w:r w:rsidR="00287D31">
                <w:t>3</w:t>
              </w:r>
              <w:r w:rsidR="00287D31">
                <w:rPr>
                  <w:rFonts w:hint="eastAsia"/>
                </w:rPr>
                <w:t>、</w:t>
              </w:r>
            </w:ins>
            <w:r>
              <w:t>点击</w:t>
            </w:r>
            <w:r>
              <w:rPr>
                <w:rFonts w:hint="eastAsia"/>
              </w:rPr>
              <w:t>“查询”按键，在下方列表中显示查询结果</w:t>
            </w:r>
          </w:p>
          <w:p w14:paraId="21753998" w14:textId="12A1306E" w:rsidR="006A15FE" w:rsidRDefault="006A15FE" w:rsidP="000F58C2">
            <w:del w:id="3434" w:author="ethink wang" w:date="2017-02-10T11:15:00Z">
              <w:r w:rsidDel="00287D31">
                <w:delText xml:space="preserve">4 </w:delText>
              </w:r>
            </w:del>
            <w:ins w:id="3435" w:author="ethink wang" w:date="2017-02-10T11:15:00Z">
              <w:r w:rsidR="00287D31">
                <w:t>4</w:t>
              </w:r>
              <w:r w:rsidR="00287D31">
                <w:rPr>
                  <w:rFonts w:hint="eastAsia"/>
                </w:rPr>
                <w:t>、</w:t>
              </w:r>
            </w:ins>
            <w:r>
              <w:t>点击</w:t>
            </w:r>
            <w:r>
              <w:rPr>
                <w:rFonts w:hint="eastAsia"/>
              </w:rPr>
              <w:t>“清空”按键，</w:t>
            </w:r>
            <w:del w:id="3436" w:author="ethink wang" w:date="2017-02-10T11:16:00Z">
              <w:r w:rsidDel="00287D31">
                <w:rPr>
                  <w:rFonts w:hint="eastAsia"/>
                </w:rPr>
                <w:delText>初始化</w:delText>
              </w:r>
            </w:del>
            <w:r>
              <w:rPr>
                <w:rFonts w:hint="eastAsia"/>
              </w:rPr>
              <w:t>查询条件和列表</w:t>
            </w:r>
            <w:ins w:id="3437" w:author="ethink wang" w:date="2017-02-10T11:16:00Z">
              <w:r w:rsidR="00287D31">
                <w:rPr>
                  <w:rFonts w:hint="eastAsia"/>
                </w:rPr>
                <w:t>置为初始化条件</w:t>
              </w:r>
            </w:ins>
          </w:p>
          <w:p w14:paraId="5F8C9DA6" w14:textId="77777777" w:rsidR="00287D31" w:rsidRDefault="006A15FE" w:rsidP="00287D31">
            <w:pPr>
              <w:rPr>
                <w:ins w:id="3438" w:author="ethink wang" w:date="2017-02-10T11:16:00Z"/>
              </w:rPr>
            </w:pPr>
            <w:del w:id="3439" w:author="ethink wang" w:date="2017-02-10T11:16:00Z">
              <w:r w:rsidDel="00287D31">
                <w:delText xml:space="preserve">5 </w:delText>
              </w:r>
            </w:del>
            <w:ins w:id="3440" w:author="ethink wang" w:date="2017-02-10T11:16:00Z">
              <w:r w:rsidR="00287D31">
                <w:t>5</w:t>
              </w:r>
              <w:r w:rsidR="00287D31">
                <w:rPr>
                  <w:rFonts w:hint="eastAsia"/>
                </w:rPr>
                <w:t>、</w:t>
              </w:r>
            </w:ins>
            <w:r>
              <w:t>列表</w:t>
            </w:r>
            <w:r>
              <w:rPr>
                <w:rFonts w:hint="eastAsia"/>
              </w:rPr>
              <w:t>，</w:t>
            </w:r>
            <w:r>
              <w:t>列表项如原型</w:t>
            </w:r>
            <w:r>
              <w:rPr>
                <w:rFonts w:hint="eastAsia"/>
              </w:rPr>
              <w:t>，</w:t>
            </w:r>
            <w:r>
              <w:t>不赘述</w:t>
            </w:r>
            <w:r>
              <w:rPr>
                <w:rFonts w:hint="eastAsia"/>
              </w:rPr>
              <w:t>。</w:t>
            </w:r>
          </w:p>
          <w:p w14:paraId="0E9E3B79" w14:textId="5A82E24B" w:rsidR="00287D31" w:rsidRDefault="00287D31" w:rsidP="00287D31">
            <w:pPr>
              <w:rPr>
                <w:ins w:id="3441" w:author="ethink wang" w:date="2017-02-10T11:16:00Z"/>
              </w:rPr>
            </w:pPr>
            <w:ins w:id="3442" w:author="ethink wang" w:date="2017-02-10T11:16:00Z">
              <w:r>
                <w:rPr>
                  <w:rFonts w:hint="eastAsia"/>
                </w:rPr>
                <w:t>（</w:t>
              </w:r>
              <w:r>
                <w:rPr>
                  <w:rFonts w:hint="eastAsia"/>
                </w:rPr>
                <w:t>1</w:t>
              </w:r>
              <w:r>
                <w:rPr>
                  <w:rFonts w:hint="eastAsia"/>
                </w:rPr>
                <w:t>）</w:t>
              </w:r>
            </w:ins>
            <w:r w:rsidR="006A15FE">
              <w:t>初始化</w:t>
            </w:r>
            <w:r w:rsidR="006A15FE">
              <w:rPr>
                <w:rFonts w:hint="eastAsia"/>
              </w:rPr>
              <w:t>“表中数据为空”；</w:t>
            </w:r>
          </w:p>
          <w:p w14:paraId="595E2C22" w14:textId="5559705A" w:rsidR="00287D31" w:rsidRDefault="00287D31" w:rsidP="00287D31">
            <w:pPr>
              <w:rPr>
                <w:ins w:id="3443" w:author="ethink wang" w:date="2017-02-10T11:16:00Z"/>
              </w:rPr>
            </w:pPr>
            <w:ins w:id="3444" w:author="ethink wang" w:date="2017-02-10T11:16:00Z">
              <w:r>
                <w:rPr>
                  <w:rFonts w:hint="eastAsia"/>
                </w:rPr>
                <w:t>（</w:t>
              </w:r>
              <w:r>
                <w:rPr>
                  <w:rFonts w:hint="eastAsia"/>
                </w:rPr>
                <w:t>2</w:t>
              </w:r>
              <w:r>
                <w:rPr>
                  <w:rFonts w:hint="eastAsia"/>
                </w:rPr>
                <w:t>）</w:t>
              </w:r>
            </w:ins>
            <w:r w:rsidR="006A15FE">
              <w:rPr>
                <w:rFonts w:hint="eastAsia"/>
              </w:rPr>
              <w:t>车辆信息为服务车型和车牌号的拼合字段，中间用空格间隔；</w:t>
            </w:r>
          </w:p>
          <w:p w14:paraId="22644348" w14:textId="7B7B981B" w:rsidR="00287D31" w:rsidRDefault="00287D31" w:rsidP="00287D31">
            <w:pPr>
              <w:rPr>
                <w:ins w:id="3445" w:author="ethink wang" w:date="2017-02-10T11:16:00Z"/>
              </w:rPr>
            </w:pPr>
            <w:ins w:id="3446" w:author="ethink wang" w:date="2017-02-10T11:16:00Z">
              <w:r>
                <w:rPr>
                  <w:rFonts w:hint="eastAsia"/>
                </w:rPr>
                <w:t>（</w:t>
              </w:r>
              <w:r>
                <w:rPr>
                  <w:rFonts w:hint="eastAsia"/>
                </w:rPr>
                <w:t>3</w:t>
              </w:r>
              <w:r>
                <w:rPr>
                  <w:rFonts w:hint="eastAsia"/>
                </w:rPr>
                <w:t>）</w:t>
              </w:r>
            </w:ins>
            <w:r w:rsidR="006A15FE">
              <w:rPr>
                <w:rFonts w:hint="eastAsia"/>
              </w:rPr>
              <w:t>操作时间未操作成功的时间；</w:t>
            </w:r>
          </w:p>
          <w:p w14:paraId="292F4C65" w14:textId="11660E91" w:rsidR="006A15FE" w:rsidRPr="006A15FE" w:rsidRDefault="00287D31" w:rsidP="00287D31">
            <w:ins w:id="3447" w:author="ethink wang" w:date="2017-02-10T11:16:00Z">
              <w:r>
                <w:rPr>
                  <w:rFonts w:hint="eastAsia"/>
                </w:rPr>
                <w:t>（</w:t>
              </w:r>
              <w:r>
                <w:rPr>
                  <w:rFonts w:hint="eastAsia"/>
                </w:rPr>
                <w:t>4</w:t>
              </w:r>
              <w:r>
                <w:rPr>
                  <w:rFonts w:hint="eastAsia"/>
                </w:rPr>
                <w:t>）</w:t>
              </w:r>
            </w:ins>
            <w:r w:rsidR="006A15FE">
              <w:rPr>
                <w:rFonts w:hint="eastAsia"/>
              </w:rPr>
              <w:t>操作类型为“绑定”时，“操作原因”显示为“</w:t>
            </w:r>
            <w:r w:rsidR="006A15FE">
              <w:rPr>
                <w:rFonts w:hint="eastAsia"/>
              </w:rPr>
              <w:t>/</w:t>
            </w:r>
            <w:r w:rsidR="006A15FE">
              <w:rPr>
                <w:rFonts w:hint="eastAsia"/>
              </w:rPr>
              <w:t>”</w:t>
            </w:r>
          </w:p>
        </w:tc>
        <w:tc>
          <w:tcPr>
            <w:tcW w:w="2302" w:type="dxa"/>
            <w:vAlign w:val="center"/>
          </w:tcPr>
          <w:p w14:paraId="16927FCF" w14:textId="77777777" w:rsidR="00F62B5F" w:rsidRDefault="00F62B5F" w:rsidP="00C95BBC"/>
        </w:tc>
      </w:tr>
      <w:tr w:rsidR="00F029C1" w14:paraId="62A90A5F" w14:textId="77777777" w:rsidTr="005836B4">
        <w:trPr>
          <w:trHeight w:val="729"/>
        </w:trPr>
        <w:tc>
          <w:tcPr>
            <w:tcW w:w="1387" w:type="dxa"/>
            <w:vAlign w:val="center"/>
          </w:tcPr>
          <w:p w14:paraId="183E37BD" w14:textId="77777777" w:rsidR="00F029C1" w:rsidRDefault="00F029C1" w:rsidP="00F029C1">
            <w:pPr>
              <w:jc w:val="center"/>
              <w:rPr>
                <w:rFonts w:asciiTheme="minorEastAsia" w:hAnsiTheme="minorEastAsia"/>
              </w:rPr>
            </w:pPr>
          </w:p>
        </w:tc>
        <w:tc>
          <w:tcPr>
            <w:tcW w:w="1116" w:type="dxa"/>
            <w:vAlign w:val="center"/>
          </w:tcPr>
          <w:p w14:paraId="25ED1358" w14:textId="77777777" w:rsidR="00F029C1" w:rsidRDefault="00F029C1" w:rsidP="00F029C1">
            <w:r>
              <w:rPr>
                <w:rFonts w:hint="eastAsia"/>
              </w:rPr>
              <w:t>车辆操作日志</w:t>
            </w:r>
          </w:p>
        </w:tc>
        <w:tc>
          <w:tcPr>
            <w:tcW w:w="5157" w:type="dxa"/>
            <w:vAlign w:val="center"/>
          </w:tcPr>
          <w:p w14:paraId="0E1BEF67" w14:textId="77777777" w:rsidR="00287D31" w:rsidRDefault="00F029C1" w:rsidP="00F029C1">
            <w:pPr>
              <w:rPr>
                <w:ins w:id="3448" w:author="ethink wang" w:date="2017-02-10T11:16:00Z"/>
              </w:rPr>
            </w:pPr>
            <w:del w:id="3449" w:author="ethink wang" w:date="2017-02-10T11:16:00Z">
              <w:r w:rsidDel="00287D31">
                <w:rPr>
                  <w:rFonts w:hint="eastAsia"/>
                </w:rPr>
                <w:delText xml:space="preserve">1 </w:delText>
              </w:r>
            </w:del>
            <w:ins w:id="3450" w:author="ethink wang" w:date="2017-02-10T11:16:00Z">
              <w:r w:rsidR="00287D31">
                <w:rPr>
                  <w:rFonts w:hint="eastAsia"/>
                </w:rPr>
                <w:t>1</w:t>
              </w:r>
              <w:r w:rsidR="00287D31">
                <w:rPr>
                  <w:rFonts w:hint="eastAsia"/>
                </w:rPr>
                <w:t>、</w:t>
              </w:r>
            </w:ins>
            <w:r>
              <w:t>查询条件为</w:t>
            </w:r>
            <w:r>
              <w:rPr>
                <w:rFonts w:hint="eastAsia"/>
              </w:rPr>
              <w:t>“车牌号”“车架号”“操作类型”“操作时间”。</w:t>
            </w:r>
          </w:p>
          <w:p w14:paraId="36D655E7" w14:textId="2CF3B1F0" w:rsidR="00287D31" w:rsidRDefault="00287D31" w:rsidP="00F029C1">
            <w:pPr>
              <w:rPr>
                <w:ins w:id="3451" w:author="ethink wang" w:date="2017-02-10T11:17:00Z"/>
              </w:rPr>
            </w:pPr>
            <w:ins w:id="3452" w:author="ethink wang" w:date="2017-02-10T11:17:00Z">
              <w:r>
                <w:rPr>
                  <w:rFonts w:hint="eastAsia"/>
                </w:rPr>
                <w:t>（</w:t>
              </w:r>
              <w:r>
                <w:rPr>
                  <w:rFonts w:hint="eastAsia"/>
                </w:rPr>
                <w:t>1</w:t>
              </w:r>
              <w:r>
                <w:rPr>
                  <w:rFonts w:hint="eastAsia"/>
                </w:rPr>
                <w:t>）</w:t>
              </w:r>
            </w:ins>
            <w:r w:rsidR="00F029C1">
              <w:rPr>
                <w:rFonts w:hint="eastAsia"/>
              </w:rPr>
              <w:t>车牌号和车架号控件采用联想输入框，数据来自已有的网约车；</w:t>
            </w:r>
          </w:p>
          <w:p w14:paraId="3B47513B" w14:textId="7A26FA03" w:rsidR="00287D31" w:rsidRDefault="00287D31" w:rsidP="00F029C1">
            <w:pPr>
              <w:rPr>
                <w:ins w:id="3453" w:author="ethink wang" w:date="2017-02-10T11:17:00Z"/>
              </w:rPr>
            </w:pPr>
            <w:ins w:id="3454" w:author="ethink wang" w:date="2017-02-10T11:17:00Z">
              <w:r>
                <w:rPr>
                  <w:rFonts w:hint="eastAsia"/>
                </w:rPr>
                <w:t>（</w:t>
              </w:r>
              <w:r>
                <w:rPr>
                  <w:rFonts w:hint="eastAsia"/>
                </w:rPr>
                <w:t>2</w:t>
              </w:r>
              <w:r>
                <w:rPr>
                  <w:rFonts w:hint="eastAsia"/>
                </w:rPr>
                <w:t>）</w:t>
              </w:r>
            </w:ins>
            <w:r w:rsidR="006C0FB2">
              <w:rPr>
                <w:rFonts w:hint="eastAsia"/>
              </w:rPr>
              <w:t>操作类型控件包括“全部”“绑定”“解绑”，默认“全部”；</w:t>
            </w:r>
          </w:p>
          <w:p w14:paraId="130BEDF7" w14:textId="215BF577" w:rsidR="00F029C1" w:rsidRDefault="00287D31" w:rsidP="00F029C1">
            <w:ins w:id="3455" w:author="ethink wang" w:date="2017-02-10T11:17:00Z">
              <w:r>
                <w:rPr>
                  <w:rFonts w:hint="eastAsia"/>
                </w:rPr>
                <w:lastRenderedPageBreak/>
                <w:t>（</w:t>
              </w:r>
              <w:r>
                <w:rPr>
                  <w:rFonts w:hint="eastAsia"/>
                </w:rPr>
                <w:t>3</w:t>
              </w:r>
              <w:r>
                <w:rPr>
                  <w:rFonts w:hint="eastAsia"/>
                </w:rPr>
                <w:t>）</w:t>
              </w:r>
            </w:ins>
            <w:r w:rsidR="006C0FB2">
              <w:rPr>
                <w:rFonts w:hint="eastAsia"/>
              </w:rPr>
              <w:t>操作时间控件精确到天</w:t>
            </w:r>
          </w:p>
          <w:p w14:paraId="4BB4CBC9" w14:textId="592DE679" w:rsidR="006C0FB2" w:rsidRDefault="006C0FB2" w:rsidP="00F029C1">
            <w:del w:id="3456" w:author="ethink wang" w:date="2017-02-10T11:17:00Z">
              <w:r w:rsidDel="00287D31">
                <w:rPr>
                  <w:rFonts w:hint="eastAsia"/>
                </w:rPr>
                <w:delText xml:space="preserve">2 </w:delText>
              </w:r>
            </w:del>
            <w:ins w:id="3457" w:author="ethink wang" w:date="2017-02-10T11:17:00Z">
              <w:r w:rsidR="00287D31">
                <w:rPr>
                  <w:rFonts w:hint="eastAsia"/>
                </w:rPr>
                <w:t>2</w:t>
              </w:r>
              <w:r w:rsidR="00287D31">
                <w:rPr>
                  <w:rFonts w:hint="eastAsia"/>
                </w:rPr>
                <w:t>、</w:t>
              </w:r>
            </w:ins>
            <w:r>
              <w:rPr>
                <w:rFonts w:hint="eastAsia"/>
              </w:rPr>
              <w:t>车牌号和车架号两个查询条件必须输入其一时，才可查出数据</w:t>
            </w:r>
          </w:p>
          <w:p w14:paraId="71FABA8E" w14:textId="27A457F2" w:rsidR="006C0FB2" w:rsidRDefault="006C0FB2" w:rsidP="00F029C1">
            <w:del w:id="3458" w:author="ethink wang" w:date="2017-02-10T11:17:00Z">
              <w:r w:rsidDel="00287D31">
                <w:delText xml:space="preserve">3 </w:delText>
              </w:r>
            </w:del>
            <w:ins w:id="3459" w:author="ethink wang" w:date="2017-02-10T11:17:00Z">
              <w:r w:rsidR="00287D31">
                <w:t>3</w:t>
              </w:r>
              <w:r w:rsidR="00287D31">
                <w:rPr>
                  <w:rFonts w:hint="eastAsia"/>
                </w:rPr>
                <w:t>、</w:t>
              </w:r>
            </w:ins>
            <w:r>
              <w:t>点击</w:t>
            </w:r>
            <w:r>
              <w:rPr>
                <w:rFonts w:hint="eastAsia"/>
              </w:rPr>
              <w:t>“查询”按键，在下方列表中显示查询结果</w:t>
            </w:r>
          </w:p>
          <w:p w14:paraId="3AD3BFF0" w14:textId="41AE3BCB" w:rsidR="006C0FB2" w:rsidRDefault="006C0FB2" w:rsidP="00F029C1">
            <w:del w:id="3460" w:author="ethink wang" w:date="2017-02-10T11:17:00Z">
              <w:r w:rsidDel="00287D31">
                <w:rPr>
                  <w:rFonts w:hint="eastAsia"/>
                </w:rPr>
                <w:delText xml:space="preserve">4 </w:delText>
              </w:r>
            </w:del>
            <w:ins w:id="3461" w:author="ethink wang" w:date="2017-02-10T11:17:00Z">
              <w:r w:rsidR="00287D31">
                <w:rPr>
                  <w:rFonts w:hint="eastAsia"/>
                </w:rPr>
                <w:t>4</w:t>
              </w:r>
              <w:r w:rsidR="00287D31">
                <w:rPr>
                  <w:rFonts w:hint="eastAsia"/>
                </w:rPr>
                <w:t>、</w:t>
              </w:r>
            </w:ins>
            <w:r>
              <w:rPr>
                <w:rFonts w:hint="eastAsia"/>
              </w:rPr>
              <w:t>点击“清空”按键，</w:t>
            </w:r>
            <w:del w:id="3462" w:author="ethink wang" w:date="2017-02-10T11:17:00Z">
              <w:r w:rsidDel="00287D31">
                <w:rPr>
                  <w:rFonts w:hint="eastAsia"/>
                </w:rPr>
                <w:delText>初始化</w:delText>
              </w:r>
            </w:del>
            <w:r>
              <w:rPr>
                <w:rFonts w:hint="eastAsia"/>
              </w:rPr>
              <w:t>查询条件和列表</w:t>
            </w:r>
            <w:ins w:id="3463" w:author="ethink wang" w:date="2017-02-10T11:17:00Z">
              <w:r w:rsidR="00287D31">
                <w:rPr>
                  <w:rFonts w:hint="eastAsia"/>
                </w:rPr>
                <w:t>置为初始化条件</w:t>
              </w:r>
            </w:ins>
          </w:p>
          <w:p w14:paraId="6C771637" w14:textId="77777777" w:rsidR="00287D31" w:rsidRDefault="006C0FB2" w:rsidP="00F029C1">
            <w:pPr>
              <w:rPr>
                <w:ins w:id="3464" w:author="ethink wang" w:date="2017-02-10T11:18:00Z"/>
              </w:rPr>
            </w:pPr>
            <w:r>
              <w:t>5</w:t>
            </w:r>
            <w:ins w:id="3465" w:author="ethink wang" w:date="2017-02-10T11:17:00Z">
              <w:r w:rsidR="00287D31">
                <w:rPr>
                  <w:rFonts w:hint="eastAsia"/>
                </w:rPr>
                <w:t>、</w:t>
              </w:r>
            </w:ins>
            <w:r>
              <w:t>列表</w:t>
            </w:r>
            <w:r>
              <w:rPr>
                <w:rFonts w:hint="eastAsia"/>
              </w:rPr>
              <w:t>，</w:t>
            </w:r>
            <w:r>
              <w:t>列表项</w:t>
            </w:r>
            <w:r w:rsidR="00D1387F">
              <w:t>如原型不赘述</w:t>
            </w:r>
            <w:r w:rsidR="00D1387F">
              <w:rPr>
                <w:rFonts w:hint="eastAsia"/>
              </w:rPr>
              <w:t>。</w:t>
            </w:r>
          </w:p>
          <w:p w14:paraId="206E9968" w14:textId="704B85F2" w:rsidR="00287D31" w:rsidRDefault="00287D31" w:rsidP="00F029C1">
            <w:pPr>
              <w:rPr>
                <w:ins w:id="3466" w:author="ethink wang" w:date="2017-02-10T11:18:00Z"/>
              </w:rPr>
            </w:pPr>
            <w:ins w:id="3467" w:author="ethink wang" w:date="2017-02-10T11:18:00Z">
              <w:r>
                <w:rPr>
                  <w:rFonts w:hint="eastAsia"/>
                </w:rPr>
                <w:t>（</w:t>
              </w:r>
              <w:r>
                <w:rPr>
                  <w:rFonts w:hint="eastAsia"/>
                </w:rPr>
                <w:t>1</w:t>
              </w:r>
              <w:r>
                <w:rPr>
                  <w:rFonts w:hint="eastAsia"/>
                </w:rPr>
                <w:t>）</w:t>
              </w:r>
            </w:ins>
            <w:r w:rsidR="00D1387F">
              <w:t>初始化</w:t>
            </w:r>
            <w:r w:rsidR="00D1387F">
              <w:rPr>
                <w:rFonts w:hint="eastAsia"/>
              </w:rPr>
              <w:t>“表中数据为空”</w:t>
            </w:r>
            <w:ins w:id="3468" w:author="ethink wang" w:date="2017-02-10T11:18:00Z">
              <w:r>
                <w:rPr>
                  <w:rFonts w:hint="eastAsia"/>
                </w:rPr>
                <w:t>，</w:t>
              </w:r>
            </w:ins>
            <w:del w:id="3469" w:author="ethink wang" w:date="2017-02-10T11:18:00Z">
              <w:r w:rsidR="00D1387F" w:rsidDel="00287D31">
                <w:rPr>
                  <w:rFonts w:hint="eastAsia"/>
                </w:rPr>
                <w:delText>,</w:delText>
              </w:r>
            </w:del>
            <w:r w:rsidR="00D1387F">
              <w:rPr>
                <w:rFonts w:hint="eastAsia"/>
              </w:rPr>
              <w:t>操作时间为操作成功时间；</w:t>
            </w:r>
          </w:p>
          <w:p w14:paraId="687738D2" w14:textId="73633374" w:rsidR="006C0FB2" w:rsidRPr="006C0FB2" w:rsidRDefault="00287D31" w:rsidP="00F029C1">
            <w:ins w:id="3470" w:author="ethink wang" w:date="2017-02-10T11:18:00Z">
              <w:r>
                <w:rPr>
                  <w:rFonts w:hint="eastAsia"/>
                </w:rPr>
                <w:t>（</w:t>
              </w:r>
              <w:r>
                <w:rPr>
                  <w:rFonts w:hint="eastAsia"/>
                </w:rPr>
                <w:t>2</w:t>
              </w:r>
              <w:r>
                <w:rPr>
                  <w:rFonts w:hint="eastAsia"/>
                </w:rPr>
                <w:t>）</w:t>
              </w:r>
            </w:ins>
            <w:r w:rsidR="00D1387F">
              <w:rPr>
                <w:rFonts w:hint="eastAsia"/>
              </w:rPr>
              <w:t>操作类型为“绑定”时，“操作原因”显示为“</w:t>
            </w:r>
            <w:r w:rsidR="00D1387F">
              <w:rPr>
                <w:rFonts w:hint="eastAsia"/>
              </w:rPr>
              <w:t>/</w:t>
            </w:r>
            <w:r w:rsidR="00D1387F">
              <w:rPr>
                <w:rFonts w:hint="eastAsia"/>
              </w:rPr>
              <w:t>”</w:t>
            </w:r>
          </w:p>
        </w:tc>
        <w:tc>
          <w:tcPr>
            <w:tcW w:w="2302" w:type="dxa"/>
            <w:vAlign w:val="center"/>
          </w:tcPr>
          <w:p w14:paraId="40CBB9F0" w14:textId="77777777" w:rsidR="00F029C1" w:rsidRDefault="00F029C1" w:rsidP="00F029C1"/>
        </w:tc>
      </w:tr>
    </w:tbl>
    <w:p w14:paraId="09FFC4B8" w14:textId="77777777" w:rsidR="004F6D2B" w:rsidRPr="003A741D" w:rsidRDefault="004F6D2B" w:rsidP="004F6D2B"/>
    <w:p w14:paraId="342A7108" w14:textId="77777777" w:rsidR="009F38DA" w:rsidRDefault="009F38DA" w:rsidP="006E1CFC">
      <w:pPr>
        <w:pStyle w:val="4"/>
      </w:pPr>
      <w:bookmarkStart w:id="3471" w:name="_Toc474764562"/>
      <w:r>
        <w:t>出租车绑定</w:t>
      </w:r>
      <w:bookmarkEnd w:id="3471"/>
    </w:p>
    <w:p w14:paraId="5B3EFD7F" w14:textId="77777777" w:rsidR="004F6D2B" w:rsidRDefault="004F6D2B" w:rsidP="004F6D2B">
      <w:pPr>
        <w:pStyle w:val="5"/>
      </w:pPr>
      <w:r>
        <w:t>用例描述</w:t>
      </w:r>
    </w:p>
    <w:p w14:paraId="1A8FD6D1" w14:textId="77777777" w:rsidR="00F62B5F" w:rsidRPr="00F62B5F" w:rsidRDefault="00F62B5F" w:rsidP="00F62B5F">
      <w:r>
        <w:rPr>
          <w:rFonts w:hint="eastAsia"/>
        </w:rPr>
        <w:t xml:space="preserve">  </w:t>
      </w:r>
      <w:r w:rsidR="00F9329B">
        <w:t xml:space="preserve">  </w:t>
      </w:r>
      <w:r w:rsidR="00F9329B">
        <w:t>出租车绑定支持一对多</w:t>
      </w:r>
      <w:r w:rsidR="00F9329B">
        <w:rPr>
          <w:rFonts w:hint="eastAsia"/>
        </w:rPr>
        <w:t>，</w:t>
      </w:r>
      <w:r w:rsidR="00F9329B">
        <w:t>即一辆车可以绑定多个司机</w:t>
      </w:r>
      <w:r w:rsidR="00F9329B">
        <w:rPr>
          <w:rFonts w:hint="eastAsia"/>
        </w:rPr>
        <w:t>。</w:t>
      </w:r>
      <w:r w:rsidR="00F9329B">
        <w:t>本例包括出租车司机的绑定</w:t>
      </w:r>
      <w:r w:rsidR="00F9329B">
        <w:rPr>
          <w:rFonts w:hint="eastAsia"/>
        </w:rPr>
        <w:t>、</w:t>
      </w:r>
      <w:r w:rsidR="00F9329B">
        <w:t>解绑以及操作记录的查询操作</w:t>
      </w:r>
      <w:r w:rsidR="00F9329B">
        <w:rPr>
          <w:rFonts w:hint="eastAsia"/>
        </w:rPr>
        <w:t>。</w:t>
      </w:r>
    </w:p>
    <w:p w14:paraId="1B30D610"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4"/>
        <w:gridCol w:w="1219"/>
        <w:gridCol w:w="5086"/>
        <w:gridCol w:w="2273"/>
      </w:tblGrid>
      <w:tr w:rsidR="003A741D" w:rsidRPr="00753787" w14:paraId="3B799310" w14:textId="77777777" w:rsidTr="005836B4">
        <w:trPr>
          <w:trHeight w:val="567"/>
        </w:trPr>
        <w:tc>
          <w:tcPr>
            <w:tcW w:w="1387" w:type="dxa"/>
            <w:shd w:val="clear" w:color="auto" w:fill="D9D9D9" w:themeFill="background1" w:themeFillShade="D9"/>
            <w:vAlign w:val="center"/>
          </w:tcPr>
          <w:p w14:paraId="3B90D7E3"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3EB70285"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0DE8871B"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2C93C1AB" w14:textId="77777777" w:rsidR="003A741D" w:rsidRPr="00753787" w:rsidRDefault="003A741D" w:rsidP="005836B4">
            <w:pPr>
              <w:ind w:leftChars="-253" w:left="-531"/>
              <w:jc w:val="center"/>
              <w:rPr>
                <w:b/>
              </w:rPr>
            </w:pPr>
            <w:r>
              <w:rPr>
                <w:rFonts w:hint="eastAsia"/>
                <w:b/>
              </w:rPr>
              <w:t>异常处理</w:t>
            </w:r>
          </w:p>
        </w:tc>
      </w:tr>
      <w:tr w:rsidR="00287D31" w14:paraId="1437C79D" w14:textId="77777777" w:rsidTr="005836B4">
        <w:trPr>
          <w:trHeight w:val="729"/>
        </w:trPr>
        <w:tc>
          <w:tcPr>
            <w:tcW w:w="1387" w:type="dxa"/>
            <w:vMerge w:val="restart"/>
            <w:vAlign w:val="center"/>
          </w:tcPr>
          <w:p w14:paraId="420BB3C4" w14:textId="77777777" w:rsidR="00287D31" w:rsidRDefault="00287D31" w:rsidP="000D447E">
            <w:pPr>
              <w:jc w:val="center"/>
            </w:pPr>
            <w:r>
              <w:rPr>
                <w:rFonts w:asciiTheme="minorEastAsia" w:hAnsiTheme="minorEastAsia" w:hint="eastAsia"/>
              </w:rPr>
              <w:t>Ⅴ</w:t>
            </w:r>
            <w:r>
              <w:rPr>
                <w:rFonts w:hint="eastAsia"/>
              </w:rPr>
              <w:t>-</w:t>
            </w:r>
            <w:r>
              <w:t>A-05-02</w:t>
            </w:r>
          </w:p>
        </w:tc>
        <w:tc>
          <w:tcPr>
            <w:tcW w:w="1116" w:type="dxa"/>
            <w:vAlign w:val="center"/>
          </w:tcPr>
          <w:p w14:paraId="55FC2FB5" w14:textId="77777777" w:rsidR="00287D31" w:rsidRDefault="00287D31" w:rsidP="005836B4">
            <w:r>
              <w:t>说明</w:t>
            </w:r>
          </w:p>
        </w:tc>
        <w:tc>
          <w:tcPr>
            <w:tcW w:w="5157" w:type="dxa"/>
            <w:vAlign w:val="center"/>
          </w:tcPr>
          <w:p w14:paraId="46BF13DC" w14:textId="3FB9DCD5" w:rsidR="00287D31" w:rsidRPr="00F0182A" w:rsidRDefault="00287D31" w:rsidP="005836B4">
            <w:del w:id="3472" w:author="ethink wang" w:date="2017-02-10T11:19:00Z">
              <w:r w:rsidDel="00287D31">
                <w:rPr>
                  <w:rFonts w:hint="eastAsia"/>
                </w:rPr>
                <w:delText>可对支付宝收款账户和微信收款账户进行配置和启用</w:delText>
              </w:r>
            </w:del>
          </w:p>
        </w:tc>
        <w:tc>
          <w:tcPr>
            <w:tcW w:w="2302" w:type="dxa"/>
            <w:vAlign w:val="center"/>
          </w:tcPr>
          <w:p w14:paraId="2B69C859" w14:textId="77777777" w:rsidR="00287D31" w:rsidRPr="00054E2A" w:rsidRDefault="00287D31" w:rsidP="005836B4"/>
        </w:tc>
      </w:tr>
      <w:tr w:rsidR="00287D31" w14:paraId="316FA36B" w14:textId="77777777" w:rsidTr="005836B4">
        <w:trPr>
          <w:trHeight w:val="729"/>
        </w:trPr>
        <w:tc>
          <w:tcPr>
            <w:tcW w:w="1387" w:type="dxa"/>
            <w:vMerge/>
            <w:vAlign w:val="center"/>
          </w:tcPr>
          <w:p w14:paraId="3AF19E3D" w14:textId="77777777" w:rsidR="00287D31" w:rsidRDefault="00287D31" w:rsidP="005836B4">
            <w:pPr>
              <w:jc w:val="center"/>
              <w:rPr>
                <w:rFonts w:asciiTheme="minorEastAsia" w:hAnsiTheme="minorEastAsia"/>
              </w:rPr>
            </w:pPr>
          </w:p>
        </w:tc>
        <w:tc>
          <w:tcPr>
            <w:tcW w:w="1116" w:type="dxa"/>
            <w:vAlign w:val="center"/>
          </w:tcPr>
          <w:p w14:paraId="62505995" w14:textId="77777777" w:rsidR="00287D31" w:rsidRDefault="00287D31" w:rsidP="005836B4">
            <w:r>
              <w:rPr>
                <w:rFonts w:hint="eastAsia"/>
              </w:rPr>
              <w:t>查询条件</w:t>
            </w:r>
          </w:p>
        </w:tc>
        <w:tc>
          <w:tcPr>
            <w:tcW w:w="5157" w:type="dxa"/>
            <w:vAlign w:val="center"/>
          </w:tcPr>
          <w:p w14:paraId="00CBA73B" w14:textId="77777777" w:rsidR="00287D31" w:rsidRDefault="00287D31" w:rsidP="00931956">
            <w:pPr>
              <w:rPr>
                <w:ins w:id="3473" w:author="ethink wang" w:date="2017-02-10T11:19:00Z"/>
              </w:rPr>
            </w:pPr>
            <w:r>
              <w:t>查询条件为</w:t>
            </w:r>
            <w:r>
              <w:rPr>
                <w:rFonts w:hint="eastAsia"/>
              </w:rPr>
              <w:t>“品牌车系”“车牌号”“绑定状态”“服务状态”“登记城市”“已绑定的人数”“当班司机”“班次状态”。其中</w:t>
            </w:r>
            <w:ins w:id="3474" w:author="ethink wang" w:date="2017-02-10T11:19:00Z">
              <w:r>
                <w:rPr>
                  <w:rFonts w:hint="eastAsia"/>
                </w:rPr>
                <w:t>：</w:t>
              </w:r>
            </w:ins>
          </w:p>
          <w:p w14:paraId="3811B8EC" w14:textId="5F2FC5B8" w:rsidR="00287D31" w:rsidRDefault="00287D31" w:rsidP="00931956">
            <w:pPr>
              <w:rPr>
                <w:ins w:id="3475" w:author="ethink wang" w:date="2017-02-10T11:19:00Z"/>
              </w:rPr>
            </w:pPr>
            <w:ins w:id="3476" w:author="ethink wang" w:date="2017-02-10T11:19:00Z">
              <w:r>
                <w:rPr>
                  <w:rFonts w:hint="eastAsia"/>
                </w:rPr>
                <w:t>（</w:t>
              </w:r>
              <w:r>
                <w:rPr>
                  <w:rFonts w:hint="eastAsia"/>
                </w:rPr>
                <w:t>1</w:t>
              </w:r>
              <w:r>
                <w:rPr>
                  <w:rFonts w:hint="eastAsia"/>
                </w:rPr>
                <w:t>）</w:t>
              </w:r>
            </w:ins>
            <w:r>
              <w:rPr>
                <w:rFonts w:hint="eastAsia"/>
              </w:rPr>
              <w:t>“车牌号”采用联想输入法，绑定状态下拉框包括“全部”“未绑定”“已绑定”，默认“全部”；</w:t>
            </w:r>
          </w:p>
          <w:p w14:paraId="047A343C" w14:textId="794620E7" w:rsidR="00287D31" w:rsidRDefault="00287D31" w:rsidP="00931956">
            <w:pPr>
              <w:rPr>
                <w:ins w:id="3477" w:author="ethink wang" w:date="2017-02-10T11:19:00Z"/>
              </w:rPr>
            </w:pPr>
            <w:ins w:id="3478" w:author="ethink wang" w:date="2017-02-10T11:19:00Z">
              <w:r>
                <w:rPr>
                  <w:rFonts w:hint="eastAsia"/>
                </w:rPr>
                <w:t>（</w:t>
              </w:r>
              <w:r>
                <w:rPr>
                  <w:rFonts w:hint="eastAsia"/>
                </w:rPr>
                <w:t>2</w:t>
              </w:r>
              <w:r>
                <w:rPr>
                  <w:rFonts w:hint="eastAsia"/>
                </w:rPr>
                <w:t>）</w:t>
              </w:r>
            </w:ins>
            <w:r>
              <w:rPr>
                <w:rFonts w:hint="eastAsia"/>
              </w:rPr>
              <w:t>服务状态下拉框包括“全部”“空闲”“服务中”“下线”，默认“全部”；</w:t>
            </w:r>
          </w:p>
          <w:p w14:paraId="333C289A" w14:textId="66B848AA" w:rsidR="00287D31" w:rsidRDefault="00287D31" w:rsidP="00931956">
            <w:pPr>
              <w:rPr>
                <w:ins w:id="3479" w:author="ethink wang" w:date="2017-02-10T11:19:00Z"/>
              </w:rPr>
            </w:pPr>
            <w:ins w:id="3480" w:author="ethink wang" w:date="2017-02-10T11:19:00Z">
              <w:r>
                <w:rPr>
                  <w:rFonts w:hint="eastAsia"/>
                </w:rPr>
                <w:lastRenderedPageBreak/>
                <w:t>（</w:t>
              </w:r>
              <w:r>
                <w:rPr>
                  <w:rFonts w:hint="eastAsia"/>
                </w:rPr>
                <w:t>3</w:t>
              </w:r>
              <w:r>
                <w:rPr>
                  <w:rFonts w:hint="eastAsia"/>
                </w:rPr>
                <w:t>）</w:t>
              </w:r>
            </w:ins>
            <w:r>
              <w:rPr>
                <w:rFonts w:hint="eastAsia"/>
              </w:rPr>
              <w:t>登记城市下拉控件默认“全部”，其他数值来自列表中的登记城市；</w:t>
            </w:r>
          </w:p>
          <w:p w14:paraId="46C501BA" w14:textId="5702BCE4" w:rsidR="00287D31" w:rsidRDefault="00287D31" w:rsidP="00931956">
            <w:pPr>
              <w:rPr>
                <w:ins w:id="3481" w:author="ethink wang" w:date="2017-02-10T11:19:00Z"/>
              </w:rPr>
            </w:pPr>
            <w:ins w:id="3482" w:author="ethink wang" w:date="2017-02-10T11:20:00Z">
              <w:r>
                <w:rPr>
                  <w:rFonts w:hint="eastAsia"/>
                </w:rPr>
                <w:t>（</w:t>
              </w:r>
              <w:r>
                <w:rPr>
                  <w:rFonts w:hint="eastAsia"/>
                </w:rPr>
                <w:t>4</w:t>
              </w:r>
              <w:r>
                <w:rPr>
                  <w:rFonts w:hint="eastAsia"/>
                </w:rPr>
                <w:t>）</w:t>
              </w:r>
            </w:ins>
            <w:r>
              <w:rPr>
                <w:rFonts w:hint="eastAsia"/>
              </w:rPr>
              <w:t>已绑定人数查询条件只允许输入</w:t>
            </w:r>
            <w:del w:id="3483" w:author="ethink wang" w:date="2017-02-10T11:20:00Z">
              <w:r w:rsidDel="00287D31">
                <w:rPr>
                  <w:rFonts w:hint="eastAsia"/>
                </w:rPr>
                <w:delText>数字</w:delText>
              </w:r>
            </w:del>
            <w:ins w:id="3484" w:author="ethink wang" w:date="2017-02-10T11:20:00Z">
              <w:r>
                <w:rPr>
                  <w:rFonts w:hint="eastAsia"/>
                </w:rPr>
                <w:t>正整数</w:t>
              </w:r>
            </w:ins>
            <w:r>
              <w:rPr>
                <w:rFonts w:hint="eastAsia"/>
              </w:rPr>
              <w:t>；</w:t>
            </w:r>
          </w:p>
          <w:p w14:paraId="478EB762" w14:textId="091ED6FA" w:rsidR="00287D31" w:rsidRDefault="00287D31" w:rsidP="00931956">
            <w:pPr>
              <w:rPr>
                <w:ins w:id="3485" w:author="ethink wang" w:date="2017-02-10T11:19:00Z"/>
              </w:rPr>
            </w:pPr>
            <w:ins w:id="3486" w:author="ethink wang" w:date="2017-02-10T11:20:00Z">
              <w:r>
                <w:rPr>
                  <w:rFonts w:hint="eastAsia"/>
                </w:rPr>
                <w:t>（</w:t>
              </w:r>
              <w:r>
                <w:rPr>
                  <w:rFonts w:hint="eastAsia"/>
                </w:rPr>
                <w:t>5</w:t>
              </w:r>
              <w:r>
                <w:rPr>
                  <w:rFonts w:hint="eastAsia"/>
                </w:rPr>
                <w:t>）</w:t>
              </w:r>
            </w:ins>
            <w:r>
              <w:rPr>
                <w:rFonts w:hint="eastAsia"/>
              </w:rPr>
              <w:t>当班司机采用联想输入框，可以对姓名和手机号进行查询；</w:t>
            </w:r>
          </w:p>
          <w:p w14:paraId="3F8997A6" w14:textId="03C4B42D" w:rsidR="00287D31" w:rsidRPr="003B0482" w:rsidRDefault="00287D31" w:rsidP="00931956">
            <w:ins w:id="3487" w:author="ethink wang" w:date="2017-02-10T11:20:00Z">
              <w:r>
                <w:rPr>
                  <w:rFonts w:hint="eastAsia"/>
                </w:rPr>
                <w:t>（</w:t>
              </w:r>
              <w:r>
                <w:rPr>
                  <w:rFonts w:hint="eastAsia"/>
                </w:rPr>
                <w:t>6</w:t>
              </w:r>
              <w:r>
                <w:rPr>
                  <w:rFonts w:hint="eastAsia"/>
                </w:rPr>
                <w:t>）</w:t>
              </w:r>
            </w:ins>
            <w:r>
              <w:rPr>
                <w:rFonts w:hint="eastAsia"/>
              </w:rPr>
              <w:t>班次状态下拉框包括“全部”“未分配”“已分配”，默认“全部”</w:t>
            </w:r>
          </w:p>
        </w:tc>
        <w:tc>
          <w:tcPr>
            <w:tcW w:w="2302" w:type="dxa"/>
            <w:vAlign w:val="center"/>
          </w:tcPr>
          <w:p w14:paraId="1C8B9213" w14:textId="77777777" w:rsidR="00287D31" w:rsidRPr="00054E2A" w:rsidRDefault="00287D31" w:rsidP="005836B4"/>
        </w:tc>
      </w:tr>
      <w:tr w:rsidR="00287D31" w14:paraId="2088E287" w14:textId="77777777" w:rsidTr="005836B4">
        <w:trPr>
          <w:trHeight w:val="729"/>
        </w:trPr>
        <w:tc>
          <w:tcPr>
            <w:tcW w:w="1387" w:type="dxa"/>
            <w:vMerge/>
            <w:vAlign w:val="center"/>
          </w:tcPr>
          <w:p w14:paraId="22DD0269" w14:textId="77777777" w:rsidR="00287D31" w:rsidRDefault="00287D31" w:rsidP="005836B4">
            <w:pPr>
              <w:jc w:val="center"/>
              <w:rPr>
                <w:rFonts w:asciiTheme="minorEastAsia" w:hAnsiTheme="minorEastAsia"/>
              </w:rPr>
            </w:pPr>
          </w:p>
        </w:tc>
        <w:tc>
          <w:tcPr>
            <w:tcW w:w="1116" w:type="dxa"/>
            <w:vAlign w:val="center"/>
          </w:tcPr>
          <w:p w14:paraId="13B23503" w14:textId="77777777" w:rsidR="00287D31" w:rsidRDefault="00287D31" w:rsidP="005836B4">
            <w:r>
              <w:rPr>
                <w:rFonts w:hint="eastAsia"/>
              </w:rPr>
              <w:t>查询</w:t>
            </w:r>
          </w:p>
        </w:tc>
        <w:tc>
          <w:tcPr>
            <w:tcW w:w="5157" w:type="dxa"/>
            <w:vAlign w:val="center"/>
          </w:tcPr>
          <w:p w14:paraId="36A876C7" w14:textId="0FECBFFC" w:rsidR="00287D31" w:rsidRDefault="00287D31" w:rsidP="00931956">
            <w:r>
              <w:t>点击在列表中展示</w:t>
            </w:r>
            <w:r>
              <w:rPr>
                <w:rFonts w:hint="eastAsia"/>
              </w:rPr>
              <w:t>符合</w:t>
            </w:r>
            <w:ins w:id="3488" w:author="ethink wang" w:date="2017-02-10T11:21:00Z">
              <w:r>
                <w:rPr>
                  <w:rFonts w:hint="eastAsia"/>
                </w:rPr>
                <w:t>条件</w:t>
              </w:r>
              <w:r>
                <w:t>的</w:t>
              </w:r>
            </w:ins>
            <w:del w:id="3489" w:author="ethink wang" w:date="2017-02-10T11:21:00Z">
              <w:r w:rsidDel="00287D31">
                <w:delText>结果的</w:delText>
              </w:r>
            </w:del>
            <w:r>
              <w:t>数据</w:t>
            </w:r>
          </w:p>
        </w:tc>
        <w:tc>
          <w:tcPr>
            <w:tcW w:w="2302" w:type="dxa"/>
            <w:vAlign w:val="center"/>
          </w:tcPr>
          <w:p w14:paraId="77E17D17" w14:textId="77777777" w:rsidR="00287D31" w:rsidRPr="00054E2A" w:rsidRDefault="00287D31" w:rsidP="005836B4"/>
        </w:tc>
      </w:tr>
      <w:tr w:rsidR="00287D31" w14:paraId="54A48AB0" w14:textId="77777777" w:rsidTr="005836B4">
        <w:trPr>
          <w:trHeight w:val="729"/>
        </w:trPr>
        <w:tc>
          <w:tcPr>
            <w:tcW w:w="1387" w:type="dxa"/>
            <w:vMerge/>
            <w:vAlign w:val="center"/>
          </w:tcPr>
          <w:p w14:paraId="3E672298" w14:textId="77777777" w:rsidR="00287D31" w:rsidRDefault="00287D31" w:rsidP="005836B4">
            <w:pPr>
              <w:jc w:val="center"/>
              <w:rPr>
                <w:rFonts w:asciiTheme="minorEastAsia" w:hAnsiTheme="minorEastAsia"/>
              </w:rPr>
            </w:pPr>
          </w:p>
        </w:tc>
        <w:tc>
          <w:tcPr>
            <w:tcW w:w="1116" w:type="dxa"/>
            <w:vAlign w:val="center"/>
          </w:tcPr>
          <w:p w14:paraId="15A6FAFC" w14:textId="77777777" w:rsidR="00287D31" w:rsidRDefault="00287D31" w:rsidP="005836B4">
            <w:r>
              <w:rPr>
                <w:rFonts w:hint="eastAsia"/>
              </w:rPr>
              <w:t>清空</w:t>
            </w:r>
          </w:p>
        </w:tc>
        <w:tc>
          <w:tcPr>
            <w:tcW w:w="5157" w:type="dxa"/>
            <w:vAlign w:val="center"/>
          </w:tcPr>
          <w:p w14:paraId="41F76040" w14:textId="39CDEA19" w:rsidR="00287D31" w:rsidRDefault="00287D31" w:rsidP="00287D31">
            <w:r>
              <w:t>点击</w:t>
            </w:r>
            <w:ins w:id="3490" w:author="ethink wang" w:date="2017-02-10T11:22:00Z">
              <w:r>
                <w:rPr>
                  <w:rFonts w:hint="eastAsia"/>
                </w:rPr>
                <w:t>，</w:t>
              </w:r>
            </w:ins>
            <w:del w:id="3491" w:author="ethink wang" w:date="2017-02-10T11:22:00Z">
              <w:r w:rsidDel="00287D31">
                <w:delText>初始化</w:delText>
              </w:r>
            </w:del>
            <w:r>
              <w:t>查询条件和列表</w:t>
            </w:r>
            <w:ins w:id="3492" w:author="ethink wang" w:date="2017-02-10T11:22:00Z">
              <w:r>
                <w:t>置为初始化条件</w:t>
              </w:r>
            </w:ins>
          </w:p>
        </w:tc>
        <w:tc>
          <w:tcPr>
            <w:tcW w:w="2302" w:type="dxa"/>
            <w:vAlign w:val="center"/>
          </w:tcPr>
          <w:p w14:paraId="4A3454C3" w14:textId="77777777" w:rsidR="00287D31" w:rsidRPr="00054E2A" w:rsidRDefault="00287D31" w:rsidP="005836B4"/>
        </w:tc>
      </w:tr>
      <w:tr w:rsidR="00287D31" w14:paraId="3E2AA941" w14:textId="77777777" w:rsidTr="005836B4">
        <w:trPr>
          <w:trHeight w:val="729"/>
        </w:trPr>
        <w:tc>
          <w:tcPr>
            <w:tcW w:w="1387" w:type="dxa"/>
            <w:vMerge/>
            <w:vAlign w:val="center"/>
          </w:tcPr>
          <w:p w14:paraId="47697793" w14:textId="77777777" w:rsidR="00287D31" w:rsidRDefault="00287D31" w:rsidP="005836B4">
            <w:pPr>
              <w:jc w:val="center"/>
              <w:rPr>
                <w:rFonts w:asciiTheme="minorEastAsia" w:hAnsiTheme="minorEastAsia"/>
              </w:rPr>
            </w:pPr>
          </w:p>
        </w:tc>
        <w:tc>
          <w:tcPr>
            <w:tcW w:w="1116" w:type="dxa"/>
            <w:vAlign w:val="center"/>
          </w:tcPr>
          <w:p w14:paraId="341D22FC" w14:textId="77777777" w:rsidR="00287D31" w:rsidRDefault="00287D31" w:rsidP="005836B4">
            <w:r>
              <w:rPr>
                <w:rFonts w:hint="eastAsia"/>
              </w:rPr>
              <w:t>列表</w:t>
            </w:r>
          </w:p>
        </w:tc>
        <w:tc>
          <w:tcPr>
            <w:tcW w:w="5157" w:type="dxa"/>
            <w:vAlign w:val="center"/>
          </w:tcPr>
          <w:p w14:paraId="5CD3FC8E" w14:textId="667F5C91" w:rsidR="00287D31" w:rsidRDefault="00287D31" w:rsidP="00931956">
            <w:r>
              <w:rPr>
                <w:rFonts w:hint="eastAsia"/>
              </w:rPr>
              <w:t>1</w:t>
            </w:r>
            <w:del w:id="3493" w:author="ethink wang" w:date="2017-02-10T11:22:00Z">
              <w:r w:rsidDel="00287D31">
                <w:rPr>
                  <w:rFonts w:hint="eastAsia"/>
                </w:rPr>
                <w:delText xml:space="preserve"> </w:delText>
              </w:r>
            </w:del>
            <w:ins w:id="3494" w:author="ethink wang" w:date="2017-02-10T11:22:00Z">
              <w:r>
                <w:rPr>
                  <w:rFonts w:hint="eastAsia"/>
                </w:rPr>
                <w:t>、</w:t>
              </w:r>
            </w:ins>
            <w:r>
              <w:rPr>
                <w:rFonts w:hint="eastAsia"/>
              </w:rPr>
              <w:t>前三列锁定，拖动滑条时位置不变</w:t>
            </w:r>
          </w:p>
          <w:p w14:paraId="4B8CB9B6" w14:textId="036386C6" w:rsidR="00287D31" w:rsidRDefault="00287D31" w:rsidP="00931956">
            <w:r>
              <w:rPr>
                <w:rFonts w:hint="eastAsia"/>
              </w:rPr>
              <w:t>2</w:t>
            </w:r>
            <w:del w:id="3495" w:author="ethink wang" w:date="2017-02-10T11:22:00Z">
              <w:r w:rsidDel="00287D31">
                <w:rPr>
                  <w:rFonts w:hint="eastAsia"/>
                </w:rPr>
                <w:delText xml:space="preserve"> </w:delText>
              </w:r>
            </w:del>
            <w:ins w:id="3496" w:author="ethink wang" w:date="2017-02-10T11:22:00Z">
              <w:r>
                <w:rPr>
                  <w:rFonts w:hint="eastAsia"/>
                </w:rPr>
                <w:t>、</w:t>
              </w:r>
            </w:ins>
            <w:r>
              <w:rPr>
                <w:rFonts w:hint="eastAsia"/>
              </w:rPr>
              <w:t>字段如原型，不赘述</w:t>
            </w:r>
          </w:p>
          <w:p w14:paraId="70BD6B0F" w14:textId="515CEA57" w:rsidR="00287D31" w:rsidRDefault="00287D31" w:rsidP="00931956">
            <w:r>
              <w:rPr>
                <w:rFonts w:hint="eastAsia"/>
              </w:rPr>
              <w:t>3</w:t>
            </w:r>
            <w:del w:id="3497" w:author="ethink wang" w:date="2017-02-10T11:22:00Z">
              <w:r w:rsidDel="00287D31">
                <w:rPr>
                  <w:rFonts w:hint="eastAsia"/>
                </w:rPr>
                <w:delText xml:space="preserve"> </w:delText>
              </w:r>
            </w:del>
            <w:ins w:id="3498" w:author="ethink wang" w:date="2017-02-10T11:22:00Z">
              <w:r>
                <w:rPr>
                  <w:rFonts w:hint="eastAsia"/>
                </w:rPr>
                <w:t>、</w:t>
              </w:r>
            </w:ins>
            <w:r>
              <w:rPr>
                <w:rFonts w:hint="eastAsia"/>
              </w:rPr>
              <w:t>绑定司机数量最多显示</w:t>
            </w:r>
            <w:r>
              <w:rPr>
                <w:rFonts w:hint="eastAsia"/>
              </w:rPr>
              <w:t>4</w:t>
            </w:r>
            <w:r>
              <w:rPr>
                <w:rFonts w:hint="eastAsia"/>
              </w:rPr>
              <w:t>个，超过</w:t>
            </w:r>
            <w:r>
              <w:rPr>
                <w:rFonts w:hint="eastAsia"/>
              </w:rPr>
              <w:t>4</w:t>
            </w:r>
            <w:r>
              <w:rPr>
                <w:rFonts w:hint="eastAsia"/>
              </w:rPr>
              <w:t>个时，在最后一个司机的手机号后面显示“</w:t>
            </w:r>
            <w:r>
              <w:rPr>
                <w:rFonts w:hint="eastAsia"/>
              </w:rPr>
              <w:t>...</w:t>
            </w:r>
            <w:r>
              <w:rPr>
                <w:rFonts w:hint="eastAsia"/>
              </w:rPr>
              <w:t>”</w:t>
            </w:r>
            <w:ins w:id="3499" w:author="ethink wang" w:date="2017-02-10T11:29:00Z">
              <w:r>
                <w:rPr>
                  <w:rFonts w:hint="eastAsia"/>
                </w:rPr>
                <w:t>，</w:t>
              </w:r>
            </w:ins>
            <w:del w:id="3500" w:author="ethink wang" w:date="2017-02-10T11:29:00Z">
              <w:r w:rsidDel="00287D31">
                <w:rPr>
                  <w:rFonts w:hint="eastAsia"/>
                </w:rPr>
                <w:delText>,</w:delText>
              </w:r>
            </w:del>
            <w:r>
              <w:rPr>
                <w:rFonts w:hint="eastAsia"/>
              </w:rPr>
              <w:t>鼠标停在该单元格上时，显示完整信息</w:t>
            </w:r>
          </w:p>
          <w:p w14:paraId="4DAF06D6" w14:textId="39F5D674" w:rsidR="00287D31" w:rsidRDefault="00287D31" w:rsidP="00931956">
            <w:pPr>
              <w:rPr>
                <w:ins w:id="3501" w:author="ethink wang" w:date="2017-02-10T11:22:00Z"/>
              </w:rPr>
            </w:pPr>
            <w:r>
              <w:t>4</w:t>
            </w:r>
            <w:del w:id="3502" w:author="ethink wang" w:date="2017-02-10T11:22:00Z">
              <w:r w:rsidDel="00287D31">
                <w:rPr>
                  <w:rFonts w:hint="eastAsia"/>
                </w:rPr>
                <w:delText xml:space="preserve"> </w:delText>
              </w:r>
            </w:del>
            <w:ins w:id="3503" w:author="ethink wang" w:date="2017-02-10T11:22:00Z">
              <w:r>
                <w:rPr>
                  <w:rFonts w:hint="eastAsia"/>
                </w:rPr>
                <w:t>、</w:t>
              </w:r>
            </w:ins>
            <w:r>
              <w:t>初始化加载所有车辆</w:t>
            </w:r>
            <w:r>
              <w:rPr>
                <w:rFonts w:hint="eastAsia"/>
              </w:rPr>
              <w:t>，</w:t>
            </w:r>
            <w:ins w:id="3504" w:author="ethink wang" w:date="2017-02-10T11:30:00Z">
              <w:r>
                <w:rPr>
                  <w:rFonts w:hint="eastAsia"/>
                </w:rPr>
                <w:t>数据显示排序规则如下：</w:t>
              </w:r>
            </w:ins>
          </w:p>
          <w:p w14:paraId="562A4F8C" w14:textId="77C07230" w:rsidR="00287D31" w:rsidRDefault="00287D31" w:rsidP="00931956">
            <w:pPr>
              <w:rPr>
                <w:ins w:id="3505" w:author="ethink wang" w:date="2017-02-10T11:22:00Z"/>
              </w:rPr>
            </w:pPr>
            <w:ins w:id="3506" w:author="ethink wang" w:date="2017-02-10T11:29:00Z">
              <w:r>
                <w:rPr>
                  <w:rFonts w:hint="eastAsia"/>
                </w:rPr>
                <w:t>（</w:t>
              </w:r>
              <w:r>
                <w:rPr>
                  <w:rFonts w:hint="eastAsia"/>
                </w:rPr>
                <w:t>1</w:t>
              </w:r>
              <w:r>
                <w:rPr>
                  <w:rFonts w:hint="eastAsia"/>
                </w:rPr>
                <w:t>）</w:t>
              </w:r>
            </w:ins>
            <w:r>
              <w:t>先按照登记城市首字母的</w:t>
            </w:r>
            <w:del w:id="3507" w:author="ethink wang" w:date="2017-02-10T11:30:00Z">
              <w:r w:rsidDel="00287D31">
                <w:delText>字母表</w:delText>
              </w:r>
            </w:del>
            <w:ins w:id="3508" w:author="ethink wang" w:date="2017-02-10T11:30:00Z">
              <w:r>
                <w:rPr>
                  <w:rFonts w:hint="eastAsia"/>
                </w:rPr>
                <w:t>A</w:t>
              </w:r>
            </w:ins>
            <w:ins w:id="3509" w:author="ethink wang" w:date="2017-02-10T11:31:00Z">
              <w:r>
                <w:t>~Z</w:t>
              </w:r>
            </w:ins>
            <w:r>
              <w:t>顺序分组排列</w:t>
            </w:r>
            <w:r>
              <w:rPr>
                <w:rFonts w:hint="eastAsia"/>
              </w:rPr>
              <w:t>，</w:t>
            </w:r>
          </w:p>
          <w:p w14:paraId="2DC10687" w14:textId="4EF7777C" w:rsidR="00287D31" w:rsidRDefault="00287D31" w:rsidP="00931956">
            <w:ins w:id="3510" w:author="ethink wang" w:date="2017-02-10T11:29:00Z">
              <w:r>
                <w:rPr>
                  <w:rFonts w:hint="eastAsia"/>
                </w:rPr>
                <w:t>（</w:t>
              </w:r>
              <w:r>
                <w:rPr>
                  <w:rFonts w:hint="eastAsia"/>
                </w:rPr>
                <w:t>2</w:t>
              </w:r>
              <w:r>
                <w:rPr>
                  <w:rFonts w:hint="eastAsia"/>
                </w:rPr>
                <w:t>）</w:t>
              </w:r>
            </w:ins>
            <w:r>
              <w:t>再按照绑定的状态排序</w:t>
            </w:r>
            <w:r>
              <w:rPr>
                <w:rFonts w:hint="eastAsia"/>
              </w:rPr>
              <w:t>，未绑定状态在上面，已绑定的在后</w:t>
            </w:r>
          </w:p>
          <w:p w14:paraId="6124280E" w14:textId="294AE53C" w:rsidR="00287D31" w:rsidRPr="00DB02BA" w:rsidRDefault="00287D31" w:rsidP="00931956">
            <w:r>
              <w:t>5</w:t>
            </w:r>
            <w:del w:id="3511" w:author="ethink wang" w:date="2017-02-10T11:29:00Z">
              <w:r w:rsidDel="00287D31">
                <w:rPr>
                  <w:rFonts w:hint="eastAsia"/>
                </w:rPr>
                <w:delText xml:space="preserve"> </w:delText>
              </w:r>
            </w:del>
            <w:ins w:id="3512" w:author="ethink wang" w:date="2017-02-10T11:29:00Z">
              <w:r>
                <w:rPr>
                  <w:rFonts w:hint="eastAsia"/>
                </w:rPr>
                <w:t>、</w:t>
              </w:r>
            </w:ins>
            <w:r>
              <w:t>分页控件和一期相同</w:t>
            </w:r>
          </w:p>
        </w:tc>
        <w:tc>
          <w:tcPr>
            <w:tcW w:w="2302" w:type="dxa"/>
            <w:vAlign w:val="center"/>
          </w:tcPr>
          <w:p w14:paraId="43219812" w14:textId="5AD130EE" w:rsidR="00287D31" w:rsidRDefault="00287D31" w:rsidP="005836B4">
            <w:del w:id="3513" w:author="ethink wang" w:date="2017-02-10T11:33:00Z">
              <w:r w:rsidDel="00287D31">
                <w:rPr>
                  <w:rFonts w:hint="eastAsia"/>
                </w:rPr>
                <w:delText xml:space="preserve">1 </w:delText>
              </w:r>
            </w:del>
            <w:ins w:id="3514" w:author="ethink wang" w:date="2017-02-10T11:33:00Z">
              <w:r>
                <w:rPr>
                  <w:rFonts w:hint="eastAsia"/>
                </w:rPr>
                <w:t>1</w:t>
              </w:r>
              <w:r>
                <w:rPr>
                  <w:rFonts w:hint="eastAsia"/>
                </w:rPr>
                <w:t>、</w:t>
              </w:r>
            </w:ins>
            <w:r>
              <w:rPr>
                <w:rFonts w:hint="eastAsia"/>
              </w:rPr>
              <w:t>车辆未绑定时，“班次状态”“当班司机”“绑定人数”“绑定司机信息”显示为“</w:t>
            </w:r>
            <w:r>
              <w:rPr>
                <w:rFonts w:hint="eastAsia"/>
              </w:rPr>
              <w:t>/</w:t>
            </w:r>
            <w:r>
              <w:rPr>
                <w:rFonts w:hint="eastAsia"/>
              </w:rPr>
              <w:t>”</w:t>
            </w:r>
          </w:p>
          <w:p w14:paraId="7AD3D575" w14:textId="05DA7D62" w:rsidR="00287D31" w:rsidRDefault="00287D31" w:rsidP="005836B4">
            <w:r>
              <w:rPr>
                <w:rFonts w:hint="eastAsia"/>
              </w:rPr>
              <w:t>2</w:t>
            </w:r>
            <w:del w:id="3515" w:author="ethink wang" w:date="2017-02-10T11:34:00Z">
              <w:r w:rsidDel="00287D31">
                <w:rPr>
                  <w:rFonts w:hint="eastAsia"/>
                </w:rPr>
                <w:delText xml:space="preserve"> </w:delText>
              </w:r>
            </w:del>
            <w:ins w:id="3516" w:author="ethink wang" w:date="2017-02-10T11:34:00Z">
              <w:r>
                <w:rPr>
                  <w:rFonts w:hint="eastAsia"/>
                </w:rPr>
                <w:t>、</w:t>
              </w:r>
            </w:ins>
            <w:r>
              <w:rPr>
                <w:rFonts w:hint="eastAsia"/>
              </w:rPr>
              <w:t>车辆处于维修中状态时，“班次状态”“当班司机”“绑定人数”“绑定司机信息”显示为“</w:t>
            </w:r>
            <w:r>
              <w:rPr>
                <w:rFonts w:hint="eastAsia"/>
              </w:rPr>
              <w:t>/</w:t>
            </w:r>
            <w:r>
              <w:rPr>
                <w:rFonts w:hint="eastAsia"/>
              </w:rPr>
              <w:t>”</w:t>
            </w:r>
          </w:p>
          <w:p w14:paraId="2BB0F16D" w14:textId="296D8709" w:rsidR="00287D31" w:rsidRPr="00796A98" w:rsidRDefault="00287D31" w:rsidP="00796A98">
            <w:r>
              <w:t>3</w:t>
            </w:r>
            <w:del w:id="3517" w:author="ethink wang" w:date="2017-02-10T11:34:00Z">
              <w:r w:rsidDel="00287D31">
                <w:rPr>
                  <w:rFonts w:hint="eastAsia"/>
                </w:rPr>
                <w:delText xml:space="preserve"> </w:delText>
              </w:r>
            </w:del>
            <w:ins w:id="3518" w:author="ethink wang" w:date="2017-02-10T11:34:00Z">
              <w:r>
                <w:rPr>
                  <w:rFonts w:hint="eastAsia"/>
                </w:rPr>
                <w:t>、</w:t>
              </w:r>
            </w:ins>
            <w:r>
              <w:t>车辆已经绑定状态</w:t>
            </w:r>
            <w:r>
              <w:rPr>
                <w:rFonts w:hint="eastAsia"/>
              </w:rPr>
              <w:t>、</w:t>
            </w:r>
            <w:r>
              <w:t>班次状态未分配时</w:t>
            </w:r>
            <w:r>
              <w:rPr>
                <w:rFonts w:hint="eastAsia"/>
              </w:rPr>
              <w:t>，“</w:t>
            </w:r>
            <w:r>
              <w:t>当班司机</w:t>
            </w:r>
            <w:r>
              <w:rPr>
                <w:rFonts w:hint="eastAsia"/>
              </w:rPr>
              <w:t>”显示为“</w:t>
            </w:r>
            <w:r>
              <w:rPr>
                <w:rFonts w:hint="eastAsia"/>
              </w:rPr>
              <w:t>/</w:t>
            </w:r>
            <w:r>
              <w:rPr>
                <w:rFonts w:hint="eastAsia"/>
              </w:rPr>
              <w:t>”</w:t>
            </w:r>
          </w:p>
        </w:tc>
      </w:tr>
      <w:tr w:rsidR="00287D31" w:rsidRPr="00B00AB5" w14:paraId="088A47A5" w14:textId="77777777" w:rsidTr="005836B4">
        <w:trPr>
          <w:trHeight w:val="729"/>
        </w:trPr>
        <w:tc>
          <w:tcPr>
            <w:tcW w:w="1387" w:type="dxa"/>
            <w:vMerge/>
            <w:vAlign w:val="center"/>
          </w:tcPr>
          <w:p w14:paraId="05AC0778" w14:textId="77777777" w:rsidR="00287D31" w:rsidRDefault="00287D31" w:rsidP="005836B4">
            <w:pPr>
              <w:jc w:val="center"/>
              <w:rPr>
                <w:rFonts w:asciiTheme="minorEastAsia" w:hAnsiTheme="minorEastAsia"/>
              </w:rPr>
            </w:pPr>
          </w:p>
        </w:tc>
        <w:tc>
          <w:tcPr>
            <w:tcW w:w="1116" w:type="dxa"/>
            <w:vAlign w:val="center"/>
          </w:tcPr>
          <w:p w14:paraId="33A74CCD" w14:textId="77777777" w:rsidR="00287D31" w:rsidRDefault="00287D31" w:rsidP="005836B4">
            <w:r>
              <w:rPr>
                <w:rFonts w:hint="eastAsia"/>
              </w:rPr>
              <w:t>绑定</w:t>
            </w:r>
          </w:p>
        </w:tc>
        <w:tc>
          <w:tcPr>
            <w:tcW w:w="5157" w:type="dxa"/>
            <w:vAlign w:val="center"/>
          </w:tcPr>
          <w:p w14:paraId="343A35E1" w14:textId="47D7CD35" w:rsidR="00287D31" w:rsidRDefault="00287D31" w:rsidP="00931956">
            <w:r>
              <w:rPr>
                <w:rFonts w:hint="eastAsia"/>
              </w:rPr>
              <w:t>1</w:t>
            </w:r>
            <w:del w:id="3519" w:author="ethink wang" w:date="2017-02-10T11:35:00Z">
              <w:r w:rsidDel="00287D31">
                <w:rPr>
                  <w:rFonts w:hint="eastAsia"/>
                </w:rPr>
                <w:delText xml:space="preserve"> </w:delText>
              </w:r>
            </w:del>
            <w:ins w:id="3520" w:author="ethink wang" w:date="2017-02-10T11:35:00Z">
              <w:r>
                <w:rPr>
                  <w:rFonts w:hint="eastAsia"/>
                </w:rPr>
                <w:t>、</w:t>
              </w:r>
            </w:ins>
            <w:r>
              <w:rPr>
                <w:rFonts w:hint="eastAsia"/>
              </w:rPr>
              <w:t>除“维修中”状态的车辆，其他所有车辆均显示“绑定”按键</w:t>
            </w:r>
          </w:p>
          <w:p w14:paraId="3831D7AC" w14:textId="725EA476" w:rsidR="00287D31" w:rsidRPr="00B00AB5" w:rsidRDefault="00287D31" w:rsidP="00931956">
            <w:r>
              <w:rPr>
                <w:rFonts w:hint="eastAsia"/>
              </w:rPr>
              <w:t>2</w:t>
            </w:r>
            <w:ins w:id="3521" w:author="ethink wang" w:date="2017-02-10T11:35:00Z">
              <w:r>
                <w:rPr>
                  <w:rFonts w:hint="eastAsia"/>
                </w:rPr>
                <w:t>、</w:t>
              </w:r>
            </w:ins>
            <w:del w:id="3522" w:author="ethink wang" w:date="2017-02-10T11:35:00Z">
              <w:r w:rsidDel="00287D31">
                <w:rPr>
                  <w:rFonts w:hint="eastAsia"/>
                </w:rPr>
                <w:delText xml:space="preserve"> </w:delText>
              </w:r>
            </w:del>
            <w:r>
              <w:rPr>
                <w:rFonts w:hint="eastAsia"/>
              </w:rPr>
              <w:t>点击弹出“绑定车辆”弹窗</w:t>
            </w:r>
          </w:p>
        </w:tc>
        <w:tc>
          <w:tcPr>
            <w:tcW w:w="2302" w:type="dxa"/>
            <w:vAlign w:val="center"/>
          </w:tcPr>
          <w:p w14:paraId="6B2BC0A4" w14:textId="77777777" w:rsidR="00287D31" w:rsidRDefault="00287D31" w:rsidP="005836B4">
            <w:r>
              <w:rPr>
                <w:rFonts w:hint="eastAsia"/>
              </w:rPr>
              <w:t>执行绑定操作时断网，则显示断网通用浮窗提示</w:t>
            </w:r>
          </w:p>
        </w:tc>
      </w:tr>
      <w:tr w:rsidR="00287D31" w:rsidRPr="00B00AB5" w14:paraId="319460AA" w14:textId="77777777" w:rsidTr="005836B4">
        <w:trPr>
          <w:trHeight w:val="729"/>
        </w:trPr>
        <w:tc>
          <w:tcPr>
            <w:tcW w:w="1387" w:type="dxa"/>
            <w:vMerge/>
            <w:vAlign w:val="center"/>
          </w:tcPr>
          <w:p w14:paraId="3BEB465B" w14:textId="77777777" w:rsidR="00287D31" w:rsidRDefault="00287D31" w:rsidP="005836B4">
            <w:pPr>
              <w:jc w:val="center"/>
              <w:rPr>
                <w:rFonts w:asciiTheme="minorEastAsia" w:hAnsiTheme="minorEastAsia"/>
              </w:rPr>
            </w:pPr>
          </w:p>
        </w:tc>
        <w:tc>
          <w:tcPr>
            <w:tcW w:w="1116" w:type="dxa"/>
            <w:vAlign w:val="center"/>
          </w:tcPr>
          <w:p w14:paraId="4BF6DA7D" w14:textId="77777777" w:rsidR="00287D31" w:rsidRDefault="00287D31" w:rsidP="005836B4">
            <w:r>
              <w:rPr>
                <w:rFonts w:hint="eastAsia"/>
              </w:rPr>
              <w:t>解绑</w:t>
            </w:r>
          </w:p>
        </w:tc>
        <w:tc>
          <w:tcPr>
            <w:tcW w:w="5157" w:type="dxa"/>
            <w:vAlign w:val="center"/>
          </w:tcPr>
          <w:p w14:paraId="5828C78C" w14:textId="1B86CB34" w:rsidR="00287D31" w:rsidRDefault="00287D31" w:rsidP="00931956">
            <w:r>
              <w:rPr>
                <w:rFonts w:hint="eastAsia"/>
              </w:rPr>
              <w:t>1</w:t>
            </w:r>
            <w:del w:id="3523" w:author="ethink wang" w:date="2017-02-10T11:40:00Z">
              <w:r w:rsidDel="00287D31">
                <w:rPr>
                  <w:rFonts w:hint="eastAsia"/>
                </w:rPr>
                <w:delText xml:space="preserve"> </w:delText>
              </w:r>
            </w:del>
            <w:ins w:id="3524" w:author="ethink wang" w:date="2017-02-10T11:40:00Z">
              <w:r>
                <w:rPr>
                  <w:rFonts w:hint="eastAsia"/>
                </w:rPr>
                <w:t>、</w:t>
              </w:r>
            </w:ins>
            <w:r>
              <w:rPr>
                <w:rFonts w:hint="eastAsia"/>
              </w:rPr>
              <w:t>已绑定司机的车辆显示本按键</w:t>
            </w:r>
          </w:p>
          <w:p w14:paraId="2F7C3368" w14:textId="20C307C9" w:rsidR="00287D31" w:rsidRPr="00B00AB5" w:rsidRDefault="00287D31" w:rsidP="00931956">
            <w:r>
              <w:rPr>
                <w:rFonts w:hint="eastAsia"/>
              </w:rPr>
              <w:t>2</w:t>
            </w:r>
            <w:del w:id="3525" w:author="ethink wang" w:date="2017-02-10T11:40:00Z">
              <w:r w:rsidDel="00287D31">
                <w:rPr>
                  <w:rFonts w:hint="eastAsia"/>
                </w:rPr>
                <w:delText xml:space="preserve"> </w:delText>
              </w:r>
            </w:del>
            <w:ins w:id="3526" w:author="ethink wang" w:date="2017-02-10T11:40:00Z">
              <w:r>
                <w:rPr>
                  <w:rFonts w:hint="eastAsia"/>
                </w:rPr>
                <w:t>、</w:t>
              </w:r>
            </w:ins>
            <w:r>
              <w:rPr>
                <w:rFonts w:hint="eastAsia"/>
              </w:rPr>
              <w:t>点击弹出“解除绑定”窗口</w:t>
            </w:r>
          </w:p>
        </w:tc>
        <w:tc>
          <w:tcPr>
            <w:tcW w:w="2302" w:type="dxa"/>
            <w:vAlign w:val="center"/>
          </w:tcPr>
          <w:p w14:paraId="4ACCE5B0" w14:textId="77777777" w:rsidR="00287D31" w:rsidRDefault="00287D31" w:rsidP="005836B4"/>
        </w:tc>
      </w:tr>
      <w:tr w:rsidR="00287D31" w:rsidRPr="00B00AB5" w14:paraId="3F84D0D4" w14:textId="77777777" w:rsidTr="005836B4">
        <w:trPr>
          <w:trHeight w:val="729"/>
        </w:trPr>
        <w:tc>
          <w:tcPr>
            <w:tcW w:w="1387" w:type="dxa"/>
            <w:vMerge/>
            <w:vAlign w:val="center"/>
          </w:tcPr>
          <w:p w14:paraId="244D176D" w14:textId="77777777" w:rsidR="00287D31" w:rsidRDefault="00287D31" w:rsidP="005836B4">
            <w:pPr>
              <w:jc w:val="center"/>
              <w:rPr>
                <w:rFonts w:asciiTheme="minorEastAsia" w:hAnsiTheme="minorEastAsia"/>
              </w:rPr>
            </w:pPr>
          </w:p>
        </w:tc>
        <w:tc>
          <w:tcPr>
            <w:tcW w:w="1116" w:type="dxa"/>
            <w:vAlign w:val="center"/>
          </w:tcPr>
          <w:p w14:paraId="3C8876E2" w14:textId="77777777" w:rsidR="00287D31" w:rsidRDefault="00287D31" w:rsidP="005836B4">
            <w:r>
              <w:rPr>
                <w:rFonts w:hint="eastAsia"/>
              </w:rPr>
              <w:t>操作记录</w:t>
            </w:r>
          </w:p>
        </w:tc>
        <w:tc>
          <w:tcPr>
            <w:tcW w:w="5157" w:type="dxa"/>
            <w:vAlign w:val="center"/>
          </w:tcPr>
          <w:p w14:paraId="5A457E1D" w14:textId="67558760" w:rsidR="00287D31" w:rsidRDefault="00287D31" w:rsidP="00931956">
            <w:r>
              <w:rPr>
                <w:rFonts w:hint="eastAsia"/>
              </w:rPr>
              <w:t>1</w:t>
            </w:r>
            <w:del w:id="3527" w:author="ethink wang" w:date="2017-02-10T11:40:00Z">
              <w:r w:rsidDel="00287D31">
                <w:rPr>
                  <w:rFonts w:hint="eastAsia"/>
                </w:rPr>
                <w:delText xml:space="preserve"> </w:delText>
              </w:r>
            </w:del>
            <w:ins w:id="3528" w:author="ethink wang" w:date="2017-02-10T11:40:00Z">
              <w:r>
                <w:rPr>
                  <w:rFonts w:hint="eastAsia"/>
                </w:rPr>
                <w:t>、</w:t>
              </w:r>
            </w:ins>
            <w:r>
              <w:rPr>
                <w:rFonts w:hint="eastAsia"/>
              </w:rPr>
              <w:t>绑定过司机的车辆显示本按键</w:t>
            </w:r>
          </w:p>
          <w:p w14:paraId="3703F959" w14:textId="086CA3FC" w:rsidR="00287D31" w:rsidRDefault="00287D31" w:rsidP="00931956">
            <w:r>
              <w:rPr>
                <w:rFonts w:hint="eastAsia"/>
              </w:rPr>
              <w:t>2</w:t>
            </w:r>
            <w:del w:id="3529" w:author="ethink wang" w:date="2017-02-10T11:40:00Z">
              <w:r w:rsidDel="00287D31">
                <w:rPr>
                  <w:rFonts w:hint="eastAsia"/>
                </w:rPr>
                <w:delText xml:space="preserve"> </w:delText>
              </w:r>
            </w:del>
            <w:ins w:id="3530" w:author="ethink wang" w:date="2017-02-10T11:40:00Z">
              <w:r>
                <w:rPr>
                  <w:rFonts w:hint="eastAsia"/>
                </w:rPr>
                <w:t>、</w:t>
              </w:r>
            </w:ins>
            <w:r>
              <w:rPr>
                <w:rFonts w:hint="eastAsia"/>
              </w:rPr>
              <w:t>点击跳转至</w:t>
            </w:r>
            <w:r>
              <w:rPr>
                <w:rFonts w:asciiTheme="minorEastAsia" w:hAnsiTheme="minorEastAsia" w:hint="eastAsia"/>
              </w:rPr>
              <w:t>Ⅴ</w:t>
            </w:r>
            <w:r>
              <w:rPr>
                <w:rFonts w:hint="eastAsia"/>
              </w:rPr>
              <w:t>-</w:t>
            </w:r>
            <w:r>
              <w:t>A-05-02</w:t>
            </w:r>
            <w:r>
              <w:rPr>
                <w:rFonts w:hint="eastAsia"/>
              </w:rPr>
              <w:t>-</w:t>
            </w:r>
            <w:r>
              <w:t>01</w:t>
            </w:r>
            <w:r>
              <w:t>页面</w:t>
            </w:r>
          </w:p>
        </w:tc>
        <w:tc>
          <w:tcPr>
            <w:tcW w:w="2302" w:type="dxa"/>
            <w:vAlign w:val="center"/>
          </w:tcPr>
          <w:p w14:paraId="2E81AADE" w14:textId="77777777" w:rsidR="00287D31" w:rsidRDefault="00287D31" w:rsidP="005836B4"/>
        </w:tc>
      </w:tr>
      <w:tr w:rsidR="00287D31" w:rsidRPr="00B00AB5" w14:paraId="76B4F547" w14:textId="77777777" w:rsidTr="005836B4">
        <w:trPr>
          <w:trHeight w:val="729"/>
        </w:trPr>
        <w:tc>
          <w:tcPr>
            <w:tcW w:w="1387" w:type="dxa"/>
            <w:vMerge/>
            <w:vAlign w:val="center"/>
          </w:tcPr>
          <w:p w14:paraId="654C281C" w14:textId="77777777" w:rsidR="00287D31" w:rsidRDefault="00287D31" w:rsidP="005836B4">
            <w:pPr>
              <w:jc w:val="center"/>
              <w:rPr>
                <w:rFonts w:asciiTheme="minorEastAsia" w:hAnsiTheme="minorEastAsia"/>
              </w:rPr>
            </w:pPr>
          </w:p>
        </w:tc>
        <w:tc>
          <w:tcPr>
            <w:tcW w:w="1116" w:type="dxa"/>
            <w:vAlign w:val="center"/>
          </w:tcPr>
          <w:p w14:paraId="35ABA4DF" w14:textId="77777777" w:rsidR="00287D31" w:rsidRDefault="00287D31" w:rsidP="005836B4">
            <w:r>
              <w:rPr>
                <w:rFonts w:hint="eastAsia"/>
              </w:rPr>
              <w:t>指定当班</w:t>
            </w:r>
          </w:p>
        </w:tc>
        <w:tc>
          <w:tcPr>
            <w:tcW w:w="5157" w:type="dxa"/>
            <w:vAlign w:val="center"/>
          </w:tcPr>
          <w:p w14:paraId="14E0CBAB" w14:textId="77777777" w:rsidR="00287D31" w:rsidRDefault="00287D31" w:rsidP="00931956">
            <w:r>
              <w:rPr>
                <w:rFonts w:hint="eastAsia"/>
              </w:rPr>
              <w:t>“已绑定”状态，但没有当班司机的车辆显示本按键</w:t>
            </w:r>
          </w:p>
        </w:tc>
        <w:tc>
          <w:tcPr>
            <w:tcW w:w="2302" w:type="dxa"/>
            <w:vAlign w:val="center"/>
          </w:tcPr>
          <w:p w14:paraId="0EF20BA2" w14:textId="77777777" w:rsidR="00287D31" w:rsidRDefault="00287D31" w:rsidP="005836B4"/>
        </w:tc>
      </w:tr>
      <w:tr w:rsidR="00287D31" w:rsidRPr="00B00AB5" w14:paraId="77A0DCC5" w14:textId="77777777" w:rsidTr="005836B4">
        <w:trPr>
          <w:trHeight w:val="729"/>
        </w:trPr>
        <w:tc>
          <w:tcPr>
            <w:tcW w:w="1387" w:type="dxa"/>
            <w:vMerge/>
            <w:vAlign w:val="center"/>
          </w:tcPr>
          <w:p w14:paraId="1732A42D" w14:textId="77777777" w:rsidR="00287D31" w:rsidRDefault="00287D31" w:rsidP="005836B4">
            <w:pPr>
              <w:jc w:val="center"/>
              <w:rPr>
                <w:rFonts w:asciiTheme="minorEastAsia" w:hAnsiTheme="minorEastAsia"/>
              </w:rPr>
            </w:pPr>
          </w:p>
        </w:tc>
        <w:tc>
          <w:tcPr>
            <w:tcW w:w="1116" w:type="dxa"/>
            <w:vAlign w:val="center"/>
          </w:tcPr>
          <w:p w14:paraId="0CD0FDBC" w14:textId="77777777" w:rsidR="00287D31" w:rsidRDefault="00287D31" w:rsidP="005836B4">
            <w:r>
              <w:rPr>
                <w:rFonts w:hint="eastAsia"/>
              </w:rPr>
              <w:t>绑定司机弹窗</w:t>
            </w:r>
          </w:p>
        </w:tc>
        <w:tc>
          <w:tcPr>
            <w:tcW w:w="5157" w:type="dxa"/>
            <w:vAlign w:val="center"/>
          </w:tcPr>
          <w:p w14:paraId="48A2CF4B" w14:textId="54ABCC3F" w:rsidR="00287D31" w:rsidRDefault="00287D31" w:rsidP="00931956">
            <w:r>
              <w:rPr>
                <w:rFonts w:hint="eastAsia"/>
              </w:rPr>
              <w:t>1</w:t>
            </w:r>
            <w:del w:id="3531" w:author="ethink wang" w:date="2017-02-10T11:40:00Z">
              <w:r w:rsidDel="00287D31">
                <w:rPr>
                  <w:rFonts w:hint="eastAsia"/>
                </w:rPr>
                <w:delText xml:space="preserve"> </w:delText>
              </w:r>
            </w:del>
            <w:ins w:id="3532" w:author="ethink wang" w:date="2017-02-10T11:40:00Z">
              <w:r>
                <w:rPr>
                  <w:rFonts w:hint="eastAsia"/>
                </w:rPr>
                <w:t>、</w:t>
              </w:r>
            </w:ins>
            <w:r>
              <w:rPr>
                <w:rFonts w:hint="eastAsia"/>
              </w:rPr>
              <w:t>标题栏显示车牌号及登记城市</w:t>
            </w:r>
          </w:p>
          <w:p w14:paraId="28F73A5A" w14:textId="16B72991" w:rsidR="00287D31" w:rsidRDefault="00287D31" w:rsidP="00931956">
            <w:r>
              <w:rPr>
                <w:rFonts w:hint="eastAsia"/>
              </w:rPr>
              <w:t>2</w:t>
            </w:r>
            <w:del w:id="3533" w:author="ethink wang" w:date="2017-02-10T11:40:00Z">
              <w:r w:rsidDel="00287D31">
                <w:rPr>
                  <w:rFonts w:hint="eastAsia"/>
                </w:rPr>
                <w:delText xml:space="preserve"> </w:delText>
              </w:r>
            </w:del>
            <w:ins w:id="3534" w:author="ethink wang" w:date="2017-02-10T11:40:00Z">
              <w:r>
                <w:rPr>
                  <w:rFonts w:hint="eastAsia"/>
                </w:rPr>
                <w:t>、</w:t>
              </w:r>
            </w:ins>
            <w:r>
              <w:rPr>
                <w:rFonts w:hint="eastAsia"/>
              </w:rPr>
              <w:t>查询条件：“工号”“司机”，二者采用联想输入框</w:t>
            </w:r>
          </w:p>
          <w:p w14:paraId="2F865AD3" w14:textId="4A0E7B1F" w:rsidR="00287D31" w:rsidRDefault="00287D31" w:rsidP="00931956">
            <w:r>
              <w:t>3</w:t>
            </w:r>
            <w:del w:id="3535" w:author="ethink wang" w:date="2017-02-10T11:40:00Z">
              <w:r w:rsidDel="00287D31">
                <w:rPr>
                  <w:rFonts w:hint="eastAsia"/>
                </w:rPr>
                <w:delText xml:space="preserve"> </w:delText>
              </w:r>
            </w:del>
            <w:ins w:id="3536" w:author="ethink wang" w:date="2017-02-10T11:40:00Z">
              <w:r>
                <w:rPr>
                  <w:rFonts w:hint="eastAsia"/>
                </w:rPr>
                <w:t>、</w:t>
              </w:r>
            </w:ins>
            <w:r>
              <w:t>点击</w:t>
            </w:r>
            <w:r>
              <w:rPr>
                <w:rFonts w:hint="eastAsia"/>
              </w:rPr>
              <w:t>“查询”，在下方显示所有符合查询条件的司机，点击“清空”，初始化查询条件及列表</w:t>
            </w:r>
          </w:p>
          <w:p w14:paraId="48A4548B" w14:textId="77777777" w:rsidR="00287D31" w:rsidRDefault="00287D31" w:rsidP="00931956">
            <w:pPr>
              <w:rPr>
                <w:ins w:id="3537" w:author="ethink wang" w:date="2017-02-10T11:41:00Z"/>
              </w:rPr>
            </w:pPr>
            <w:r>
              <w:t>4</w:t>
            </w:r>
            <w:del w:id="3538" w:author="ethink wang" w:date="2017-02-10T11:40:00Z">
              <w:r w:rsidDel="00287D31">
                <w:rPr>
                  <w:rFonts w:hint="eastAsia"/>
                </w:rPr>
                <w:delText xml:space="preserve"> </w:delText>
              </w:r>
            </w:del>
            <w:ins w:id="3539" w:author="ethink wang" w:date="2017-02-10T11:40:00Z">
              <w:r>
                <w:rPr>
                  <w:rFonts w:hint="eastAsia"/>
                </w:rPr>
                <w:t>、</w:t>
              </w:r>
            </w:ins>
            <w:r>
              <w:t>列表</w:t>
            </w:r>
            <w:r>
              <w:rPr>
                <w:rFonts w:hint="eastAsia"/>
              </w:rPr>
              <w:t>，</w:t>
            </w:r>
            <w:r>
              <w:t>字段如原型</w:t>
            </w:r>
            <w:r>
              <w:rPr>
                <w:rFonts w:hint="eastAsia"/>
              </w:rPr>
              <w:t>。</w:t>
            </w:r>
          </w:p>
          <w:p w14:paraId="00124DEA" w14:textId="575003A9" w:rsidR="00287D31" w:rsidRDefault="00287D31" w:rsidP="00931956">
            <w:pPr>
              <w:rPr>
                <w:ins w:id="3540" w:author="ethink wang" w:date="2017-02-10T11:41:00Z"/>
              </w:rPr>
            </w:pPr>
            <w:ins w:id="3541" w:author="ethink wang" w:date="2017-02-10T11:41:00Z">
              <w:r>
                <w:rPr>
                  <w:rFonts w:hint="eastAsia"/>
                </w:rPr>
                <w:t>（</w:t>
              </w:r>
              <w:r>
                <w:rPr>
                  <w:rFonts w:hint="eastAsia"/>
                </w:rPr>
                <w:t>1</w:t>
              </w:r>
              <w:r>
                <w:rPr>
                  <w:rFonts w:hint="eastAsia"/>
                </w:rPr>
                <w:t>）</w:t>
              </w:r>
            </w:ins>
            <w:r>
              <w:t>默认加载所有</w:t>
            </w:r>
            <w:r>
              <w:rPr>
                <w:rFonts w:hint="eastAsia"/>
              </w:rPr>
              <w:t>“未绑定”状态且登记城市与车辆登记城市相同的司机，按照司机姓氏首字母依据</w:t>
            </w:r>
            <w:ins w:id="3542" w:author="ethink wang" w:date="2017-02-10T11:31:00Z">
              <w:r>
                <w:rPr>
                  <w:rFonts w:hint="eastAsia"/>
                </w:rPr>
                <w:t>A~Z</w:t>
              </w:r>
            </w:ins>
            <w:del w:id="3543" w:author="ethink wang" w:date="2017-02-10T11:31:00Z">
              <w:r w:rsidDel="00287D31">
                <w:rPr>
                  <w:rFonts w:hint="eastAsia"/>
                </w:rPr>
                <w:delText>字母表</w:delText>
              </w:r>
            </w:del>
            <w:r>
              <w:rPr>
                <w:rFonts w:hint="eastAsia"/>
              </w:rPr>
              <w:t>顺序排列。</w:t>
            </w:r>
          </w:p>
          <w:p w14:paraId="5057191B" w14:textId="3A296988" w:rsidR="00287D31" w:rsidRDefault="00287D31" w:rsidP="00931956">
            <w:ins w:id="3544" w:author="ethink wang" w:date="2017-02-10T11:41:00Z">
              <w:r>
                <w:rPr>
                  <w:rFonts w:hint="eastAsia"/>
                </w:rPr>
                <w:t>（</w:t>
              </w:r>
              <w:r>
                <w:rPr>
                  <w:rFonts w:hint="eastAsia"/>
                </w:rPr>
                <w:t>2</w:t>
              </w:r>
              <w:r>
                <w:rPr>
                  <w:rFonts w:hint="eastAsia"/>
                </w:rPr>
                <w:t>）</w:t>
              </w:r>
            </w:ins>
            <w:r>
              <w:rPr>
                <w:rFonts w:hint="eastAsia"/>
              </w:rPr>
              <w:t>分页控件也一期相同。</w:t>
            </w:r>
          </w:p>
          <w:p w14:paraId="386B1373" w14:textId="16AB673D" w:rsidR="00287D31" w:rsidRDefault="00287D31" w:rsidP="00931956">
            <w:r>
              <w:rPr>
                <w:rFonts w:hint="eastAsia"/>
              </w:rPr>
              <w:t>5</w:t>
            </w:r>
            <w:del w:id="3545" w:author="ethink wang" w:date="2017-02-10T11:40:00Z">
              <w:r w:rsidDel="00287D31">
                <w:rPr>
                  <w:rFonts w:hint="eastAsia"/>
                </w:rPr>
                <w:delText xml:space="preserve"> </w:delText>
              </w:r>
            </w:del>
            <w:ins w:id="3546" w:author="ethink wang" w:date="2017-02-10T11:40:00Z">
              <w:r>
                <w:rPr>
                  <w:rFonts w:hint="eastAsia"/>
                </w:rPr>
                <w:t>、</w:t>
              </w:r>
            </w:ins>
            <w:r>
              <w:t>点击</w:t>
            </w:r>
            <w:r>
              <w:rPr>
                <w:rFonts w:hint="eastAsia"/>
              </w:rPr>
              <w:t>“添加”按键，将司机的姓名手机号加载到下方“已选择司机”，已添加的司机按键变为“已添加”，再次点击无效；不限制添加司机的数量</w:t>
            </w:r>
          </w:p>
          <w:p w14:paraId="7ED5F92B" w14:textId="3C19E53E" w:rsidR="00287D31" w:rsidRDefault="00287D31" w:rsidP="00931956">
            <w:r>
              <w:rPr>
                <w:rFonts w:hint="eastAsia"/>
              </w:rPr>
              <w:t>6</w:t>
            </w:r>
            <w:del w:id="3547" w:author="ethink wang" w:date="2017-02-10T11:44:00Z">
              <w:r w:rsidDel="003F2A5A">
                <w:rPr>
                  <w:rFonts w:hint="eastAsia"/>
                </w:rPr>
                <w:delText xml:space="preserve"> </w:delText>
              </w:r>
            </w:del>
            <w:ins w:id="3548" w:author="ethink wang" w:date="2017-02-10T11:44:00Z">
              <w:r w:rsidR="003F2A5A">
                <w:rPr>
                  <w:rFonts w:hint="eastAsia"/>
                </w:rPr>
                <w:t>、</w:t>
              </w:r>
            </w:ins>
            <w:r>
              <w:rPr>
                <w:rFonts w:hint="eastAsia"/>
              </w:rPr>
              <w:t>“已选择司机”栏位，点击关闭</w:t>
            </w:r>
            <w:r>
              <w:rPr>
                <w:rFonts w:hint="eastAsia"/>
              </w:rPr>
              <w:t>icon</w:t>
            </w:r>
            <w:r>
              <w:rPr>
                <w:rFonts w:hint="eastAsia"/>
              </w:rPr>
              <w:t>，取消选择，列表中司机后面的操作按键由“已添加”变为“添加”</w:t>
            </w:r>
          </w:p>
          <w:p w14:paraId="71C4D104" w14:textId="09D4C580" w:rsidR="00287D31" w:rsidRDefault="00287D31" w:rsidP="00931956">
            <w:r>
              <w:rPr>
                <w:rFonts w:hint="eastAsia"/>
              </w:rPr>
              <w:t>7</w:t>
            </w:r>
            <w:del w:id="3549" w:author="ethink wang" w:date="2017-02-10T11:45:00Z">
              <w:r w:rsidDel="003F2A5A">
                <w:rPr>
                  <w:rFonts w:hint="eastAsia"/>
                </w:rPr>
                <w:delText xml:space="preserve"> </w:delText>
              </w:r>
            </w:del>
            <w:ins w:id="3550" w:author="ethink wang" w:date="2017-02-10T11:45:00Z">
              <w:r w:rsidR="003F2A5A">
                <w:rPr>
                  <w:rFonts w:hint="eastAsia"/>
                </w:rPr>
                <w:t>、</w:t>
              </w:r>
            </w:ins>
            <w:r>
              <w:rPr>
                <w:rFonts w:hint="eastAsia"/>
              </w:rPr>
              <w:t>点击“提交按键”，执行绑定操作，绑定成功，浮窗提示“绑定成功”，同时关闭弹窗。若车辆没有当班司机，则同时弹出“人工指派”弹窗</w:t>
            </w:r>
          </w:p>
          <w:p w14:paraId="269383F6" w14:textId="5749287E" w:rsidR="00287D31" w:rsidRPr="00811372" w:rsidRDefault="00287D31" w:rsidP="00931956">
            <w:r>
              <w:rPr>
                <w:rFonts w:hint="eastAsia"/>
              </w:rPr>
              <w:t>8</w:t>
            </w:r>
            <w:del w:id="3551" w:author="ethink wang" w:date="2017-02-10T11:45:00Z">
              <w:r w:rsidDel="003F2A5A">
                <w:rPr>
                  <w:rFonts w:hint="eastAsia"/>
                </w:rPr>
                <w:delText xml:space="preserve"> </w:delText>
              </w:r>
            </w:del>
            <w:ins w:id="3552" w:author="ethink wang" w:date="2017-02-10T11:45:00Z">
              <w:r w:rsidR="003F2A5A">
                <w:rPr>
                  <w:rFonts w:hint="eastAsia"/>
                </w:rPr>
                <w:t>、</w:t>
              </w:r>
            </w:ins>
            <w:r>
              <w:rPr>
                <w:rFonts w:hint="eastAsia"/>
              </w:rPr>
              <w:t>绑定成功后，推送消息给相关司机。参照“消息、短信文案规范”</w:t>
            </w:r>
          </w:p>
        </w:tc>
        <w:tc>
          <w:tcPr>
            <w:tcW w:w="2302" w:type="dxa"/>
            <w:vAlign w:val="center"/>
          </w:tcPr>
          <w:p w14:paraId="043A3170" w14:textId="70101C40" w:rsidR="00287D31" w:rsidRDefault="00287D31" w:rsidP="005836B4">
            <w:r>
              <w:rPr>
                <w:rFonts w:hint="eastAsia"/>
              </w:rPr>
              <w:t>1</w:t>
            </w:r>
            <w:del w:id="3553" w:author="ethink wang" w:date="2017-02-10T11:41:00Z">
              <w:r w:rsidDel="00287D31">
                <w:rPr>
                  <w:rFonts w:hint="eastAsia"/>
                </w:rPr>
                <w:delText xml:space="preserve"> </w:delText>
              </w:r>
            </w:del>
            <w:ins w:id="3554" w:author="ethink wang" w:date="2017-02-10T11:41:00Z">
              <w:r>
                <w:rPr>
                  <w:rFonts w:hint="eastAsia"/>
                </w:rPr>
                <w:t>、</w:t>
              </w:r>
            </w:ins>
            <w:r>
              <w:rPr>
                <w:rFonts w:hint="eastAsia"/>
              </w:rPr>
              <w:t>工号控件和司机控件进行联想输入时，</w:t>
            </w:r>
            <w:del w:id="3555" w:author="ethink wang" w:date="2017-02-10T11:43:00Z">
              <w:r w:rsidDel="003F2A5A">
                <w:rPr>
                  <w:rFonts w:hint="eastAsia"/>
                </w:rPr>
                <w:delText>尽</w:delText>
              </w:r>
            </w:del>
            <w:ins w:id="3556" w:author="ethink wang" w:date="2017-02-10T11:43:00Z">
              <w:r w:rsidR="003F2A5A">
                <w:rPr>
                  <w:rFonts w:hint="eastAsia"/>
                </w:rPr>
                <w:t>应</w:t>
              </w:r>
            </w:ins>
            <w:r>
              <w:rPr>
                <w:rFonts w:hint="eastAsia"/>
              </w:rPr>
              <w:t>在符合条件</w:t>
            </w:r>
            <w:r>
              <w:rPr>
                <w:rFonts w:hint="eastAsia"/>
              </w:rPr>
              <w:t>(</w:t>
            </w:r>
            <w:r>
              <w:rPr>
                <w:rFonts w:hint="eastAsia"/>
              </w:rPr>
              <w:t>未绑定、登记城市与车辆登记城市相同</w:t>
            </w:r>
            <w:r>
              <w:rPr>
                <w:rFonts w:hint="eastAsia"/>
              </w:rPr>
              <w:t>)</w:t>
            </w:r>
            <w:r>
              <w:rPr>
                <w:rFonts w:hint="eastAsia"/>
              </w:rPr>
              <w:t>的司机中查询</w:t>
            </w:r>
          </w:p>
          <w:p w14:paraId="47874A96" w14:textId="5953D5D4" w:rsidR="00287D31" w:rsidRDefault="00287D31" w:rsidP="00596AB5">
            <w:r>
              <w:rPr>
                <w:rFonts w:hint="eastAsia"/>
              </w:rPr>
              <w:t>2</w:t>
            </w:r>
            <w:del w:id="3557" w:author="ethink wang" w:date="2017-02-10T11:41:00Z">
              <w:r w:rsidDel="00287D31">
                <w:rPr>
                  <w:rFonts w:hint="eastAsia"/>
                </w:rPr>
                <w:delText xml:space="preserve"> </w:delText>
              </w:r>
            </w:del>
            <w:ins w:id="3558" w:author="ethink wang" w:date="2017-02-10T11:41:00Z">
              <w:r>
                <w:rPr>
                  <w:rFonts w:hint="eastAsia"/>
                </w:rPr>
                <w:t>、</w:t>
              </w:r>
            </w:ins>
            <w:r>
              <w:rPr>
                <w:rFonts w:hint="eastAsia"/>
              </w:rPr>
              <w:t>执行绑定操作时，需要对已选定的司机进行判断，若没有司机，则绑定失败，浮窗提示“请选择司机”</w:t>
            </w:r>
          </w:p>
          <w:p w14:paraId="2C453F79" w14:textId="66DC3576" w:rsidR="00287D31" w:rsidRPr="00596AB5" w:rsidRDefault="00287D31" w:rsidP="00596AB5">
            <w:r>
              <w:t>3</w:t>
            </w:r>
            <w:ins w:id="3559" w:author="ethink wang" w:date="2017-02-10T11:43:00Z">
              <w:r w:rsidR="003F2A5A">
                <w:rPr>
                  <w:rFonts w:hint="eastAsia"/>
                </w:rPr>
                <w:t>、</w:t>
              </w:r>
            </w:ins>
            <w:del w:id="3560" w:author="ethink wang" w:date="2017-02-10T11:43:00Z">
              <w:r w:rsidDel="003F2A5A">
                <w:delText xml:space="preserve"> </w:delText>
              </w:r>
            </w:del>
            <w:r>
              <w:t>执行保定操作是</w:t>
            </w:r>
            <w:r>
              <w:rPr>
                <w:rFonts w:hint="eastAsia"/>
              </w:rPr>
              <w:t>，</w:t>
            </w:r>
            <w:r>
              <w:t>检测网络状态</w:t>
            </w:r>
            <w:r>
              <w:rPr>
                <w:rFonts w:hint="eastAsia"/>
              </w:rPr>
              <w:t>，</w:t>
            </w:r>
            <w:r>
              <w:t>若断网</w:t>
            </w:r>
            <w:r>
              <w:rPr>
                <w:rFonts w:hint="eastAsia"/>
              </w:rPr>
              <w:t>，</w:t>
            </w:r>
            <w:r>
              <w:t>则绑定失败</w:t>
            </w:r>
            <w:r>
              <w:rPr>
                <w:rFonts w:hint="eastAsia"/>
              </w:rPr>
              <w:t>，</w:t>
            </w:r>
            <w:r>
              <w:t>浮窗显示断网通用提示</w:t>
            </w:r>
          </w:p>
        </w:tc>
      </w:tr>
      <w:tr w:rsidR="00287D31" w:rsidRPr="00B00AB5" w14:paraId="6D82E9F4" w14:textId="77777777" w:rsidTr="005836B4">
        <w:trPr>
          <w:trHeight w:val="729"/>
        </w:trPr>
        <w:tc>
          <w:tcPr>
            <w:tcW w:w="1387" w:type="dxa"/>
            <w:vMerge/>
            <w:vAlign w:val="center"/>
          </w:tcPr>
          <w:p w14:paraId="71426D45" w14:textId="77777777" w:rsidR="00287D31" w:rsidRDefault="00287D31" w:rsidP="005836B4">
            <w:pPr>
              <w:jc w:val="center"/>
              <w:rPr>
                <w:rFonts w:asciiTheme="minorEastAsia" w:hAnsiTheme="minorEastAsia"/>
              </w:rPr>
            </w:pPr>
          </w:p>
        </w:tc>
        <w:tc>
          <w:tcPr>
            <w:tcW w:w="1116" w:type="dxa"/>
            <w:vAlign w:val="center"/>
          </w:tcPr>
          <w:p w14:paraId="1C66EC13" w14:textId="77777777" w:rsidR="00287D31" w:rsidRDefault="00287D31" w:rsidP="005836B4">
            <w:r>
              <w:rPr>
                <w:rFonts w:hint="eastAsia"/>
              </w:rPr>
              <w:t>解除绑定弹窗</w:t>
            </w:r>
          </w:p>
        </w:tc>
        <w:tc>
          <w:tcPr>
            <w:tcW w:w="5157" w:type="dxa"/>
            <w:vAlign w:val="center"/>
          </w:tcPr>
          <w:p w14:paraId="5D00AFE4" w14:textId="77777777" w:rsidR="003F2A5A" w:rsidRDefault="00287D31" w:rsidP="00931956">
            <w:pPr>
              <w:rPr>
                <w:ins w:id="3561" w:author="ethink wang" w:date="2017-02-10T11:47:00Z"/>
              </w:rPr>
            </w:pPr>
            <w:r>
              <w:rPr>
                <w:rFonts w:hint="eastAsia"/>
              </w:rPr>
              <w:t>1</w:t>
            </w:r>
            <w:del w:id="3562" w:author="ethink wang" w:date="2017-02-10T11:47:00Z">
              <w:r w:rsidDel="003F2A5A">
                <w:rPr>
                  <w:rFonts w:hint="eastAsia"/>
                </w:rPr>
                <w:delText xml:space="preserve"> </w:delText>
              </w:r>
            </w:del>
            <w:ins w:id="3563" w:author="ethink wang" w:date="2017-02-10T11:47:00Z">
              <w:r w:rsidR="003F2A5A">
                <w:rPr>
                  <w:rFonts w:hint="eastAsia"/>
                </w:rPr>
                <w:t>、</w:t>
              </w:r>
            </w:ins>
            <w:r>
              <w:t>列表项如原型</w:t>
            </w:r>
            <w:r>
              <w:rPr>
                <w:rFonts w:hint="eastAsia"/>
              </w:rPr>
              <w:t>，</w:t>
            </w:r>
            <w:r>
              <w:t>不赘述</w:t>
            </w:r>
            <w:r>
              <w:rPr>
                <w:rFonts w:hint="eastAsia"/>
              </w:rPr>
              <w:t>。</w:t>
            </w:r>
          </w:p>
          <w:p w14:paraId="0D55CF62" w14:textId="454F5C19" w:rsidR="003F2A5A" w:rsidRDefault="003F2A5A" w:rsidP="00931956">
            <w:pPr>
              <w:rPr>
                <w:ins w:id="3564" w:author="ethink wang" w:date="2017-02-10T11:47:00Z"/>
              </w:rPr>
            </w:pPr>
            <w:ins w:id="3565" w:author="ethink wang" w:date="2017-02-10T11:47:00Z">
              <w:r>
                <w:rPr>
                  <w:rFonts w:hint="eastAsia"/>
                </w:rPr>
                <w:t>（</w:t>
              </w:r>
              <w:r>
                <w:rPr>
                  <w:rFonts w:hint="eastAsia"/>
                </w:rPr>
                <w:t>1</w:t>
              </w:r>
              <w:r>
                <w:rPr>
                  <w:rFonts w:hint="eastAsia"/>
                </w:rPr>
                <w:t>）</w:t>
              </w:r>
            </w:ins>
            <w:r w:rsidR="00287D31">
              <w:t>排序为绑定的时间倒序</w:t>
            </w:r>
            <w:r w:rsidR="00287D31">
              <w:rPr>
                <w:rFonts w:hint="eastAsia"/>
              </w:rPr>
              <w:t>。</w:t>
            </w:r>
          </w:p>
          <w:p w14:paraId="48B645A0" w14:textId="25639F29" w:rsidR="003F2A5A" w:rsidRDefault="003F2A5A" w:rsidP="00931956">
            <w:pPr>
              <w:rPr>
                <w:ins w:id="3566" w:author="ethink wang" w:date="2017-02-10T11:47:00Z"/>
              </w:rPr>
            </w:pPr>
            <w:ins w:id="3567" w:author="ethink wang" w:date="2017-02-10T11:47:00Z">
              <w:r>
                <w:rPr>
                  <w:rFonts w:hint="eastAsia"/>
                </w:rPr>
                <w:t>（</w:t>
              </w:r>
            </w:ins>
            <w:ins w:id="3568" w:author="ethink wang" w:date="2017-02-10T11:48:00Z">
              <w:r>
                <w:rPr>
                  <w:rFonts w:hint="eastAsia"/>
                </w:rPr>
                <w:t>2</w:t>
              </w:r>
            </w:ins>
            <w:ins w:id="3569" w:author="ethink wang" w:date="2017-02-10T11:47:00Z">
              <w:r>
                <w:rPr>
                  <w:rFonts w:hint="eastAsia"/>
                </w:rPr>
                <w:t>）</w:t>
              </w:r>
            </w:ins>
            <w:r w:rsidR="00287D31">
              <w:t>勾选</w:t>
            </w:r>
            <w:r w:rsidR="00287D31">
              <w:rPr>
                <w:rFonts w:hint="eastAsia"/>
              </w:rPr>
              <w:t>“全选”，选中全部司机，取消“全选”，则所有司机取消选中；</w:t>
            </w:r>
          </w:p>
          <w:p w14:paraId="13675898" w14:textId="57F342C2" w:rsidR="003F2A5A" w:rsidRDefault="003F2A5A" w:rsidP="00931956">
            <w:pPr>
              <w:rPr>
                <w:ins w:id="3570" w:author="ethink wang" w:date="2017-02-10T11:47:00Z"/>
              </w:rPr>
            </w:pPr>
            <w:ins w:id="3571" w:author="ethink wang" w:date="2017-02-10T11:48:00Z">
              <w:r>
                <w:rPr>
                  <w:rFonts w:hint="eastAsia"/>
                </w:rPr>
                <w:t>（</w:t>
              </w:r>
              <w:r>
                <w:rPr>
                  <w:rFonts w:hint="eastAsia"/>
                </w:rPr>
                <w:t>3</w:t>
              </w:r>
              <w:r>
                <w:rPr>
                  <w:rFonts w:hint="eastAsia"/>
                </w:rPr>
                <w:t>）</w:t>
              </w:r>
            </w:ins>
            <w:r w:rsidR="00287D31">
              <w:rPr>
                <w:rFonts w:hint="eastAsia"/>
              </w:rPr>
              <w:t>勾选“全选”后，手动取消司机前的勾选时，自动取消“全选”；</w:t>
            </w:r>
          </w:p>
          <w:p w14:paraId="337B600E" w14:textId="3CABD441" w:rsidR="00287D31" w:rsidRDefault="003F2A5A" w:rsidP="00931956">
            <w:ins w:id="3572" w:author="ethink wang" w:date="2017-02-10T11:48:00Z">
              <w:r>
                <w:rPr>
                  <w:rFonts w:hint="eastAsia"/>
                </w:rPr>
                <w:lastRenderedPageBreak/>
                <w:t>（</w:t>
              </w:r>
              <w:r>
                <w:rPr>
                  <w:rFonts w:hint="eastAsia"/>
                </w:rPr>
                <w:t>4</w:t>
              </w:r>
              <w:r>
                <w:rPr>
                  <w:rFonts w:hint="eastAsia"/>
                </w:rPr>
                <w:t>）</w:t>
              </w:r>
            </w:ins>
            <w:r w:rsidR="00287D31">
              <w:rPr>
                <w:rFonts w:hint="eastAsia"/>
              </w:rPr>
              <w:t>手动勾选全部，“全选”自动变为选中</w:t>
            </w:r>
          </w:p>
          <w:p w14:paraId="1F20DA0C" w14:textId="73D1E959" w:rsidR="00287D31" w:rsidRDefault="00287D31" w:rsidP="00931956">
            <w:r>
              <w:rPr>
                <w:rFonts w:hint="eastAsia"/>
              </w:rPr>
              <w:t>2</w:t>
            </w:r>
            <w:del w:id="3573" w:author="ethink wang" w:date="2017-02-10T11:47:00Z">
              <w:r w:rsidDel="003F2A5A">
                <w:rPr>
                  <w:rFonts w:hint="eastAsia"/>
                </w:rPr>
                <w:delText xml:space="preserve"> </w:delText>
              </w:r>
            </w:del>
            <w:ins w:id="3574" w:author="ethink wang" w:date="2017-02-10T11:47:00Z">
              <w:r w:rsidR="003F2A5A">
                <w:rPr>
                  <w:rFonts w:hint="eastAsia"/>
                </w:rPr>
                <w:t>、</w:t>
              </w:r>
            </w:ins>
            <w:r>
              <w:rPr>
                <w:rFonts w:hint="eastAsia"/>
              </w:rPr>
              <w:t>“绑定原因”，最多可输入</w:t>
            </w:r>
            <w:r>
              <w:rPr>
                <w:rFonts w:hint="eastAsia"/>
              </w:rPr>
              <w:t>100</w:t>
            </w:r>
            <w:r>
              <w:rPr>
                <w:rFonts w:hint="eastAsia"/>
              </w:rPr>
              <w:t>个字符，超过后不可</w:t>
            </w:r>
            <w:del w:id="3575" w:author="ethink wang" w:date="2017-02-10T11:48:00Z">
              <w:r w:rsidDel="003F2A5A">
                <w:rPr>
                  <w:rFonts w:hint="eastAsia"/>
                </w:rPr>
                <w:delText>及需</w:delText>
              </w:r>
            </w:del>
            <w:ins w:id="3576" w:author="ethink wang" w:date="2017-02-10T11:48:00Z">
              <w:r w:rsidR="003F2A5A">
                <w:rPr>
                  <w:rFonts w:hint="eastAsia"/>
                </w:rPr>
                <w:t>继续</w:t>
              </w:r>
            </w:ins>
            <w:r>
              <w:rPr>
                <w:rFonts w:hint="eastAsia"/>
              </w:rPr>
              <w:t>输入</w:t>
            </w:r>
          </w:p>
          <w:p w14:paraId="4A59B37C" w14:textId="0C451EFA" w:rsidR="00287D31" w:rsidRDefault="00287D31" w:rsidP="00931956">
            <w:r>
              <w:t>3</w:t>
            </w:r>
            <w:ins w:id="3577" w:author="ethink wang" w:date="2017-02-10T11:47:00Z">
              <w:r w:rsidR="003F2A5A">
                <w:rPr>
                  <w:rFonts w:hint="eastAsia"/>
                </w:rPr>
                <w:t>、</w:t>
              </w:r>
            </w:ins>
            <w:r>
              <w:t>点击</w:t>
            </w:r>
            <w:r>
              <w:rPr>
                <w:rFonts w:hint="eastAsia"/>
              </w:rPr>
              <w:t>“解绑”按键，成功后浮窗提示“解绑成功”</w:t>
            </w:r>
          </w:p>
          <w:p w14:paraId="683ABED8" w14:textId="4FA03EEC" w:rsidR="003F2A5A" w:rsidRDefault="00287D31" w:rsidP="003F2A5A">
            <w:pPr>
              <w:rPr>
                <w:ins w:id="3578" w:author="ethink wang" w:date="2017-02-10T12:00:00Z"/>
              </w:rPr>
            </w:pPr>
            <w:r>
              <w:rPr>
                <w:rFonts w:hint="eastAsia"/>
              </w:rPr>
              <w:t>4</w:t>
            </w:r>
            <w:del w:id="3579" w:author="ethink wang" w:date="2017-02-10T11:47:00Z">
              <w:r w:rsidDel="003F2A5A">
                <w:rPr>
                  <w:rFonts w:hint="eastAsia"/>
                </w:rPr>
                <w:delText xml:space="preserve"> </w:delText>
              </w:r>
            </w:del>
            <w:ins w:id="3580" w:author="ethink wang" w:date="2017-02-10T11:47:00Z">
              <w:r w:rsidR="003F2A5A">
                <w:rPr>
                  <w:rFonts w:hint="eastAsia"/>
                </w:rPr>
                <w:t>、</w:t>
              </w:r>
            </w:ins>
            <w:r>
              <w:rPr>
                <w:rFonts w:hint="eastAsia"/>
              </w:rPr>
              <w:t>解绑成功后，</w:t>
            </w:r>
            <w:del w:id="3581" w:author="ethink wang" w:date="2017-02-10T11:58:00Z">
              <w:r w:rsidDel="003F2A5A">
                <w:rPr>
                  <w:rFonts w:hint="eastAsia"/>
                </w:rPr>
                <w:delText>发送短信给相关司机，并</w:delText>
              </w:r>
            </w:del>
            <w:r>
              <w:rPr>
                <w:rFonts w:hint="eastAsia"/>
              </w:rPr>
              <w:t>推送</w:t>
            </w:r>
            <w:ins w:id="3582" w:author="ethink wang" w:date="2017-02-10T11:59:00Z">
              <w:r w:rsidR="003F2A5A">
                <w:rPr>
                  <w:rFonts w:hint="eastAsia"/>
                </w:rPr>
                <w:t>信息至</w:t>
              </w:r>
            </w:ins>
            <w:r>
              <w:rPr>
                <w:rFonts w:hint="eastAsia"/>
              </w:rPr>
              <w:t>司机端</w:t>
            </w:r>
            <w:ins w:id="3583" w:author="ethink wang" w:date="2017-02-10T12:01:00Z">
              <w:r w:rsidR="003F2A5A">
                <w:rPr>
                  <w:rFonts w:hint="eastAsia"/>
                </w:rPr>
                <w:t>：</w:t>
              </w:r>
            </w:ins>
            <w:del w:id="3584" w:author="ethink wang" w:date="2017-02-10T12:01:00Z">
              <w:r w:rsidDel="003F2A5A">
                <w:rPr>
                  <w:rFonts w:hint="eastAsia"/>
                </w:rPr>
                <w:delText>，</w:delText>
              </w:r>
            </w:del>
          </w:p>
          <w:p w14:paraId="2A40770C" w14:textId="52967180" w:rsidR="003F2A5A" w:rsidRDefault="003F2A5A" w:rsidP="003F2A5A">
            <w:pPr>
              <w:rPr>
                <w:ins w:id="3585" w:author="ethink wang" w:date="2017-02-10T12:00:00Z"/>
              </w:rPr>
            </w:pPr>
            <w:ins w:id="3586" w:author="ethink wang" w:date="2017-02-10T12:01:00Z">
              <w:r>
                <w:rPr>
                  <w:rFonts w:hint="eastAsia"/>
                </w:rPr>
                <w:t>（</w:t>
              </w:r>
              <w:r>
                <w:rPr>
                  <w:rFonts w:hint="eastAsia"/>
                </w:rPr>
                <w:t>1</w:t>
              </w:r>
              <w:r>
                <w:rPr>
                  <w:rFonts w:hint="eastAsia"/>
                </w:rPr>
                <w:t>）</w:t>
              </w:r>
            </w:ins>
            <w:ins w:id="3587" w:author="ethink wang" w:date="2017-02-10T11:59:00Z">
              <w:r>
                <w:t>如</w:t>
              </w:r>
            </w:ins>
            <w:del w:id="3588" w:author="ethink wang" w:date="2017-02-10T11:59:00Z">
              <w:r w:rsidR="00287D31" w:rsidDel="003F2A5A">
                <w:rPr>
                  <w:rFonts w:hint="eastAsia"/>
                </w:rPr>
                <w:delText>如果</w:delText>
              </w:r>
            </w:del>
            <w:r w:rsidR="00287D31">
              <w:rPr>
                <w:rFonts w:hint="eastAsia"/>
              </w:rPr>
              <w:t>该司机处于上班状态，则</w:t>
            </w:r>
            <w:del w:id="3589" w:author="ethink wang" w:date="2017-02-10T11:49:00Z">
              <w:r w:rsidR="00287D31" w:rsidDel="003F2A5A">
                <w:rPr>
                  <w:rFonts w:hint="eastAsia"/>
                </w:rPr>
                <w:delText>需</w:delText>
              </w:r>
            </w:del>
            <w:r w:rsidR="00287D31">
              <w:rPr>
                <w:rFonts w:hint="eastAsia"/>
              </w:rPr>
              <w:t>强制司机下班，同时浮窗提示“您已和</w:t>
            </w:r>
            <w:del w:id="3590" w:author="ethink wang" w:date="2017-02-10T11:50:00Z">
              <w:r w:rsidR="00287D31" w:rsidDel="003F2A5A">
                <w:rPr>
                  <w:rFonts w:hint="eastAsia"/>
                </w:rPr>
                <w:delText>鄂</w:delText>
              </w:r>
              <w:r w:rsidR="00287D31" w:rsidDel="003F2A5A">
                <w:rPr>
                  <w:rFonts w:hint="eastAsia"/>
                </w:rPr>
                <w:delText>Axxxxx</w:delText>
              </w:r>
            </w:del>
            <w:ins w:id="3591" w:author="ethink wang" w:date="2017-02-10T11:50:00Z">
              <w:r>
                <w:rPr>
                  <w:rFonts w:hint="eastAsia"/>
                </w:rPr>
                <w:t>【车牌号</w:t>
              </w:r>
            </w:ins>
            <w:ins w:id="3592" w:author="ethink wang" w:date="2017-02-10T11:51:00Z">
              <w:r>
                <w:rPr>
                  <w:rFonts w:hint="eastAsia"/>
                </w:rPr>
                <w:t>码</w:t>
              </w:r>
            </w:ins>
            <w:ins w:id="3593" w:author="ethink wang" w:date="2017-02-10T11:50:00Z">
              <w:r>
                <w:rPr>
                  <w:rFonts w:hint="eastAsia"/>
                </w:rPr>
                <w:t>】</w:t>
              </w:r>
            </w:ins>
            <w:r w:rsidR="00287D31">
              <w:rPr>
                <w:rFonts w:hint="eastAsia"/>
              </w:rPr>
              <w:t>解绑，请尽快完成车辆交接”</w:t>
            </w:r>
            <w:ins w:id="3594" w:author="ethink wang" w:date="2017-02-10T11:58:00Z">
              <w:r>
                <w:rPr>
                  <w:rFonts w:hint="eastAsia"/>
                </w:rPr>
                <w:t>。</w:t>
              </w:r>
            </w:ins>
          </w:p>
          <w:p w14:paraId="708D0FF1" w14:textId="2B02A715" w:rsidR="003F2A5A" w:rsidRDefault="003F2A5A" w:rsidP="003F2A5A">
            <w:pPr>
              <w:rPr>
                <w:ins w:id="3595" w:author="ethink wang" w:date="2017-02-10T12:02:00Z"/>
              </w:rPr>
            </w:pPr>
            <w:ins w:id="3596" w:author="ethink wang" w:date="2017-02-10T12:00:00Z">
              <w:r>
                <w:rPr>
                  <w:rFonts w:hint="eastAsia"/>
                </w:rPr>
                <w:t>（</w:t>
              </w:r>
              <w:r>
                <w:rPr>
                  <w:rFonts w:hint="eastAsia"/>
                </w:rPr>
                <w:t>2</w:t>
              </w:r>
              <w:r>
                <w:rPr>
                  <w:rFonts w:hint="eastAsia"/>
                </w:rPr>
                <w:t>）</w:t>
              </w:r>
            </w:ins>
            <w:ins w:id="3597" w:author="ethink wang" w:date="2017-02-10T11:59:00Z">
              <w:r>
                <w:rPr>
                  <w:rFonts w:hint="eastAsia"/>
                </w:rPr>
                <w:t>如该司机处于</w:t>
              </w:r>
            </w:ins>
            <w:ins w:id="3598" w:author="ethink wang" w:date="2017-02-10T12:02:00Z">
              <w:r w:rsidR="00057AFE">
                <w:rPr>
                  <w:rFonts w:hint="eastAsia"/>
                </w:rPr>
                <w:t>登录而</w:t>
              </w:r>
            </w:ins>
            <w:ins w:id="3599" w:author="ethink wang" w:date="2017-02-10T11:59:00Z">
              <w:r>
                <w:rPr>
                  <w:rFonts w:hint="eastAsia"/>
                </w:rPr>
                <w:t>非上班状态，则弹窗提示，文案“</w:t>
              </w:r>
            </w:ins>
            <w:ins w:id="3600" w:author="ethink wang" w:date="2017-02-10T12:00:00Z">
              <w:r>
                <w:rPr>
                  <w:rFonts w:hint="eastAsia"/>
                </w:rPr>
                <w:t>您已和【车牌号码】解绑</w:t>
              </w:r>
            </w:ins>
            <w:ins w:id="3601" w:author="ethink wang" w:date="2017-02-10T11:59:00Z">
              <w:r>
                <w:rPr>
                  <w:rFonts w:hint="eastAsia"/>
                </w:rPr>
                <w:t>”</w:t>
              </w:r>
            </w:ins>
            <w:ins w:id="3602" w:author="ethink wang" w:date="2017-02-10T12:00:00Z">
              <w:r>
                <w:rPr>
                  <w:rFonts w:hint="eastAsia"/>
                </w:rPr>
                <w:t>，按键“我知道了”，点击“我知道了”关闭弹窗</w:t>
              </w:r>
            </w:ins>
            <w:ins w:id="3603" w:author="ethink wang" w:date="2017-02-10T12:01:00Z">
              <w:r>
                <w:rPr>
                  <w:rFonts w:hint="eastAsia"/>
                </w:rPr>
                <w:t>。</w:t>
              </w:r>
            </w:ins>
          </w:p>
          <w:p w14:paraId="1FD0A11B" w14:textId="6CB9C1E5" w:rsidR="00057AFE" w:rsidRDefault="00057AFE" w:rsidP="003F2A5A">
            <w:pPr>
              <w:rPr>
                <w:ins w:id="3604" w:author="ethink wang" w:date="2017-02-10T12:01:00Z"/>
              </w:rPr>
            </w:pPr>
            <w:ins w:id="3605" w:author="ethink wang" w:date="2017-02-10T12:02:00Z">
              <w:r>
                <w:rPr>
                  <w:rFonts w:hint="eastAsia"/>
                </w:rPr>
                <w:t>（</w:t>
              </w:r>
              <w:r>
                <w:rPr>
                  <w:rFonts w:hint="eastAsia"/>
                </w:rPr>
                <w:t>3</w:t>
              </w:r>
              <w:r>
                <w:rPr>
                  <w:rFonts w:hint="eastAsia"/>
                </w:rPr>
                <w:t>）如该司机</w:t>
              </w:r>
            </w:ins>
            <w:ins w:id="3606" w:author="ethink wang" w:date="2017-02-10T12:03:00Z">
              <w:r>
                <w:rPr>
                  <w:rFonts w:hint="eastAsia"/>
                </w:rPr>
                <w:t>处于非登录状态，则登录成功后，弹窗提示，弹窗同上。</w:t>
              </w:r>
            </w:ins>
          </w:p>
          <w:p w14:paraId="6E476D91" w14:textId="5BE5B386" w:rsidR="00287D31" w:rsidRPr="00C34DF8" w:rsidRDefault="003F2A5A" w:rsidP="003F2A5A">
            <w:ins w:id="3607" w:author="ethink wang" w:date="2017-02-10T12:01:00Z">
              <w:r>
                <w:t>5</w:t>
              </w:r>
              <w:r>
                <w:rPr>
                  <w:rFonts w:hint="eastAsia"/>
                </w:rPr>
                <w:t>、</w:t>
              </w:r>
            </w:ins>
            <w:ins w:id="3608" w:author="ethink wang" w:date="2017-02-10T11:58:00Z">
              <w:r>
                <w:rPr>
                  <w:rFonts w:hint="eastAsia"/>
                </w:rPr>
                <w:t>派发短信给被解绑司机，短信内容参见模板。</w:t>
              </w:r>
            </w:ins>
          </w:p>
        </w:tc>
        <w:tc>
          <w:tcPr>
            <w:tcW w:w="2302" w:type="dxa"/>
            <w:vAlign w:val="center"/>
          </w:tcPr>
          <w:p w14:paraId="4543457E" w14:textId="43CBBE7C" w:rsidR="00287D31" w:rsidRDefault="00287D31" w:rsidP="005836B4">
            <w:r>
              <w:rPr>
                <w:rFonts w:hint="eastAsia"/>
              </w:rPr>
              <w:lastRenderedPageBreak/>
              <w:t>1</w:t>
            </w:r>
            <w:del w:id="3609" w:author="ethink wang" w:date="2017-02-10T11:51:00Z">
              <w:r w:rsidDel="003F2A5A">
                <w:rPr>
                  <w:rFonts w:hint="eastAsia"/>
                </w:rPr>
                <w:delText xml:space="preserve"> </w:delText>
              </w:r>
            </w:del>
            <w:ins w:id="3610" w:author="ethink wang" w:date="2017-02-10T11:51:00Z">
              <w:r w:rsidR="003F2A5A">
                <w:rPr>
                  <w:rFonts w:hint="eastAsia"/>
                </w:rPr>
                <w:t>、</w:t>
              </w:r>
            </w:ins>
            <w:r>
              <w:rPr>
                <w:rFonts w:hint="eastAsia"/>
              </w:rPr>
              <w:t>执行解绑操作时，需对司机的选择状态进行判断，若未勾选司机，解绑失败，浮窗提示“请选择要解绑的司机”</w:t>
            </w:r>
          </w:p>
          <w:p w14:paraId="40CDC951" w14:textId="761E2D00" w:rsidR="00287D31" w:rsidRDefault="00287D31" w:rsidP="00C65018">
            <w:r>
              <w:rPr>
                <w:rFonts w:hint="eastAsia"/>
              </w:rPr>
              <w:lastRenderedPageBreak/>
              <w:t>2</w:t>
            </w:r>
            <w:del w:id="3611" w:author="ethink wang" w:date="2017-02-10T11:52:00Z">
              <w:r w:rsidDel="003F2A5A">
                <w:rPr>
                  <w:rFonts w:hint="eastAsia"/>
                </w:rPr>
                <w:delText xml:space="preserve"> </w:delText>
              </w:r>
            </w:del>
            <w:ins w:id="3612" w:author="ethink wang" w:date="2017-02-10T11:52:00Z">
              <w:r w:rsidR="003F2A5A">
                <w:rPr>
                  <w:rFonts w:hint="eastAsia"/>
                </w:rPr>
                <w:t>、</w:t>
              </w:r>
            </w:ins>
            <w:r>
              <w:rPr>
                <w:rFonts w:hint="eastAsia"/>
              </w:rPr>
              <w:t>在已配置对班司机情形下，执行解绑操作，需对已选定解绑司机的班次状态进行检测。即</w:t>
            </w:r>
            <w:r w:rsidRPr="00C65018">
              <w:rPr>
                <w:rFonts w:hint="eastAsia"/>
                <w:b/>
              </w:rPr>
              <w:t>处于“歇班”状态时方可解绑。</w:t>
            </w:r>
            <w:r>
              <w:rPr>
                <w:rFonts w:hint="eastAsia"/>
              </w:rPr>
              <w:t>若所选定的司机中存在“当班”状态，则解绑失败，浮窗提示文案为“</w:t>
            </w:r>
            <w:del w:id="3613" w:author="ethink wang" w:date="2017-02-10T11:52:00Z">
              <w:r w:rsidDel="003F2A5A">
                <w:rPr>
                  <w:rFonts w:hint="eastAsia"/>
                </w:rPr>
                <w:delText>xxx</w:delText>
              </w:r>
            </w:del>
            <w:ins w:id="3614" w:author="ethink wang" w:date="2017-02-10T11:52:00Z">
              <w:r w:rsidR="003F2A5A">
                <w:rPr>
                  <w:rFonts w:hint="eastAsia"/>
                </w:rPr>
                <w:t>【司机名称】</w:t>
              </w:r>
            </w:ins>
            <w:r>
              <w:rPr>
                <w:rFonts w:hint="eastAsia"/>
              </w:rPr>
              <w:t>处于当班中，不能解绑，如需解绑，则需先执行交班或回收车辆”</w:t>
            </w:r>
          </w:p>
          <w:p w14:paraId="31B0FA66" w14:textId="39A53DF4" w:rsidR="00287D31" w:rsidRPr="00C65018" w:rsidRDefault="00287D31" w:rsidP="00C65018">
            <w:r>
              <w:t>3</w:t>
            </w:r>
            <w:del w:id="3615" w:author="ethink wang" w:date="2017-02-10T11:52:00Z">
              <w:r w:rsidDel="003F2A5A">
                <w:rPr>
                  <w:rFonts w:hint="eastAsia"/>
                </w:rPr>
                <w:delText xml:space="preserve"> </w:delText>
              </w:r>
            </w:del>
            <w:ins w:id="3616" w:author="ethink wang" w:date="2017-02-10T11:52:00Z">
              <w:r w:rsidR="003F2A5A">
                <w:rPr>
                  <w:rFonts w:hint="eastAsia"/>
                </w:rPr>
                <w:t>、</w:t>
              </w:r>
            </w:ins>
            <w:r>
              <w:t>在未配置对班司机的情形下</w:t>
            </w:r>
            <w:r>
              <w:rPr>
                <w:rFonts w:hint="eastAsia"/>
              </w:rPr>
              <w:t>，</w:t>
            </w:r>
            <w:r>
              <w:t>执行解绑操作</w:t>
            </w:r>
            <w:r>
              <w:rPr>
                <w:rFonts w:hint="eastAsia"/>
              </w:rPr>
              <w:t>，</w:t>
            </w:r>
            <w:r>
              <w:t>则需对选定解绑司机进行订单检测</w:t>
            </w:r>
            <w:r>
              <w:rPr>
                <w:rFonts w:hint="eastAsia"/>
              </w:rPr>
              <w:t>。</w:t>
            </w:r>
            <w:r>
              <w:t>即</w:t>
            </w:r>
            <w:r w:rsidRPr="00C65018">
              <w:rPr>
                <w:b/>
              </w:rPr>
              <w:t>不存在未完成订单</w:t>
            </w:r>
            <w:r w:rsidRPr="00C65018">
              <w:rPr>
                <w:rFonts w:hint="eastAsia"/>
                <w:b/>
              </w:rPr>
              <w:t>(</w:t>
            </w:r>
            <w:r w:rsidRPr="00C65018">
              <w:rPr>
                <w:rFonts w:hint="eastAsia"/>
                <w:b/>
              </w:rPr>
              <w:t>服务中、待出发</w:t>
            </w:r>
            <w:r w:rsidRPr="00C65018">
              <w:rPr>
                <w:rFonts w:hint="eastAsia"/>
                <w:b/>
              </w:rPr>
              <w:t>)</w:t>
            </w:r>
            <w:r w:rsidRPr="00C65018">
              <w:rPr>
                <w:rFonts w:hint="eastAsia"/>
                <w:b/>
              </w:rPr>
              <w:t>时方可解绑</w:t>
            </w:r>
            <w:r>
              <w:rPr>
                <w:rFonts w:hint="eastAsia"/>
              </w:rPr>
              <w:t>，如存在未完成订单，则解绑失败，浮窗提示文案“存在未完成订单，不可执行解绑操作”</w:t>
            </w:r>
          </w:p>
        </w:tc>
      </w:tr>
      <w:tr w:rsidR="00287D31" w:rsidRPr="00B00AB5" w14:paraId="7E199A2D" w14:textId="77777777" w:rsidTr="005836B4">
        <w:trPr>
          <w:trHeight w:val="729"/>
        </w:trPr>
        <w:tc>
          <w:tcPr>
            <w:tcW w:w="1387" w:type="dxa"/>
            <w:vMerge/>
            <w:vAlign w:val="center"/>
          </w:tcPr>
          <w:p w14:paraId="525619BE" w14:textId="77777777" w:rsidR="00287D31" w:rsidRDefault="00287D31" w:rsidP="005836B4">
            <w:pPr>
              <w:jc w:val="center"/>
              <w:rPr>
                <w:rFonts w:asciiTheme="minorEastAsia" w:hAnsiTheme="minorEastAsia"/>
              </w:rPr>
            </w:pPr>
          </w:p>
        </w:tc>
        <w:tc>
          <w:tcPr>
            <w:tcW w:w="1116" w:type="dxa"/>
            <w:vAlign w:val="center"/>
          </w:tcPr>
          <w:p w14:paraId="4C2681A3" w14:textId="77777777" w:rsidR="00287D31" w:rsidRDefault="00287D31" w:rsidP="005836B4">
            <w:r>
              <w:rPr>
                <w:rFonts w:hint="eastAsia"/>
              </w:rPr>
              <w:t>人工指派弹窗</w:t>
            </w:r>
          </w:p>
        </w:tc>
        <w:tc>
          <w:tcPr>
            <w:tcW w:w="5157" w:type="dxa"/>
            <w:vAlign w:val="center"/>
          </w:tcPr>
          <w:p w14:paraId="7C482E77" w14:textId="2DBEBA8C" w:rsidR="00287D31" w:rsidRDefault="00287D31" w:rsidP="00931956">
            <w:r>
              <w:rPr>
                <w:rFonts w:hint="eastAsia"/>
              </w:rPr>
              <w:t>1</w:t>
            </w:r>
            <w:ins w:id="3617" w:author="ethink wang" w:date="2017-02-10T12:05:00Z">
              <w:r w:rsidR="00057AFE">
                <w:rPr>
                  <w:rFonts w:hint="eastAsia"/>
                </w:rPr>
                <w:t>、</w:t>
              </w:r>
            </w:ins>
            <w:r>
              <w:rPr>
                <w:rFonts w:hint="eastAsia"/>
              </w:rPr>
              <w:t>“车牌号和登记城市”取自</w:t>
            </w:r>
            <w:del w:id="3618" w:author="ethink wang" w:date="2017-02-10T12:06:00Z">
              <w:r w:rsidDel="00057AFE">
                <w:rPr>
                  <w:rFonts w:hint="eastAsia"/>
                </w:rPr>
                <w:delText>刚刚</w:delText>
              </w:r>
            </w:del>
            <w:r>
              <w:rPr>
                <w:rFonts w:hint="eastAsia"/>
              </w:rPr>
              <w:t>绑定成功的车辆</w:t>
            </w:r>
          </w:p>
          <w:p w14:paraId="782B8CC7" w14:textId="5D25BA8F" w:rsidR="00287D31" w:rsidRDefault="00287D31" w:rsidP="00931956">
            <w:r>
              <w:rPr>
                <w:rFonts w:hint="eastAsia"/>
              </w:rPr>
              <w:t>2</w:t>
            </w:r>
            <w:ins w:id="3619" w:author="ethink wang" w:date="2017-02-10T12:05:00Z">
              <w:r w:rsidR="00057AFE">
                <w:rPr>
                  <w:rFonts w:hint="eastAsia"/>
                </w:rPr>
                <w:t>、</w:t>
              </w:r>
            </w:ins>
            <w:r>
              <w:rPr>
                <w:rFonts w:hint="eastAsia"/>
              </w:rPr>
              <w:t>“选择当班司机”下拉框，加载该车辆已绑定的司机</w:t>
            </w:r>
          </w:p>
          <w:p w14:paraId="39C4B0BE" w14:textId="39742285" w:rsidR="00287D31" w:rsidRDefault="00287D31" w:rsidP="00931956">
            <w:r>
              <w:rPr>
                <w:rFonts w:hint="eastAsia"/>
              </w:rPr>
              <w:t>3</w:t>
            </w:r>
            <w:del w:id="3620" w:author="ethink wang" w:date="2017-02-10T12:05:00Z">
              <w:r w:rsidDel="00057AFE">
                <w:rPr>
                  <w:rFonts w:hint="eastAsia"/>
                </w:rPr>
                <w:delText xml:space="preserve"> </w:delText>
              </w:r>
            </w:del>
            <w:ins w:id="3621" w:author="ethink wang" w:date="2017-02-10T12:05:00Z">
              <w:r w:rsidR="00057AFE">
                <w:rPr>
                  <w:rFonts w:hint="eastAsia"/>
                </w:rPr>
                <w:t>、</w:t>
              </w:r>
            </w:ins>
            <w:r>
              <w:rPr>
                <w:rFonts w:hint="eastAsia"/>
              </w:rPr>
              <w:t>点击“确定”，将所选司机设为当班司机，点击“取消”或“关闭”按键取消指派</w:t>
            </w:r>
          </w:p>
        </w:tc>
        <w:tc>
          <w:tcPr>
            <w:tcW w:w="2302" w:type="dxa"/>
            <w:vAlign w:val="center"/>
          </w:tcPr>
          <w:p w14:paraId="49BD4C01" w14:textId="77777777" w:rsidR="00287D31" w:rsidRDefault="00287D31" w:rsidP="005836B4">
            <w:r>
              <w:rPr>
                <w:rFonts w:hint="eastAsia"/>
              </w:rPr>
              <w:t>点击“确定”时，检测是否已选择司机，若未选择，浮窗提示文案“请选择当班司机”</w:t>
            </w:r>
          </w:p>
        </w:tc>
      </w:tr>
      <w:tr w:rsidR="00287D31" w:rsidRPr="00B00AB5" w14:paraId="5791F37A" w14:textId="77777777" w:rsidTr="005836B4">
        <w:trPr>
          <w:trHeight w:val="729"/>
          <w:ins w:id="3622" w:author="ethink wang" w:date="2017-02-10T11:38:00Z"/>
        </w:trPr>
        <w:tc>
          <w:tcPr>
            <w:tcW w:w="1387" w:type="dxa"/>
            <w:vAlign w:val="center"/>
          </w:tcPr>
          <w:p w14:paraId="751B2186" w14:textId="1753CE8B" w:rsidR="00287D31" w:rsidRDefault="00287D31" w:rsidP="005836B4">
            <w:pPr>
              <w:jc w:val="center"/>
              <w:rPr>
                <w:ins w:id="3623" w:author="ethink wang" w:date="2017-02-10T11:38:00Z"/>
                <w:rFonts w:asciiTheme="minorEastAsia" w:hAnsiTheme="minorEastAsia"/>
              </w:rPr>
            </w:pPr>
            <w:ins w:id="3624" w:author="ethink wang" w:date="2017-02-10T11:39:00Z">
              <w:r>
                <w:rPr>
                  <w:rFonts w:asciiTheme="minorEastAsia" w:hAnsiTheme="minorEastAsia" w:hint="eastAsia"/>
                </w:rPr>
                <w:lastRenderedPageBreak/>
                <w:t>Ⅴ</w:t>
              </w:r>
              <w:r>
                <w:rPr>
                  <w:rFonts w:hint="eastAsia"/>
                </w:rPr>
                <w:t>-</w:t>
              </w:r>
              <w:r>
                <w:t>A-05-02</w:t>
              </w:r>
              <w:r>
                <w:rPr>
                  <w:rFonts w:hint="eastAsia"/>
                </w:rPr>
                <w:t>-</w:t>
              </w:r>
              <w:r>
                <w:t>01</w:t>
              </w:r>
            </w:ins>
          </w:p>
        </w:tc>
        <w:tc>
          <w:tcPr>
            <w:tcW w:w="1116" w:type="dxa"/>
            <w:vAlign w:val="center"/>
          </w:tcPr>
          <w:p w14:paraId="2CE207B1" w14:textId="278BCB96" w:rsidR="00287D31" w:rsidRDefault="00287D31" w:rsidP="005836B4">
            <w:pPr>
              <w:rPr>
                <w:ins w:id="3625" w:author="ethink wang" w:date="2017-02-10T11:38:00Z"/>
              </w:rPr>
            </w:pPr>
            <w:commentRangeStart w:id="3626"/>
            <w:commentRangeStart w:id="3627"/>
            <w:ins w:id="3628" w:author="ethink wang" w:date="2017-02-10T11:39:00Z">
              <w:r>
                <w:rPr>
                  <w:rFonts w:hint="eastAsia"/>
                </w:rPr>
                <w:t>操作记录页面</w:t>
              </w:r>
              <w:commentRangeEnd w:id="3626"/>
              <w:r>
                <w:rPr>
                  <w:rStyle w:val="afe"/>
                </w:rPr>
                <w:commentReference w:id="3626"/>
              </w:r>
            </w:ins>
            <w:commentRangeEnd w:id="3627"/>
            <w:r w:rsidR="00566D95">
              <w:rPr>
                <w:rStyle w:val="afe"/>
              </w:rPr>
              <w:commentReference w:id="3627"/>
            </w:r>
          </w:p>
        </w:tc>
        <w:tc>
          <w:tcPr>
            <w:tcW w:w="5157" w:type="dxa"/>
            <w:vAlign w:val="center"/>
          </w:tcPr>
          <w:p w14:paraId="5E45CE59" w14:textId="77777777" w:rsidR="00287D31" w:rsidRDefault="00A9082B" w:rsidP="00931956">
            <w:r>
              <w:rPr>
                <w:rFonts w:hint="eastAsia"/>
              </w:rPr>
              <w:t>字段如原型，不赘述。</w:t>
            </w:r>
          </w:p>
          <w:p w14:paraId="137998DF" w14:textId="53AE61AE" w:rsidR="00A9082B" w:rsidRDefault="00A9082B" w:rsidP="00931956">
            <w:r>
              <w:rPr>
                <w:rFonts w:hint="eastAsia"/>
              </w:rPr>
              <w:t>1</w:t>
            </w:r>
            <w:r>
              <w:rPr>
                <w:rFonts w:hint="eastAsia"/>
              </w:rPr>
              <w:t>、操作类型为“绑定”时，解绑原因显示为“</w:t>
            </w:r>
            <w:r>
              <w:rPr>
                <w:rFonts w:hint="eastAsia"/>
              </w:rPr>
              <w:t>/</w:t>
            </w:r>
            <w:r>
              <w:rPr>
                <w:rFonts w:hint="eastAsia"/>
              </w:rPr>
              <w:t>”</w:t>
            </w:r>
          </w:p>
          <w:p w14:paraId="1208F2A5" w14:textId="77777777" w:rsidR="00A9082B" w:rsidRDefault="00A9082B" w:rsidP="00931956">
            <w:r>
              <w:t>2</w:t>
            </w:r>
            <w:r>
              <w:rPr>
                <w:rFonts w:hint="eastAsia"/>
              </w:rPr>
              <w:t>、已绑定人数为</w:t>
            </w:r>
            <w:r>
              <w:rPr>
                <w:rFonts w:hint="eastAsia"/>
              </w:rPr>
              <w:t>0</w:t>
            </w:r>
            <w:r>
              <w:rPr>
                <w:rFonts w:hint="eastAsia"/>
              </w:rPr>
              <w:t>时，“已绑定司机信息”为“</w:t>
            </w:r>
            <w:r>
              <w:rPr>
                <w:rFonts w:hint="eastAsia"/>
              </w:rPr>
              <w:t>/</w:t>
            </w:r>
            <w:r>
              <w:rPr>
                <w:rFonts w:hint="eastAsia"/>
              </w:rPr>
              <w:t>”</w:t>
            </w:r>
          </w:p>
          <w:p w14:paraId="4D931254" w14:textId="77777777" w:rsidR="00A9082B" w:rsidRDefault="00A9082B" w:rsidP="00931956">
            <w:r>
              <w:rPr>
                <w:rFonts w:hint="eastAsia"/>
              </w:rPr>
              <w:t>3</w:t>
            </w:r>
            <w:r>
              <w:rPr>
                <w:rFonts w:hint="eastAsia"/>
              </w:rPr>
              <w:t>、已绑定信息通过“司机姓名”和“工号”两个字段拼合而成，中间间隔一个空格</w:t>
            </w:r>
          </w:p>
          <w:p w14:paraId="0D2D6230" w14:textId="77777777" w:rsidR="00A9082B" w:rsidRDefault="00A9082B" w:rsidP="00931956">
            <w:r>
              <w:rPr>
                <w:rFonts w:hint="eastAsia"/>
              </w:rPr>
              <w:t>4</w:t>
            </w:r>
            <w:r>
              <w:rPr>
                <w:rFonts w:hint="eastAsia"/>
              </w:rPr>
              <w:t>、“已绑定司机信息”列最多显示</w:t>
            </w:r>
            <w:r>
              <w:rPr>
                <w:rFonts w:hint="eastAsia"/>
              </w:rPr>
              <w:t>4</w:t>
            </w:r>
            <w:r>
              <w:rPr>
                <w:rFonts w:hint="eastAsia"/>
              </w:rPr>
              <w:t>个已绑定司机，中间用顿号间隔，当多于</w:t>
            </w:r>
            <w:r>
              <w:rPr>
                <w:rFonts w:hint="eastAsia"/>
              </w:rPr>
              <w:t>4</w:t>
            </w:r>
            <w:r>
              <w:rPr>
                <w:rFonts w:hint="eastAsia"/>
              </w:rPr>
              <w:t>个时，最后一个司机后面加“</w:t>
            </w:r>
            <w:r>
              <w:t>…</w:t>
            </w:r>
            <w:r>
              <w:rPr>
                <w:rFonts w:hint="eastAsia"/>
              </w:rPr>
              <w:t>”，当鼠标在其上</w:t>
            </w:r>
            <w:r w:rsidR="00194332">
              <w:rPr>
                <w:rFonts w:hint="eastAsia"/>
              </w:rPr>
              <w:t>驻留时，显示全部信息</w:t>
            </w:r>
          </w:p>
          <w:p w14:paraId="764DEE6F" w14:textId="5879DA5B" w:rsidR="00194332" w:rsidRPr="00A9082B" w:rsidRDefault="00194332" w:rsidP="00931956">
            <w:pPr>
              <w:rPr>
                <w:ins w:id="3629" w:author="ethink wang" w:date="2017-02-10T11:38:00Z"/>
              </w:rPr>
            </w:pPr>
            <w:r>
              <w:rPr>
                <w:rFonts w:hint="eastAsia"/>
              </w:rPr>
              <w:t>5</w:t>
            </w:r>
            <w:r>
              <w:rPr>
                <w:rFonts w:hint="eastAsia"/>
              </w:rPr>
              <w:t>、列表按照操作时间的倒序排列</w:t>
            </w:r>
          </w:p>
        </w:tc>
        <w:tc>
          <w:tcPr>
            <w:tcW w:w="2302" w:type="dxa"/>
            <w:vAlign w:val="center"/>
          </w:tcPr>
          <w:p w14:paraId="26C11010" w14:textId="77777777" w:rsidR="00287D31" w:rsidRDefault="00287D31" w:rsidP="005836B4">
            <w:pPr>
              <w:rPr>
                <w:ins w:id="3630" w:author="ethink wang" w:date="2017-02-10T11:38:00Z"/>
              </w:rPr>
            </w:pPr>
          </w:p>
        </w:tc>
      </w:tr>
    </w:tbl>
    <w:p w14:paraId="373CAC0E" w14:textId="77777777" w:rsidR="004F6D2B" w:rsidRPr="003A741D" w:rsidRDefault="004F6D2B" w:rsidP="004F6D2B"/>
    <w:p w14:paraId="2DA16ABB" w14:textId="77777777" w:rsidR="009F38DA" w:rsidRDefault="009F38DA" w:rsidP="006E1CFC">
      <w:pPr>
        <w:pStyle w:val="3"/>
      </w:pPr>
      <w:bookmarkStart w:id="3631" w:name="_Toc474764563"/>
      <w:r>
        <w:rPr>
          <w:rFonts w:ascii="宋体" w:eastAsia="宋体" w:hAnsi="宋体" w:cs="宋体" w:hint="eastAsia"/>
        </w:rPr>
        <w:t>服务规则</w:t>
      </w:r>
      <w:bookmarkEnd w:id="3631"/>
    </w:p>
    <w:p w14:paraId="24885304" w14:textId="77777777" w:rsidR="00191AE7" w:rsidRDefault="00191AE7" w:rsidP="006E1CFC">
      <w:pPr>
        <w:pStyle w:val="4"/>
      </w:pPr>
      <w:bookmarkStart w:id="3632" w:name="_Toc474764564"/>
      <w:r>
        <w:t>服务车型</w:t>
      </w:r>
      <w:bookmarkEnd w:id="3632"/>
    </w:p>
    <w:p w14:paraId="1CE57415" w14:textId="77777777" w:rsidR="00191AE7" w:rsidRDefault="00191AE7" w:rsidP="00191AE7">
      <w:pPr>
        <w:pStyle w:val="5"/>
      </w:pPr>
      <w:r>
        <w:t>用例描述</w:t>
      </w:r>
    </w:p>
    <w:p w14:paraId="29A302E0" w14:textId="77777777" w:rsidR="00191AE7" w:rsidRPr="00191AE7" w:rsidRDefault="00191AE7" w:rsidP="00191AE7">
      <w:r>
        <w:rPr>
          <w:rFonts w:hint="eastAsia"/>
        </w:rPr>
        <w:t xml:space="preserve">  </w:t>
      </w:r>
      <w:r>
        <w:rPr>
          <w:rFonts w:hint="eastAsia"/>
        </w:rPr>
        <w:t>服务车型的新增、编辑、启用、禁用等管理操作。</w:t>
      </w:r>
      <w:r w:rsidR="000D0FD9">
        <w:rPr>
          <w:rFonts w:hint="eastAsia"/>
        </w:rPr>
        <w:t>样式参照一期、二期的租赁端“服务车型”页面</w:t>
      </w:r>
    </w:p>
    <w:p w14:paraId="6DB21C85" w14:textId="77777777" w:rsidR="00191AE7" w:rsidRDefault="00191AE7" w:rsidP="00191AE7">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191AE7" w:rsidRPr="00753787" w14:paraId="39411C2F" w14:textId="77777777" w:rsidTr="00191AE7">
        <w:trPr>
          <w:trHeight w:val="567"/>
        </w:trPr>
        <w:tc>
          <w:tcPr>
            <w:tcW w:w="1387" w:type="dxa"/>
            <w:shd w:val="clear" w:color="auto" w:fill="D9D9D9" w:themeFill="background1" w:themeFillShade="D9"/>
            <w:vAlign w:val="center"/>
          </w:tcPr>
          <w:p w14:paraId="64FD0FA7" w14:textId="77777777" w:rsidR="00191AE7" w:rsidRPr="00753787" w:rsidRDefault="00191AE7" w:rsidP="00191AE7">
            <w:pPr>
              <w:jc w:val="center"/>
              <w:rPr>
                <w:b/>
              </w:rPr>
            </w:pPr>
            <w:r>
              <w:rPr>
                <w:rFonts w:hint="eastAsia"/>
                <w:b/>
              </w:rPr>
              <w:t>页面</w:t>
            </w:r>
          </w:p>
        </w:tc>
        <w:tc>
          <w:tcPr>
            <w:tcW w:w="1116" w:type="dxa"/>
            <w:shd w:val="clear" w:color="auto" w:fill="D9D9D9" w:themeFill="background1" w:themeFillShade="D9"/>
            <w:vAlign w:val="center"/>
          </w:tcPr>
          <w:p w14:paraId="5B4E64E4" w14:textId="77777777" w:rsidR="00191AE7" w:rsidRPr="00753787" w:rsidRDefault="00191AE7" w:rsidP="00191AE7">
            <w:pPr>
              <w:jc w:val="center"/>
              <w:rPr>
                <w:b/>
              </w:rPr>
            </w:pPr>
            <w:r w:rsidRPr="00753787">
              <w:rPr>
                <w:b/>
              </w:rPr>
              <w:t>元素名称</w:t>
            </w:r>
          </w:p>
        </w:tc>
        <w:tc>
          <w:tcPr>
            <w:tcW w:w="5157" w:type="dxa"/>
            <w:shd w:val="clear" w:color="auto" w:fill="D9D9D9" w:themeFill="background1" w:themeFillShade="D9"/>
            <w:vAlign w:val="center"/>
          </w:tcPr>
          <w:p w14:paraId="698155E5" w14:textId="77777777" w:rsidR="00191AE7" w:rsidRPr="00753787" w:rsidRDefault="00191AE7" w:rsidP="00191AE7">
            <w:pPr>
              <w:jc w:val="center"/>
              <w:rPr>
                <w:b/>
              </w:rPr>
            </w:pPr>
            <w:r w:rsidRPr="00753787">
              <w:rPr>
                <w:b/>
              </w:rPr>
              <w:t>描述</w:t>
            </w:r>
          </w:p>
        </w:tc>
        <w:tc>
          <w:tcPr>
            <w:tcW w:w="2302" w:type="dxa"/>
            <w:shd w:val="clear" w:color="auto" w:fill="D9D9D9" w:themeFill="background1" w:themeFillShade="D9"/>
            <w:vAlign w:val="center"/>
          </w:tcPr>
          <w:p w14:paraId="21C90E95" w14:textId="77777777" w:rsidR="00191AE7" w:rsidRPr="00753787" w:rsidRDefault="00191AE7" w:rsidP="00191AE7">
            <w:pPr>
              <w:ind w:leftChars="-253" w:left="-531"/>
              <w:jc w:val="center"/>
              <w:rPr>
                <w:b/>
              </w:rPr>
            </w:pPr>
            <w:r>
              <w:rPr>
                <w:rFonts w:hint="eastAsia"/>
                <w:b/>
              </w:rPr>
              <w:t>异常处理</w:t>
            </w:r>
          </w:p>
        </w:tc>
      </w:tr>
      <w:tr w:rsidR="001A25A3" w14:paraId="6E399972" w14:textId="77777777" w:rsidTr="00191AE7">
        <w:trPr>
          <w:trHeight w:val="729"/>
        </w:trPr>
        <w:tc>
          <w:tcPr>
            <w:tcW w:w="1387" w:type="dxa"/>
            <w:vMerge w:val="restart"/>
            <w:vAlign w:val="center"/>
          </w:tcPr>
          <w:p w14:paraId="11E2F771" w14:textId="77777777" w:rsidR="001A25A3" w:rsidRDefault="001A25A3" w:rsidP="00191AE7">
            <w:pPr>
              <w:jc w:val="center"/>
            </w:pPr>
            <w:r>
              <w:rPr>
                <w:rFonts w:asciiTheme="minorEastAsia" w:hAnsiTheme="minorEastAsia" w:hint="eastAsia"/>
              </w:rPr>
              <w:t>Ⅴ</w:t>
            </w:r>
            <w:r>
              <w:rPr>
                <w:rFonts w:hint="eastAsia"/>
              </w:rPr>
              <w:t>-</w:t>
            </w:r>
            <w:r>
              <w:t>B-03</w:t>
            </w:r>
          </w:p>
        </w:tc>
        <w:tc>
          <w:tcPr>
            <w:tcW w:w="1116" w:type="dxa"/>
            <w:vAlign w:val="center"/>
          </w:tcPr>
          <w:p w14:paraId="4B3B5EA6" w14:textId="77777777" w:rsidR="001A25A3" w:rsidRDefault="001A25A3" w:rsidP="00191AE7">
            <w:r>
              <w:rPr>
                <w:rFonts w:hint="eastAsia"/>
              </w:rPr>
              <w:t>列表</w:t>
            </w:r>
          </w:p>
        </w:tc>
        <w:tc>
          <w:tcPr>
            <w:tcW w:w="5157" w:type="dxa"/>
            <w:vAlign w:val="center"/>
          </w:tcPr>
          <w:p w14:paraId="3FAAF3C6" w14:textId="124CD52E" w:rsidR="001A25A3" w:rsidDel="00161877" w:rsidRDefault="001A25A3">
            <w:pPr>
              <w:rPr>
                <w:del w:id="3633" w:author="ethink wang" w:date="2017-02-10T14:16:00Z"/>
              </w:rPr>
            </w:pPr>
            <w:r>
              <w:t>初始化显示所有服务车型</w:t>
            </w:r>
            <w:ins w:id="3634" w:author="ethink wang" w:date="2017-02-10T14:16:00Z">
              <w:r w:rsidR="00161877">
                <w:rPr>
                  <w:rFonts w:hint="eastAsia"/>
                </w:rPr>
                <w:t>；</w:t>
              </w:r>
            </w:ins>
            <w:del w:id="3635" w:author="ethink wang" w:date="2017-02-10T14:16:00Z">
              <w:r w:rsidDel="00161877">
                <w:delText>新</w:delText>
              </w:r>
            </w:del>
          </w:p>
          <w:p w14:paraId="1C56DB3B" w14:textId="1BFD5E46" w:rsidR="001A25A3" w:rsidRPr="00F0182A" w:rsidRDefault="001A25A3" w:rsidP="00161877">
            <w:r>
              <w:t>根据车型级别从小到大排序</w:t>
            </w:r>
          </w:p>
        </w:tc>
        <w:tc>
          <w:tcPr>
            <w:tcW w:w="2302" w:type="dxa"/>
            <w:vAlign w:val="center"/>
          </w:tcPr>
          <w:p w14:paraId="4B253A47" w14:textId="77777777" w:rsidR="001A25A3" w:rsidRPr="00054E2A" w:rsidRDefault="001A25A3" w:rsidP="00191AE7"/>
        </w:tc>
      </w:tr>
      <w:tr w:rsidR="001A25A3" w14:paraId="7FDD72ED" w14:textId="77777777" w:rsidTr="00191AE7">
        <w:trPr>
          <w:trHeight w:val="729"/>
        </w:trPr>
        <w:tc>
          <w:tcPr>
            <w:tcW w:w="1387" w:type="dxa"/>
            <w:vMerge/>
            <w:vAlign w:val="center"/>
          </w:tcPr>
          <w:p w14:paraId="32C09A95" w14:textId="77777777" w:rsidR="001A25A3" w:rsidRDefault="001A25A3" w:rsidP="00191AE7">
            <w:pPr>
              <w:jc w:val="center"/>
              <w:rPr>
                <w:rFonts w:asciiTheme="minorEastAsia" w:hAnsiTheme="minorEastAsia"/>
              </w:rPr>
            </w:pPr>
          </w:p>
        </w:tc>
        <w:tc>
          <w:tcPr>
            <w:tcW w:w="1116" w:type="dxa"/>
            <w:vAlign w:val="center"/>
          </w:tcPr>
          <w:p w14:paraId="21F71CD3" w14:textId="77777777" w:rsidR="001A25A3" w:rsidRDefault="001A25A3" w:rsidP="00191AE7">
            <w:r>
              <w:rPr>
                <w:rFonts w:hint="eastAsia"/>
              </w:rPr>
              <w:t>新增</w:t>
            </w:r>
          </w:p>
        </w:tc>
        <w:tc>
          <w:tcPr>
            <w:tcW w:w="5157" w:type="dxa"/>
            <w:vAlign w:val="center"/>
          </w:tcPr>
          <w:p w14:paraId="20198433" w14:textId="18E2D4D4" w:rsidR="001A25A3" w:rsidRDefault="001A25A3" w:rsidP="00191AE7">
            <w:r>
              <w:t>点击</w:t>
            </w:r>
            <w:ins w:id="3636" w:author="ethink wang" w:date="2017-02-10T14:15:00Z">
              <w:r w:rsidR="00161877">
                <w:rPr>
                  <w:rFonts w:hint="eastAsia"/>
                </w:rPr>
                <w:t>，</w:t>
              </w:r>
            </w:ins>
            <w:r>
              <w:t>弹出</w:t>
            </w:r>
            <w:r>
              <w:rPr>
                <w:rFonts w:hint="eastAsia"/>
              </w:rPr>
              <w:t>“新增服务车型”弹窗</w:t>
            </w:r>
          </w:p>
        </w:tc>
        <w:tc>
          <w:tcPr>
            <w:tcW w:w="2302" w:type="dxa"/>
            <w:vAlign w:val="center"/>
          </w:tcPr>
          <w:p w14:paraId="0DF15F30" w14:textId="77777777" w:rsidR="001A25A3" w:rsidRPr="00054E2A" w:rsidRDefault="001A25A3" w:rsidP="00191AE7"/>
        </w:tc>
      </w:tr>
      <w:tr w:rsidR="001A25A3" w14:paraId="64FC25FA" w14:textId="77777777" w:rsidTr="00191AE7">
        <w:trPr>
          <w:trHeight w:val="729"/>
        </w:trPr>
        <w:tc>
          <w:tcPr>
            <w:tcW w:w="1387" w:type="dxa"/>
            <w:vMerge/>
            <w:vAlign w:val="center"/>
          </w:tcPr>
          <w:p w14:paraId="6D8EDAAB" w14:textId="77777777" w:rsidR="001A25A3" w:rsidRDefault="001A25A3" w:rsidP="00191AE7">
            <w:pPr>
              <w:jc w:val="center"/>
              <w:rPr>
                <w:rFonts w:asciiTheme="minorEastAsia" w:hAnsiTheme="minorEastAsia"/>
              </w:rPr>
            </w:pPr>
          </w:p>
        </w:tc>
        <w:tc>
          <w:tcPr>
            <w:tcW w:w="1116" w:type="dxa"/>
            <w:vAlign w:val="center"/>
          </w:tcPr>
          <w:p w14:paraId="1C67B39B" w14:textId="77777777" w:rsidR="001A25A3" w:rsidRDefault="001A25A3" w:rsidP="00191AE7">
            <w:r>
              <w:rPr>
                <w:rFonts w:hint="eastAsia"/>
              </w:rPr>
              <w:t>修改</w:t>
            </w:r>
          </w:p>
        </w:tc>
        <w:tc>
          <w:tcPr>
            <w:tcW w:w="5157" w:type="dxa"/>
            <w:vAlign w:val="center"/>
          </w:tcPr>
          <w:p w14:paraId="516200EC" w14:textId="19A391D2" w:rsidR="001A25A3" w:rsidRDefault="001A25A3" w:rsidP="00191AE7">
            <w:r>
              <w:t>点击</w:t>
            </w:r>
            <w:ins w:id="3637" w:author="ethink wang" w:date="2017-02-10T14:15:00Z">
              <w:r w:rsidR="00161877">
                <w:rPr>
                  <w:rFonts w:hint="eastAsia"/>
                </w:rPr>
                <w:t>，</w:t>
              </w:r>
            </w:ins>
            <w:r>
              <w:t>弹出</w:t>
            </w:r>
            <w:r>
              <w:rPr>
                <w:rFonts w:hint="eastAsia"/>
              </w:rPr>
              <w:t>“维护服务车型弹窗”</w:t>
            </w:r>
          </w:p>
        </w:tc>
        <w:tc>
          <w:tcPr>
            <w:tcW w:w="2302" w:type="dxa"/>
            <w:vAlign w:val="center"/>
          </w:tcPr>
          <w:p w14:paraId="37CA3FBE" w14:textId="77777777" w:rsidR="001A25A3" w:rsidRPr="00054E2A" w:rsidRDefault="001A25A3" w:rsidP="00191AE7"/>
        </w:tc>
      </w:tr>
      <w:tr w:rsidR="001A25A3" w14:paraId="56EECD70" w14:textId="77777777" w:rsidTr="00191AE7">
        <w:trPr>
          <w:trHeight w:val="729"/>
        </w:trPr>
        <w:tc>
          <w:tcPr>
            <w:tcW w:w="1387" w:type="dxa"/>
            <w:vMerge/>
            <w:vAlign w:val="center"/>
          </w:tcPr>
          <w:p w14:paraId="3849CC60" w14:textId="77777777" w:rsidR="001A25A3" w:rsidRDefault="001A25A3" w:rsidP="00191AE7">
            <w:pPr>
              <w:jc w:val="center"/>
              <w:rPr>
                <w:rFonts w:asciiTheme="minorEastAsia" w:hAnsiTheme="minorEastAsia"/>
              </w:rPr>
            </w:pPr>
          </w:p>
        </w:tc>
        <w:tc>
          <w:tcPr>
            <w:tcW w:w="1116" w:type="dxa"/>
            <w:vAlign w:val="center"/>
          </w:tcPr>
          <w:p w14:paraId="02324F94" w14:textId="77777777" w:rsidR="001A25A3" w:rsidRDefault="001A25A3" w:rsidP="00191AE7">
            <w:r>
              <w:rPr>
                <w:rFonts w:hint="eastAsia"/>
              </w:rPr>
              <w:t>分配车系</w:t>
            </w:r>
          </w:p>
        </w:tc>
        <w:tc>
          <w:tcPr>
            <w:tcW w:w="5157" w:type="dxa"/>
            <w:vAlign w:val="center"/>
          </w:tcPr>
          <w:p w14:paraId="5F2385EE" w14:textId="0775C1BC" w:rsidR="001A25A3" w:rsidRDefault="00E439CC" w:rsidP="00191AE7">
            <w:r>
              <w:t>点击</w:t>
            </w:r>
            <w:ins w:id="3638" w:author="ethink wang" w:date="2017-02-10T14:16:00Z">
              <w:r w:rsidR="00161877">
                <w:rPr>
                  <w:rFonts w:hint="eastAsia"/>
                </w:rPr>
                <w:t>，</w:t>
              </w:r>
            </w:ins>
            <w:r>
              <w:t>弹出</w:t>
            </w:r>
            <w:r>
              <w:rPr>
                <w:rFonts w:hint="eastAsia"/>
              </w:rPr>
              <w:t>“车系分配”窗口</w:t>
            </w:r>
          </w:p>
        </w:tc>
        <w:tc>
          <w:tcPr>
            <w:tcW w:w="2302" w:type="dxa"/>
            <w:vAlign w:val="center"/>
          </w:tcPr>
          <w:p w14:paraId="70D5D8E5" w14:textId="77777777" w:rsidR="001A25A3" w:rsidRPr="00054E2A" w:rsidRDefault="001A25A3" w:rsidP="00191AE7"/>
        </w:tc>
      </w:tr>
      <w:tr w:rsidR="001A25A3" w14:paraId="082B87FB" w14:textId="77777777" w:rsidTr="00191AE7">
        <w:trPr>
          <w:trHeight w:val="729"/>
        </w:trPr>
        <w:tc>
          <w:tcPr>
            <w:tcW w:w="1387" w:type="dxa"/>
            <w:vMerge/>
            <w:vAlign w:val="center"/>
          </w:tcPr>
          <w:p w14:paraId="224C3275" w14:textId="77777777" w:rsidR="001A25A3" w:rsidRDefault="001A25A3" w:rsidP="00191AE7">
            <w:pPr>
              <w:jc w:val="center"/>
              <w:rPr>
                <w:rFonts w:asciiTheme="minorEastAsia" w:hAnsiTheme="minorEastAsia"/>
              </w:rPr>
            </w:pPr>
          </w:p>
        </w:tc>
        <w:tc>
          <w:tcPr>
            <w:tcW w:w="1116" w:type="dxa"/>
            <w:vAlign w:val="center"/>
          </w:tcPr>
          <w:p w14:paraId="60387424" w14:textId="77777777" w:rsidR="001A25A3" w:rsidRDefault="001A25A3" w:rsidP="00191AE7">
            <w:r>
              <w:rPr>
                <w:rFonts w:hint="eastAsia"/>
              </w:rPr>
              <w:t>启用</w:t>
            </w:r>
          </w:p>
        </w:tc>
        <w:tc>
          <w:tcPr>
            <w:tcW w:w="5157" w:type="dxa"/>
            <w:vAlign w:val="center"/>
          </w:tcPr>
          <w:p w14:paraId="70CC6769" w14:textId="77777777" w:rsidR="001A25A3" w:rsidRDefault="00E439CC" w:rsidP="00191AE7">
            <w:r>
              <w:t>服务车型禁用状态显示</w:t>
            </w:r>
            <w:r>
              <w:rPr>
                <w:rFonts w:hint="eastAsia"/>
              </w:rPr>
              <w:t>“启用”按键，点击直接启用，成功后提示文案“启用成功”</w:t>
            </w:r>
          </w:p>
        </w:tc>
        <w:tc>
          <w:tcPr>
            <w:tcW w:w="2302" w:type="dxa"/>
            <w:vAlign w:val="center"/>
          </w:tcPr>
          <w:p w14:paraId="6CA81B48" w14:textId="77777777" w:rsidR="001A25A3" w:rsidRPr="00054E2A" w:rsidRDefault="001A25A3" w:rsidP="00191AE7"/>
        </w:tc>
      </w:tr>
      <w:tr w:rsidR="001A25A3" w14:paraId="74D4B440" w14:textId="77777777" w:rsidTr="00191AE7">
        <w:trPr>
          <w:trHeight w:val="729"/>
        </w:trPr>
        <w:tc>
          <w:tcPr>
            <w:tcW w:w="1387" w:type="dxa"/>
            <w:vMerge/>
            <w:vAlign w:val="center"/>
          </w:tcPr>
          <w:p w14:paraId="090C4E2D" w14:textId="77777777" w:rsidR="001A25A3" w:rsidRDefault="001A25A3" w:rsidP="00191AE7">
            <w:pPr>
              <w:jc w:val="center"/>
              <w:rPr>
                <w:rFonts w:asciiTheme="minorEastAsia" w:hAnsiTheme="minorEastAsia"/>
              </w:rPr>
            </w:pPr>
          </w:p>
        </w:tc>
        <w:tc>
          <w:tcPr>
            <w:tcW w:w="1116" w:type="dxa"/>
            <w:vAlign w:val="center"/>
          </w:tcPr>
          <w:p w14:paraId="381FCB59" w14:textId="77777777" w:rsidR="001A25A3" w:rsidRDefault="001A25A3" w:rsidP="00191AE7">
            <w:r>
              <w:rPr>
                <w:rFonts w:hint="eastAsia"/>
              </w:rPr>
              <w:t>禁用</w:t>
            </w:r>
          </w:p>
        </w:tc>
        <w:tc>
          <w:tcPr>
            <w:tcW w:w="5157" w:type="dxa"/>
            <w:vAlign w:val="center"/>
          </w:tcPr>
          <w:p w14:paraId="36C8D53F" w14:textId="21EE77E6" w:rsidR="001A25A3" w:rsidRDefault="00E439CC" w:rsidP="00161877">
            <w:r>
              <w:t>服务车型在启用状态显示</w:t>
            </w:r>
            <w:r>
              <w:rPr>
                <w:rFonts w:hint="eastAsia"/>
              </w:rPr>
              <w:t>“</w:t>
            </w:r>
            <w:ins w:id="3639" w:author="ethink wang" w:date="2017-02-10T14:18:00Z">
              <w:r w:rsidR="00161877">
                <w:t>禁用</w:t>
              </w:r>
            </w:ins>
            <w:del w:id="3640" w:author="ethink wang" w:date="2017-02-10T14:18:00Z">
              <w:r w:rsidDel="00161877">
                <w:rPr>
                  <w:rFonts w:hint="eastAsia"/>
                </w:rPr>
                <w:delText>启用</w:delText>
              </w:r>
            </w:del>
            <w:r>
              <w:rPr>
                <w:rFonts w:hint="eastAsia"/>
              </w:rPr>
              <w:t>”按键，点击直接禁用，成功后提示文案“禁用成功”，</w:t>
            </w:r>
            <w:del w:id="3641" w:author="ethink wang" w:date="2017-02-10T14:21:00Z">
              <w:r w:rsidDel="00161877">
                <w:rPr>
                  <w:rFonts w:hint="eastAsia"/>
                </w:rPr>
                <w:delText>同时推送消息到乘客端和租赁端，在下单页面不再显示该服务车型</w:delText>
              </w:r>
            </w:del>
            <w:ins w:id="3642" w:author="ethink wang" w:date="2017-02-10T14:20:00Z">
              <w:r w:rsidR="00161877" w:rsidRPr="0064379D">
                <w:rPr>
                  <w:rFonts w:hint="eastAsia"/>
                  <w:b/>
                </w:rPr>
                <w:t>同步强制刷新</w:t>
              </w:r>
              <w:r w:rsidR="00161877">
                <w:rPr>
                  <w:rFonts w:hint="eastAsia"/>
                </w:rPr>
                <w:t>乘客端、运管端下单页面服务车型，即不再显示该禁用服务车型。</w:t>
              </w:r>
            </w:ins>
          </w:p>
        </w:tc>
        <w:tc>
          <w:tcPr>
            <w:tcW w:w="2302" w:type="dxa"/>
            <w:vAlign w:val="center"/>
          </w:tcPr>
          <w:p w14:paraId="51A9A967" w14:textId="77777777" w:rsidR="001A25A3" w:rsidRPr="00054E2A" w:rsidRDefault="00E439CC" w:rsidP="00191AE7">
            <w:r>
              <w:t>执行禁用操作时</w:t>
            </w:r>
            <w:r>
              <w:rPr>
                <w:rFonts w:hint="eastAsia"/>
              </w:rPr>
              <w:t>，</w:t>
            </w:r>
            <w:r>
              <w:t>需对服务车型所分配的车系进行检测</w:t>
            </w:r>
            <w:r>
              <w:rPr>
                <w:rFonts w:hint="eastAsia"/>
              </w:rPr>
              <w:t>，</w:t>
            </w:r>
            <w:r>
              <w:t>即不能存在已分配的车系</w:t>
            </w:r>
            <w:r>
              <w:rPr>
                <w:rFonts w:hint="eastAsia"/>
              </w:rPr>
              <w:t>，</w:t>
            </w:r>
            <w:r>
              <w:t>如存在</w:t>
            </w:r>
            <w:r>
              <w:rPr>
                <w:rFonts w:hint="eastAsia"/>
              </w:rPr>
              <w:t>，</w:t>
            </w:r>
            <w:r>
              <w:t>浮窗提示文案</w:t>
            </w:r>
            <w:r>
              <w:rPr>
                <w:rFonts w:hint="eastAsia"/>
              </w:rPr>
              <w:t>“当前服务车型已分配品牌车系，请取消分配后再试”</w:t>
            </w:r>
          </w:p>
        </w:tc>
      </w:tr>
      <w:tr w:rsidR="002A6958" w14:paraId="49DB667B" w14:textId="77777777" w:rsidTr="00191AE7">
        <w:trPr>
          <w:trHeight w:val="729"/>
        </w:trPr>
        <w:tc>
          <w:tcPr>
            <w:tcW w:w="1387" w:type="dxa"/>
            <w:vMerge w:val="restart"/>
            <w:vAlign w:val="center"/>
          </w:tcPr>
          <w:p w14:paraId="1F13E14E" w14:textId="77777777" w:rsidR="002A6958" w:rsidRDefault="002A6958" w:rsidP="00191AE7">
            <w:pPr>
              <w:jc w:val="center"/>
              <w:rPr>
                <w:rFonts w:asciiTheme="minorEastAsia" w:hAnsiTheme="minorEastAsia"/>
              </w:rPr>
            </w:pPr>
            <w:r>
              <w:rPr>
                <w:rFonts w:asciiTheme="minorEastAsia" w:hAnsiTheme="minorEastAsia" w:hint="eastAsia"/>
              </w:rPr>
              <w:t>新增弹窗</w:t>
            </w:r>
          </w:p>
        </w:tc>
        <w:tc>
          <w:tcPr>
            <w:tcW w:w="1116" w:type="dxa"/>
            <w:vAlign w:val="center"/>
          </w:tcPr>
          <w:p w14:paraId="58B73019" w14:textId="77777777" w:rsidR="002A6958" w:rsidRDefault="002A6958" w:rsidP="00191AE7">
            <w:r>
              <w:rPr>
                <w:rFonts w:hint="eastAsia"/>
              </w:rPr>
              <w:t>车型名称</w:t>
            </w:r>
          </w:p>
        </w:tc>
        <w:tc>
          <w:tcPr>
            <w:tcW w:w="5157" w:type="dxa"/>
            <w:vAlign w:val="center"/>
          </w:tcPr>
          <w:p w14:paraId="06BD02DB" w14:textId="4BF2E74F" w:rsidR="002A6958" w:rsidDel="00161877" w:rsidRDefault="00161877" w:rsidP="00191AE7">
            <w:pPr>
              <w:rPr>
                <w:del w:id="3643" w:author="ethink wang" w:date="2017-02-10T14:22:00Z"/>
              </w:rPr>
            </w:pPr>
            <w:ins w:id="3644" w:author="ethink wang" w:date="2017-02-10T14:22:00Z">
              <w:r>
                <w:t>1</w:t>
              </w:r>
              <w:r>
                <w:rPr>
                  <w:rFonts w:hint="eastAsia"/>
                </w:rPr>
                <w:t>、</w:t>
              </w:r>
            </w:ins>
            <w:del w:id="3645" w:author="ethink wang" w:date="2017-02-10T14:22:00Z">
              <w:r w:rsidR="002A6958" w:rsidDel="00161877">
                <w:rPr>
                  <w:rFonts w:hint="eastAsia"/>
                </w:rPr>
                <w:delText xml:space="preserve">1 </w:delText>
              </w:r>
              <w:r w:rsidR="002A6958" w:rsidDel="00161877">
                <w:rPr>
                  <w:rFonts w:hint="eastAsia"/>
                </w:rPr>
                <w:delText>文本框</w:delText>
              </w:r>
            </w:del>
          </w:p>
          <w:p w14:paraId="1C2341E2" w14:textId="6F1C708A" w:rsidR="002A6958" w:rsidRDefault="002A6958" w:rsidP="00161877">
            <w:del w:id="3646" w:author="ethink wang" w:date="2017-02-10T14:22:00Z">
              <w:r w:rsidDel="00161877">
                <w:rPr>
                  <w:rFonts w:hint="eastAsia"/>
                </w:rPr>
                <w:delText>2</w:delText>
              </w:r>
              <w:r w:rsidDel="00161877">
                <w:delText xml:space="preserve"> </w:delText>
              </w:r>
              <w:r w:rsidDel="00161877">
                <w:delText>必填</w:delText>
              </w:r>
              <w:r w:rsidDel="00161877">
                <w:rPr>
                  <w:rFonts w:hint="eastAsia"/>
                </w:rPr>
                <w:delText>，</w:delText>
              </w:r>
            </w:del>
            <w:r>
              <w:t>最多输入</w:t>
            </w:r>
            <w:r>
              <w:rPr>
                <w:rFonts w:hint="eastAsia"/>
              </w:rPr>
              <w:t>6</w:t>
            </w:r>
            <w:r>
              <w:rPr>
                <w:rFonts w:hint="eastAsia"/>
              </w:rPr>
              <w:t>个字符，超过后不可输入</w:t>
            </w:r>
          </w:p>
          <w:p w14:paraId="0FA34908" w14:textId="1C427C34" w:rsidR="002A6958" w:rsidRPr="00E439CC" w:rsidRDefault="002A6958" w:rsidP="00191AE7">
            <w:del w:id="3647" w:author="ethink wang" w:date="2017-02-10T14:22:00Z">
              <w:r w:rsidDel="00161877">
                <w:delText xml:space="preserve">3 </w:delText>
              </w:r>
            </w:del>
            <w:ins w:id="3648" w:author="ethink wang" w:date="2017-02-10T14:22:00Z">
              <w:r w:rsidR="00161877">
                <w:t>2</w:t>
              </w:r>
              <w:r w:rsidR="00161877">
                <w:rPr>
                  <w:rFonts w:hint="eastAsia"/>
                </w:rPr>
                <w:t>、</w:t>
              </w:r>
            </w:ins>
            <w:r>
              <w:t>格式</w:t>
            </w:r>
            <w:del w:id="3649" w:author="ethink wang" w:date="2017-02-10T14:22:00Z">
              <w:r w:rsidDel="00161877">
                <w:rPr>
                  <w:rFonts w:hint="eastAsia"/>
                </w:rPr>
                <w:delText>:</w:delText>
              </w:r>
            </w:del>
            <w:ins w:id="3650" w:author="ethink wang" w:date="2017-02-10T14:22:00Z">
              <w:r w:rsidR="00161877">
                <w:rPr>
                  <w:rFonts w:hint="eastAsia"/>
                </w:rPr>
                <w:t>：</w:t>
              </w:r>
            </w:ins>
            <w:r>
              <w:rPr>
                <w:rFonts w:hint="eastAsia"/>
              </w:rPr>
              <w:t>xxx+n</w:t>
            </w:r>
            <w:r>
              <w:rPr>
                <w:rFonts w:hint="eastAsia"/>
              </w:rPr>
              <w:t>座；如：经济型</w:t>
            </w:r>
            <w:r>
              <w:rPr>
                <w:rFonts w:hint="eastAsia"/>
              </w:rPr>
              <w:t>5</w:t>
            </w:r>
            <w:r>
              <w:rPr>
                <w:rFonts w:hint="eastAsia"/>
              </w:rPr>
              <w:t>座、舒适型</w:t>
            </w:r>
          </w:p>
        </w:tc>
        <w:tc>
          <w:tcPr>
            <w:tcW w:w="2302" w:type="dxa"/>
            <w:vAlign w:val="center"/>
          </w:tcPr>
          <w:p w14:paraId="063567CA" w14:textId="641EED47" w:rsidR="00161877" w:rsidRPr="00054E2A" w:rsidRDefault="002A6958" w:rsidP="00BF5600">
            <w:del w:id="3651" w:author="ethink wang" w:date="2017-02-10T14:24:00Z">
              <w:r w:rsidDel="00BF5600">
                <w:delText>保存时</w:delText>
              </w:r>
              <w:r w:rsidDel="00BF5600">
                <w:rPr>
                  <w:rFonts w:hint="eastAsia"/>
                </w:rPr>
                <w:delText>，</w:delText>
              </w:r>
              <w:r w:rsidDel="00BF5600">
                <w:delText>检测车型名称是否填写</w:delText>
              </w:r>
              <w:r w:rsidDel="00BF5600">
                <w:rPr>
                  <w:rFonts w:hint="eastAsia"/>
                </w:rPr>
                <w:delText>，</w:delText>
              </w:r>
              <w:r w:rsidDel="00BF5600">
                <w:delText>若未填写</w:delText>
              </w:r>
              <w:r w:rsidDel="00BF5600">
                <w:rPr>
                  <w:rFonts w:hint="eastAsia"/>
                </w:rPr>
                <w:delText>，</w:delText>
              </w:r>
              <w:r w:rsidDel="00BF5600">
                <w:delText>则提示文案</w:delText>
              </w:r>
              <w:r w:rsidDel="00BF5600">
                <w:rPr>
                  <w:rFonts w:hint="eastAsia"/>
                </w:rPr>
                <w:delText>“请输入车型名称”</w:delText>
              </w:r>
            </w:del>
          </w:p>
        </w:tc>
      </w:tr>
      <w:tr w:rsidR="002A6958" w14:paraId="47BBDC6B" w14:textId="77777777" w:rsidTr="00191AE7">
        <w:trPr>
          <w:trHeight w:val="729"/>
        </w:trPr>
        <w:tc>
          <w:tcPr>
            <w:tcW w:w="1387" w:type="dxa"/>
            <w:vMerge/>
            <w:vAlign w:val="center"/>
          </w:tcPr>
          <w:p w14:paraId="00F75C12" w14:textId="77777777" w:rsidR="002A6958" w:rsidRDefault="002A6958" w:rsidP="00191AE7">
            <w:pPr>
              <w:jc w:val="center"/>
              <w:rPr>
                <w:rFonts w:asciiTheme="minorEastAsia" w:hAnsiTheme="minorEastAsia"/>
              </w:rPr>
            </w:pPr>
          </w:p>
        </w:tc>
        <w:tc>
          <w:tcPr>
            <w:tcW w:w="1116" w:type="dxa"/>
            <w:vAlign w:val="center"/>
          </w:tcPr>
          <w:p w14:paraId="2C93DAC8" w14:textId="77777777" w:rsidR="002A6958" w:rsidRDefault="002A6958" w:rsidP="00191AE7">
            <w:r>
              <w:rPr>
                <w:rFonts w:hint="eastAsia"/>
              </w:rPr>
              <w:t>车型级别</w:t>
            </w:r>
          </w:p>
        </w:tc>
        <w:tc>
          <w:tcPr>
            <w:tcW w:w="5157" w:type="dxa"/>
            <w:vAlign w:val="center"/>
          </w:tcPr>
          <w:p w14:paraId="3F3D05FF" w14:textId="51EF9682" w:rsidR="002A6958" w:rsidDel="00BF5600" w:rsidRDefault="002A6958" w:rsidP="00191AE7">
            <w:pPr>
              <w:rPr>
                <w:del w:id="3652" w:author="ethink wang" w:date="2017-02-10T14:28:00Z"/>
              </w:rPr>
            </w:pPr>
            <w:del w:id="3653" w:author="ethink wang" w:date="2017-02-10T14:28:00Z">
              <w:r w:rsidDel="00BF5600">
                <w:rPr>
                  <w:rFonts w:hint="eastAsia"/>
                </w:rPr>
                <w:delText xml:space="preserve">1 </w:delText>
              </w:r>
              <w:r w:rsidDel="00BF5600">
                <w:rPr>
                  <w:rFonts w:hint="eastAsia"/>
                </w:rPr>
                <w:delText>文本框</w:delText>
              </w:r>
            </w:del>
          </w:p>
          <w:p w14:paraId="231BD6BA" w14:textId="1B3EEBD2" w:rsidR="002A6958" w:rsidRDefault="002A6958" w:rsidP="00191AE7">
            <w:del w:id="3654" w:author="ethink wang" w:date="2017-02-10T14:28:00Z">
              <w:r w:rsidDel="00BF5600">
                <w:rPr>
                  <w:rFonts w:hint="eastAsia"/>
                </w:rPr>
                <w:delText>2</w:delText>
              </w:r>
              <w:r w:rsidDel="00BF5600">
                <w:delText xml:space="preserve"> </w:delText>
              </w:r>
              <w:r w:rsidDel="00BF5600">
                <w:delText>必填</w:delText>
              </w:r>
              <w:r w:rsidDel="00BF5600">
                <w:rPr>
                  <w:rFonts w:hint="eastAsia"/>
                </w:rPr>
                <w:delText>，</w:delText>
              </w:r>
            </w:del>
            <w:r>
              <w:t>只能输入正整数</w:t>
            </w:r>
            <w:r>
              <w:rPr>
                <w:rFonts w:hint="eastAsia"/>
              </w:rPr>
              <w:t>，</w:t>
            </w:r>
            <w:r>
              <w:t>最小为</w:t>
            </w:r>
            <w:r>
              <w:rPr>
                <w:rFonts w:hint="eastAsia"/>
              </w:rPr>
              <w:t>1</w:t>
            </w:r>
            <w:r>
              <w:rPr>
                <w:rFonts w:hint="eastAsia"/>
              </w:rPr>
              <w:t>，最大两位</w:t>
            </w:r>
          </w:p>
        </w:tc>
        <w:tc>
          <w:tcPr>
            <w:tcW w:w="2302" w:type="dxa"/>
            <w:vAlign w:val="center"/>
          </w:tcPr>
          <w:p w14:paraId="7E095982" w14:textId="77777777" w:rsidR="002A6958" w:rsidRPr="00054E2A" w:rsidRDefault="002A6958" w:rsidP="00191AE7"/>
        </w:tc>
      </w:tr>
      <w:tr w:rsidR="002A6958" w14:paraId="3EA96038" w14:textId="77777777" w:rsidTr="00191AE7">
        <w:trPr>
          <w:trHeight w:val="729"/>
        </w:trPr>
        <w:tc>
          <w:tcPr>
            <w:tcW w:w="1387" w:type="dxa"/>
            <w:vMerge/>
            <w:vAlign w:val="center"/>
          </w:tcPr>
          <w:p w14:paraId="0D03C905" w14:textId="77777777" w:rsidR="002A6958" w:rsidRDefault="002A6958" w:rsidP="00191AE7">
            <w:pPr>
              <w:jc w:val="center"/>
              <w:rPr>
                <w:rFonts w:asciiTheme="minorEastAsia" w:hAnsiTheme="minorEastAsia"/>
              </w:rPr>
            </w:pPr>
          </w:p>
        </w:tc>
        <w:tc>
          <w:tcPr>
            <w:tcW w:w="1116" w:type="dxa"/>
            <w:vAlign w:val="center"/>
          </w:tcPr>
          <w:p w14:paraId="6543779E" w14:textId="77777777" w:rsidR="002A6958" w:rsidRDefault="002A6958" w:rsidP="00191AE7">
            <w:r>
              <w:rPr>
                <w:rFonts w:hint="eastAsia"/>
              </w:rPr>
              <w:t>车型</w:t>
            </w:r>
            <w:r>
              <w:rPr>
                <w:rFonts w:hint="eastAsia"/>
              </w:rPr>
              <w:t>logo</w:t>
            </w:r>
          </w:p>
        </w:tc>
        <w:tc>
          <w:tcPr>
            <w:tcW w:w="5157" w:type="dxa"/>
            <w:vAlign w:val="center"/>
          </w:tcPr>
          <w:p w14:paraId="6850C814" w14:textId="3699BB91" w:rsidR="002A6958" w:rsidRDefault="002A6958" w:rsidP="00191AE7">
            <w:r>
              <w:rPr>
                <w:rFonts w:hint="eastAsia"/>
              </w:rPr>
              <w:t>1</w:t>
            </w:r>
            <w:del w:id="3655" w:author="ethink wang" w:date="2017-02-10T14:28:00Z">
              <w:r w:rsidDel="00BF5600">
                <w:rPr>
                  <w:rFonts w:hint="eastAsia"/>
                </w:rPr>
                <w:delText xml:space="preserve"> </w:delText>
              </w:r>
            </w:del>
            <w:ins w:id="3656" w:author="ethink wang" w:date="2017-02-10T14:28:00Z">
              <w:r w:rsidR="00BF5600">
                <w:rPr>
                  <w:rFonts w:hint="eastAsia"/>
                </w:rPr>
                <w:t>、</w:t>
              </w:r>
            </w:ins>
            <w:r>
              <w:rPr>
                <w:rFonts w:hint="eastAsia"/>
              </w:rPr>
              <w:t>上传图片控件</w:t>
            </w:r>
          </w:p>
          <w:p w14:paraId="7E18A5BE" w14:textId="10FAD1B8" w:rsidR="002A6958" w:rsidRDefault="002A6958" w:rsidP="00191AE7">
            <w:r>
              <w:rPr>
                <w:rFonts w:hint="eastAsia"/>
              </w:rPr>
              <w:t>2</w:t>
            </w:r>
            <w:del w:id="3657" w:author="ethink wang" w:date="2017-02-10T14:28:00Z">
              <w:r w:rsidDel="00BF5600">
                <w:rPr>
                  <w:rFonts w:hint="eastAsia"/>
                </w:rPr>
                <w:delText xml:space="preserve"> </w:delText>
              </w:r>
            </w:del>
            <w:ins w:id="3658" w:author="ethink wang" w:date="2017-02-10T14:28:00Z">
              <w:r w:rsidR="00BF5600">
                <w:rPr>
                  <w:rFonts w:hint="eastAsia"/>
                </w:rPr>
                <w:t>、</w:t>
              </w:r>
            </w:ins>
            <w:r>
              <w:rPr>
                <w:rFonts w:hint="eastAsia"/>
              </w:rPr>
              <w:t>图片文件名称最多</w:t>
            </w:r>
            <w:r>
              <w:rPr>
                <w:rFonts w:hint="eastAsia"/>
              </w:rPr>
              <w:t>25</w:t>
            </w:r>
            <w:r>
              <w:rPr>
                <w:rFonts w:hint="eastAsia"/>
              </w:rPr>
              <w:t>个字符</w:t>
            </w:r>
          </w:p>
          <w:p w14:paraId="129B5B3E" w14:textId="2F0B7260" w:rsidR="002A6958" w:rsidRDefault="002A6958" w:rsidP="00191AE7">
            <w:r>
              <w:t>3</w:t>
            </w:r>
            <w:del w:id="3659" w:author="ethink wang" w:date="2017-02-10T14:28:00Z">
              <w:r w:rsidDel="00BF5600">
                <w:rPr>
                  <w:rFonts w:hint="eastAsia"/>
                </w:rPr>
                <w:delText xml:space="preserve"> </w:delText>
              </w:r>
            </w:del>
            <w:ins w:id="3660" w:author="ethink wang" w:date="2017-02-10T14:28:00Z">
              <w:r w:rsidR="00BF5600">
                <w:rPr>
                  <w:rFonts w:hint="eastAsia"/>
                </w:rPr>
                <w:t>、</w:t>
              </w:r>
            </w:ins>
            <w:r>
              <w:t>点击上传</w:t>
            </w:r>
            <w:r>
              <w:rPr>
                <w:rFonts w:hint="eastAsia"/>
              </w:rPr>
              <w:t>，</w:t>
            </w:r>
            <w:r>
              <w:t>弹出选择本地图片的窗口</w:t>
            </w:r>
          </w:p>
          <w:p w14:paraId="6D081EAE" w14:textId="762529BB" w:rsidR="002A6958" w:rsidRPr="000D0FD9" w:rsidRDefault="002A6958" w:rsidP="00191AE7">
            <w:r>
              <w:t>4</w:t>
            </w:r>
            <w:ins w:id="3661" w:author="ethink wang" w:date="2017-02-10T14:28:00Z">
              <w:r w:rsidR="00BF5600">
                <w:rPr>
                  <w:rFonts w:hint="eastAsia"/>
                </w:rPr>
                <w:t>、</w:t>
              </w:r>
            </w:ins>
            <w:r>
              <w:t>文本框中显示图片的名称</w:t>
            </w:r>
            <w:r>
              <w:rPr>
                <w:rFonts w:hint="eastAsia"/>
              </w:rPr>
              <w:t>，</w:t>
            </w:r>
            <w:r>
              <w:t>格式</w:t>
            </w:r>
            <w:r>
              <w:rPr>
                <w:rFonts w:hint="eastAsia"/>
              </w:rPr>
              <w:t>：</w:t>
            </w:r>
            <w:del w:id="3662" w:author="ethink wang" w:date="2017-02-10T14:28:00Z">
              <w:r w:rsidDel="00BF5600">
                <w:rPr>
                  <w:rFonts w:hint="eastAsia"/>
                </w:rPr>
                <w:delText>xxx</w:delText>
              </w:r>
            </w:del>
            <w:ins w:id="3663" w:author="ethink wang" w:date="2017-02-10T14:28:00Z">
              <w:r w:rsidR="00BF5600">
                <w:rPr>
                  <w:rFonts w:hint="eastAsia"/>
                </w:rPr>
                <w:t>【文件名】</w:t>
              </w:r>
            </w:ins>
            <w:r>
              <w:rPr>
                <w:rFonts w:hint="eastAsia"/>
              </w:rPr>
              <w:t>.png</w:t>
            </w:r>
          </w:p>
        </w:tc>
        <w:tc>
          <w:tcPr>
            <w:tcW w:w="2302" w:type="dxa"/>
            <w:vAlign w:val="center"/>
          </w:tcPr>
          <w:p w14:paraId="6B8DEC26" w14:textId="77777777" w:rsidR="002A6958" w:rsidRPr="00054E2A" w:rsidRDefault="002A6958" w:rsidP="00191AE7"/>
        </w:tc>
      </w:tr>
      <w:tr w:rsidR="002A6958" w14:paraId="42B7895C" w14:textId="77777777" w:rsidTr="00191AE7">
        <w:trPr>
          <w:trHeight w:val="729"/>
        </w:trPr>
        <w:tc>
          <w:tcPr>
            <w:tcW w:w="1387" w:type="dxa"/>
            <w:vMerge/>
            <w:vAlign w:val="center"/>
          </w:tcPr>
          <w:p w14:paraId="02DD2C46" w14:textId="77777777" w:rsidR="002A6958" w:rsidRDefault="002A6958" w:rsidP="00191AE7">
            <w:pPr>
              <w:jc w:val="center"/>
              <w:rPr>
                <w:rFonts w:asciiTheme="minorEastAsia" w:hAnsiTheme="minorEastAsia"/>
              </w:rPr>
            </w:pPr>
          </w:p>
        </w:tc>
        <w:tc>
          <w:tcPr>
            <w:tcW w:w="1116" w:type="dxa"/>
            <w:vAlign w:val="center"/>
          </w:tcPr>
          <w:p w14:paraId="79F82A6E" w14:textId="77777777" w:rsidR="002A6958" w:rsidRDefault="002A6958" w:rsidP="00191AE7">
            <w:r>
              <w:t>L</w:t>
            </w:r>
            <w:r>
              <w:rPr>
                <w:rFonts w:hint="eastAsia"/>
              </w:rPr>
              <w:t>ogo</w:t>
            </w:r>
            <w:r>
              <w:rPr>
                <w:rFonts w:hint="eastAsia"/>
              </w:rPr>
              <w:t>图片</w:t>
            </w:r>
          </w:p>
        </w:tc>
        <w:tc>
          <w:tcPr>
            <w:tcW w:w="5157" w:type="dxa"/>
            <w:vAlign w:val="center"/>
          </w:tcPr>
          <w:p w14:paraId="4080B639" w14:textId="1BE65544" w:rsidR="002A6958" w:rsidRDefault="002A6958" w:rsidP="00191AE7">
            <w:r>
              <w:rPr>
                <w:rFonts w:hint="eastAsia"/>
              </w:rPr>
              <w:t>1</w:t>
            </w:r>
            <w:del w:id="3664" w:author="ethink wang" w:date="2017-02-10T14:28:00Z">
              <w:r w:rsidDel="00BF5600">
                <w:rPr>
                  <w:rFonts w:hint="eastAsia"/>
                </w:rPr>
                <w:delText xml:space="preserve"> </w:delText>
              </w:r>
            </w:del>
            <w:ins w:id="3665" w:author="ethink wang" w:date="2017-02-10T14:28:00Z">
              <w:r w:rsidR="00BF5600">
                <w:rPr>
                  <w:rFonts w:hint="eastAsia"/>
                </w:rPr>
                <w:t>、</w:t>
              </w:r>
            </w:ins>
            <w:r>
              <w:rPr>
                <w:rFonts w:hint="eastAsia"/>
              </w:rPr>
              <w:t>根据上传的图片自动调整大小</w:t>
            </w:r>
          </w:p>
          <w:p w14:paraId="24DB87A5" w14:textId="17912E04" w:rsidR="002A6958" w:rsidRDefault="002A6958" w:rsidP="00191AE7">
            <w:r>
              <w:rPr>
                <w:rFonts w:hint="eastAsia"/>
              </w:rPr>
              <w:t>2</w:t>
            </w:r>
            <w:del w:id="3666" w:author="ethink wang" w:date="2017-02-10T14:28:00Z">
              <w:r w:rsidDel="00BF5600">
                <w:rPr>
                  <w:rFonts w:hint="eastAsia"/>
                </w:rPr>
                <w:delText xml:space="preserve"> </w:delText>
              </w:r>
            </w:del>
            <w:ins w:id="3667" w:author="ethink wang" w:date="2017-02-10T14:28:00Z">
              <w:r w:rsidR="00BF5600">
                <w:rPr>
                  <w:rFonts w:hint="eastAsia"/>
                </w:rPr>
                <w:t>、</w:t>
              </w:r>
            </w:ins>
            <w:r>
              <w:rPr>
                <w:rFonts w:hint="eastAsia"/>
              </w:rPr>
              <w:t>大小：</w:t>
            </w:r>
            <w:r>
              <w:rPr>
                <w:rFonts w:hint="eastAsia"/>
              </w:rPr>
              <w:t>120px*</w:t>
            </w:r>
            <w:r>
              <w:t>120px</w:t>
            </w:r>
          </w:p>
        </w:tc>
        <w:tc>
          <w:tcPr>
            <w:tcW w:w="2302" w:type="dxa"/>
            <w:vAlign w:val="center"/>
          </w:tcPr>
          <w:p w14:paraId="14EF7DBD" w14:textId="77777777" w:rsidR="002A6958" w:rsidRPr="00054E2A" w:rsidRDefault="002A6958" w:rsidP="00191AE7"/>
        </w:tc>
      </w:tr>
      <w:tr w:rsidR="002A6958" w14:paraId="3F651CAA" w14:textId="77777777" w:rsidTr="00191AE7">
        <w:trPr>
          <w:trHeight w:val="729"/>
        </w:trPr>
        <w:tc>
          <w:tcPr>
            <w:tcW w:w="1387" w:type="dxa"/>
            <w:vMerge/>
            <w:vAlign w:val="center"/>
          </w:tcPr>
          <w:p w14:paraId="161D7620" w14:textId="77777777" w:rsidR="002A6958" w:rsidRDefault="002A6958" w:rsidP="00191AE7">
            <w:pPr>
              <w:jc w:val="center"/>
              <w:rPr>
                <w:rFonts w:asciiTheme="minorEastAsia" w:hAnsiTheme="minorEastAsia"/>
              </w:rPr>
            </w:pPr>
          </w:p>
        </w:tc>
        <w:tc>
          <w:tcPr>
            <w:tcW w:w="1116" w:type="dxa"/>
            <w:vAlign w:val="center"/>
          </w:tcPr>
          <w:p w14:paraId="03496C17" w14:textId="77777777" w:rsidR="002A6958" w:rsidRDefault="002A6958" w:rsidP="00191AE7">
            <w:r>
              <w:rPr>
                <w:rFonts w:hint="eastAsia"/>
              </w:rPr>
              <w:t>删除</w:t>
            </w:r>
          </w:p>
        </w:tc>
        <w:tc>
          <w:tcPr>
            <w:tcW w:w="5157" w:type="dxa"/>
            <w:vAlign w:val="center"/>
          </w:tcPr>
          <w:p w14:paraId="32C46641" w14:textId="77777777" w:rsidR="002A6958" w:rsidRDefault="002A6958" w:rsidP="00191AE7">
            <w:r>
              <w:t>点击清空图片及车型</w:t>
            </w:r>
            <w:r>
              <w:t>logo</w:t>
            </w:r>
            <w:r>
              <w:t>名称</w:t>
            </w:r>
          </w:p>
        </w:tc>
        <w:tc>
          <w:tcPr>
            <w:tcW w:w="2302" w:type="dxa"/>
            <w:vAlign w:val="center"/>
          </w:tcPr>
          <w:p w14:paraId="3393926D" w14:textId="77777777" w:rsidR="002A6958" w:rsidRPr="00054E2A" w:rsidRDefault="002A6958" w:rsidP="00191AE7"/>
        </w:tc>
      </w:tr>
      <w:tr w:rsidR="002A6958" w14:paraId="5A74111F" w14:textId="77777777" w:rsidTr="00191AE7">
        <w:trPr>
          <w:trHeight w:val="729"/>
        </w:trPr>
        <w:tc>
          <w:tcPr>
            <w:tcW w:w="1387" w:type="dxa"/>
            <w:vMerge/>
            <w:vAlign w:val="center"/>
          </w:tcPr>
          <w:p w14:paraId="25098106" w14:textId="77777777" w:rsidR="002A6958" w:rsidRDefault="002A6958" w:rsidP="00191AE7">
            <w:pPr>
              <w:jc w:val="center"/>
              <w:rPr>
                <w:rFonts w:asciiTheme="minorEastAsia" w:hAnsiTheme="minorEastAsia"/>
              </w:rPr>
            </w:pPr>
          </w:p>
        </w:tc>
        <w:tc>
          <w:tcPr>
            <w:tcW w:w="1116" w:type="dxa"/>
            <w:vAlign w:val="center"/>
          </w:tcPr>
          <w:p w14:paraId="78A77FCB" w14:textId="77777777" w:rsidR="002A6958" w:rsidRPr="000D0FD9" w:rsidRDefault="002A6958" w:rsidP="00191AE7">
            <w:r>
              <w:rPr>
                <w:rFonts w:hint="eastAsia"/>
              </w:rPr>
              <w:t>确定</w:t>
            </w:r>
          </w:p>
        </w:tc>
        <w:tc>
          <w:tcPr>
            <w:tcW w:w="5157" w:type="dxa"/>
            <w:vAlign w:val="center"/>
          </w:tcPr>
          <w:p w14:paraId="4CDE8CED" w14:textId="2811DD8B" w:rsidR="002A6958" w:rsidRDefault="002A6958" w:rsidP="00191AE7">
            <w:r>
              <w:rPr>
                <w:rFonts w:hint="eastAsia"/>
              </w:rPr>
              <w:t>1</w:t>
            </w:r>
            <w:del w:id="3668" w:author="ethink wang" w:date="2017-02-10T14:27:00Z">
              <w:r w:rsidDel="00BF5600">
                <w:rPr>
                  <w:rFonts w:hint="eastAsia"/>
                </w:rPr>
                <w:delText xml:space="preserve"> </w:delText>
              </w:r>
            </w:del>
            <w:ins w:id="3669" w:author="ethink wang" w:date="2017-02-10T14:27:00Z">
              <w:r w:rsidR="00BF5600">
                <w:rPr>
                  <w:rFonts w:hint="eastAsia"/>
                </w:rPr>
                <w:t>、</w:t>
              </w:r>
            </w:ins>
            <w:r>
              <w:rPr>
                <w:rFonts w:hint="eastAsia"/>
              </w:rPr>
              <w:t>检验必填项是否填写完整，若没有，则提示</w:t>
            </w:r>
          </w:p>
          <w:p w14:paraId="10D13572" w14:textId="55B4D707" w:rsidR="002A6958" w:rsidDel="00BF5600" w:rsidRDefault="002A6958" w:rsidP="00191AE7">
            <w:pPr>
              <w:rPr>
                <w:del w:id="3670" w:author="ethink wang" w:date="2017-02-10T14:27:00Z"/>
              </w:rPr>
            </w:pPr>
            <w:r>
              <w:t>2</w:t>
            </w:r>
            <w:del w:id="3671" w:author="ethink wang" w:date="2017-02-10T14:27:00Z">
              <w:r w:rsidDel="00BF5600">
                <w:rPr>
                  <w:rFonts w:hint="eastAsia"/>
                </w:rPr>
                <w:delText xml:space="preserve"> </w:delText>
              </w:r>
            </w:del>
            <w:ins w:id="3672" w:author="ethink wang" w:date="2017-02-10T14:27:00Z">
              <w:r w:rsidR="00BF5600">
                <w:rPr>
                  <w:rFonts w:hint="eastAsia"/>
                </w:rPr>
                <w:t>、</w:t>
              </w:r>
            </w:ins>
            <w:r>
              <w:t>检验车型名称是否唯一</w:t>
            </w:r>
            <w:r>
              <w:rPr>
                <w:rFonts w:hint="eastAsia"/>
              </w:rPr>
              <w:t>；检验车型级别是否唯一</w:t>
            </w:r>
          </w:p>
          <w:p w14:paraId="44FC059E" w14:textId="6B1F836E" w:rsidR="002A6958" w:rsidRPr="000D0FD9" w:rsidRDefault="002A6958" w:rsidP="00BF5600">
            <w:del w:id="3673" w:author="ethink wang" w:date="2017-02-10T14:27:00Z">
              <w:r w:rsidDel="00BF5600">
                <w:delText xml:space="preserve">3 </w:delText>
              </w:r>
              <w:r w:rsidDel="00BF5600">
                <w:delText>车型名称或车型级别重复</w:delText>
              </w:r>
              <w:r w:rsidDel="00BF5600">
                <w:rPr>
                  <w:rFonts w:hint="eastAsia"/>
                </w:rPr>
                <w:delText>，</w:delText>
              </w:r>
              <w:r w:rsidDel="00BF5600">
                <w:delText>分别提示</w:delText>
              </w:r>
              <w:r w:rsidDel="00BF5600">
                <w:rPr>
                  <w:rFonts w:hint="eastAsia"/>
                </w:rPr>
                <w:delText>“车型名称已存在”或“车型级别已存在”</w:delText>
              </w:r>
            </w:del>
          </w:p>
        </w:tc>
        <w:tc>
          <w:tcPr>
            <w:tcW w:w="2302" w:type="dxa"/>
            <w:vAlign w:val="center"/>
          </w:tcPr>
          <w:p w14:paraId="33F16267" w14:textId="77777777" w:rsidR="002A6958" w:rsidRDefault="00BF5600" w:rsidP="00191AE7">
            <w:pPr>
              <w:rPr>
                <w:ins w:id="3674" w:author="ethink wang" w:date="2017-02-10T14:25:00Z"/>
              </w:rPr>
            </w:pPr>
            <w:ins w:id="3675" w:author="ethink wang" w:date="2017-02-10T14:25:00Z">
              <w:r>
                <w:rPr>
                  <w:rFonts w:hint="eastAsia"/>
                </w:rPr>
                <w:t>1</w:t>
              </w:r>
              <w:r>
                <w:rPr>
                  <w:rFonts w:hint="eastAsia"/>
                </w:rPr>
                <w:t>、</w:t>
              </w:r>
            </w:ins>
            <w:ins w:id="3676" w:author="ethink wang" w:date="2017-02-10T14:24:00Z">
              <w:r>
                <w:t>若未填写</w:t>
              </w:r>
              <w:r>
                <w:rPr>
                  <w:rFonts w:hint="eastAsia"/>
                </w:rPr>
                <w:t>，</w:t>
              </w:r>
              <w:r>
                <w:t>则</w:t>
              </w:r>
            </w:ins>
            <w:ins w:id="3677" w:author="ethink wang" w:date="2017-02-10T14:25:00Z">
              <w:r>
                <w:rPr>
                  <w:rFonts w:hint="eastAsia"/>
                </w:rPr>
                <w:t>在</w:t>
              </w:r>
              <w:r>
                <w:t>输入框下面</w:t>
              </w:r>
            </w:ins>
            <w:ins w:id="3678" w:author="ethink wang" w:date="2017-02-10T14:24:00Z">
              <w:r>
                <w:t>提示</w:t>
              </w:r>
            </w:ins>
            <w:ins w:id="3679" w:author="ethink wang" w:date="2017-02-10T14:25:00Z">
              <w:r>
                <w:rPr>
                  <w:rFonts w:hint="eastAsia"/>
                </w:rPr>
                <w:t>，</w:t>
              </w:r>
            </w:ins>
            <w:ins w:id="3680" w:author="ethink wang" w:date="2017-02-10T14:24:00Z">
              <w:r>
                <w:t>文案</w:t>
              </w:r>
              <w:r>
                <w:rPr>
                  <w:rFonts w:hint="eastAsia"/>
                </w:rPr>
                <w:t>“请输入车型名称”</w:t>
              </w:r>
            </w:ins>
          </w:p>
          <w:p w14:paraId="137068E0" w14:textId="7DA60B5B" w:rsidR="00BF5600" w:rsidRPr="00BF5600" w:rsidRDefault="00BF5600" w:rsidP="00191AE7">
            <w:ins w:id="3681" w:author="ethink wang" w:date="2017-02-10T14:26:00Z">
              <w:r>
                <w:t>2</w:t>
              </w:r>
              <w:r>
                <w:rPr>
                  <w:rFonts w:hint="eastAsia"/>
                </w:rPr>
                <w:t>、</w:t>
              </w:r>
            </w:ins>
            <w:ins w:id="3682" w:author="ethink wang" w:date="2017-02-10T14:27:00Z">
              <w:r>
                <w:t>车型名称或车型级别重复</w:t>
              </w:r>
              <w:r>
                <w:rPr>
                  <w:rFonts w:hint="eastAsia"/>
                </w:rPr>
                <w:t>，</w:t>
              </w:r>
              <w:r>
                <w:t>分别提示</w:t>
              </w:r>
              <w:r>
                <w:rPr>
                  <w:rFonts w:hint="eastAsia"/>
                </w:rPr>
                <w:t>“车型名称已存在，请更换”或“车型级别已存</w:t>
              </w:r>
              <w:r>
                <w:rPr>
                  <w:rFonts w:hint="eastAsia"/>
                </w:rPr>
                <w:lastRenderedPageBreak/>
                <w:t>在，请更换”</w:t>
              </w:r>
            </w:ins>
          </w:p>
        </w:tc>
      </w:tr>
      <w:tr w:rsidR="002A6958" w14:paraId="092FB85E" w14:textId="77777777" w:rsidTr="00191AE7">
        <w:trPr>
          <w:trHeight w:val="729"/>
        </w:trPr>
        <w:tc>
          <w:tcPr>
            <w:tcW w:w="1387" w:type="dxa"/>
            <w:vMerge/>
            <w:vAlign w:val="center"/>
          </w:tcPr>
          <w:p w14:paraId="31C1B17F" w14:textId="77777777" w:rsidR="002A6958" w:rsidRDefault="002A6958" w:rsidP="00191AE7">
            <w:pPr>
              <w:jc w:val="center"/>
              <w:rPr>
                <w:rFonts w:asciiTheme="minorEastAsia" w:hAnsiTheme="minorEastAsia"/>
              </w:rPr>
            </w:pPr>
          </w:p>
        </w:tc>
        <w:tc>
          <w:tcPr>
            <w:tcW w:w="1116" w:type="dxa"/>
            <w:vAlign w:val="center"/>
          </w:tcPr>
          <w:p w14:paraId="6EC329CE" w14:textId="77777777" w:rsidR="002A6958" w:rsidRDefault="002A6958" w:rsidP="00191AE7">
            <w:r>
              <w:rPr>
                <w:rFonts w:hint="eastAsia"/>
              </w:rPr>
              <w:t>取消</w:t>
            </w:r>
            <w:r>
              <w:rPr>
                <w:rFonts w:hint="eastAsia"/>
              </w:rPr>
              <w:t xml:space="preserve"> </w:t>
            </w:r>
          </w:p>
        </w:tc>
        <w:tc>
          <w:tcPr>
            <w:tcW w:w="5157" w:type="dxa"/>
            <w:vAlign w:val="center"/>
          </w:tcPr>
          <w:p w14:paraId="5027A76A" w14:textId="77777777" w:rsidR="002A6958" w:rsidRDefault="002A6958" w:rsidP="00191AE7">
            <w:r>
              <w:t>点击放弃保存</w:t>
            </w:r>
            <w:r>
              <w:rPr>
                <w:rFonts w:hint="eastAsia"/>
              </w:rPr>
              <w:t>，</w:t>
            </w:r>
            <w:r>
              <w:t>关闭当前弹窗</w:t>
            </w:r>
          </w:p>
        </w:tc>
        <w:tc>
          <w:tcPr>
            <w:tcW w:w="2302" w:type="dxa"/>
            <w:vAlign w:val="center"/>
          </w:tcPr>
          <w:p w14:paraId="1C4E76C9" w14:textId="77777777" w:rsidR="002A6958" w:rsidRPr="00054E2A" w:rsidRDefault="002A6958" w:rsidP="00191AE7"/>
        </w:tc>
      </w:tr>
      <w:tr w:rsidR="002A6958" w14:paraId="4B630FC1" w14:textId="77777777" w:rsidTr="00191AE7">
        <w:trPr>
          <w:trHeight w:val="729"/>
        </w:trPr>
        <w:tc>
          <w:tcPr>
            <w:tcW w:w="1387" w:type="dxa"/>
            <w:vAlign w:val="center"/>
          </w:tcPr>
          <w:p w14:paraId="06C09C3C" w14:textId="77777777" w:rsidR="002A6958" w:rsidRDefault="002A6958" w:rsidP="00191AE7">
            <w:pPr>
              <w:jc w:val="center"/>
              <w:rPr>
                <w:rFonts w:asciiTheme="minorEastAsia" w:hAnsiTheme="minorEastAsia"/>
              </w:rPr>
            </w:pPr>
            <w:r>
              <w:rPr>
                <w:rFonts w:asciiTheme="minorEastAsia" w:hAnsiTheme="minorEastAsia" w:hint="eastAsia"/>
              </w:rPr>
              <w:t>维护服务车型弹窗</w:t>
            </w:r>
          </w:p>
        </w:tc>
        <w:tc>
          <w:tcPr>
            <w:tcW w:w="1116" w:type="dxa"/>
            <w:vAlign w:val="center"/>
          </w:tcPr>
          <w:p w14:paraId="2636521C" w14:textId="77777777" w:rsidR="002A6958" w:rsidRDefault="002A6958" w:rsidP="00191AE7">
            <w:r>
              <w:rPr>
                <w:rFonts w:hint="eastAsia"/>
              </w:rPr>
              <w:t>说明</w:t>
            </w:r>
          </w:p>
        </w:tc>
        <w:tc>
          <w:tcPr>
            <w:tcW w:w="5157" w:type="dxa"/>
            <w:vAlign w:val="center"/>
          </w:tcPr>
          <w:p w14:paraId="4C8B1796" w14:textId="77777777" w:rsidR="002A6958" w:rsidRDefault="002A6958" w:rsidP="00191AE7">
            <w:pPr>
              <w:rPr>
                <w:ins w:id="3683" w:author="ethink wang" w:date="2017-02-10T14:39:00Z"/>
              </w:rPr>
            </w:pPr>
            <w:r>
              <w:t>内容项及规则和</w:t>
            </w:r>
            <w:r>
              <w:rPr>
                <w:rFonts w:hint="eastAsia"/>
              </w:rPr>
              <w:t>“新增服务车型”页面相同，</w:t>
            </w:r>
            <w:r>
              <w:t>仅</w:t>
            </w:r>
            <w:r>
              <w:rPr>
                <w:rFonts w:hint="eastAsia"/>
              </w:rPr>
              <w:t>“服务车型名称”不可更改</w:t>
            </w:r>
            <w:ins w:id="3684" w:author="ethink wang" w:date="2017-02-10T14:39:00Z">
              <w:r w:rsidR="00935A87">
                <w:rPr>
                  <w:rFonts w:hint="eastAsia"/>
                </w:rPr>
                <w:t>；</w:t>
              </w:r>
            </w:ins>
          </w:p>
          <w:p w14:paraId="0CF8CB60" w14:textId="1953F1F5" w:rsidR="00935A87" w:rsidRDefault="00935A87" w:rsidP="00191AE7">
            <w:ins w:id="3685" w:author="ethink wang" w:date="2017-02-10T14:40:00Z">
              <w:r>
                <w:t>其他规则同新增服务车型</w:t>
              </w:r>
            </w:ins>
          </w:p>
        </w:tc>
        <w:tc>
          <w:tcPr>
            <w:tcW w:w="2302" w:type="dxa"/>
            <w:vAlign w:val="center"/>
          </w:tcPr>
          <w:p w14:paraId="3F9ED520" w14:textId="77777777" w:rsidR="002A6958" w:rsidRPr="00054E2A" w:rsidRDefault="002A6958" w:rsidP="00191AE7"/>
        </w:tc>
      </w:tr>
      <w:tr w:rsidR="00935A87" w14:paraId="4B9F6D2B" w14:textId="77777777" w:rsidTr="00191AE7">
        <w:trPr>
          <w:trHeight w:val="729"/>
        </w:trPr>
        <w:tc>
          <w:tcPr>
            <w:tcW w:w="1387" w:type="dxa"/>
            <w:vMerge w:val="restart"/>
            <w:vAlign w:val="center"/>
          </w:tcPr>
          <w:p w14:paraId="326044DE" w14:textId="77777777" w:rsidR="00935A87" w:rsidRDefault="00935A87" w:rsidP="00191AE7">
            <w:pPr>
              <w:jc w:val="center"/>
              <w:rPr>
                <w:rFonts w:asciiTheme="minorEastAsia" w:hAnsiTheme="minorEastAsia"/>
              </w:rPr>
            </w:pPr>
            <w:commentRangeStart w:id="3686"/>
            <w:commentRangeStart w:id="3687"/>
            <w:r>
              <w:rPr>
                <w:rFonts w:asciiTheme="minorEastAsia" w:hAnsiTheme="minorEastAsia" w:hint="eastAsia"/>
              </w:rPr>
              <w:t>分配车系弹窗</w:t>
            </w:r>
            <w:commentRangeEnd w:id="3686"/>
            <w:r w:rsidR="003C3CFA">
              <w:rPr>
                <w:rStyle w:val="afe"/>
              </w:rPr>
              <w:commentReference w:id="3686"/>
            </w:r>
            <w:commentRangeEnd w:id="3687"/>
            <w:r w:rsidR="00566D95">
              <w:rPr>
                <w:rStyle w:val="afe"/>
              </w:rPr>
              <w:commentReference w:id="3687"/>
            </w:r>
          </w:p>
        </w:tc>
        <w:tc>
          <w:tcPr>
            <w:tcW w:w="1116" w:type="dxa"/>
            <w:vAlign w:val="center"/>
          </w:tcPr>
          <w:p w14:paraId="323EC5C0" w14:textId="46B403DE" w:rsidR="00935A87" w:rsidRDefault="00566D95" w:rsidP="00191AE7">
            <w:r>
              <w:rPr>
                <w:rFonts w:hint="eastAsia"/>
              </w:rPr>
              <w:t>说明</w:t>
            </w:r>
          </w:p>
        </w:tc>
        <w:tc>
          <w:tcPr>
            <w:tcW w:w="5157" w:type="dxa"/>
            <w:vAlign w:val="center"/>
          </w:tcPr>
          <w:p w14:paraId="6C0EC89A" w14:textId="1CFE96F6" w:rsidR="00935A87" w:rsidRDefault="00566D95" w:rsidP="00191AE7">
            <w:r>
              <w:rPr>
                <w:rFonts w:hint="eastAsia"/>
              </w:rPr>
              <w:t>一期“分配车系弹窗”据此同步更新</w:t>
            </w:r>
          </w:p>
        </w:tc>
        <w:tc>
          <w:tcPr>
            <w:tcW w:w="2302" w:type="dxa"/>
            <w:vAlign w:val="center"/>
          </w:tcPr>
          <w:p w14:paraId="0E32BD93" w14:textId="77777777" w:rsidR="00935A87" w:rsidRPr="00054E2A" w:rsidRDefault="00935A87" w:rsidP="00191AE7"/>
        </w:tc>
      </w:tr>
      <w:tr w:rsidR="00566D95" w14:paraId="33814C7D" w14:textId="77777777" w:rsidTr="00191AE7">
        <w:trPr>
          <w:trHeight w:val="729"/>
        </w:trPr>
        <w:tc>
          <w:tcPr>
            <w:tcW w:w="1387" w:type="dxa"/>
            <w:vMerge/>
            <w:vAlign w:val="center"/>
          </w:tcPr>
          <w:p w14:paraId="73997491" w14:textId="77777777" w:rsidR="00566D95" w:rsidRDefault="00566D95" w:rsidP="00566D95">
            <w:pPr>
              <w:jc w:val="center"/>
              <w:rPr>
                <w:rFonts w:asciiTheme="minorEastAsia" w:hAnsiTheme="minorEastAsia"/>
              </w:rPr>
            </w:pPr>
          </w:p>
        </w:tc>
        <w:tc>
          <w:tcPr>
            <w:tcW w:w="1116" w:type="dxa"/>
            <w:vAlign w:val="center"/>
          </w:tcPr>
          <w:p w14:paraId="6119D702" w14:textId="7D6BC304" w:rsidR="00566D95" w:rsidRDefault="00566D95" w:rsidP="00566D95">
            <w:r>
              <w:rPr>
                <w:rFonts w:hint="eastAsia"/>
              </w:rPr>
              <w:t>当前车型名称</w:t>
            </w:r>
          </w:p>
        </w:tc>
        <w:tc>
          <w:tcPr>
            <w:tcW w:w="5157" w:type="dxa"/>
            <w:vAlign w:val="center"/>
          </w:tcPr>
          <w:p w14:paraId="2A2572C1" w14:textId="77777777" w:rsidR="00566D95" w:rsidDel="00935A87" w:rsidRDefault="00566D95" w:rsidP="00566D95">
            <w:pPr>
              <w:rPr>
                <w:del w:id="3688" w:author="ethink wang" w:date="2017-02-10T14:40:00Z"/>
              </w:rPr>
            </w:pPr>
            <w:del w:id="3689" w:author="ethink wang" w:date="2017-02-10T14:40:00Z">
              <w:r w:rsidDel="00935A87">
                <w:rPr>
                  <w:rFonts w:hint="eastAsia"/>
                </w:rPr>
                <w:delText xml:space="preserve">1 </w:delText>
              </w:r>
              <w:r w:rsidDel="00935A87">
                <w:rPr>
                  <w:rFonts w:hint="eastAsia"/>
                </w:rPr>
                <w:delText>文本标签</w:delText>
              </w:r>
            </w:del>
          </w:p>
          <w:p w14:paraId="375A5D24" w14:textId="79B02B27" w:rsidR="00566D95" w:rsidDel="00935A87" w:rsidRDefault="00566D95" w:rsidP="00566D95">
            <w:del w:id="3690" w:author="ethink wang" w:date="2017-02-10T14:40:00Z">
              <w:r w:rsidDel="00935A87">
                <w:rPr>
                  <w:rFonts w:hint="eastAsia"/>
                </w:rPr>
                <w:delText xml:space="preserve">2 </w:delText>
              </w:r>
            </w:del>
            <w:r>
              <w:rPr>
                <w:rFonts w:hint="eastAsia"/>
              </w:rPr>
              <w:t>显示上一个页面传过来的车型名称</w:t>
            </w:r>
          </w:p>
        </w:tc>
        <w:tc>
          <w:tcPr>
            <w:tcW w:w="2302" w:type="dxa"/>
            <w:vAlign w:val="center"/>
          </w:tcPr>
          <w:p w14:paraId="20B3F9C2" w14:textId="77777777" w:rsidR="00566D95" w:rsidRPr="00054E2A" w:rsidRDefault="00566D95" w:rsidP="00566D95"/>
        </w:tc>
      </w:tr>
      <w:tr w:rsidR="00566D95" w14:paraId="12ED9055" w14:textId="77777777" w:rsidTr="00191AE7">
        <w:trPr>
          <w:trHeight w:val="729"/>
        </w:trPr>
        <w:tc>
          <w:tcPr>
            <w:tcW w:w="1387" w:type="dxa"/>
            <w:vMerge/>
            <w:vAlign w:val="center"/>
          </w:tcPr>
          <w:p w14:paraId="3E2BF060" w14:textId="77777777" w:rsidR="00566D95" w:rsidRDefault="00566D95" w:rsidP="00566D95">
            <w:pPr>
              <w:jc w:val="center"/>
              <w:rPr>
                <w:rFonts w:asciiTheme="minorEastAsia" w:hAnsiTheme="minorEastAsia"/>
              </w:rPr>
            </w:pPr>
          </w:p>
        </w:tc>
        <w:tc>
          <w:tcPr>
            <w:tcW w:w="1116" w:type="dxa"/>
            <w:vAlign w:val="center"/>
          </w:tcPr>
          <w:p w14:paraId="36B15FFA" w14:textId="77777777" w:rsidR="00566D95" w:rsidRDefault="00566D95" w:rsidP="00566D95">
            <w:r>
              <w:rPr>
                <w:rFonts w:hint="eastAsia"/>
              </w:rPr>
              <w:t>选择品牌</w:t>
            </w:r>
          </w:p>
        </w:tc>
        <w:tc>
          <w:tcPr>
            <w:tcW w:w="5157" w:type="dxa"/>
            <w:vAlign w:val="center"/>
          </w:tcPr>
          <w:p w14:paraId="4DBBD023" w14:textId="4C3871EF" w:rsidR="00566D95" w:rsidRDefault="00566D95" w:rsidP="00566D95">
            <w:r>
              <w:rPr>
                <w:rFonts w:hint="eastAsia"/>
              </w:rPr>
              <w:t>1</w:t>
            </w:r>
            <w:del w:id="3691" w:author="ethink wang" w:date="2017-02-10T14:41:00Z">
              <w:r w:rsidDel="00935A87">
                <w:rPr>
                  <w:rFonts w:hint="eastAsia"/>
                </w:rPr>
                <w:delText xml:space="preserve"> </w:delText>
              </w:r>
            </w:del>
            <w:ins w:id="3692" w:author="ethink wang" w:date="2017-02-10T14:41:00Z">
              <w:r>
                <w:rPr>
                  <w:rFonts w:hint="eastAsia"/>
                </w:rPr>
                <w:t>、</w:t>
              </w:r>
            </w:ins>
            <w:commentRangeStart w:id="3693"/>
            <w:commentRangeStart w:id="3694"/>
            <w:ins w:id="3695" w:author="ethink wang" w:date="2017-02-10T15:01:00Z">
              <w:r>
                <w:t>去掉</w:t>
              </w:r>
              <w:r>
                <w:rPr>
                  <w:rFonts w:hint="eastAsia"/>
                </w:rPr>
                <w:t>“全部”</w:t>
              </w:r>
              <w:commentRangeEnd w:id="3693"/>
              <w:r>
                <w:rPr>
                  <w:rStyle w:val="afe"/>
                </w:rPr>
                <w:commentReference w:id="3693"/>
              </w:r>
            </w:ins>
            <w:commentRangeEnd w:id="3694"/>
            <w:r>
              <w:rPr>
                <w:rStyle w:val="afe"/>
              </w:rPr>
              <w:commentReference w:id="3694"/>
            </w:r>
            <w:ins w:id="3696" w:author="ethink wang" w:date="2017-02-10T15:01:00Z">
              <w:r>
                <w:rPr>
                  <w:rFonts w:hint="eastAsia"/>
                </w:rPr>
                <w:t>；</w:t>
              </w:r>
            </w:ins>
            <w:del w:id="3697" w:author="ethink wang" w:date="2017-02-10T15:01:00Z">
              <w:r w:rsidDel="00935A87">
                <w:rPr>
                  <w:rFonts w:hint="eastAsia"/>
                </w:rPr>
                <w:delText>控件</w:delText>
              </w:r>
            </w:del>
            <w:del w:id="3698" w:author="ethink wang" w:date="2017-02-10T14:41:00Z">
              <w:r w:rsidDel="00935A87">
                <w:rPr>
                  <w:rFonts w:hint="eastAsia"/>
                </w:rPr>
                <w:delText>请看</w:delText>
              </w:r>
            </w:del>
            <w:del w:id="3699" w:author="ethink wang" w:date="2017-02-10T15:01:00Z">
              <w:r w:rsidDel="00935A87">
                <w:rPr>
                  <w:rFonts w:hint="eastAsia"/>
                </w:rPr>
                <w:delText>原型</w:delText>
              </w:r>
            </w:del>
          </w:p>
          <w:p w14:paraId="2A1D8056" w14:textId="18F9BBAA" w:rsidR="00566D95" w:rsidRDefault="00566D95" w:rsidP="00566D95">
            <w:pPr>
              <w:rPr>
                <w:ins w:id="3700" w:author="ethink wang" w:date="2017-02-10T15:03:00Z"/>
              </w:rPr>
            </w:pPr>
            <w:r>
              <w:rPr>
                <w:rFonts w:hint="eastAsia"/>
              </w:rPr>
              <w:t>2</w:t>
            </w:r>
            <w:del w:id="3701" w:author="ethink wang" w:date="2017-02-10T14:41:00Z">
              <w:r w:rsidDel="00935A87">
                <w:rPr>
                  <w:rFonts w:hint="eastAsia"/>
                </w:rPr>
                <w:delText xml:space="preserve"> </w:delText>
              </w:r>
            </w:del>
            <w:ins w:id="3702" w:author="ethink wang" w:date="2017-02-10T14:41:00Z">
              <w:r>
                <w:rPr>
                  <w:rFonts w:hint="eastAsia"/>
                </w:rPr>
                <w:t>、</w:t>
              </w:r>
            </w:ins>
            <w:r>
              <w:rPr>
                <w:rFonts w:hint="eastAsia"/>
              </w:rPr>
              <w:t>初始化，</w:t>
            </w:r>
            <w:ins w:id="3703" w:author="ethink wang" w:date="2017-02-10T15:02:00Z">
              <w:r>
                <w:rPr>
                  <w:rFonts w:hint="eastAsia"/>
                </w:rPr>
                <w:t>加载已录入的所有</w:t>
              </w:r>
            </w:ins>
            <w:ins w:id="3704" w:author="ethink wang" w:date="2017-02-10T15:03:00Z">
              <w:r>
                <w:rPr>
                  <w:rFonts w:hint="eastAsia"/>
                </w:rPr>
                <w:t>品牌数据</w:t>
              </w:r>
            </w:ins>
            <w:ins w:id="3705" w:author="ethink wang" w:date="2017-02-10T15:02:00Z">
              <w:r>
                <w:rPr>
                  <w:rFonts w:hint="eastAsia"/>
                </w:rPr>
                <w:t>，</w:t>
              </w:r>
            </w:ins>
            <w:ins w:id="3706" w:author="ethink wang" w:date="2017-02-10T15:03:00Z">
              <w:r>
                <w:rPr>
                  <w:rFonts w:hint="eastAsia"/>
                </w:rPr>
                <w:t>数据显示排列规则如下：</w:t>
              </w:r>
            </w:ins>
          </w:p>
          <w:p w14:paraId="79D8F763" w14:textId="3522AAEA" w:rsidR="00566D95" w:rsidRDefault="00566D95" w:rsidP="00566D95">
            <w:pPr>
              <w:rPr>
                <w:ins w:id="3707" w:author="ethink wang" w:date="2017-02-10T15:03:00Z"/>
              </w:rPr>
            </w:pPr>
            <w:ins w:id="3708" w:author="ethink wang" w:date="2017-02-10T15:03:00Z">
              <w:r>
                <w:rPr>
                  <w:rFonts w:hint="eastAsia"/>
                </w:rPr>
                <w:t>（</w:t>
              </w:r>
              <w:r>
                <w:rPr>
                  <w:rFonts w:hint="eastAsia"/>
                </w:rPr>
                <w:t>1</w:t>
              </w:r>
              <w:r>
                <w:rPr>
                  <w:rFonts w:hint="eastAsia"/>
                </w:rPr>
                <w:t>）</w:t>
              </w:r>
            </w:ins>
            <w:ins w:id="3709" w:author="ethink wang" w:date="2017-02-10T15:04:00Z">
              <w:r>
                <w:rPr>
                  <w:rFonts w:hint="eastAsia"/>
                </w:rPr>
                <w:t>按品牌名称首字母进行分组，分组效果参见原型，各组中</w:t>
              </w:r>
            </w:ins>
            <w:ins w:id="3710" w:author="ethink wang" w:date="2017-02-10T15:05:00Z">
              <w:r>
                <w:rPr>
                  <w:rFonts w:hint="eastAsia"/>
                </w:rPr>
                <w:t>品牌按首字母</w:t>
              </w:r>
              <w:r>
                <w:rPr>
                  <w:rFonts w:hint="eastAsia"/>
                </w:rPr>
                <w:t>A~Z</w:t>
              </w:r>
              <w:r>
                <w:rPr>
                  <w:rFonts w:hint="eastAsia"/>
                </w:rPr>
                <w:t>顺序排列；</w:t>
              </w:r>
            </w:ins>
            <w:del w:id="3711" w:author="ethink wang" w:date="2017-02-10T15:03:00Z">
              <w:r w:rsidDel="00935A87">
                <w:rPr>
                  <w:rFonts w:hint="eastAsia"/>
                </w:rPr>
                <w:delText>对应的品牌名称后面需要显示绑定的车系个数，格式：</w:delText>
              </w:r>
            </w:del>
            <w:del w:id="3712" w:author="ethink wang" w:date="2017-02-10T14:41:00Z">
              <w:r w:rsidDel="00935A87">
                <w:rPr>
                  <w:rFonts w:hint="eastAsia"/>
                </w:rPr>
                <w:delText>xx</w:delText>
              </w:r>
            </w:del>
            <w:del w:id="3713" w:author="ethink wang" w:date="2017-02-10T15:03:00Z">
              <w:r w:rsidDel="00935A87">
                <w:delText>()</w:delText>
              </w:r>
            </w:del>
          </w:p>
          <w:p w14:paraId="392CB225" w14:textId="0E03B4A5" w:rsidR="00566D95" w:rsidRDefault="00566D95" w:rsidP="00566D95">
            <w:ins w:id="3714" w:author="ethink wang" w:date="2017-02-10T15:03:00Z">
              <w:r>
                <w:rPr>
                  <w:rFonts w:hint="eastAsia"/>
                </w:rPr>
                <w:t>（</w:t>
              </w:r>
              <w:r>
                <w:rPr>
                  <w:rFonts w:hint="eastAsia"/>
                </w:rPr>
                <w:t>2</w:t>
              </w:r>
              <w:r>
                <w:rPr>
                  <w:rFonts w:hint="eastAsia"/>
                </w:rPr>
                <w:t>）对应的品牌名称后面需要显示</w:t>
              </w:r>
            </w:ins>
            <w:ins w:id="3715" w:author="ethink wang" w:date="2017-02-10T15:06:00Z">
              <w:r>
                <w:rPr>
                  <w:rFonts w:hint="eastAsia"/>
                </w:rPr>
                <w:t>已</w:t>
              </w:r>
            </w:ins>
            <w:ins w:id="3716" w:author="ethink wang" w:date="2017-02-10T15:03:00Z">
              <w:r>
                <w:rPr>
                  <w:rFonts w:hint="eastAsia"/>
                </w:rPr>
                <w:t>绑定的车系个数，格式：【品牌名称】</w:t>
              </w:r>
              <w:r>
                <w:t>(</w:t>
              </w:r>
              <w:r>
                <w:t>个数</w:t>
              </w:r>
              <w:r>
                <w:t>)</w:t>
              </w:r>
              <w:r>
                <w:rPr>
                  <w:rFonts w:hint="eastAsia"/>
                </w:rPr>
                <w:t>，</w:t>
              </w:r>
              <w:r>
                <w:t>比如</w:t>
              </w:r>
              <w:r>
                <w:rPr>
                  <w:rFonts w:hint="eastAsia"/>
                </w:rPr>
                <w:t>：</w:t>
              </w:r>
              <w:r>
                <w:t>奥迪</w:t>
              </w:r>
              <w:r>
                <w:rPr>
                  <w:rFonts w:hint="eastAsia"/>
                </w:rPr>
                <w:t>（</w:t>
              </w:r>
              <w:r>
                <w:rPr>
                  <w:rFonts w:hint="eastAsia"/>
                </w:rPr>
                <w:t>2</w:t>
              </w:r>
              <w:r>
                <w:rPr>
                  <w:rFonts w:hint="eastAsia"/>
                </w:rPr>
                <w:t>）</w:t>
              </w:r>
            </w:ins>
            <w:del w:id="3717" w:author="ethink wang" w:date="2017-02-10T14:42:00Z">
              <w:r w:rsidDel="00935A87">
                <w:delText>n</w:delText>
              </w:r>
            </w:del>
          </w:p>
          <w:p w14:paraId="02BB10B5" w14:textId="01730820" w:rsidR="00566D95" w:rsidRPr="00152F81" w:rsidRDefault="00566D95" w:rsidP="00566D95">
            <w:r>
              <w:t>3</w:t>
            </w:r>
            <w:del w:id="3718" w:author="ethink wang" w:date="2017-02-10T14:42:00Z">
              <w:r w:rsidDel="00935A87">
                <w:rPr>
                  <w:rFonts w:hint="eastAsia"/>
                </w:rPr>
                <w:delText xml:space="preserve"> </w:delText>
              </w:r>
            </w:del>
            <w:ins w:id="3719" w:author="ethink wang" w:date="2017-02-10T14:42:00Z">
              <w:r>
                <w:rPr>
                  <w:rFonts w:hint="eastAsia"/>
                </w:rPr>
                <w:t>、</w:t>
              </w:r>
            </w:ins>
            <w:r>
              <w:t>点击某个品牌</w:t>
            </w:r>
            <w:r>
              <w:rPr>
                <w:rFonts w:hint="eastAsia"/>
              </w:rPr>
              <w:t>，</w:t>
            </w:r>
            <w:r>
              <w:t>右侧</w:t>
            </w:r>
            <w:ins w:id="3720" w:author="ethink wang" w:date="2017-02-10T15:06:00Z">
              <w:r>
                <w:rPr>
                  <w:rFonts w:hint="eastAsia"/>
                </w:rPr>
                <w:t>“</w:t>
              </w:r>
            </w:ins>
            <w:ins w:id="3721" w:author="ethink wang" w:date="2017-02-10T15:07:00Z">
              <w:r>
                <w:t>选择车系</w:t>
              </w:r>
            </w:ins>
            <w:ins w:id="3722" w:author="ethink wang" w:date="2017-02-10T15:06:00Z">
              <w:r>
                <w:rPr>
                  <w:rFonts w:hint="eastAsia"/>
                </w:rPr>
                <w:t>”</w:t>
              </w:r>
            </w:ins>
            <w:del w:id="3723" w:author="ethink wang" w:date="2017-02-10T15:07:00Z">
              <w:r w:rsidDel="00935A87">
                <w:delText>选择车</w:delText>
              </w:r>
            </w:del>
            <w:ins w:id="3724" w:author="ethink wang" w:date="2017-02-10T15:07:00Z">
              <w:r>
                <w:t>将该品牌置顶显示</w:t>
              </w:r>
            </w:ins>
            <w:del w:id="3725" w:author="ethink wang" w:date="2017-02-10T15:07:00Z">
              <w:r w:rsidDel="00935A87">
                <w:delText>系相对应的</w:delText>
              </w:r>
            </w:del>
            <w:ins w:id="3726" w:author="ethink wang" w:date="2017-02-10T15:07:00Z">
              <w:r>
                <w:rPr>
                  <w:rFonts w:hint="eastAsia"/>
                </w:rPr>
                <w:t>，</w:t>
              </w:r>
              <w:r>
                <w:t>即</w:t>
              </w:r>
            </w:ins>
            <w:ins w:id="3727" w:author="ethink wang" w:date="2017-02-10T15:08:00Z">
              <w:r>
                <w:t>选择品牌起到对</w:t>
              </w:r>
              <w:r>
                <w:rPr>
                  <w:rFonts w:hint="eastAsia"/>
                </w:rPr>
                <w:t>“选择车系”树精确定位的作用</w:t>
              </w:r>
            </w:ins>
            <w:ins w:id="3728" w:author="ethink wang" w:date="2017-02-10T15:34:00Z">
              <w:r>
                <w:rPr>
                  <w:rFonts w:hint="eastAsia"/>
                </w:rPr>
                <w:t>，同时可拖动“选择车系”滚动条，自行上下拖动定位查找品牌车系；</w:t>
              </w:r>
            </w:ins>
            <w:del w:id="3729" w:author="ethink wang" w:date="2017-02-10T15:07:00Z">
              <w:r w:rsidDel="00935A87">
                <w:delText>显示品牌车系带复选的树形</w:delText>
              </w:r>
              <w:r w:rsidDel="00935A87">
                <w:rPr>
                  <w:rFonts w:hint="eastAsia"/>
                </w:rPr>
                <w:delText>，</w:delText>
              </w:r>
              <w:r w:rsidDel="00935A87">
                <w:delText>根据数据判断是否需要勾选车系</w:delText>
              </w:r>
            </w:del>
          </w:p>
        </w:tc>
        <w:tc>
          <w:tcPr>
            <w:tcW w:w="2302" w:type="dxa"/>
            <w:vAlign w:val="center"/>
          </w:tcPr>
          <w:p w14:paraId="5D7CAC5F" w14:textId="77777777" w:rsidR="00566D95" w:rsidRPr="00152F81" w:rsidRDefault="00566D95" w:rsidP="00566D95"/>
        </w:tc>
      </w:tr>
      <w:tr w:rsidR="00566D95" w14:paraId="7DD2275B" w14:textId="77777777" w:rsidTr="00191AE7">
        <w:trPr>
          <w:trHeight w:val="729"/>
        </w:trPr>
        <w:tc>
          <w:tcPr>
            <w:tcW w:w="1387" w:type="dxa"/>
            <w:vMerge/>
            <w:vAlign w:val="center"/>
          </w:tcPr>
          <w:p w14:paraId="3EC6D2DD" w14:textId="77777777" w:rsidR="00566D95" w:rsidRDefault="00566D95" w:rsidP="00566D95">
            <w:pPr>
              <w:jc w:val="center"/>
              <w:rPr>
                <w:rFonts w:asciiTheme="minorEastAsia" w:hAnsiTheme="minorEastAsia"/>
              </w:rPr>
            </w:pPr>
          </w:p>
        </w:tc>
        <w:tc>
          <w:tcPr>
            <w:tcW w:w="1116" w:type="dxa"/>
            <w:vAlign w:val="center"/>
          </w:tcPr>
          <w:p w14:paraId="6C9434C9" w14:textId="77777777" w:rsidR="00566D95" w:rsidRDefault="00566D95" w:rsidP="00566D95">
            <w:r>
              <w:rPr>
                <w:rFonts w:hint="eastAsia"/>
              </w:rPr>
              <w:t>选择车系</w:t>
            </w:r>
          </w:p>
        </w:tc>
        <w:tc>
          <w:tcPr>
            <w:tcW w:w="5157" w:type="dxa"/>
            <w:vAlign w:val="center"/>
          </w:tcPr>
          <w:p w14:paraId="7F36A4BF" w14:textId="2826393E" w:rsidR="00566D95" w:rsidRDefault="00566D95" w:rsidP="00566D95">
            <w:pPr>
              <w:rPr>
                <w:ins w:id="3730" w:author="ethink wang" w:date="2017-02-10T15:11:00Z"/>
              </w:rPr>
            </w:pPr>
            <w:r>
              <w:rPr>
                <w:rFonts w:hint="eastAsia"/>
              </w:rPr>
              <w:t>1</w:t>
            </w:r>
            <w:del w:id="3731" w:author="ethink wang" w:date="2017-02-10T14:42:00Z">
              <w:r w:rsidDel="00935A87">
                <w:rPr>
                  <w:rFonts w:hint="eastAsia"/>
                </w:rPr>
                <w:delText xml:space="preserve"> </w:delText>
              </w:r>
            </w:del>
            <w:ins w:id="3732" w:author="ethink wang" w:date="2017-02-10T14:42:00Z">
              <w:r>
                <w:rPr>
                  <w:rFonts w:hint="eastAsia"/>
                </w:rPr>
                <w:t>、</w:t>
              </w:r>
            </w:ins>
            <w:ins w:id="3733" w:author="ethink wang" w:date="2017-02-10T15:10:00Z">
              <w:r>
                <w:rPr>
                  <w:rFonts w:hint="eastAsia"/>
                </w:rPr>
                <w:t>初始化</w:t>
              </w:r>
              <w:r>
                <w:t>，加载已录入的所有品牌车系数据，</w:t>
              </w:r>
              <w:r>
                <w:rPr>
                  <w:rFonts w:hint="eastAsia"/>
                </w:rPr>
                <w:t>树形</w:t>
              </w:r>
              <w:r>
                <w:t>结构数据显示排序规则</w:t>
              </w:r>
            </w:ins>
            <w:ins w:id="3734" w:author="ethink wang" w:date="2017-02-10T15:11:00Z">
              <w:r>
                <w:rPr>
                  <w:rFonts w:hint="eastAsia"/>
                </w:rPr>
                <w:t>如下</w:t>
              </w:r>
            </w:ins>
            <w:ins w:id="3735" w:author="ethink wang" w:date="2017-02-10T15:10:00Z">
              <w:r>
                <w:rPr>
                  <w:rFonts w:hint="eastAsia"/>
                </w:rPr>
                <w:t>：</w:t>
              </w:r>
            </w:ins>
          </w:p>
          <w:p w14:paraId="5D6ECD99" w14:textId="673E20C5" w:rsidR="00566D95" w:rsidRDefault="00566D95" w:rsidP="00566D95">
            <w:pPr>
              <w:rPr>
                <w:ins w:id="3736" w:author="ethink wang" w:date="2017-02-10T15:11:00Z"/>
              </w:rPr>
            </w:pPr>
            <w:ins w:id="3737" w:author="ethink wang" w:date="2017-02-10T15:11:00Z">
              <w:r>
                <w:rPr>
                  <w:rFonts w:hint="eastAsia"/>
                </w:rPr>
                <w:t>（</w:t>
              </w:r>
              <w:r>
                <w:rPr>
                  <w:rFonts w:hint="eastAsia"/>
                </w:rPr>
                <w:t>1</w:t>
              </w:r>
              <w:r>
                <w:rPr>
                  <w:rFonts w:hint="eastAsia"/>
                </w:rPr>
                <w:t>）</w:t>
              </w:r>
            </w:ins>
            <w:ins w:id="3738" w:author="ethink wang" w:date="2017-02-10T15:12:00Z">
              <w:r>
                <w:rPr>
                  <w:rFonts w:hint="eastAsia"/>
                </w:rPr>
                <w:t>品牌节点按照品牌名称首字母</w:t>
              </w:r>
              <w:r>
                <w:rPr>
                  <w:rFonts w:hint="eastAsia"/>
                </w:rPr>
                <w:t>A~Z</w:t>
              </w:r>
              <w:r>
                <w:rPr>
                  <w:rFonts w:hint="eastAsia"/>
                </w:rPr>
                <w:t>顺序排列；</w:t>
              </w:r>
            </w:ins>
          </w:p>
          <w:p w14:paraId="02C419B2" w14:textId="3DBE2B45" w:rsidR="00566D95" w:rsidRDefault="00566D95" w:rsidP="00566D95">
            <w:pPr>
              <w:rPr>
                <w:ins w:id="3739" w:author="ethink wang" w:date="2017-02-10T15:13:00Z"/>
              </w:rPr>
            </w:pPr>
            <w:ins w:id="3740" w:author="ethink wang" w:date="2017-02-10T15:11:00Z">
              <w:r>
                <w:rPr>
                  <w:rFonts w:hint="eastAsia"/>
                </w:rPr>
                <w:t>（</w:t>
              </w:r>
              <w:r>
                <w:rPr>
                  <w:rFonts w:hint="eastAsia"/>
                </w:rPr>
                <w:t>2</w:t>
              </w:r>
              <w:r>
                <w:rPr>
                  <w:rFonts w:hint="eastAsia"/>
                </w:rPr>
                <w:t>）</w:t>
              </w:r>
            </w:ins>
            <w:ins w:id="3741" w:author="ethink wang" w:date="2017-02-10T15:20:00Z">
              <w:r>
                <w:rPr>
                  <w:rFonts w:hint="eastAsia"/>
                </w:rPr>
                <w:t>车系节点</w:t>
              </w:r>
            </w:ins>
            <w:ins w:id="3742" w:author="ethink wang" w:date="2017-02-10T15:24:00Z">
              <w:r>
                <w:rPr>
                  <w:rFonts w:hint="eastAsia"/>
                </w:rPr>
                <w:t>分组显示，即</w:t>
              </w:r>
            </w:ins>
            <w:ins w:id="3743" w:author="ethink wang" w:date="2017-02-10T15:25:00Z">
              <w:r>
                <w:rPr>
                  <w:rFonts w:hint="eastAsia"/>
                </w:rPr>
                <w:t>分为已分配和未分配，其中</w:t>
              </w:r>
            </w:ins>
            <w:ins w:id="3744" w:author="ethink wang" w:date="2017-02-10T15:20:00Z">
              <w:r>
                <w:rPr>
                  <w:rFonts w:hint="eastAsia"/>
                </w:rPr>
                <w:t>已分配</w:t>
              </w:r>
            </w:ins>
            <w:ins w:id="3745" w:author="ethink wang" w:date="2017-02-10T15:24:00Z">
              <w:r>
                <w:rPr>
                  <w:rFonts w:hint="eastAsia"/>
                </w:rPr>
                <w:t>的</w:t>
              </w:r>
            </w:ins>
            <w:ins w:id="3746" w:author="ethink wang" w:date="2017-02-10T15:20:00Z">
              <w:r>
                <w:rPr>
                  <w:rFonts w:hint="eastAsia"/>
                </w:rPr>
                <w:t>车系靠后排列，未分配的车系靠前排列</w:t>
              </w:r>
            </w:ins>
            <w:ins w:id="3747" w:author="ethink wang" w:date="2017-02-10T15:21:00Z">
              <w:r>
                <w:rPr>
                  <w:rFonts w:hint="eastAsia"/>
                </w:rPr>
                <w:t>；</w:t>
              </w:r>
            </w:ins>
          </w:p>
          <w:p w14:paraId="2A043BFD" w14:textId="3C5B8C7C" w:rsidR="00566D95" w:rsidRDefault="00566D95" w:rsidP="00566D95">
            <w:pPr>
              <w:rPr>
                <w:ins w:id="3748" w:author="ethink wang" w:date="2017-02-10T15:11:00Z"/>
              </w:rPr>
            </w:pPr>
            <w:ins w:id="3749" w:author="ethink wang" w:date="2017-02-10T15:13:00Z">
              <w:r>
                <w:rPr>
                  <w:rFonts w:hint="eastAsia"/>
                </w:rPr>
                <w:t>（</w:t>
              </w:r>
              <w:r>
                <w:rPr>
                  <w:rFonts w:hint="eastAsia"/>
                </w:rPr>
                <w:t>3</w:t>
              </w:r>
              <w:r>
                <w:rPr>
                  <w:rFonts w:hint="eastAsia"/>
                </w:rPr>
                <w:t>）</w:t>
              </w:r>
            </w:ins>
            <w:ins w:id="3750" w:author="ethink wang" w:date="2017-02-10T15:21:00Z">
              <w:r>
                <w:rPr>
                  <w:rFonts w:hint="eastAsia"/>
                </w:rPr>
                <w:t>车系节点</w:t>
              </w:r>
            </w:ins>
            <w:ins w:id="3751" w:author="ethink wang" w:date="2017-02-10T15:24:00Z">
              <w:r>
                <w:rPr>
                  <w:rFonts w:hint="eastAsia"/>
                </w:rPr>
                <w:t>各组内</w:t>
              </w:r>
            </w:ins>
            <w:ins w:id="3752" w:author="ethink wang" w:date="2017-02-10T15:21:00Z">
              <w:r>
                <w:rPr>
                  <w:rFonts w:hint="eastAsia"/>
                </w:rPr>
                <w:t>按照车系名称首字母</w:t>
              </w:r>
              <w:r>
                <w:rPr>
                  <w:rFonts w:hint="eastAsia"/>
                </w:rPr>
                <w:t>A~Z</w:t>
              </w:r>
              <w:r>
                <w:rPr>
                  <w:rFonts w:hint="eastAsia"/>
                </w:rPr>
                <w:t>顺序排</w:t>
              </w:r>
              <w:r>
                <w:rPr>
                  <w:rFonts w:hint="eastAsia"/>
                </w:rPr>
                <w:lastRenderedPageBreak/>
                <w:t>列；</w:t>
              </w:r>
            </w:ins>
          </w:p>
          <w:p w14:paraId="0CB9EE52" w14:textId="55FC02B4" w:rsidR="00566D95" w:rsidDel="003C3CFA" w:rsidRDefault="00566D95" w:rsidP="00566D95">
            <w:pPr>
              <w:rPr>
                <w:del w:id="3753" w:author="ethink wang" w:date="2017-02-10T15:14:00Z"/>
              </w:rPr>
            </w:pPr>
            <w:del w:id="3754" w:author="ethink wang" w:date="2017-02-10T15:14:00Z">
              <w:r w:rsidDel="003C3CFA">
                <w:rPr>
                  <w:rFonts w:hint="eastAsia"/>
                </w:rPr>
                <w:delText>带复选框的树形，具体</w:delText>
              </w:r>
            </w:del>
            <w:del w:id="3755" w:author="ethink wang" w:date="2017-02-10T14:42:00Z">
              <w:r w:rsidDel="00935A87">
                <w:rPr>
                  <w:rFonts w:hint="eastAsia"/>
                </w:rPr>
                <w:delText>看</w:delText>
              </w:r>
            </w:del>
            <w:del w:id="3756" w:author="ethink wang" w:date="2017-02-10T15:14:00Z">
              <w:r w:rsidDel="003C3CFA">
                <w:rPr>
                  <w:rFonts w:hint="eastAsia"/>
                </w:rPr>
                <w:delText>原型</w:delText>
              </w:r>
            </w:del>
          </w:p>
          <w:p w14:paraId="53F87776" w14:textId="1FD7FEED" w:rsidR="00566D95" w:rsidRDefault="00566D95" w:rsidP="00566D95">
            <w:r>
              <w:rPr>
                <w:rFonts w:hint="eastAsia"/>
              </w:rPr>
              <w:t>2</w:t>
            </w:r>
            <w:del w:id="3757" w:author="ethink wang" w:date="2017-02-10T14:42:00Z">
              <w:r w:rsidDel="00935A87">
                <w:rPr>
                  <w:rFonts w:hint="eastAsia"/>
                </w:rPr>
                <w:delText xml:space="preserve"> </w:delText>
              </w:r>
            </w:del>
            <w:ins w:id="3758" w:author="ethink wang" w:date="2017-02-10T14:42:00Z">
              <w:r>
                <w:rPr>
                  <w:rFonts w:hint="eastAsia"/>
                </w:rPr>
                <w:t>、</w:t>
              </w:r>
            </w:ins>
            <w:del w:id="3759" w:author="ethink wang" w:date="2017-02-10T15:17:00Z">
              <w:r w:rsidDel="003C3CFA">
                <w:rPr>
                  <w:rFonts w:hint="eastAsia"/>
                </w:rPr>
                <w:delText>当前分配舒适性，之前</w:delText>
              </w:r>
            </w:del>
            <w:ins w:id="3760" w:author="ethink wang" w:date="2017-02-10T15:17:00Z">
              <w:r>
                <w:rPr>
                  <w:rFonts w:hint="eastAsia"/>
                </w:rPr>
                <w:t>已</w:t>
              </w:r>
            </w:ins>
            <w:r>
              <w:rPr>
                <w:rFonts w:hint="eastAsia"/>
              </w:rPr>
              <w:t>分配的</w:t>
            </w:r>
            <w:del w:id="3761" w:author="ethink wang" w:date="2017-02-10T15:17:00Z">
              <w:r w:rsidDel="003C3CFA">
                <w:rPr>
                  <w:rFonts w:hint="eastAsia"/>
                </w:rPr>
                <w:delText>其他车型</w:delText>
              </w:r>
            </w:del>
            <w:ins w:id="3762" w:author="ethink wang" w:date="2017-02-10T15:17:00Z">
              <w:r>
                <w:rPr>
                  <w:rFonts w:hint="eastAsia"/>
                </w:rPr>
                <w:t>车系</w:t>
              </w:r>
            </w:ins>
            <w:del w:id="3763" w:author="ethink wang" w:date="2017-02-10T15:17:00Z">
              <w:r w:rsidDel="003C3CFA">
                <w:rPr>
                  <w:rFonts w:hint="eastAsia"/>
                </w:rPr>
                <w:delText>前面的</w:delText>
              </w:r>
            </w:del>
            <w:ins w:id="3764" w:author="ethink wang" w:date="2017-02-10T15:17:00Z">
              <w:r>
                <w:rPr>
                  <w:rFonts w:hint="eastAsia"/>
                </w:rPr>
                <w:t>，</w:t>
              </w:r>
            </w:ins>
            <w:r>
              <w:rPr>
                <w:rFonts w:hint="eastAsia"/>
              </w:rPr>
              <w:t>复选框</w:t>
            </w:r>
            <w:del w:id="3765" w:author="ethink wang" w:date="2017-02-10T15:18:00Z">
              <w:r w:rsidDel="003C3CFA">
                <w:rPr>
                  <w:rFonts w:hint="eastAsia"/>
                </w:rPr>
                <w:delText>需要</w:delText>
              </w:r>
            </w:del>
            <w:r>
              <w:rPr>
                <w:rFonts w:hint="eastAsia"/>
              </w:rPr>
              <w:t>禁用</w:t>
            </w:r>
            <w:ins w:id="3766" w:author="ethink wang" w:date="2017-02-10T15:18:00Z">
              <w:r>
                <w:rPr>
                  <w:rFonts w:hint="eastAsia"/>
                </w:rPr>
                <w:t>（</w:t>
              </w:r>
            </w:ins>
            <w:ins w:id="3767" w:author="ethink wang" w:date="2017-02-10T15:28:00Z">
              <w:r>
                <w:rPr>
                  <w:rFonts w:hint="eastAsia"/>
                </w:rPr>
                <w:t>限已分配服务车型与当前执行</w:t>
              </w:r>
            </w:ins>
            <w:ins w:id="3768" w:author="ethink wang" w:date="2017-02-10T15:29:00Z">
              <w:r>
                <w:rPr>
                  <w:rFonts w:hint="eastAsia"/>
                </w:rPr>
                <w:t>操作服务车型不同，如相同，则不禁用，用于实现取消已分配服务车型操作</w:t>
              </w:r>
            </w:ins>
            <w:ins w:id="3769" w:author="ethink wang" w:date="2017-02-10T15:18:00Z">
              <w:r>
                <w:rPr>
                  <w:rFonts w:hint="eastAsia"/>
                </w:rPr>
                <w:t>）</w:t>
              </w:r>
            </w:ins>
            <w:del w:id="3770" w:author="ethink wang" w:date="2017-02-10T15:18:00Z">
              <w:r w:rsidDel="003C3CFA">
                <w:rPr>
                  <w:rFonts w:hint="eastAsia"/>
                </w:rPr>
                <w:delText>不可操作</w:delText>
              </w:r>
            </w:del>
          </w:p>
          <w:p w14:paraId="7E0BC221" w14:textId="17A9F289" w:rsidR="00566D95" w:rsidRPr="00152F81" w:rsidRDefault="00566D95" w:rsidP="00566D95">
            <w:r>
              <w:t>3</w:t>
            </w:r>
            <w:del w:id="3771" w:author="ethink wang" w:date="2017-02-10T14:42:00Z">
              <w:r w:rsidDel="00935A87">
                <w:rPr>
                  <w:rFonts w:hint="eastAsia"/>
                </w:rPr>
                <w:delText xml:space="preserve"> </w:delText>
              </w:r>
            </w:del>
            <w:ins w:id="3772" w:author="ethink wang" w:date="2017-02-10T14:42:00Z">
              <w:r>
                <w:rPr>
                  <w:rFonts w:hint="eastAsia"/>
                </w:rPr>
                <w:t>、</w:t>
              </w:r>
            </w:ins>
            <w:ins w:id="3773" w:author="ethink wang" w:date="2017-02-10T15:26:00Z">
              <w:r>
                <w:rPr>
                  <w:rFonts w:hint="eastAsia"/>
                </w:rPr>
                <w:t>可拖动“选择车系”滚动条，自行上下拖动定位查找品牌车系</w:t>
              </w:r>
            </w:ins>
            <w:del w:id="3774" w:author="ethink wang" w:date="2017-02-10T15:26:00Z">
              <w:r w:rsidDel="003C3CFA">
                <w:delText>根据左侧的选择品牌相应的展现车系树形</w:delText>
              </w:r>
            </w:del>
            <w:ins w:id="3775" w:author="ethink wang" w:date="2017-02-10T15:26:00Z">
              <w:r>
                <w:rPr>
                  <w:rFonts w:hint="eastAsia"/>
                </w:rPr>
                <w:t>；</w:t>
              </w:r>
            </w:ins>
          </w:p>
        </w:tc>
        <w:tc>
          <w:tcPr>
            <w:tcW w:w="2302" w:type="dxa"/>
            <w:vAlign w:val="center"/>
          </w:tcPr>
          <w:p w14:paraId="24236B25" w14:textId="77777777" w:rsidR="00566D95" w:rsidRPr="00152F81" w:rsidRDefault="00566D95" w:rsidP="00566D95"/>
        </w:tc>
      </w:tr>
      <w:tr w:rsidR="00566D95" w14:paraId="3DABDDFB" w14:textId="77777777" w:rsidTr="00191AE7">
        <w:trPr>
          <w:trHeight w:val="729"/>
        </w:trPr>
        <w:tc>
          <w:tcPr>
            <w:tcW w:w="1387" w:type="dxa"/>
            <w:vMerge/>
            <w:vAlign w:val="center"/>
          </w:tcPr>
          <w:p w14:paraId="023CC1C1" w14:textId="77777777" w:rsidR="00566D95" w:rsidRDefault="00566D95" w:rsidP="00566D95">
            <w:pPr>
              <w:jc w:val="center"/>
              <w:rPr>
                <w:rFonts w:asciiTheme="minorEastAsia" w:hAnsiTheme="minorEastAsia"/>
              </w:rPr>
            </w:pPr>
          </w:p>
        </w:tc>
        <w:tc>
          <w:tcPr>
            <w:tcW w:w="1116" w:type="dxa"/>
            <w:vAlign w:val="center"/>
          </w:tcPr>
          <w:p w14:paraId="6FE1A79B" w14:textId="77777777" w:rsidR="00566D95" w:rsidRDefault="00566D95" w:rsidP="00566D95">
            <w:r>
              <w:rPr>
                <w:rFonts w:hint="eastAsia"/>
              </w:rPr>
              <w:t>车系全选</w:t>
            </w:r>
          </w:p>
        </w:tc>
        <w:tc>
          <w:tcPr>
            <w:tcW w:w="5157" w:type="dxa"/>
            <w:vAlign w:val="center"/>
          </w:tcPr>
          <w:p w14:paraId="3EE7E2BE" w14:textId="28F2632B" w:rsidR="00566D95" w:rsidDel="00935A87" w:rsidRDefault="00566D95" w:rsidP="00566D95">
            <w:pPr>
              <w:rPr>
                <w:del w:id="3776" w:author="ethink wang" w:date="2017-02-10T14:43:00Z"/>
              </w:rPr>
            </w:pPr>
            <w:del w:id="3777" w:author="ethink wang" w:date="2017-02-10T14:43:00Z">
              <w:r w:rsidDel="00935A87">
                <w:rPr>
                  <w:rFonts w:hint="eastAsia"/>
                </w:rPr>
                <w:delText xml:space="preserve">1 </w:delText>
              </w:r>
              <w:r w:rsidDel="00935A87">
                <w:rPr>
                  <w:rFonts w:hint="eastAsia"/>
                </w:rPr>
                <w:delText>复选框</w:delText>
              </w:r>
            </w:del>
          </w:p>
          <w:p w14:paraId="60F2601F" w14:textId="75D33AAA" w:rsidR="00566D95" w:rsidRPr="00152F81" w:rsidRDefault="00566D95" w:rsidP="00566D95">
            <w:del w:id="3778" w:author="ethink wang" w:date="2017-02-10T14:43:00Z">
              <w:r w:rsidDel="00935A87">
                <w:rPr>
                  <w:rFonts w:hint="eastAsia"/>
                </w:rPr>
                <w:delText xml:space="preserve">2 </w:delText>
              </w:r>
            </w:del>
            <w:r>
              <w:rPr>
                <w:rFonts w:hint="eastAsia"/>
              </w:rPr>
              <w:t>勾选，可勾选的复选框全部选中；不勾选，可勾选的复选框全部不勾选</w:t>
            </w:r>
          </w:p>
        </w:tc>
        <w:tc>
          <w:tcPr>
            <w:tcW w:w="2302" w:type="dxa"/>
            <w:vAlign w:val="center"/>
          </w:tcPr>
          <w:p w14:paraId="4D5E81F1" w14:textId="77777777" w:rsidR="00566D95" w:rsidRPr="00152F81" w:rsidRDefault="00566D95" w:rsidP="00566D95"/>
        </w:tc>
      </w:tr>
      <w:tr w:rsidR="00566D95" w:rsidRPr="002F3033" w14:paraId="608019C8" w14:textId="77777777" w:rsidTr="00191AE7">
        <w:trPr>
          <w:trHeight w:val="729"/>
        </w:trPr>
        <w:tc>
          <w:tcPr>
            <w:tcW w:w="1387" w:type="dxa"/>
            <w:vMerge/>
            <w:vAlign w:val="center"/>
          </w:tcPr>
          <w:p w14:paraId="056FC173" w14:textId="77777777" w:rsidR="00566D95" w:rsidRDefault="00566D95" w:rsidP="00566D95">
            <w:pPr>
              <w:jc w:val="center"/>
              <w:rPr>
                <w:rFonts w:asciiTheme="minorEastAsia" w:hAnsiTheme="minorEastAsia"/>
              </w:rPr>
            </w:pPr>
          </w:p>
        </w:tc>
        <w:tc>
          <w:tcPr>
            <w:tcW w:w="1116" w:type="dxa"/>
            <w:vAlign w:val="center"/>
          </w:tcPr>
          <w:p w14:paraId="2B5D1565" w14:textId="77777777" w:rsidR="00566D95" w:rsidRDefault="00566D95" w:rsidP="00566D95">
            <w:r>
              <w:rPr>
                <w:rFonts w:hint="eastAsia"/>
              </w:rPr>
              <w:t>车系反选</w:t>
            </w:r>
          </w:p>
        </w:tc>
        <w:tc>
          <w:tcPr>
            <w:tcW w:w="5157" w:type="dxa"/>
            <w:vAlign w:val="center"/>
          </w:tcPr>
          <w:p w14:paraId="2D0A9B82" w14:textId="2780E28F" w:rsidR="00566D95" w:rsidDel="00935A87" w:rsidRDefault="00566D95" w:rsidP="00566D95">
            <w:pPr>
              <w:rPr>
                <w:del w:id="3779" w:author="ethink wang" w:date="2017-02-10T14:43:00Z"/>
              </w:rPr>
            </w:pPr>
            <w:del w:id="3780" w:author="ethink wang" w:date="2017-02-10T14:43:00Z">
              <w:r w:rsidDel="00935A87">
                <w:rPr>
                  <w:rFonts w:hint="eastAsia"/>
                </w:rPr>
                <w:delText xml:space="preserve">1 </w:delText>
              </w:r>
              <w:r w:rsidDel="00935A87">
                <w:rPr>
                  <w:rFonts w:hint="eastAsia"/>
                </w:rPr>
                <w:delText>复选框</w:delText>
              </w:r>
            </w:del>
          </w:p>
          <w:p w14:paraId="0AFC9F93" w14:textId="16806071" w:rsidR="00566D95" w:rsidRDefault="00566D95" w:rsidP="00566D95">
            <w:del w:id="3781" w:author="ethink wang" w:date="2017-02-10T14:43:00Z">
              <w:r w:rsidDel="00935A87">
                <w:rPr>
                  <w:rFonts w:hint="eastAsia"/>
                </w:rPr>
                <w:delText xml:space="preserve">2 </w:delText>
              </w:r>
            </w:del>
            <w:r>
              <w:rPr>
                <w:rFonts w:hint="eastAsia"/>
              </w:rPr>
              <w:t>勾选，已勾选的改成不勾选；不勾选，可操作的复选框没有勾选的改成不勾选，已勾选的改成不勾选</w:t>
            </w:r>
          </w:p>
        </w:tc>
        <w:tc>
          <w:tcPr>
            <w:tcW w:w="2302" w:type="dxa"/>
            <w:vAlign w:val="center"/>
          </w:tcPr>
          <w:p w14:paraId="1882799C" w14:textId="77777777" w:rsidR="00566D95" w:rsidRPr="00152F81" w:rsidRDefault="00566D95" w:rsidP="00566D95"/>
        </w:tc>
      </w:tr>
      <w:tr w:rsidR="00566D95" w:rsidRPr="002F3033" w14:paraId="7624E636" w14:textId="77777777" w:rsidTr="00191AE7">
        <w:trPr>
          <w:trHeight w:val="729"/>
        </w:trPr>
        <w:tc>
          <w:tcPr>
            <w:tcW w:w="1387" w:type="dxa"/>
            <w:vMerge/>
            <w:vAlign w:val="center"/>
          </w:tcPr>
          <w:p w14:paraId="2D69EBC5" w14:textId="77777777" w:rsidR="00566D95" w:rsidRDefault="00566D95" w:rsidP="00566D95">
            <w:pPr>
              <w:jc w:val="center"/>
              <w:rPr>
                <w:rFonts w:asciiTheme="minorEastAsia" w:hAnsiTheme="minorEastAsia"/>
              </w:rPr>
            </w:pPr>
          </w:p>
        </w:tc>
        <w:tc>
          <w:tcPr>
            <w:tcW w:w="1116" w:type="dxa"/>
            <w:vAlign w:val="center"/>
          </w:tcPr>
          <w:p w14:paraId="53869D70" w14:textId="77777777" w:rsidR="00566D95" w:rsidRDefault="00566D95" w:rsidP="00566D95">
            <w:r>
              <w:rPr>
                <w:rFonts w:hint="eastAsia"/>
              </w:rPr>
              <w:t>确定</w:t>
            </w:r>
          </w:p>
        </w:tc>
        <w:tc>
          <w:tcPr>
            <w:tcW w:w="5157" w:type="dxa"/>
            <w:vAlign w:val="center"/>
          </w:tcPr>
          <w:p w14:paraId="6E52A65B" w14:textId="3D6D461F" w:rsidR="00566D95" w:rsidRDefault="00566D95" w:rsidP="00566D95">
            <w:r>
              <w:rPr>
                <w:rFonts w:hint="eastAsia"/>
              </w:rPr>
              <w:t>1</w:t>
            </w:r>
            <w:del w:id="3782" w:author="ethink wang" w:date="2017-02-10T14:43:00Z">
              <w:r w:rsidDel="00935A87">
                <w:rPr>
                  <w:rFonts w:hint="eastAsia"/>
                </w:rPr>
                <w:delText xml:space="preserve"> </w:delText>
              </w:r>
            </w:del>
            <w:ins w:id="3783" w:author="ethink wang" w:date="2017-02-10T14:43:00Z">
              <w:r>
                <w:rPr>
                  <w:rFonts w:hint="eastAsia"/>
                </w:rPr>
                <w:t>、</w:t>
              </w:r>
            </w:ins>
            <w:r>
              <w:rPr>
                <w:rFonts w:hint="eastAsia"/>
              </w:rPr>
              <w:t>校验是否有已勾选车系，如果没有，提示文案“至少勾选一项”</w:t>
            </w:r>
          </w:p>
          <w:p w14:paraId="4D0B5E68" w14:textId="2F34DE3B" w:rsidR="00566D95" w:rsidRDefault="00566D95" w:rsidP="00566D95">
            <w:pPr>
              <w:rPr>
                <w:ins w:id="3784" w:author="ethink wang" w:date="2017-02-10T14:44:00Z"/>
              </w:rPr>
            </w:pPr>
            <w:r>
              <w:rPr>
                <w:rFonts w:hint="eastAsia"/>
              </w:rPr>
              <w:t>2</w:t>
            </w:r>
            <w:ins w:id="3785" w:author="ethink wang" w:date="2017-02-10T14:43:00Z">
              <w:r>
                <w:rPr>
                  <w:rFonts w:hint="eastAsia"/>
                </w:rPr>
                <w:t>、</w:t>
              </w:r>
            </w:ins>
            <w:del w:id="3786" w:author="ethink wang" w:date="2017-02-10T14:43:00Z">
              <w:r w:rsidDel="00935A87">
                <w:rPr>
                  <w:rFonts w:hint="eastAsia"/>
                </w:rPr>
                <w:delText xml:space="preserve"> </w:delText>
              </w:r>
            </w:del>
            <w:r>
              <w:rPr>
                <w:rFonts w:hint="eastAsia"/>
              </w:rPr>
              <w:t>判断</w:t>
            </w:r>
            <w:ins w:id="3787" w:author="ethink wang" w:date="2017-02-10T14:44:00Z">
              <w:r>
                <w:t>已</w:t>
              </w:r>
            </w:ins>
            <w:del w:id="3788" w:author="ethink wang" w:date="2017-02-10T14:44:00Z">
              <w:r w:rsidDel="00935A87">
                <w:rPr>
                  <w:rFonts w:hint="eastAsia"/>
                </w:rPr>
                <w:delText>原来</w:delText>
              </w:r>
            </w:del>
            <w:r>
              <w:rPr>
                <w:rFonts w:hint="eastAsia"/>
              </w:rPr>
              <w:t>分配</w:t>
            </w:r>
            <w:ins w:id="3789" w:author="ethink wang" w:date="2017-02-10T14:44:00Z">
              <w:r>
                <w:t>但</w:t>
              </w:r>
            </w:ins>
            <w:del w:id="3790" w:author="ethink wang" w:date="2017-02-10T14:44:00Z">
              <w:r w:rsidDel="00935A87">
                <w:rPr>
                  <w:rFonts w:hint="eastAsia"/>
                </w:rPr>
                <w:delText>、</w:delText>
              </w:r>
            </w:del>
            <w:r>
              <w:rPr>
                <w:rFonts w:hint="eastAsia"/>
              </w:rPr>
              <w:t>现在取消分配的品牌车系</w:t>
            </w:r>
            <w:ins w:id="3791" w:author="ethink wang" w:date="2017-02-10T14:44:00Z">
              <w:r>
                <w:rPr>
                  <w:rFonts w:hint="eastAsia"/>
                </w:rPr>
                <w:t>所对应</w:t>
              </w:r>
            </w:ins>
            <w:r>
              <w:rPr>
                <w:rFonts w:hint="eastAsia"/>
              </w:rPr>
              <w:t>的车辆是否已绑定司机。</w:t>
            </w:r>
          </w:p>
          <w:p w14:paraId="1062BC84" w14:textId="4AB9FC12" w:rsidR="00566D95" w:rsidRDefault="00566D95" w:rsidP="00566D95">
            <w:pPr>
              <w:rPr>
                <w:ins w:id="3792" w:author="ethink wang" w:date="2017-02-10T14:45:00Z"/>
              </w:rPr>
            </w:pPr>
            <w:ins w:id="3793" w:author="ethink wang" w:date="2017-02-10T14:45:00Z">
              <w:r>
                <w:rPr>
                  <w:rFonts w:hint="eastAsia"/>
                </w:rPr>
                <w:t>（</w:t>
              </w:r>
              <w:r>
                <w:rPr>
                  <w:rFonts w:hint="eastAsia"/>
                </w:rPr>
                <w:t>1</w:t>
              </w:r>
              <w:r>
                <w:rPr>
                  <w:rFonts w:hint="eastAsia"/>
                </w:rPr>
                <w:t>）</w:t>
              </w:r>
            </w:ins>
            <w:r>
              <w:rPr>
                <w:rFonts w:hint="eastAsia"/>
              </w:rPr>
              <w:t>若</w:t>
            </w:r>
            <w:ins w:id="3794" w:author="ethink wang" w:date="2017-02-10T14:45:00Z">
              <w:r>
                <w:rPr>
                  <w:rFonts w:hint="eastAsia"/>
                </w:rPr>
                <w:t>存在</w:t>
              </w:r>
            </w:ins>
            <w:r>
              <w:rPr>
                <w:rFonts w:hint="eastAsia"/>
              </w:rPr>
              <w:t>绑定</w:t>
            </w:r>
            <w:ins w:id="3795" w:author="ethink wang" w:date="2017-02-10T14:45:00Z">
              <w:r>
                <w:rPr>
                  <w:rFonts w:hint="eastAsia"/>
                </w:rPr>
                <w:t>车辆</w:t>
              </w:r>
            </w:ins>
            <w:r>
              <w:rPr>
                <w:rFonts w:hint="eastAsia"/>
              </w:rPr>
              <w:t>，则浮窗提示</w:t>
            </w:r>
            <w:ins w:id="3796" w:author="ethink wang" w:date="2017-02-10T14:47:00Z">
              <w:r>
                <w:rPr>
                  <w:rFonts w:hint="eastAsia"/>
                </w:rPr>
                <w:t>，</w:t>
              </w:r>
            </w:ins>
            <w:r>
              <w:rPr>
                <w:rFonts w:hint="eastAsia"/>
              </w:rPr>
              <w:t>文案“</w:t>
            </w:r>
            <w:del w:id="3797" w:author="ethink wang" w:date="2017-02-10T14:46:00Z">
              <w:r w:rsidDel="00935A87">
                <w:rPr>
                  <w:rFonts w:hint="eastAsia"/>
                </w:rPr>
                <w:delText>xxx</w:delText>
              </w:r>
            </w:del>
            <w:ins w:id="3798" w:author="ethink wang" w:date="2017-02-10T14:46:00Z">
              <w:r>
                <w:rPr>
                  <w:rFonts w:hint="eastAsia"/>
                </w:rPr>
                <w:t>【品牌车系名称】</w:t>
              </w:r>
            </w:ins>
            <w:r>
              <w:rPr>
                <w:rFonts w:hint="eastAsia"/>
              </w:rPr>
              <w:t>品牌车系的车辆已绑定司机，</w:t>
            </w:r>
            <w:del w:id="3799" w:author="ethink wang" w:date="2017-02-10T14:47:00Z">
              <w:r w:rsidDel="00935A87">
                <w:rPr>
                  <w:rFonts w:hint="eastAsia"/>
                </w:rPr>
                <w:delText>请</w:delText>
              </w:r>
            </w:del>
            <w:r>
              <w:rPr>
                <w:rFonts w:hint="eastAsia"/>
              </w:rPr>
              <w:t>解绑后</w:t>
            </w:r>
            <w:ins w:id="3800" w:author="ethink wang" w:date="2017-02-10T14:47:00Z">
              <w:r>
                <w:t>方可取消</w:t>
              </w:r>
            </w:ins>
            <w:del w:id="3801" w:author="ethink wang" w:date="2017-02-10T14:47:00Z">
              <w:r w:rsidDel="00935A87">
                <w:rPr>
                  <w:rFonts w:hint="eastAsia"/>
                </w:rPr>
                <w:delText>再试</w:delText>
              </w:r>
            </w:del>
            <w:r>
              <w:rPr>
                <w:rFonts w:hint="eastAsia"/>
              </w:rPr>
              <w:t>”；</w:t>
            </w:r>
          </w:p>
          <w:p w14:paraId="73C4D4A3" w14:textId="747065E0" w:rsidR="00566D95" w:rsidRDefault="00566D95" w:rsidP="00566D95">
            <w:ins w:id="3802" w:author="ethink wang" w:date="2017-02-10T14:45:00Z">
              <w:r>
                <w:rPr>
                  <w:rFonts w:hint="eastAsia"/>
                </w:rPr>
                <w:t>（</w:t>
              </w:r>
              <w:r>
                <w:rPr>
                  <w:rFonts w:hint="eastAsia"/>
                </w:rPr>
                <w:t>2</w:t>
              </w:r>
              <w:r>
                <w:rPr>
                  <w:rFonts w:hint="eastAsia"/>
                </w:rPr>
                <w:t>）</w:t>
              </w:r>
            </w:ins>
            <w:del w:id="3803" w:author="ethink wang" w:date="2017-02-10T14:45:00Z">
              <w:r w:rsidDel="00935A87">
                <w:rPr>
                  <w:rFonts w:hint="eastAsia"/>
                </w:rPr>
                <w:delText>如果</w:delText>
              </w:r>
            </w:del>
            <w:ins w:id="3804" w:author="ethink wang" w:date="2017-02-10T14:45:00Z">
              <w:r>
                <w:rPr>
                  <w:rFonts w:hint="eastAsia"/>
                </w:rPr>
                <w:t>若</w:t>
              </w:r>
            </w:ins>
            <w:r>
              <w:rPr>
                <w:rFonts w:hint="eastAsia"/>
              </w:rPr>
              <w:t>没有绑定</w:t>
            </w:r>
            <w:ins w:id="3805" w:author="ethink wang" w:date="2017-02-10T14:45:00Z">
              <w:r>
                <w:rPr>
                  <w:rFonts w:hint="eastAsia"/>
                </w:rPr>
                <w:t>车辆</w:t>
              </w:r>
            </w:ins>
            <w:del w:id="3806" w:author="ethink wang" w:date="2017-02-10T14:45:00Z">
              <w:r w:rsidDel="00935A87">
                <w:rPr>
                  <w:rFonts w:hint="eastAsia"/>
                </w:rPr>
                <w:delText>绑定</w:delText>
              </w:r>
            </w:del>
            <w:r>
              <w:rPr>
                <w:rFonts w:hint="eastAsia"/>
              </w:rPr>
              <w:t>，则保存成功后直接取消分配，同时取消该品牌车系下</w:t>
            </w:r>
            <w:ins w:id="3807" w:author="ethink wang" w:date="2017-02-10T14:46:00Z">
              <w:r>
                <w:rPr>
                  <w:rFonts w:hint="eastAsia"/>
                </w:rPr>
                <w:t>原</w:t>
              </w:r>
            </w:ins>
            <w:r>
              <w:rPr>
                <w:rFonts w:hint="eastAsia"/>
              </w:rPr>
              <w:t>车辆的服务车型</w:t>
            </w:r>
          </w:p>
          <w:p w14:paraId="611E5A7D" w14:textId="58A2F3DA" w:rsidR="00566D95" w:rsidRDefault="00566D95" w:rsidP="00566D95">
            <w:r>
              <w:rPr>
                <w:rFonts w:hint="eastAsia"/>
              </w:rPr>
              <w:t>3</w:t>
            </w:r>
            <w:del w:id="3808" w:author="ethink wang" w:date="2017-02-10T14:46:00Z">
              <w:r w:rsidDel="00935A87">
                <w:rPr>
                  <w:rFonts w:hint="eastAsia"/>
                </w:rPr>
                <w:delText xml:space="preserve"> </w:delText>
              </w:r>
            </w:del>
            <w:ins w:id="3809" w:author="ethink wang" w:date="2017-02-10T14:46:00Z">
              <w:r>
                <w:rPr>
                  <w:rFonts w:hint="eastAsia"/>
                </w:rPr>
                <w:t>、</w:t>
              </w:r>
            </w:ins>
            <w:del w:id="3810" w:author="ethink wang" w:date="2017-02-10T15:35:00Z">
              <w:r w:rsidDel="003C3CFA">
                <w:rPr>
                  <w:rFonts w:hint="eastAsia"/>
                </w:rPr>
                <w:delText>左侧根据某一个品牌查询车系，车系勾选了一部分，现在又根据另外一个品牌查询车系，车系又勾选一部分</w:delText>
              </w:r>
            </w:del>
            <w:ins w:id="3811" w:author="ethink wang" w:date="2017-02-10T15:35:00Z">
              <w:r>
                <w:rPr>
                  <w:rFonts w:hint="eastAsia"/>
                </w:rPr>
                <w:t>将所操作</w:t>
              </w:r>
            </w:ins>
            <w:ins w:id="3812" w:author="ethink wang" w:date="2017-02-10T15:36:00Z">
              <w:r>
                <w:rPr>
                  <w:rFonts w:hint="eastAsia"/>
                </w:rPr>
                <w:t>勾选或取消勾选</w:t>
              </w:r>
            </w:ins>
            <w:ins w:id="3813" w:author="ethink wang" w:date="2017-02-10T15:35:00Z">
              <w:r>
                <w:rPr>
                  <w:rFonts w:hint="eastAsia"/>
                </w:rPr>
                <w:t>的</w:t>
              </w:r>
            </w:ins>
            <w:ins w:id="3814" w:author="ethink wang" w:date="2017-02-10T15:36:00Z">
              <w:r>
                <w:rPr>
                  <w:rFonts w:hint="eastAsia"/>
                </w:rPr>
                <w:t>品牌车系</w:t>
              </w:r>
            </w:ins>
            <w:r>
              <w:rPr>
                <w:rFonts w:hint="eastAsia"/>
              </w:rPr>
              <w:t>，</w:t>
            </w:r>
            <w:ins w:id="3815" w:author="ethink wang" w:date="2017-02-10T15:36:00Z">
              <w:r>
                <w:t>在</w:t>
              </w:r>
            </w:ins>
            <w:del w:id="3816" w:author="ethink wang" w:date="2017-02-10T15:36:00Z">
              <w:r w:rsidDel="003C3CFA">
                <w:rPr>
                  <w:rFonts w:hint="eastAsia"/>
                </w:rPr>
                <w:delText>最后</w:delText>
              </w:r>
            </w:del>
            <w:r>
              <w:rPr>
                <w:rFonts w:hint="eastAsia"/>
              </w:rPr>
              <w:t>点击“确定”按键，</w:t>
            </w:r>
            <w:del w:id="3817" w:author="ethink wang" w:date="2017-02-10T15:36:00Z">
              <w:r w:rsidDel="003C3CFA">
                <w:rPr>
                  <w:rFonts w:hint="eastAsia"/>
                </w:rPr>
                <w:delText>需把这些勾选过的</w:delText>
              </w:r>
            </w:del>
            <w:r>
              <w:rPr>
                <w:rFonts w:hint="eastAsia"/>
              </w:rPr>
              <w:t>均执行保存校验</w:t>
            </w:r>
            <w:ins w:id="3818" w:author="ethink wang" w:date="2017-02-10T15:36:00Z">
              <w:r>
                <w:rPr>
                  <w:rFonts w:hint="eastAsia"/>
                </w:rPr>
                <w:t>，校验通过</w:t>
              </w:r>
            </w:ins>
            <w:ins w:id="3819" w:author="ethink wang" w:date="2017-02-10T15:37:00Z">
              <w:r>
                <w:rPr>
                  <w:rFonts w:hint="eastAsia"/>
                </w:rPr>
                <w:t>则生效</w:t>
              </w:r>
            </w:ins>
          </w:p>
        </w:tc>
        <w:tc>
          <w:tcPr>
            <w:tcW w:w="2302" w:type="dxa"/>
            <w:vAlign w:val="center"/>
          </w:tcPr>
          <w:p w14:paraId="64824F31" w14:textId="77777777" w:rsidR="00566D95" w:rsidRPr="00152F81" w:rsidRDefault="00566D95" w:rsidP="00566D95"/>
        </w:tc>
      </w:tr>
      <w:tr w:rsidR="00566D95" w:rsidRPr="002F3033" w14:paraId="564D1A41" w14:textId="77777777" w:rsidTr="00191AE7">
        <w:trPr>
          <w:trHeight w:val="729"/>
        </w:trPr>
        <w:tc>
          <w:tcPr>
            <w:tcW w:w="1387" w:type="dxa"/>
            <w:vMerge/>
            <w:vAlign w:val="center"/>
          </w:tcPr>
          <w:p w14:paraId="00A0968A" w14:textId="77777777" w:rsidR="00566D95" w:rsidRDefault="00566D95" w:rsidP="00566D95">
            <w:pPr>
              <w:jc w:val="center"/>
              <w:rPr>
                <w:rFonts w:asciiTheme="minorEastAsia" w:hAnsiTheme="minorEastAsia"/>
              </w:rPr>
            </w:pPr>
          </w:p>
        </w:tc>
        <w:tc>
          <w:tcPr>
            <w:tcW w:w="1116" w:type="dxa"/>
            <w:vAlign w:val="center"/>
          </w:tcPr>
          <w:p w14:paraId="2BBBD56B" w14:textId="77777777" w:rsidR="00566D95" w:rsidRDefault="00566D95" w:rsidP="00566D95">
            <w:r>
              <w:rPr>
                <w:rFonts w:hint="eastAsia"/>
              </w:rPr>
              <w:t>取消</w:t>
            </w:r>
          </w:p>
        </w:tc>
        <w:tc>
          <w:tcPr>
            <w:tcW w:w="5157" w:type="dxa"/>
            <w:vAlign w:val="center"/>
          </w:tcPr>
          <w:p w14:paraId="5FF746EE" w14:textId="77777777" w:rsidR="00566D95" w:rsidRDefault="00566D95" w:rsidP="00566D95">
            <w:r>
              <w:rPr>
                <w:rFonts w:hint="eastAsia"/>
              </w:rPr>
              <w:t>点击关闭当前窗口，返回上一个页面</w:t>
            </w:r>
          </w:p>
        </w:tc>
        <w:tc>
          <w:tcPr>
            <w:tcW w:w="2302" w:type="dxa"/>
            <w:vAlign w:val="center"/>
          </w:tcPr>
          <w:p w14:paraId="2C6914BB" w14:textId="77777777" w:rsidR="00566D95" w:rsidRPr="00152F81" w:rsidRDefault="00566D95" w:rsidP="00566D95"/>
        </w:tc>
      </w:tr>
    </w:tbl>
    <w:p w14:paraId="66F52506" w14:textId="77777777" w:rsidR="009F38DA" w:rsidRDefault="00FD5367" w:rsidP="006E1CFC">
      <w:pPr>
        <w:pStyle w:val="4"/>
      </w:pPr>
      <w:bookmarkStart w:id="3820" w:name="_Toc474764565"/>
      <w:r>
        <w:rPr>
          <w:rFonts w:hint="eastAsia"/>
        </w:rPr>
        <w:t>网约车派单规则</w:t>
      </w:r>
      <w:bookmarkEnd w:id="3820"/>
    </w:p>
    <w:p w14:paraId="659A4938" w14:textId="77777777" w:rsidR="004F6D2B" w:rsidRDefault="004F6D2B" w:rsidP="004F6D2B">
      <w:pPr>
        <w:pStyle w:val="5"/>
      </w:pPr>
      <w:r>
        <w:t>用例描述</w:t>
      </w:r>
    </w:p>
    <w:p w14:paraId="6AF7D4B7" w14:textId="1F36C3C2" w:rsidR="004841A5" w:rsidRPr="004841A5" w:rsidRDefault="004841A5" w:rsidP="004841A5">
      <w:r>
        <w:rPr>
          <w:rFonts w:hint="eastAsia"/>
        </w:rPr>
        <w:t xml:space="preserve">  </w:t>
      </w:r>
      <w:r w:rsidR="00C23A9E">
        <w:rPr>
          <w:rFonts w:hint="eastAsia"/>
        </w:rPr>
        <w:t>相对一期，</w:t>
      </w:r>
      <w:r>
        <w:rPr>
          <w:rFonts w:hint="eastAsia"/>
        </w:rPr>
        <w:t>在列表页的“首轮派单半径”“次轮派单半径”变更为“首轮派单半径</w:t>
      </w:r>
      <w:r>
        <w:rPr>
          <w:rFonts w:hint="eastAsia"/>
        </w:rPr>
        <w:t>(</w:t>
      </w:r>
      <w:r>
        <w:rPr>
          <w:rFonts w:hint="eastAsia"/>
        </w:rPr>
        <w:t>公里</w:t>
      </w:r>
      <w:r>
        <w:rPr>
          <w:rFonts w:hint="eastAsia"/>
        </w:rPr>
        <w:t>)</w:t>
      </w:r>
      <w:r>
        <w:rPr>
          <w:rFonts w:hint="eastAsia"/>
        </w:rPr>
        <w:t>”“次轮派单半径</w:t>
      </w:r>
      <w:r>
        <w:rPr>
          <w:rFonts w:hint="eastAsia"/>
        </w:rPr>
        <w:t>(</w:t>
      </w:r>
      <w:r>
        <w:rPr>
          <w:rFonts w:hint="eastAsia"/>
        </w:rPr>
        <w:t>公里</w:t>
      </w:r>
      <w:r>
        <w:rPr>
          <w:rFonts w:hint="eastAsia"/>
        </w:rPr>
        <w:t>)</w:t>
      </w:r>
      <w:r>
        <w:rPr>
          <w:rFonts w:hint="eastAsia"/>
        </w:rPr>
        <w:t>”</w:t>
      </w:r>
      <w:r w:rsidR="00C23A9E">
        <w:rPr>
          <w:rFonts w:hint="eastAsia"/>
        </w:rPr>
        <w:t>。</w:t>
      </w:r>
    </w:p>
    <w:p w14:paraId="40A8557C"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48FDEBFA" w14:textId="77777777" w:rsidTr="005836B4">
        <w:trPr>
          <w:trHeight w:val="567"/>
        </w:trPr>
        <w:tc>
          <w:tcPr>
            <w:tcW w:w="1387" w:type="dxa"/>
            <w:shd w:val="clear" w:color="auto" w:fill="D9D9D9" w:themeFill="background1" w:themeFillShade="D9"/>
            <w:vAlign w:val="center"/>
          </w:tcPr>
          <w:p w14:paraId="14E44A32"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14FF12F8"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18876D6B"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1E7D53A0" w14:textId="77777777" w:rsidR="003A741D" w:rsidRPr="00753787" w:rsidRDefault="003A741D" w:rsidP="005836B4">
            <w:pPr>
              <w:ind w:leftChars="-253" w:left="-531"/>
              <w:jc w:val="center"/>
              <w:rPr>
                <w:b/>
              </w:rPr>
            </w:pPr>
            <w:r>
              <w:rPr>
                <w:rFonts w:hint="eastAsia"/>
                <w:b/>
              </w:rPr>
              <w:t>异常处理</w:t>
            </w:r>
          </w:p>
        </w:tc>
      </w:tr>
      <w:tr w:rsidR="003A741D" w14:paraId="36A61B7A" w14:textId="77777777" w:rsidTr="005836B4">
        <w:trPr>
          <w:trHeight w:val="729"/>
        </w:trPr>
        <w:tc>
          <w:tcPr>
            <w:tcW w:w="1387" w:type="dxa"/>
            <w:vAlign w:val="center"/>
          </w:tcPr>
          <w:p w14:paraId="5052C144" w14:textId="77777777" w:rsidR="003A741D" w:rsidRDefault="00FD5367" w:rsidP="005836B4">
            <w:pPr>
              <w:jc w:val="center"/>
            </w:pPr>
            <w:r>
              <w:rPr>
                <w:rFonts w:asciiTheme="minorEastAsia" w:hAnsiTheme="minorEastAsia" w:hint="eastAsia"/>
              </w:rPr>
              <w:t>Ⅴ</w:t>
            </w:r>
            <w:r>
              <w:rPr>
                <w:rFonts w:hint="eastAsia"/>
              </w:rPr>
              <w:t>-</w:t>
            </w:r>
            <w:r>
              <w:t>B-01</w:t>
            </w:r>
          </w:p>
        </w:tc>
        <w:tc>
          <w:tcPr>
            <w:tcW w:w="1116" w:type="dxa"/>
            <w:vAlign w:val="center"/>
          </w:tcPr>
          <w:p w14:paraId="11CD39AE" w14:textId="77777777" w:rsidR="003A741D" w:rsidRDefault="004841A5" w:rsidP="005836B4">
            <w:r>
              <w:rPr>
                <w:rFonts w:hint="eastAsia"/>
              </w:rPr>
              <w:t>列表</w:t>
            </w:r>
          </w:p>
        </w:tc>
        <w:tc>
          <w:tcPr>
            <w:tcW w:w="5157" w:type="dxa"/>
            <w:vAlign w:val="center"/>
          </w:tcPr>
          <w:p w14:paraId="092A71E0" w14:textId="77777777" w:rsidR="003A741D" w:rsidRDefault="004841A5" w:rsidP="005836B4">
            <w:r>
              <w:rPr>
                <w:rFonts w:hint="eastAsia"/>
              </w:rPr>
              <w:t>相对一期：</w:t>
            </w:r>
          </w:p>
          <w:p w14:paraId="3C5F518D" w14:textId="77777777" w:rsidR="004841A5" w:rsidRPr="00F0182A" w:rsidRDefault="004841A5" w:rsidP="004841A5">
            <w:r>
              <w:rPr>
                <w:rFonts w:hint="eastAsia"/>
              </w:rPr>
              <w:t>“首轮派单半径”“次轮派单半径”变更为“首轮派单半径</w:t>
            </w:r>
            <w:r>
              <w:rPr>
                <w:rFonts w:hint="eastAsia"/>
              </w:rPr>
              <w:t>(</w:t>
            </w:r>
            <w:r>
              <w:rPr>
                <w:rFonts w:hint="eastAsia"/>
              </w:rPr>
              <w:t>公里</w:t>
            </w:r>
            <w:r>
              <w:rPr>
                <w:rFonts w:hint="eastAsia"/>
              </w:rPr>
              <w:t>)</w:t>
            </w:r>
            <w:r>
              <w:rPr>
                <w:rFonts w:hint="eastAsia"/>
              </w:rPr>
              <w:t>”“次轮派单半径</w:t>
            </w:r>
            <w:r>
              <w:rPr>
                <w:rFonts w:hint="eastAsia"/>
              </w:rPr>
              <w:t>(</w:t>
            </w:r>
            <w:r>
              <w:t>公里</w:t>
            </w:r>
            <w:r>
              <w:rPr>
                <w:rFonts w:hint="eastAsia"/>
              </w:rPr>
              <w:t>)</w:t>
            </w:r>
            <w:r>
              <w:rPr>
                <w:rFonts w:hint="eastAsia"/>
              </w:rPr>
              <w:t>”</w:t>
            </w:r>
          </w:p>
        </w:tc>
        <w:tc>
          <w:tcPr>
            <w:tcW w:w="2302" w:type="dxa"/>
            <w:vAlign w:val="center"/>
          </w:tcPr>
          <w:p w14:paraId="2FC86A63" w14:textId="77777777" w:rsidR="003A741D" w:rsidRPr="00054E2A" w:rsidRDefault="003A741D" w:rsidP="005836B4"/>
        </w:tc>
      </w:tr>
    </w:tbl>
    <w:p w14:paraId="1D78E40D" w14:textId="77777777" w:rsidR="004F6D2B" w:rsidRPr="003A741D" w:rsidRDefault="004F6D2B" w:rsidP="004F6D2B"/>
    <w:p w14:paraId="2ABD7416" w14:textId="738705E6" w:rsidR="00975D62" w:rsidRDefault="00975D62" w:rsidP="006E1CFC">
      <w:pPr>
        <w:pStyle w:val="4"/>
        <w:rPr>
          <w:color w:val="000000" w:themeColor="text1"/>
        </w:rPr>
      </w:pPr>
      <w:bookmarkStart w:id="3821" w:name="_Toc474764566"/>
      <w:r>
        <w:rPr>
          <w:rFonts w:hint="eastAsia"/>
          <w:color w:val="000000" w:themeColor="text1"/>
        </w:rPr>
        <w:t>网约车计费规则</w:t>
      </w:r>
      <w:bookmarkEnd w:id="3821"/>
    </w:p>
    <w:p w14:paraId="1DFA3E6B" w14:textId="711AEBD6" w:rsidR="00975D62" w:rsidRDefault="00975D62" w:rsidP="00975D62">
      <w:pPr>
        <w:pStyle w:val="5"/>
      </w:pPr>
      <w:r>
        <w:rPr>
          <w:rFonts w:hint="eastAsia"/>
        </w:rPr>
        <w:t>用例描述</w:t>
      </w:r>
    </w:p>
    <w:p w14:paraId="30D66A5A" w14:textId="007B2FA0" w:rsidR="00975D62" w:rsidRPr="00975D62" w:rsidRDefault="00975D62" w:rsidP="00975D62">
      <w:r>
        <w:rPr>
          <w:rFonts w:hint="eastAsia"/>
        </w:rPr>
        <w:t xml:space="preserve">  </w:t>
      </w:r>
      <w:r>
        <w:rPr>
          <w:rFonts w:hint="eastAsia"/>
        </w:rPr>
        <w:t>相对于一期，增加了历史记录页面。</w:t>
      </w:r>
    </w:p>
    <w:p w14:paraId="50716230" w14:textId="18D99F25" w:rsidR="00975D62" w:rsidRDefault="00975D62" w:rsidP="00975D62">
      <w:pPr>
        <w:pStyle w:val="5"/>
      </w:pPr>
      <w:r>
        <w:rPr>
          <w:rFonts w:hint="eastAsia"/>
        </w:rPr>
        <w:t>元素规则</w:t>
      </w:r>
    </w:p>
    <w:tbl>
      <w:tblPr>
        <w:tblStyle w:val="af1"/>
        <w:tblW w:w="0" w:type="auto"/>
        <w:tblLook w:val="04A0" w:firstRow="1" w:lastRow="0" w:firstColumn="1" w:lastColumn="0" w:noHBand="0" w:noVBand="1"/>
      </w:tblPr>
      <w:tblGrid>
        <w:gridCol w:w="1369"/>
        <w:gridCol w:w="1094"/>
        <w:gridCol w:w="5021"/>
        <w:gridCol w:w="2252"/>
      </w:tblGrid>
      <w:tr w:rsidR="00975D62" w:rsidRPr="00753787" w14:paraId="4AEC6131" w14:textId="77777777" w:rsidTr="00E3141C">
        <w:trPr>
          <w:trHeight w:val="567"/>
        </w:trPr>
        <w:tc>
          <w:tcPr>
            <w:tcW w:w="1369" w:type="dxa"/>
            <w:shd w:val="clear" w:color="auto" w:fill="D9D9D9" w:themeFill="background1" w:themeFillShade="D9"/>
            <w:vAlign w:val="center"/>
          </w:tcPr>
          <w:p w14:paraId="6E65C288" w14:textId="77777777" w:rsidR="00975D62" w:rsidRPr="00753787" w:rsidRDefault="00975D62" w:rsidP="00E3141C">
            <w:pPr>
              <w:jc w:val="center"/>
              <w:rPr>
                <w:b/>
              </w:rPr>
            </w:pPr>
            <w:r>
              <w:rPr>
                <w:rFonts w:hint="eastAsia"/>
                <w:b/>
              </w:rPr>
              <w:t>页面</w:t>
            </w:r>
          </w:p>
        </w:tc>
        <w:tc>
          <w:tcPr>
            <w:tcW w:w="1094" w:type="dxa"/>
            <w:shd w:val="clear" w:color="auto" w:fill="D9D9D9" w:themeFill="background1" w:themeFillShade="D9"/>
            <w:vAlign w:val="center"/>
          </w:tcPr>
          <w:p w14:paraId="50E4C0DC" w14:textId="77777777" w:rsidR="00975D62" w:rsidRPr="00753787" w:rsidRDefault="00975D62" w:rsidP="00E3141C">
            <w:pPr>
              <w:jc w:val="center"/>
              <w:rPr>
                <w:b/>
              </w:rPr>
            </w:pPr>
            <w:r w:rsidRPr="00753787">
              <w:rPr>
                <w:b/>
              </w:rPr>
              <w:t>元素名称</w:t>
            </w:r>
          </w:p>
        </w:tc>
        <w:tc>
          <w:tcPr>
            <w:tcW w:w="5021" w:type="dxa"/>
            <w:shd w:val="clear" w:color="auto" w:fill="D9D9D9" w:themeFill="background1" w:themeFillShade="D9"/>
            <w:vAlign w:val="center"/>
          </w:tcPr>
          <w:p w14:paraId="72C78FA9" w14:textId="77777777" w:rsidR="00975D62" w:rsidRPr="00753787" w:rsidRDefault="00975D62" w:rsidP="00E3141C">
            <w:pPr>
              <w:jc w:val="center"/>
              <w:rPr>
                <w:b/>
              </w:rPr>
            </w:pPr>
            <w:r w:rsidRPr="00753787">
              <w:rPr>
                <w:b/>
              </w:rPr>
              <w:t>描述</w:t>
            </w:r>
          </w:p>
        </w:tc>
        <w:tc>
          <w:tcPr>
            <w:tcW w:w="2252" w:type="dxa"/>
            <w:shd w:val="clear" w:color="auto" w:fill="D9D9D9" w:themeFill="background1" w:themeFillShade="D9"/>
            <w:vAlign w:val="center"/>
          </w:tcPr>
          <w:p w14:paraId="6CDF3B21" w14:textId="77777777" w:rsidR="00975D62" w:rsidRPr="00753787" w:rsidRDefault="00975D62" w:rsidP="00E3141C">
            <w:pPr>
              <w:ind w:leftChars="-253" w:left="-531"/>
              <w:jc w:val="center"/>
              <w:rPr>
                <w:b/>
              </w:rPr>
            </w:pPr>
            <w:r>
              <w:rPr>
                <w:rFonts w:hint="eastAsia"/>
                <w:b/>
              </w:rPr>
              <w:t>异常处理</w:t>
            </w:r>
          </w:p>
        </w:tc>
      </w:tr>
      <w:tr w:rsidR="00066D6A" w14:paraId="5880C2BC" w14:textId="77777777" w:rsidTr="00E3141C">
        <w:trPr>
          <w:trHeight w:val="729"/>
        </w:trPr>
        <w:tc>
          <w:tcPr>
            <w:tcW w:w="1369" w:type="dxa"/>
            <w:vMerge w:val="restart"/>
            <w:vAlign w:val="center"/>
          </w:tcPr>
          <w:p w14:paraId="6959668C" w14:textId="7E6E9838" w:rsidR="00066D6A" w:rsidRDefault="00066D6A" w:rsidP="00E3141C">
            <w:pPr>
              <w:jc w:val="center"/>
            </w:pPr>
            <w:r>
              <w:rPr>
                <w:rFonts w:asciiTheme="minorEastAsia" w:hAnsiTheme="minorEastAsia" w:hint="eastAsia"/>
              </w:rPr>
              <w:t>Ⅴ</w:t>
            </w:r>
            <w:r>
              <w:rPr>
                <w:rFonts w:hint="eastAsia"/>
              </w:rPr>
              <w:t>-</w:t>
            </w:r>
            <w:r>
              <w:t>B-04</w:t>
            </w:r>
          </w:p>
        </w:tc>
        <w:tc>
          <w:tcPr>
            <w:tcW w:w="1094" w:type="dxa"/>
            <w:vAlign w:val="center"/>
          </w:tcPr>
          <w:p w14:paraId="25BFE938" w14:textId="77777777" w:rsidR="00066D6A" w:rsidRDefault="00066D6A" w:rsidP="00E3141C">
            <w:r>
              <w:t>说明</w:t>
            </w:r>
          </w:p>
        </w:tc>
        <w:tc>
          <w:tcPr>
            <w:tcW w:w="5021" w:type="dxa"/>
            <w:vAlign w:val="center"/>
          </w:tcPr>
          <w:p w14:paraId="4E62D373" w14:textId="77777777" w:rsidR="00066D6A" w:rsidRPr="00A72BD9" w:rsidRDefault="00066D6A" w:rsidP="00E3141C"/>
        </w:tc>
        <w:tc>
          <w:tcPr>
            <w:tcW w:w="2252" w:type="dxa"/>
            <w:vAlign w:val="center"/>
          </w:tcPr>
          <w:p w14:paraId="4056AEE8" w14:textId="77777777" w:rsidR="00066D6A" w:rsidRPr="00054E2A" w:rsidRDefault="00066D6A" w:rsidP="00E3141C"/>
        </w:tc>
      </w:tr>
      <w:tr w:rsidR="00066D6A" w14:paraId="32B07D91" w14:textId="77777777" w:rsidTr="00E3141C">
        <w:trPr>
          <w:trHeight w:val="729"/>
        </w:trPr>
        <w:tc>
          <w:tcPr>
            <w:tcW w:w="1369" w:type="dxa"/>
            <w:vMerge/>
            <w:vAlign w:val="center"/>
          </w:tcPr>
          <w:p w14:paraId="496CF1B8" w14:textId="77777777" w:rsidR="00066D6A" w:rsidRDefault="00066D6A" w:rsidP="00E3141C">
            <w:pPr>
              <w:jc w:val="center"/>
              <w:rPr>
                <w:rFonts w:asciiTheme="minorEastAsia" w:hAnsiTheme="minorEastAsia"/>
              </w:rPr>
            </w:pPr>
          </w:p>
        </w:tc>
        <w:tc>
          <w:tcPr>
            <w:tcW w:w="1094" w:type="dxa"/>
            <w:vAlign w:val="center"/>
          </w:tcPr>
          <w:p w14:paraId="7381EB85" w14:textId="4EFBDC61" w:rsidR="00066D6A" w:rsidRDefault="00066D6A" w:rsidP="00E3141C">
            <w:r>
              <w:rPr>
                <w:rFonts w:hint="eastAsia"/>
              </w:rPr>
              <w:t>查询</w:t>
            </w:r>
          </w:p>
        </w:tc>
        <w:tc>
          <w:tcPr>
            <w:tcW w:w="5021" w:type="dxa"/>
            <w:vAlign w:val="center"/>
          </w:tcPr>
          <w:p w14:paraId="5A3538B0" w14:textId="058A9DB9" w:rsidR="00066D6A" w:rsidRPr="00A72BD9" w:rsidRDefault="00066D6A" w:rsidP="00E3141C">
            <w:r>
              <w:rPr>
                <w:rFonts w:hint="eastAsia"/>
              </w:rPr>
              <w:t>相比一期增加了“清空”按键，规则参照公共规则</w:t>
            </w:r>
          </w:p>
        </w:tc>
        <w:tc>
          <w:tcPr>
            <w:tcW w:w="2252" w:type="dxa"/>
            <w:vAlign w:val="center"/>
          </w:tcPr>
          <w:p w14:paraId="46CC9D04" w14:textId="77777777" w:rsidR="00066D6A" w:rsidRPr="00054E2A" w:rsidRDefault="00066D6A" w:rsidP="00E3141C"/>
        </w:tc>
      </w:tr>
      <w:tr w:rsidR="00066D6A" w14:paraId="68013B76" w14:textId="77777777" w:rsidTr="00E3141C">
        <w:trPr>
          <w:trHeight w:val="729"/>
        </w:trPr>
        <w:tc>
          <w:tcPr>
            <w:tcW w:w="1369" w:type="dxa"/>
            <w:vMerge/>
            <w:vAlign w:val="center"/>
          </w:tcPr>
          <w:p w14:paraId="27606A4A" w14:textId="77777777" w:rsidR="00066D6A" w:rsidRDefault="00066D6A" w:rsidP="00E3141C">
            <w:pPr>
              <w:jc w:val="center"/>
              <w:rPr>
                <w:rFonts w:asciiTheme="minorEastAsia" w:hAnsiTheme="minorEastAsia"/>
              </w:rPr>
            </w:pPr>
          </w:p>
        </w:tc>
        <w:tc>
          <w:tcPr>
            <w:tcW w:w="1094" w:type="dxa"/>
            <w:vAlign w:val="center"/>
          </w:tcPr>
          <w:p w14:paraId="38DA58F3" w14:textId="4C464921" w:rsidR="00066D6A" w:rsidRDefault="00066D6A" w:rsidP="00E3141C">
            <w:r>
              <w:rPr>
                <w:rFonts w:hint="eastAsia"/>
              </w:rPr>
              <w:t>列表</w:t>
            </w:r>
          </w:p>
        </w:tc>
        <w:tc>
          <w:tcPr>
            <w:tcW w:w="5021" w:type="dxa"/>
            <w:vAlign w:val="center"/>
          </w:tcPr>
          <w:p w14:paraId="2B93215E" w14:textId="74C00806" w:rsidR="00066D6A" w:rsidRDefault="00066D6A" w:rsidP="00E3141C">
            <w:r>
              <w:rPr>
                <w:rFonts w:hint="eastAsia"/>
              </w:rPr>
              <w:t>相比一期：“操作”列增加了“历史”按键，点击进入</w:t>
            </w:r>
            <w:r>
              <w:rPr>
                <w:rFonts w:asciiTheme="minorEastAsia" w:hAnsiTheme="minorEastAsia" w:hint="eastAsia"/>
              </w:rPr>
              <w:t>Ⅴ</w:t>
            </w:r>
            <w:r>
              <w:rPr>
                <w:rFonts w:hint="eastAsia"/>
              </w:rPr>
              <w:t>-</w:t>
            </w:r>
            <w:r>
              <w:t>B-04</w:t>
            </w:r>
            <w:r>
              <w:rPr>
                <w:rFonts w:hint="eastAsia"/>
              </w:rPr>
              <w:t>-</w:t>
            </w:r>
            <w:r>
              <w:t>01</w:t>
            </w:r>
            <w:r>
              <w:rPr>
                <w:rFonts w:hint="eastAsia"/>
              </w:rPr>
              <w:t>页面</w:t>
            </w:r>
          </w:p>
        </w:tc>
        <w:tc>
          <w:tcPr>
            <w:tcW w:w="2252" w:type="dxa"/>
            <w:vAlign w:val="center"/>
          </w:tcPr>
          <w:p w14:paraId="4673EABD" w14:textId="77777777" w:rsidR="00066D6A" w:rsidRPr="00054E2A" w:rsidRDefault="00066D6A" w:rsidP="00E3141C"/>
        </w:tc>
      </w:tr>
      <w:tr w:rsidR="00712B17" w14:paraId="68167C50" w14:textId="77777777" w:rsidTr="00E3141C">
        <w:trPr>
          <w:trHeight w:val="729"/>
        </w:trPr>
        <w:tc>
          <w:tcPr>
            <w:tcW w:w="1369" w:type="dxa"/>
            <w:vAlign w:val="center"/>
          </w:tcPr>
          <w:p w14:paraId="6071469B" w14:textId="08D0908E" w:rsidR="00712B17" w:rsidRDefault="00712B17" w:rsidP="00712B17">
            <w:pPr>
              <w:jc w:val="center"/>
              <w:rPr>
                <w:rFonts w:asciiTheme="minorEastAsia" w:hAnsiTheme="minorEastAsia"/>
              </w:rPr>
            </w:pPr>
            <w:r>
              <w:rPr>
                <w:rFonts w:asciiTheme="minorEastAsia" w:hAnsiTheme="minorEastAsia" w:hint="eastAsia"/>
              </w:rPr>
              <w:lastRenderedPageBreak/>
              <w:t>Ⅴ</w:t>
            </w:r>
            <w:r>
              <w:rPr>
                <w:rFonts w:hint="eastAsia"/>
              </w:rPr>
              <w:t>-</w:t>
            </w:r>
            <w:r>
              <w:t>B-04</w:t>
            </w:r>
            <w:r>
              <w:rPr>
                <w:rFonts w:hint="eastAsia"/>
              </w:rPr>
              <w:t>-</w:t>
            </w:r>
            <w:r>
              <w:t>01</w:t>
            </w:r>
          </w:p>
        </w:tc>
        <w:tc>
          <w:tcPr>
            <w:tcW w:w="1094" w:type="dxa"/>
            <w:vAlign w:val="center"/>
          </w:tcPr>
          <w:p w14:paraId="74AE8A50" w14:textId="5854BF65" w:rsidR="00712B17" w:rsidRDefault="00712B17" w:rsidP="00712B17">
            <w:r>
              <w:rPr>
                <w:rFonts w:hint="eastAsia"/>
              </w:rPr>
              <w:t>说明</w:t>
            </w:r>
          </w:p>
        </w:tc>
        <w:tc>
          <w:tcPr>
            <w:tcW w:w="5021" w:type="dxa"/>
            <w:vAlign w:val="center"/>
          </w:tcPr>
          <w:p w14:paraId="0506CB4D" w14:textId="77777777" w:rsidR="00712B17" w:rsidRDefault="00712B17" w:rsidP="00712B17">
            <w:pPr>
              <w:rPr>
                <w:ins w:id="3822" w:author="ethink wang" w:date="2017-02-10T17:03:00Z"/>
              </w:rPr>
            </w:pPr>
            <w:r>
              <w:rPr>
                <w:rFonts w:hint="eastAsia"/>
              </w:rPr>
              <w:t>字段入列表，不赘述。</w:t>
            </w:r>
          </w:p>
          <w:p w14:paraId="66FD0F61" w14:textId="7EDDF8D1" w:rsidR="00712B17" w:rsidRDefault="00712B17" w:rsidP="00712B17">
            <w:r>
              <w:rPr>
                <w:rFonts w:hint="eastAsia"/>
              </w:rPr>
              <w:t>记录历史的计费规则，并记录操作类型、操作人和操作时间。操作时间精确到分</w:t>
            </w:r>
            <w:ins w:id="3823" w:author="ethink wang" w:date="2017-02-10T17:03:00Z">
              <w:r>
                <w:rPr>
                  <w:rFonts w:hint="eastAsia"/>
                </w:rPr>
                <w:t>，具体参见公共规则</w:t>
              </w:r>
            </w:ins>
            <w:r>
              <w:rPr>
                <w:rFonts w:hint="eastAsia"/>
              </w:rPr>
              <w:t>。</w:t>
            </w:r>
          </w:p>
        </w:tc>
        <w:tc>
          <w:tcPr>
            <w:tcW w:w="2252" w:type="dxa"/>
            <w:vAlign w:val="center"/>
          </w:tcPr>
          <w:p w14:paraId="1543E0DF" w14:textId="792E426D" w:rsidR="00712B17" w:rsidRPr="00054E2A" w:rsidRDefault="00712B17" w:rsidP="00712B17">
            <w:r>
              <w:rPr>
                <w:rFonts w:hint="eastAsia"/>
              </w:rPr>
              <w:t>需注意，“新增规则”也会生成历史记录</w:t>
            </w:r>
          </w:p>
        </w:tc>
      </w:tr>
    </w:tbl>
    <w:p w14:paraId="6FBB0A62" w14:textId="77777777" w:rsidR="00975D62" w:rsidRPr="00975D62" w:rsidRDefault="00975D62" w:rsidP="00975D62"/>
    <w:p w14:paraId="41D17A33" w14:textId="0B572F47" w:rsidR="009F38DA" w:rsidRPr="00727C4D" w:rsidRDefault="009F38DA" w:rsidP="006E1CFC">
      <w:pPr>
        <w:pStyle w:val="4"/>
        <w:rPr>
          <w:color w:val="000000" w:themeColor="text1"/>
        </w:rPr>
      </w:pPr>
      <w:bookmarkStart w:id="3824" w:name="_Toc474764567"/>
      <w:r w:rsidRPr="00727C4D">
        <w:rPr>
          <w:color w:val="000000" w:themeColor="text1"/>
        </w:rPr>
        <w:t>出租车派单规则</w:t>
      </w:r>
      <w:bookmarkEnd w:id="3824"/>
    </w:p>
    <w:p w14:paraId="1C49C834" w14:textId="1F8C194C" w:rsidR="004F6D2B" w:rsidRDefault="004F6D2B" w:rsidP="004F6D2B">
      <w:pPr>
        <w:pStyle w:val="5"/>
      </w:pPr>
      <w:r>
        <w:t>用例描述</w:t>
      </w:r>
    </w:p>
    <w:p w14:paraId="663C14A4" w14:textId="77777777" w:rsidR="00EC0C06" w:rsidRPr="00580EBA" w:rsidRDefault="00EC0C06" w:rsidP="00EC0C06">
      <w:pPr>
        <w:ind w:firstLineChars="200" w:firstLine="420"/>
      </w:pPr>
      <w:r>
        <w:rPr>
          <w:rFonts w:hint="eastAsia"/>
        </w:rPr>
        <w:t>出租车派单规则包括即刻用车、预约用车派单规则的新增、编辑、禁用及启用等。一个城市能有一条即刻用车派单规则和一条预约用车规则。</w:t>
      </w:r>
    </w:p>
    <w:p w14:paraId="29F0B1F1" w14:textId="77777777" w:rsidR="00EC0C06" w:rsidRPr="004F6D2B" w:rsidRDefault="00EC0C06" w:rsidP="00EC0C06">
      <w:pPr>
        <w:pStyle w:val="5"/>
      </w:pPr>
      <w:r>
        <w:t>元素规则</w:t>
      </w:r>
    </w:p>
    <w:tbl>
      <w:tblPr>
        <w:tblStyle w:val="af1"/>
        <w:tblW w:w="0" w:type="auto"/>
        <w:tblLook w:val="04A0" w:firstRow="1" w:lastRow="0" w:firstColumn="1" w:lastColumn="0" w:noHBand="0" w:noVBand="1"/>
      </w:tblPr>
      <w:tblGrid>
        <w:gridCol w:w="1369"/>
        <w:gridCol w:w="1094"/>
        <w:gridCol w:w="5021"/>
        <w:gridCol w:w="2252"/>
      </w:tblGrid>
      <w:tr w:rsidR="00EC0C06" w:rsidRPr="00753787" w14:paraId="30037D48" w14:textId="77777777" w:rsidTr="008C69D0">
        <w:trPr>
          <w:trHeight w:val="567"/>
        </w:trPr>
        <w:tc>
          <w:tcPr>
            <w:tcW w:w="1369" w:type="dxa"/>
            <w:shd w:val="clear" w:color="auto" w:fill="D9D9D9" w:themeFill="background1" w:themeFillShade="D9"/>
            <w:vAlign w:val="center"/>
          </w:tcPr>
          <w:p w14:paraId="11E746A4" w14:textId="77777777" w:rsidR="00EC0C06" w:rsidRPr="00753787" w:rsidRDefault="00EC0C06" w:rsidP="008C69D0">
            <w:pPr>
              <w:jc w:val="center"/>
              <w:rPr>
                <w:b/>
              </w:rPr>
            </w:pPr>
            <w:r>
              <w:rPr>
                <w:rFonts w:hint="eastAsia"/>
                <w:b/>
              </w:rPr>
              <w:t>页面</w:t>
            </w:r>
          </w:p>
        </w:tc>
        <w:tc>
          <w:tcPr>
            <w:tcW w:w="1094" w:type="dxa"/>
            <w:shd w:val="clear" w:color="auto" w:fill="D9D9D9" w:themeFill="background1" w:themeFillShade="D9"/>
            <w:vAlign w:val="center"/>
          </w:tcPr>
          <w:p w14:paraId="708DBE1E" w14:textId="77777777" w:rsidR="00EC0C06" w:rsidRPr="00753787" w:rsidRDefault="00EC0C06" w:rsidP="008C69D0">
            <w:pPr>
              <w:jc w:val="center"/>
              <w:rPr>
                <w:b/>
              </w:rPr>
            </w:pPr>
            <w:r w:rsidRPr="00753787">
              <w:rPr>
                <w:b/>
              </w:rPr>
              <w:t>元素名称</w:t>
            </w:r>
          </w:p>
        </w:tc>
        <w:tc>
          <w:tcPr>
            <w:tcW w:w="5021" w:type="dxa"/>
            <w:shd w:val="clear" w:color="auto" w:fill="D9D9D9" w:themeFill="background1" w:themeFillShade="D9"/>
            <w:vAlign w:val="center"/>
          </w:tcPr>
          <w:p w14:paraId="08C37C1D" w14:textId="77777777" w:rsidR="00EC0C06" w:rsidRPr="00753787" w:rsidRDefault="00EC0C06" w:rsidP="008C69D0">
            <w:pPr>
              <w:jc w:val="center"/>
              <w:rPr>
                <w:b/>
              </w:rPr>
            </w:pPr>
            <w:r w:rsidRPr="00753787">
              <w:rPr>
                <w:b/>
              </w:rPr>
              <w:t>描述</w:t>
            </w:r>
          </w:p>
        </w:tc>
        <w:tc>
          <w:tcPr>
            <w:tcW w:w="2252" w:type="dxa"/>
            <w:shd w:val="clear" w:color="auto" w:fill="D9D9D9" w:themeFill="background1" w:themeFillShade="D9"/>
            <w:vAlign w:val="center"/>
          </w:tcPr>
          <w:p w14:paraId="4E7D17B6" w14:textId="77777777" w:rsidR="00EC0C06" w:rsidRPr="00753787" w:rsidRDefault="00EC0C06" w:rsidP="008C69D0">
            <w:pPr>
              <w:ind w:leftChars="-253" w:left="-531"/>
              <w:jc w:val="center"/>
              <w:rPr>
                <w:b/>
              </w:rPr>
            </w:pPr>
            <w:r>
              <w:rPr>
                <w:rFonts w:hint="eastAsia"/>
                <w:b/>
              </w:rPr>
              <w:t>异常处理</w:t>
            </w:r>
          </w:p>
        </w:tc>
      </w:tr>
      <w:tr w:rsidR="00EC0C06" w14:paraId="6ACBAFCA" w14:textId="77777777" w:rsidTr="008C69D0">
        <w:trPr>
          <w:trHeight w:val="729"/>
        </w:trPr>
        <w:tc>
          <w:tcPr>
            <w:tcW w:w="1369" w:type="dxa"/>
            <w:vMerge w:val="restart"/>
            <w:vAlign w:val="center"/>
          </w:tcPr>
          <w:p w14:paraId="10E9F6AB" w14:textId="77777777" w:rsidR="00EC0C06" w:rsidRDefault="00EC0C06" w:rsidP="008C69D0">
            <w:pPr>
              <w:jc w:val="center"/>
            </w:pPr>
            <w:r>
              <w:rPr>
                <w:rFonts w:asciiTheme="minorEastAsia" w:hAnsiTheme="minorEastAsia" w:hint="eastAsia"/>
              </w:rPr>
              <w:t>Ⅴ</w:t>
            </w:r>
            <w:r>
              <w:rPr>
                <w:rFonts w:hint="eastAsia"/>
              </w:rPr>
              <w:t>-</w:t>
            </w:r>
            <w:r>
              <w:t>B-02</w:t>
            </w:r>
          </w:p>
        </w:tc>
        <w:tc>
          <w:tcPr>
            <w:tcW w:w="1094" w:type="dxa"/>
            <w:vAlign w:val="center"/>
          </w:tcPr>
          <w:p w14:paraId="7AA8CAD8" w14:textId="77777777" w:rsidR="00EC0C06" w:rsidRDefault="00EC0C06" w:rsidP="008C69D0">
            <w:r>
              <w:t>说明</w:t>
            </w:r>
          </w:p>
        </w:tc>
        <w:tc>
          <w:tcPr>
            <w:tcW w:w="5021" w:type="dxa"/>
            <w:vAlign w:val="center"/>
          </w:tcPr>
          <w:p w14:paraId="387AC0AC" w14:textId="77777777" w:rsidR="00EC0C06" w:rsidRPr="00A72BD9" w:rsidRDefault="00EC0C06" w:rsidP="008C69D0"/>
        </w:tc>
        <w:tc>
          <w:tcPr>
            <w:tcW w:w="2252" w:type="dxa"/>
            <w:vAlign w:val="center"/>
          </w:tcPr>
          <w:p w14:paraId="583E583B" w14:textId="77777777" w:rsidR="00EC0C06" w:rsidRPr="00054E2A" w:rsidRDefault="00EC0C06" w:rsidP="008C69D0"/>
        </w:tc>
      </w:tr>
      <w:tr w:rsidR="00EC0C06" w14:paraId="3DD81FF3" w14:textId="77777777" w:rsidTr="008C69D0">
        <w:trPr>
          <w:trHeight w:val="729"/>
        </w:trPr>
        <w:tc>
          <w:tcPr>
            <w:tcW w:w="1369" w:type="dxa"/>
            <w:vMerge/>
            <w:vAlign w:val="center"/>
          </w:tcPr>
          <w:p w14:paraId="2323C8DA" w14:textId="77777777" w:rsidR="00EC0C06" w:rsidRDefault="00EC0C06" w:rsidP="008C69D0">
            <w:pPr>
              <w:jc w:val="center"/>
              <w:rPr>
                <w:rFonts w:asciiTheme="minorEastAsia" w:hAnsiTheme="minorEastAsia"/>
              </w:rPr>
            </w:pPr>
          </w:p>
        </w:tc>
        <w:tc>
          <w:tcPr>
            <w:tcW w:w="1094" w:type="dxa"/>
            <w:vAlign w:val="center"/>
          </w:tcPr>
          <w:p w14:paraId="2EDD1F66" w14:textId="77777777" w:rsidR="00EC0C06" w:rsidRDefault="00EC0C06" w:rsidP="008C69D0">
            <w:r>
              <w:t>新增</w:t>
            </w:r>
          </w:p>
        </w:tc>
        <w:tc>
          <w:tcPr>
            <w:tcW w:w="5021" w:type="dxa"/>
            <w:vAlign w:val="center"/>
          </w:tcPr>
          <w:p w14:paraId="740A5B7A" w14:textId="77777777" w:rsidR="00EC0C06" w:rsidRPr="00F0182A" w:rsidRDefault="00EC0C06" w:rsidP="008C69D0">
            <w:r>
              <w:t>点击跳转至新增页面</w:t>
            </w:r>
            <w:r>
              <w:rPr>
                <w:rFonts w:asciiTheme="minorEastAsia" w:hAnsiTheme="minorEastAsia" w:hint="eastAsia"/>
              </w:rPr>
              <w:t>Ⅴ</w:t>
            </w:r>
            <w:r>
              <w:rPr>
                <w:rFonts w:hint="eastAsia"/>
              </w:rPr>
              <w:t>-</w:t>
            </w:r>
            <w:r>
              <w:t>B-02</w:t>
            </w:r>
            <w:r>
              <w:rPr>
                <w:rFonts w:hint="eastAsia"/>
              </w:rPr>
              <w:t>-</w:t>
            </w:r>
            <w:r>
              <w:t>01</w:t>
            </w:r>
          </w:p>
        </w:tc>
        <w:tc>
          <w:tcPr>
            <w:tcW w:w="2252" w:type="dxa"/>
            <w:vAlign w:val="center"/>
          </w:tcPr>
          <w:p w14:paraId="4C6445D7" w14:textId="77777777" w:rsidR="00EC0C06" w:rsidRPr="00054E2A" w:rsidRDefault="00EC0C06" w:rsidP="008C69D0"/>
        </w:tc>
      </w:tr>
      <w:tr w:rsidR="00EC0C06" w14:paraId="2DC601A3" w14:textId="77777777" w:rsidTr="008C69D0">
        <w:trPr>
          <w:trHeight w:val="729"/>
        </w:trPr>
        <w:tc>
          <w:tcPr>
            <w:tcW w:w="1369" w:type="dxa"/>
            <w:vMerge/>
            <w:vAlign w:val="center"/>
          </w:tcPr>
          <w:p w14:paraId="274E74C3" w14:textId="77777777" w:rsidR="00EC0C06" w:rsidRDefault="00EC0C06" w:rsidP="008C69D0">
            <w:pPr>
              <w:jc w:val="center"/>
              <w:rPr>
                <w:rFonts w:asciiTheme="minorEastAsia" w:hAnsiTheme="minorEastAsia"/>
              </w:rPr>
            </w:pPr>
          </w:p>
        </w:tc>
        <w:tc>
          <w:tcPr>
            <w:tcW w:w="1094" w:type="dxa"/>
            <w:vAlign w:val="center"/>
          </w:tcPr>
          <w:p w14:paraId="07E21B42" w14:textId="77777777" w:rsidR="00EC0C06" w:rsidRDefault="00EC0C06" w:rsidP="008C69D0">
            <w:r>
              <w:t>查询</w:t>
            </w:r>
          </w:p>
        </w:tc>
        <w:tc>
          <w:tcPr>
            <w:tcW w:w="5021" w:type="dxa"/>
            <w:vAlign w:val="center"/>
          </w:tcPr>
          <w:p w14:paraId="083C7238" w14:textId="77777777" w:rsidR="00EC0C06" w:rsidRDefault="00EC0C06" w:rsidP="008C69D0">
            <w:r>
              <w:rPr>
                <w:rFonts w:hint="eastAsia"/>
              </w:rPr>
              <w:t>1</w:t>
            </w:r>
            <w:r>
              <w:rPr>
                <w:rFonts w:hint="eastAsia"/>
              </w:rPr>
              <w:t>、查询条件如下：</w:t>
            </w:r>
          </w:p>
          <w:p w14:paraId="11F68D83" w14:textId="32E41A90" w:rsidR="00EC0C06" w:rsidRDefault="00EC0C06" w:rsidP="008C69D0">
            <w:r>
              <w:rPr>
                <w:rFonts w:hint="eastAsia"/>
              </w:rPr>
              <w:t>（</w:t>
            </w:r>
            <w:r>
              <w:rPr>
                <w:rFonts w:hint="eastAsia"/>
              </w:rPr>
              <w:t>1</w:t>
            </w:r>
            <w:r>
              <w:rPr>
                <w:rFonts w:hint="eastAsia"/>
              </w:rPr>
              <w:t>）“城市”联想输入框，可搜索城市为</w:t>
            </w:r>
            <w:r w:rsidR="000B3C18">
              <w:rPr>
                <w:rFonts w:hint="eastAsia"/>
              </w:rPr>
              <w:t>为已有派单规则的城市</w:t>
            </w:r>
            <w:r>
              <w:rPr>
                <w:rFonts w:hint="eastAsia"/>
              </w:rPr>
              <w:t>；</w:t>
            </w:r>
          </w:p>
          <w:p w14:paraId="3A9F92C9" w14:textId="77777777" w:rsidR="00EC0C06" w:rsidRDefault="00EC0C06" w:rsidP="008C69D0">
            <w:r>
              <w:rPr>
                <w:rFonts w:hint="eastAsia"/>
              </w:rPr>
              <w:t>（</w:t>
            </w:r>
            <w:r>
              <w:rPr>
                <w:rFonts w:hint="eastAsia"/>
              </w:rPr>
              <w:t>2</w:t>
            </w:r>
            <w:r>
              <w:rPr>
                <w:rFonts w:hint="eastAsia"/>
              </w:rPr>
              <w:t>）“用车类型”包括“全部”“即刻用车”“预约车”，默认“全部”；</w:t>
            </w:r>
          </w:p>
          <w:p w14:paraId="16CF0BB4" w14:textId="77777777" w:rsidR="00EC0C06" w:rsidRDefault="00EC0C06" w:rsidP="008C69D0">
            <w:r>
              <w:rPr>
                <w:rFonts w:hint="eastAsia"/>
              </w:rPr>
              <w:t>（</w:t>
            </w:r>
            <w:r>
              <w:rPr>
                <w:rFonts w:hint="eastAsia"/>
              </w:rPr>
              <w:t>3</w:t>
            </w:r>
            <w:r>
              <w:rPr>
                <w:rFonts w:hint="eastAsia"/>
              </w:rPr>
              <w:t>）“派单模式”包括“全部”“强派”“抢派”“抢单”，默认“全部”；</w:t>
            </w:r>
          </w:p>
          <w:p w14:paraId="2000B456" w14:textId="77777777" w:rsidR="00EC0C06" w:rsidRDefault="00EC0C06" w:rsidP="008C69D0">
            <w:r>
              <w:rPr>
                <w:rFonts w:hint="eastAsia"/>
              </w:rPr>
              <w:t>（</w:t>
            </w:r>
            <w:r>
              <w:rPr>
                <w:rFonts w:hint="eastAsia"/>
              </w:rPr>
              <w:t>4</w:t>
            </w:r>
            <w:r>
              <w:rPr>
                <w:rFonts w:hint="eastAsia"/>
              </w:rPr>
              <w:t>）“派单类别”包括“全部”“系统”“系统</w:t>
            </w:r>
            <w:r>
              <w:rPr>
                <w:rFonts w:hint="eastAsia"/>
              </w:rPr>
              <w:t>+</w:t>
            </w:r>
            <w:r>
              <w:rPr>
                <w:rFonts w:hint="eastAsia"/>
              </w:rPr>
              <w:t>人工”，默认“全部”</w:t>
            </w:r>
          </w:p>
          <w:p w14:paraId="561306B5" w14:textId="77777777" w:rsidR="00EC0C06" w:rsidRDefault="00EC0C06" w:rsidP="008C69D0">
            <w:r>
              <w:rPr>
                <w:rFonts w:hint="eastAsia"/>
              </w:rPr>
              <w:t>2</w:t>
            </w:r>
            <w:r>
              <w:rPr>
                <w:rFonts w:hint="eastAsia"/>
              </w:rPr>
              <w:t>、</w:t>
            </w:r>
            <w:r>
              <w:t>点击</w:t>
            </w:r>
            <w:r>
              <w:rPr>
                <w:rFonts w:hint="eastAsia"/>
              </w:rPr>
              <w:t>“查询”按键，在下方显示查询结果</w:t>
            </w:r>
          </w:p>
          <w:p w14:paraId="32F521D3" w14:textId="77777777" w:rsidR="00EC0C06" w:rsidRPr="003B0482" w:rsidRDefault="00EC0C06" w:rsidP="008C69D0">
            <w:r>
              <w:t>3</w:t>
            </w:r>
            <w:r>
              <w:rPr>
                <w:rFonts w:hint="eastAsia"/>
              </w:rPr>
              <w:t>、点击“清空”按键，初始化查询条件和结果</w:t>
            </w:r>
          </w:p>
        </w:tc>
        <w:tc>
          <w:tcPr>
            <w:tcW w:w="2252" w:type="dxa"/>
            <w:vAlign w:val="center"/>
          </w:tcPr>
          <w:p w14:paraId="011F6DDA" w14:textId="77777777" w:rsidR="00EC0C06" w:rsidRPr="00054E2A" w:rsidRDefault="00EC0C06" w:rsidP="008C69D0"/>
        </w:tc>
      </w:tr>
      <w:tr w:rsidR="00EC0C06" w14:paraId="5FB41FD5" w14:textId="77777777" w:rsidTr="008C69D0">
        <w:trPr>
          <w:trHeight w:val="729"/>
        </w:trPr>
        <w:tc>
          <w:tcPr>
            <w:tcW w:w="1369" w:type="dxa"/>
            <w:vMerge/>
            <w:vAlign w:val="center"/>
          </w:tcPr>
          <w:p w14:paraId="2039A1F6" w14:textId="77777777" w:rsidR="00EC0C06" w:rsidRDefault="00EC0C06" w:rsidP="008C69D0">
            <w:pPr>
              <w:jc w:val="center"/>
              <w:rPr>
                <w:rFonts w:asciiTheme="minorEastAsia" w:hAnsiTheme="minorEastAsia"/>
              </w:rPr>
            </w:pPr>
          </w:p>
        </w:tc>
        <w:tc>
          <w:tcPr>
            <w:tcW w:w="1094" w:type="dxa"/>
            <w:vAlign w:val="center"/>
          </w:tcPr>
          <w:p w14:paraId="5E070DE1" w14:textId="77777777" w:rsidR="00EC0C06" w:rsidRDefault="00EC0C06" w:rsidP="008C69D0">
            <w:r>
              <w:t>列表</w:t>
            </w:r>
          </w:p>
        </w:tc>
        <w:tc>
          <w:tcPr>
            <w:tcW w:w="5021" w:type="dxa"/>
            <w:vAlign w:val="center"/>
          </w:tcPr>
          <w:p w14:paraId="4FAC5913" w14:textId="77777777" w:rsidR="00EC0C06" w:rsidRDefault="00EC0C06" w:rsidP="008C69D0">
            <w:r>
              <w:rPr>
                <w:rFonts w:hint="eastAsia"/>
              </w:rPr>
              <w:t>1</w:t>
            </w:r>
            <w:r>
              <w:rPr>
                <w:rFonts w:hint="eastAsia"/>
              </w:rPr>
              <w:t>、字段如原型，不赘述。若新增规则时没有某项内</w:t>
            </w:r>
            <w:r>
              <w:rPr>
                <w:rFonts w:hint="eastAsia"/>
              </w:rPr>
              <w:lastRenderedPageBreak/>
              <w:t>容，则用“</w:t>
            </w:r>
            <w:r>
              <w:rPr>
                <w:rFonts w:hint="eastAsia"/>
              </w:rPr>
              <w:t>/</w:t>
            </w:r>
            <w:r>
              <w:rPr>
                <w:rFonts w:hint="eastAsia"/>
              </w:rPr>
              <w:t>”表示</w:t>
            </w:r>
          </w:p>
          <w:p w14:paraId="21E21874" w14:textId="77777777" w:rsidR="00EC0C06" w:rsidRDefault="00EC0C06" w:rsidP="008C69D0">
            <w:r>
              <w:rPr>
                <w:rFonts w:hint="eastAsia"/>
              </w:rPr>
              <w:t>2</w:t>
            </w:r>
            <w:r>
              <w:rPr>
                <w:rFonts w:hint="eastAsia"/>
              </w:rPr>
              <w:t>、列表锁定前两排，不随滑动条滑动</w:t>
            </w:r>
          </w:p>
          <w:p w14:paraId="79D0D8DA" w14:textId="77777777" w:rsidR="00EC0C06" w:rsidRDefault="00EC0C06" w:rsidP="008C69D0">
            <w:r>
              <w:t>3</w:t>
            </w:r>
            <w:r>
              <w:rPr>
                <w:rFonts w:hint="eastAsia"/>
              </w:rPr>
              <w:t>、</w:t>
            </w:r>
            <w:r>
              <w:t>列表以城市首字母按字母表的顺序排序</w:t>
            </w:r>
            <w:r>
              <w:rPr>
                <w:rFonts w:hint="eastAsia"/>
              </w:rPr>
              <w:t>，</w:t>
            </w:r>
            <w:r>
              <w:t>相同城市</w:t>
            </w:r>
            <w:r>
              <w:rPr>
                <w:rFonts w:hint="eastAsia"/>
              </w:rPr>
              <w:t>，“即刻用车”派单规则在前，“预约用车”在后</w:t>
            </w:r>
          </w:p>
          <w:p w14:paraId="5C1C24AC" w14:textId="77777777" w:rsidR="00EC0C06" w:rsidRDefault="00EC0C06" w:rsidP="008C69D0">
            <w:r>
              <w:t>4</w:t>
            </w:r>
            <w:r>
              <w:rPr>
                <w:rFonts w:hint="eastAsia"/>
              </w:rPr>
              <w:t>、</w:t>
            </w:r>
            <w:r>
              <w:t>点击</w:t>
            </w:r>
            <w:r>
              <w:rPr>
                <w:rFonts w:hint="eastAsia"/>
              </w:rPr>
              <w:t>“修改”跳转至</w:t>
            </w:r>
            <w:r>
              <w:rPr>
                <w:rFonts w:asciiTheme="minorEastAsia" w:hAnsiTheme="minorEastAsia" w:hint="eastAsia"/>
              </w:rPr>
              <w:t>Ⅴ</w:t>
            </w:r>
            <w:r>
              <w:rPr>
                <w:rFonts w:hint="eastAsia"/>
              </w:rPr>
              <w:t>-</w:t>
            </w:r>
            <w:r>
              <w:t>B-02</w:t>
            </w:r>
            <w:r>
              <w:rPr>
                <w:rFonts w:hint="eastAsia"/>
              </w:rPr>
              <w:t>-</w:t>
            </w:r>
            <w:r>
              <w:t>02</w:t>
            </w:r>
            <w:r>
              <w:t>页面</w:t>
            </w:r>
          </w:p>
          <w:p w14:paraId="3EB7AF87" w14:textId="74AF78D6" w:rsidR="00EC0C06" w:rsidRDefault="00EC0C06" w:rsidP="008C69D0">
            <w:r>
              <w:t>5</w:t>
            </w:r>
            <w:r>
              <w:rPr>
                <w:rFonts w:hint="eastAsia"/>
              </w:rPr>
              <w:t>、“禁用”状态的规则显示“启用”按键，点击启用规则，</w:t>
            </w:r>
            <w:r w:rsidR="00333392">
              <w:rPr>
                <w:rFonts w:hint="eastAsia"/>
              </w:rPr>
              <w:t>若平台已有启用的收款账户，则启用成功，</w:t>
            </w:r>
            <w:r>
              <w:rPr>
                <w:rFonts w:hint="eastAsia"/>
              </w:rPr>
              <w:t>浮窗提示文案“启用成功”，同时生成一条历史记录</w:t>
            </w:r>
          </w:p>
          <w:p w14:paraId="27D5AE1A" w14:textId="77777777" w:rsidR="00EC0C06" w:rsidRDefault="00EC0C06" w:rsidP="008C69D0">
            <w:r>
              <w:rPr>
                <w:rFonts w:hint="eastAsia"/>
              </w:rPr>
              <w:t>6</w:t>
            </w:r>
            <w:r>
              <w:rPr>
                <w:rFonts w:hint="eastAsia"/>
              </w:rPr>
              <w:t>、“启用”状态的规则显示“禁用”按键，点击禁用规则，浮窗提示文案“禁用成功”，同时生成一条历史记录</w:t>
            </w:r>
          </w:p>
          <w:p w14:paraId="4B84F00A" w14:textId="77777777" w:rsidR="00EC0C06" w:rsidRDefault="00EC0C06" w:rsidP="008C69D0">
            <w:r>
              <w:t>7</w:t>
            </w:r>
            <w:r>
              <w:rPr>
                <w:rFonts w:hint="eastAsia"/>
              </w:rPr>
              <w:t>、</w:t>
            </w:r>
            <w:r>
              <w:t>点击</w:t>
            </w:r>
            <w:r>
              <w:rPr>
                <w:rFonts w:hint="eastAsia"/>
              </w:rPr>
              <w:t>“历史”跳转至</w:t>
            </w:r>
            <w:r>
              <w:rPr>
                <w:rFonts w:asciiTheme="minorEastAsia" w:hAnsiTheme="minorEastAsia" w:hint="eastAsia"/>
              </w:rPr>
              <w:t>Ⅴ</w:t>
            </w:r>
            <w:r>
              <w:rPr>
                <w:rFonts w:hint="eastAsia"/>
              </w:rPr>
              <w:t>-</w:t>
            </w:r>
            <w:r>
              <w:t>B-02</w:t>
            </w:r>
            <w:r>
              <w:rPr>
                <w:rFonts w:hint="eastAsia"/>
              </w:rPr>
              <w:t>-</w:t>
            </w:r>
            <w:r>
              <w:t>03</w:t>
            </w:r>
            <w:r>
              <w:t>页面</w:t>
            </w:r>
          </w:p>
          <w:p w14:paraId="45F98C3F" w14:textId="77777777" w:rsidR="00EC0C06" w:rsidRPr="00B639AC" w:rsidRDefault="00EC0C06" w:rsidP="008C69D0">
            <w:r>
              <w:rPr>
                <w:rFonts w:hint="eastAsia"/>
              </w:rPr>
              <w:t>8</w:t>
            </w:r>
            <w:r>
              <w:rPr>
                <w:rFonts w:hint="eastAsia"/>
              </w:rPr>
              <w:t>、</w:t>
            </w:r>
            <w:r>
              <w:t>翻页控件参照一期</w:t>
            </w:r>
            <w:r>
              <w:rPr>
                <w:rFonts w:hint="eastAsia"/>
              </w:rPr>
              <w:t>。</w:t>
            </w:r>
          </w:p>
        </w:tc>
        <w:tc>
          <w:tcPr>
            <w:tcW w:w="2252" w:type="dxa"/>
            <w:vAlign w:val="center"/>
          </w:tcPr>
          <w:p w14:paraId="118613D9" w14:textId="2243E411" w:rsidR="00EC0C06" w:rsidRPr="00054E2A" w:rsidRDefault="00023C5B" w:rsidP="008C69D0">
            <w:r>
              <w:rPr>
                <w:rFonts w:hint="eastAsia"/>
              </w:rPr>
              <w:lastRenderedPageBreak/>
              <w:t>执行启用操作时，需检</w:t>
            </w:r>
            <w:r>
              <w:rPr>
                <w:rFonts w:hint="eastAsia"/>
              </w:rPr>
              <w:lastRenderedPageBreak/>
              <w:t>测平台是否有已启用的收款账户，若有，则启用成功；若没有，启用失败，浮窗提示“启用失败，</w:t>
            </w:r>
            <w:r w:rsidR="00333392">
              <w:rPr>
                <w:rFonts w:hint="eastAsia"/>
              </w:rPr>
              <w:t>平台当前没有启用的收款账户，请尽快设置</w:t>
            </w:r>
            <w:r>
              <w:rPr>
                <w:rFonts w:hint="eastAsia"/>
              </w:rPr>
              <w:t>”</w:t>
            </w:r>
          </w:p>
        </w:tc>
      </w:tr>
      <w:tr w:rsidR="00EC0C06" w14:paraId="4CCA3B53" w14:textId="77777777" w:rsidTr="008C69D0">
        <w:trPr>
          <w:trHeight w:val="729"/>
        </w:trPr>
        <w:tc>
          <w:tcPr>
            <w:tcW w:w="1369" w:type="dxa"/>
            <w:vMerge w:val="restart"/>
            <w:vAlign w:val="center"/>
          </w:tcPr>
          <w:p w14:paraId="1C360A78" w14:textId="77777777" w:rsidR="00EC0C06" w:rsidRDefault="00EC0C06" w:rsidP="008C69D0">
            <w:pPr>
              <w:jc w:val="center"/>
              <w:rPr>
                <w:rFonts w:asciiTheme="minorEastAsia" w:hAnsiTheme="minorEastAsia"/>
              </w:rPr>
            </w:pPr>
            <w:r>
              <w:rPr>
                <w:rFonts w:asciiTheme="minorEastAsia" w:hAnsiTheme="minorEastAsia" w:hint="eastAsia"/>
              </w:rPr>
              <w:lastRenderedPageBreak/>
              <w:t>即刻订单派单规则</w:t>
            </w:r>
          </w:p>
        </w:tc>
        <w:tc>
          <w:tcPr>
            <w:tcW w:w="1094" w:type="dxa"/>
            <w:vAlign w:val="center"/>
          </w:tcPr>
          <w:p w14:paraId="603C5A22" w14:textId="77777777" w:rsidR="00EC0C06" w:rsidRDefault="00EC0C06" w:rsidP="008C69D0"/>
        </w:tc>
        <w:tc>
          <w:tcPr>
            <w:tcW w:w="5021" w:type="dxa"/>
            <w:vAlign w:val="center"/>
          </w:tcPr>
          <w:p w14:paraId="065AC191" w14:textId="77777777" w:rsidR="00EC0C06" w:rsidRDefault="00EC0C06" w:rsidP="008C69D0">
            <w:pPr>
              <w:rPr>
                <w:color w:val="000000" w:themeColor="text1"/>
              </w:rPr>
            </w:pPr>
            <w:r w:rsidRPr="00555BB6">
              <w:rPr>
                <w:rFonts w:hint="eastAsia"/>
                <w:color w:val="000000" w:themeColor="text1"/>
              </w:rPr>
              <w:t>可调度时长：用车时间与订单成功提交时间的时间差值。</w:t>
            </w:r>
          </w:p>
          <w:p w14:paraId="62C08AC6" w14:textId="77777777" w:rsidR="00EC0C06" w:rsidRPr="00555BB6" w:rsidRDefault="00EC0C06" w:rsidP="008C69D0">
            <w:pPr>
              <w:rPr>
                <w:color w:val="000000" w:themeColor="text1"/>
              </w:rPr>
            </w:pPr>
            <w:r>
              <w:rPr>
                <w:rFonts w:hint="eastAsia"/>
                <w:color w:val="000000" w:themeColor="text1"/>
              </w:rPr>
              <w:t>可调度时长</w:t>
            </w:r>
            <w:r>
              <w:rPr>
                <w:rFonts w:asciiTheme="minorEastAsia" w:hAnsiTheme="minorEastAsia" w:hint="eastAsia"/>
                <w:color w:val="000000" w:themeColor="text1"/>
              </w:rPr>
              <w:t>≤</w:t>
            </w:r>
            <w:r>
              <w:rPr>
                <w:rFonts w:hint="eastAsia"/>
                <w:color w:val="000000" w:themeColor="text1"/>
              </w:rPr>
              <w:t>约车时限，该订单判定为即刻单，走即刻单派单流程。</w:t>
            </w:r>
          </w:p>
          <w:p w14:paraId="0F98C97D" w14:textId="77777777" w:rsidR="00EC0C06" w:rsidRDefault="00EC0C06" w:rsidP="008C69D0">
            <w:pPr>
              <w:rPr>
                <w:color w:val="000000" w:themeColor="text1"/>
              </w:rPr>
            </w:pPr>
            <w:r>
              <w:rPr>
                <w:rFonts w:hint="eastAsia"/>
                <w:color w:val="000000" w:themeColor="text1"/>
              </w:rPr>
              <w:t>可调度时长</w:t>
            </w:r>
            <w:r w:rsidRPr="00BB16DB">
              <w:rPr>
                <w:rFonts w:asciiTheme="minorEastAsia" w:hAnsiTheme="minorEastAsia" w:hint="eastAsia"/>
                <w:color w:val="000000" w:themeColor="text1"/>
              </w:rPr>
              <w:t>＞</w:t>
            </w:r>
            <w:r>
              <w:rPr>
                <w:rFonts w:hint="eastAsia"/>
                <w:color w:val="000000" w:themeColor="text1"/>
              </w:rPr>
              <w:t>约车时限，该订单判定为预约单，走预约单派单流程；</w:t>
            </w:r>
          </w:p>
          <w:p w14:paraId="7376880A" w14:textId="77777777" w:rsidR="00EC0C06" w:rsidRPr="00EC033A" w:rsidRDefault="00EC0C06" w:rsidP="008C69D0">
            <w:pPr>
              <w:rPr>
                <w:b/>
                <w:color w:val="000000" w:themeColor="text1"/>
              </w:rPr>
            </w:pPr>
            <w:r>
              <w:rPr>
                <w:rFonts w:hint="eastAsia"/>
                <w:b/>
                <w:color w:val="000000" w:themeColor="text1"/>
              </w:rPr>
              <w:t>司机应符合</w:t>
            </w:r>
            <w:r w:rsidRPr="00EC033A">
              <w:rPr>
                <w:rFonts w:hint="eastAsia"/>
                <w:b/>
                <w:color w:val="000000" w:themeColor="text1"/>
              </w:rPr>
              <w:t>以下条件：</w:t>
            </w:r>
          </w:p>
          <w:p w14:paraId="254DDA5A" w14:textId="77777777" w:rsidR="00EC0C06" w:rsidRPr="00EC033A" w:rsidRDefault="00EC0C06" w:rsidP="008C69D0">
            <w:pPr>
              <w:rPr>
                <w:color w:val="000000" w:themeColor="text1"/>
              </w:rPr>
            </w:pPr>
            <w:r w:rsidRPr="00EC033A">
              <w:rPr>
                <w:rFonts w:hint="eastAsia"/>
                <w:color w:val="000000" w:themeColor="text1"/>
              </w:rPr>
              <w:t>1</w:t>
            </w:r>
            <w:r w:rsidRPr="00EC033A">
              <w:rPr>
                <w:rFonts w:hint="eastAsia"/>
                <w:color w:val="000000" w:themeColor="text1"/>
              </w:rPr>
              <w:t>、</w:t>
            </w:r>
            <w:r w:rsidRPr="00EC033A">
              <w:rPr>
                <w:color w:val="000000" w:themeColor="text1"/>
              </w:rPr>
              <w:t>经营区域覆盖上下车地点之一</w:t>
            </w:r>
          </w:p>
          <w:p w14:paraId="36BE65C5" w14:textId="77777777" w:rsidR="00EC0C06" w:rsidRPr="00EC033A" w:rsidRDefault="00EC0C06" w:rsidP="008C69D0">
            <w:pPr>
              <w:rPr>
                <w:color w:val="000000" w:themeColor="text1"/>
              </w:rPr>
            </w:pPr>
            <w:r w:rsidRPr="00EC033A">
              <w:rPr>
                <w:rFonts w:hint="eastAsia"/>
                <w:color w:val="000000" w:themeColor="text1"/>
              </w:rPr>
              <w:t>2</w:t>
            </w:r>
            <w:r w:rsidRPr="00EC033A">
              <w:rPr>
                <w:rFonts w:hint="eastAsia"/>
                <w:color w:val="000000" w:themeColor="text1"/>
              </w:rPr>
              <w:t>、距上车地点的</w:t>
            </w:r>
            <w:r>
              <w:rPr>
                <w:rFonts w:hint="eastAsia"/>
                <w:color w:val="000000" w:themeColor="text1"/>
              </w:rPr>
              <w:t>规划路径</w:t>
            </w:r>
            <w:r w:rsidRPr="00EC033A">
              <w:rPr>
                <w:rFonts w:hint="eastAsia"/>
                <w:color w:val="000000" w:themeColor="text1"/>
              </w:rPr>
              <w:t>距离在派单半径范围内</w:t>
            </w:r>
            <w:r>
              <w:rPr>
                <w:rFonts w:hint="eastAsia"/>
                <w:color w:val="000000" w:themeColor="text1"/>
              </w:rPr>
              <w:t>（规划路径距离：司机赶往乘客上当地按默认最佳规划路径行驶的距离）</w:t>
            </w:r>
          </w:p>
          <w:p w14:paraId="4152FD73" w14:textId="77777777" w:rsidR="00EC0C06" w:rsidRPr="00EC033A" w:rsidRDefault="00EC0C06" w:rsidP="008C69D0">
            <w:pPr>
              <w:rPr>
                <w:color w:val="000000" w:themeColor="text1"/>
              </w:rPr>
            </w:pPr>
            <w:r w:rsidRPr="00EC033A">
              <w:rPr>
                <w:color w:val="000000" w:themeColor="text1"/>
              </w:rPr>
              <w:t>3</w:t>
            </w:r>
            <w:r w:rsidRPr="00EC033A">
              <w:rPr>
                <w:rFonts w:hint="eastAsia"/>
                <w:color w:val="000000" w:themeColor="text1"/>
              </w:rPr>
              <w:t>、</w:t>
            </w:r>
            <w:r w:rsidRPr="00EC033A">
              <w:rPr>
                <w:color w:val="000000" w:themeColor="text1"/>
              </w:rPr>
              <w:t>司机处于空闲状态</w:t>
            </w:r>
          </w:p>
          <w:p w14:paraId="27D1F82D" w14:textId="77777777" w:rsidR="00EC0C06" w:rsidRPr="00EC033A" w:rsidRDefault="00EC0C06" w:rsidP="008C69D0">
            <w:pPr>
              <w:rPr>
                <w:color w:val="000000" w:themeColor="text1"/>
              </w:rPr>
            </w:pPr>
            <w:r w:rsidRPr="00EC033A">
              <w:rPr>
                <w:color w:val="000000" w:themeColor="text1"/>
              </w:rPr>
              <w:t>4</w:t>
            </w:r>
            <w:r w:rsidRPr="00EC033A">
              <w:rPr>
                <w:rFonts w:hint="eastAsia"/>
                <w:color w:val="000000" w:themeColor="text1"/>
              </w:rPr>
              <w:t>、</w:t>
            </w:r>
            <w:r w:rsidRPr="00EC033A">
              <w:rPr>
                <w:color w:val="000000" w:themeColor="text1"/>
              </w:rPr>
              <w:t>司机没有被其他订单锁定</w:t>
            </w:r>
          </w:p>
          <w:p w14:paraId="3D2A9031" w14:textId="77777777" w:rsidR="00EC0C06" w:rsidRPr="00EC033A" w:rsidRDefault="00EC0C06" w:rsidP="008C69D0">
            <w:pPr>
              <w:rPr>
                <w:color w:val="000000" w:themeColor="text1"/>
              </w:rPr>
            </w:pPr>
            <w:r w:rsidRPr="00EC033A">
              <w:rPr>
                <w:color w:val="000000" w:themeColor="text1"/>
              </w:rPr>
              <w:t>5</w:t>
            </w:r>
            <w:r w:rsidRPr="00EC033A">
              <w:rPr>
                <w:rFonts w:hint="eastAsia"/>
                <w:color w:val="000000" w:themeColor="text1"/>
              </w:rPr>
              <w:t>、</w:t>
            </w:r>
            <w:r w:rsidRPr="00EC033A">
              <w:rPr>
                <w:color w:val="000000" w:themeColor="text1"/>
              </w:rPr>
              <w:t>1</w:t>
            </w:r>
            <w:r w:rsidRPr="00EC033A">
              <w:rPr>
                <w:color w:val="000000" w:themeColor="text1"/>
              </w:rPr>
              <w:t>小时内没有预约订单</w:t>
            </w:r>
          </w:p>
          <w:p w14:paraId="24EA8A55" w14:textId="77777777" w:rsidR="00EC0C06" w:rsidRPr="00EC033A" w:rsidRDefault="00EC0C06" w:rsidP="008C69D0">
            <w:pPr>
              <w:rPr>
                <w:color w:val="000000" w:themeColor="text1"/>
              </w:rPr>
            </w:pPr>
            <w:r w:rsidRPr="00EC033A">
              <w:rPr>
                <w:rFonts w:hint="eastAsia"/>
                <w:color w:val="000000" w:themeColor="text1"/>
              </w:rPr>
              <w:t>6</w:t>
            </w:r>
            <w:r w:rsidRPr="00EC033A">
              <w:rPr>
                <w:rFonts w:hint="eastAsia"/>
                <w:color w:val="000000" w:themeColor="text1"/>
              </w:rPr>
              <w:t>、不存在未抢订单（如限制）</w:t>
            </w:r>
          </w:p>
          <w:p w14:paraId="54C9B33F" w14:textId="77777777" w:rsidR="00EC0C06" w:rsidRPr="00057840" w:rsidRDefault="00EC0C06" w:rsidP="008C69D0">
            <w:r w:rsidRPr="00EC033A">
              <w:rPr>
                <w:rFonts w:hint="eastAsia"/>
                <w:color w:val="000000" w:themeColor="text1"/>
              </w:rPr>
              <w:t>7</w:t>
            </w:r>
            <w:r w:rsidRPr="00EC033A">
              <w:rPr>
                <w:rFonts w:hint="eastAsia"/>
                <w:color w:val="000000" w:themeColor="text1"/>
              </w:rPr>
              <w:t>、</w:t>
            </w:r>
            <w:r w:rsidRPr="00EC033A">
              <w:rPr>
                <w:color w:val="000000" w:themeColor="text1"/>
              </w:rPr>
              <w:t>若存在推送数</w:t>
            </w:r>
            <w:r w:rsidRPr="00EC033A">
              <w:rPr>
                <w:rFonts w:hint="eastAsia"/>
                <w:color w:val="000000" w:themeColor="text1"/>
              </w:rPr>
              <w:t>，</w:t>
            </w:r>
            <w:r w:rsidRPr="00EC033A">
              <w:rPr>
                <w:color w:val="000000" w:themeColor="text1"/>
              </w:rPr>
              <w:t>则在所限推送数内</w:t>
            </w:r>
          </w:p>
        </w:tc>
        <w:tc>
          <w:tcPr>
            <w:tcW w:w="2252" w:type="dxa"/>
            <w:vAlign w:val="center"/>
          </w:tcPr>
          <w:p w14:paraId="58EE65F5" w14:textId="77777777" w:rsidR="00EC0C06" w:rsidRPr="00054E2A" w:rsidRDefault="00EC0C06" w:rsidP="008C69D0"/>
        </w:tc>
      </w:tr>
      <w:tr w:rsidR="00EC0C06" w14:paraId="7080345A" w14:textId="77777777" w:rsidTr="008C69D0">
        <w:trPr>
          <w:trHeight w:val="729"/>
        </w:trPr>
        <w:tc>
          <w:tcPr>
            <w:tcW w:w="1369" w:type="dxa"/>
            <w:vMerge/>
            <w:vAlign w:val="center"/>
          </w:tcPr>
          <w:p w14:paraId="0552B865" w14:textId="77777777" w:rsidR="00EC0C06" w:rsidRDefault="00EC0C06" w:rsidP="008C69D0">
            <w:pPr>
              <w:jc w:val="center"/>
              <w:rPr>
                <w:rFonts w:asciiTheme="minorEastAsia" w:hAnsiTheme="minorEastAsia"/>
              </w:rPr>
            </w:pPr>
          </w:p>
        </w:tc>
        <w:tc>
          <w:tcPr>
            <w:tcW w:w="1094" w:type="dxa"/>
            <w:vAlign w:val="center"/>
          </w:tcPr>
          <w:p w14:paraId="5178BAFB" w14:textId="77777777" w:rsidR="00EC0C06" w:rsidRDefault="00EC0C06" w:rsidP="008C69D0">
            <w:r>
              <w:rPr>
                <w:rFonts w:hint="eastAsia"/>
              </w:rPr>
              <w:t>强派方式</w:t>
            </w:r>
          </w:p>
        </w:tc>
        <w:tc>
          <w:tcPr>
            <w:tcW w:w="5021" w:type="dxa"/>
          </w:tcPr>
          <w:p w14:paraId="1FAA032E" w14:textId="77777777" w:rsidR="00EC0C06" w:rsidRPr="0093437F" w:rsidRDefault="00EC0C06" w:rsidP="008C69D0">
            <w:pPr>
              <w:rPr>
                <w:color w:val="000000" w:themeColor="text1"/>
              </w:rPr>
            </w:pPr>
            <w:r w:rsidRPr="0093437F">
              <w:rPr>
                <w:rFonts w:hint="eastAsia"/>
                <w:color w:val="000000" w:themeColor="text1"/>
              </w:rPr>
              <w:t>强派</w:t>
            </w:r>
            <w:r>
              <w:rPr>
                <w:rFonts w:hint="eastAsia"/>
                <w:color w:val="000000" w:themeColor="text1"/>
              </w:rPr>
              <w:t>方式</w:t>
            </w:r>
            <w:r w:rsidRPr="0093437F">
              <w:rPr>
                <w:rFonts w:hint="eastAsia"/>
                <w:color w:val="000000" w:themeColor="text1"/>
              </w:rPr>
              <w:t>，即当找到符合派单条件的司机时，系统强制指派其接单。</w:t>
            </w:r>
          </w:p>
          <w:p w14:paraId="5848C6F0" w14:textId="77777777" w:rsidR="00EC0C06" w:rsidRPr="00B5621E" w:rsidRDefault="00EC0C06" w:rsidP="008C69D0">
            <w:pPr>
              <w:rPr>
                <w:b/>
                <w:color w:val="000000" w:themeColor="text1"/>
              </w:rPr>
            </w:pPr>
            <w:r w:rsidRPr="00B5621E">
              <w:rPr>
                <w:rFonts w:hint="eastAsia"/>
                <w:b/>
                <w:color w:val="000000" w:themeColor="text1"/>
              </w:rPr>
              <w:t>规则描述：</w:t>
            </w:r>
          </w:p>
          <w:p w14:paraId="7B04CD1C" w14:textId="77777777" w:rsidR="00EC0C06" w:rsidRPr="005D00F8" w:rsidRDefault="00EC0C06" w:rsidP="008C69D0">
            <w:pPr>
              <w:rPr>
                <w:rFonts w:asciiTheme="minorEastAsia" w:hAnsiTheme="minorEastAsia"/>
                <w:color w:val="000000" w:themeColor="text1"/>
              </w:rPr>
            </w:pPr>
            <w:r>
              <w:rPr>
                <w:rFonts w:hint="eastAsia"/>
                <w:color w:val="000000" w:themeColor="text1"/>
              </w:rPr>
              <w:t>（</w:t>
            </w:r>
            <w:r w:rsidRPr="005D00F8">
              <w:rPr>
                <w:rFonts w:asciiTheme="minorEastAsia" w:hAnsiTheme="minorEastAsia" w:hint="eastAsia"/>
                <w:color w:val="000000" w:themeColor="text1"/>
              </w:rPr>
              <w:t>为方便描述，定义如下参数：m：初始派单半径，n：最大派单半径，r</w:t>
            </w:r>
            <w:r>
              <w:rPr>
                <w:rFonts w:asciiTheme="minorEastAsia" w:hAnsiTheme="minorEastAsia" w:hint="eastAsia"/>
                <w:color w:val="000000" w:themeColor="text1"/>
              </w:rPr>
              <w:t>轮询</w:t>
            </w:r>
            <w:r w:rsidRPr="005D00F8">
              <w:rPr>
                <w:rFonts w:asciiTheme="minorEastAsia" w:hAnsiTheme="minorEastAsia" w:hint="eastAsia"/>
                <w:color w:val="000000" w:themeColor="text1"/>
              </w:rPr>
              <w:t>半径，△：</w:t>
            </w:r>
            <w:r>
              <w:rPr>
                <w:rFonts w:asciiTheme="minorEastAsia" w:hAnsiTheme="minorEastAsia" w:hint="eastAsia"/>
                <w:color w:val="000000" w:themeColor="text1"/>
              </w:rPr>
              <w:t>半径递增值</w:t>
            </w:r>
            <w:r w:rsidRPr="005D00F8">
              <w:rPr>
                <w:rFonts w:asciiTheme="minorEastAsia" w:hAnsiTheme="minorEastAsia" w:hint="eastAsia"/>
                <w:color w:val="000000" w:themeColor="text1"/>
              </w:rPr>
              <w:t>，y: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司机数量，s：司机当前位置距上车地点的规划路径距离）</w:t>
            </w:r>
          </w:p>
          <w:p w14:paraId="023DA8E8" w14:textId="77777777" w:rsidR="00EC0C06" w:rsidRPr="005D00F8"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1、首轮，r=m</w:t>
            </w:r>
          </w:p>
          <w:p w14:paraId="128577F8" w14:textId="77777777" w:rsidR="00EC0C06" w:rsidRPr="00FC062A"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w:t>
            </w:r>
            <w:r>
              <w:rPr>
                <w:rFonts w:asciiTheme="minorEastAsia" w:hAnsiTheme="minorEastAsia" w:hint="eastAsia"/>
                <w:color w:val="000000" w:themeColor="text1"/>
              </w:rPr>
              <w:t>y</w:t>
            </w:r>
            <w:r>
              <w:rPr>
                <w:rFonts w:asciiTheme="minorEastAsia" w:hAnsiTheme="minorEastAsia"/>
                <w:color w:val="000000" w:themeColor="text1"/>
              </w:rPr>
              <w:t>&gt;0</w:t>
            </w:r>
            <w:r>
              <w:rPr>
                <w:rFonts w:asciiTheme="minorEastAsia" w:hAnsiTheme="minorEastAsia" w:hint="eastAsia"/>
                <w:color w:val="000000" w:themeColor="text1"/>
              </w:rPr>
              <w:t>时，锁定司机数量y，并选取s最小的司机</w:t>
            </w:r>
            <w:r>
              <w:rPr>
                <w:rFonts w:hint="eastAsia"/>
                <w:color w:val="000000" w:themeColor="text1"/>
              </w:rPr>
              <w:t>强制指派其接单，并释放所有司机</w:t>
            </w:r>
          </w:p>
          <w:p w14:paraId="2558149A"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w:t>
            </w:r>
            <w:r>
              <w:rPr>
                <w:rFonts w:asciiTheme="minorEastAsia" w:hAnsiTheme="minorEastAsia"/>
                <w:color w:val="000000" w:themeColor="text1"/>
              </w:rPr>
              <w:t>2</w:t>
            </w:r>
            <w:r>
              <w:rPr>
                <w:rFonts w:asciiTheme="minorEastAsia" w:hAnsiTheme="minorEastAsia" w:hint="eastAsia"/>
                <w:color w:val="000000" w:themeColor="text1"/>
              </w:rPr>
              <w:t>）若y=</w:t>
            </w:r>
            <w:r>
              <w:rPr>
                <w:rFonts w:asciiTheme="minorEastAsia" w:hAnsiTheme="minorEastAsia"/>
                <w:color w:val="000000" w:themeColor="text1"/>
              </w:rPr>
              <w:t>0</w:t>
            </w:r>
            <w:r>
              <w:rPr>
                <w:rFonts w:asciiTheme="minorEastAsia" w:hAnsiTheme="minorEastAsia" w:hint="eastAsia"/>
                <w:color w:val="000000" w:themeColor="text1"/>
              </w:rPr>
              <w:t>，则进入下一轮查找</w:t>
            </w:r>
          </w:p>
          <w:p w14:paraId="3F1B2892"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2、轮询查找，r=（m+</w:t>
            </w:r>
            <w:r w:rsidRPr="005D00F8">
              <w:rPr>
                <w:rFonts w:asciiTheme="minorEastAsia" w:hAnsiTheme="minorEastAsia" w:hint="eastAsia"/>
                <w:color w:val="000000" w:themeColor="text1"/>
              </w:rPr>
              <w:t>△</w:t>
            </w:r>
            <w:r>
              <w:rPr>
                <w:rFonts w:asciiTheme="minorEastAsia" w:hAnsiTheme="minorEastAsia" w:hint="eastAsia"/>
                <w:color w:val="000000" w:themeColor="text1"/>
              </w:rPr>
              <w:t>）≤n，若查找到符合条件司机，处理如首轮，若未查找到符合条件司机，则轮询至系统派单超时</w:t>
            </w:r>
          </w:p>
          <w:p w14:paraId="0FF02D9A"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、系统派单超时，若派单模式为“系统+人工”，则执行人工派单；若派单模式为“系统”，则派单失败</w:t>
            </w:r>
          </w:p>
          <w:p w14:paraId="0C122824" w14:textId="77777777" w:rsidR="00EC0C06" w:rsidRPr="00555BB6" w:rsidRDefault="00EC0C06" w:rsidP="008C69D0">
            <w:pPr>
              <w:rPr>
                <w:color w:val="000000" w:themeColor="text1"/>
              </w:rPr>
            </w:pPr>
            <w:r>
              <w:rPr>
                <w:rFonts w:asciiTheme="minorEastAsia" w:hAnsiTheme="minorEastAsia" w:hint="eastAsia"/>
                <w:color w:val="000000" w:themeColor="text1"/>
              </w:rPr>
              <w:t>4、派单成功后，派发短信给乘客，并推送消息给乘客和接单司机；派单失败后，派发短信并推送消息给乘客</w:t>
            </w:r>
          </w:p>
        </w:tc>
        <w:tc>
          <w:tcPr>
            <w:tcW w:w="2252" w:type="dxa"/>
            <w:vAlign w:val="center"/>
          </w:tcPr>
          <w:p w14:paraId="2F9AB396" w14:textId="77777777" w:rsidR="00EC0C06" w:rsidRDefault="00EC0C06" w:rsidP="008C69D0">
            <w:r>
              <w:rPr>
                <w:rFonts w:hint="eastAsia"/>
              </w:rPr>
              <w:t>1</w:t>
            </w:r>
            <w:r>
              <w:rPr>
                <w:rFonts w:hint="eastAsia"/>
              </w:rPr>
              <w:t>、派单时限最后</w:t>
            </w:r>
            <w:r>
              <w:rPr>
                <w:rFonts w:hint="eastAsia"/>
              </w:rPr>
              <w:t>1</w:t>
            </w:r>
            <w:r>
              <w:rPr>
                <w:rFonts w:hint="eastAsia"/>
              </w:rPr>
              <w:t>秒结束时，恰好找到符合条件的司机，则执行强派</w:t>
            </w:r>
          </w:p>
          <w:p w14:paraId="5CE85868" w14:textId="77777777" w:rsidR="00EC0C06" w:rsidRDefault="00EC0C06" w:rsidP="008C69D0">
            <w:r>
              <w:rPr>
                <w:rFonts w:hint="eastAsia"/>
              </w:rPr>
              <w:t>2</w:t>
            </w:r>
            <w:r>
              <w:rPr>
                <w:rFonts w:hint="eastAsia"/>
              </w:rPr>
              <w:t>、司机入选某轮次待派单列表后，将被锁定；其他订单派单时可检索被锁定的司机，但直至被释放后，方可执行派单。已锁定司机未释放前，不可被其他订单锁定。</w:t>
            </w:r>
          </w:p>
          <w:p w14:paraId="58948298" w14:textId="77777777" w:rsidR="00EC0C06" w:rsidRDefault="00EC0C06" w:rsidP="008C69D0">
            <w:pPr>
              <w:rPr>
                <w:rFonts w:asciiTheme="minorEastAsia" w:hAnsiTheme="minorEastAsia"/>
              </w:rPr>
            </w:pPr>
            <w:r>
              <w:rPr>
                <w:rFonts w:hint="eastAsia"/>
              </w:rPr>
              <w:t>3</w:t>
            </w:r>
            <w:r>
              <w:rPr>
                <w:rFonts w:hint="eastAsia"/>
              </w:rPr>
              <w:t>、轮询</w:t>
            </w:r>
            <w:r w:rsidRPr="004101A3">
              <w:rPr>
                <w:rFonts w:asciiTheme="minorEastAsia" w:hAnsiTheme="minorEastAsia" w:hint="eastAsia"/>
              </w:rPr>
              <w:t>查找时，</w:t>
            </w:r>
            <w:r>
              <w:rPr>
                <w:rFonts w:asciiTheme="minorEastAsia" w:hAnsiTheme="minorEastAsia" w:hint="eastAsia"/>
              </w:rPr>
              <w:t>当初始派单半径等于零时，次轮按（最大派单半径*半径递增比）进行查找，当初始派单半径大于零时，次轮按（初始派单半径+初始派单半径*半径递增比）进行派单。当r计算所得数值大于</w:t>
            </w:r>
            <w:r>
              <w:rPr>
                <w:rFonts w:asciiTheme="minorEastAsia" w:hAnsiTheme="minorEastAsia"/>
              </w:rPr>
              <w:t>m</w:t>
            </w:r>
            <w:r>
              <w:rPr>
                <w:rFonts w:asciiTheme="minorEastAsia" w:hAnsiTheme="minorEastAsia" w:hint="eastAsia"/>
              </w:rPr>
              <w:t>时，则取值m进行轮询查找。如：</w:t>
            </w:r>
          </w:p>
          <w:p w14:paraId="5462E1E0" w14:textId="77777777" w:rsidR="00EC0C06" w:rsidRPr="00054E2A" w:rsidRDefault="00EC0C06" w:rsidP="008C69D0">
            <w:r>
              <w:rPr>
                <w:rFonts w:asciiTheme="minorEastAsia" w:hAnsiTheme="minorEastAsia"/>
              </w:rPr>
              <w:t>m=0,</w:t>
            </w:r>
            <w:r>
              <w:rPr>
                <w:rFonts w:asciiTheme="minorEastAsia" w:hAnsiTheme="minorEastAsia" w:hint="eastAsia"/>
              </w:rPr>
              <w:t>半径递增比为15%，最大派单半径为10，则首轮r=</w:t>
            </w:r>
            <w:r>
              <w:rPr>
                <w:rFonts w:asciiTheme="minorEastAsia" w:hAnsiTheme="minorEastAsia"/>
              </w:rPr>
              <w:t>0</w:t>
            </w:r>
            <w:r>
              <w:rPr>
                <w:rFonts w:asciiTheme="minorEastAsia" w:hAnsiTheme="minorEastAsia" w:hint="eastAsia"/>
              </w:rPr>
              <w:t>，次轮r=</w:t>
            </w:r>
            <w:r>
              <w:rPr>
                <w:rFonts w:asciiTheme="minorEastAsia" w:hAnsiTheme="minorEastAsia"/>
              </w:rPr>
              <w:t>10</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1.5</w:t>
            </w:r>
            <w:r>
              <w:rPr>
                <w:rFonts w:asciiTheme="minorEastAsia" w:hAnsiTheme="minorEastAsia" w:hint="eastAsia"/>
              </w:rPr>
              <w:t>，三轮r=</w:t>
            </w:r>
            <w:r>
              <w:rPr>
                <w:rFonts w:asciiTheme="minorEastAsia" w:hAnsiTheme="minorEastAsia"/>
              </w:rPr>
              <w:t>1.5</w:t>
            </w:r>
            <w:r>
              <w:rPr>
                <w:rFonts w:asciiTheme="minorEastAsia" w:hAnsiTheme="minorEastAsia" w:hint="eastAsia"/>
              </w:rPr>
              <w:t>+</w:t>
            </w:r>
            <w:r>
              <w:rPr>
                <w:rFonts w:asciiTheme="minorEastAsia" w:hAnsiTheme="minorEastAsia"/>
              </w:rPr>
              <w:t>10</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3</w:t>
            </w:r>
            <w:r>
              <w:rPr>
                <w:rFonts w:asciiTheme="minorEastAsia" w:hAnsiTheme="minorEastAsia" w:hint="eastAsia"/>
              </w:rPr>
              <w:t>...当r=</w:t>
            </w:r>
            <w:r>
              <w:rPr>
                <w:rFonts w:asciiTheme="minorEastAsia" w:hAnsiTheme="minorEastAsia"/>
              </w:rPr>
              <w:t>10.5</w:t>
            </w:r>
            <w:r>
              <w:rPr>
                <w:rFonts w:asciiTheme="minorEastAsia" w:hAnsiTheme="minorEastAsia" w:hint="eastAsia"/>
              </w:rPr>
              <w:t>，取r=</w:t>
            </w:r>
            <w:r>
              <w:rPr>
                <w:rFonts w:asciiTheme="minorEastAsia" w:hAnsiTheme="minorEastAsia"/>
              </w:rPr>
              <w:t>10</w:t>
            </w:r>
            <w:r>
              <w:rPr>
                <w:rFonts w:asciiTheme="minorEastAsia" w:hAnsiTheme="minorEastAsia" w:hint="eastAsia"/>
              </w:rPr>
              <w:t>进行</w:t>
            </w:r>
            <w:r>
              <w:rPr>
                <w:rFonts w:asciiTheme="minorEastAsia" w:hAnsiTheme="minorEastAsia" w:hint="eastAsia"/>
              </w:rPr>
              <w:lastRenderedPageBreak/>
              <w:t>轮询查找。又如：</w:t>
            </w:r>
            <w:r>
              <w:rPr>
                <w:rFonts w:asciiTheme="minorEastAsia" w:hAnsiTheme="minorEastAsia"/>
              </w:rPr>
              <w:t>m=3,</w:t>
            </w:r>
            <w:r>
              <w:rPr>
                <w:rFonts w:asciiTheme="minorEastAsia" w:hAnsiTheme="minorEastAsia" w:hint="eastAsia"/>
              </w:rPr>
              <w:t>半径递增比为15%，最大派单半径为10，则首轮r=</w:t>
            </w:r>
            <w:r>
              <w:rPr>
                <w:rFonts w:asciiTheme="minorEastAsia" w:hAnsiTheme="minorEastAsia"/>
              </w:rPr>
              <w:t>3</w:t>
            </w:r>
            <w:r>
              <w:rPr>
                <w:rFonts w:asciiTheme="minorEastAsia" w:hAnsiTheme="minorEastAsia" w:hint="eastAsia"/>
              </w:rPr>
              <w:t>，次轮r=</w:t>
            </w:r>
            <w:r>
              <w:rPr>
                <w:rFonts w:asciiTheme="minorEastAsia" w:hAnsiTheme="minorEastAsia"/>
              </w:rPr>
              <w:t>3+3</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=3.45</w:t>
            </w:r>
            <w:r>
              <w:rPr>
                <w:rFonts w:asciiTheme="minorEastAsia" w:hAnsiTheme="minorEastAsia" w:hint="eastAsia"/>
              </w:rPr>
              <w:t>，三轮r=</w:t>
            </w:r>
            <w:r>
              <w:rPr>
                <w:rFonts w:asciiTheme="minorEastAsia" w:hAnsiTheme="minorEastAsia"/>
              </w:rPr>
              <w:t>3.45</w:t>
            </w:r>
            <w:r>
              <w:rPr>
                <w:rFonts w:asciiTheme="minorEastAsia" w:hAnsiTheme="minorEastAsia" w:hint="eastAsia"/>
              </w:rPr>
              <w:t>+</w:t>
            </w:r>
            <w:r>
              <w:rPr>
                <w:rFonts w:asciiTheme="minorEastAsia" w:hAnsiTheme="minorEastAsia"/>
              </w:rPr>
              <w:t>3</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=3.9</w:t>
            </w:r>
            <w:r>
              <w:rPr>
                <w:rFonts w:asciiTheme="minorEastAsia" w:hAnsiTheme="minorEastAsia" w:hint="eastAsia"/>
              </w:rPr>
              <w:t>...当r=</w:t>
            </w:r>
            <w:r>
              <w:rPr>
                <w:rFonts w:asciiTheme="minorEastAsia" w:hAnsiTheme="minorEastAsia"/>
              </w:rPr>
              <w:t>10.2</w:t>
            </w:r>
            <w:r>
              <w:rPr>
                <w:rFonts w:asciiTheme="minorEastAsia" w:hAnsiTheme="minorEastAsia" w:hint="eastAsia"/>
              </w:rPr>
              <w:t>，取r=</w:t>
            </w:r>
            <w:r>
              <w:rPr>
                <w:rFonts w:asciiTheme="minorEastAsia" w:hAnsiTheme="minorEastAsia"/>
              </w:rPr>
              <w:t>10</w:t>
            </w:r>
            <w:r>
              <w:rPr>
                <w:rFonts w:asciiTheme="minorEastAsia" w:hAnsiTheme="minorEastAsia" w:hint="eastAsia"/>
              </w:rPr>
              <w:t>进行轮询查找</w:t>
            </w:r>
          </w:p>
        </w:tc>
      </w:tr>
      <w:tr w:rsidR="00EC0C06" w14:paraId="1062FAEC" w14:textId="77777777" w:rsidTr="008C69D0">
        <w:trPr>
          <w:trHeight w:val="729"/>
        </w:trPr>
        <w:tc>
          <w:tcPr>
            <w:tcW w:w="1369" w:type="dxa"/>
            <w:vMerge/>
            <w:vAlign w:val="center"/>
          </w:tcPr>
          <w:p w14:paraId="016542B5" w14:textId="77777777" w:rsidR="00EC0C06" w:rsidRDefault="00EC0C06" w:rsidP="008C69D0">
            <w:pPr>
              <w:jc w:val="center"/>
              <w:rPr>
                <w:rFonts w:asciiTheme="minorEastAsia" w:hAnsiTheme="minorEastAsia"/>
              </w:rPr>
            </w:pPr>
          </w:p>
        </w:tc>
        <w:tc>
          <w:tcPr>
            <w:tcW w:w="1094" w:type="dxa"/>
            <w:vAlign w:val="center"/>
          </w:tcPr>
          <w:p w14:paraId="24BCBD59" w14:textId="77777777" w:rsidR="00EC0C06" w:rsidRDefault="00EC0C06" w:rsidP="008C69D0">
            <w:r>
              <w:rPr>
                <w:rFonts w:hint="eastAsia"/>
              </w:rPr>
              <w:t>抢派方式</w:t>
            </w:r>
          </w:p>
        </w:tc>
        <w:tc>
          <w:tcPr>
            <w:tcW w:w="5021" w:type="dxa"/>
            <w:vAlign w:val="center"/>
          </w:tcPr>
          <w:p w14:paraId="77B8BD85" w14:textId="77777777" w:rsidR="00EC0C06" w:rsidRPr="0093437F" w:rsidRDefault="00EC0C06" w:rsidP="008C69D0">
            <w:pPr>
              <w:rPr>
                <w:color w:val="000000" w:themeColor="text1"/>
              </w:rPr>
            </w:pPr>
            <w:r w:rsidRPr="0093437F">
              <w:rPr>
                <w:rFonts w:hint="eastAsia"/>
                <w:color w:val="000000" w:themeColor="text1"/>
              </w:rPr>
              <w:t>抢派</w:t>
            </w:r>
            <w:r>
              <w:rPr>
                <w:rFonts w:hint="eastAsia"/>
                <w:color w:val="000000" w:themeColor="text1"/>
              </w:rPr>
              <w:t>方式</w:t>
            </w:r>
            <w:r w:rsidRPr="0093437F">
              <w:rPr>
                <w:rFonts w:hint="eastAsia"/>
                <w:color w:val="000000" w:themeColor="text1"/>
              </w:rPr>
              <w:t>，即当找到符合派单条件的司机时，先推送订单给司机供其抢单，若无人接单，则从中选取距上车地点规划路径最近的司机，系统强制指派其接单。</w:t>
            </w:r>
          </w:p>
          <w:p w14:paraId="054B99E2" w14:textId="77777777" w:rsidR="00EC0C06" w:rsidRPr="00B5621E" w:rsidRDefault="00EC0C06" w:rsidP="008C69D0">
            <w:pPr>
              <w:rPr>
                <w:b/>
                <w:color w:val="000000" w:themeColor="text1"/>
              </w:rPr>
            </w:pPr>
            <w:r w:rsidRPr="00B5621E">
              <w:rPr>
                <w:rFonts w:hint="eastAsia"/>
                <w:b/>
                <w:color w:val="000000" w:themeColor="text1"/>
              </w:rPr>
              <w:t>规则描述：</w:t>
            </w:r>
          </w:p>
          <w:p w14:paraId="405B2707" w14:textId="77777777" w:rsidR="00EC0C06" w:rsidRDefault="00EC0C06" w:rsidP="008C69D0">
            <w:pPr>
              <w:rPr>
                <w:rFonts w:asciiTheme="minorEastAsia" w:hAnsiTheme="minorEastAsia"/>
                <w:color w:val="000000" w:themeColor="text1"/>
              </w:rPr>
            </w:pPr>
            <w:r>
              <w:rPr>
                <w:rFonts w:hint="eastAsia"/>
                <w:color w:val="000000" w:themeColor="text1"/>
              </w:rPr>
              <w:t>（</w:t>
            </w:r>
            <w:r w:rsidRPr="005D00F8">
              <w:rPr>
                <w:rFonts w:asciiTheme="minorEastAsia" w:hAnsiTheme="minorEastAsia" w:hint="eastAsia"/>
                <w:color w:val="000000" w:themeColor="text1"/>
              </w:rPr>
              <w:t>为方便描述，定义如下参数：m：初始派单半径，n：最大派单半径，r</w:t>
            </w:r>
            <w:r>
              <w:rPr>
                <w:rFonts w:asciiTheme="minorEastAsia" w:hAnsiTheme="minorEastAsia" w:hint="eastAsia"/>
                <w:color w:val="000000" w:themeColor="text1"/>
              </w:rPr>
              <w:t>轮询</w:t>
            </w:r>
            <w:r w:rsidRPr="005D00F8">
              <w:rPr>
                <w:rFonts w:asciiTheme="minorEastAsia" w:hAnsiTheme="minorEastAsia" w:hint="eastAsia"/>
                <w:color w:val="000000" w:themeColor="text1"/>
              </w:rPr>
              <w:t>半径，△：</w:t>
            </w:r>
            <w:r>
              <w:rPr>
                <w:rFonts w:asciiTheme="minorEastAsia" w:hAnsiTheme="minorEastAsia" w:hint="eastAsia"/>
                <w:color w:val="000000" w:themeColor="text1"/>
              </w:rPr>
              <w:t>半径递增值</w:t>
            </w:r>
            <w:r w:rsidRPr="005D00F8">
              <w:rPr>
                <w:rFonts w:asciiTheme="minorEastAsia" w:hAnsiTheme="minorEastAsia" w:hint="eastAsia"/>
                <w:color w:val="000000" w:themeColor="text1"/>
              </w:rPr>
              <w:t>，x最大推送数量，y: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司机数量，s：司机当前位置距上车地点的规划路径距离）</w:t>
            </w:r>
          </w:p>
          <w:p w14:paraId="03F50CAA" w14:textId="77777777" w:rsidR="00EC0C06" w:rsidRPr="005D00F8"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1、首轮，r=m</w:t>
            </w:r>
          </w:p>
          <w:p w14:paraId="6AF3966B" w14:textId="77777777" w:rsidR="00EC0C06"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w:t>
            </w:r>
            <w:r>
              <w:rPr>
                <w:rFonts w:asciiTheme="minorEastAsia" w:hAnsiTheme="minorEastAsia" w:hint="eastAsia"/>
                <w:color w:val="000000" w:themeColor="text1"/>
              </w:rPr>
              <w:t>若限制推送数量</w:t>
            </w:r>
          </w:p>
          <w:p w14:paraId="1DDE7DB6"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w:t>
            </w:r>
            <w:r w:rsidRPr="005D00F8">
              <w:rPr>
                <w:rFonts w:asciiTheme="minorEastAsia" w:hAnsiTheme="minorEastAsia" w:hint="eastAsia"/>
                <w:color w:val="000000" w:themeColor="text1"/>
              </w:rPr>
              <w:t>y</w:t>
            </w:r>
            <w:r>
              <w:rPr>
                <w:rFonts w:asciiTheme="minorEastAsia" w:hAnsiTheme="minorEastAsia"/>
                <w:color w:val="000000" w:themeColor="text1"/>
              </w:rPr>
              <w:t>&gt;x</w:t>
            </w:r>
            <w:r>
              <w:rPr>
                <w:rFonts w:asciiTheme="minorEastAsia" w:hAnsiTheme="minorEastAsia" w:hint="eastAsia"/>
                <w:color w:val="000000" w:themeColor="text1"/>
              </w:rPr>
              <w:t>时，锁定司机数量取y，按照s的数值由小至大进行排序，取前x名推送订单同步释放x名以外的司机，推送后释放2至x名（s最小的仍锁定）的司机，若有司机抢单成功，则派单成功；若无人接单，则选取s最小的司机</w:t>
            </w:r>
            <w:r>
              <w:rPr>
                <w:rFonts w:hint="eastAsia"/>
                <w:color w:val="000000" w:themeColor="text1"/>
              </w:rPr>
              <w:t>强制指派其接单并同步释放</w:t>
            </w:r>
            <w:r>
              <w:rPr>
                <w:rFonts w:asciiTheme="minorEastAsia" w:hAnsiTheme="minorEastAsia" w:hint="eastAsia"/>
                <w:color w:val="000000" w:themeColor="text1"/>
              </w:rPr>
              <w:t>；</w:t>
            </w:r>
          </w:p>
          <w:p w14:paraId="7B8965E3"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当0&lt;y</w:t>
            </w:r>
            <w:r>
              <w:rPr>
                <w:rFonts w:asciiTheme="minorEastAsia" w:hAnsiTheme="minorEastAsia"/>
                <w:color w:val="000000" w:themeColor="text1"/>
              </w:rPr>
              <w:t>&lt;x,</w:t>
            </w:r>
            <w:r>
              <w:rPr>
                <w:rFonts w:asciiTheme="minorEastAsia" w:hAnsiTheme="minorEastAsia" w:hint="eastAsia"/>
                <w:color w:val="000000" w:themeColor="text1"/>
              </w:rPr>
              <w:t>锁定司机数量取y并推送订单，推送后释放2至y名（s最小的仍锁定）的司机，若有司机抢单成功，则派单成功；若无人接单，则选取s最小的司机</w:t>
            </w:r>
            <w:r>
              <w:rPr>
                <w:rFonts w:hint="eastAsia"/>
                <w:color w:val="000000" w:themeColor="text1"/>
              </w:rPr>
              <w:t>强制指派其接单并同步释放</w:t>
            </w:r>
            <w:r>
              <w:rPr>
                <w:rFonts w:asciiTheme="minorEastAsia" w:hAnsiTheme="minorEastAsia" w:hint="eastAsia"/>
                <w:color w:val="000000" w:themeColor="text1"/>
              </w:rPr>
              <w:t>；</w:t>
            </w:r>
          </w:p>
          <w:p w14:paraId="6116AD33"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w:t>
            </w:r>
            <w:r>
              <w:rPr>
                <w:rFonts w:asciiTheme="minorEastAsia" w:hAnsiTheme="minorEastAsia"/>
                <w:color w:val="000000" w:themeColor="text1"/>
              </w:rPr>
              <w:t>2</w:t>
            </w:r>
            <w:r>
              <w:rPr>
                <w:rFonts w:asciiTheme="minorEastAsia" w:hAnsiTheme="minorEastAsia" w:hint="eastAsia"/>
                <w:color w:val="000000" w:themeColor="text1"/>
              </w:rPr>
              <w:t>）若不限制推送数量，则y</w:t>
            </w:r>
            <w:r>
              <w:rPr>
                <w:rFonts w:asciiTheme="minorEastAsia" w:hAnsiTheme="minorEastAsia"/>
                <w:color w:val="000000" w:themeColor="text1"/>
              </w:rPr>
              <w:t>&gt;0</w:t>
            </w:r>
            <w:r>
              <w:rPr>
                <w:rFonts w:asciiTheme="minorEastAsia" w:hAnsiTheme="minorEastAsia" w:hint="eastAsia"/>
                <w:color w:val="000000" w:themeColor="text1"/>
              </w:rPr>
              <w:t>时，锁定司机数量取y并推送订单，推送后，释放2至y名（s最小的</w:t>
            </w:r>
            <w:r>
              <w:rPr>
                <w:rFonts w:asciiTheme="minorEastAsia" w:hAnsiTheme="minorEastAsia" w:hint="eastAsia"/>
                <w:color w:val="000000" w:themeColor="text1"/>
              </w:rPr>
              <w:lastRenderedPageBreak/>
              <w:t>仍锁定）的司机，若有司机抢单成功，则派单成功；若无人接单，则选取s最小的司机</w:t>
            </w:r>
            <w:r>
              <w:rPr>
                <w:rFonts w:hint="eastAsia"/>
                <w:color w:val="000000" w:themeColor="text1"/>
              </w:rPr>
              <w:t>强制指派其接单</w:t>
            </w:r>
            <w:r>
              <w:rPr>
                <w:rFonts w:asciiTheme="minorEastAsia" w:hAnsiTheme="minorEastAsia" w:hint="eastAsia"/>
                <w:color w:val="000000" w:themeColor="text1"/>
              </w:rPr>
              <w:t>；</w:t>
            </w:r>
          </w:p>
          <w:p w14:paraId="3DFF618F"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（3）若y=</w:t>
            </w:r>
            <w:r>
              <w:rPr>
                <w:rFonts w:asciiTheme="minorEastAsia" w:hAnsiTheme="minorEastAsia"/>
                <w:color w:val="000000" w:themeColor="text1"/>
              </w:rPr>
              <w:t>0</w:t>
            </w:r>
            <w:r>
              <w:rPr>
                <w:rFonts w:asciiTheme="minorEastAsia" w:hAnsiTheme="minorEastAsia" w:hint="eastAsia"/>
                <w:color w:val="000000" w:themeColor="text1"/>
              </w:rPr>
              <w:t>，则进入下一轮查找</w:t>
            </w:r>
          </w:p>
          <w:p w14:paraId="094E713C"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2、轮询查找，r=（m+</w:t>
            </w:r>
            <w:r w:rsidRPr="005D00F8">
              <w:rPr>
                <w:rFonts w:asciiTheme="minorEastAsia" w:hAnsiTheme="minorEastAsia" w:hint="eastAsia"/>
                <w:color w:val="000000" w:themeColor="text1"/>
              </w:rPr>
              <w:t>△</w:t>
            </w:r>
            <w:r>
              <w:rPr>
                <w:rFonts w:asciiTheme="minorEastAsia" w:hAnsiTheme="minorEastAsia" w:hint="eastAsia"/>
                <w:color w:val="000000" w:themeColor="text1"/>
              </w:rPr>
              <w:t>）≤n，若查找到符合条件司机，处理如首轮，若未查找到符合条件司机，则轮询至系统派单超时</w:t>
            </w:r>
          </w:p>
          <w:p w14:paraId="215ACCD0"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、系统派单超时，若派单模式为“系统+人工”，则执行人工派单；若派单模式为“系统”，则派单失败</w:t>
            </w:r>
          </w:p>
          <w:p w14:paraId="336FFC03" w14:textId="77777777" w:rsidR="00EC0C06" w:rsidRPr="00B5621E" w:rsidRDefault="00EC0C06" w:rsidP="008C69D0">
            <w:pPr>
              <w:rPr>
                <w:b/>
                <w:color w:val="000000" w:themeColor="text1"/>
              </w:rPr>
            </w:pPr>
            <w:r>
              <w:rPr>
                <w:rFonts w:asciiTheme="minorEastAsia" w:hAnsiTheme="minorEastAsia" w:hint="eastAsia"/>
                <w:color w:val="000000" w:themeColor="text1"/>
              </w:rPr>
              <w:t>4、派单成功后，派发短信给乘客，并推送消息给乘客和接单司机；派单失败后，派发短信并推送消息给乘客</w:t>
            </w:r>
          </w:p>
        </w:tc>
        <w:tc>
          <w:tcPr>
            <w:tcW w:w="2252" w:type="dxa"/>
            <w:vAlign w:val="center"/>
          </w:tcPr>
          <w:p w14:paraId="6A23DE9F" w14:textId="77777777" w:rsidR="00EC0C06" w:rsidRDefault="00EC0C06" w:rsidP="008C69D0">
            <w:r>
              <w:rPr>
                <w:rFonts w:hint="eastAsia"/>
              </w:rPr>
              <w:lastRenderedPageBreak/>
              <w:t>1</w:t>
            </w:r>
            <w:r>
              <w:rPr>
                <w:rFonts w:hint="eastAsia"/>
              </w:rPr>
              <w:t>、派单时限倒数（抢单时限）秒，恰巧找到符合条件的司机，推送订单后，若抢单时限超时后，仍无人接单，则执行强派；若为【系统</w:t>
            </w:r>
            <w:r>
              <w:rPr>
                <w:rFonts w:hint="eastAsia"/>
              </w:rPr>
              <w:t>+</w:t>
            </w:r>
            <w:r>
              <w:rPr>
                <w:rFonts w:hint="eastAsia"/>
              </w:rPr>
              <w:t>人工】模式，则在派单时限结束时，同步进入人工派单</w:t>
            </w:r>
          </w:p>
          <w:p w14:paraId="7D206A4D" w14:textId="77777777" w:rsidR="00EC0C06" w:rsidRPr="002876B1" w:rsidRDefault="00EC0C06" w:rsidP="008C69D0">
            <w:r>
              <w:rPr>
                <w:rFonts w:hint="eastAsia"/>
              </w:rPr>
              <w:t>2</w:t>
            </w:r>
            <w:r>
              <w:rPr>
                <w:rFonts w:hint="eastAsia"/>
              </w:rPr>
              <w:t>、司机入选某轮次待派单列表后，将被锁定；其他订单派单时可检索被锁定的司机，但直至被释放后，方可执行派单。已锁定司机未释放前，不可被其他订单锁定。</w:t>
            </w:r>
          </w:p>
          <w:p w14:paraId="5F9B056E" w14:textId="77777777" w:rsidR="00EC0C06" w:rsidRDefault="00EC0C06" w:rsidP="008C69D0">
            <w:pPr>
              <w:rPr>
                <w:rFonts w:asciiTheme="minorEastAsia" w:hAnsiTheme="minorEastAsia"/>
              </w:rPr>
            </w:pPr>
            <w:r>
              <w:rPr>
                <w:rFonts w:hint="eastAsia"/>
              </w:rPr>
              <w:t>3</w:t>
            </w:r>
            <w:r>
              <w:rPr>
                <w:rFonts w:hint="eastAsia"/>
              </w:rPr>
              <w:t>、</w:t>
            </w:r>
            <w:r>
              <w:rPr>
                <w:rFonts w:hint="eastAsia"/>
              </w:rPr>
              <w:t>3</w:t>
            </w:r>
            <w:r>
              <w:rPr>
                <w:rFonts w:hint="eastAsia"/>
              </w:rPr>
              <w:t>、轮询</w:t>
            </w:r>
            <w:r w:rsidRPr="004101A3">
              <w:rPr>
                <w:rFonts w:asciiTheme="minorEastAsia" w:hAnsiTheme="minorEastAsia" w:hint="eastAsia"/>
              </w:rPr>
              <w:t>查找时，</w:t>
            </w:r>
            <w:r>
              <w:rPr>
                <w:rFonts w:asciiTheme="minorEastAsia" w:hAnsiTheme="minorEastAsia" w:hint="eastAsia"/>
              </w:rPr>
              <w:t>当初始派单半径等于零时，次轮按（最大派单半径*半径递增比）进</w:t>
            </w:r>
            <w:r>
              <w:rPr>
                <w:rFonts w:asciiTheme="minorEastAsia" w:hAnsiTheme="minorEastAsia" w:hint="eastAsia"/>
              </w:rPr>
              <w:lastRenderedPageBreak/>
              <w:t>行查找，当初始派单半径大于零时，次轮按（初始派单半径+初始派单半径*半径递增比）进行派单。当r计算所得数值大于</w:t>
            </w:r>
            <w:r>
              <w:rPr>
                <w:rFonts w:asciiTheme="minorEastAsia" w:hAnsiTheme="minorEastAsia"/>
              </w:rPr>
              <w:t>m</w:t>
            </w:r>
            <w:r>
              <w:rPr>
                <w:rFonts w:asciiTheme="minorEastAsia" w:hAnsiTheme="minorEastAsia" w:hint="eastAsia"/>
              </w:rPr>
              <w:t>时，则取值m进行轮询查找。如：</w:t>
            </w:r>
          </w:p>
          <w:p w14:paraId="592C37BC" w14:textId="77777777" w:rsidR="00EC0C06" w:rsidRDefault="00EC0C06" w:rsidP="008C69D0">
            <w:r>
              <w:rPr>
                <w:rFonts w:asciiTheme="minorEastAsia" w:hAnsiTheme="minorEastAsia"/>
              </w:rPr>
              <w:t>m=0,</w:t>
            </w:r>
            <w:r>
              <w:rPr>
                <w:rFonts w:asciiTheme="minorEastAsia" w:hAnsiTheme="minorEastAsia" w:hint="eastAsia"/>
              </w:rPr>
              <w:t>半径递增比为15%，最大派单半径为10，则首轮r=</w:t>
            </w:r>
            <w:r>
              <w:rPr>
                <w:rFonts w:asciiTheme="minorEastAsia" w:hAnsiTheme="minorEastAsia"/>
              </w:rPr>
              <w:t>0</w:t>
            </w:r>
            <w:r>
              <w:rPr>
                <w:rFonts w:asciiTheme="minorEastAsia" w:hAnsiTheme="minorEastAsia" w:hint="eastAsia"/>
              </w:rPr>
              <w:t>，次轮r=</w:t>
            </w:r>
            <w:r>
              <w:rPr>
                <w:rFonts w:asciiTheme="minorEastAsia" w:hAnsiTheme="minorEastAsia"/>
              </w:rPr>
              <w:t>10</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1.5</w:t>
            </w:r>
            <w:r>
              <w:rPr>
                <w:rFonts w:asciiTheme="minorEastAsia" w:hAnsiTheme="minorEastAsia" w:hint="eastAsia"/>
              </w:rPr>
              <w:t>，三轮r=</w:t>
            </w:r>
            <w:r>
              <w:rPr>
                <w:rFonts w:asciiTheme="minorEastAsia" w:hAnsiTheme="minorEastAsia"/>
              </w:rPr>
              <w:t>1.5</w:t>
            </w:r>
            <w:r>
              <w:rPr>
                <w:rFonts w:asciiTheme="minorEastAsia" w:hAnsiTheme="minorEastAsia" w:hint="eastAsia"/>
              </w:rPr>
              <w:t>+</w:t>
            </w:r>
            <w:r>
              <w:rPr>
                <w:rFonts w:asciiTheme="minorEastAsia" w:hAnsiTheme="minorEastAsia"/>
              </w:rPr>
              <w:t>10</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3</w:t>
            </w:r>
            <w:r>
              <w:rPr>
                <w:rFonts w:asciiTheme="minorEastAsia" w:hAnsiTheme="minorEastAsia" w:hint="eastAsia"/>
              </w:rPr>
              <w:t>...当r=</w:t>
            </w:r>
            <w:r>
              <w:rPr>
                <w:rFonts w:asciiTheme="minorEastAsia" w:hAnsiTheme="minorEastAsia"/>
              </w:rPr>
              <w:t>10.5</w:t>
            </w:r>
            <w:r>
              <w:rPr>
                <w:rFonts w:asciiTheme="minorEastAsia" w:hAnsiTheme="minorEastAsia" w:hint="eastAsia"/>
              </w:rPr>
              <w:t>，取r=</w:t>
            </w:r>
            <w:r>
              <w:rPr>
                <w:rFonts w:asciiTheme="minorEastAsia" w:hAnsiTheme="minorEastAsia"/>
              </w:rPr>
              <w:t>10</w:t>
            </w:r>
            <w:r>
              <w:rPr>
                <w:rFonts w:asciiTheme="minorEastAsia" w:hAnsiTheme="minorEastAsia" w:hint="eastAsia"/>
              </w:rPr>
              <w:t>进行轮询查找。又如：</w:t>
            </w:r>
            <w:r>
              <w:rPr>
                <w:rFonts w:asciiTheme="minorEastAsia" w:hAnsiTheme="minorEastAsia"/>
              </w:rPr>
              <w:t>m=3,</w:t>
            </w:r>
            <w:r>
              <w:rPr>
                <w:rFonts w:asciiTheme="minorEastAsia" w:hAnsiTheme="minorEastAsia" w:hint="eastAsia"/>
              </w:rPr>
              <w:t>半径递增比为15%，最大派单半径为10，则首轮r=</w:t>
            </w:r>
            <w:r>
              <w:rPr>
                <w:rFonts w:asciiTheme="minorEastAsia" w:hAnsiTheme="minorEastAsia"/>
              </w:rPr>
              <w:t>3</w:t>
            </w:r>
            <w:r>
              <w:rPr>
                <w:rFonts w:asciiTheme="minorEastAsia" w:hAnsiTheme="minorEastAsia" w:hint="eastAsia"/>
              </w:rPr>
              <w:t>，次轮r=</w:t>
            </w:r>
            <w:r>
              <w:rPr>
                <w:rFonts w:asciiTheme="minorEastAsia" w:hAnsiTheme="minorEastAsia"/>
              </w:rPr>
              <w:t>3+3</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=3.45</w:t>
            </w:r>
            <w:r>
              <w:rPr>
                <w:rFonts w:asciiTheme="minorEastAsia" w:hAnsiTheme="minorEastAsia" w:hint="eastAsia"/>
              </w:rPr>
              <w:t>，三轮r=</w:t>
            </w:r>
            <w:r>
              <w:rPr>
                <w:rFonts w:asciiTheme="minorEastAsia" w:hAnsiTheme="minorEastAsia"/>
              </w:rPr>
              <w:t>3.45</w:t>
            </w:r>
            <w:r>
              <w:rPr>
                <w:rFonts w:asciiTheme="minorEastAsia" w:hAnsiTheme="minorEastAsia" w:hint="eastAsia"/>
              </w:rPr>
              <w:t>+</w:t>
            </w:r>
            <w:r>
              <w:rPr>
                <w:rFonts w:asciiTheme="minorEastAsia" w:hAnsiTheme="minorEastAsia"/>
              </w:rPr>
              <w:t>3</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=3.9</w:t>
            </w:r>
            <w:r>
              <w:rPr>
                <w:rFonts w:asciiTheme="minorEastAsia" w:hAnsiTheme="minorEastAsia" w:hint="eastAsia"/>
              </w:rPr>
              <w:t>...当r=</w:t>
            </w:r>
            <w:r>
              <w:rPr>
                <w:rFonts w:asciiTheme="minorEastAsia" w:hAnsiTheme="minorEastAsia"/>
              </w:rPr>
              <w:t>10.2</w:t>
            </w:r>
            <w:r>
              <w:rPr>
                <w:rFonts w:asciiTheme="minorEastAsia" w:hAnsiTheme="minorEastAsia" w:hint="eastAsia"/>
              </w:rPr>
              <w:t>，取r=</w:t>
            </w:r>
            <w:r>
              <w:rPr>
                <w:rFonts w:asciiTheme="minorEastAsia" w:hAnsiTheme="minorEastAsia"/>
              </w:rPr>
              <w:t>10</w:t>
            </w:r>
            <w:r>
              <w:rPr>
                <w:rFonts w:asciiTheme="minorEastAsia" w:hAnsiTheme="minorEastAsia" w:hint="eastAsia"/>
              </w:rPr>
              <w:t>进行轮询查找</w:t>
            </w:r>
          </w:p>
        </w:tc>
      </w:tr>
      <w:tr w:rsidR="00EC0C06" w14:paraId="25B06061" w14:textId="77777777" w:rsidTr="008C69D0">
        <w:trPr>
          <w:trHeight w:val="729"/>
        </w:trPr>
        <w:tc>
          <w:tcPr>
            <w:tcW w:w="1369" w:type="dxa"/>
            <w:vMerge/>
            <w:vAlign w:val="center"/>
          </w:tcPr>
          <w:p w14:paraId="4040D81F" w14:textId="77777777" w:rsidR="00EC0C06" w:rsidRDefault="00EC0C06" w:rsidP="008C69D0">
            <w:pPr>
              <w:jc w:val="center"/>
              <w:rPr>
                <w:rFonts w:asciiTheme="minorEastAsia" w:hAnsiTheme="minorEastAsia"/>
              </w:rPr>
            </w:pPr>
          </w:p>
        </w:tc>
        <w:tc>
          <w:tcPr>
            <w:tcW w:w="1094" w:type="dxa"/>
            <w:vAlign w:val="center"/>
          </w:tcPr>
          <w:p w14:paraId="12AFF36F" w14:textId="77777777" w:rsidR="00EC0C06" w:rsidRDefault="00EC0C06" w:rsidP="008C69D0">
            <w:r>
              <w:rPr>
                <w:rFonts w:hint="eastAsia"/>
              </w:rPr>
              <w:t>抢单方式</w:t>
            </w:r>
          </w:p>
        </w:tc>
        <w:tc>
          <w:tcPr>
            <w:tcW w:w="5021" w:type="dxa"/>
            <w:vAlign w:val="center"/>
          </w:tcPr>
          <w:p w14:paraId="031A9875" w14:textId="77777777" w:rsidR="00EC0C06" w:rsidRPr="002C3648" w:rsidRDefault="00EC0C06" w:rsidP="008C69D0">
            <w:pPr>
              <w:rPr>
                <w:color w:val="000000" w:themeColor="text1"/>
              </w:rPr>
            </w:pPr>
            <w:r>
              <w:rPr>
                <w:rFonts w:hint="eastAsia"/>
                <w:color w:val="000000" w:themeColor="text1"/>
              </w:rPr>
              <w:t>抢单方式</w:t>
            </w:r>
            <w:r w:rsidRPr="002C3648">
              <w:rPr>
                <w:rFonts w:hint="eastAsia"/>
                <w:color w:val="000000" w:themeColor="text1"/>
              </w:rPr>
              <w:t>，即当找到符合派单条件的司机时，推送订单给司机供其抢单。</w:t>
            </w:r>
          </w:p>
          <w:p w14:paraId="2E577DA6" w14:textId="77777777" w:rsidR="00EC0C06" w:rsidRPr="00B5621E" w:rsidRDefault="00EC0C06" w:rsidP="008C69D0">
            <w:pPr>
              <w:rPr>
                <w:b/>
                <w:color w:val="000000" w:themeColor="text1"/>
              </w:rPr>
            </w:pPr>
            <w:r w:rsidRPr="00B5621E">
              <w:rPr>
                <w:rFonts w:hint="eastAsia"/>
                <w:b/>
                <w:color w:val="000000" w:themeColor="text1"/>
              </w:rPr>
              <w:t>规则描述：</w:t>
            </w:r>
          </w:p>
          <w:p w14:paraId="6D7C052C" w14:textId="77777777" w:rsidR="00EC0C06" w:rsidRDefault="00EC0C06" w:rsidP="008C69D0">
            <w:pPr>
              <w:rPr>
                <w:rFonts w:asciiTheme="minorEastAsia" w:hAnsiTheme="minorEastAsia"/>
                <w:color w:val="000000" w:themeColor="text1"/>
              </w:rPr>
            </w:pPr>
            <w:r>
              <w:rPr>
                <w:rFonts w:hint="eastAsia"/>
                <w:color w:val="000000" w:themeColor="text1"/>
              </w:rPr>
              <w:t>（</w:t>
            </w:r>
            <w:r w:rsidRPr="005D00F8">
              <w:rPr>
                <w:rFonts w:asciiTheme="minorEastAsia" w:hAnsiTheme="minorEastAsia" w:hint="eastAsia"/>
                <w:color w:val="000000" w:themeColor="text1"/>
              </w:rPr>
              <w:t>为方便描述，定义如下参数：m：初始派单半径，n：最大派单半径，r</w:t>
            </w:r>
            <w:r>
              <w:rPr>
                <w:rFonts w:asciiTheme="minorEastAsia" w:hAnsiTheme="minorEastAsia" w:hint="eastAsia"/>
                <w:color w:val="000000" w:themeColor="text1"/>
              </w:rPr>
              <w:t>轮询半径，△：半径递增值</w:t>
            </w:r>
            <w:r w:rsidRPr="005D00F8">
              <w:rPr>
                <w:rFonts w:asciiTheme="minorEastAsia" w:hAnsiTheme="minorEastAsia" w:hint="eastAsia"/>
                <w:color w:val="000000" w:themeColor="text1"/>
              </w:rPr>
              <w:t>，x最大推送数量，y: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司机数量，s：司机当前位置距上车地点的规划路径距离）</w:t>
            </w:r>
          </w:p>
          <w:p w14:paraId="49DF5ED9" w14:textId="77777777" w:rsidR="00EC0C06" w:rsidRPr="005D00F8"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lastRenderedPageBreak/>
              <w:t>1、首轮，r=m</w:t>
            </w:r>
          </w:p>
          <w:p w14:paraId="19467A09" w14:textId="77777777" w:rsidR="00EC0C06"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w:t>
            </w:r>
            <w:r>
              <w:rPr>
                <w:rFonts w:asciiTheme="minorEastAsia" w:hAnsiTheme="minorEastAsia" w:hint="eastAsia"/>
                <w:color w:val="000000" w:themeColor="text1"/>
              </w:rPr>
              <w:t>若限制推送数量</w:t>
            </w:r>
          </w:p>
          <w:p w14:paraId="3FC45E85"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w:t>
            </w:r>
            <w:r w:rsidRPr="005D00F8">
              <w:rPr>
                <w:rFonts w:asciiTheme="minorEastAsia" w:hAnsiTheme="minorEastAsia" w:hint="eastAsia"/>
                <w:color w:val="000000" w:themeColor="text1"/>
              </w:rPr>
              <w:t>y</w:t>
            </w:r>
            <w:r>
              <w:rPr>
                <w:rFonts w:asciiTheme="minorEastAsia" w:hAnsiTheme="minorEastAsia"/>
                <w:color w:val="000000" w:themeColor="text1"/>
              </w:rPr>
              <w:t>&gt;x</w:t>
            </w:r>
            <w:r>
              <w:rPr>
                <w:rFonts w:asciiTheme="minorEastAsia" w:hAnsiTheme="minorEastAsia" w:hint="eastAsia"/>
                <w:color w:val="000000" w:themeColor="text1"/>
              </w:rPr>
              <w:t>时，锁定司机数量取y，按照s的数值由小至大进行排序，取前x名推送订单同步释放x名以外的司机，推送后释放前x名的司机，若有司机抢单成功，则派单成功；若无人接单，则进入下一轮查找；</w:t>
            </w:r>
          </w:p>
          <w:p w14:paraId="6B6AF772"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当0&lt;y</w:t>
            </w:r>
            <w:r>
              <w:rPr>
                <w:rFonts w:asciiTheme="minorEastAsia" w:hAnsiTheme="minorEastAsia"/>
                <w:color w:val="000000" w:themeColor="text1"/>
              </w:rPr>
              <w:t>&lt;x,</w:t>
            </w:r>
            <w:r>
              <w:rPr>
                <w:rFonts w:asciiTheme="minorEastAsia" w:hAnsiTheme="minorEastAsia" w:hint="eastAsia"/>
                <w:color w:val="000000" w:themeColor="text1"/>
              </w:rPr>
              <w:t xml:space="preserve"> 锁定司机数量取y并推送订单，推送后释放前y名的司机，若有司机抢单成功，则派单成功；若无人接单，则进入下一轮查找；</w:t>
            </w:r>
          </w:p>
          <w:p w14:paraId="01A3B62C"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w:t>
            </w:r>
            <w:r>
              <w:rPr>
                <w:rFonts w:asciiTheme="minorEastAsia" w:hAnsiTheme="minorEastAsia"/>
                <w:color w:val="000000" w:themeColor="text1"/>
              </w:rPr>
              <w:t>2</w:t>
            </w:r>
            <w:r>
              <w:rPr>
                <w:rFonts w:asciiTheme="minorEastAsia" w:hAnsiTheme="minorEastAsia" w:hint="eastAsia"/>
                <w:color w:val="000000" w:themeColor="text1"/>
              </w:rPr>
              <w:t>）若不限制推送数量，则y</w:t>
            </w:r>
            <w:r>
              <w:rPr>
                <w:rFonts w:asciiTheme="minorEastAsia" w:hAnsiTheme="minorEastAsia"/>
                <w:color w:val="000000" w:themeColor="text1"/>
              </w:rPr>
              <w:t>&gt;0</w:t>
            </w:r>
            <w:r>
              <w:rPr>
                <w:rFonts w:asciiTheme="minorEastAsia" w:hAnsiTheme="minorEastAsia" w:hint="eastAsia"/>
                <w:color w:val="000000" w:themeColor="text1"/>
              </w:rPr>
              <w:t>时，锁定司机数量取y并推送订单，推送后，释放锁定司机，若有司机抢单成功，则派单成功；若没有司机抢单成功，则进入下一轮查找；</w:t>
            </w:r>
          </w:p>
          <w:p w14:paraId="00905CE0"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（3）若y=</w:t>
            </w:r>
            <w:r>
              <w:rPr>
                <w:rFonts w:asciiTheme="minorEastAsia" w:hAnsiTheme="minorEastAsia"/>
                <w:color w:val="000000" w:themeColor="text1"/>
              </w:rPr>
              <w:t>0</w:t>
            </w:r>
            <w:r>
              <w:rPr>
                <w:rFonts w:asciiTheme="minorEastAsia" w:hAnsiTheme="minorEastAsia" w:hint="eastAsia"/>
                <w:color w:val="000000" w:themeColor="text1"/>
              </w:rPr>
              <w:t>，则进入下一轮查找</w:t>
            </w:r>
          </w:p>
          <w:p w14:paraId="3D47BB44"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2、轮询查找，r=（m+</w:t>
            </w:r>
            <w:r w:rsidRPr="005D00F8">
              <w:rPr>
                <w:rFonts w:asciiTheme="minorEastAsia" w:hAnsiTheme="minorEastAsia" w:hint="eastAsia"/>
                <w:color w:val="000000" w:themeColor="text1"/>
              </w:rPr>
              <w:t>△</w:t>
            </w:r>
            <w:r>
              <w:rPr>
                <w:rFonts w:asciiTheme="minorEastAsia" w:hAnsiTheme="minorEastAsia" w:hint="eastAsia"/>
                <w:color w:val="000000" w:themeColor="text1"/>
              </w:rPr>
              <w:t>）≤n，若查找到符合条件司机，处理如首轮，若未查找到符合条件司机，则轮询至系统派单超时</w:t>
            </w:r>
          </w:p>
          <w:p w14:paraId="03E80665"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、系统派单超时，若派单模式为“系统+人工”，则执行人工派单；若派单模式为“系统”，则派单失败</w:t>
            </w:r>
          </w:p>
          <w:p w14:paraId="7749FE05" w14:textId="77777777" w:rsidR="00EC0C06" w:rsidRPr="0093437F" w:rsidRDefault="00EC0C06" w:rsidP="008C69D0">
            <w:pPr>
              <w:rPr>
                <w:color w:val="000000" w:themeColor="text1"/>
              </w:rPr>
            </w:pPr>
            <w:r>
              <w:rPr>
                <w:rFonts w:asciiTheme="minorEastAsia" w:hAnsiTheme="minorEastAsia" w:hint="eastAsia"/>
                <w:color w:val="000000" w:themeColor="text1"/>
              </w:rPr>
              <w:t>4、派单成功后，派发短信给乘客，并推送消息给乘客和接单司机；派单失败后，派发短信并推送消息给乘客</w:t>
            </w:r>
          </w:p>
        </w:tc>
        <w:tc>
          <w:tcPr>
            <w:tcW w:w="2252" w:type="dxa"/>
            <w:vAlign w:val="center"/>
          </w:tcPr>
          <w:p w14:paraId="6CA301E5" w14:textId="77777777" w:rsidR="00EC0C06" w:rsidRDefault="00EC0C06" w:rsidP="008C69D0">
            <w:r>
              <w:rPr>
                <w:rFonts w:hint="eastAsia"/>
              </w:rPr>
              <w:lastRenderedPageBreak/>
              <w:t>1</w:t>
            </w:r>
            <w:r>
              <w:rPr>
                <w:rFonts w:hint="eastAsia"/>
              </w:rPr>
              <w:t>、派单时限倒数（抢单时限）秒，恰巧找到符合条件的司机，推送订单后，如无人接单，则结束轮询；若为【系统</w:t>
            </w:r>
            <w:r>
              <w:rPr>
                <w:rFonts w:hint="eastAsia"/>
              </w:rPr>
              <w:t>+</w:t>
            </w:r>
            <w:r>
              <w:rPr>
                <w:rFonts w:hint="eastAsia"/>
              </w:rPr>
              <w:t>人工】模式，则在派单时限结束时，同步</w:t>
            </w:r>
            <w:r>
              <w:rPr>
                <w:rFonts w:hint="eastAsia"/>
              </w:rPr>
              <w:lastRenderedPageBreak/>
              <w:t>进入人工派单</w:t>
            </w:r>
          </w:p>
          <w:p w14:paraId="448CA69A" w14:textId="77777777" w:rsidR="00EC0C06" w:rsidRPr="002876B1" w:rsidRDefault="00EC0C06" w:rsidP="008C69D0">
            <w:r>
              <w:rPr>
                <w:rFonts w:hint="eastAsia"/>
              </w:rPr>
              <w:t>2</w:t>
            </w:r>
            <w:r>
              <w:rPr>
                <w:rFonts w:hint="eastAsia"/>
              </w:rPr>
              <w:t>、司机入选某轮次待派单列表后，将被锁定；其他订单派单时可检索被锁定的司机，但直至被释放后，方可执行派单。已锁定司机未释放前，不可被其他订单锁定。</w:t>
            </w:r>
          </w:p>
          <w:p w14:paraId="62E037E3" w14:textId="77777777" w:rsidR="00EC0C06" w:rsidRDefault="00EC0C06" w:rsidP="008C69D0">
            <w:pPr>
              <w:rPr>
                <w:rFonts w:asciiTheme="minorEastAsia" w:hAnsiTheme="minorEastAsia"/>
              </w:rPr>
            </w:pPr>
            <w:r>
              <w:rPr>
                <w:rFonts w:hint="eastAsia"/>
              </w:rPr>
              <w:t>3</w:t>
            </w:r>
            <w:r>
              <w:rPr>
                <w:rFonts w:hint="eastAsia"/>
              </w:rPr>
              <w:t>、轮询</w:t>
            </w:r>
            <w:r w:rsidRPr="004101A3">
              <w:rPr>
                <w:rFonts w:asciiTheme="minorEastAsia" w:hAnsiTheme="minorEastAsia" w:hint="eastAsia"/>
              </w:rPr>
              <w:t>查找时，</w:t>
            </w:r>
            <w:r>
              <w:rPr>
                <w:rFonts w:asciiTheme="minorEastAsia" w:hAnsiTheme="minorEastAsia" w:hint="eastAsia"/>
              </w:rPr>
              <w:t>当初始派单半径等于零时，次轮按（最大派单半径*半径递增比）进行查找，当初始派单半径大于零时，次轮按（初始派单半径+初始派单半径*半径递增比）进行派单。当r计算所得数值大于</w:t>
            </w:r>
            <w:r>
              <w:rPr>
                <w:rFonts w:asciiTheme="minorEastAsia" w:hAnsiTheme="minorEastAsia"/>
              </w:rPr>
              <w:t>m</w:t>
            </w:r>
            <w:r>
              <w:rPr>
                <w:rFonts w:asciiTheme="minorEastAsia" w:hAnsiTheme="minorEastAsia" w:hint="eastAsia"/>
              </w:rPr>
              <w:t>时，则取值m进行轮询查找。如：</w:t>
            </w:r>
          </w:p>
          <w:p w14:paraId="4ECCE66A" w14:textId="77777777" w:rsidR="00EC0C06" w:rsidRDefault="00EC0C06" w:rsidP="008C69D0">
            <w:r>
              <w:rPr>
                <w:rFonts w:asciiTheme="minorEastAsia" w:hAnsiTheme="minorEastAsia"/>
              </w:rPr>
              <w:t>m=0,</w:t>
            </w:r>
            <w:r>
              <w:rPr>
                <w:rFonts w:asciiTheme="minorEastAsia" w:hAnsiTheme="minorEastAsia" w:hint="eastAsia"/>
              </w:rPr>
              <w:t>半径递增比为15%，最大派单半径为10，则首轮r=</w:t>
            </w:r>
            <w:r>
              <w:rPr>
                <w:rFonts w:asciiTheme="minorEastAsia" w:hAnsiTheme="minorEastAsia"/>
              </w:rPr>
              <w:t>0</w:t>
            </w:r>
            <w:r>
              <w:rPr>
                <w:rFonts w:asciiTheme="minorEastAsia" w:hAnsiTheme="minorEastAsia" w:hint="eastAsia"/>
              </w:rPr>
              <w:t>，次轮r=</w:t>
            </w:r>
            <w:r>
              <w:rPr>
                <w:rFonts w:asciiTheme="minorEastAsia" w:hAnsiTheme="minorEastAsia"/>
              </w:rPr>
              <w:t>10</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1.5</w:t>
            </w:r>
            <w:r>
              <w:rPr>
                <w:rFonts w:asciiTheme="minorEastAsia" w:hAnsiTheme="minorEastAsia" w:hint="eastAsia"/>
              </w:rPr>
              <w:t>，三轮r=</w:t>
            </w:r>
            <w:r>
              <w:rPr>
                <w:rFonts w:asciiTheme="minorEastAsia" w:hAnsiTheme="minorEastAsia"/>
              </w:rPr>
              <w:t>1.5</w:t>
            </w:r>
            <w:r>
              <w:rPr>
                <w:rFonts w:asciiTheme="minorEastAsia" w:hAnsiTheme="minorEastAsia" w:hint="eastAsia"/>
              </w:rPr>
              <w:t>+</w:t>
            </w:r>
            <w:r>
              <w:rPr>
                <w:rFonts w:asciiTheme="minorEastAsia" w:hAnsiTheme="minorEastAsia"/>
              </w:rPr>
              <w:t>10</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3</w:t>
            </w:r>
            <w:r>
              <w:rPr>
                <w:rFonts w:asciiTheme="minorEastAsia" w:hAnsiTheme="minorEastAsia" w:hint="eastAsia"/>
              </w:rPr>
              <w:t>...当r=</w:t>
            </w:r>
            <w:r>
              <w:rPr>
                <w:rFonts w:asciiTheme="minorEastAsia" w:hAnsiTheme="minorEastAsia"/>
              </w:rPr>
              <w:t>10.5</w:t>
            </w:r>
            <w:r>
              <w:rPr>
                <w:rFonts w:asciiTheme="minorEastAsia" w:hAnsiTheme="minorEastAsia" w:hint="eastAsia"/>
              </w:rPr>
              <w:t>，取r=</w:t>
            </w:r>
            <w:r>
              <w:rPr>
                <w:rFonts w:asciiTheme="minorEastAsia" w:hAnsiTheme="minorEastAsia"/>
              </w:rPr>
              <w:t>10</w:t>
            </w:r>
            <w:r>
              <w:rPr>
                <w:rFonts w:asciiTheme="minorEastAsia" w:hAnsiTheme="minorEastAsia" w:hint="eastAsia"/>
              </w:rPr>
              <w:t>进行轮询查找。又如：</w:t>
            </w:r>
            <w:r>
              <w:rPr>
                <w:rFonts w:asciiTheme="minorEastAsia" w:hAnsiTheme="minorEastAsia"/>
              </w:rPr>
              <w:t>m=3,</w:t>
            </w:r>
            <w:r>
              <w:rPr>
                <w:rFonts w:asciiTheme="minorEastAsia" w:hAnsiTheme="minorEastAsia" w:hint="eastAsia"/>
              </w:rPr>
              <w:t>半径递增比为15%，最大派单半径为10，则</w:t>
            </w:r>
            <w:r>
              <w:rPr>
                <w:rFonts w:asciiTheme="minorEastAsia" w:hAnsiTheme="minorEastAsia" w:hint="eastAsia"/>
              </w:rPr>
              <w:lastRenderedPageBreak/>
              <w:t>首轮r=</w:t>
            </w:r>
            <w:r>
              <w:rPr>
                <w:rFonts w:asciiTheme="minorEastAsia" w:hAnsiTheme="minorEastAsia"/>
              </w:rPr>
              <w:t>3</w:t>
            </w:r>
            <w:r>
              <w:rPr>
                <w:rFonts w:asciiTheme="minorEastAsia" w:hAnsiTheme="minorEastAsia" w:hint="eastAsia"/>
              </w:rPr>
              <w:t>，次轮r=</w:t>
            </w:r>
            <w:r>
              <w:rPr>
                <w:rFonts w:asciiTheme="minorEastAsia" w:hAnsiTheme="minorEastAsia"/>
              </w:rPr>
              <w:t>3+3</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=3.45</w:t>
            </w:r>
            <w:r>
              <w:rPr>
                <w:rFonts w:asciiTheme="minorEastAsia" w:hAnsiTheme="minorEastAsia" w:hint="eastAsia"/>
              </w:rPr>
              <w:t>，三轮r=</w:t>
            </w:r>
            <w:r>
              <w:rPr>
                <w:rFonts w:asciiTheme="minorEastAsia" w:hAnsiTheme="minorEastAsia"/>
              </w:rPr>
              <w:t>3.45</w:t>
            </w:r>
            <w:r>
              <w:rPr>
                <w:rFonts w:asciiTheme="minorEastAsia" w:hAnsiTheme="minorEastAsia" w:hint="eastAsia"/>
              </w:rPr>
              <w:t>+</w:t>
            </w:r>
            <w:r>
              <w:rPr>
                <w:rFonts w:asciiTheme="minorEastAsia" w:hAnsiTheme="minorEastAsia"/>
              </w:rPr>
              <w:t>3</w:t>
            </w:r>
            <w:r>
              <w:rPr>
                <w:rFonts w:asciiTheme="minorEastAsia" w:hAnsiTheme="minorEastAsia" w:hint="eastAsia"/>
              </w:rPr>
              <w:t>*</w:t>
            </w:r>
            <w:r>
              <w:rPr>
                <w:rFonts w:asciiTheme="minorEastAsia" w:hAnsiTheme="minorEastAsia"/>
              </w:rPr>
              <w:t>15</w:t>
            </w:r>
            <w:r>
              <w:rPr>
                <w:rFonts w:asciiTheme="minorEastAsia" w:hAnsiTheme="minorEastAsia" w:hint="eastAsia"/>
              </w:rPr>
              <w:t>%</w:t>
            </w:r>
            <w:r>
              <w:rPr>
                <w:rFonts w:asciiTheme="minorEastAsia" w:hAnsiTheme="minorEastAsia"/>
              </w:rPr>
              <w:t>=3.9</w:t>
            </w:r>
            <w:r>
              <w:rPr>
                <w:rFonts w:asciiTheme="minorEastAsia" w:hAnsiTheme="minorEastAsia" w:hint="eastAsia"/>
              </w:rPr>
              <w:t>...当r=</w:t>
            </w:r>
            <w:r>
              <w:rPr>
                <w:rFonts w:asciiTheme="minorEastAsia" w:hAnsiTheme="minorEastAsia"/>
              </w:rPr>
              <w:t>10.2</w:t>
            </w:r>
            <w:r>
              <w:rPr>
                <w:rFonts w:asciiTheme="minorEastAsia" w:hAnsiTheme="minorEastAsia" w:hint="eastAsia"/>
              </w:rPr>
              <w:t>，取r=</w:t>
            </w:r>
            <w:r>
              <w:rPr>
                <w:rFonts w:asciiTheme="minorEastAsia" w:hAnsiTheme="minorEastAsia"/>
              </w:rPr>
              <w:t>10</w:t>
            </w:r>
            <w:r>
              <w:rPr>
                <w:rFonts w:asciiTheme="minorEastAsia" w:hAnsiTheme="minorEastAsia" w:hint="eastAsia"/>
              </w:rPr>
              <w:t>进行轮询查找</w:t>
            </w:r>
          </w:p>
        </w:tc>
      </w:tr>
      <w:tr w:rsidR="00EC0C06" w14:paraId="6D6245A7" w14:textId="77777777" w:rsidTr="008C69D0">
        <w:trPr>
          <w:trHeight w:val="729"/>
        </w:trPr>
        <w:tc>
          <w:tcPr>
            <w:tcW w:w="1369" w:type="dxa"/>
            <w:vMerge w:val="restart"/>
            <w:vAlign w:val="center"/>
          </w:tcPr>
          <w:p w14:paraId="7A6E23FB" w14:textId="77777777" w:rsidR="00EC0C06" w:rsidRDefault="00EC0C06" w:rsidP="008C69D0">
            <w:pPr>
              <w:jc w:val="center"/>
              <w:rPr>
                <w:rFonts w:asciiTheme="minorEastAsia" w:hAnsiTheme="minorEastAsia"/>
              </w:rPr>
            </w:pPr>
            <w:r>
              <w:rPr>
                <w:rFonts w:asciiTheme="minorEastAsia" w:hAnsiTheme="minorEastAsia" w:hint="eastAsia"/>
              </w:rPr>
              <w:lastRenderedPageBreak/>
              <w:t>Ⅴ</w:t>
            </w:r>
            <w:r>
              <w:rPr>
                <w:rFonts w:hint="eastAsia"/>
              </w:rPr>
              <w:t>-</w:t>
            </w:r>
            <w:r>
              <w:t>B-02</w:t>
            </w:r>
            <w:r>
              <w:rPr>
                <w:rFonts w:hint="eastAsia"/>
              </w:rPr>
              <w:t>-</w:t>
            </w:r>
            <w:r>
              <w:t>01</w:t>
            </w:r>
            <w:r>
              <w:rPr>
                <w:rFonts w:hint="eastAsia"/>
              </w:rPr>
              <w:t>（</w:t>
            </w:r>
            <w:r>
              <w:rPr>
                <w:rFonts w:hint="eastAsia"/>
              </w:rPr>
              <w:t>01</w:t>
            </w:r>
            <w:r>
              <w:rPr>
                <w:rFonts w:hint="eastAsia"/>
              </w:rPr>
              <w:t>）</w:t>
            </w:r>
            <w:r>
              <w:rPr>
                <w:rFonts w:hint="eastAsia"/>
              </w:rPr>
              <w:t>/</w:t>
            </w: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2</w:t>
            </w:r>
            <w:r>
              <w:rPr>
                <w:rFonts w:hint="eastAsia"/>
              </w:rPr>
              <w:t>）</w:t>
            </w:r>
          </w:p>
        </w:tc>
        <w:tc>
          <w:tcPr>
            <w:tcW w:w="1094" w:type="dxa"/>
            <w:vAlign w:val="center"/>
          </w:tcPr>
          <w:p w14:paraId="6E673D9B" w14:textId="77777777" w:rsidR="00EC0C06" w:rsidRDefault="00EC0C06" w:rsidP="008C69D0">
            <w:r>
              <w:t>说明</w:t>
            </w:r>
          </w:p>
        </w:tc>
        <w:tc>
          <w:tcPr>
            <w:tcW w:w="5021" w:type="dxa"/>
            <w:vAlign w:val="center"/>
          </w:tcPr>
          <w:p w14:paraId="09B35308" w14:textId="77777777" w:rsidR="00EC0C06" w:rsidRPr="00776358" w:rsidRDefault="00EC0C06" w:rsidP="008C69D0">
            <w:pPr>
              <w:rPr>
                <w:color w:val="000000" w:themeColor="text1"/>
              </w:rPr>
            </w:pPr>
          </w:p>
        </w:tc>
        <w:tc>
          <w:tcPr>
            <w:tcW w:w="2252" w:type="dxa"/>
            <w:vAlign w:val="center"/>
          </w:tcPr>
          <w:p w14:paraId="3F8506CA" w14:textId="77777777" w:rsidR="00EC0C06" w:rsidRPr="00EC0B2A" w:rsidRDefault="00EC0C06" w:rsidP="008C69D0"/>
        </w:tc>
      </w:tr>
      <w:tr w:rsidR="00EC0C06" w14:paraId="6983483D" w14:textId="77777777" w:rsidTr="008C69D0">
        <w:trPr>
          <w:trHeight w:val="729"/>
        </w:trPr>
        <w:tc>
          <w:tcPr>
            <w:tcW w:w="1369" w:type="dxa"/>
            <w:vMerge/>
            <w:vAlign w:val="center"/>
          </w:tcPr>
          <w:p w14:paraId="6E170270" w14:textId="77777777" w:rsidR="00EC0C06" w:rsidRDefault="00EC0C06" w:rsidP="008C69D0">
            <w:pPr>
              <w:jc w:val="center"/>
              <w:rPr>
                <w:rFonts w:asciiTheme="minorEastAsia" w:hAnsiTheme="minorEastAsia"/>
              </w:rPr>
            </w:pPr>
          </w:p>
        </w:tc>
        <w:tc>
          <w:tcPr>
            <w:tcW w:w="1094" w:type="dxa"/>
            <w:vAlign w:val="center"/>
          </w:tcPr>
          <w:p w14:paraId="03C57CC0" w14:textId="77777777" w:rsidR="00EC0C06" w:rsidRDefault="00EC0C06" w:rsidP="008C69D0">
            <w:r>
              <w:rPr>
                <w:rFonts w:hint="eastAsia"/>
              </w:rPr>
              <w:t>填写项</w:t>
            </w:r>
          </w:p>
        </w:tc>
        <w:tc>
          <w:tcPr>
            <w:tcW w:w="5021" w:type="dxa"/>
            <w:vAlign w:val="center"/>
          </w:tcPr>
          <w:p w14:paraId="4A4F812E" w14:textId="77777777" w:rsidR="00EC0C06" w:rsidRDefault="00EC0C06" w:rsidP="008C69D0">
            <w:r>
              <w:rPr>
                <w:rFonts w:hint="eastAsia"/>
              </w:rPr>
              <w:t>字段如原型，不赘述。</w:t>
            </w:r>
          </w:p>
          <w:p w14:paraId="671B9AB9" w14:textId="77777777" w:rsidR="00EC0C06" w:rsidRDefault="00EC0C06" w:rsidP="008C69D0">
            <w:r>
              <w:rPr>
                <w:rFonts w:hint="eastAsia"/>
              </w:rPr>
              <w:t>1</w:t>
            </w:r>
            <w:r>
              <w:rPr>
                <w:rFonts w:hint="eastAsia"/>
              </w:rPr>
              <w:t>、“城市名称”，必填项，采用公共规则“城市选择控件</w:t>
            </w:r>
            <w:r>
              <w:rPr>
                <w:rFonts w:hint="eastAsia"/>
              </w:rPr>
              <w:t>1</w:t>
            </w:r>
            <w:r>
              <w:rPr>
                <w:rFonts w:hint="eastAsia"/>
              </w:rPr>
              <w:t>”</w:t>
            </w:r>
          </w:p>
          <w:p w14:paraId="290BA352" w14:textId="77777777" w:rsidR="00EC0C06" w:rsidRDefault="00EC0C06" w:rsidP="008C69D0">
            <w:r>
              <w:rPr>
                <w:rFonts w:hint="eastAsia"/>
              </w:rPr>
              <w:t>2</w:t>
            </w:r>
            <w:r>
              <w:rPr>
                <w:rFonts w:hint="eastAsia"/>
              </w:rPr>
              <w:t>、“用车类型”，下拉控件，包括“即刻用车”“预约用车”，默认“即刻用车”</w:t>
            </w:r>
          </w:p>
          <w:p w14:paraId="3E853AC9" w14:textId="77777777" w:rsidR="00EC0C06" w:rsidRDefault="00EC0C06" w:rsidP="008C69D0">
            <w:r>
              <w:rPr>
                <w:rFonts w:hint="eastAsia"/>
              </w:rPr>
              <w:t>3</w:t>
            </w:r>
            <w:r>
              <w:rPr>
                <w:rFonts w:hint="eastAsia"/>
              </w:rPr>
              <w:t>、“</w:t>
            </w:r>
            <w:r>
              <w:t>派单方式</w:t>
            </w:r>
            <w:r>
              <w:rPr>
                <w:rFonts w:hint="eastAsia"/>
              </w:rPr>
              <w:t>”，包括“强派方式”“抢派方式”“抢单方式”，默认“强派方式”</w:t>
            </w:r>
          </w:p>
          <w:p w14:paraId="182CFB20" w14:textId="77777777" w:rsidR="00EC0C06" w:rsidRDefault="00EC0C06" w:rsidP="008C69D0">
            <w:r>
              <w:rPr>
                <w:rFonts w:hint="eastAsia"/>
              </w:rPr>
              <w:t>4</w:t>
            </w:r>
            <w:r>
              <w:rPr>
                <w:rFonts w:hint="eastAsia"/>
              </w:rPr>
              <w:t>、“派单模式”</w:t>
            </w:r>
          </w:p>
          <w:p w14:paraId="10AAC6C1" w14:textId="77777777" w:rsidR="00EC0C06" w:rsidRDefault="00EC0C06" w:rsidP="008C69D0">
            <w:r>
              <w:rPr>
                <w:rFonts w:hint="eastAsia"/>
              </w:rPr>
              <w:t>（</w:t>
            </w:r>
            <w:r>
              <w:rPr>
                <w:rFonts w:hint="eastAsia"/>
              </w:rPr>
              <w:t>1</w:t>
            </w:r>
            <w:r>
              <w:rPr>
                <w:rFonts w:hint="eastAsia"/>
              </w:rPr>
              <w:t>）“系统派单”“系统</w:t>
            </w:r>
            <w:r>
              <w:rPr>
                <w:rFonts w:hint="eastAsia"/>
              </w:rPr>
              <w:t>+</w:t>
            </w:r>
            <w:r>
              <w:rPr>
                <w:rFonts w:hint="eastAsia"/>
              </w:rPr>
              <w:t>人工”，默认“系统派单”</w:t>
            </w:r>
          </w:p>
          <w:p w14:paraId="0297A293" w14:textId="77777777" w:rsidR="00EC0C06" w:rsidRDefault="00EC0C06" w:rsidP="008C69D0">
            <w:r>
              <w:rPr>
                <w:rFonts w:hint="eastAsia"/>
              </w:rPr>
              <w:t>（</w:t>
            </w:r>
            <w:r>
              <w:rPr>
                <w:rFonts w:hint="eastAsia"/>
              </w:rPr>
              <w:t>2</w:t>
            </w:r>
            <w:r>
              <w:rPr>
                <w:rFonts w:hint="eastAsia"/>
              </w:rPr>
              <w:t>）当选择“系统</w:t>
            </w:r>
            <w:r>
              <w:rPr>
                <w:rFonts w:hint="eastAsia"/>
              </w:rPr>
              <w:t>+</w:t>
            </w:r>
            <w:r>
              <w:rPr>
                <w:rFonts w:hint="eastAsia"/>
              </w:rPr>
              <w:t>人工”模式时，在订单管理页面显示“待人工派单”栏位</w:t>
            </w:r>
          </w:p>
          <w:p w14:paraId="0E448752" w14:textId="77777777" w:rsidR="00EC0C06" w:rsidRDefault="00EC0C06" w:rsidP="008C69D0">
            <w:r>
              <w:rPr>
                <w:rFonts w:hint="eastAsia"/>
              </w:rPr>
              <w:t>5</w:t>
            </w:r>
            <w:r>
              <w:rPr>
                <w:rFonts w:hint="eastAsia"/>
              </w:rPr>
              <w:t>、“</w:t>
            </w:r>
            <w:r>
              <w:t>系统</w:t>
            </w:r>
            <w:r>
              <w:rPr>
                <w:rFonts w:hint="eastAsia"/>
              </w:rPr>
              <w:t>派单</w:t>
            </w:r>
            <w:r>
              <w:t>时限</w:t>
            </w:r>
            <w:r>
              <w:rPr>
                <w:rFonts w:hint="eastAsia"/>
              </w:rPr>
              <w:t>”</w:t>
            </w:r>
            <w:r>
              <w:t>,</w:t>
            </w:r>
            <w:r>
              <w:rPr>
                <w:rFonts w:hint="eastAsia"/>
              </w:rPr>
              <w:t xml:space="preserve"> </w:t>
            </w:r>
            <w:r>
              <w:rPr>
                <w:rFonts w:hint="eastAsia"/>
              </w:rPr>
              <w:t>必填项，仅能输入正整数</w:t>
            </w:r>
          </w:p>
          <w:p w14:paraId="760804D1" w14:textId="77777777" w:rsidR="00EC0C06" w:rsidRDefault="00EC0C06" w:rsidP="008C69D0">
            <w:r>
              <w:rPr>
                <w:rFonts w:hint="eastAsia"/>
              </w:rPr>
              <w:t>6</w:t>
            </w:r>
            <w:r>
              <w:rPr>
                <w:rFonts w:hint="eastAsia"/>
              </w:rPr>
              <w:t>、“</w:t>
            </w:r>
            <w:r>
              <w:t>初始派单半径</w:t>
            </w:r>
            <w:r>
              <w:rPr>
                <w:rFonts w:hint="eastAsia"/>
              </w:rPr>
              <w:t>”，</w:t>
            </w:r>
            <w:r>
              <w:t>首轮</w:t>
            </w:r>
            <w:r>
              <w:rPr>
                <w:rFonts w:asciiTheme="minorEastAsia" w:hAnsiTheme="minorEastAsia" w:hint="eastAsia"/>
                <w:color w:val="000000" w:themeColor="text1"/>
              </w:rPr>
              <w:t>查找</w:t>
            </w:r>
            <w:r>
              <w:t>司机的范围</w:t>
            </w:r>
            <w:r>
              <w:rPr>
                <w:rFonts w:hint="eastAsia"/>
              </w:rPr>
              <w:t>，所选司机距上车地点的规划路径小于等于此半径</w:t>
            </w:r>
          </w:p>
          <w:p w14:paraId="2CADC754" w14:textId="77777777" w:rsidR="00EC0C06" w:rsidRDefault="00EC0C06" w:rsidP="008C69D0">
            <w:r>
              <w:rPr>
                <w:rFonts w:hint="eastAsia"/>
              </w:rPr>
              <w:t>必填项，大于等于</w:t>
            </w:r>
            <w:r>
              <w:rPr>
                <w:rFonts w:hint="eastAsia"/>
              </w:rPr>
              <w:t>0</w:t>
            </w:r>
            <w:r>
              <w:rPr>
                <w:rFonts w:hint="eastAsia"/>
              </w:rPr>
              <w:t>，保留一位小数</w:t>
            </w:r>
          </w:p>
          <w:p w14:paraId="21C4AFAB" w14:textId="77777777" w:rsidR="00EC0C06" w:rsidRDefault="00EC0C06" w:rsidP="008C69D0">
            <w:r>
              <w:rPr>
                <w:rFonts w:hint="eastAsia"/>
              </w:rPr>
              <w:t>7</w:t>
            </w:r>
            <w:r>
              <w:rPr>
                <w:rFonts w:hint="eastAsia"/>
              </w:rPr>
              <w:t>、“</w:t>
            </w:r>
            <w:r>
              <w:t>最大</w:t>
            </w:r>
            <w:r>
              <w:rPr>
                <w:rFonts w:hint="eastAsia"/>
              </w:rPr>
              <w:t>派单</w:t>
            </w:r>
            <w:r>
              <w:t>半径</w:t>
            </w:r>
            <w:r>
              <w:rPr>
                <w:rFonts w:hint="eastAsia"/>
              </w:rPr>
              <w:t>”，</w:t>
            </w:r>
            <w:r>
              <w:rPr>
                <w:rFonts w:asciiTheme="minorEastAsia" w:hAnsiTheme="minorEastAsia" w:hint="eastAsia"/>
                <w:color w:val="000000" w:themeColor="text1"/>
              </w:rPr>
              <w:t>查找</w:t>
            </w:r>
            <w:r>
              <w:t>司机的最大范围</w:t>
            </w:r>
            <w:r>
              <w:rPr>
                <w:rFonts w:hint="eastAsia"/>
              </w:rPr>
              <w:t>，</w:t>
            </w:r>
            <w:r>
              <w:t>所选司机距上车地点的</w:t>
            </w:r>
            <w:r>
              <w:rPr>
                <w:rFonts w:hint="eastAsia"/>
              </w:rPr>
              <w:t>规划路径</w:t>
            </w:r>
            <w:r>
              <w:t>小于等于此半径</w:t>
            </w:r>
          </w:p>
          <w:p w14:paraId="1193F7E9" w14:textId="77777777" w:rsidR="00EC0C06" w:rsidRDefault="00EC0C06" w:rsidP="008C69D0">
            <w:r>
              <w:rPr>
                <w:rFonts w:hint="eastAsia"/>
              </w:rPr>
              <w:t>必填项，正数，保留一位小数</w:t>
            </w:r>
          </w:p>
          <w:p w14:paraId="749A4F60" w14:textId="77777777" w:rsidR="00EC0C06" w:rsidRDefault="00EC0C06" w:rsidP="008C69D0">
            <w:r>
              <w:rPr>
                <w:rFonts w:hint="eastAsia"/>
              </w:rPr>
              <w:t>8</w:t>
            </w:r>
            <w:r>
              <w:rPr>
                <w:rFonts w:hint="eastAsia"/>
              </w:rPr>
              <w:t>、“</w:t>
            </w:r>
            <w:r>
              <w:t>半径递增比</w:t>
            </w:r>
            <w:r>
              <w:rPr>
                <w:rFonts w:hint="eastAsia"/>
              </w:rPr>
              <w:t>”，</w:t>
            </w:r>
            <w:r>
              <w:t>选择司机的范围以此比例递增</w:t>
            </w:r>
            <w:r>
              <w:rPr>
                <w:rFonts w:hint="eastAsia"/>
              </w:rPr>
              <w:t>，</w:t>
            </w:r>
            <w:r>
              <w:t>初始为最小</w:t>
            </w:r>
            <w:r>
              <w:rPr>
                <w:rFonts w:hint="eastAsia"/>
              </w:rPr>
              <w:t>派单</w:t>
            </w:r>
            <w:r>
              <w:t>半径</w:t>
            </w:r>
            <w:r>
              <w:rPr>
                <w:rFonts w:hint="eastAsia"/>
              </w:rPr>
              <w:t>，</w:t>
            </w:r>
            <w:r>
              <w:t>最大为最大</w:t>
            </w:r>
            <w:r>
              <w:rPr>
                <w:rFonts w:hint="eastAsia"/>
              </w:rPr>
              <w:t>派单</w:t>
            </w:r>
            <w:r>
              <w:t>半径</w:t>
            </w:r>
          </w:p>
          <w:p w14:paraId="5EE41CBF" w14:textId="77777777" w:rsidR="00EC0C06" w:rsidRDefault="00EC0C06" w:rsidP="008C69D0">
            <w:r>
              <w:t>必填项</w:t>
            </w:r>
            <w:r>
              <w:rPr>
                <w:rFonts w:hint="eastAsia"/>
              </w:rPr>
              <w:t>，</w:t>
            </w:r>
            <w:r>
              <w:t>正数</w:t>
            </w:r>
            <w:r>
              <w:rPr>
                <w:rFonts w:hint="eastAsia"/>
              </w:rPr>
              <w:t>，可以大于</w:t>
            </w:r>
            <w:r>
              <w:rPr>
                <w:rFonts w:hint="eastAsia"/>
              </w:rPr>
              <w:t>100</w:t>
            </w:r>
            <w:r>
              <w:rPr>
                <w:rFonts w:hint="eastAsia"/>
              </w:rPr>
              <w:t>，</w:t>
            </w:r>
            <w:r>
              <w:t>保留一位小数</w:t>
            </w:r>
          </w:p>
          <w:p w14:paraId="702FA36D" w14:textId="77777777" w:rsidR="00EC0C06" w:rsidRDefault="00EC0C06" w:rsidP="008C69D0">
            <w:r>
              <w:rPr>
                <w:rFonts w:hint="eastAsia"/>
              </w:rPr>
              <w:t>9</w:t>
            </w:r>
            <w:r>
              <w:rPr>
                <w:rFonts w:hint="eastAsia"/>
              </w:rPr>
              <w:t>、“人工派单时限”</w:t>
            </w:r>
            <w:r>
              <w:rPr>
                <w:rFonts w:hint="eastAsia"/>
              </w:rPr>
              <w:t xml:space="preserve"> </w:t>
            </w:r>
            <w:r>
              <w:rPr>
                <w:rFonts w:hint="eastAsia"/>
              </w:rPr>
              <w:t>，必填项，只能输入正整数</w:t>
            </w:r>
          </w:p>
          <w:p w14:paraId="6E9D76D8" w14:textId="77777777" w:rsidR="00EC0C06" w:rsidRDefault="00EC0C06" w:rsidP="008C69D0">
            <w:r>
              <w:lastRenderedPageBreak/>
              <w:t>10</w:t>
            </w:r>
            <w:r>
              <w:rPr>
                <w:rFonts w:hint="eastAsia"/>
              </w:rPr>
              <w:t>、“推送限制”，单选框，选项如原型。</w:t>
            </w:r>
          </w:p>
          <w:p w14:paraId="29E52C30" w14:textId="77777777" w:rsidR="00EC0C06" w:rsidRDefault="00EC0C06" w:rsidP="008C69D0">
            <w:r>
              <w:t>（</w:t>
            </w:r>
            <w:r>
              <w:rPr>
                <w:rFonts w:hint="eastAsia"/>
              </w:rPr>
              <w:t>1</w:t>
            </w:r>
            <w:r>
              <w:rPr>
                <w:rFonts w:hint="eastAsia"/>
              </w:rPr>
              <w:t>）“存在抢单弹窗，不推单”，则如果司机端已经存在计时待抢弹窗，则不再推送新单；</w:t>
            </w:r>
          </w:p>
          <w:p w14:paraId="57DD00AF" w14:textId="77777777" w:rsidR="00EC0C06" w:rsidRPr="00AC439F" w:rsidRDefault="00EC0C06" w:rsidP="008C69D0">
            <w:r>
              <w:rPr>
                <w:rFonts w:hint="eastAsia"/>
              </w:rPr>
              <w:t>（</w:t>
            </w:r>
            <w:r>
              <w:rPr>
                <w:rFonts w:hint="eastAsia"/>
              </w:rPr>
              <w:t>2</w:t>
            </w:r>
            <w:r>
              <w:rPr>
                <w:rFonts w:hint="eastAsia"/>
              </w:rPr>
              <w:t>）“存在抢单弹窗，推单”，则如果司机已经存在计时待抢弹窗，仍然推送，并关闭之前弹窗</w:t>
            </w:r>
          </w:p>
        </w:tc>
        <w:tc>
          <w:tcPr>
            <w:tcW w:w="2252" w:type="dxa"/>
            <w:vAlign w:val="center"/>
          </w:tcPr>
          <w:p w14:paraId="54700BD8" w14:textId="77777777" w:rsidR="00EC0C06" w:rsidRPr="00054E2A" w:rsidRDefault="00EC0C06" w:rsidP="008C69D0"/>
        </w:tc>
      </w:tr>
      <w:tr w:rsidR="00EC0C06" w14:paraId="161B5667" w14:textId="77777777" w:rsidTr="008C69D0">
        <w:trPr>
          <w:trHeight w:val="729"/>
        </w:trPr>
        <w:tc>
          <w:tcPr>
            <w:tcW w:w="1369" w:type="dxa"/>
            <w:vMerge/>
            <w:vAlign w:val="center"/>
          </w:tcPr>
          <w:p w14:paraId="6C774624" w14:textId="77777777" w:rsidR="00EC0C06" w:rsidRDefault="00EC0C06" w:rsidP="008C69D0">
            <w:pPr>
              <w:jc w:val="center"/>
              <w:rPr>
                <w:rFonts w:asciiTheme="minorEastAsia" w:hAnsiTheme="minorEastAsia"/>
              </w:rPr>
            </w:pPr>
          </w:p>
        </w:tc>
        <w:tc>
          <w:tcPr>
            <w:tcW w:w="1094" w:type="dxa"/>
            <w:vAlign w:val="center"/>
          </w:tcPr>
          <w:p w14:paraId="36CAC831" w14:textId="77777777" w:rsidR="00EC0C06" w:rsidRDefault="00EC0C06" w:rsidP="008C69D0">
            <w:r>
              <w:t>保存</w:t>
            </w:r>
          </w:p>
        </w:tc>
        <w:tc>
          <w:tcPr>
            <w:tcW w:w="5021" w:type="dxa"/>
            <w:vAlign w:val="center"/>
          </w:tcPr>
          <w:p w14:paraId="18EC31E8" w14:textId="7686BC86" w:rsidR="00EC0C06" w:rsidRDefault="00742708" w:rsidP="008C69D0">
            <w:r>
              <w:rPr>
                <w:rFonts w:hint="eastAsia"/>
              </w:rPr>
              <w:t>1</w:t>
            </w:r>
            <w:r>
              <w:rPr>
                <w:rFonts w:hint="eastAsia"/>
              </w:rPr>
              <w:t>、</w:t>
            </w:r>
            <w:r w:rsidR="00EC0C06">
              <w:rPr>
                <w:rFonts w:hint="eastAsia"/>
              </w:rPr>
              <w:t>点击，保存填写内容，保存成功，返回上一页，浮窗提示文案“保存成功”，并生成历史记录</w:t>
            </w:r>
          </w:p>
          <w:p w14:paraId="1C6ED60C" w14:textId="27CE4646" w:rsidR="00C23A9E" w:rsidRPr="00CF2A35" w:rsidRDefault="00742708" w:rsidP="008C69D0">
            <w:r>
              <w:t>2</w:t>
            </w:r>
            <w:r>
              <w:rPr>
                <w:rFonts w:hint="eastAsia"/>
              </w:rPr>
              <w:t>、</w:t>
            </w:r>
            <w:r w:rsidR="00C23A9E">
              <w:rPr>
                <w:rFonts w:hint="eastAsia"/>
              </w:rPr>
              <w:t>保存成功，</w:t>
            </w:r>
            <w:r>
              <w:rPr>
                <w:rFonts w:hint="eastAsia"/>
              </w:rPr>
              <w:t>需检测平台是否有已启用的收款账户，若有，则默认启用状态；若没有，则默认禁用状态</w:t>
            </w:r>
            <w:r w:rsidR="00023C5B">
              <w:rPr>
                <w:rFonts w:hint="eastAsia"/>
              </w:rPr>
              <w:t>，</w:t>
            </w:r>
            <w:r w:rsidR="00333392">
              <w:rPr>
                <w:rFonts w:hint="eastAsia"/>
              </w:rPr>
              <w:t>浮窗提示“启用规则失败，平台当前没有启用的收款账户，请尽快设置”</w:t>
            </w:r>
          </w:p>
        </w:tc>
        <w:tc>
          <w:tcPr>
            <w:tcW w:w="2252" w:type="dxa"/>
            <w:vAlign w:val="center"/>
          </w:tcPr>
          <w:p w14:paraId="63164075" w14:textId="51EE681D" w:rsidR="00EC0C06" w:rsidRDefault="00EC0C06" w:rsidP="008C69D0">
            <w:r>
              <w:rPr>
                <w:rFonts w:hint="eastAsia"/>
              </w:rPr>
              <w:t>1</w:t>
            </w:r>
            <w:r>
              <w:rPr>
                <w:rFonts w:hint="eastAsia"/>
              </w:rPr>
              <w:t>、执行保存操作时，判断必填项是否填写完整，若不完整，则保存失败，浮窗提示“</w:t>
            </w:r>
            <w:r w:rsidR="004819AA">
              <w:rPr>
                <w:rFonts w:hint="eastAsia"/>
              </w:rPr>
              <w:t>请输入</w:t>
            </w:r>
            <w:r>
              <w:rPr>
                <w:rFonts w:hint="eastAsia"/>
              </w:rPr>
              <w:t>完整信息”，并在输入框下方用其他颜色标出“</w:t>
            </w:r>
            <w:r w:rsidR="004819AA">
              <w:rPr>
                <w:rFonts w:hint="eastAsia"/>
              </w:rPr>
              <w:t>请输【内容项名称】</w:t>
            </w:r>
            <w:r>
              <w:rPr>
                <w:rFonts w:hint="eastAsia"/>
              </w:rPr>
              <w:t>”，如“请</w:t>
            </w:r>
            <w:r w:rsidR="004819AA">
              <w:rPr>
                <w:rFonts w:hint="eastAsia"/>
              </w:rPr>
              <w:t>输入</w:t>
            </w:r>
            <w:r>
              <w:rPr>
                <w:rFonts w:hint="eastAsia"/>
              </w:rPr>
              <w:t>系</w:t>
            </w:r>
            <w:r w:rsidR="004819AA">
              <w:rPr>
                <w:rFonts w:hint="eastAsia"/>
              </w:rPr>
              <w:t>统</w:t>
            </w:r>
            <w:r>
              <w:rPr>
                <w:rFonts w:hint="eastAsia"/>
              </w:rPr>
              <w:t>派单时限”“</w:t>
            </w:r>
            <w:r w:rsidR="004819AA">
              <w:rPr>
                <w:rFonts w:hint="eastAsia"/>
              </w:rPr>
              <w:t>请输入</w:t>
            </w:r>
            <w:r>
              <w:rPr>
                <w:rFonts w:hint="eastAsia"/>
              </w:rPr>
              <w:t>最大派单半径”“</w:t>
            </w:r>
            <w:r w:rsidR="004819AA">
              <w:rPr>
                <w:rFonts w:hint="eastAsia"/>
              </w:rPr>
              <w:t>请输入</w:t>
            </w:r>
            <w:r>
              <w:rPr>
                <w:rFonts w:hint="eastAsia"/>
              </w:rPr>
              <w:t>半径递增比”等等</w:t>
            </w:r>
          </w:p>
          <w:p w14:paraId="67B3A7E3" w14:textId="77777777" w:rsidR="00EC0C06" w:rsidRDefault="00EC0C06" w:rsidP="008C69D0">
            <w:r>
              <w:rPr>
                <w:rFonts w:hint="eastAsia"/>
              </w:rPr>
              <w:t>2</w:t>
            </w:r>
            <w:r>
              <w:rPr>
                <w:rFonts w:hint="eastAsia"/>
              </w:rPr>
              <w:t>、执行保存操作时，需检测所选城市是否已经有该用车方式的派单规则，如果有，则保存失败，浮窗提示文案“该城市已有【用车方式】的派单规则”，如：“该城市已有即刻用车的派单规则”</w:t>
            </w:r>
          </w:p>
          <w:p w14:paraId="723C9211" w14:textId="77777777" w:rsidR="00EC0C06" w:rsidRDefault="00EC0C06" w:rsidP="008C69D0">
            <w:r>
              <w:t>3</w:t>
            </w:r>
            <w:r>
              <w:rPr>
                <w:rFonts w:hint="eastAsia"/>
              </w:rPr>
              <w:t>、</w:t>
            </w:r>
            <w:r>
              <w:t>执行保存操作时</w:t>
            </w:r>
            <w:r>
              <w:rPr>
                <w:rFonts w:hint="eastAsia"/>
              </w:rPr>
              <w:t>，</w:t>
            </w:r>
            <w:r>
              <w:t>应判断最大派单半径</w:t>
            </w:r>
            <w:r>
              <w:rPr>
                <w:rFonts w:hint="eastAsia"/>
              </w:rPr>
              <w:t>是否</w:t>
            </w:r>
            <w:r>
              <w:t>大于等于最小派单半径</w:t>
            </w:r>
            <w:r>
              <w:rPr>
                <w:rFonts w:hint="eastAsia"/>
              </w:rPr>
              <w:t>，若没有，则保</w:t>
            </w:r>
            <w:r>
              <w:rPr>
                <w:rFonts w:hint="eastAsia"/>
              </w:rPr>
              <w:lastRenderedPageBreak/>
              <w:t>存失败，浮窗提示文案“最大派单半径应大于等于最小派单半径”</w:t>
            </w:r>
          </w:p>
          <w:p w14:paraId="18BC97E1" w14:textId="77777777" w:rsidR="00EC0C06" w:rsidRPr="00054E2A" w:rsidRDefault="00EC0C06" w:rsidP="008C69D0"/>
        </w:tc>
      </w:tr>
      <w:tr w:rsidR="00EC0C06" w14:paraId="22D6CDB7" w14:textId="77777777" w:rsidTr="008C69D0">
        <w:trPr>
          <w:trHeight w:val="729"/>
        </w:trPr>
        <w:tc>
          <w:tcPr>
            <w:tcW w:w="1369" w:type="dxa"/>
            <w:vMerge/>
            <w:vAlign w:val="center"/>
          </w:tcPr>
          <w:p w14:paraId="31CE61B8" w14:textId="77777777" w:rsidR="00EC0C06" w:rsidRDefault="00EC0C06" w:rsidP="008C69D0">
            <w:pPr>
              <w:jc w:val="center"/>
              <w:rPr>
                <w:rFonts w:asciiTheme="minorEastAsia" w:hAnsiTheme="minorEastAsia"/>
              </w:rPr>
            </w:pPr>
          </w:p>
        </w:tc>
        <w:tc>
          <w:tcPr>
            <w:tcW w:w="1094" w:type="dxa"/>
            <w:vAlign w:val="center"/>
          </w:tcPr>
          <w:p w14:paraId="5587A171" w14:textId="77777777" w:rsidR="00EC0C06" w:rsidRDefault="00EC0C06" w:rsidP="008C69D0">
            <w:r>
              <w:t>取消</w:t>
            </w:r>
          </w:p>
        </w:tc>
        <w:tc>
          <w:tcPr>
            <w:tcW w:w="5021" w:type="dxa"/>
            <w:vAlign w:val="center"/>
          </w:tcPr>
          <w:p w14:paraId="4F493E79" w14:textId="77777777" w:rsidR="00EC0C06" w:rsidRDefault="00EC0C06" w:rsidP="008C69D0">
            <w:r>
              <w:rPr>
                <w:rFonts w:hint="eastAsia"/>
              </w:rPr>
              <w:t>点击返回上一页</w:t>
            </w:r>
          </w:p>
        </w:tc>
        <w:tc>
          <w:tcPr>
            <w:tcW w:w="2252" w:type="dxa"/>
            <w:vAlign w:val="center"/>
          </w:tcPr>
          <w:p w14:paraId="47EE7A4E" w14:textId="77777777" w:rsidR="00EC0C06" w:rsidRPr="00054E2A" w:rsidRDefault="00EC0C06" w:rsidP="008C69D0"/>
        </w:tc>
      </w:tr>
      <w:tr w:rsidR="00EC0C06" w:rsidRPr="00533471" w14:paraId="667465DF" w14:textId="77777777" w:rsidTr="008C69D0">
        <w:trPr>
          <w:trHeight w:val="729"/>
        </w:trPr>
        <w:tc>
          <w:tcPr>
            <w:tcW w:w="1369" w:type="dxa"/>
            <w:vMerge w:val="restart"/>
            <w:vAlign w:val="center"/>
          </w:tcPr>
          <w:p w14:paraId="259EB4FB" w14:textId="77777777" w:rsidR="00EC0C06" w:rsidRDefault="00EC0C06" w:rsidP="008C69D0">
            <w:pPr>
              <w:jc w:val="center"/>
              <w:rPr>
                <w:rFonts w:asciiTheme="minorEastAsia" w:hAnsiTheme="minorEastAsia"/>
              </w:rPr>
            </w:pP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3</w:t>
            </w:r>
            <w:r>
              <w:rPr>
                <w:rFonts w:hint="eastAsia"/>
              </w:rPr>
              <w:t>）</w:t>
            </w:r>
          </w:p>
        </w:tc>
        <w:tc>
          <w:tcPr>
            <w:tcW w:w="1094" w:type="dxa"/>
            <w:vAlign w:val="center"/>
          </w:tcPr>
          <w:p w14:paraId="5491D04F" w14:textId="77777777" w:rsidR="00EC0C06" w:rsidRDefault="00EC0C06" w:rsidP="008C69D0">
            <w:r>
              <w:rPr>
                <w:rFonts w:hint="eastAsia"/>
              </w:rPr>
              <w:t>说明</w:t>
            </w:r>
          </w:p>
        </w:tc>
        <w:tc>
          <w:tcPr>
            <w:tcW w:w="5021" w:type="dxa"/>
            <w:vAlign w:val="center"/>
          </w:tcPr>
          <w:p w14:paraId="78F13958" w14:textId="77777777" w:rsidR="00EC0C06" w:rsidRPr="00760A43" w:rsidRDefault="00EC0C06" w:rsidP="008C69D0">
            <w:pPr>
              <w:rPr>
                <w:rFonts w:asciiTheme="minorEastAsia" w:hAnsiTheme="minorEastAsia"/>
                <w:color w:val="000000" w:themeColor="text1"/>
              </w:rPr>
            </w:pPr>
          </w:p>
        </w:tc>
        <w:tc>
          <w:tcPr>
            <w:tcW w:w="2252" w:type="dxa"/>
            <w:vAlign w:val="center"/>
          </w:tcPr>
          <w:p w14:paraId="5931CC38" w14:textId="77777777" w:rsidR="00EC0C06" w:rsidRDefault="00EC0C06" w:rsidP="008C69D0"/>
        </w:tc>
      </w:tr>
      <w:tr w:rsidR="00EC0C06" w:rsidRPr="00533471" w14:paraId="6D42436F" w14:textId="77777777" w:rsidTr="008C69D0">
        <w:trPr>
          <w:trHeight w:val="729"/>
        </w:trPr>
        <w:tc>
          <w:tcPr>
            <w:tcW w:w="1369" w:type="dxa"/>
            <w:vMerge/>
            <w:vAlign w:val="center"/>
          </w:tcPr>
          <w:p w14:paraId="1A74FA93" w14:textId="77777777" w:rsidR="00EC0C06" w:rsidRDefault="00EC0C06" w:rsidP="008C69D0">
            <w:pPr>
              <w:jc w:val="center"/>
              <w:rPr>
                <w:rFonts w:asciiTheme="minorEastAsia" w:hAnsiTheme="minorEastAsia"/>
              </w:rPr>
            </w:pPr>
          </w:p>
        </w:tc>
        <w:tc>
          <w:tcPr>
            <w:tcW w:w="1094" w:type="dxa"/>
            <w:vAlign w:val="center"/>
          </w:tcPr>
          <w:p w14:paraId="14BD95B9" w14:textId="77777777" w:rsidR="00EC0C06" w:rsidRPr="004F0626" w:rsidRDefault="00EC0C06" w:rsidP="008C69D0">
            <w:r w:rsidRPr="004F0626">
              <w:rPr>
                <w:rFonts w:hint="eastAsia"/>
              </w:rPr>
              <w:t>填写项</w:t>
            </w:r>
          </w:p>
        </w:tc>
        <w:tc>
          <w:tcPr>
            <w:tcW w:w="5021" w:type="dxa"/>
          </w:tcPr>
          <w:p w14:paraId="48259626" w14:textId="77777777" w:rsidR="00EC0C06" w:rsidRPr="004F0626" w:rsidRDefault="00EC0C06" w:rsidP="008C69D0">
            <w:pPr>
              <w:rPr>
                <w:color w:val="000000" w:themeColor="text1"/>
              </w:rPr>
            </w:pPr>
            <w:r w:rsidRPr="004F0626">
              <w:rPr>
                <w:rFonts w:hint="eastAsia"/>
                <w:color w:val="000000" w:themeColor="text1"/>
              </w:rPr>
              <w:t>字段如原型，不赘述。</w:t>
            </w:r>
          </w:p>
          <w:p w14:paraId="64FE15A1" w14:textId="77777777" w:rsidR="00EC0C06" w:rsidRPr="004F0626" w:rsidRDefault="00EC0C06" w:rsidP="008C69D0">
            <w:r w:rsidRPr="004F0626">
              <w:rPr>
                <w:rFonts w:hint="eastAsia"/>
                <w:color w:val="000000" w:themeColor="text1"/>
              </w:rPr>
              <w:t>1</w:t>
            </w:r>
            <w:r w:rsidRPr="004F0626">
              <w:rPr>
                <w:rFonts w:hint="eastAsia"/>
                <w:color w:val="000000" w:themeColor="text1"/>
              </w:rPr>
              <w:t>、“推送数量”，</w:t>
            </w:r>
            <w:r w:rsidRPr="004F0626">
              <w:t>单选框</w:t>
            </w:r>
            <w:r w:rsidRPr="004F0626">
              <w:rPr>
                <w:rFonts w:hint="eastAsia"/>
              </w:rPr>
              <w:t>，</w:t>
            </w:r>
            <w:r w:rsidRPr="004F0626">
              <w:t>选择</w:t>
            </w:r>
            <w:r w:rsidRPr="004F0626">
              <w:rPr>
                <w:rFonts w:hint="eastAsia"/>
              </w:rPr>
              <w:t>“不限制”，不限制推送人次，输入框不可输入；选择</w:t>
            </w:r>
            <w:r w:rsidRPr="004F0626">
              <w:rPr>
                <w:rFonts w:hint="eastAsia"/>
              </w:rPr>
              <w:t xml:space="preserve"> </w:t>
            </w:r>
            <w:r w:rsidRPr="004F0626">
              <w:rPr>
                <w:rFonts w:hint="eastAsia"/>
              </w:rPr>
              <w:t>“限制”，则可输入派单推送的人次，仅可输入正整数</w:t>
            </w:r>
          </w:p>
          <w:p w14:paraId="0290BBED" w14:textId="77777777" w:rsidR="00EC0C06" w:rsidRDefault="00EC0C06" w:rsidP="008C69D0">
            <w:r w:rsidRPr="004F0626">
              <w:rPr>
                <w:rFonts w:hint="eastAsia"/>
              </w:rPr>
              <w:t>2</w:t>
            </w:r>
            <w:r w:rsidRPr="004F0626">
              <w:rPr>
                <w:rFonts w:hint="eastAsia"/>
              </w:rPr>
              <w:t>、“司机抢单时限”，必填项，只能输入正整数</w:t>
            </w:r>
          </w:p>
          <w:p w14:paraId="05861EEF" w14:textId="77777777" w:rsidR="00EC0C06" w:rsidRPr="004F0626" w:rsidRDefault="00EC0C06" w:rsidP="008C69D0">
            <w:pPr>
              <w:rPr>
                <w:color w:val="000000" w:themeColor="text1"/>
              </w:rPr>
            </w:pPr>
            <w:r>
              <w:rPr>
                <w:rFonts w:hint="eastAsia"/>
              </w:rPr>
              <w:t>除以上两个字段外，其他字段规则均与</w:t>
            </w: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1</w:t>
            </w:r>
            <w:r>
              <w:rPr>
                <w:rFonts w:hint="eastAsia"/>
              </w:rPr>
              <w:t>）页面相同</w:t>
            </w:r>
          </w:p>
        </w:tc>
        <w:tc>
          <w:tcPr>
            <w:tcW w:w="2252" w:type="dxa"/>
          </w:tcPr>
          <w:p w14:paraId="055D7446" w14:textId="77777777" w:rsidR="00EC0C06" w:rsidRDefault="00EC0C06" w:rsidP="008C69D0">
            <w:r>
              <w:rPr>
                <w:rFonts w:hint="eastAsia"/>
              </w:rPr>
              <w:t>推送数量不可超过当前司机出租车司机总数，超过时不可输入，并在输入框下方提示文案“不可超过【出租车司机数量】人次”，失去焦点后提示消失。出租车数量：平台出租车司机和加入</w:t>
            </w:r>
            <w:r>
              <w:rPr>
                <w:rFonts w:hint="eastAsia"/>
              </w:rPr>
              <w:t>to</w:t>
            </w:r>
            <w:r>
              <w:t>C</w:t>
            </w:r>
            <w:r>
              <w:rPr>
                <w:rFonts w:hint="eastAsia"/>
              </w:rPr>
              <w:t>出租车司机之和</w:t>
            </w:r>
          </w:p>
        </w:tc>
      </w:tr>
      <w:tr w:rsidR="00EC0C06" w:rsidRPr="001906E6" w14:paraId="38D7BEBB" w14:textId="77777777" w:rsidTr="008C69D0">
        <w:trPr>
          <w:trHeight w:val="729"/>
        </w:trPr>
        <w:tc>
          <w:tcPr>
            <w:tcW w:w="1369" w:type="dxa"/>
            <w:vMerge/>
            <w:vAlign w:val="center"/>
          </w:tcPr>
          <w:p w14:paraId="2221FC1B" w14:textId="77777777" w:rsidR="00EC0C06" w:rsidRDefault="00EC0C06" w:rsidP="008C69D0">
            <w:pPr>
              <w:jc w:val="center"/>
              <w:rPr>
                <w:rFonts w:asciiTheme="minorEastAsia" w:hAnsiTheme="minorEastAsia"/>
              </w:rPr>
            </w:pPr>
          </w:p>
        </w:tc>
        <w:tc>
          <w:tcPr>
            <w:tcW w:w="1094" w:type="dxa"/>
            <w:vAlign w:val="center"/>
          </w:tcPr>
          <w:p w14:paraId="0CD15148" w14:textId="77777777" w:rsidR="00EC0C06" w:rsidRDefault="00EC0C06" w:rsidP="008C69D0">
            <w:r>
              <w:t>保存</w:t>
            </w:r>
          </w:p>
        </w:tc>
        <w:tc>
          <w:tcPr>
            <w:tcW w:w="5021" w:type="dxa"/>
          </w:tcPr>
          <w:p w14:paraId="4C03A493" w14:textId="0AD2F3F8" w:rsidR="00EC0C06" w:rsidRDefault="00742708" w:rsidP="008C69D0">
            <w:r>
              <w:rPr>
                <w:rFonts w:hint="eastAsia"/>
              </w:rPr>
              <w:t>1</w:t>
            </w:r>
            <w:r>
              <w:rPr>
                <w:rFonts w:hint="eastAsia"/>
              </w:rPr>
              <w:t>、</w:t>
            </w:r>
            <w:r w:rsidR="00EC0C06">
              <w:rPr>
                <w:rFonts w:hint="eastAsia"/>
              </w:rPr>
              <w:t>点击，保存填写内容，保存成功，返回上一页，浮窗提示文案“保存成功”，并生成一条历史记录</w:t>
            </w:r>
            <w:r>
              <w:rPr>
                <w:rFonts w:hint="eastAsia"/>
              </w:rPr>
              <w:t>。</w:t>
            </w:r>
          </w:p>
          <w:p w14:paraId="5527F6D8" w14:textId="3CA71D8A" w:rsidR="00742708" w:rsidRDefault="00742708" w:rsidP="008C69D0">
            <w:r>
              <w:t>2</w:t>
            </w:r>
            <w:r>
              <w:rPr>
                <w:rFonts w:hint="eastAsia"/>
              </w:rPr>
              <w:t>、保存成功，需检测平台是否有已启用的收款账户，若有，则默认启用状态；若没有，则默认禁用状态</w:t>
            </w:r>
            <w:r w:rsidR="00333392">
              <w:rPr>
                <w:rFonts w:hint="eastAsia"/>
              </w:rPr>
              <w:t>，浮窗提示“启用规则失败，平台当前没有启用的收款账户，请尽快设置”</w:t>
            </w:r>
          </w:p>
        </w:tc>
        <w:tc>
          <w:tcPr>
            <w:tcW w:w="2252" w:type="dxa"/>
          </w:tcPr>
          <w:p w14:paraId="7935A571" w14:textId="31AF7D46" w:rsidR="00EC0C06" w:rsidRDefault="00EC0C06" w:rsidP="008C69D0">
            <w:r>
              <w:rPr>
                <w:rFonts w:hint="eastAsia"/>
              </w:rPr>
              <w:t>1</w:t>
            </w:r>
            <w:r>
              <w:rPr>
                <w:rFonts w:hint="eastAsia"/>
              </w:rPr>
              <w:t>、执行保存操作时，判断必填项是否填写完整，若不完整，则保存失败，浮窗提示“</w:t>
            </w:r>
            <w:r w:rsidR="004819AA">
              <w:rPr>
                <w:rFonts w:hint="eastAsia"/>
              </w:rPr>
              <w:t>请输入</w:t>
            </w:r>
            <w:r>
              <w:rPr>
                <w:rFonts w:hint="eastAsia"/>
              </w:rPr>
              <w:t>完整信息”，并在输入框下方用其他颜色标出“</w:t>
            </w:r>
            <w:r w:rsidR="004819AA">
              <w:rPr>
                <w:rFonts w:hint="eastAsia"/>
              </w:rPr>
              <w:t>请输入【内容项名称】</w:t>
            </w:r>
            <w:r>
              <w:rPr>
                <w:rFonts w:hint="eastAsia"/>
              </w:rPr>
              <w:t>”，如“</w:t>
            </w:r>
            <w:r w:rsidR="004819AA">
              <w:rPr>
                <w:rFonts w:hint="eastAsia"/>
              </w:rPr>
              <w:t>请输入</w:t>
            </w:r>
            <w:r>
              <w:rPr>
                <w:rFonts w:hint="eastAsia"/>
              </w:rPr>
              <w:t>系统派单时限”“</w:t>
            </w:r>
            <w:r w:rsidR="004819AA">
              <w:rPr>
                <w:rFonts w:hint="eastAsia"/>
              </w:rPr>
              <w:t>请输入</w:t>
            </w:r>
            <w:r>
              <w:rPr>
                <w:rFonts w:hint="eastAsia"/>
              </w:rPr>
              <w:t>最大派单半径”“</w:t>
            </w:r>
            <w:r w:rsidR="004819AA">
              <w:rPr>
                <w:rFonts w:hint="eastAsia"/>
              </w:rPr>
              <w:t>请输入</w:t>
            </w:r>
            <w:r>
              <w:rPr>
                <w:rFonts w:hint="eastAsia"/>
              </w:rPr>
              <w:t>半径递增比”等等</w:t>
            </w:r>
          </w:p>
          <w:p w14:paraId="1A18CC40" w14:textId="77777777" w:rsidR="00EC0C06" w:rsidRDefault="00EC0C06" w:rsidP="008C69D0">
            <w:r>
              <w:rPr>
                <w:rFonts w:hint="eastAsia"/>
              </w:rPr>
              <w:t>2</w:t>
            </w:r>
            <w:r>
              <w:rPr>
                <w:rFonts w:hint="eastAsia"/>
              </w:rPr>
              <w:t>、执行保存操作时，</w:t>
            </w:r>
            <w:r>
              <w:rPr>
                <w:rFonts w:hint="eastAsia"/>
              </w:rPr>
              <w:lastRenderedPageBreak/>
              <w:t>需检测所选城市是否已经有该用车方式的派单规则，如果有，则保存失败，浮窗提示文案“该城市已有【用车方式】的派单规则”，如：“该城市已有即刻用车的派单规则”</w:t>
            </w:r>
          </w:p>
          <w:p w14:paraId="446071D1" w14:textId="77777777" w:rsidR="00EC0C06" w:rsidRDefault="00EC0C06" w:rsidP="008C69D0">
            <w:r>
              <w:t>3</w:t>
            </w:r>
            <w:r>
              <w:rPr>
                <w:rFonts w:hint="eastAsia"/>
              </w:rPr>
              <w:t>、</w:t>
            </w:r>
            <w:r>
              <w:t>执行保存操作时</w:t>
            </w:r>
            <w:r>
              <w:rPr>
                <w:rFonts w:hint="eastAsia"/>
              </w:rPr>
              <w:t>，</w:t>
            </w:r>
            <w:r>
              <w:t>应判断最大派单半径</w:t>
            </w:r>
            <w:r>
              <w:rPr>
                <w:rFonts w:hint="eastAsia"/>
              </w:rPr>
              <w:t>是否</w:t>
            </w:r>
            <w:r>
              <w:t>大于等于最小派单半径</w:t>
            </w:r>
            <w:r>
              <w:rPr>
                <w:rFonts w:hint="eastAsia"/>
              </w:rPr>
              <w:t>，若没有，则保存失败，浮窗提示文案“最大派单半径应大于等于最小派单半径”</w:t>
            </w:r>
          </w:p>
          <w:p w14:paraId="42FB2C1A" w14:textId="77777777" w:rsidR="00EC0C06" w:rsidRPr="00D20D97" w:rsidRDefault="00EC0C06" w:rsidP="008C69D0">
            <w:r>
              <w:t>4</w:t>
            </w:r>
            <w:r>
              <w:rPr>
                <w:rFonts w:hint="eastAsia"/>
              </w:rPr>
              <w:t>、</w:t>
            </w:r>
            <w:r>
              <w:t>执行</w:t>
            </w:r>
            <w:r>
              <w:rPr>
                <w:rFonts w:hint="eastAsia"/>
              </w:rPr>
              <w:t>保存操作时，应检测人工派单时限是否大于司机抢单时限，若不大于，则保存失败，浮窗提示文案“人工派单时限应大于司机抢单时限”</w:t>
            </w:r>
          </w:p>
        </w:tc>
      </w:tr>
      <w:tr w:rsidR="00EC0C06" w:rsidRPr="001906E6" w14:paraId="419BF948" w14:textId="77777777" w:rsidTr="008C69D0">
        <w:trPr>
          <w:trHeight w:val="729"/>
        </w:trPr>
        <w:tc>
          <w:tcPr>
            <w:tcW w:w="1369" w:type="dxa"/>
            <w:vMerge/>
            <w:vAlign w:val="center"/>
          </w:tcPr>
          <w:p w14:paraId="47BCEB3E" w14:textId="77777777" w:rsidR="00EC0C06" w:rsidRDefault="00EC0C06" w:rsidP="008C69D0">
            <w:pPr>
              <w:jc w:val="center"/>
              <w:rPr>
                <w:rFonts w:asciiTheme="minorEastAsia" w:hAnsiTheme="minorEastAsia"/>
              </w:rPr>
            </w:pPr>
          </w:p>
        </w:tc>
        <w:tc>
          <w:tcPr>
            <w:tcW w:w="1094" w:type="dxa"/>
            <w:vAlign w:val="center"/>
          </w:tcPr>
          <w:p w14:paraId="35998529" w14:textId="77777777" w:rsidR="00EC0C06" w:rsidRDefault="00EC0C06" w:rsidP="008C69D0">
            <w:r>
              <w:t>取消</w:t>
            </w:r>
          </w:p>
        </w:tc>
        <w:tc>
          <w:tcPr>
            <w:tcW w:w="5021" w:type="dxa"/>
            <w:vAlign w:val="center"/>
          </w:tcPr>
          <w:p w14:paraId="5D96555A" w14:textId="77777777" w:rsidR="00EC0C06" w:rsidRDefault="00EC0C06" w:rsidP="008C69D0">
            <w:r>
              <w:rPr>
                <w:rFonts w:hint="eastAsia"/>
              </w:rPr>
              <w:t>点击返回上一页</w:t>
            </w:r>
          </w:p>
        </w:tc>
        <w:tc>
          <w:tcPr>
            <w:tcW w:w="2252" w:type="dxa"/>
            <w:vAlign w:val="center"/>
          </w:tcPr>
          <w:p w14:paraId="6B554744" w14:textId="77777777" w:rsidR="00EC0C06" w:rsidRDefault="00EC0C06" w:rsidP="008C69D0"/>
        </w:tc>
      </w:tr>
      <w:tr w:rsidR="00EC0C06" w:rsidRPr="001906E6" w14:paraId="6177650F" w14:textId="77777777" w:rsidTr="008C69D0">
        <w:trPr>
          <w:trHeight w:val="729"/>
        </w:trPr>
        <w:tc>
          <w:tcPr>
            <w:tcW w:w="1369" w:type="dxa"/>
            <w:vMerge w:val="restart"/>
            <w:vAlign w:val="center"/>
          </w:tcPr>
          <w:p w14:paraId="17B7297B" w14:textId="77777777" w:rsidR="00EC0C06" w:rsidRDefault="00EC0C06" w:rsidP="008C69D0">
            <w:pPr>
              <w:jc w:val="center"/>
              <w:rPr>
                <w:rFonts w:asciiTheme="minorEastAsia" w:hAnsiTheme="minorEastAsia"/>
              </w:rPr>
            </w:pP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4</w:t>
            </w:r>
            <w:r>
              <w:rPr>
                <w:rFonts w:hint="eastAsia"/>
              </w:rPr>
              <w:t>）</w:t>
            </w:r>
          </w:p>
        </w:tc>
        <w:tc>
          <w:tcPr>
            <w:tcW w:w="1094" w:type="dxa"/>
            <w:vAlign w:val="center"/>
          </w:tcPr>
          <w:p w14:paraId="68BF23DB" w14:textId="77777777" w:rsidR="00EC0C06" w:rsidRDefault="00EC0C06" w:rsidP="008C69D0">
            <w:r>
              <w:rPr>
                <w:rFonts w:hint="eastAsia"/>
              </w:rPr>
              <w:t>说明</w:t>
            </w:r>
          </w:p>
        </w:tc>
        <w:tc>
          <w:tcPr>
            <w:tcW w:w="5021" w:type="dxa"/>
            <w:vAlign w:val="center"/>
          </w:tcPr>
          <w:p w14:paraId="07CF700A" w14:textId="77777777" w:rsidR="00EC0C06" w:rsidRDefault="00EC0C06" w:rsidP="008C69D0"/>
        </w:tc>
        <w:tc>
          <w:tcPr>
            <w:tcW w:w="2252" w:type="dxa"/>
            <w:vAlign w:val="center"/>
          </w:tcPr>
          <w:p w14:paraId="3C09DD31" w14:textId="77777777" w:rsidR="00EC0C06" w:rsidRDefault="00EC0C06" w:rsidP="008C69D0"/>
        </w:tc>
      </w:tr>
      <w:tr w:rsidR="00EC0C06" w:rsidRPr="001906E6" w14:paraId="202ABFCB" w14:textId="77777777" w:rsidTr="008C69D0">
        <w:trPr>
          <w:trHeight w:val="729"/>
        </w:trPr>
        <w:tc>
          <w:tcPr>
            <w:tcW w:w="1369" w:type="dxa"/>
            <w:vMerge/>
            <w:vAlign w:val="center"/>
          </w:tcPr>
          <w:p w14:paraId="3C6CDC7F" w14:textId="77777777" w:rsidR="00EC0C06" w:rsidRDefault="00EC0C06" w:rsidP="008C69D0">
            <w:pPr>
              <w:jc w:val="center"/>
              <w:rPr>
                <w:rFonts w:asciiTheme="minorEastAsia" w:hAnsiTheme="minorEastAsia"/>
              </w:rPr>
            </w:pPr>
          </w:p>
        </w:tc>
        <w:tc>
          <w:tcPr>
            <w:tcW w:w="1094" w:type="dxa"/>
            <w:vAlign w:val="center"/>
          </w:tcPr>
          <w:p w14:paraId="3753CB21" w14:textId="77777777" w:rsidR="00EC0C06" w:rsidRDefault="00EC0C06" w:rsidP="008C69D0">
            <w:r w:rsidRPr="004F0626">
              <w:rPr>
                <w:rFonts w:hint="eastAsia"/>
              </w:rPr>
              <w:t>填写项</w:t>
            </w:r>
          </w:p>
        </w:tc>
        <w:tc>
          <w:tcPr>
            <w:tcW w:w="5021" w:type="dxa"/>
            <w:vAlign w:val="center"/>
          </w:tcPr>
          <w:p w14:paraId="24A48669" w14:textId="77777777" w:rsidR="00EC0C06" w:rsidRPr="004F0626" w:rsidRDefault="00EC0C06" w:rsidP="008C69D0">
            <w:pPr>
              <w:rPr>
                <w:color w:val="000000" w:themeColor="text1"/>
              </w:rPr>
            </w:pPr>
            <w:r w:rsidRPr="004F0626">
              <w:rPr>
                <w:rFonts w:hint="eastAsia"/>
                <w:color w:val="000000" w:themeColor="text1"/>
              </w:rPr>
              <w:t>字段如原型，不赘述。</w:t>
            </w:r>
          </w:p>
          <w:p w14:paraId="56C52051" w14:textId="77777777" w:rsidR="00EC0C06" w:rsidRPr="004F0626" w:rsidRDefault="00EC0C06" w:rsidP="008C69D0">
            <w:r w:rsidRPr="004F0626">
              <w:rPr>
                <w:rFonts w:hint="eastAsia"/>
                <w:color w:val="000000" w:themeColor="text1"/>
              </w:rPr>
              <w:t>1</w:t>
            </w:r>
            <w:r w:rsidRPr="004F0626">
              <w:rPr>
                <w:rFonts w:hint="eastAsia"/>
                <w:color w:val="000000" w:themeColor="text1"/>
              </w:rPr>
              <w:t>、“推送数量”，</w:t>
            </w:r>
            <w:r w:rsidRPr="004F0626">
              <w:t>单选框</w:t>
            </w:r>
            <w:r w:rsidRPr="004F0626">
              <w:rPr>
                <w:rFonts w:hint="eastAsia"/>
              </w:rPr>
              <w:t>，</w:t>
            </w:r>
            <w:r w:rsidRPr="004F0626">
              <w:t>选择</w:t>
            </w:r>
            <w:r w:rsidRPr="004F0626">
              <w:rPr>
                <w:rFonts w:hint="eastAsia"/>
              </w:rPr>
              <w:t>“不限制”，不限制推送人次，输入框不可输入；选择</w:t>
            </w:r>
            <w:r w:rsidRPr="004F0626">
              <w:rPr>
                <w:rFonts w:hint="eastAsia"/>
              </w:rPr>
              <w:t xml:space="preserve"> </w:t>
            </w:r>
            <w:r w:rsidRPr="004F0626">
              <w:rPr>
                <w:rFonts w:hint="eastAsia"/>
              </w:rPr>
              <w:t>“限制”，则可输入派单推送的人次，仅可输入正整数</w:t>
            </w:r>
          </w:p>
          <w:p w14:paraId="6375A9C7" w14:textId="77777777" w:rsidR="00EC0C06" w:rsidRDefault="00EC0C06" w:rsidP="008C69D0">
            <w:r w:rsidRPr="004F0626">
              <w:rPr>
                <w:rFonts w:hint="eastAsia"/>
              </w:rPr>
              <w:lastRenderedPageBreak/>
              <w:t>2</w:t>
            </w:r>
            <w:r w:rsidRPr="004F0626">
              <w:rPr>
                <w:rFonts w:hint="eastAsia"/>
              </w:rPr>
              <w:t>、“司机抢单时限”，必填项，只能输入正整数</w:t>
            </w:r>
          </w:p>
          <w:p w14:paraId="33FF15C7" w14:textId="77777777" w:rsidR="00EC0C06" w:rsidRPr="00EC033A" w:rsidRDefault="00EC0C06" w:rsidP="008C69D0">
            <w:pPr>
              <w:rPr>
                <w:b/>
                <w:color w:val="000000" w:themeColor="text1"/>
              </w:rPr>
            </w:pPr>
            <w:r>
              <w:rPr>
                <w:rFonts w:hint="eastAsia"/>
              </w:rPr>
              <w:t>除以上两个字段外，其他字段规则均与</w:t>
            </w: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1</w:t>
            </w:r>
            <w:r>
              <w:rPr>
                <w:rFonts w:hint="eastAsia"/>
              </w:rPr>
              <w:t>）页面相同</w:t>
            </w:r>
          </w:p>
        </w:tc>
        <w:tc>
          <w:tcPr>
            <w:tcW w:w="2252" w:type="dxa"/>
            <w:vAlign w:val="center"/>
          </w:tcPr>
          <w:p w14:paraId="5BF34F01" w14:textId="77777777" w:rsidR="00EC0C06" w:rsidRDefault="00EC0C06" w:rsidP="008C69D0">
            <w:r>
              <w:rPr>
                <w:rFonts w:hint="eastAsia"/>
              </w:rPr>
              <w:lastRenderedPageBreak/>
              <w:t>推送数量不可超过当前司机出租车司机总数，超过时不可输入，并在输入框下方提示</w:t>
            </w:r>
            <w:r>
              <w:rPr>
                <w:rFonts w:hint="eastAsia"/>
              </w:rPr>
              <w:lastRenderedPageBreak/>
              <w:t>文案“不可超过【出租车司机数量】人次”，失去焦点后提示消失。出租车数量：平台出租车司机和加入</w:t>
            </w:r>
            <w:r>
              <w:rPr>
                <w:rFonts w:hint="eastAsia"/>
              </w:rPr>
              <w:t>to</w:t>
            </w:r>
            <w:r>
              <w:t>C</w:t>
            </w:r>
            <w:r>
              <w:rPr>
                <w:rFonts w:hint="eastAsia"/>
              </w:rPr>
              <w:t>出租车司机之和</w:t>
            </w:r>
          </w:p>
        </w:tc>
      </w:tr>
      <w:tr w:rsidR="00EC0C06" w:rsidRPr="001906E6" w14:paraId="4624262A" w14:textId="77777777" w:rsidTr="008C69D0">
        <w:trPr>
          <w:trHeight w:val="729"/>
        </w:trPr>
        <w:tc>
          <w:tcPr>
            <w:tcW w:w="1369" w:type="dxa"/>
            <w:vMerge/>
            <w:vAlign w:val="center"/>
          </w:tcPr>
          <w:p w14:paraId="230C8DD6" w14:textId="77777777" w:rsidR="00EC0C06" w:rsidRDefault="00EC0C06" w:rsidP="008C69D0">
            <w:pPr>
              <w:jc w:val="center"/>
              <w:rPr>
                <w:rFonts w:asciiTheme="minorEastAsia" w:hAnsiTheme="minorEastAsia"/>
              </w:rPr>
            </w:pPr>
          </w:p>
        </w:tc>
        <w:tc>
          <w:tcPr>
            <w:tcW w:w="1094" w:type="dxa"/>
            <w:vAlign w:val="center"/>
          </w:tcPr>
          <w:p w14:paraId="33AA2256" w14:textId="77777777" w:rsidR="00EC0C06" w:rsidRPr="004F0626" w:rsidRDefault="00EC0C06" w:rsidP="008C69D0">
            <w:r>
              <w:t>保存</w:t>
            </w:r>
          </w:p>
        </w:tc>
        <w:tc>
          <w:tcPr>
            <w:tcW w:w="5021" w:type="dxa"/>
            <w:vAlign w:val="center"/>
          </w:tcPr>
          <w:p w14:paraId="65B6F2E0" w14:textId="77777777" w:rsidR="00EC0C06" w:rsidRDefault="00742708" w:rsidP="008C69D0">
            <w:r>
              <w:rPr>
                <w:rFonts w:hint="eastAsia"/>
              </w:rPr>
              <w:t>1</w:t>
            </w:r>
            <w:r>
              <w:rPr>
                <w:rFonts w:hint="eastAsia"/>
              </w:rPr>
              <w:t>、</w:t>
            </w:r>
            <w:r w:rsidR="00EC0C06">
              <w:rPr>
                <w:rFonts w:hint="eastAsia"/>
              </w:rPr>
              <w:t>点击，保存填写内容，保存成功，返回上一页，浮窗提示文案“保存成功”，并生成一条历史记录</w:t>
            </w:r>
            <w:r>
              <w:rPr>
                <w:rFonts w:hint="eastAsia"/>
              </w:rPr>
              <w:t>。</w:t>
            </w:r>
          </w:p>
          <w:p w14:paraId="20F3FDAF" w14:textId="06E5CF23" w:rsidR="00742708" w:rsidRPr="00742708" w:rsidRDefault="00742708" w:rsidP="008C69D0">
            <w:pPr>
              <w:rPr>
                <w:color w:val="000000" w:themeColor="text1"/>
              </w:rPr>
            </w:pPr>
            <w:r>
              <w:rPr>
                <w:color w:val="000000" w:themeColor="text1"/>
              </w:rPr>
              <w:t>2</w:t>
            </w:r>
            <w:r>
              <w:rPr>
                <w:rFonts w:hint="eastAsia"/>
                <w:color w:val="000000" w:themeColor="text1"/>
              </w:rPr>
              <w:t>、</w:t>
            </w:r>
            <w:r>
              <w:rPr>
                <w:rFonts w:hint="eastAsia"/>
              </w:rPr>
              <w:t>保存成功，需检测平台是否有已启用的收款账户，若有，则默认启用状态；若没有，则默认禁用状态</w:t>
            </w:r>
            <w:r w:rsidR="00333392">
              <w:rPr>
                <w:rFonts w:hint="eastAsia"/>
              </w:rPr>
              <w:t>，浮窗提示“启用规则失败，平台当前没有启用的收款账户，请尽快设置”</w:t>
            </w:r>
          </w:p>
        </w:tc>
        <w:tc>
          <w:tcPr>
            <w:tcW w:w="2252" w:type="dxa"/>
            <w:vAlign w:val="center"/>
          </w:tcPr>
          <w:p w14:paraId="4B57DE24" w14:textId="2E8D1BEE" w:rsidR="00EC0C06" w:rsidRDefault="00EC0C06" w:rsidP="008C69D0">
            <w:r>
              <w:rPr>
                <w:rFonts w:hint="eastAsia"/>
              </w:rPr>
              <w:t>1</w:t>
            </w:r>
            <w:r>
              <w:rPr>
                <w:rFonts w:hint="eastAsia"/>
              </w:rPr>
              <w:t>、执行保存操作时，判断必填项是否填写完整，若不完整，则保存失败，浮窗提示“</w:t>
            </w:r>
            <w:r w:rsidR="004819AA">
              <w:rPr>
                <w:rFonts w:hint="eastAsia"/>
              </w:rPr>
              <w:t>请输入</w:t>
            </w:r>
            <w:r>
              <w:rPr>
                <w:rFonts w:hint="eastAsia"/>
              </w:rPr>
              <w:t>完整信息”，并在输入框下方用其他颜色标出“</w:t>
            </w:r>
            <w:r w:rsidR="004819AA">
              <w:rPr>
                <w:rFonts w:hint="eastAsia"/>
              </w:rPr>
              <w:t>请输入【内容项名称】</w:t>
            </w:r>
            <w:r>
              <w:rPr>
                <w:rFonts w:hint="eastAsia"/>
              </w:rPr>
              <w:t>”，如“</w:t>
            </w:r>
            <w:r w:rsidR="004819AA">
              <w:rPr>
                <w:rFonts w:hint="eastAsia"/>
              </w:rPr>
              <w:t>请输入</w:t>
            </w:r>
            <w:r>
              <w:rPr>
                <w:rFonts w:hint="eastAsia"/>
              </w:rPr>
              <w:t>系统派单时限”“</w:t>
            </w:r>
            <w:r w:rsidR="004819AA">
              <w:rPr>
                <w:rFonts w:hint="eastAsia"/>
              </w:rPr>
              <w:t>请输入</w:t>
            </w:r>
            <w:r>
              <w:rPr>
                <w:rFonts w:hint="eastAsia"/>
              </w:rPr>
              <w:t>最大派单半径”等等</w:t>
            </w:r>
          </w:p>
          <w:p w14:paraId="04F1F46E" w14:textId="77777777" w:rsidR="00EC0C06" w:rsidRDefault="00EC0C06" w:rsidP="008C69D0">
            <w:r>
              <w:rPr>
                <w:rFonts w:hint="eastAsia"/>
              </w:rPr>
              <w:t>2</w:t>
            </w:r>
            <w:r>
              <w:rPr>
                <w:rFonts w:hint="eastAsia"/>
              </w:rPr>
              <w:t>、执行保存操作时，需检测所选城市是否已经有该用车方式的派单规则，如果有，则保存失败，浮窗提示文案“该城市已有【用车方式】的派单规则”，如：“该城市已有即刻用车的派单规则”</w:t>
            </w:r>
          </w:p>
          <w:p w14:paraId="513AE246" w14:textId="77777777" w:rsidR="00EC0C06" w:rsidRDefault="00EC0C06" w:rsidP="008C69D0">
            <w:r>
              <w:t>3</w:t>
            </w:r>
            <w:r>
              <w:rPr>
                <w:rFonts w:hint="eastAsia"/>
              </w:rPr>
              <w:t>、</w:t>
            </w:r>
            <w:r>
              <w:t>执行保存操作时</w:t>
            </w:r>
            <w:r>
              <w:rPr>
                <w:rFonts w:hint="eastAsia"/>
              </w:rPr>
              <w:t>，</w:t>
            </w:r>
            <w:r>
              <w:t>应判断最大派单半径</w:t>
            </w:r>
            <w:r>
              <w:rPr>
                <w:rFonts w:hint="eastAsia"/>
              </w:rPr>
              <w:t>是否</w:t>
            </w:r>
            <w:r>
              <w:t>大于等于最小派单半径</w:t>
            </w:r>
            <w:r>
              <w:rPr>
                <w:rFonts w:hint="eastAsia"/>
              </w:rPr>
              <w:t>，若没有，则保</w:t>
            </w:r>
            <w:r>
              <w:rPr>
                <w:rFonts w:hint="eastAsia"/>
              </w:rPr>
              <w:lastRenderedPageBreak/>
              <w:t>存失败，浮窗提示文案“最大派单半径应大于等于最小派单半径”</w:t>
            </w:r>
          </w:p>
          <w:p w14:paraId="5B0767C0" w14:textId="77777777" w:rsidR="00EC0C06" w:rsidRDefault="00EC0C06" w:rsidP="008C69D0">
            <w:r>
              <w:t>4</w:t>
            </w:r>
            <w:r>
              <w:rPr>
                <w:rFonts w:hint="eastAsia"/>
              </w:rPr>
              <w:t>、</w:t>
            </w:r>
            <w:r>
              <w:t>执行</w:t>
            </w:r>
            <w:r>
              <w:rPr>
                <w:rFonts w:hint="eastAsia"/>
              </w:rPr>
              <w:t>保存操作时，应检测人工派单时限是否大于司机抢单时限，若不大于，则保存失败，浮窗提示文案“人工派单时限应大于司机抢单时限”</w:t>
            </w:r>
          </w:p>
        </w:tc>
      </w:tr>
      <w:tr w:rsidR="00EC0C06" w:rsidRPr="001906E6" w14:paraId="4F693E42" w14:textId="77777777" w:rsidTr="008C69D0">
        <w:trPr>
          <w:trHeight w:val="729"/>
        </w:trPr>
        <w:tc>
          <w:tcPr>
            <w:tcW w:w="1369" w:type="dxa"/>
            <w:vMerge/>
            <w:vAlign w:val="center"/>
          </w:tcPr>
          <w:p w14:paraId="73D8E4EF" w14:textId="77777777" w:rsidR="00EC0C06" w:rsidRDefault="00EC0C06" w:rsidP="008C69D0">
            <w:pPr>
              <w:jc w:val="center"/>
              <w:rPr>
                <w:rFonts w:asciiTheme="minorEastAsia" w:hAnsiTheme="minorEastAsia"/>
              </w:rPr>
            </w:pPr>
          </w:p>
        </w:tc>
        <w:tc>
          <w:tcPr>
            <w:tcW w:w="1094" w:type="dxa"/>
            <w:vAlign w:val="center"/>
          </w:tcPr>
          <w:p w14:paraId="62D39032" w14:textId="77777777" w:rsidR="00EC0C06" w:rsidRPr="004F0626" w:rsidRDefault="00EC0C06" w:rsidP="008C69D0">
            <w:r>
              <w:t>取消</w:t>
            </w:r>
          </w:p>
        </w:tc>
        <w:tc>
          <w:tcPr>
            <w:tcW w:w="5021" w:type="dxa"/>
            <w:vAlign w:val="center"/>
          </w:tcPr>
          <w:p w14:paraId="694FB33D" w14:textId="77777777" w:rsidR="00EC0C06" w:rsidRPr="004F0626" w:rsidRDefault="00EC0C06" w:rsidP="008C69D0">
            <w:pPr>
              <w:rPr>
                <w:color w:val="000000" w:themeColor="text1"/>
              </w:rPr>
            </w:pPr>
            <w:r>
              <w:rPr>
                <w:rFonts w:hint="eastAsia"/>
              </w:rPr>
              <w:t>点击返回上一页</w:t>
            </w:r>
          </w:p>
        </w:tc>
        <w:tc>
          <w:tcPr>
            <w:tcW w:w="2252" w:type="dxa"/>
            <w:vAlign w:val="center"/>
          </w:tcPr>
          <w:p w14:paraId="319C2CA3" w14:textId="77777777" w:rsidR="00EC0C06" w:rsidRDefault="00EC0C06" w:rsidP="008C69D0"/>
        </w:tc>
      </w:tr>
      <w:tr w:rsidR="00EC0C06" w:rsidRPr="001906E6" w14:paraId="5EEFD52F" w14:textId="77777777" w:rsidTr="008C69D0">
        <w:trPr>
          <w:trHeight w:val="729"/>
        </w:trPr>
        <w:tc>
          <w:tcPr>
            <w:tcW w:w="1369" w:type="dxa"/>
            <w:vAlign w:val="center"/>
          </w:tcPr>
          <w:p w14:paraId="13864A0A" w14:textId="77777777" w:rsidR="00EC0C06" w:rsidRDefault="00EC0C06" w:rsidP="008C69D0">
            <w:pPr>
              <w:jc w:val="center"/>
              <w:rPr>
                <w:rFonts w:asciiTheme="minorEastAsia" w:hAnsiTheme="minorEastAsia"/>
              </w:rPr>
            </w:pPr>
            <w:r>
              <w:rPr>
                <w:rFonts w:asciiTheme="minorEastAsia" w:hAnsiTheme="minorEastAsia" w:hint="eastAsia"/>
              </w:rPr>
              <w:t>预约订单派单规则</w:t>
            </w:r>
          </w:p>
        </w:tc>
        <w:tc>
          <w:tcPr>
            <w:tcW w:w="1094" w:type="dxa"/>
            <w:vAlign w:val="center"/>
          </w:tcPr>
          <w:p w14:paraId="21D30FDE" w14:textId="77777777" w:rsidR="00EC0C06" w:rsidRDefault="00EC0C06" w:rsidP="008C69D0">
            <w:r>
              <w:rPr>
                <w:rFonts w:hint="eastAsia"/>
              </w:rPr>
              <w:t>说明</w:t>
            </w:r>
          </w:p>
        </w:tc>
        <w:tc>
          <w:tcPr>
            <w:tcW w:w="5021" w:type="dxa"/>
            <w:vAlign w:val="center"/>
          </w:tcPr>
          <w:p w14:paraId="39146DE6" w14:textId="77777777" w:rsidR="00EC0C06" w:rsidRDefault="00EC0C06" w:rsidP="008C69D0">
            <w:pPr>
              <w:rPr>
                <w:color w:val="000000" w:themeColor="text1"/>
              </w:rPr>
            </w:pPr>
            <w:r w:rsidRPr="00555BB6">
              <w:rPr>
                <w:rFonts w:hint="eastAsia"/>
                <w:color w:val="000000" w:themeColor="text1"/>
              </w:rPr>
              <w:t>可调度时长：用车时间与订单成功提交时间的时间差值。</w:t>
            </w:r>
          </w:p>
          <w:p w14:paraId="5FC8D783" w14:textId="77777777" w:rsidR="00EC0C06" w:rsidRPr="00555BB6" w:rsidRDefault="00EC0C06" w:rsidP="008C69D0">
            <w:pPr>
              <w:rPr>
                <w:color w:val="000000" w:themeColor="text1"/>
              </w:rPr>
            </w:pPr>
            <w:r>
              <w:rPr>
                <w:rFonts w:hint="eastAsia"/>
                <w:color w:val="000000" w:themeColor="text1"/>
              </w:rPr>
              <w:t>可调度时长</w:t>
            </w:r>
            <w:r>
              <w:rPr>
                <w:rFonts w:asciiTheme="minorEastAsia" w:hAnsiTheme="minorEastAsia" w:hint="eastAsia"/>
                <w:color w:val="000000" w:themeColor="text1"/>
              </w:rPr>
              <w:t>≤</w:t>
            </w:r>
            <w:r>
              <w:rPr>
                <w:rFonts w:hint="eastAsia"/>
                <w:color w:val="000000" w:themeColor="text1"/>
              </w:rPr>
              <w:t>约车时限，该订单判定为即刻单，走即刻单派单流程。</w:t>
            </w:r>
          </w:p>
          <w:p w14:paraId="370096F4" w14:textId="77777777" w:rsidR="00EC0C06" w:rsidRDefault="00EC0C06" w:rsidP="008C69D0">
            <w:pPr>
              <w:rPr>
                <w:color w:val="000000" w:themeColor="text1"/>
              </w:rPr>
            </w:pPr>
            <w:r>
              <w:rPr>
                <w:rFonts w:hint="eastAsia"/>
                <w:color w:val="000000" w:themeColor="text1"/>
              </w:rPr>
              <w:t>可调度时长</w:t>
            </w:r>
            <w:r w:rsidRPr="00BB16DB">
              <w:rPr>
                <w:rFonts w:asciiTheme="minorEastAsia" w:hAnsiTheme="minorEastAsia" w:hint="eastAsia"/>
                <w:color w:val="000000" w:themeColor="text1"/>
              </w:rPr>
              <w:t>＞</w:t>
            </w:r>
            <w:r>
              <w:rPr>
                <w:rFonts w:hint="eastAsia"/>
                <w:color w:val="000000" w:themeColor="text1"/>
              </w:rPr>
              <w:t>约车时限，该订单判定为预约单，走预约单派单流程；</w:t>
            </w:r>
          </w:p>
          <w:p w14:paraId="2CABEABB" w14:textId="77777777" w:rsidR="00EC0C06" w:rsidRDefault="00EC0C06" w:rsidP="008C69D0">
            <w:pPr>
              <w:rPr>
                <w:color w:val="000000" w:themeColor="text1"/>
              </w:rPr>
            </w:pPr>
            <w:r w:rsidRPr="00555BB6">
              <w:rPr>
                <w:rFonts w:hint="eastAsia"/>
                <w:color w:val="000000" w:themeColor="text1"/>
              </w:rPr>
              <w:t>如可调度时长</w:t>
            </w:r>
            <w:r>
              <w:rPr>
                <w:rFonts w:asciiTheme="minorEastAsia" w:hAnsiTheme="minorEastAsia" w:hint="eastAsia"/>
                <w:color w:val="000000" w:themeColor="text1"/>
              </w:rPr>
              <w:t>≤</w:t>
            </w:r>
            <w:r w:rsidRPr="00555BB6">
              <w:rPr>
                <w:rFonts w:hint="eastAsia"/>
                <w:color w:val="000000" w:themeColor="text1"/>
              </w:rPr>
              <w:t>约车时限的</w:t>
            </w:r>
            <w:r w:rsidRPr="00555BB6">
              <w:rPr>
                <w:rFonts w:hint="eastAsia"/>
                <w:b/>
                <w:color w:val="000000" w:themeColor="text1"/>
              </w:rPr>
              <w:t>两倍</w:t>
            </w:r>
            <w:r>
              <w:rPr>
                <w:rFonts w:hint="eastAsia"/>
                <w:b/>
                <w:color w:val="000000" w:themeColor="text1"/>
              </w:rPr>
              <w:t>，</w:t>
            </w:r>
            <w:r w:rsidRPr="00BB16DB">
              <w:rPr>
                <w:rFonts w:hint="eastAsia"/>
                <w:color w:val="000000" w:themeColor="text1"/>
              </w:rPr>
              <w:t>为强调度关联</w:t>
            </w:r>
            <w:r>
              <w:rPr>
                <w:rFonts w:hint="eastAsia"/>
                <w:color w:val="000000" w:themeColor="text1"/>
              </w:rPr>
              <w:t>预约</w:t>
            </w:r>
            <w:r w:rsidRPr="00BB16DB">
              <w:rPr>
                <w:rFonts w:hint="eastAsia"/>
                <w:color w:val="000000" w:themeColor="text1"/>
              </w:rPr>
              <w:t>订单</w:t>
            </w:r>
            <w:r w:rsidRPr="00555BB6">
              <w:rPr>
                <w:rFonts w:hint="eastAsia"/>
                <w:color w:val="000000" w:themeColor="text1"/>
              </w:rPr>
              <w:t>；</w:t>
            </w:r>
          </w:p>
          <w:p w14:paraId="5A58C479" w14:textId="77777777" w:rsidR="00EC0C06" w:rsidRPr="00555BB6" w:rsidRDefault="00EC0C06" w:rsidP="008C69D0">
            <w:pPr>
              <w:rPr>
                <w:color w:val="000000" w:themeColor="text1"/>
              </w:rPr>
            </w:pPr>
            <w:r w:rsidRPr="00555BB6">
              <w:rPr>
                <w:rFonts w:hint="eastAsia"/>
                <w:color w:val="000000" w:themeColor="text1"/>
              </w:rPr>
              <w:t>如可调度时长</w:t>
            </w:r>
            <w:r w:rsidRPr="00BB16DB">
              <w:rPr>
                <w:rFonts w:hint="eastAsia"/>
                <w:color w:val="000000" w:themeColor="text1"/>
              </w:rPr>
              <w:t>＞</w:t>
            </w:r>
            <w:r w:rsidRPr="00555BB6">
              <w:rPr>
                <w:rFonts w:hint="eastAsia"/>
                <w:color w:val="000000" w:themeColor="text1"/>
              </w:rPr>
              <w:t>约车时限的</w:t>
            </w:r>
            <w:r w:rsidRPr="00555BB6">
              <w:rPr>
                <w:rFonts w:hint="eastAsia"/>
                <w:b/>
                <w:color w:val="000000" w:themeColor="text1"/>
              </w:rPr>
              <w:t>两倍</w:t>
            </w:r>
            <w:r>
              <w:rPr>
                <w:rFonts w:hint="eastAsia"/>
                <w:b/>
                <w:color w:val="000000" w:themeColor="text1"/>
              </w:rPr>
              <w:t>，</w:t>
            </w:r>
            <w:r w:rsidRPr="00BB16DB">
              <w:rPr>
                <w:rFonts w:hint="eastAsia"/>
                <w:color w:val="000000" w:themeColor="text1"/>
              </w:rPr>
              <w:t>为弱调度关联</w:t>
            </w:r>
            <w:r>
              <w:rPr>
                <w:rFonts w:hint="eastAsia"/>
                <w:color w:val="000000" w:themeColor="text1"/>
              </w:rPr>
              <w:t>预约</w:t>
            </w:r>
            <w:r w:rsidRPr="00BB16DB">
              <w:rPr>
                <w:rFonts w:hint="eastAsia"/>
                <w:color w:val="000000" w:themeColor="text1"/>
              </w:rPr>
              <w:t>订单</w:t>
            </w:r>
            <w:r>
              <w:rPr>
                <w:rFonts w:hint="eastAsia"/>
                <w:b/>
                <w:color w:val="000000" w:themeColor="text1"/>
              </w:rPr>
              <w:t>。</w:t>
            </w:r>
          </w:p>
          <w:p w14:paraId="1A764D2C" w14:textId="77777777" w:rsidR="00EC0C06" w:rsidRPr="00091A4F" w:rsidRDefault="00EC0C06" w:rsidP="008C69D0">
            <w:pPr>
              <w:rPr>
                <w:color w:val="000000" w:themeColor="text1"/>
              </w:rPr>
            </w:pPr>
            <w:r>
              <w:rPr>
                <w:rFonts w:hint="eastAsia"/>
                <w:color w:val="000000" w:themeColor="text1"/>
              </w:rPr>
              <w:t>预</w:t>
            </w:r>
            <w:r w:rsidRPr="00BB16DB">
              <w:rPr>
                <w:rFonts w:hint="eastAsia"/>
                <w:color w:val="000000" w:themeColor="text1"/>
              </w:rPr>
              <w:t>约订单派单分两阶段，第一阶段进行进行静默推单，由司机自主选单，若此阶段无人接单，则进入第二阶段，由系统派单。</w:t>
            </w:r>
          </w:p>
        </w:tc>
        <w:tc>
          <w:tcPr>
            <w:tcW w:w="2252" w:type="dxa"/>
            <w:vAlign w:val="center"/>
          </w:tcPr>
          <w:p w14:paraId="477B4416" w14:textId="77777777" w:rsidR="00EC0C06" w:rsidRPr="007D52CA" w:rsidRDefault="00EC0C06" w:rsidP="008C69D0"/>
        </w:tc>
      </w:tr>
      <w:tr w:rsidR="00EC0C06" w:rsidRPr="001906E6" w14:paraId="382BFE0E" w14:textId="77777777" w:rsidTr="008C69D0">
        <w:trPr>
          <w:trHeight w:val="729"/>
        </w:trPr>
        <w:tc>
          <w:tcPr>
            <w:tcW w:w="1369" w:type="dxa"/>
            <w:vAlign w:val="center"/>
          </w:tcPr>
          <w:p w14:paraId="31D25A12" w14:textId="77777777" w:rsidR="00EC0C06" w:rsidRDefault="00EC0C06" w:rsidP="008C69D0">
            <w:pPr>
              <w:jc w:val="center"/>
              <w:rPr>
                <w:rFonts w:asciiTheme="minorEastAsia" w:hAnsiTheme="minorEastAsia"/>
              </w:rPr>
            </w:pPr>
          </w:p>
        </w:tc>
        <w:tc>
          <w:tcPr>
            <w:tcW w:w="1094" w:type="dxa"/>
            <w:vAlign w:val="center"/>
          </w:tcPr>
          <w:p w14:paraId="6DD630E3" w14:textId="77777777" w:rsidR="00EC0C06" w:rsidRDefault="00EC0C06" w:rsidP="008C69D0">
            <w:r>
              <w:rPr>
                <w:rFonts w:hint="eastAsia"/>
              </w:rPr>
              <w:t>强调度关联自主选单</w:t>
            </w:r>
          </w:p>
        </w:tc>
        <w:tc>
          <w:tcPr>
            <w:tcW w:w="5021" w:type="dxa"/>
            <w:vAlign w:val="center"/>
          </w:tcPr>
          <w:p w14:paraId="4D1E7830" w14:textId="77777777" w:rsidR="00EC0C06" w:rsidRPr="00F670CB" w:rsidRDefault="00EC0C06" w:rsidP="008C69D0">
            <w:pPr>
              <w:rPr>
                <w:color w:val="000000" w:themeColor="text1"/>
              </w:rPr>
            </w:pPr>
            <w:r w:rsidRPr="00F670CB">
              <w:rPr>
                <w:rFonts w:hint="eastAsia"/>
                <w:b/>
                <w:color w:val="000000" w:themeColor="text1"/>
              </w:rPr>
              <w:t>司机应符合以下条件：</w:t>
            </w:r>
          </w:p>
          <w:p w14:paraId="24F5AFDE" w14:textId="77777777" w:rsidR="00EC0C06" w:rsidRPr="00F670CB" w:rsidRDefault="00EC0C06" w:rsidP="008C69D0">
            <w:pPr>
              <w:rPr>
                <w:color w:val="000000" w:themeColor="text1"/>
              </w:rPr>
            </w:pPr>
            <w:r w:rsidRPr="00F670CB">
              <w:rPr>
                <w:rFonts w:hint="eastAsia"/>
                <w:color w:val="000000" w:themeColor="text1"/>
              </w:rPr>
              <w:t>1</w:t>
            </w:r>
            <w:r>
              <w:rPr>
                <w:rFonts w:hint="eastAsia"/>
                <w:color w:val="000000" w:themeColor="text1"/>
              </w:rPr>
              <w:t>、</w:t>
            </w:r>
            <w:r w:rsidRPr="00F670CB">
              <w:rPr>
                <w:rFonts w:hint="eastAsia"/>
                <w:color w:val="000000" w:themeColor="text1"/>
              </w:rPr>
              <w:t>状态</w:t>
            </w:r>
            <w:r w:rsidRPr="00F670CB">
              <w:rPr>
                <w:color w:val="000000" w:themeColor="text1"/>
              </w:rPr>
              <w:t>限制</w:t>
            </w:r>
            <w:r w:rsidRPr="00F670CB">
              <w:rPr>
                <w:rFonts w:hint="eastAsia"/>
                <w:color w:val="000000" w:themeColor="text1"/>
              </w:rPr>
              <w:t>：</w:t>
            </w:r>
            <w:r w:rsidRPr="00F670CB">
              <w:rPr>
                <w:color w:val="000000" w:themeColor="text1"/>
              </w:rPr>
              <w:t>当班</w:t>
            </w:r>
            <w:r w:rsidRPr="00F670CB">
              <w:rPr>
                <w:rFonts w:hint="eastAsia"/>
                <w:color w:val="000000" w:themeColor="text1"/>
              </w:rPr>
              <w:t>（空闲</w:t>
            </w:r>
            <w:r w:rsidRPr="00F670CB">
              <w:rPr>
                <w:rFonts w:hint="eastAsia"/>
                <w:color w:val="000000" w:themeColor="text1"/>
              </w:rPr>
              <w:t>+</w:t>
            </w:r>
            <w:r w:rsidRPr="00F670CB">
              <w:rPr>
                <w:rFonts w:hint="eastAsia"/>
                <w:color w:val="000000" w:themeColor="text1"/>
              </w:rPr>
              <w:t>服务中）</w:t>
            </w:r>
          </w:p>
          <w:p w14:paraId="006896BE" w14:textId="77777777" w:rsidR="00EC0C06" w:rsidRPr="00F670CB" w:rsidRDefault="00EC0C06" w:rsidP="008C69D0">
            <w:pPr>
              <w:rPr>
                <w:color w:val="000000" w:themeColor="text1"/>
              </w:rPr>
            </w:pPr>
            <w:r w:rsidRPr="00F670CB">
              <w:rPr>
                <w:rFonts w:hint="eastAsia"/>
                <w:color w:val="000000" w:themeColor="text1"/>
              </w:rPr>
              <w:t>2</w:t>
            </w:r>
            <w:r>
              <w:rPr>
                <w:rFonts w:hint="eastAsia"/>
                <w:color w:val="000000" w:themeColor="text1"/>
              </w:rPr>
              <w:t>、</w:t>
            </w:r>
            <w:r w:rsidRPr="00F670CB">
              <w:rPr>
                <w:rFonts w:hint="eastAsia"/>
                <w:color w:val="000000" w:themeColor="text1"/>
              </w:rPr>
              <w:t>距离限制：最大派单半径内（直线距离）</w:t>
            </w:r>
          </w:p>
          <w:p w14:paraId="476BA840" w14:textId="77777777" w:rsidR="00EC0C06" w:rsidRDefault="00EC0C06" w:rsidP="008C69D0">
            <w:pPr>
              <w:rPr>
                <w:color w:val="000000" w:themeColor="text1"/>
              </w:rPr>
            </w:pPr>
            <w:r w:rsidRPr="00F670CB">
              <w:rPr>
                <w:color w:val="000000" w:themeColor="text1"/>
              </w:rPr>
              <w:t>3</w:t>
            </w:r>
            <w:r>
              <w:rPr>
                <w:rFonts w:hint="eastAsia"/>
                <w:color w:val="000000" w:themeColor="text1"/>
              </w:rPr>
              <w:t>、</w:t>
            </w:r>
            <w:r w:rsidRPr="00F670CB">
              <w:rPr>
                <w:rFonts w:hint="eastAsia"/>
                <w:color w:val="000000" w:themeColor="text1"/>
              </w:rPr>
              <w:t>订单</w:t>
            </w:r>
            <w:r w:rsidRPr="00F670CB">
              <w:rPr>
                <w:color w:val="000000" w:themeColor="text1"/>
              </w:rPr>
              <w:t>限制</w:t>
            </w:r>
            <w:r w:rsidRPr="00F670CB">
              <w:rPr>
                <w:rFonts w:hint="eastAsia"/>
                <w:color w:val="000000" w:themeColor="text1"/>
              </w:rPr>
              <w:t>：</w:t>
            </w:r>
          </w:p>
          <w:p w14:paraId="0822860F" w14:textId="77777777" w:rsidR="00EC0C06" w:rsidRDefault="00EC0C06" w:rsidP="008C69D0">
            <w:pPr>
              <w:rPr>
                <w:color w:val="000000" w:themeColor="text1"/>
              </w:rPr>
            </w:pPr>
            <w:r w:rsidRPr="00F670CB">
              <w:rPr>
                <w:rFonts w:hint="eastAsia"/>
                <w:color w:val="000000" w:themeColor="text1"/>
              </w:rPr>
              <w:lastRenderedPageBreak/>
              <w:t xml:space="preserve">A </w:t>
            </w:r>
            <w:r w:rsidRPr="00F670CB">
              <w:rPr>
                <w:rFonts w:hint="eastAsia"/>
                <w:color w:val="000000" w:themeColor="text1"/>
              </w:rPr>
              <w:t>存在正在服务中</w:t>
            </w:r>
            <w:r>
              <w:rPr>
                <w:rFonts w:hint="eastAsia"/>
                <w:color w:val="000000" w:themeColor="text1"/>
              </w:rPr>
              <w:t>订单</w:t>
            </w:r>
            <w:r w:rsidRPr="00F670CB">
              <w:rPr>
                <w:rFonts w:hint="eastAsia"/>
                <w:color w:val="000000" w:themeColor="text1"/>
              </w:rPr>
              <w:t>，则行程目的地满足距离限制；</w:t>
            </w:r>
            <w:r>
              <w:rPr>
                <w:rFonts w:hint="eastAsia"/>
                <w:color w:val="000000" w:themeColor="text1"/>
              </w:rPr>
              <w:t>且预估行程结束时间</w:t>
            </w:r>
            <w:r>
              <w:rPr>
                <w:rFonts w:hint="eastAsia"/>
                <w:color w:val="000000" w:themeColor="text1"/>
              </w:rPr>
              <w:t>+</w:t>
            </w:r>
            <w:r>
              <w:rPr>
                <w:rFonts w:hint="eastAsia"/>
                <w:color w:val="000000" w:themeColor="text1"/>
              </w:rPr>
              <w:t>预估调度时间</w:t>
            </w:r>
            <w:r>
              <w:rPr>
                <w:rFonts w:asciiTheme="minorEastAsia" w:hAnsiTheme="minorEastAsia" w:hint="eastAsia"/>
                <w:color w:val="000000" w:themeColor="text1"/>
              </w:rPr>
              <w:t>≤</w:t>
            </w:r>
            <w:r>
              <w:rPr>
                <w:rFonts w:hint="eastAsia"/>
                <w:color w:val="000000" w:themeColor="text1"/>
              </w:rPr>
              <w:t>预约用车时间（记载预约单用车之前可以赶到预约上车地址）</w:t>
            </w:r>
            <w:r w:rsidRPr="00F670CB">
              <w:rPr>
                <w:rFonts w:hint="eastAsia"/>
                <w:color w:val="000000" w:themeColor="text1"/>
              </w:rPr>
              <w:t>B</w:t>
            </w:r>
            <w:r w:rsidRPr="00F670CB">
              <w:rPr>
                <w:rFonts w:hint="eastAsia"/>
                <w:color w:val="000000" w:themeColor="text1"/>
              </w:rPr>
              <w:t>存在即刻单（尚未开始），预约单用车时间与当前即刻单预估结束时间</w:t>
            </w:r>
            <w:r>
              <w:rPr>
                <w:rFonts w:hint="eastAsia"/>
                <w:color w:val="000000" w:themeColor="text1"/>
              </w:rPr>
              <w:t>间隔</w:t>
            </w:r>
            <w:r w:rsidRPr="00F670CB">
              <w:rPr>
                <w:rFonts w:hint="eastAsia"/>
                <w:color w:val="000000" w:themeColor="text1"/>
              </w:rPr>
              <w:t>&gt;1</w:t>
            </w:r>
            <w:r w:rsidRPr="00F670CB">
              <w:rPr>
                <w:rFonts w:hint="eastAsia"/>
                <w:color w:val="000000" w:themeColor="text1"/>
              </w:rPr>
              <w:t>小时；</w:t>
            </w:r>
          </w:p>
          <w:p w14:paraId="2F7D910B" w14:textId="77777777" w:rsidR="00EC0C06" w:rsidRPr="00F670CB" w:rsidRDefault="00EC0C06" w:rsidP="008C69D0">
            <w:pPr>
              <w:rPr>
                <w:color w:val="000000" w:themeColor="text1"/>
              </w:rPr>
            </w:pPr>
            <w:r w:rsidRPr="00F670CB">
              <w:rPr>
                <w:rFonts w:hint="eastAsia"/>
                <w:color w:val="000000" w:themeColor="text1"/>
              </w:rPr>
              <w:t xml:space="preserve">C </w:t>
            </w:r>
            <w:r w:rsidRPr="00F670CB">
              <w:rPr>
                <w:rFonts w:hint="eastAsia"/>
                <w:color w:val="000000" w:themeColor="text1"/>
              </w:rPr>
              <w:t>存在预约单，与当前预约单用车时间不同日</w:t>
            </w:r>
          </w:p>
          <w:p w14:paraId="7F32112F" w14:textId="77777777" w:rsidR="00EC0C06" w:rsidRPr="00F670CB" w:rsidRDefault="00EC0C06" w:rsidP="008C69D0">
            <w:pPr>
              <w:rPr>
                <w:color w:val="000000" w:themeColor="text1"/>
              </w:rPr>
            </w:pPr>
            <w:r w:rsidRPr="00F670CB">
              <w:rPr>
                <w:color w:val="000000" w:themeColor="text1"/>
              </w:rPr>
              <w:t>4</w:t>
            </w:r>
            <w:r>
              <w:rPr>
                <w:rFonts w:hint="eastAsia"/>
                <w:color w:val="000000" w:themeColor="text1"/>
              </w:rPr>
              <w:t>、</w:t>
            </w:r>
            <w:r w:rsidRPr="00F670CB">
              <w:rPr>
                <w:color w:val="000000" w:themeColor="text1"/>
              </w:rPr>
              <w:t>经营限制</w:t>
            </w:r>
            <w:r w:rsidRPr="00F670CB">
              <w:rPr>
                <w:rFonts w:hint="eastAsia"/>
                <w:color w:val="000000" w:themeColor="text1"/>
              </w:rPr>
              <w:t>：</w:t>
            </w:r>
            <w:r w:rsidRPr="00F670CB">
              <w:rPr>
                <w:color w:val="000000" w:themeColor="text1"/>
              </w:rPr>
              <w:t>经营区域含上下车地址所在行政区之一</w:t>
            </w:r>
          </w:p>
          <w:p w14:paraId="3ECA2F23" w14:textId="77777777" w:rsidR="00EC0C06" w:rsidRDefault="00EC0C06" w:rsidP="008C69D0">
            <w:pPr>
              <w:rPr>
                <w:color w:val="000000" w:themeColor="text1"/>
              </w:rPr>
            </w:pPr>
            <w:r w:rsidRPr="00F670CB">
              <w:rPr>
                <w:color w:val="000000" w:themeColor="text1"/>
              </w:rPr>
              <w:t>5</w:t>
            </w:r>
            <w:r>
              <w:rPr>
                <w:rFonts w:hint="eastAsia"/>
                <w:color w:val="000000" w:themeColor="text1"/>
              </w:rPr>
              <w:t>、</w:t>
            </w:r>
            <w:r w:rsidRPr="00F670CB">
              <w:rPr>
                <w:color w:val="000000" w:themeColor="text1"/>
              </w:rPr>
              <w:t>推送限制</w:t>
            </w:r>
            <w:r w:rsidRPr="00F670CB">
              <w:rPr>
                <w:rFonts w:hint="eastAsia"/>
                <w:color w:val="000000" w:themeColor="text1"/>
              </w:rPr>
              <w:t>：</w:t>
            </w:r>
            <w:r w:rsidRPr="00F670CB">
              <w:rPr>
                <w:color w:val="000000" w:themeColor="text1"/>
              </w:rPr>
              <w:t>推送数量</w:t>
            </w:r>
            <w:r w:rsidRPr="00F670CB">
              <w:rPr>
                <w:rFonts w:hint="eastAsia"/>
                <w:color w:val="000000" w:themeColor="text1"/>
              </w:rPr>
              <w:t>，</w:t>
            </w:r>
            <w:r w:rsidRPr="00F670CB">
              <w:rPr>
                <w:color w:val="000000" w:themeColor="text1"/>
              </w:rPr>
              <w:t>如限制且查找数</w:t>
            </w:r>
            <w:r w:rsidRPr="00F670CB">
              <w:rPr>
                <w:rFonts w:hint="eastAsia"/>
                <w:color w:val="000000" w:themeColor="text1"/>
              </w:rPr>
              <w:t>&gt;</w:t>
            </w:r>
            <w:r w:rsidRPr="00F670CB">
              <w:rPr>
                <w:rFonts w:hint="eastAsia"/>
                <w:color w:val="000000" w:themeColor="text1"/>
              </w:rPr>
              <w:t>推送数，则采用随机筛选过滤，空闲司机优先，服务中司机候补，样本数为待推送数；轮询中已推送对象不再重复推送</w:t>
            </w:r>
          </w:p>
          <w:p w14:paraId="6D7F1D51" w14:textId="77777777" w:rsidR="00EC0C06" w:rsidRDefault="00EC0C06" w:rsidP="008C69D0">
            <w:pPr>
              <w:rPr>
                <w:b/>
              </w:rPr>
            </w:pPr>
            <w:r>
              <w:rPr>
                <w:rFonts w:hint="eastAsia"/>
                <w:b/>
              </w:rPr>
              <w:t>推送</w:t>
            </w:r>
            <w:r w:rsidRPr="00CC7087">
              <w:rPr>
                <w:rFonts w:hint="eastAsia"/>
                <w:b/>
              </w:rPr>
              <w:t>规则</w:t>
            </w:r>
            <w:r>
              <w:rPr>
                <w:rFonts w:hint="eastAsia"/>
                <w:b/>
              </w:rPr>
              <w:t>：</w:t>
            </w:r>
          </w:p>
          <w:p w14:paraId="409490D4" w14:textId="77777777" w:rsidR="00EC0C06" w:rsidRDefault="00EC0C06" w:rsidP="008C69D0">
            <w:pPr>
              <w:rPr>
                <w:rFonts w:asciiTheme="minorEastAsia" w:hAnsiTheme="minorEastAsia"/>
                <w:color w:val="000000" w:themeColor="text1"/>
              </w:rPr>
            </w:pPr>
            <w:r>
              <w:rPr>
                <w:rFonts w:hint="eastAsia"/>
                <w:color w:val="000000" w:themeColor="text1"/>
              </w:rPr>
              <w:t>（</w:t>
            </w:r>
            <w:r w:rsidRPr="005D00F8">
              <w:rPr>
                <w:rFonts w:asciiTheme="minorEastAsia" w:hAnsiTheme="minorEastAsia" w:hint="eastAsia"/>
                <w:color w:val="000000" w:themeColor="text1"/>
              </w:rPr>
              <w:t>为方便描述，定义如下参数：n：最大派单半径，r</w:t>
            </w:r>
            <w:r>
              <w:rPr>
                <w:rFonts w:asciiTheme="minorEastAsia" w:hAnsiTheme="minorEastAsia" w:hint="eastAsia"/>
                <w:color w:val="000000" w:themeColor="text1"/>
              </w:rPr>
              <w:t>：查询半径，</w:t>
            </w:r>
            <w:r w:rsidRPr="005D00F8">
              <w:rPr>
                <w:rFonts w:asciiTheme="minorEastAsia" w:hAnsiTheme="minorEastAsia" w:hint="eastAsia"/>
                <w:color w:val="000000" w:themeColor="text1"/>
              </w:rPr>
              <w:t>x</w:t>
            </w:r>
            <w:r>
              <w:rPr>
                <w:rFonts w:asciiTheme="minorEastAsia" w:hAnsiTheme="minorEastAsia" w:hint="eastAsia"/>
                <w:color w:val="000000" w:themeColor="text1"/>
              </w:rPr>
              <w:t>：</w:t>
            </w:r>
            <w:r w:rsidRPr="005D00F8">
              <w:rPr>
                <w:rFonts w:asciiTheme="minorEastAsia" w:hAnsiTheme="minorEastAsia" w:hint="eastAsia"/>
                <w:color w:val="000000" w:themeColor="text1"/>
              </w:rPr>
              <w:t>最大推送数量，y: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w:t>
            </w:r>
            <w:r>
              <w:rPr>
                <w:rFonts w:asciiTheme="minorEastAsia" w:hAnsiTheme="minorEastAsia" w:hint="eastAsia"/>
                <w:color w:val="000000" w:themeColor="text1"/>
              </w:rPr>
              <w:t>z：推送总数</w:t>
            </w:r>
            <w:r w:rsidRPr="005D00F8">
              <w:rPr>
                <w:rFonts w:asciiTheme="minorEastAsia" w:hAnsiTheme="minorEastAsia" w:hint="eastAsia"/>
                <w:color w:val="000000" w:themeColor="text1"/>
              </w:rPr>
              <w:t>）</w:t>
            </w:r>
          </w:p>
          <w:p w14:paraId="1E84FE24" w14:textId="77777777" w:rsidR="00EC0C06" w:rsidRDefault="00EC0C06" w:rsidP="008C69D0">
            <w:pPr>
              <w:rPr>
                <w:rFonts w:asciiTheme="minorEastAsia" w:hAnsiTheme="minorEastAsia"/>
                <w:b/>
              </w:rPr>
            </w:pPr>
            <w:r>
              <w:rPr>
                <w:rFonts w:asciiTheme="minorEastAsia" w:hAnsiTheme="minorEastAsia" w:hint="eastAsia"/>
                <w:b/>
              </w:rPr>
              <w:t>r=n</w:t>
            </w:r>
          </w:p>
          <w:p w14:paraId="6F167ED8" w14:textId="77777777" w:rsidR="00EC0C06" w:rsidRDefault="00EC0C06" w:rsidP="008C69D0">
            <w:pPr>
              <w:rPr>
                <w:rFonts w:asciiTheme="minorEastAsia" w:hAnsiTheme="minorEastAsia"/>
              </w:rPr>
            </w:pPr>
            <w:r w:rsidRPr="00BF6E05">
              <w:rPr>
                <w:rFonts w:asciiTheme="minorEastAsia" w:hAnsiTheme="minorEastAsia" w:hint="eastAsia"/>
              </w:rPr>
              <w:t>1、若y</w:t>
            </w:r>
            <w:r w:rsidRPr="00BF6E05">
              <w:rPr>
                <w:rFonts w:asciiTheme="minorEastAsia" w:hAnsiTheme="minorEastAsia"/>
              </w:rPr>
              <w:t>&gt;x</w:t>
            </w:r>
            <w:r w:rsidRPr="00BF6E05">
              <w:rPr>
                <w:rFonts w:asciiTheme="minorEastAsia" w:hAnsiTheme="minorEastAsia" w:hint="eastAsia"/>
              </w:rPr>
              <w:t>，则</w:t>
            </w:r>
            <w:r>
              <w:rPr>
                <w:rFonts w:asciiTheme="minorEastAsia" w:hAnsiTheme="minorEastAsia" w:hint="eastAsia"/>
              </w:rPr>
              <w:t>随机选</w:t>
            </w:r>
            <w:r w:rsidRPr="00BF6E05">
              <w:rPr>
                <w:rFonts w:asciiTheme="minorEastAsia" w:hAnsiTheme="minorEastAsia" w:hint="eastAsia"/>
              </w:rPr>
              <w:t>取</w:t>
            </w:r>
            <w:r>
              <w:rPr>
                <w:rFonts w:asciiTheme="minorEastAsia" w:hAnsiTheme="minorEastAsia" w:hint="eastAsia"/>
              </w:rPr>
              <w:t>（空闲司机优先，服务中司机后补）</w:t>
            </w:r>
            <w:r w:rsidRPr="00BF6E05">
              <w:rPr>
                <w:rFonts w:asciiTheme="minorEastAsia" w:hAnsiTheme="minorEastAsia" w:hint="eastAsia"/>
              </w:rPr>
              <w:t>y，并推送订单</w:t>
            </w:r>
            <w:r>
              <w:rPr>
                <w:rFonts w:asciiTheme="minorEastAsia" w:hAnsiTheme="minorEastAsia" w:hint="eastAsia"/>
              </w:rPr>
              <w:t>，不再查找司机。若有司机接单，则派单成功；若超时无人接单，则自主选单失败，进入系统派单</w:t>
            </w:r>
          </w:p>
          <w:p w14:paraId="4D0D2785" w14:textId="77777777" w:rsidR="00EC0C06" w:rsidRDefault="00EC0C06" w:rsidP="008C69D0">
            <w:pPr>
              <w:rPr>
                <w:rFonts w:asciiTheme="minorEastAsia" w:hAnsiTheme="minorEastAsia"/>
              </w:rPr>
            </w:pPr>
            <w:r>
              <w:rPr>
                <w:rFonts w:asciiTheme="minorEastAsia" w:hAnsiTheme="minorEastAsia"/>
              </w:rPr>
              <w:t>2</w:t>
            </w:r>
            <w:r>
              <w:rPr>
                <w:rFonts w:asciiTheme="minorEastAsia" w:hAnsiTheme="minorEastAsia" w:hint="eastAsia"/>
              </w:rPr>
              <w:t>、若y&lt;x，则取值y推送订单，同时继续以r=n轮询查找司机，直至3个条件（派单时限超时、有司机接单成功、z=x）满足其一。若有司机接单，则派单成功；若超时无人接单，则自主选单失败，进入系统派单</w:t>
            </w:r>
          </w:p>
          <w:p w14:paraId="0CB1E752" w14:textId="77777777" w:rsidR="00EC0C06" w:rsidRDefault="00EC0C06" w:rsidP="008C69D0">
            <w:pPr>
              <w:rPr>
                <w:rFonts w:asciiTheme="minorEastAsia" w:hAnsiTheme="minorEastAsia"/>
              </w:rPr>
            </w:pPr>
            <w:r>
              <w:rPr>
                <w:rFonts w:asciiTheme="minorEastAsia" w:hAnsiTheme="minorEastAsia" w:hint="eastAsia"/>
              </w:rPr>
              <w:t>3、若不限推送数量，则以r=n轮询，并推送订单给所查找到司机，直至2个条件（派单时限超时、有司机接单成功）满足其一。若有司机接单，则派单成功；</w:t>
            </w:r>
            <w:r>
              <w:rPr>
                <w:rFonts w:asciiTheme="minorEastAsia" w:hAnsiTheme="minorEastAsia" w:hint="eastAsia"/>
              </w:rPr>
              <w:lastRenderedPageBreak/>
              <w:t>若超时无人接单，则自主选单失败，进入系统派单</w:t>
            </w:r>
          </w:p>
          <w:p w14:paraId="2003EBA4" w14:textId="77777777" w:rsidR="00EC0C06" w:rsidRPr="00091A4F" w:rsidRDefault="00EC0C06" w:rsidP="008C69D0">
            <w:pPr>
              <w:rPr>
                <w:rFonts w:asciiTheme="minorEastAsia" w:hAnsiTheme="minorEastAsia"/>
                <w:color w:val="000000" w:themeColor="text1"/>
              </w:rPr>
            </w:pPr>
            <w:r>
              <w:rPr>
                <w:rFonts w:asciiTheme="minorEastAsia" w:hAnsiTheme="minorEastAsia" w:hint="eastAsia"/>
              </w:rPr>
              <w:t>3、</w:t>
            </w:r>
            <w:r>
              <w:rPr>
                <w:rFonts w:asciiTheme="minorEastAsia" w:hAnsiTheme="minorEastAsia" w:hint="eastAsia"/>
                <w:color w:val="000000" w:themeColor="text1"/>
              </w:rPr>
              <w:t>派单成功后，派发短信给乘客，并推送消息给乘客和接单司机</w:t>
            </w:r>
          </w:p>
        </w:tc>
        <w:tc>
          <w:tcPr>
            <w:tcW w:w="2252" w:type="dxa"/>
            <w:vAlign w:val="center"/>
          </w:tcPr>
          <w:p w14:paraId="5173A48E" w14:textId="77777777" w:rsidR="00EC0C06" w:rsidRDefault="00EC0C06" w:rsidP="008C69D0">
            <w:r>
              <w:rPr>
                <w:rFonts w:hint="eastAsia"/>
              </w:rPr>
              <w:lastRenderedPageBreak/>
              <w:t>1</w:t>
            </w:r>
            <w:r>
              <w:rPr>
                <w:rFonts w:hint="eastAsia"/>
              </w:rPr>
              <w:t>、轮询查找司机的半径均为最大派单半径。</w:t>
            </w:r>
          </w:p>
          <w:p w14:paraId="5C7CBB58" w14:textId="77777777" w:rsidR="00EC0C06" w:rsidRDefault="00EC0C06" w:rsidP="008C69D0">
            <w:r>
              <w:rPr>
                <w:rFonts w:hint="eastAsia"/>
              </w:rPr>
              <w:t>2</w:t>
            </w:r>
            <w:r>
              <w:rPr>
                <w:rFonts w:hint="eastAsia"/>
              </w:rPr>
              <w:t>、当</w:t>
            </w:r>
            <w:r w:rsidRPr="007D52CA">
              <w:rPr>
                <w:rFonts w:asciiTheme="minorEastAsia" w:hAnsiTheme="minorEastAsia" w:hint="eastAsia"/>
              </w:rPr>
              <w:t>y</w:t>
            </w:r>
            <w:r>
              <w:rPr>
                <w:rFonts w:ascii="宋体" w:eastAsia="宋体" w:hAnsi="宋体" w:hint="eastAsia"/>
              </w:rPr>
              <w:t>&lt;x时，推送司机不区分空闲或服务</w:t>
            </w:r>
            <w:r>
              <w:rPr>
                <w:rFonts w:ascii="宋体" w:eastAsia="宋体" w:hAnsi="宋体" w:hint="eastAsia"/>
              </w:rPr>
              <w:lastRenderedPageBreak/>
              <w:t>中；若某轮所查找到的司机总数&gt;x，则该轮选择推送司机时</w:t>
            </w:r>
            <w:r>
              <w:rPr>
                <w:rFonts w:asciiTheme="minorEastAsia" w:hAnsiTheme="minorEastAsia" w:hint="eastAsia"/>
              </w:rPr>
              <w:t>空闲司机优先，服务中司机后补</w:t>
            </w:r>
          </w:p>
        </w:tc>
      </w:tr>
      <w:tr w:rsidR="00EC0C06" w:rsidRPr="001906E6" w14:paraId="3B205929" w14:textId="77777777" w:rsidTr="008C69D0">
        <w:trPr>
          <w:trHeight w:val="729"/>
        </w:trPr>
        <w:tc>
          <w:tcPr>
            <w:tcW w:w="1369" w:type="dxa"/>
            <w:vAlign w:val="center"/>
          </w:tcPr>
          <w:p w14:paraId="0ABE25D2" w14:textId="77777777" w:rsidR="00EC0C06" w:rsidRDefault="00EC0C06" w:rsidP="008C69D0">
            <w:pPr>
              <w:jc w:val="center"/>
              <w:rPr>
                <w:rFonts w:asciiTheme="minorEastAsia" w:hAnsiTheme="minorEastAsia"/>
              </w:rPr>
            </w:pPr>
          </w:p>
        </w:tc>
        <w:tc>
          <w:tcPr>
            <w:tcW w:w="1094" w:type="dxa"/>
            <w:vAlign w:val="center"/>
          </w:tcPr>
          <w:p w14:paraId="3BBDAEC0" w14:textId="77777777" w:rsidR="00EC0C06" w:rsidRDefault="00EC0C06" w:rsidP="008C69D0">
            <w:r>
              <w:rPr>
                <w:rFonts w:hint="eastAsia"/>
              </w:rPr>
              <w:t>强调度关联系统派单</w:t>
            </w:r>
          </w:p>
        </w:tc>
        <w:tc>
          <w:tcPr>
            <w:tcW w:w="5021" w:type="dxa"/>
            <w:vAlign w:val="center"/>
          </w:tcPr>
          <w:p w14:paraId="76E5BDD5" w14:textId="77777777" w:rsidR="00EC0C06" w:rsidRPr="00C63652" w:rsidRDefault="00EC0C06" w:rsidP="008C69D0">
            <w:pPr>
              <w:rPr>
                <w:b/>
              </w:rPr>
            </w:pPr>
            <w:r>
              <w:rPr>
                <w:rFonts w:hint="eastAsia"/>
                <w:b/>
              </w:rPr>
              <w:t>司机</w:t>
            </w:r>
            <w:r w:rsidRPr="00C63652">
              <w:rPr>
                <w:rFonts w:hint="eastAsia"/>
                <w:b/>
              </w:rPr>
              <w:t>应具备以下条件：</w:t>
            </w:r>
          </w:p>
          <w:p w14:paraId="66B09C86" w14:textId="77777777" w:rsidR="00EC0C06" w:rsidRPr="006C67AC" w:rsidRDefault="00EC0C06" w:rsidP="008C69D0">
            <w:pPr>
              <w:rPr>
                <w:color w:val="000000" w:themeColor="text1"/>
              </w:rPr>
            </w:pPr>
            <w:r w:rsidRPr="006C67AC">
              <w:rPr>
                <w:rFonts w:hint="eastAsia"/>
                <w:color w:val="000000" w:themeColor="text1"/>
              </w:rPr>
              <w:t>1</w:t>
            </w:r>
            <w:r>
              <w:rPr>
                <w:rFonts w:hint="eastAsia"/>
                <w:color w:val="000000" w:themeColor="text1"/>
              </w:rPr>
              <w:t>、</w:t>
            </w:r>
            <w:r w:rsidRPr="006C67AC">
              <w:rPr>
                <w:rFonts w:hint="eastAsia"/>
                <w:color w:val="000000" w:themeColor="text1"/>
              </w:rPr>
              <w:t>状态限制：</w:t>
            </w:r>
            <w:r w:rsidRPr="006C67AC">
              <w:rPr>
                <w:color w:val="000000" w:themeColor="text1"/>
              </w:rPr>
              <w:t>当班</w:t>
            </w:r>
            <w:r w:rsidRPr="006C67AC">
              <w:rPr>
                <w:rFonts w:hint="eastAsia"/>
                <w:color w:val="000000" w:themeColor="text1"/>
              </w:rPr>
              <w:t>（空闲）</w:t>
            </w:r>
          </w:p>
          <w:p w14:paraId="20719C2B" w14:textId="77777777" w:rsidR="00EC0C06" w:rsidRPr="006C67AC" w:rsidRDefault="00EC0C06" w:rsidP="008C69D0">
            <w:pPr>
              <w:rPr>
                <w:color w:val="000000" w:themeColor="text1"/>
              </w:rPr>
            </w:pPr>
            <w:r w:rsidRPr="006C67AC">
              <w:rPr>
                <w:rFonts w:hint="eastAsia"/>
                <w:color w:val="000000" w:themeColor="text1"/>
              </w:rPr>
              <w:t>2</w:t>
            </w:r>
            <w:r>
              <w:rPr>
                <w:rFonts w:hint="eastAsia"/>
                <w:color w:val="000000" w:themeColor="text1"/>
              </w:rPr>
              <w:t>、</w:t>
            </w:r>
            <w:r w:rsidRPr="006C67AC">
              <w:rPr>
                <w:rFonts w:hint="eastAsia"/>
                <w:color w:val="000000" w:themeColor="text1"/>
              </w:rPr>
              <w:t>距离限制：最大派单半径内（直线距离）</w:t>
            </w:r>
          </w:p>
          <w:p w14:paraId="4180EF25" w14:textId="77777777" w:rsidR="00EC0C06" w:rsidRPr="006C67AC" w:rsidRDefault="00EC0C06" w:rsidP="008C69D0">
            <w:pPr>
              <w:rPr>
                <w:color w:val="000000" w:themeColor="text1"/>
              </w:rPr>
            </w:pPr>
            <w:r w:rsidRPr="006C67AC">
              <w:rPr>
                <w:color w:val="000000" w:themeColor="text1"/>
              </w:rPr>
              <w:t>3</w:t>
            </w:r>
            <w:r>
              <w:rPr>
                <w:rFonts w:hint="eastAsia"/>
                <w:color w:val="000000" w:themeColor="text1"/>
              </w:rPr>
              <w:t>、</w:t>
            </w:r>
            <w:r w:rsidRPr="006C67AC">
              <w:rPr>
                <w:rFonts w:hint="eastAsia"/>
                <w:color w:val="000000" w:themeColor="text1"/>
              </w:rPr>
              <w:t>订单</w:t>
            </w:r>
            <w:r w:rsidRPr="006C67AC">
              <w:rPr>
                <w:color w:val="000000" w:themeColor="text1"/>
              </w:rPr>
              <w:t>限制</w:t>
            </w:r>
            <w:r w:rsidRPr="006C67AC">
              <w:rPr>
                <w:rFonts w:hint="eastAsia"/>
                <w:color w:val="000000" w:themeColor="text1"/>
              </w:rPr>
              <w:t>：</w:t>
            </w:r>
            <w:r w:rsidRPr="006C67AC">
              <w:rPr>
                <w:rFonts w:hint="eastAsia"/>
                <w:color w:val="000000" w:themeColor="text1"/>
              </w:rPr>
              <w:t xml:space="preserve">A </w:t>
            </w:r>
            <w:r w:rsidRPr="006C67AC">
              <w:rPr>
                <w:rFonts w:hint="eastAsia"/>
                <w:color w:val="000000" w:themeColor="text1"/>
              </w:rPr>
              <w:t>不存在服务中订单；</w:t>
            </w:r>
            <w:r w:rsidRPr="006C67AC">
              <w:rPr>
                <w:rFonts w:hint="eastAsia"/>
                <w:color w:val="000000" w:themeColor="text1"/>
              </w:rPr>
              <w:t>B</w:t>
            </w:r>
            <w:r w:rsidRPr="006C67AC">
              <w:rPr>
                <w:rFonts w:hint="eastAsia"/>
                <w:color w:val="000000" w:themeColor="text1"/>
              </w:rPr>
              <w:t>存在即刻单（尚未开始），预约单用车时间与当前即刻单预估结束时间</w:t>
            </w:r>
            <w:r w:rsidRPr="006C67AC">
              <w:rPr>
                <w:rFonts w:hint="eastAsia"/>
                <w:color w:val="000000" w:themeColor="text1"/>
              </w:rPr>
              <w:t>&gt;1</w:t>
            </w:r>
            <w:r w:rsidRPr="006C67AC">
              <w:rPr>
                <w:rFonts w:hint="eastAsia"/>
                <w:color w:val="000000" w:themeColor="text1"/>
              </w:rPr>
              <w:t>小时；</w:t>
            </w:r>
            <w:r w:rsidRPr="006C67AC">
              <w:rPr>
                <w:rFonts w:hint="eastAsia"/>
                <w:color w:val="000000" w:themeColor="text1"/>
              </w:rPr>
              <w:t xml:space="preserve">C </w:t>
            </w:r>
            <w:r w:rsidRPr="006C67AC">
              <w:rPr>
                <w:rFonts w:hint="eastAsia"/>
                <w:color w:val="000000" w:themeColor="text1"/>
              </w:rPr>
              <w:t>不存在未抢订单（如限制）</w:t>
            </w:r>
          </w:p>
          <w:p w14:paraId="0A6329E6" w14:textId="77777777" w:rsidR="00EC0C06" w:rsidRPr="006C67AC" w:rsidRDefault="00EC0C06" w:rsidP="008C69D0">
            <w:pPr>
              <w:rPr>
                <w:color w:val="000000" w:themeColor="text1"/>
              </w:rPr>
            </w:pPr>
            <w:r w:rsidRPr="006C67AC">
              <w:rPr>
                <w:color w:val="000000" w:themeColor="text1"/>
              </w:rPr>
              <w:t>4</w:t>
            </w:r>
            <w:r>
              <w:rPr>
                <w:rFonts w:hint="eastAsia"/>
                <w:color w:val="000000" w:themeColor="text1"/>
              </w:rPr>
              <w:t>、</w:t>
            </w:r>
            <w:r w:rsidRPr="006C67AC">
              <w:rPr>
                <w:color w:val="000000" w:themeColor="text1"/>
              </w:rPr>
              <w:t>经营限制</w:t>
            </w:r>
            <w:r w:rsidRPr="006C67AC">
              <w:rPr>
                <w:rFonts w:hint="eastAsia"/>
                <w:color w:val="000000" w:themeColor="text1"/>
              </w:rPr>
              <w:t>：</w:t>
            </w:r>
            <w:r w:rsidRPr="006C67AC">
              <w:rPr>
                <w:color w:val="000000" w:themeColor="text1"/>
              </w:rPr>
              <w:t>经营区域含上下车地址所在行政区之一</w:t>
            </w:r>
          </w:p>
          <w:p w14:paraId="194B0CA9" w14:textId="77777777" w:rsidR="00EC0C06" w:rsidRPr="006C67AC" w:rsidRDefault="00EC0C06" w:rsidP="008C69D0">
            <w:pPr>
              <w:rPr>
                <w:color w:val="000000" w:themeColor="text1"/>
              </w:rPr>
            </w:pPr>
            <w:r w:rsidRPr="006C67AC">
              <w:rPr>
                <w:color w:val="000000" w:themeColor="text1"/>
              </w:rPr>
              <w:t>5</w:t>
            </w:r>
            <w:r>
              <w:rPr>
                <w:rFonts w:hint="eastAsia"/>
                <w:color w:val="000000" w:themeColor="text1"/>
              </w:rPr>
              <w:t>、</w:t>
            </w:r>
            <w:r w:rsidRPr="006C67AC">
              <w:rPr>
                <w:color w:val="000000" w:themeColor="text1"/>
              </w:rPr>
              <w:t>调度限制</w:t>
            </w:r>
            <w:r w:rsidRPr="006C67AC">
              <w:rPr>
                <w:rFonts w:hint="eastAsia"/>
                <w:color w:val="000000" w:themeColor="text1"/>
              </w:rPr>
              <w:t>：</w:t>
            </w:r>
            <w:r w:rsidRPr="006C67AC">
              <w:rPr>
                <w:color w:val="000000" w:themeColor="text1"/>
              </w:rPr>
              <w:t>预估抵达时间</w:t>
            </w:r>
            <w:r w:rsidRPr="006C67AC">
              <w:rPr>
                <w:rFonts w:asciiTheme="minorEastAsia" w:hAnsiTheme="minorEastAsia" w:hint="eastAsia"/>
                <w:color w:val="000000" w:themeColor="text1"/>
              </w:rPr>
              <w:t>≤</w:t>
            </w:r>
            <w:r w:rsidRPr="006C67AC">
              <w:rPr>
                <w:color w:val="000000" w:themeColor="text1"/>
              </w:rPr>
              <w:t>预约单用车时间</w:t>
            </w:r>
            <w:r w:rsidRPr="006C67AC">
              <w:rPr>
                <w:rFonts w:hint="eastAsia"/>
                <w:color w:val="000000" w:themeColor="text1"/>
              </w:rPr>
              <w:t>，</w:t>
            </w:r>
            <w:r w:rsidRPr="006C67AC">
              <w:rPr>
                <w:color w:val="000000" w:themeColor="text1"/>
              </w:rPr>
              <w:t>其中预估抵达时间指司机当前位置至预约单上车地预估抵达时间</w:t>
            </w:r>
          </w:p>
          <w:p w14:paraId="6F317A65" w14:textId="77777777" w:rsidR="00EC0C06" w:rsidRPr="00F41735" w:rsidRDefault="00EC0C06" w:rsidP="008C69D0">
            <w:pPr>
              <w:rPr>
                <w:color w:val="FF0000"/>
              </w:rPr>
            </w:pPr>
            <w:r>
              <w:rPr>
                <w:color w:val="000000" w:themeColor="text1"/>
              </w:rPr>
              <w:t>6</w:t>
            </w:r>
            <w:r>
              <w:rPr>
                <w:rFonts w:hint="eastAsia"/>
                <w:color w:val="000000" w:themeColor="text1"/>
              </w:rPr>
              <w:t>、</w:t>
            </w:r>
            <w:r w:rsidRPr="006C67AC">
              <w:rPr>
                <w:color w:val="000000" w:themeColor="text1"/>
              </w:rPr>
              <w:t>推送限制</w:t>
            </w:r>
            <w:r w:rsidRPr="006C67AC">
              <w:rPr>
                <w:rFonts w:hint="eastAsia"/>
                <w:color w:val="000000" w:themeColor="text1"/>
              </w:rPr>
              <w:t>：</w:t>
            </w:r>
            <w:r w:rsidRPr="006C67AC">
              <w:rPr>
                <w:color w:val="000000" w:themeColor="text1"/>
              </w:rPr>
              <w:t>推送数量</w:t>
            </w:r>
            <w:r w:rsidRPr="006C67AC">
              <w:rPr>
                <w:rFonts w:hint="eastAsia"/>
                <w:color w:val="000000" w:themeColor="text1"/>
              </w:rPr>
              <w:t>，</w:t>
            </w:r>
            <w:r w:rsidRPr="006C67AC">
              <w:rPr>
                <w:color w:val="000000" w:themeColor="text1"/>
              </w:rPr>
              <w:t>如限制且查找数</w:t>
            </w:r>
            <w:r w:rsidRPr="006C67AC">
              <w:rPr>
                <w:rFonts w:hint="eastAsia"/>
                <w:color w:val="000000" w:themeColor="text1"/>
              </w:rPr>
              <w:t>&gt;</w:t>
            </w:r>
            <w:r w:rsidRPr="006C67AC">
              <w:rPr>
                <w:rFonts w:hint="eastAsia"/>
                <w:color w:val="000000" w:themeColor="text1"/>
              </w:rPr>
              <w:t>推送数，则按预调度成本从低到高排序，取前</w:t>
            </w:r>
            <w:r w:rsidRPr="006C67AC">
              <w:rPr>
                <w:rFonts w:hint="eastAsia"/>
                <w:color w:val="000000" w:themeColor="text1"/>
              </w:rPr>
              <w:t>x</w:t>
            </w:r>
            <w:r w:rsidRPr="006C67AC">
              <w:rPr>
                <w:rFonts w:hint="eastAsia"/>
                <w:color w:val="000000" w:themeColor="text1"/>
              </w:rPr>
              <w:t>名</w:t>
            </w:r>
          </w:p>
          <w:p w14:paraId="58316E13" w14:textId="77777777" w:rsidR="00EC0C06" w:rsidRPr="006C67AC" w:rsidRDefault="00EC0C06" w:rsidP="008C69D0">
            <w:pPr>
              <w:rPr>
                <w:b/>
                <w:color w:val="000000" w:themeColor="text1"/>
              </w:rPr>
            </w:pPr>
            <w:r>
              <w:rPr>
                <w:rFonts w:hint="eastAsia"/>
                <w:b/>
                <w:color w:val="000000" w:themeColor="text1"/>
              </w:rPr>
              <w:t>强派方式派单</w:t>
            </w:r>
            <w:r w:rsidRPr="006C67AC">
              <w:rPr>
                <w:rFonts w:hint="eastAsia"/>
                <w:b/>
                <w:color w:val="000000" w:themeColor="text1"/>
              </w:rPr>
              <w:t>规则：</w:t>
            </w:r>
          </w:p>
          <w:p w14:paraId="7B58B2A1" w14:textId="77777777" w:rsidR="00EC0C06" w:rsidRPr="005D00F8" w:rsidRDefault="00EC0C06" w:rsidP="008C69D0">
            <w:pPr>
              <w:rPr>
                <w:rFonts w:asciiTheme="minorEastAsia" w:hAnsiTheme="minorEastAsia"/>
                <w:color w:val="000000" w:themeColor="text1"/>
              </w:rPr>
            </w:pPr>
            <w:r>
              <w:rPr>
                <w:rFonts w:hint="eastAsia"/>
                <w:color w:val="000000" w:themeColor="text1"/>
              </w:rPr>
              <w:t>（</w:t>
            </w:r>
            <w:r>
              <w:rPr>
                <w:rFonts w:asciiTheme="minorEastAsia" w:hAnsiTheme="minorEastAsia" w:hint="eastAsia"/>
                <w:color w:val="000000" w:themeColor="text1"/>
              </w:rPr>
              <w:t>为方便描述，定义如下参数：</w:t>
            </w:r>
            <w:r w:rsidRPr="005D00F8">
              <w:rPr>
                <w:rFonts w:asciiTheme="minorEastAsia" w:hAnsiTheme="minorEastAsia" w:hint="eastAsia"/>
                <w:color w:val="000000" w:themeColor="text1"/>
              </w:rPr>
              <w:t>n：最大派单半径，r</w:t>
            </w:r>
            <w:r>
              <w:rPr>
                <w:rFonts w:asciiTheme="minorEastAsia" w:hAnsiTheme="minorEastAsia" w:hint="eastAsia"/>
                <w:color w:val="000000" w:themeColor="text1"/>
              </w:rPr>
              <w:t>轮询</w:t>
            </w:r>
            <w:r w:rsidRPr="005D00F8">
              <w:rPr>
                <w:rFonts w:asciiTheme="minorEastAsia" w:hAnsiTheme="minorEastAsia" w:hint="eastAsia"/>
                <w:color w:val="000000" w:themeColor="text1"/>
              </w:rPr>
              <w:t>半径，y: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司机数量，s：司机当前位置距上车地点的规划路径距离）</w:t>
            </w:r>
          </w:p>
          <w:p w14:paraId="14C9C1A1" w14:textId="77777777" w:rsidR="00EC0C06" w:rsidRPr="005D00F8" w:rsidRDefault="00EC0C06" w:rsidP="008C69D0">
            <w:pPr>
              <w:rPr>
                <w:rFonts w:asciiTheme="minorEastAsia" w:hAnsiTheme="minorEastAsia"/>
                <w:color w:val="000000" w:themeColor="text1"/>
              </w:rPr>
            </w:pPr>
            <w:r>
              <w:rPr>
                <w:rFonts w:asciiTheme="minorEastAsia" w:hAnsiTheme="minorEastAsia" w:hint="eastAsia"/>
                <w:color w:val="000000" w:themeColor="text1"/>
              </w:rPr>
              <w:t>1、只查询1</w:t>
            </w:r>
            <w:r w:rsidRPr="005D00F8">
              <w:rPr>
                <w:rFonts w:asciiTheme="minorEastAsia" w:hAnsiTheme="minorEastAsia" w:hint="eastAsia"/>
                <w:color w:val="000000" w:themeColor="text1"/>
              </w:rPr>
              <w:t>轮，r=</w:t>
            </w:r>
            <w:r>
              <w:rPr>
                <w:rFonts w:asciiTheme="minorEastAsia" w:hAnsiTheme="minorEastAsia" w:hint="eastAsia"/>
                <w:color w:val="000000" w:themeColor="text1"/>
              </w:rPr>
              <w:t>n</w:t>
            </w:r>
          </w:p>
          <w:p w14:paraId="1B15E9C6" w14:textId="77777777" w:rsidR="00EC0C06" w:rsidRPr="00FC062A"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w:t>
            </w:r>
            <w:r>
              <w:rPr>
                <w:rFonts w:asciiTheme="minorEastAsia" w:hAnsiTheme="minorEastAsia" w:hint="eastAsia"/>
                <w:color w:val="000000" w:themeColor="text1"/>
              </w:rPr>
              <w:t>y</w:t>
            </w:r>
            <w:r>
              <w:rPr>
                <w:rFonts w:asciiTheme="minorEastAsia" w:hAnsiTheme="minorEastAsia"/>
                <w:color w:val="000000" w:themeColor="text1"/>
              </w:rPr>
              <w:t>&gt;0</w:t>
            </w:r>
            <w:r>
              <w:rPr>
                <w:rFonts w:asciiTheme="minorEastAsia" w:hAnsiTheme="minorEastAsia" w:hint="eastAsia"/>
                <w:color w:val="000000" w:themeColor="text1"/>
              </w:rPr>
              <w:t>时，锁定司机数量y，并选取s最小的司机</w:t>
            </w:r>
            <w:r>
              <w:rPr>
                <w:rFonts w:hint="eastAsia"/>
                <w:color w:val="000000" w:themeColor="text1"/>
              </w:rPr>
              <w:t>强制指派其接单，并释放所有司机，派单成功</w:t>
            </w:r>
          </w:p>
          <w:p w14:paraId="32B611D2"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w:t>
            </w:r>
            <w:r>
              <w:rPr>
                <w:rFonts w:asciiTheme="minorEastAsia" w:hAnsiTheme="minorEastAsia"/>
                <w:color w:val="000000" w:themeColor="text1"/>
              </w:rPr>
              <w:t>2</w:t>
            </w:r>
            <w:r>
              <w:rPr>
                <w:rFonts w:asciiTheme="minorEastAsia" w:hAnsiTheme="minorEastAsia" w:hint="eastAsia"/>
                <w:color w:val="000000" w:themeColor="text1"/>
              </w:rPr>
              <w:t>）若y=</w:t>
            </w:r>
            <w:r>
              <w:rPr>
                <w:rFonts w:asciiTheme="minorEastAsia" w:hAnsiTheme="minorEastAsia"/>
                <w:color w:val="000000" w:themeColor="text1"/>
              </w:rPr>
              <w:t>0</w:t>
            </w:r>
            <w:r>
              <w:rPr>
                <w:rFonts w:asciiTheme="minorEastAsia" w:hAnsiTheme="minorEastAsia" w:hint="eastAsia"/>
                <w:color w:val="000000" w:themeColor="text1"/>
              </w:rPr>
              <w:t>，派单失败</w:t>
            </w:r>
          </w:p>
          <w:p w14:paraId="0DD6644F"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2、系统派单失败，若派单模式为“系统+人工”，则执行人工派单；若派单模式为“系统”，则派单失败</w:t>
            </w:r>
          </w:p>
          <w:p w14:paraId="74D2D4F5"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、派单成功后，派发短信给乘客，并推送消息给乘客和接单司机；派单失败后，派发短信并推送消息给乘客</w:t>
            </w:r>
          </w:p>
          <w:p w14:paraId="5740A5ED" w14:textId="77777777" w:rsidR="00EC0C06" w:rsidRPr="00B5621E" w:rsidRDefault="00EC0C06" w:rsidP="008C69D0">
            <w:pPr>
              <w:rPr>
                <w:b/>
                <w:color w:val="000000" w:themeColor="text1"/>
              </w:rPr>
            </w:pPr>
            <w:r>
              <w:rPr>
                <w:rFonts w:asciiTheme="minorEastAsia" w:hAnsiTheme="minorEastAsia" w:hint="eastAsia"/>
                <w:b/>
                <w:color w:val="000000" w:themeColor="text1"/>
              </w:rPr>
              <w:lastRenderedPageBreak/>
              <w:t>抢派方式</w:t>
            </w:r>
            <w:r w:rsidRPr="00481A68">
              <w:rPr>
                <w:rFonts w:asciiTheme="minorEastAsia" w:hAnsiTheme="minorEastAsia" w:hint="eastAsia"/>
                <w:b/>
                <w:color w:val="000000" w:themeColor="text1"/>
              </w:rPr>
              <w:t>派单规则</w:t>
            </w:r>
            <w:r>
              <w:rPr>
                <w:rFonts w:asciiTheme="minorEastAsia" w:hAnsiTheme="minorEastAsia" w:hint="eastAsia"/>
                <w:b/>
                <w:color w:val="000000" w:themeColor="text1"/>
              </w:rPr>
              <w:t>：</w:t>
            </w:r>
            <w:r w:rsidRPr="00B5621E">
              <w:rPr>
                <w:b/>
                <w:color w:val="000000" w:themeColor="text1"/>
              </w:rPr>
              <w:t xml:space="preserve"> </w:t>
            </w:r>
          </w:p>
          <w:p w14:paraId="662A56BA" w14:textId="77777777" w:rsidR="00EC0C06" w:rsidRDefault="00EC0C06" w:rsidP="008C69D0">
            <w:pPr>
              <w:rPr>
                <w:rFonts w:asciiTheme="minorEastAsia" w:hAnsiTheme="minorEastAsia"/>
                <w:color w:val="000000" w:themeColor="text1"/>
              </w:rPr>
            </w:pPr>
            <w:r>
              <w:rPr>
                <w:rFonts w:hint="eastAsia"/>
                <w:color w:val="000000" w:themeColor="text1"/>
              </w:rPr>
              <w:t>（</w:t>
            </w:r>
            <w:r w:rsidRPr="005D00F8">
              <w:rPr>
                <w:rFonts w:asciiTheme="minorEastAsia" w:hAnsiTheme="minorEastAsia" w:hint="eastAsia"/>
                <w:color w:val="000000" w:themeColor="text1"/>
              </w:rPr>
              <w:t>为方便描述，定义如下参数：n：最大派单半径，r</w:t>
            </w:r>
            <w:r>
              <w:rPr>
                <w:rFonts w:asciiTheme="minorEastAsia" w:hAnsiTheme="minorEastAsia" w:hint="eastAsia"/>
                <w:color w:val="000000" w:themeColor="text1"/>
              </w:rPr>
              <w:t>轮询</w:t>
            </w:r>
            <w:r w:rsidRPr="005D00F8">
              <w:rPr>
                <w:rFonts w:asciiTheme="minorEastAsia" w:hAnsiTheme="minorEastAsia" w:hint="eastAsia"/>
                <w:color w:val="000000" w:themeColor="text1"/>
              </w:rPr>
              <w:t>半径，x最大推送数量，y: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司机数量，s：司机当前位置距上车地点的规划路径距离）</w:t>
            </w:r>
          </w:p>
          <w:p w14:paraId="014E116A" w14:textId="77777777" w:rsidR="00EC0C06" w:rsidRPr="005D00F8" w:rsidRDefault="00EC0C06" w:rsidP="008C69D0">
            <w:pPr>
              <w:rPr>
                <w:rFonts w:asciiTheme="minorEastAsia" w:hAnsiTheme="minorEastAsia"/>
                <w:color w:val="000000" w:themeColor="text1"/>
              </w:rPr>
            </w:pPr>
            <w:r>
              <w:rPr>
                <w:rFonts w:asciiTheme="minorEastAsia" w:hAnsiTheme="minorEastAsia" w:hint="eastAsia"/>
                <w:color w:val="000000" w:themeColor="text1"/>
              </w:rPr>
              <w:t>1、只查询1</w:t>
            </w:r>
            <w:r w:rsidRPr="005D00F8">
              <w:rPr>
                <w:rFonts w:asciiTheme="minorEastAsia" w:hAnsiTheme="minorEastAsia" w:hint="eastAsia"/>
                <w:color w:val="000000" w:themeColor="text1"/>
              </w:rPr>
              <w:t>轮，r=</w:t>
            </w:r>
            <w:r>
              <w:rPr>
                <w:rFonts w:asciiTheme="minorEastAsia" w:hAnsiTheme="minorEastAsia" w:hint="eastAsia"/>
                <w:color w:val="000000" w:themeColor="text1"/>
              </w:rPr>
              <w:t>n</w:t>
            </w:r>
          </w:p>
          <w:p w14:paraId="2AFEBBF1" w14:textId="77777777" w:rsidR="00EC0C06"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w:t>
            </w:r>
            <w:r>
              <w:rPr>
                <w:rFonts w:asciiTheme="minorEastAsia" w:hAnsiTheme="minorEastAsia" w:hint="eastAsia"/>
                <w:color w:val="000000" w:themeColor="text1"/>
              </w:rPr>
              <w:t>若限制推送数量</w:t>
            </w:r>
          </w:p>
          <w:p w14:paraId="097CDB61"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w:t>
            </w:r>
            <w:r w:rsidRPr="005D00F8">
              <w:rPr>
                <w:rFonts w:asciiTheme="minorEastAsia" w:hAnsiTheme="minorEastAsia" w:hint="eastAsia"/>
                <w:color w:val="000000" w:themeColor="text1"/>
              </w:rPr>
              <w:t>y</w:t>
            </w:r>
            <w:r>
              <w:rPr>
                <w:rFonts w:asciiTheme="minorEastAsia" w:hAnsiTheme="minorEastAsia"/>
                <w:color w:val="000000" w:themeColor="text1"/>
              </w:rPr>
              <w:t>&gt;x</w:t>
            </w:r>
            <w:r>
              <w:rPr>
                <w:rFonts w:asciiTheme="minorEastAsia" w:hAnsiTheme="minorEastAsia" w:hint="eastAsia"/>
                <w:color w:val="000000" w:themeColor="text1"/>
              </w:rPr>
              <w:t>时，锁定司机数量取y，按照s的数值由小至大进行排序，取前x名推送订单同步释放x名以外的司机，推送后释放2至x名（s最小的仍锁定）的司机，若有司机抢单成功，则派单成功；若无人接单，则选取s最小的司机</w:t>
            </w:r>
            <w:r>
              <w:rPr>
                <w:rFonts w:hint="eastAsia"/>
                <w:color w:val="000000" w:themeColor="text1"/>
              </w:rPr>
              <w:t>强制指派其接单并同步释放</w:t>
            </w:r>
            <w:r>
              <w:rPr>
                <w:rFonts w:asciiTheme="minorEastAsia" w:hAnsiTheme="minorEastAsia" w:hint="eastAsia"/>
                <w:color w:val="000000" w:themeColor="text1"/>
              </w:rPr>
              <w:t>；</w:t>
            </w:r>
          </w:p>
          <w:p w14:paraId="15F8DA84"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当0&lt;y</w:t>
            </w:r>
            <w:r>
              <w:rPr>
                <w:rFonts w:asciiTheme="minorEastAsia" w:hAnsiTheme="minorEastAsia"/>
                <w:color w:val="000000" w:themeColor="text1"/>
              </w:rPr>
              <w:t>&lt;x,</w:t>
            </w:r>
            <w:r>
              <w:rPr>
                <w:rFonts w:asciiTheme="minorEastAsia" w:hAnsiTheme="minorEastAsia" w:hint="eastAsia"/>
                <w:color w:val="000000" w:themeColor="text1"/>
              </w:rPr>
              <w:t>锁定司机数量取y并推送订单，推送后释放2至y名（s最小的仍锁定）的司机，若有司机抢单成功，则派单成功；若无人接单，则选取s最小的司机</w:t>
            </w:r>
            <w:r>
              <w:rPr>
                <w:rFonts w:hint="eastAsia"/>
                <w:color w:val="000000" w:themeColor="text1"/>
              </w:rPr>
              <w:t>强制指派其接单并同步释放</w:t>
            </w:r>
            <w:r>
              <w:rPr>
                <w:rFonts w:asciiTheme="minorEastAsia" w:hAnsiTheme="minorEastAsia" w:hint="eastAsia"/>
                <w:color w:val="000000" w:themeColor="text1"/>
              </w:rPr>
              <w:t>；</w:t>
            </w:r>
          </w:p>
          <w:p w14:paraId="06E3B39D"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w:t>
            </w:r>
            <w:r>
              <w:rPr>
                <w:rFonts w:asciiTheme="minorEastAsia" w:hAnsiTheme="minorEastAsia"/>
                <w:color w:val="000000" w:themeColor="text1"/>
              </w:rPr>
              <w:t>2</w:t>
            </w:r>
            <w:r>
              <w:rPr>
                <w:rFonts w:asciiTheme="minorEastAsia" w:hAnsiTheme="minorEastAsia" w:hint="eastAsia"/>
                <w:color w:val="000000" w:themeColor="text1"/>
              </w:rPr>
              <w:t>）若不限制推送数量，则y</w:t>
            </w:r>
            <w:r>
              <w:rPr>
                <w:rFonts w:asciiTheme="minorEastAsia" w:hAnsiTheme="minorEastAsia"/>
                <w:color w:val="000000" w:themeColor="text1"/>
              </w:rPr>
              <w:t>&gt;0</w:t>
            </w:r>
            <w:r>
              <w:rPr>
                <w:rFonts w:asciiTheme="minorEastAsia" w:hAnsiTheme="minorEastAsia" w:hint="eastAsia"/>
                <w:color w:val="000000" w:themeColor="text1"/>
              </w:rPr>
              <w:t>时，锁定司机数量取y并推送订单，推送后，释放2至y</w:t>
            </w:r>
            <w:r>
              <w:rPr>
                <w:rFonts w:asciiTheme="minorEastAsia" w:hAnsiTheme="minorEastAsia"/>
                <w:color w:val="000000" w:themeColor="text1"/>
              </w:rPr>
              <w:t>(s</w:t>
            </w:r>
            <w:r>
              <w:rPr>
                <w:rFonts w:asciiTheme="minorEastAsia" w:hAnsiTheme="minorEastAsia" w:hint="eastAsia"/>
                <w:color w:val="000000" w:themeColor="text1"/>
              </w:rPr>
              <w:t>最小的仍锁定</w:t>
            </w:r>
            <w:r>
              <w:rPr>
                <w:rFonts w:asciiTheme="minorEastAsia" w:hAnsiTheme="minorEastAsia"/>
                <w:color w:val="000000" w:themeColor="text1"/>
              </w:rPr>
              <w:t>)</w:t>
            </w:r>
            <w:r>
              <w:rPr>
                <w:rFonts w:asciiTheme="minorEastAsia" w:hAnsiTheme="minorEastAsia" w:hint="eastAsia"/>
                <w:color w:val="000000" w:themeColor="text1"/>
              </w:rPr>
              <w:t>的司机，若有司机抢单成功，则派单成功；若无人接单，则选取s最小的司机</w:t>
            </w:r>
            <w:r>
              <w:rPr>
                <w:rFonts w:hint="eastAsia"/>
                <w:color w:val="000000" w:themeColor="text1"/>
              </w:rPr>
              <w:t>强制指派其接单</w:t>
            </w:r>
            <w:r>
              <w:rPr>
                <w:rFonts w:asciiTheme="minorEastAsia" w:hAnsiTheme="minorEastAsia" w:hint="eastAsia"/>
                <w:color w:val="000000" w:themeColor="text1"/>
              </w:rPr>
              <w:t>；</w:t>
            </w:r>
          </w:p>
          <w:p w14:paraId="686E4BF6"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（3）若y=</w:t>
            </w:r>
            <w:r>
              <w:rPr>
                <w:rFonts w:asciiTheme="minorEastAsia" w:hAnsiTheme="minorEastAsia"/>
                <w:color w:val="000000" w:themeColor="text1"/>
              </w:rPr>
              <w:t>0</w:t>
            </w:r>
            <w:r>
              <w:rPr>
                <w:rFonts w:asciiTheme="minorEastAsia" w:hAnsiTheme="minorEastAsia" w:hint="eastAsia"/>
                <w:color w:val="000000" w:themeColor="text1"/>
              </w:rPr>
              <w:t>，则派单失败</w:t>
            </w:r>
          </w:p>
          <w:p w14:paraId="6A650E38"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2</w:t>
            </w:r>
            <w:r>
              <w:rPr>
                <w:rFonts w:asciiTheme="minorEastAsia" w:hAnsiTheme="minorEastAsia" w:hint="eastAsia"/>
                <w:color w:val="000000" w:themeColor="text1"/>
              </w:rPr>
              <w:t>、系统派单失败，若派单模式为“系统+人工”，则执行人工派单；若派单模式为“系统”，则派单失败</w:t>
            </w:r>
          </w:p>
          <w:p w14:paraId="41DF6771"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、派单成功后，派发短信给乘客，并推送消息给乘客和接单司机；派单失败后，派发短信并推送消息给乘客</w:t>
            </w:r>
          </w:p>
          <w:p w14:paraId="32901F83" w14:textId="77777777" w:rsidR="00EC0C06" w:rsidRPr="00B5621E" w:rsidRDefault="00EC0C06" w:rsidP="008C69D0">
            <w:pPr>
              <w:rPr>
                <w:b/>
                <w:color w:val="000000" w:themeColor="text1"/>
              </w:rPr>
            </w:pPr>
            <w:r>
              <w:rPr>
                <w:rFonts w:hint="eastAsia"/>
                <w:b/>
                <w:color w:val="000000" w:themeColor="text1"/>
              </w:rPr>
              <w:t>抢单方式</w:t>
            </w:r>
            <w:r w:rsidRPr="00B5621E">
              <w:rPr>
                <w:rFonts w:hint="eastAsia"/>
                <w:b/>
                <w:color w:val="000000" w:themeColor="text1"/>
              </w:rPr>
              <w:t>规则描述：</w:t>
            </w:r>
          </w:p>
          <w:p w14:paraId="5E15A6AD" w14:textId="77777777" w:rsidR="00EC0C06" w:rsidRDefault="00EC0C06" w:rsidP="008C69D0">
            <w:pPr>
              <w:rPr>
                <w:rFonts w:asciiTheme="minorEastAsia" w:hAnsiTheme="minorEastAsia"/>
                <w:color w:val="000000" w:themeColor="text1"/>
              </w:rPr>
            </w:pPr>
            <w:r>
              <w:rPr>
                <w:rFonts w:hint="eastAsia"/>
                <w:color w:val="000000" w:themeColor="text1"/>
              </w:rPr>
              <w:t>（</w:t>
            </w:r>
            <w:r w:rsidRPr="005D00F8">
              <w:rPr>
                <w:rFonts w:asciiTheme="minorEastAsia" w:hAnsiTheme="minorEastAsia" w:hint="eastAsia"/>
                <w:color w:val="000000" w:themeColor="text1"/>
              </w:rPr>
              <w:t>为方便描述，定义如下参数：n：最大派单半径，r</w:t>
            </w:r>
            <w:r>
              <w:rPr>
                <w:rFonts w:asciiTheme="minorEastAsia" w:hAnsiTheme="minorEastAsia" w:hint="eastAsia"/>
                <w:color w:val="000000" w:themeColor="text1"/>
              </w:rPr>
              <w:t>轮询半径</w:t>
            </w:r>
            <w:r w:rsidRPr="005D00F8">
              <w:rPr>
                <w:rFonts w:asciiTheme="minorEastAsia" w:hAnsiTheme="minorEastAsia" w:hint="eastAsia"/>
                <w:color w:val="000000" w:themeColor="text1"/>
              </w:rPr>
              <w:t>，x最大推送数量，y: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司机数量，s：司机当前位置距上车地点的规划路径距离）</w:t>
            </w:r>
          </w:p>
          <w:p w14:paraId="7FA81CA0" w14:textId="77777777" w:rsidR="00EC0C06" w:rsidRPr="005D00F8" w:rsidRDefault="00EC0C06" w:rsidP="008C69D0">
            <w:pPr>
              <w:rPr>
                <w:rFonts w:asciiTheme="minorEastAsia" w:hAnsiTheme="minorEastAsia"/>
                <w:color w:val="000000" w:themeColor="text1"/>
              </w:rPr>
            </w:pPr>
            <w:r>
              <w:rPr>
                <w:rFonts w:asciiTheme="minorEastAsia" w:hAnsiTheme="minorEastAsia" w:hint="eastAsia"/>
                <w:color w:val="000000" w:themeColor="text1"/>
              </w:rPr>
              <w:lastRenderedPageBreak/>
              <w:t>1、只查询1</w:t>
            </w:r>
            <w:r w:rsidRPr="005D00F8">
              <w:rPr>
                <w:rFonts w:asciiTheme="minorEastAsia" w:hAnsiTheme="minorEastAsia" w:hint="eastAsia"/>
                <w:color w:val="000000" w:themeColor="text1"/>
              </w:rPr>
              <w:t>轮，r=</w:t>
            </w:r>
            <w:r>
              <w:rPr>
                <w:rFonts w:asciiTheme="minorEastAsia" w:hAnsiTheme="minorEastAsia" w:hint="eastAsia"/>
                <w:color w:val="000000" w:themeColor="text1"/>
              </w:rPr>
              <w:t>n</w:t>
            </w:r>
          </w:p>
          <w:p w14:paraId="6F5F27E6" w14:textId="77777777" w:rsidR="00EC0C06"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w:t>
            </w:r>
            <w:r>
              <w:rPr>
                <w:rFonts w:asciiTheme="minorEastAsia" w:hAnsiTheme="minorEastAsia" w:hint="eastAsia"/>
                <w:color w:val="000000" w:themeColor="text1"/>
              </w:rPr>
              <w:t>若限制推送数量</w:t>
            </w:r>
          </w:p>
          <w:p w14:paraId="308A9379"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w:t>
            </w:r>
            <w:r w:rsidRPr="005D00F8">
              <w:rPr>
                <w:rFonts w:asciiTheme="minorEastAsia" w:hAnsiTheme="minorEastAsia" w:hint="eastAsia"/>
                <w:color w:val="000000" w:themeColor="text1"/>
              </w:rPr>
              <w:t>y</w:t>
            </w:r>
            <w:r>
              <w:rPr>
                <w:rFonts w:asciiTheme="minorEastAsia" w:hAnsiTheme="minorEastAsia"/>
                <w:color w:val="000000" w:themeColor="text1"/>
              </w:rPr>
              <w:t>&gt;x</w:t>
            </w:r>
            <w:r>
              <w:rPr>
                <w:rFonts w:asciiTheme="minorEastAsia" w:hAnsiTheme="minorEastAsia" w:hint="eastAsia"/>
                <w:color w:val="000000" w:themeColor="text1"/>
              </w:rPr>
              <w:t>时，锁定司机数量取y，按照s的数值由小至大进行排序，取前x名推送订单同步释放x名以外的司机，推送后释放前x名的司机，若有司机抢单成功，则派单成功；若无人接单，则系统派单失败；</w:t>
            </w:r>
          </w:p>
          <w:p w14:paraId="4F48589B"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当0&lt;y</w:t>
            </w:r>
            <w:r>
              <w:rPr>
                <w:rFonts w:asciiTheme="minorEastAsia" w:hAnsiTheme="minorEastAsia"/>
                <w:color w:val="000000" w:themeColor="text1"/>
              </w:rPr>
              <w:t>&lt;x,</w:t>
            </w:r>
            <w:r>
              <w:rPr>
                <w:rFonts w:asciiTheme="minorEastAsia" w:hAnsiTheme="minorEastAsia" w:hint="eastAsia"/>
                <w:color w:val="000000" w:themeColor="text1"/>
              </w:rPr>
              <w:t xml:space="preserve"> 锁定司机数量取y并推送订单，推送后释放前x名的司机，若有司机抢单成功，则派单成功；若无人接单，则系统派单失败；</w:t>
            </w:r>
          </w:p>
          <w:p w14:paraId="257C0F5F"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w:t>
            </w:r>
            <w:r>
              <w:rPr>
                <w:rFonts w:asciiTheme="minorEastAsia" w:hAnsiTheme="minorEastAsia"/>
                <w:color w:val="000000" w:themeColor="text1"/>
              </w:rPr>
              <w:t>2</w:t>
            </w:r>
            <w:r>
              <w:rPr>
                <w:rFonts w:asciiTheme="minorEastAsia" w:hAnsiTheme="minorEastAsia" w:hint="eastAsia"/>
                <w:color w:val="000000" w:themeColor="text1"/>
              </w:rPr>
              <w:t>）若不限制推送数量，则y</w:t>
            </w:r>
            <w:r>
              <w:rPr>
                <w:rFonts w:asciiTheme="minorEastAsia" w:hAnsiTheme="minorEastAsia"/>
                <w:color w:val="000000" w:themeColor="text1"/>
              </w:rPr>
              <w:t>&gt;0</w:t>
            </w:r>
            <w:r>
              <w:rPr>
                <w:rFonts w:asciiTheme="minorEastAsia" w:hAnsiTheme="minorEastAsia" w:hint="eastAsia"/>
                <w:color w:val="000000" w:themeColor="text1"/>
              </w:rPr>
              <w:t>时，锁定司机数量取y并推送订单，推送后，释放锁定司机，若有司机抢单成功，则派单成功；若无人接单，则系统派单失败；</w:t>
            </w:r>
          </w:p>
          <w:p w14:paraId="236679EB"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（3）若y=</w:t>
            </w:r>
            <w:r>
              <w:rPr>
                <w:rFonts w:asciiTheme="minorEastAsia" w:hAnsiTheme="minorEastAsia"/>
                <w:color w:val="000000" w:themeColor="text1"/>
              </w:rPr>
              <w:t>0</w:t>
            </w:r>
            <w:r>
              <w:rPr>
                <w:rFonts w:asciiTheme="minorEastAsia" w:hAnsiTheme="minorEastAsia" w:hint="eastAsia"/>
                <w:color w:val="000000" w:themeColor="text1"/>
              </w:rPr>
              <w:t>，则系统派单失败</w:t>
            </w:r>
          </w:p>
          <w:p w14:paraId="2D5FEE02"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2</w:t>
            </w:r>
            <w:r>
              <w:rPr>
                <w:rFonts w:asciiTheme="minorEastAsia" w:hAnsiTheme="minorEastAsia" w:hint="eastAsia"/>
                <w:color w:val="000000" w:themeColor="text1"/>
              </w:rPr>
              <w:t>、系统派单失败，若派单模式为“系统+人工”，则执行人工派单；若派单模式为“系统”，则派单失败</w:t>
            </w:r>
          </w:p>
          <w:p w14:paraId="543AA10F" w14:textId="77777777" w:rsidR="00EC0C06" w:rsidRPr="00481A68" w:rsidRDefault="00EC0C06" w:rsidP="008C69D0">
            <w:pPr>
              <w:rPr>
                <w:b/>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、派单成功后，派发短信给乘客，并推送消息给乘客和接单司机；派单失败后，派发短信并推送消息给乘客</w:t>
            </w:r>
          </w:p>
        </w:tc>
        <w:tc>
          <w:tcPr>
            <w:tcW w:w="2252" w:type="dxa"/>
            <w:vAlign w:val="center"/>
          </w:tcPr>
          <w:p w14:paraId="6841B096" w14:textId="77777777" w:rsidR="00EC0C06" w:rsidRPr="00EE714D" w:rsidRDefault="00EC0C06" w:rsidP="008C69D0">
            <w:r>
              <w:rPr>
                <w:rFonts w:hint="eastAsia"/>
              </w:rPr>
              <w:lastRenderedPageBreak/>
              <w:t>司机被锁定后；其他订单派单时可检索被锁定的司机，但直至被释放后，方可执行派单。已锁定司机未释放前，不可被其他订单锁定。</w:t>
            </w:r>
          </w:p>
        </w:tc>
      </w:tr>
      <w:tr w:rsidR="00EC0C06" w:rsidRPr="001906E6" w14:paraId="0E0D00C0" w14:textId="77777777" w:rsidTr="008C69D0">
        <w:trPr>
          <w:trHeight w:val="729"/>
        </w:trPr>
        <w:tc>
          <w:tcPr>
            <w:tcW w:w="1369" w:type="dxa"/>
            <w:vAlign w:val="center"/>
          </w:tcPr>
          <w:p w14:paraId="63095E99" w14:textId="77777777" w:rsidR="00EC0C06" w:rsidRDefault="00EC0C06" w:rsidP="008C69D0">
            <w:pPr>
              <w:jc w:val="center"/>
              <w:rPr>
                <w:rFonts w:asciiTheme="minorEastAsia" w:hAnsiTheme="minorEastAsia"/>
              </w:rPr>
            </w:pPr>
          </w:p>
        </w:tc>
        <w:tc>
          <w:tcPr>
            <w:tcW w:w="1094" w:type="dxa"/>
            <w:vAlign w:val="center"/>
          </w:tcPr>
          <w:p w14:paraId="797EF237" w14:textId="77777777" w:rsidR="00EC0C06" w:rsidRDefault="00EC0C06" w:rsidP="008C69D0">
            <w:r>
              <w:rPr>
                <w:rFonts w:hint="eastAsia"/>
              </w:rPr>
              <w:t>弱调度关联自主选单</w:t>
            </w:r>
          </w:p>
        </w:tc>
        <w:tc>
          <w:tcPr>
            <w:tcW w:w="5021" w:type="dxa"/>
            <w:vAlign w:val="center"/>
          </w:tcPr>
          <w:p w14:paraId="161F11A2" w14:textId="77777777" w:rsidR="00EC0C06" w:rsidRPr="00C63652" w:rsidRDefault="00EC0C06" w:rsidP="008C69D0">
            <w:pPr>
              <w:rPr>
                <w:b/>
              </w:rPr>
            </w:pPr>
            <w:r>
              <w:rPr>
                <w:rFonts w:hint="eastAsia"/>
                <w:b/>
              </w:rPr>
              <w:t>司机</w:t>
            </w:r>
            <w:r w:rsidRPr="00C63652">
              <w:rPr>
                <w:rFonts w:hint="eastAsia"/>
                <w:b/>
              </w:rPr>
              <w:t>应具备以下条件：</w:t>
            </w:r>
          </w:p>
          <w:p w14:paraId="40F42BD3" w14:textId="77777777" w:rsidR="00EC0C06" w:rsidRPr="00580EBA" w:rsidRDefault="00EC0C06" w:rsidP="008C69D0">
            <w:pPr>
              <w:rPr>
                <w:color w:val="000000" w:themeColor="text1"/>
              </w:rPr>
            </w:pPr>
            <w:r w:rsidRPr="00580EBA">
              <w:rPr>
                <w:rFonts w:hint="eastAsia"/>
                <w:color w:val="000000" w:themeColor="text1"/>
              </w:rPr>
              <w:t>1</w:t>
            </w:r>
            <w:r>
              <w:rPr>
                <w:rFonts w:hint="eastAsia"/>
                <w:color w:val="000000" w:themeColor="text1"/>
              </w:rPr>
              <w:t>、</w:t>
            </w:r>
            <w:r w:rsidRPr="00580EBA">
              <w:rPr>
                <w:rFonts w:hint="eastAsia"/>
                <w:color w:val="000000" w:themeColor="text1"/>
              </w:rPr>
              <w:t>状态</w:t>
            </w:r>
            <w:r w:rsidRPr="00580EBA">
              <w:rPr>
                <w:color w:val="000000" w:themeColor="text1"/>
              </w:rPr>
              <w:t>限制</w:t>
            </w:r>
            <w:r w:rsidRPr="00580EBA">
              <w:rPr>
                <w:rFonts w:hint="eastAsia"/>
                <w:color w:val="000000" w:themeColor="text1"/>
              </w:rPr>
              <w:t>：</w:t>
            </w:r>
            <w:r w:rsidRPr="00580EBA">
              <w:rPr>
                <w:color w:val="000000" w:themeColor="text1"/>
              </w:rPr>
              <w:t>当班</w:t>
            </w:r>
            <w:r w:rsidRPr="00580EBA">
              <w:rPr>
                <w:rFonts w:hint="eastAsia"/>
                <w:color w:val="000000" w:themeColor="text1"/>
              </w:rPr>
              <w:t>（空闲</w:t>
            </w:r>
            <w:r w:rsidRPr="00580EBA">
              <w:rPr>
                <w:rFonts w:hint="eastAsia"/>
                <w:color w:val="000000" w:themeColor="text1"/>
              </w:rPr>
              <w:t>+</w:t>
            </w:r>
            <w:r w:rsidRPr="00580EBA">
              <w:rPr>
                <w:rFonts w:hint="eastAsia"/>
                <w:color w:val="000000" w:themeColor="text1"/>
              </w:rPr>
              <w:t>服务中</w:t>
            </w:r>
            <w:r w:rsidRPr="00580EBA">
              <w:rPr>
                <w:rFonts w:hint="eastAsia"/>
                <w:color w:val="000000" w:themeColor="text1"/>
              </w:rPr>
              <w:t>+</w:t>
            </w:r>
            <w:r w:rsidRPr="00580EBA">
              <w:rPr>
                <w:rFonts w:hint="eastAsia"/>
                <w:color w:val="000000" w:themeColor="text1"/>
              </w:rPr>
              <w:t>离线）</w:t>
            </w:r>
          </w:p>
          <w:p w14:paraId="72420B6D" w14:textId="77777777" w:rsidR="00EC0C06" w:rsidRPr="00580EBA" w:rsidRDefault="00EC0C06" w:rsidP="008C69D0">
            <w:pPr>
              <w:rPr>
                <w:color w:val="000000" w:themeColor="text1"/>
              </w:rPr>
            </w:pPr>
            <w:r w:rsidRPr="00580EBA">
              <w:rPr>
                <w:color w:val="000000" w:themeColor="text1"/>
              </w:rPr>
              <w:t>2</w:t>
            </w:r>
            <w:r>
              <w:rPr>
                <w:rFonts w:hint="eastAsia"/>
                <w:color w:val="000000" w:themeColor="text1"/>
              </w:rPr>
              <w:t>、</w:t>
            </w:r>
            <w:r w:rsidRPr="00580EBA">
              <w:rPr>
                <w:rFonts w:hint="eastAsia"/>
                <w:color w:val="000000" w:themeColor="text1"/>
              </w:rPr>
              <w:t>订单</w:t>
            </w:r>
            <w:r w:rsidRPr="00580EBA">
              <w:rPr>
                <w:color w:val="000000" w:themeColor="text1"/>
              </w:rPr>
              <w:t>限制</w:t>
            </w:r>
            <w:r w:rsidRPr="00580EBA">
              <w:rPr>
                <w:rFonts w:hint="eastAsia"/>
                <w:color w:val="000000" w:themeColor="text1"/>
              </w:rPr>
              <w:t>：</w:t>
            </w:r>
            <w:r w:rsidRPr="00580EBA">
              <w:rPr>
                <w:rFonts w:hint="eastAsia"/>
                <w:color w:val="000000" w:themeColor="text1"/>
              </w:rPr>
              <w:t xml:space="preserve">A </w:t>
            </w:r>
            <w:r w:rsidRPr="00580EBA">
              <w:rPr>
                <w:rFonts w:hint="eastAsia"/>
                <w:color w:val="000000" w:themeColor="text1"/>
              </w:rPr>
              <w:t>存在正在服务中定点杆，则行程目的地满足距离限制，且预估行程结束时间</w:t>
            </w:r>
            <w:r w:rsidRPr="00580EBA">
              <w:rPr>
                <w:rFonts w:hint="eastAsia"/>
                <w:color w:val="000000" w:themeColor="text1"/>
              </w:rPr>
              <w:t>+</w:t>
            </w:r>
            <w:r w:rsidRPr="00580EBA">
              <w:rPr>
                <w:rFonts w:hint="eastAsia"/>
                <w:color w:val="000000" w:themeColor="text1"/>
              </w:rPr>
              <w:t>预估调度时间</w:t>
            </w:r>
            <w:r w:rsidRPr="00580EBA">
              <w:rPr>
                <w:rFonts w:asciiTheme="minorEastAsia" w:hAnsiTheme="minorEastAsia" w:hint="eastAsia"/>
                <w:color w:val="000000" w:themeColor="text1"/>
              </w:rPr>
              <w:t>≤</w:t>
            </w:r>
            <w:r w:rsidRPr="00580EBA">
              <w:rPr>
                <w:rFonts w:hint="eastAsia"/>
                <w:color w:val="000000" w:themeColor="text1"/>
              </w:rPr>
              <w:t>预估用车时间（即在预约单用车时间之前可以赶到预约单上车地）；</w:t>
            </w:r>
            <w:r w:rsidRPr="00580EBA">
              <w:rPr>
                <w:rFonts w:hint="eastAsia"/>
                <w:color w:val="000000" w:themeColor="text1"/>
              </w:rPr>
              <w:t>B</w:t>
            </w:r>
            <w:r w:rsidRPr="00580EBA">
              <w:rPr>
                <w:rFonts w:hint="eastAsia"/>
                <w:color w:val="000000" w:themeColor="text1"/>
              </w:rPr>
              <w:t>存在即刻单（尚未开始），预约单用车时间与当前即刻单预估结束时间</w:t>
            </w:r>
            <w:r w:rsidRPr="00580EBA">
              <w:rPr>
                <w:rFonts w:hint="eastAsia"/>
                <w:color w:val="000000" w:themeColor="text1"/>
              </w:rPr>
              <w:t>&gt;1</w:t>
            </w:r>
            <w:r w:rsidRPr="00580EBA">
              <w:rPr>
                <w:rFonts w:hint="eastAsia"/>
                <w:color w:val="000000" w:themeColor="text1"/>
              </w:rPr>
              <w:t>小时；</w:t>
            </w:r>
            <w:r w:rsidRPr="00580EBA">
              <w:rPr>
                <w:rFonts w:hint="eastAsia"/>
                <w:color w:val="000000" w:themeColor="text1"/>
              </w:rPr>
              <w:t xml:space="preserve">C </w:t>
            </w:r>
            <w:r w:rsidRPr="00580EBA">
              <w:rPr>
                <w:rFonts w:hint="eastAsia"/>
                <w:color w:val="000000" w:themeColor="text1"/>
              </w:rPr>
              <w:t>存在预约单，与当前预约单用车时间不同日</w:t>
            </w:r>
          </w:p>
          <w:p w14:paraId="6ABD4344" w14:textId="77777777" w:rsidR="00EC0C06" w:rsidRPr="00580EBA" w:rsidRDefault="00EC0C06" w:rsidP="008C69D0">
            <w:pPr>
              <w:rPr>
                <w:color w:val="000000" w:themeColor="text1"/>
              </w:rPr>
            </w:pPr>
            <w:r w:rsidRPr="00580EBA">
              <w:rPr>
                <w:color w:val="000000" w:themeColor="text1"/>
              </w:rPr>
              <w:t>3</w:t>
            </w:r>
            <w:r>
              <w:rPr>
                <w:rFonts w:hint="eastAsia"/>
                <w:color w:val="000000" w:themeColor="text1"/>
              </w:rPr>
              <w:t>、</w:t>
            </w:r>
            <w:r w:rsidRPr="00580EBA">
              <w:rPr>
                <w:color w:val="000000" w:themeColor="text1"/>
              </w:rPr>
              <w:t>经营限制</w:t>
            </w:r>
            <w:r w:rsidRPr="00580EBA">
              <w:rPr>
                <w:rFonts w:hint="eastAsia"/>
                <w:color w:val="000000" w:themeColor="text1"/>
              </w:rPr>
              <w:t>：</w:t>
            </w:r>
            <w:r w:rsidRPr="00580EBA">
              <w:rPr>
                <w:color w:val="000000" w:themeColor="text1"/>
              </w:rPr>
              <w:t>经营区域含上下车地址所在行政区之一</w:t>
            </w:r>
          </w:p>
          <w:p w14:paraId="79CA6C7A" w14:textId="77777777" w:rsidR="00EC0C06" w:rsidRPr="00580EBA" w:rsidRDefault="00EC0C06" w:rsidP="008C69D0">
            <w:pPr>
              <w:rPr>
                <w:color w:val="000000" w:themeColor="text1"/>
              </w:rPr>
            </w:pPr>
            <w:r w:rsidRPr="00580EBA">
              <w:rPr>
                <w:color w:val="000000" w:themeColor="text1"/>
              </w:rPr>
              <w:lastRenderedPageBreak/>
              <w:t>4</w:t>
            </w:r>
            <w:r>
              <w:rPr>
                <w:rFonts w:hint="eastAsia"/>
                <w:color w:val="000000" w:themeColor="text1"/>
              </w:rPr>
              <w:t>、</w:t>
            </w:r>
            <w:r w:rsidRPr="00580EBA">
              <w:rPr>
                <w:color w:val="000000" w:themeColor="text1"/>
              </w:rPr>
              <w:t>行为限制</w:t>
            </w:r>
            <w:r w:rsidRPr="00580EBA">
              <w:rPr>
                <w:rFonts w:hint="eastAsia"/>
                <w:color w:val="000000" w:themeColor="text1"/>
              </w:rPr>
              <w:t>：</w:t>
            </w:r>
            <w:r w:rsidRPr="00580EBA">
              <w:rPr>
                <w:color w:val="000000" w:themeColor="text1"/>
              </w:rPr>
              <w:t>服务行为</w:t>
            </w:r>
            <w:r w:rsidRPr="00580EBA">
              <w:rPr>
                <w:rFonts w:hint="eastAsia"/>
                <w:color w:val="000000" w:themeColor="text1"/>
              </w:rPr>
              <w:t>，</w:t>
            </w:r>
            <w:r w:rsidRPr="00580EBA">
              <w:rPr>
                <w:color w:val="000000" w:themeColor="text1"/>
              </w:rPr>
              <w:t>按服务评级而定</w:t>
            </w:r>
            <w:r w:rsidRPr="00580EBA">
              <w:rPr>
                <w:rFonts w:hint="eastAsia"/>
                <w:color w:val="000000" w:themeColor="text1"/>
              </w:rPr>
              <w:t>，</w:t>
            </w:r>
            <w:r w:rsidRPr="00580EBA">
              <w:rPr>
                <w:color w:val="000000" w:themeColor="text1"/>
              </w:rPr>
              <w:t>服务评级暂取服务星级</w:t>
            </w:r>
          </w:p>
          <w:p w14:paraId="65B09049" w14:textId="77777777" w:rsidR="00EC0C06" w:rsidRPr="00580EBA" w:rsidRDefault="00EC0C06" w:rsidP="008C69D0">
            <w:pPr>
              <w:rPr>
                <w:color w:val="000000" w:themeColor="text1"/>
              </w:rPr>
            </w:pPr>
            <w:r w:rsidRPr="00580EBA">
              <w:rPr>
                <w:color w:val="000000" w:themeColor="text1"/>
              </w:rPr>
              <w:t>5</w:t>
            </w:r>
            <w:r>
              <w:rPr>
                <w:rFonts w:hint="eastAsia"/>
                <w:color w:val="000000" w:themeColor="text1"/>
              </w:rPr>
              <w:t>、</w:t>
            </w:r>
            <w:r w:rsidRPr="00580EBA">
              <w:rPr>
                <w:color w:val="000000" w:themeColor="text1"/>
              </w:rPr>
              <w:t>推送限制</w:t>
            </w:r>
            <w:r w:rsidRPr="00580EBA">
              <w:rPr>
                <w:rFonts w:hint="eastAsia"/>
                <w:color w:val="000000" w:themeColor="text1"/>
              </w:rPr>
              <w:t>：</w:t>
            </w:r>
            <w:r w:rsidRPr="00580EBA">
              <w:rPr>
                <w:color w:val="000000" w:themeColor="text1"/>
              </w:rPr>
              <w:t>推送数量</w:t>
            </w:r>
            <w:r w:rsidRPr="00580EBA">
              <w:rPr>
                <w:rFonts w:hint="eastAsia"/>
                <w:color w:val="000000" w:themeColor="text1"/>
              </w:rPr>
              <w:t>，</w:t>
            </w:r>
            <w:r w:rsidRPr="00580EBA">
              <w:rPr>
                <w:color w:val="000000" w:themeColor="text1"/>
              </w:rPr>
              <w:t>如限制且查找数</w:t>
            </w:r>
            <w:r w:rsidRPr="00580EBA">
              <w:rPr>
                <w:rFonts w:hint="eastAsia"/>
                <w:color w:val="000000" w:themeColor="text1"/>
              </w:rPr>
              <w:t>&gt;</w:t>
            </w:r>
            <w:r w:rsidRPr="00580EBA">
              <w:rPr>
                <w:rFonts w:hint="eastAsia"/>
                <w:color w:val="000000" w:themeColor="text1"/>
              </w:rPr>
              <w:t>推送数，则按服务评级从高到低排序，取最大推送数；轮询中已推送对象不再重复推送</w:t>
            </w:r>
          </w:p>
          <w:p w14:paraId="419C260C" w14:textId="77777777" w:rsidR="00EC0C06" w:rsidRDefault="00EC0C06" w:rsidP="008C69D0">
            <w:pPr>
              <w:rPr>
                <w:b/>
              </w:rPr>
            </w:pPr>
            <w:r>
              <w:rPr>
                <w:rFonts w:hint="eastAsia"/>
                <w:b/>
              </w:rPr>
              <w:t>推送</w:t>
            </w:r>
            <w:r w:rsidRPr="00CC7087">
              <w:rPr>
                <w:rFonts w:hint="eastAsia"/>
                <w:b/>
              </w:rPr>
              <w:t>规则</w:t>
            </w:r>
            <w:r>
              <w:rPr>
                <w:rFonts w:hint="eastAsia"/>
                <w:b/>
              </w:rPr>
              <w:t>：</w:t>
            </w:r>
          </w:p>
          <w:p w14:paraId="1E6C78EC" w14:textId="77777777" w:rsidR="00EC0C06" w:rsidRDefault="00EC0C06" w:rsidP="008C69D0">
            <w:pPr>
              <w:rPr>
                <w:rFonts w:asciiTheme="minorEastAsia" w:hAnsiTheme="minorEastAsia"/>
                <w:color w:val="000000" w:themeColor="text1"/>
              </w:rPr>
            </w:pPr>
            <w:r>
              <w:rPr>
                <w:rFonts w:hint="eastAsia"/>
                <w:color w:val="000000" w:themeColor="text1"/>
              </w:rPr>
              <w:t>（</w:t>
            </w:r>
            <w:r w:rsidRPr="005D00F8">
              <w:rPr>
                <w:rFonts w:asciiTheme="minorEastAsia" w:hAnsiTheme="minorEastAsia" w:hint="eastAsia"/>
                <w:color w:val="000000" w:themeColor="text1"/>
              </w:rPr>
              <w:t>为方便描述，定义如下参数：n：最大派单半径， x</w:t>
            </w:r>
            <w:r>
              <w:rPr>
                <w:rFonts w:asciiTheme="minorEastAsia" w:hAnsiTheme="minorEastAsia" w:hint="eastAsia"/>
                <w:color w:val="000000" w:themeColor="text1"/>
              </w:rPr>
              <w:t>：</w:t>
            </w:r>
            <w:r w:rsidRPr="005D00F8">
              <w:rPr>
                <w:rFonts w:asciiTheme="minorEastAsia" w:hAnsiTheme="minorEastAsia" w:hint="eastAsia"/>
                <w:color w:val="000000" w:themeColor="text1"/>
              </w:rPr>
              <w:t>最大推送数量，y: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w:t>
            </w:r>
            <w:r>
              <w:rPr>
                <w:rFonts w:asciiTheme="minorEastAsia" w:hAnsiTheme="minorEastAsia" w:hint="eastAsia"/>
                <w:color w:val="000000" w:themeColor="text1"/>
              </w:rPr>
              <w:t>z：推送总数</w:t>
            </w:r>
            <w:r w:rsidRPr="005D00F8">
              <w:rPr>
                <w:rFonts w:asciiTheme="minorEastAsia" w:hAnsiTheme="minorEastAsia" w:hint="eastAsia"/>
                <w:color w:val="000000" w:themeColor="text1"/>
              </w:rPr>
              <w:t>）</w:t>
            </w:r>
          </w:p>
          <w:p w14:paraId="4267B20D"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轮询半径不做限制，全城查找</w:t>
            </w:r>
          </w:p>
          <w:p w14:paraId="1F267F08" w14:textId="77777777" w:rsidR="00EC0C06" w:rsidRDefault="00EC0C06" w:rsidP="008C69D0">
            <w:pPr>
              <w:rPr>
                <w:rFonts w:asciiTheme="minorEastAsia" w:hAnsiTheme="minorEastAsia"/>
              </w:rPr>
            </w:pPr>
            <w:r w:rsidRPr="00BF6E05">
              <w:rPr>
                <w:rFonts w:asciiTheme="minorEastAsia" w:hAnsiTheme="minorEastAsia" w:hint="eastAsia"/>
              </w:rPr>
              <w:t>1、若y</w:t>
            </w:r>
            <w:r w:rsidRPr="00BF6E05">
              <w:rPr>
                <w:rFonts w:asciiTheme="minorEastAsia" w:hAnsiTheme="minorEastAsia"/>
              </w:rPr>
              <w:t>&gt;x</w:t>
            </w:r>
            <w:r>
              <w:rPr>
                <w:rFonts w:asciiTheme="minorEastAsia" w:hAnsiTheme="minorEastAsia" w:hint="eastAsia"/>
              </w:rPr>
              <w:t>，则按星级从高至低排列，取前x名</w:t>
            </w:r>
            <w:r w:rsidRPr="00BF6E05">
              <w:rPr>
                <w:rFonts w:asciiTheme="minorEastAsia" w:hAnsiTheme="minorEastAsia" w:hint="eastAsia"/>
              </w:rPr>
              <w:t>，并推送订单</w:t>
            </w:r>
            <w:r>
              <w:rPr>
                <w:rFonts w:asciiTheme="minorEastAsia" w:hAnsiTheme="minorEastAsia" w:hint="eastAsia"/>
              </w:rPr>
              <w:t>，不再查找司机。若有司机接单，则派单成功；若超时无人接单，则自主选单失败，进入系统派单</w:t>
            </w:r>
          </w:p>
          <w:p w14:paraId="22E4155F" w14:textId="77777777" w:rsidR="00EC0C06" w:rsidRDefault="00EC0C06" w:rsidP="008C69D0">
            <w:pPr>
              <w:rPr>
                <w:rFonts w:asciiTheme="minorEastAsia" w:hAnsiTheme="minorEastAsia"/>
              </w:rPr>
            </w:pPr>
            <w:r>
              <w:rPr>
                <w:rFonts w:asciiTheme="minorEastAsia" w:hAnsiTheme="minorEastAsia"/>
              </w:rPr>
              <w:t>2</w:t>
            </w:r>
            <w:r>
              <w:rPr>
                <w:rFonts w:asciiTheme="minorEastAsia" w:hAnsiTheme="minorEastAsia" w:hint="eastAsia"/>
              </w:rPr>
              <w:t>、若y&lt;x，则取值y推送订单，同时继续轮询查找司机，直至3个条件（派单时限超时、有司机接单成功、z=x）满足其一。若有司机接单，则派单成功；若超时无人接单，则自主选单失败，进入系统派单</w:t>
            </w:r>
          </w:p>
          <w:p w14:paraId="2314B195" w14:textId="77777777" w:rsidR="00EC0C06" w:rsidRDefault="00EC0C06" w:rsidP="008C69D0">
            <w:pPr>
              <w:rPr>
                <w:rFonts w:asciiTheme="minorEastAsia" w:hAnsiTheme="minorEastAsia"/>
              </w:rPr>
            </w:pPr>
            <w:r>
              <w:rPr>
                <w:rFonts w:asciiTheme="minorEastAsia" w:hAnsiTheme="minorEastAsia" w:hint="eastAsia"/>
              </w:rPr>
              <w:t>3、若不限推送数量，则轮询查找，并推送订单给所查找到司机，直至2个条件（派单时限超时、有司机接单成功）满足其一。若有司机接单，则派单成功；若超时无人接单，则自主选单失败，进入系统派单</w:t>
            </w:r>
          </w:p>
          <w:p w14:paraId="6BED7353" w14:textId="77777777" w:rsidR="00EC0C06" w:rsidRPr="00580EBA" w:rsidRDefault="00EC0C06" w:rsidP="008C69D0">
            <w:pPr>
              <w:rPr>
                <w:color w:val="000000" w:themeColor="text1"/>
              </w:rPr>
            </w:pPr>
            <w:r>
              <w:rPr>
                <w:rFonts w:asciiTheme="minorEastAsia" w:hAnsiTheme="minorEastAsia" w:hint="eastAsia"/>
              </w:rPr>
              <w:t>3、</w:t>
            </w:r>
            <w:r>
              <w:rPr>
                <w:rFonts w:asciiTheme="minorEastAsia" w:hAnsiTheme="minorEastAsia" w:hint="eastAsia"/>
                <w:color w:val="000000" w:themeColor="text1"/>
              </w:rPr>
              <w:t>派单成功后，派发短信给乘客，并推送消息给乘客和接单司机</w:t>
            </w:r>
          </w:p>
        </w:tc>
        <w:tc>
          <w:tcPr>
            <w:tcW w:w="2252" w:type="dxa"/>
            <w:vAlign w:val="center"/>
          </w:tcPr>
          <w:p w14:paraId="0F6E1AF6" w14:textId="77777777" w:rsidR="00EC0C06" w:rsidRDefault="00EC0C06" w:rsidP="008C69D0">
            <w:r>
              <w:rPr>
                <w:rFonts w:hint="eastAsia"/>
              </w:rPr>
              <w:lastRenderedPageBreak/>
              <w:t>当</w:t>
            </w:r>
            <w:r w:rsidRPr="007D52CA">
              <w:rPr>
                <w:rFonts w:asciiTheme="minorEastAsia" w:hAnsiTheme="minorEastAsia" w:hint="eastAsia"/>
              </w:rPr>
              <w:t>y</w:t>
            </w:r>
            <w:r>
              <w:rPr>
                <w:rFonts w:ascii="宋体" w:eastAsia="宋体" w:hAnsi="宋体" w:hint="eastAsia"/>
              </w:rPr>
              <w:t>&lt;x时，推送司机不区分星级；若某轮所查找到的司机总数&gt;x，则该轮轮选择推送司机时星级高的优先</w:t>
            </w:r>
          </w:p>
        </w:tc>
      </w:tr>
      <w:tr w:rsidR="00EC0C06" w:rsidRPr="001906E6" w14:paraId="55984C4D" w14:textId="77777777" w:rsidTr="008C69D0">
        <w:trPr>
          <w:trHeight w:val="729"/>
        </w:trPr>
        <w:tc>
          <w:tcPr>
            <w:tcW w:w="1369" w:type="dxa"/>
            <w:vAlign w:val="center"/>
          </w:tcPr>
          <w:p w14:paraId="23E26DC4" w14:textId="77777777" w:rsidR="00EC0C06" w:rsidRDefault="00EC0C06" w:rsidP="008C69D0">
            <w:pPr>
              <w:jc w:val="center"/>
              <w:rPr>
                <w:rFonts w:asciiTheme="minorEastAsia" w:hAnsiTheme="minorEastAsia"/>
              </w:rPr>
            </w:pPr>
          </w:p>
        </w:tc>
        <w:tc>
          <w:tcPr>
            <w:tcW w:w="1094" w:type="dxa"/>
            <w:vAlign w:val="center"/>
          </w:tcPr>
          <w:p w14:paraId="4099AB88" w14:textId="77777777" w:rsidR="00EC0C06" w:rsidRDefault="00EC0C06" w:rsidP="008C69D0">
            <w:r>
              <w:rPr>
                <w:rFonts w:hint="eastAsia"/>
              </w:rPr>
              <w:t>弱调度关联系统派单</w:t>
            </w:r>
          </w:p>
        </w:tc>
        <w:tc>
          <w:tcPr>
            <w:tcW w:w="5021" w:type="dxa"/>
            <w:vAlign w:val="center"/>
          </w:tcPr>
          <w:p w14:paraId="62564424" w14:textId="77777777" w:rsidR="00EC0C06" w:rsidRPr="00C63652" w:rsidRDefault="00EC0C06" w:rsidP="008C69D0">
            <w:pPr>
              <w:rPr>
                <w:b/>
              </w:rPr>
            </w:pPr>
            <w:r>
              <w:rPr>
                <w:rFonts w:hint="eastAsia"/>
                <w:b/>
              </w:rPr>
              <w:t>司机</w:t>
            </w:r>
            <w:r w:rsidRPr="00C63652">
              <w:rPr>
                <w:rFonts w:hint="eastAsia"/>
                <w:b/>
              </w:rPr>
              <w:t>应具备以下条件：</w:t>
            </w:r>
          </w:p>
          <w:p w14:paraId="2280FAB6" w14:textId="77777777" w:rsidR="00EC0C06" w:rsidRPr="00205920" w:rsidRDefault="00EC0C06" w:rsidP="008C69D0">
            <w:pPr>
              <w:rPr>
                <w:color w:val="000000" w:themeColor="text1"/>
              </w:rPr>
            </w:pPr>
            <w:r w:rsidRPr="00205920">
              <w:rPr>
                <w:rFonts w:hint="eastAsia"/>
                <w:color w:val="000000" w:themeColor="text1"/>
              </w:rPr>
              <w:t>1</w:t>
            </w:r>
            <w:r w:rsidRPr="00205920">
              <w:rPr>
                <w:rFonts w:hint="eastAsia"/>
                <w:color w:val="000000" w:themeColor="text1"/>
              </w:rPr>
              <w:t>、状态</w:t>
            </w:r>
            <w:r w:rsidRPr="00205920">
              <w:rPr>
                <w:color w:val="000000" w:themeColor="text1"/>
              </w:rPr>
              <w:t>限制</w:t>
            </w:r>
            <w:r w:rsidRPr="00205920">
              <w:rPr>
                <w:rFonts w:hint="eastAsia"/>
                <w:color w:val="000000" w:themeColor="text1"/>
              </w:rPr>
              <w:t>：</w:t>
            </w:r>
            <w:r w:rsidRPr="00205920">
              <w:rPr>
                <w:color w:val="000000" w:themeColor="text1"/>
              </w:rPr>
              <w:t>当班</w:t>
            </w:r>
            <w:r w:rsidRPr="00205920">
              <w:rPr>
                <w:rFonts w:hint="eastAsia"/>
                <w:color w:val="000000" w:themeColor="text1"/>
              </w:rPr>
              <w:t>（空闲）</w:t>
            </w:r>
          </w:p>
          <w:p w14:paraId="491EE598" w14:textId="77777777" w:rsidR="00EC0C06" w:rsidRPr="00205920" w:rsidRDefault="00EC0C06" w:rsidP="008C69D0">
            <w:pPr>
              <w:rPr>
                <w:color w:val="000000" w:themeColor="text1"/>
              </w:rPr>
            </w:pPr>
            <w:r w:rsidRPr="00205920">
              <w:rPr>
                <w:color w:val="000000" w:themeColor="text1"/>
              </w:rPr>
              <w:t>2</w:t>
            </w:r>
            <w:r w:rsidRPr="00205920">
              <w:rPr>
                <w:rFonts w:hint="eastAsia"/>
                <w:color w:val="000000" w:themeColor="text1"/>
              </w:rPr>
              <w:t>、订单</w:t>
            </w:r>
            <w:r w:rsidRPr="00205920">
              <w:rPr>
                <w:color w:val="000000" w:themeColor="text1"/>
              </w:rPr>
              <w:t>限制</w:t>
            </w:r>
            <w:r w:rsidRPr="00205920">
              <w:rPr>
                <w:rFonts w:hint="eastAsia"/>
                <w:color w:val="000000" w:themeColor="text1"/>
              </w:rPr>
              <w:t>：</w:t>
            </w:r>
            <w:r w:rsidRPr="00205920">
              <w:rPr>
                <w:rFonts w:hint="eastAsia"/>
                <w:color w:val="000000" w:themeColor="text1"/>
              </w:rPr>
              <w:t xml:space="preserve">A </w:t>
            </w:r>
            <w:r w:rsidRPr="00205920">
              <w:rPr>
                <w:rFonts w:hint="eastAsia"/>
                <w:color w:val="000000" w:themeColor="text1"/>
              </w:rPr>
              <w:t>不存在服务中订单；</w:t>
            </w:r>
            <w:r w:rsidRPr="00205920">
              <w:rPr>
                <w:rFonts w:hint="eastAsia"/>
                <w:color w:val="000000" w:themeColor="text1"/>
              </w:rPr>
              <w:t>B</w:t>
            </w:r>
            <w:r w:rsidRPr="00205920">
              <w:rPr>
                <w:rFonts w:hint="eastAsia"/>
                <w:color w:val="000000" w:themeColor="text1"/>
              </w:rPr>
              <w:t>存在即刻单（尚未开始），预约单用车时间与当前即刻单预估结束时间</w:t>
            </w:r>
            <w:r w:rsidRPr="00205920">
              <w:rPr>
                <w:rFonts w:hint="eastAsia"/>
                <w:color w:val="000000" w:themeColor="text1"/>
              </w:rPr>
              <w:t>&gt;1</w:t>
            </w:r>
            <w:r w:rsidRPr="00205920">
              <w:rPr>
                <w:rFonts w:hint="eastAsia"/>
                <w:color w:val="000000" w:themeColor="text1"/>
              </w:rPr>
              <w:t>小时；</w:t>
            </w:r>
            <w:r w:rsidRPr="00205920">
              <w:rPr>
                <w:rFonts w:hint="eastAsia"/>
                <w:color w:val="000000" w:themeColor="text1"/>
              </w:rPr>
              <w:t xml:space="preserve">C </w:t>
            </w:r>
            <w:r w:rsidRPr="00205920">
              <w:rPr>
                <w:rFonts w:hint="eastAsia"/>
                <w:color w:val="000000" w:themeColor="text1"/>
              </w:rPr>
              <w:t>存在预约单，与当前预约单用车时间不同日；</w:t>
            </w:r>
            <w:r w:rsidRPr="00205920">
              <w:rPr>
                <w:rFonts w:hint="eastAsia"/>
                <w:color w:val="000000" w:themeColor="text1"/>
              </w:rPr>
              <w:t>D</w:t>
            </w:r>
            <w:r w:rsidRPr="00205920">
              <w:rPr>
                <w:color w:val="000000" w:themeColor="text1"/>
              </w:rPr>
              <w:t xml:space="preserve"> </w:t>
            </w:r>
            <w:r w:rsidRPr="00205920">
              <w:rPr>
                <w:color w:val="000000" w:themeColor="text1"/>
              </w:rPr>
              <w:t>不存在未抢订单</w:t>
            </w:r>
            <w:r w:rsidRPr="00205920">
              <w:rPr>
                <w:rFonts w:hint="eastAsia"/>
                <w:color w:val="000000" w:themeColor="text1"/>
              </w:rPr>
              <w:t>（如限制）</w:t>
            </w:r>
          </w:p>
          <w:p w14:paraId="415ACB04" w14:textId="77777777" w:rsidR="00EC0C06" w:rsidRPr="00205920" w:rsidRDefault="00EC0C06" w:rsidP="008C69D0">
            <w:pPr>
              <w:rPr>
                <w:color w:val="000000" w:themeColor="text1"/>
              </w:rPr>
            </w:pPr>
            <w:r w:rsidRPr="00205920">
              <w:rPr>
                <w:color w:val="000000" w:themeColor="text1"/>
              </w:rPr>
              <w:lastRenderedPageBreak/>
              <w:t>3</w:t>
            </w:r>
            <w:r w:rsidRPr="00205920">
              <w:rPr>
                <w:rFonts w:hint="eastAsia"/>
                <w:color w:val="000000" w:themeColor="text1"/>
              </w:rPr>
              <w:t>、</w:t>
            </w:r>
            <w:r w:rsidRPr="00205920">
              <w:rPr>
                <w:color w:val="000000" w:themeColor="text1"/>
              </w:rPr>
              <w:t>经营限制</w:t>
            </w:r>
            <w:r w:rsidRPr="00205920">
              <w:rPr>
                <w:rFonts w:hint="eastAsia"/>
                <w:color w:val="000000" w:themeColor="text1"/>
              </w:rPr>
              <w:t>：</w:t>
            </w:r>
            <w:r w:rsidRPr="00205920">
              <w:rPr>
                <w:color w:val="000000" w:themeColor="text1"/>
              </w:rPr>
              <w:t>经营区域含上下车地址所在行政区之一</w:t>
            </w:r>
          </w:p>
          <w:p w14:paraId="532B2747" w14:textId="77777777" w:rsidR="00EC0C06" w:rsidRPr="00205920" w:rsidRDefault="00EC0C06" w:rsidP="008C69D0">
            <w:pPr>
              <w:rPr>
                <w:color w:val="000000" w:themeColor="text1"/>
              </w:rPr>
            </w:pPr>
            <w:r w:rsidRPr="00205920">
              <w:rPr>
                <w:color w:val="000000" w:themeColor="text1"/>
              </w:rPr>
              <w:t>4</w:t>
            </w:r>
            <w:r w:rsidRPr="00205920">
              <w:rPr>
                <w:rFonts w:hint="eastAsia"/>
                <w:color w:val="000000" w:themeColor="text1"/>
              </w:rPr>
              <w:t>、</w:t>
            </w:r>
            <w:r w:rsidRPr="00205920">
              <w:rPr>
                <w:color w:val="000000" w:themeColor="text1"/>
              </w:rPr>
              <w:t>行为限制</w:t>
            </w:r>
            <w:r w:rsidRPr="00205920">
              <w:rPr>
                <w:rFonts w:hint="eastAsia"/>
                <w:color w:val="000000" w:themeColor="text1"/>
              </w:rPr>
              <w:t>：</w:t>
            </w:r>
            <w:r w:rsidRPr="00205920">
              <w:rPr>
                <w:color w:val="000000" w:themeColor="text1"/>
              </w:rPr>
              <w:t>服务行为</w:t>
            </w:r>
            <w:r w:rsidRPr="00205920">
              <w:rPr>
                <w:rFonts w:hint="eastAsia"/>
                <w:color w:val="000000" w:themeColor="text1"/>
              </w:rPr>
              <w:t>，</w:t>
            </w:r>
            <w:r w:rsidRPr="00205920">
              <w:rPr>
                <w:color w:val="000000" w:themeColor="text1"/>
              </w:rPr>
              <w:t>按服务评级而定</w:t>
            </w:r>
            <w:r w:rsidRPr="00205920">
              <w:rPr>
                <w:rFonts w:hint="eastAsia"/>
                <w:color w:val="000000" w:themeColor="text1"/>
              </w:rPr>
              <w:t>，</w:t>
            </w:r>
            <w:r w:rsidRPr="00205920">
              <w:rPr>
                <w:color w:val="000000" w:themeColor="text1"/>
              </w:rPr>
              <w:t>服务评级暂取服务星级</w:t>
            </w:r>
          </w:p>
          <w:p w14:paraId="398EABEE" w14:textId="77777777" w:rsidR="00EC0C06" w:rsidRPr="00205920" w:rsidRDefault="00EC0C06" w:rsidP="008C69D0">
            <w:pPr>
              <w:rPr>
                <w:color w:val="000000" w:themeColor="text1"/>
              </w:rPr>
            </w:pPr>
            <w:r w:rsidRPr="00205920">
              <w:rPr>
                <w:color w:val="000000" w:themeColor="text1"/>
              </w:rPr>
              <w:t>5</w:t>
            </w:r>
            <w:r w:rsidRPr="00205920">
              <w:rPr>
                <w:rFonts w:hint="eastAsia"/>
                <w:color w:val="000000" w:themeColor="text1"/>
              </w:rPr>
              <w:t>、</w:t>
            </w:r>
            <w:r w:rsidRPr="00205920">
              <w:rPr>
                <w:color w:val="000000" w:themeColor="text1"/>
              </w:rPr>
              <w:t>推送限制</w:t>
            </w:r>
            <w:r w:rsidRPr="00205920">
              <w:rPr>
                <w:rFonts w:hint="eastAsia"/>
                <w:color w:val="000000" w:themeColor="text1"/>
              </w:rPr>
              <w:t>：</w:t>
            </w:r>
            <w:r w:rsidRPr="00205920">
              <w:rPr>
                <w:color w:val="000000" w:themeColor="text1"/>
              </w:rPr>
              <w:t>推送数量</w:t>
            </w:r>
            <w:r w:rsidRPr="00C00ABE">
              <w:rPr>
                <w:rFonts w:asciiTheme="minorEastAsia" w:hAnsiTheme="minorEastAsia" w:hint="eastAsia"/>
                <w:color w:val="000000" w:themeColor="text1"/>
              </w:rPr>
              <w:t>x</w:t>
            </w:r>
            <w:r w:rsidRPr="00205920">
              <w:rPr>
                <w:rFonts w:hint="eastAsia"/>
                <w:color w:val="000000" w:themeColor="text1"/>
              </w:rPr>
              <w:t>，</w:t>
            </w:r>
            <w:r w:rsidRPr="00205920">
              <w:rPr>
                <w:color w:val="000000" w:themeColor="text1"/>
              </w:rPr>
              <w:t>如限制且查找数</w:t>
            </w:r>
            <w:r w:rsidRPr="00205920">
              <w:rPr>
                <w:rFonts w:hint="eastAsia"/>
                <w:color w:val="000000" w:themeColor="text1"/>
              </w:rPr>
              <w:t>&gt;</w:t>
            </w:r>
            <w:r w:rsidRPr="00205920">
              <w:rPr>
                <w:rFonts w:hint="eastAsia"/>
                <w:color w:val="000000" w:themeColor="text1"/>
              </w:rPr>
              <w:t>推送数，则按服务评级从高到低排序，取前</w:t>
            </w:r>
            <w:r w:rsidRPr="00C00ABE">
              <w:rPr>
                <w:rFonts w:asciiTheme="minorEastAsia" w:hAnsiTheme="minorEastAsia" w:hint="eastAsia"/>
                <w:color w:val="000000" w:themeColor="text1"/>
              </w:rPr>
              <w:t>x</w:t>
            </w:r>
            <w:r w:rsidRPr="00205920">
              <w:rPr>
                <w:rFonts w:hint="eastAsia"/>
                <w:color w:val="000000" w:themeColor="text1"/>
              </w:rPr>
              <w:t>名</w:t>
            </w:r>
          </w:p>
          <w:p w14:paraId="31669AD6" w14:textId="77777777" w:rsidR="00EC0C06" w:rsidRPr="006C67AC" w:rsidRDefault="00EC0C06" w:rsidP="008C69D0">
            <w:pPr>
              <w:rPr>
                <w:b/>
                <w:color w:val="000000" w:themeColor="text1"/>
              </w:rPr>
            </w:pPr>
            <w:r>
              <w:rPr>
                <w:rFonts w:hint="eastAsia"/>
                <w:b/>
                <w:color w:val="000000" w:themeColor="text1"/>
              </w:rPr>
              <w:t>强派方式派单</w:t>
            </w:r>
            <w:r w:rsidRPr="006C67AC">
              <w:rPr>
                <w:rFonts w:hint="eastAsia"/>
                <w:b/>
                <w:color w:val="000000" w:themeColor="text1"/>
              </w:rPr>
              <w:t>规则：</w:t>
            </w:r>
          </w:p>
          <w:p w14:paraId="484EC142" w14:textId="77777777" w:rsidR="00EC0C06" w:rsidRPr="005D00F8" w:rsidRDefault="00EC0C06" w:rsidP="008C69D0">
            <w:pPr>
              <w:rPr>
                <w:rFonts w:asciiTheme="minorEastAsia" w:hAnsiTheme="minorEastAsia"/>
                <w:color w:val="000000" w:themeColor="text1"/>
              </w:rPr>
            </w:pPr>
            <w:r>
              <w:rPr>
                <w:rFonts w:hint="eastAsia"/>
                <w:color w:val="000000" w:themeColor="text1"/>
              </w:rPr>
              <w:t>（</w:t>
            </w:r>
            <w:r>
              <w:rPr>
                <w:rFonts w:asciiTheme="minorEastAsia" w:hAnsiTheme="minorEastAsia" w:hint="eastAsia"/>
                <w:color w:val="000000" w:themeColor="text1"/>
              </w:rPr>
              <w:t>为方便描述，定义如下参数：</w:t>
            </w:r>
            <w:r w:rsidRPr="005D00F8">
              <w:rPr>
                <w:rFonts w:asciiTheme="minorEastAsia" w:hAnsiTheme="minorEastAsia" w:hint="eastAsia"/>
                <w:color w:val="000000" w:themeColor="text1"/>
              </w:rPr>
              <w:t>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w:t>
            </w:r>
          </w:p>
          <w:p w14:paraId="1058DFB0" w14:textId="77777777" w:rsidR="00EC0C06" w:rsidRPr="005D00F8" w:rsidRDefault="00EC0C06" w:rsidP="008C69D0">
            <w:pPr>
              <w:rPr>
                <w:rFonts w:asciiTheme="minorEastAsia" w:hAnsiTheme="minorEastAsia"/>
                <w:color w:val="000000" w:themeColor="text1"/>
              </w:rPr>
            </w:pPr>
            <w:r>
              <w:rPr>
                <w:rFonts w:asciiTheme="minorEastAsia" w:hAnsiTheme="minorEastAsia" w:hint="eastAsia"/>
                <w:color w:val="000000" w:themeColor="text1"/>
              </w:rPr>
              <w:t>1、只查询1</w:t>
            </w:r>
            <w:r w:rsidRPr="005D00F8">
              <w:rPr>
                <w:rFonts w:asciiTheme="minorEastAsia" w:hAnsiTheme="minorEastAsia" w:hint="eastAsia"/>
                <w:color w:val="000000" w:themeColor="text1"/>
              </w:rPr>
              <w:t>轮，</w:t>
            </w:r>
            <w:r>
              <w:rPr>
                <w:rFonts w:asciiTheme="minorEastAsia" w:hAnsiTheme="minorEastAsia" w:hint="eastAsia"/>
                <w:color w:val="000000" w:themeColor="text1"/>
              </w:rPr>
              <w:t>半径不做限制，全城查找</w:t>
            </w:r>
          </w:p>
          <w:p w14:paraId="3C8A2D31" w14:textId="77777777" w:rsidR="00EC0C06" w:rsidRPr="00FC062A"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w:t>
            </w:r>
            <w:r>
              <w:rPr>
                <w:rFonts w:asciiTheme="minorEastAsia" w:hAnsiTheme="minorEastAsia" w:hint="eastAsia"/>
                <w:color w:val="000000" w:themeColor="text1"/>
              </w:rPr>
              <w:t>y</w:t>
            </w:r>
            <w:r>
              <w:rPr>
                <w:rFonts w:asciiTheme="minorEastAsia" w:hAnsiTheme="minorEastAsia"/>
                <w:color w:val="000000" w:themeColor="text1"/>
              </w:rPr>
              <w:t>&gt;0</w:t>
            </w:r>
            <w:r>
              <w:rPr>
                <w:rFonts w:asciiTheme="minorEastAsia" w:hAnsiTheme="minorEastAsia" w:hint="eastAsia"/>
                <w:color w:val="000000" w:themeColor="text1"/>
              </w:rPr>
              <w:t>时，锁定司机数量y，并选取星级最高的司机</w:t>
            </w:r>
            <w:r>
              <w:rPr>
                <w:rFonts w:hint="eastAsia"/>
                <w:color w:val="000000" w:themeColor="text1"/>
              </w:rPr>
              <w:t>强制指派其接单，并释放所有司机，派单成功</w:t>
            </w:r>
          </w:p>
          <w:p w14:paraId="1BF48ADE"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w:t>
            </w:r>
            <w:r>
              <w:rPr>
                <w:rFonts w:asciiTheme="minorEastAsia" w:hAnsiTheme="minorEastAsia"/>
                <w:color w:val="000000" w:themeColor="text1"/>
              </w:rPr>
              <w:t>2</w:t>
            </w:r>
            <w:r>
              <w:rPr>
                <w:rFonts w:asciiTheme="minorEastAsia" w:hAnsiTheme="minorEastAsia" w:hint="eastAsia"/>
                <w:color w:val="000000" w:themeColor="text1"/>
              </w:rPr>
              <w:t>）若y=</w:t>
            </w:r>
            <w:r>
              <w:rPr>
                <w:rFonts w:asciiTheme="minorEastAsia" w:hAnsiTheme="minorEastAsia"/>
                <w:color w:val="000000" w:themeColor="text1"/>
              </w:rPr>
              <w:t>0</w:t>
            </w:r>
            <w:r>
              <w:rPr>
                <w:rFonts w:asciiTheme="minorEastAsia" w:hAnsiTheme="minorEastAsia" w:hint="eastAsia"/>
                <w:color w:val="000000" w:themeColor="text1"/>
              </w:rPr>
              <w:t>，派单失败</w:t>
            </w:r>
          </w:p>
          <w:p w14:paraId="0F8026DE"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2、系统派单失败，若派单模式为“系统+人工”，则执行人工派单；若派单模式为“系统”，则派单失败</w:t>
            </w:r>
          </w:p>
          <w:p w14:paraId="425FB950"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、派单成功后，派发短信给乘客，并推送消息给乘客和接单司机；派单失败后，派发短信并推送消息给乘客</w:t>
            </w:r>
          </w:p>
          <w:p w14:paraId="6D550169" w14:textId="77777777" w:rsidR="00EC0C06" w:rsidRPr="00B5621E" w:rsidRDefault="00EC0C06" w:rsidP="008C69D0">
            <w:pPr>
              <w:rPr>
                <w:b/>
                <w:color w:val="000000" w:themeColor="text1"/>
              </w:rPr>
            </w:pPr>
            <w:r>
              <w:rPr>
                <w:rFonts w:asciiTheme="minorEastAsia" w:hAnsiTheme="minorEastAsia" w:hint="eastAsia"/>
                <w:b/>
                <w:color w:val="000000" w:themeColor="text1"/>
              </w:rPr>
              <w:t>抢派方式</w:t>
            </w:r>
            <w:r w:rsidRPr="00481A68">
              <w:rPr>
                <w:rFonts w:asciiTheme="minorEastAsia" w:hAnsiTheme="minorEastAsia" w:hint="eastAsia"/>
                <w:b/>
                <w:color w:val="000000" w:themeColor="text1"/>
              </w:rPr>
              <w:t>派单规则</w:t>
            </w:r>
            <w:r>
              <w:rPr>
                <w:rFonts w:asciiTheme="minorEastAsia" w:hAnsiTheme="minorEastAsia" w:hint="eastAsia"/>
                <w:b/>
                <w:color w:val="000000" w:themeColor="text1"/>
              </w:rPr>
              <w:t>：</w:t>
            </w:r>
            <w:r w:rsidRPr="00B5621E">
              <w:rPr>
                <w:b/>
                <w:color w:val="000000" w:themeColor="text1"/>
              </w:rPr>
              <w:t xml:space="preserve"> </w:t>
            </w:r>
          </w:p>
          <w:p w14:paraId="712400B1" w14:textId="77777777" w:rsidR="00EC0C06" w:rsidRDefault="00EC0C06" w:rsidP="008C69D0">
            <w:pPr>
              <w:rPr>
                <w:rFonts w:asciiTheme="minorEastAsia" w:hAnsiTheme="minorEastAsia"/>
                <w:color w:val="000000" w:themeColor="text1"/>
              </w:rPr>
            </w:pPr>
            <w:r>
              <w:rPr>
                <w:rFonts w:hint="eastAsia"/>
                <w:color w:val="000000" w:themeColor="text1"/>
              </w:rPr>
              <w:t>（</w:t>
            </w:r>
            <w:r w:rsidRPr="005D00F8">
              <w:rPr>
                <w:rFonts w:asciiTheme="minorEastAsia" w:hAnsiTheme="minorEastAsia" w:hint="eastAsia"/>
                <w:color w:val="000000" w:themeColor="text1"/>
              </w:rPr>
              <w:t>为方便描述，定义如下参数：x最大推送数量，y: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w:t>
            </w:r>
            <w:r>
              <w:rPr>
                <w:rFonts w:asciiTheme="minorEastAsia" w:hAnsiTheme="minorEastAsia" w:hint="eastAsia"/>
                <w:color w:val="000000" w:themeColor="text1"/>
              </w:rPr>
              <w:t>，t司机星级</w:t>
            </w:r>
            <w:r w:rsidRPr="005D00F8">
              <w:rPr>
                <w:rFonts w:asciiTheme="minorEastAsia" w:hAnsiTheme="minorEastAsia" w:hint="eastAsia"/>
                <w:color w:val="000000" w:themeColor="text1"/>
              </w:rPr>
              <w:t>）</w:t>
            </w:r>
          </w:p>
          <w:p w14:paraId="0D3B87B5" w14:textId="77777777" w:rsidR="00EC0C06" w:rsidRPr="005D00F8" w:rsidRDefault="00EC0C06" w:rsidP="008C69D0">
            <w:pPr>
              <w:rPr>
                <w:rFonts w:asciiTheme="minorEastAsia" w:hAnsiTheme="minorEastAsia"/>
                <w:color w:val="000000" w:themeColor="text1"/>
              </w:rPr>
            </w:pPr>
            <w:r>
              <w:rPr>
                <w:rFonts w:asciiTheme="minorEastAsia" w:hAnsiTheme="minorEastAsia" w:hint="eastAsia"/>
                <w:color w:val="000000" w:themeColor="text1"/>
              </w:rPr>
              <w:t>1、只查询1</w:t>
            </w:r>
            <w:r w:rsidRPr="005D00F8">
              <w:rPr>
                <w:rFonts w:asciiTheme="minorEastAsia" w:hAnsiTheme="minorEastAsia" w:hint="eastAsia"/>
                <w:color w:val="000000" w:themeColor="text1"/>
              </w:rPr>
              <w:t>轮，</w:t>
            </w:r>
            <w:r>
              <w:rPr>
                <w:rFonts w:asciiTheme="minorEastAsia" w:hAnsiTheme="minorEastAsia" w:hint="eastAsia"/>
                <w:color w:val="000000" w:themeColor="text1"/>
              </w:rPr>
              <w:t>半径不做限制，全城查找</w:t>
            </w:r>
          </w:p>
          <w:p w14:paraId="3FD1D28B" w14:textId="77777777" w:rsidR="00EC0C06"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w:t>
            </w:r>
            <w:r>
              <w:rPr>
                <w:rFonts w:asciiTheme="minorEastAsia" w:hAnsiTheme="minorEastAsia" w:hint="eastAsia"/>
                <w:color w:val="000000" w:themeColor="text1"/>
              </w:rPr>
              <w:t>若限制推送数量</w:t>
            </w:r>
          </w:p>
          <w:p w14:paraId="6F86E347"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w:t>
            </w:r>
            <w:r w:rsidRPr="005D00F8">
              <w:rPr>
                <w:rFonts w:asciiTheme="minorEastAsia" w:hAnsiTheme="minorEastAsia" w:hint="eastAsia"/>
                <w:color w:val="000000" w:themeColor="text1"/>
              </w:rPr>
              <w:t>y</w:t>
            </w:r>
            <w:r>
              <w:rPr>
                <w:rFonts w:asciiTheme="minorEastAsia" w:hAnsiTheme="minorEastAsia"/>
                <w:color w:val="000000" w:themeColor="text1"/>
              </w:rPr>
              <w:t>&gt;x</w:t>
            </w:r>
            <w:r>
              <w:rPr>
                <w:rFonts w:asciiTheme="minorEastAsia" w:hAnsiTheme="minorEastAsia" w:hint="eastAsia"/>
                <w:color w:val="000000" w:themeColor="text1"/>
              </w:rPr>
              <w:t>时，锁定司机数量取y，</w:t>
            </w:r>
            <w:r>
              <w:rPr>
                <w:rFonts w:asciiTheme="minorEastAsia" w:hAnsiTheme="minorEastAsia" w:hint="eastAsia"/>
              </w:rPr>
              <w:t>则按星级从高至低排列，取前x名</w:t>
            </w:r>
            <w:r>
              <w:rPr>
                <w:rFonts w:asciiTheme="minorEastAsia" w:hAnsiTheme="minorEastAsia" w:hint="eastAsia"/>
                <w:color w:val="000000" w:themeColor="text1"/>
              </w:rPr>
              <w:t>推送订单同步释放x名以外的司机，推送后释放2至x名（t最高的仍锁定）的司机，若有司机抢单成功，则派单成功；若无人接单，则选取t最高的司机</w:t>
            </w:r>
            <w:r>
              <w:rPr>
                <w:rFonts w:hint="eastAsia"/>
                <w:color w:val="000000" w:themeColor="text1"/>
              </w:rPr>
              <w:t>强制指派其接单并同步释放</w:t>
            </w:r>
            <w:r>
              <w:rPr>
                <w:rFonts w:asciiTheme="minorEastAsia" w:hAnsiTheme="minorEastAsia" w:hint="eastAsia"/>
                <w:color w:val="000000" w:themeColor="text1"/>
              </w:rPr>
              <w:t>；</w:t>
            </w:r>
          </w:p>
          <w:p w14:paraId="24CA1142"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当0&lt;y</w:t>
            </w:r>
            <w:r>
              <w:rPr>
                <w:rFonts w:asciiTheme="minorEastAsia" w:hAnsiTheme="minorEastAsia"/>
                <w:color w:val="000000" w:themeColor="text1"/>
              </w:rPr>
              <w:t>&lt;x,</w:t>
            </w:r>
            <w:r>
              <w:rPr>
                <w:rFonts w:asciiTheme="minorEastAsia" w:hAnsiTheme="minorEastAsia" w:hint="eastAsia"/>
                <w:color w:val="000000" w:themeColor="text1"/>
              </w:rPr>
              <w:t>锁定司机数量取y并推送订单，推送后释放</w:t>
            </w:r>
            <w:r>
              <w:rPr>
                <w:rFonts w:asciiTheme="minorEastAsia" w:hAnsiTheme="minorEastAsia" w:hint="eastAsia"/>
                <w:color w:val="000000" w:themeColor="text1"/>
              </w:rPr>
              <w:lastRenderedPageBreak/>
              <w:t>2至y名（t最高的仍锁定）的司机，若有司机抢单成功，则派单成功；若无人接单，则选取t最高的司机</w:t>
            </w:r>
            <w:r>
              <w:rPr>
                <w:rFonts w:hint="eastAsia"/>
                <w:color w:val="000000" w:themeColor="text1"/>
              </w:rPr>
              <w:t>强制指派其接单并同步释放</w:t>
            </w:r>
            <w:r>
              <w:rPr>
                <w:rFonts w:asciiTheme="minorEastAsia" w:hAnsiTheme="minorEastAsia" w:hint="eastAsia"/>
                <w:color w:val="000000" w:themeColor="text1"/>
              </w:rPr>
              <w:t>；</w:t>
            </w:r>
          </w:p>
          <w:p w14:paraId="7704CB31"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w:t>
            </w:r>
            <w:r>
              <w:rPr>
                <w:rFonts w:asciiTheme="minorEastAsia" w:hAnsiTheme="minorEastAsia"/>
                <w:color w:val="000000" w:themeColor="text1"/>
              </w:rPr>
              <w:t>2</w:t>
            </w:r>
            <w:r>
              <w:rPr>
                <w:rFonts w:asciiTheme="minorEastAsia" w:hAnsiTheme="minorEastAsia" w:hint="eastAsia"/>
                <w:color w:val="000000" w:themeColor="text1"/>
              </w:rPr>
              <w:t>）若不限制推送数量，则y</w:t>
            </w:r>
            <w:r>
              <w:rPr>
                <w:rFonts w:asciiTheme="minorEastAsia" w:hAnsiTheme="minorEastAsia"/>
                <w:color w:val="000000" w:themeColor="text1"/>
              </w:rPr>
              <w:t>&gt;0</w:t>
            </w:r>
            <w:r>
              <w:rPr>
                <w:rFonts w:asciiTheme="minorEastAsia" w:hAnsiTheme="minorEastAsia" w:hint="eastAsia"/>
                <w:color w:val="000000" w:themeColor="text1"/>
              </w:rPr>
              <w:t>时，锁定司机数量取y并推送订单，推送后，释放锁定2至y（t最高的仍锁定）的司机，若有司机抢单成功，则派单成功；若无人接单，则选取t最高的司机</w:t>
            </w:r>
            <w:r>
              <w:rPr>
                <w:rFonts w:hint="eastAsia"/>
                <w:color w:val="000000" w:themeColor="text1"/>
              </w:rPr>
              <w:t>强制指派其接单</w:t>
            </w:r>
            <w:r>
              <w:rPr>
                <w:rFonts w:asciiTheme="minorEastAsia" w:hAnsiTheme="minorEastAsia" w:hint="eastAsia"/>
                <w:color w:val="000000" w:themeColor="text1"/>
              </w:rPr>
              <w:t>；</w:t>
            </w:r>
          </w:p>
          <w:p w14:paraId="0DF41C2D"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（3）若y=</w:t>
            </w:r>
            <w:r>
              <w:rPr>
                <w:rFonts w:asciiTheme="minorEastAsia" w:hAnsiTheme="minorEastAsia"/>
                <w:color w:val="000000" w:themeColor="text1"/>
              </w:rPr>
              <w:t>0</w:t>
            </w:r>
            <w:r>
              <w:rPr>
                <w:rFonts w:asciiTheme="minorEastAsia" w:hAnsiTheme="minorEastAsia" w:hint="eastAsia"/>
                <w:color w:val="000000" w:themeColor="text1"/>
              </w:rPr>
              <w:t>，则派单失败</w:t>
            </w:r>
          </w:p>
          <w:p w14:paraId="68E9AA1C"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2</w:t>
            </w:r>
            <w:r>
              <w:rPr>
                <w:rFonts w:asciiTheme="minorEastAsia" w:hAnsiTheme="minorEastAsia" w:hint="eastAsia"/>
                <w:color w:val="000000" w:themeColor="text1"/>
              </w:rPr>
              <w:t>、系统派单失败，若派单模式为“系统+人工”，则执行人工派单；若派单模式为“系统”，则派单失败</w:t>
            </w:r>
          </w:p>
          <w:p w14:paraId="672FE41D"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、派单成功后，派发短信给乘客，并推送消息给乘客和接单司机；派单失败后，派发短信并推送消息给乘客</w:t>
            </w:r>
          </w:p>
          <w:p w14:paraId="334F149D" w14:textId="77777777" w:rsidR="00EC0C06" w:rsidRPr="00B5621E" w:rsidRDefault="00EC0C06" w:rsidP="008C69D0">
            <w:pPr>
              <w:rPr>
                <w:b/>
                <w:color w:val="000000" w:themeColor="text1"/>
              </w:rPr>
            </w:pPr>
            <w:r>
              <w:rPr>
                <w:rFonts w:hint="eastAsia"/>
                <w:b/>
                <w:color w:val="000000" w:themeColor="text1"/>
              </w:rPr>
              <w:t>抢单方式</w:t>
            </w:r>
            <w:r w:rsidRPr="00B5621E">
              <w:rPr>
                <w:rFonts w:hint="eastAsia"/>
                <w:b/>
                <w:color w:val="000000" w:themeColor="text1"/>
              </w:rPr>
              <w:t>规则描述：</w:t>
            </w:r>
          </w:p>
          <w:p w14:paraId="7BD689F9" w14:textId="77777777" w:rsidR="00EC0C06" w:rsidRDefault="00EC0C06" w:rsidP="008C69D0">
            <w:pPr>
              <w:rPr>
                <w:rFonts w:asciiTheme="minorEastAsia" w:hAnsiTheme="minorEastAsia"/>
                <w:color w:val="000000" w:themeColor="text1"/>
              </w:rPr>
            </w:pPr>
            <w:r>
              <w:rPr>
                <w:rFonts w:hint="eastAsia"/>
                <w:color w:val="000000" w:themeColor="text1"/>
              </w:rPr>
              <w:t>（</w:t>
            </w:r>
            <w:r w:rsidRPr="005D00F8">
              <w:rPr>
                <w:rFonts w:asciiTheme="minorEastAsia" w:hAnsiTheme="minorEastAsia" w:hint="eastAsia"/>
                <w:color w:val="000000" w:themeColor="text1"/>
              </w:rPr>
              <w:t>为方便描述，定义如下参数：x最大推送数量，y:</w:t>
            </w:r>
            <w:r>
              <w:rPr>
                <w:rFonts w:asciiTheme="minorEastAsia" w:hAnsiTheme="minorEastAsia" w:hint="eastAsia"/>
                <w:color w:val="000000" w:themeColor="text1"/>
              </w:rPr>
              <w:t>符合</w:t>
            </w:r>
            <w:r w:rsidRPr="005D00F8">
              <w:rPr>
                <w:rFonts w:asciiTheme="minorEastAsia" w:hAnsiTheme="minorEastAsia" w:hint="eastAsia"/>
                <w:color w:val="000000" w:themeColor="text1"/>
              </w:rPr>
              <w:t>派单</w:t>
            </w:r>
            <w:r>
              <w:rPr>
                <w:rFonts w:asciiTheme="minorEastAsia" w:hAnsiTheme="minorEastAsia" w:hint="eastAsia"/>
                <w:color w:val="000000" w:themeColor="text1"/>
              </w:rPr>
              <w:t>条件的</w:t>
            </w:r>
            <w:r w:rsidRPr="005D00F8">
              <w:rPr>
                <w:rFonts w:asciiTheme="minorEastAsia" w:hAnsiTheme="minorEastAsia" w:hint="eastAsia"/>
                <w:color w:val="000000" w:themeColor="text1"/>
              </w:rPr>
              <w:t>司机数量，</w:t>
            </w:r>
            <w:r>
              <w:rPr>
                <w:rFonts w:asciiTheme="minorEastAsia" w:hAnsiTheme="minorEastAsia" w:hint="eastAsia"/>
                <w:color w:val="000000" w:themeColor="text1"/>
              </w:rPr>
              <w:t>t司机星级</w:t>
            </w:r>
            <w:r w:rsidRPr="005D00F8">
              <w:rPr>
                <w:rFonts w:asciiTheme="minorEastAsia" w:hAnsiTheme="minorEastAsia" w:hint="eastAsia"/>
                <w:color w:val="000000" w:themeColor="text1"/>
              </w:rPr>
              <w:t>）</w:t>
            </w:r>
          </w:p>
          <w:p w14:paraId="70780579"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1、只查询1</w:t>
            </w:r>
            <w:r w:rsidRPr="005D00F8">
              <w:rPr>
                <w:rFonts w:asciiTheme="minorEastAsia" w:hAnsiTheme="minorEastAsia" w:hint="eastAsia"/>
                <w:color w:val="000000" w:themeColor="text1"/>
              </w:rPr>
              <w:t>轮，</w:t>
            </w:r>
            <w:r>
              <w:rPr>
                <w:rFonts w:asciiTheme="minorEastAsia" w:hAnsiTheme="minorEastAsia" w:hint="eastAsia"/>
                <w:color w:val="000000" w:themeColor="text1"/>
              </w:rPr>
              <w:t>半径不做限制，全城查找</w:t>
            </w:r>
          </w:p>
          <w:p w14:paraId="4776E213" w14:textId="77777777" w:rsidR="00EC0C06" w:rsidRDefault="00EC0C06" w:rsidP="008C69D0">
            <w:pPr>
              <w:rPr>
                <w:rFonts w:asciiTheme="minorEastAsia" w:hAnsiTheme="minorEastAsia"/>
                <w:color w:val="000000" w:themeColor="text1"/>
              </w:rPr>
            </w:pPr>
            <w:r w:rsidRPr="005D00F8">
              <w:rPr>
                <w:rFonts w:asciiTheme="minorEastAsia" w:hAnsiTheme="minorEastAsia" w:hint="eastAsia"/>
                <w:color w:val="000000" w:themeColor="text1"/>
              </w:rPr>
              <w:t>（1）</w:t>
            </w:r>
            <w:r>
              <w:rPr>
                <w:rFonts w:asciiTheme="minorEastAsia" w:hAnsiTheme="minorEastAsia" w:hint="eastAsia"/>
                <w:color w:val="000000" w:themeColor="text1"/>
              </w:rPr>
              <w:t>若限制推送数量</w:t>
            </w:r>
          </w:p>
          <w:p w14:paraId="36CBDB21"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w:t>
            </w:r>
            <w:r w:rsidRPr="005D00F8">
              <w:rPr>
                <w:rFonts w:asciiTheme="minorEastAsia" w:hAnsiTheme="minorEastAsia" w:hint="eastAsia"/>
                <w:color w:val="000000" w:themeColor="text1"/>
              </w:rPr>
              <w:t>y</w:t>
            </w:r>
            <w:r>
              <w:rPr>
                <w:rFonts w:asciiTheme="minorEastAsia" w:hAnsiTheme="minorEastAsia"/>
                <w:color w:val="000000" w:themeColor="text1"/>
              </w:rPr>
              <w:t>&gt;x</w:t>
            </w:r>
            <w:r>
              <w:rPr>
                <w:rFonts w:asciiTheme="minorEastAsia" w:hAnsiTheme="minorEastAsia" w:hint="eastAsia"/>
                <w:color w:val="000000" w:themeColor="text1"/>
              </w:rPr>
              <w:t>时，锁定司机数量取y，</w:t>
            </w:r>
            <w:r>
              <w:rPr>
                <w:rFonts w:asciiTheme="minorEastAsia" w:hAnsiTheme="minorEastAsia" w:hint="eastAsia"/>
              </w:rPr>
              <w:t>则按星级从高至低排列，取前x名</w:t>
            </w:r>
            <w:r>
              <w:rPr>
                <w:rFonts w:asciiTheme="minorEastAsia" w:hAnsiTheme="minorEastAsia" w:hint="eastAsia"/>
                <w:color w:val="000000" w:themeColor="text1"/>
              </w:rPr>
              <w:t>推送订单同步释放x名以外的司机，推送后释放前x名的司机，若有司机抢单成功，则派单成功；若无人接单，则系统派单失败；</w:t>
            </w:r>
          </w:p>
          <w:p w14:paraId="45A24DDD"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当0&lt;y</w:t>
            </w:r>
            <w:r>
              <w:rPr>
                <w:rFonts w:asciiTheme="minorEastAsia" w:hAnsiTheme="minorEastAsia"/>
                <w:color w:val="000000" w:themeColor="text1"/>
              </w:rPr>
              <w:t>&lt;x,</w:t>
            </w:r>
            <w:r>
              <w:rPr>
                <w:rFonts w:asciiTheme="minorEastAsia" w:hAnsiTheme="minorEastAsia" w:hint="eastAsia"/>
                <w:color w:val="000000" w:themeColor="text1"/>
              </w:rPr>
              <w:t xml:space="preserve"> 锁定司机数量取y并推送订单，推送后释放前x名的司机，若有司机抢单成功，则派单成功；若无人接单，则系统派单失败；</w:t>
            </w:r>
          </w:p>
          <w:p w14:paraId="7E91FF0F"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t>（</w:t>
            </w:r>
            <w:r>
              <w:rPr>
                <w:rFonts w:asciiTheme="minorEastAsia" w:hAnsiTheme="minorEastAsia"/>
                <w:color w:val="000000" w:themeColor="text1"/>
              </w:rPr>
              <w:t>2</w:t>
            </w:r>
            <w:r>
              <w:rPr>
                <w:rFonts w:asciiTheme="minorEastAsia" w:hAnsiTheme="minorEastAsia" w:hint="eastAsia"/>
                <w:color w:val="000000" w:themeColor="text1"/>
              </w:rPr>
              <w:t>）若不限制推送数量，则y</w:t>
            </w:r>
            <w:r>
              <w:rPr>
                <w:rFonts w:asciiTheme="minorEastAsia" w:hAnsiTheme="minorEastAsia"/>
                <w:color w:val="000000" w:themeColor="text1"/>
              </w:rPr>
              <w:t>&gt;0</w:t>
            </w:r>
            <w:r>
              <w:rPr>
                <w:rFonts w:asciiTheme="minorEastAsia" w:hAnsiTheme="minorEastAsia" w:hint="eastAsia"/>
                <w:color w:val="000000" w:themeColor="text1"/>
              </w:rPr>
              <w:t>时，锁定司机数量取y并推送订单，推送后，释放锁定司机，若有司机抢单成功，则派单成功；若无人接单，则系统派单失败；</w:t>
            </w:r>
          </w:p>
          <w:p w14:paraId="41F2D23E" w14:textId="77777777" w:rsidR="00EC0C06" w:rsidRDefault="00EC0C06" w:rsidP="008C69D0">
            <w:pPr>
              <w:rPr>
                <w:rFonts w:asciiTheme="minorEastAsia" w:hAnsiTheme="minorEastAsia"/>
                <w:color w:val="000000" w:themeColor="text1"/>
              </w:rPr>
            </w:pPr>
            <w:r>
              <w:rPr>
                <w:rFonts w:asciiTheme="minorEastAsia" w:hAnsiTheme="minorEastAsia" w:hint="eastAsia"/>
                <w:color w:val="000000" w:themeColor="text1"/>
              </w:rPr>
              <w:lastRenderedPageBreak/>
              <w:t>（3）若y=</w:t>
            </w:r>
            <w:r>
              <w:rPr>
                <w:rFonts w:asciiTheme="minorEastAsia" w:hAnsiTheme="minorEastAsia"/>
                <w:color w:val="000000" w:themeColor="text1"/>
              </w:rPr>
              <w:t>0</w:t>
            </w:r>
            <w:r>
              <w:rPr>
                <w:rFonts w:asciiTheme="minorEastAsia" w:hAnsiTheme="minorEastAsia" w:hint="eastAsia"/>
                <w:color w:val="000000" w:themeColor="text1"/>
              </w:rPr>
              <w:t>，则系统派单失败</w:t>
            </w:r>
          </w:p>
          <w:p w14:paraId="1B786EAA" w14:textId="77777777" w:rsidR="00EC0C06" w:rsidRDefault="00EC0C06" w:rsidP="008C69D0">
            <w:pPr>
              <w:rPr>
                <w:rFonts w:asciiTheme="minorEastAsia" w:hAnsiTheme="minorEastAsia"/>
                <w:color w:val="000000" w:themeColor="text1"/>
              </w:rPr>
            </w:pPr>
            <w:r>
              <w:rPr>
                <w:rFonts w:asciiTheme="minorEastAsia" w:hAnsiTheme="minorEastAsia"/>
                <w:color w:val="000000" w:themeColor="text1"/>
              </w:rPr>
              <w:t>2</w:t>
            </w:r>
            <w:r>
              <w:rPr>
                <w:rFonts w:asciiTheme="minorEastAsia" w:hAnsiTheme="minorEastAsia" w:hint="eastAsia"/>
                <w:color w:val="000000" w:themeColor="text1"/>
              </w:rPr>
              <w:t>、系统派单失败，若派单模式为“系统+人工”，则执行人工派单；若派单模式为“系统”，则派单失败</w:t>
            </w:r>
          </w:p>
          <w:p w14:paraId="763A36F0" w14:textId="77777777" w:rsidR="00EC0C06" w:rsidRPr="006C67AC" w:rsidRDefault="00EC0C06" w:rsidP="008C69D0">
            <w:pPr>
              <w:rPr>
                <w:color w:val="000000" w:themeColor="text1"/>
              </w:rPr>
            </w:pPr>
            <w:r>
              <w:rPr>
                <w:rFonts w:asciiTheme="minorEastAsia" w:hAnsiTheme="minorEastAsia"/>
                <w:color w:val="000000" w:themeColor="text1"/>
              </w:rPr>
              <w:t>3</w:t>
            </w:r>
            <w:r>
              <w:rPr>
                <w:rFonts w:asciiTheme="minorEastAsia" w:hAnsiTheme="minorEastAsia" w:hint="eastAsia"/>
                <w:color w:val="000000" w:themeColor="text1"/>
              </w:rPr>
              <w:t>、派单成功后，派发短信给乘客，并推送消息给乘客和接单司机；派单失败后，派发短信并推送消息给乘客</w:t>
            </w:r>
          </w:p>
        </w:tc>
        <w:tc>
          <w:tcPr>
            <w:tcW w:w="2252" w:type="dxa"/>
            <w:vAlign w:val="center"/>
          </w:tcPr>
          <w:p w14:paraId="325A8475" w14:textId="77777777" w:rsidR="00EC0C06" w:rsidRDefault="00EC0C06" w:rsidP="008C69D0"/>
        </w:tc>
      </w:tr>
      <w:tr w:rsidR="00EC0C06" w:rsidRPr="001906E6" w14:paraId="1D1B3EC1" w14:textId="77777777" w:rsidTr="008C69D0">
        <w:trPr>
          <w:trHeight w:val="729"/>
        </w:trPr>
        <w:tc>
          <w:tcPr>
            <w:tcW w:w="1369" w:type="dxa"/>
            <w:vMerge w:val="restart"/>
            <w:vAlign w:val="center"/>
          </w:tcPr>
          <w:p w14:paraId="4EB410F8" w14:textId="77777777" w:rsidR="00EC0C06" w:rsidRDefault="00EC0C06" w:rsidP="008C69D0">
            <w:pPr>
              <w:jc w:val="center"/>
              <w:rPr>
                <w:rFonts w:asciiTheme="minorEastAsia" w:hAnsiTheme="minorEastAsia"/>
              </w:rPr>
            </w:pPr>
            <w:r>
              <w:rPr>
                <w:rFonts w:asciiTheme="minorEastAsia" w:hAnsiTheme="minorEastAsia" w:hint="eastAsia"/>
              </w:rPr>
              <w:lastRenderedPageBreak/>
              <w:t>Ⅴ</w:t>
            </w:r>
            <w:r>
              <w:rPr>
                <w:rFonts w:hint="eastAsia"/>
              </w:rPr>
              <w:t>-</w:t>
            </w:r>
            <w:r>
              <w:t>B-02</w:t>
            </w:r>
            <w:r>
              <w:rPr>
                <w:rFonts w:hint="eastAsia"/>
              </w:rPr>
              <w:t>-</w:t>
            </w:r>
            <w:r>
              <w:t>01</w:t>
            </w:r>
            <w:r>
              <w:rPr>
                <w:rFonts w:hint="eastAsia"/>
              </w:rPr>
              <w:t>（</w:t>
            </w:r>
            <w:r>
              <w:rPr>
                <w:rFonts w:hint="eastAsia"/>
              </w:rPr>
              <w:t>0</w:t>
            </w:r>
            <w:r>
              <w:t>5</w:t>
            </w:r>
            <w:r>
              <w:rPr>
                <w:rFonts w:hint="eastAsia"/>
              </w:rPr>
              <w:t>）</w:t>
            </w:r>
            <w:r>
              <w:rPr>
                <w:rFonts w:hint="eastAsia"/>
              </w:rPr>
              <w:t>/</w:t>
            </w: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06</w:t>
            </w:r>
            <w:r>
              <w:rPr>
                <w:rFonts w:hint="eastAsia"/>
              </w:rPr>
              <w:t>）</w:t>
            </w:r>
          </w:p>
        </w:tc>
        <w:tc>
          <w:tcPr>
            <w:tcW w:w="1094" w:type="dxa"/>
            <w:vAlign w:val="center"/>
          </w:tcPr>
          <w:p w14:paraId="6CFBE29E" w14:textId="77777777" w:rsidR="00EC0C06" w:rsidRDefault="00EC0C06" w:rsidP="008C69D0">
            <w:r>
              <w:rPr>
                <w:rFonts w:hint="eastAsia"/>
              </w:rPr>
              <w:t>说明</w:t>
            </w:r>
          </w:p>
        </w:tc>
        <w:tc>
          <w:tcPr>
            <w:tcW w:w="5021" w:type="dxa"/>
            <w:vAlign w:val="center"/>
          </w:tcPr>
          <w:p w14:paraId="1631B027" w14:textId="77777777" w:rsidR="00EC0C06" w:rsidRPr="00CA2B02" w:rsidRDefault="00EC0C06" w:rsidP="008C69D0">
            <w:pPr>
              <w:rPr>
                <w:b/>
                <w:color w:val="000000" w:themeColor="text1"/>
              </w:rPr>
            </w:pPr>
          </w:p>
        </w:tc>
        <w:tc>
          <w:tcPr>
            <w:tcW w:w="2252" w:type="dxa"/>
            <w:vAlign w:val="center"/>
          </w:tcPr>
          <w:p w14:paraId="0B3F7940" w14:textId="77777777" w:rsidR="00EC0C06" w:rsidRDefault="00EC0C06" w:rsidP="008C69D0"/>
        </w:tc>
      </w:tr>
      <w:tr w:rsidR="00EC0C06" w:rsidRPr="001906E6" w14:paraId="3AD79F67" w14:textId="77777777" w:rsidTr="008C69D0">
        <w:trPr>
          <w:trHeight w:val="729"/>
        </w:trPr>
        <w:tc>
          <w:tcPr>
            <w:tcW w:w="1369" w:type="dxa"/>
            <w:vMerge/>
            <w:vAlign w:val="center"/>
          </w:tcPr>
          <w:p w14:paraId="394335ED" w14:textId="77777777" w:rsidR="00EC0C06" w:rsidRDefault="00EC0C06" w:rsidP="008C69D0">
            <w:pPr>
              <w:jc w:val="center"/>
              <w:rPr>
                <w:rFonts w:asciiTheme="minorEastAsia" w:hAnsiTheme="minorEastAsia"/>
              </w:rPr>
            </w:pPr>
          </w:p>
        </w:tc>
        <w:tc>
          <w:tcPr>
            <w:tcW w:w="1094" w:type="dxa"/>
            <w:vAlign w:val="center"/>
          </w:tcPr>
          <w:p w14:paraId="62788755" w14:textId="77777777" w:rsidR="00EC0C06" w:rsidRDefault="00EC0C06" w:rsidP="008C69D0">
            <w:r>
              <w:rPr>
                <w:rFonts w:hint="eastAsia"/>
              </w:rPr>
              <w:t>填充项</w:t>
            </w:r>
          </w:p>
        </w:tc>
        <w:tc>
          <w:tcPr>
            <w:tcW w:w="5021" w:type="dxa"/>
            <w:vAlign w:val="center"/>
          </w:tcPr>
          <w:p w14:paraId="44ECB799" w14:textId="77777777" w:rsidR="00EC0C06" w:rsidRDefault="00EC0C06" w:rsidP="008C69D0">
            <w:pPr>
              <w:rPr>
                <w:color w:val="000000" w:themeColor="text1"/>
              </w:rPr>
            </w:pPr>
            <w:r w:rsidRPr="00A90A95">
              <w:rPr>
                <w:rFonts w:hint="eastAsia"/>
                <w:color w:val="000000" w:themeColor="text1"/>
              </w:rPr>
              <w:t>字段如原型，不赘述。</w:t>
            </w:r>
          </w:p>
          <w:p w14:paraId="484C3BC1" w14:textId="77777777" w:rsidR="00EC0C06" w:rsidRPr="00A90A95" w:rsidRDefault="00EC0C06" w:rsidP="008C69D0">
            <w:pPr>
              <w:rPr>
                <w:color w:val="000000" w:themeColor="text1"/>
              </w:rPr>
            </w:pPr>
            <w:r>
              <w:rPr>
                <w:rFonts w:hint="eastAsia"/>
                <w:color w:val="000000" w:themeColor="text1"/>
              </w:rPr>
              <w:t>规则参见</w:t>
            </w: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1</w:t>
            </w:r>
            <w:r>
              <w:rPr>
                <w:rFonts w:hint="eastAsia"/>
              </w:rPr>
              <w:t>）</w:t>
            </w:r>
            <w:r>
              <w:rPr>
                <w:rFonts w:hint="eastAsia"/>
              </w:rPr>
              <w:t>/</w:t>
            </w: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2</w:t>
            </w:r>
            <w:r>
              <w:rPr>
                <w:rFonts w:hint="eastAsia"/>
              </w:rPr>
              <w:t>）页面描述</w:t>
            </w:r>
          </w:p>
        </w:tc>
        <w:tc>
          <w:tcPr>
            <w:tcW w:w="2252" w:type="dxa"/>
            <w:vAlign w:val="center"/>
          </w:tcPr>
          <w:p w14:paraId="2F9D266B" w14:textId="77777777" w:rsidR="00EC0C06" w:rsidRDefault="00EC0C06" w:rsidP="008C69D0"/>
        </w:tc>
      </w:tr>
      <w:tr w:rsidR="00EC0C06" w:rsidRPr="001906E6" w14:paraId="77E466D1" w14:textId="77777777" w:rsidTr="008C69D0">
        <w:trPr>
          <w:trHeight w:val="729"/>
        </w:trPr>
        <w:tc>
          <w:tcPr>
            <w:tcW w:w="1369" w:type="dxa"/>
            <w:vMerge/>
            <w:vAlign w:val="center"/>
          </w:tcPr>
          <w:p w14:paraId="7D0B05A9" w14:textId="77777777" w:rsidR="00EC0C06" w:rsidRDefault="00EC0C06" w:rsidP="008C69D0">
            <w:pPr>
              <w:jc w:val="center"/>
              <w:rPr>
                <w:rFonts w:asciiTheme="minorEastAsia" w:hAnsiTheme="minorEastAsia"/>
              </w:rPr>
            </w:pPr>
          </w:p>
        </w:tc>
        <w:tc>
          <w:tcPr>
            <w:tcW w:w="1094" w:type="dxa"/>
            <w:vAlign w:val="center"/>
          </w:tcPr>
          <w:p w14:paraId="2AE51D08" w14:textId="77777777" w:rsidR="00EC0C06" w:rsidRDefault="00EC0C06" w:rsidP="008C69D0">
            <w:r>
              <w:t>保存</w:t>
            </w:r>
          </w:p>
        </w:tc>
        <w:tc>
          <w:tcPr>
            <w:tcW w:w="5021" w:type="dxa"/>
            <w:vAlign w:val="center"/>
          </w:tcPr>
          <w:p w14:paraId="1C310ADF" w14:textId="77777777" w:rsidR="00EC0C06" w:rsidRDefault="00742708" w:rsidP="008C69D0">
            <w:r>
              <w:rPr>
                <w:rFonts w:hint="eastAsia"/>
              </w:rPr>
              <w:t>1</w:t>
            </w:r>
            <w:r>
              <w:rPr>
                <w:rFonts w:hint="eastAsia"/>
              </w:rPr>
              <w:t>、</w:t>
            </w:r>
            <w:r w:rsidR="00EC0C06">
              <w:rPr>
                <w:rFonts w:hint="eastAsia"/>
              </w:rPr>
              <w:t>点击，保存填写内容，保存成功，返回上一页，浮窗提示文案“保存成功”，并生成一条历史记录</w:t>
            </w:r>
            <w:r>
              <w:rPr>
                <w:rFonts w:hint="eastAsia"/>
              </w:rPr>
              <w:t>。</w:t>
            </w:r>
          </w:p>
          <w:p w14:paraId="32978077" w14:textId="4718EAF2" w:rsidR="00742708" w:rsidRPr="00742708" w:rsidRDefault="00742708" w:rsidP="008C69D0">
            <w:pPr>
              <w:rPr>
                <w:color w:val="000000" w:themeColor="text1"/>
              </w:rPr>
            </w:pPr>
            <w:r>
              <w:rPr>
                <w:color w:val="000000" w:themeColor="text1"/>
              </w:rPr>
              <w:t>2</w:t>
            </w:r>
            <w:r>
              <w:rPr>
                <w:rFonts w:hint="eastAsia"/>
                <w:color w:val="000000" w:themeColor="text1"/>
              </w:rPr>
              <w:t>、</w:t>
            </w:r>
            <w:r>
              <w:rPr>
                <w:rFonts w:hint="eastAsia"/>
              </w:rPr>
              <w:t>保存成功，需检测平台是否有已启用的收款账户，若有，则默认启用状态；若没有，则默认禁用状态</w:t>
            </w:r>
            <w:r w:rsidR="00333392">
              <w:rPr>
                <w:rFonts w:hint="eastAsia"/>
              </w:rPr>
              <w:t>，浮窗提示“启用规则失败，平台当前没有启用的收款账户，请尽快设置”</w:t>
            </w:r>
          </w:p>
        </w:tc>
        <w:tc>
          <w:tcPr>
            <w:tcW w:w="2252" w:type="dxa"/>
            <w:vAlign w:val="center"/>
          </w:tcPr>
          <w:p w14:paraId="792836C9" w14:textId="6F82BA39" w:rsidR="00EC0C06" w:rsidRDefault="00EC0C06" w:rsidP="008C69D0">
            <w:r>
              <w:rPr>
                <w:rFonts w:hint="eastAsia"/>
              </w:rPr>
              <w:t>1</w:t>
            </w:r>
            <w:r>
              <w:rPr>
                <w:rFonts w:hint="eastAsia"/>
              </w:rPr>
              <w:t>、执行保存操作时，判断必填项是否填写完整，若不完整，则保存失败，浮窗提示“</w:t>
            </w:r>
            <w:r w:rsidR="004819AA">
              <w:rPr>
                <w:rFonts w:hint="eastAsia"/>
              </w:rPr>
              <w:t>请输入</w:t>
            </w:r>
            <w:r>
              <w:rPr>
                <w:rFonts w:hint="eastAsia"/>
              </w:rPr>
              <w:t>完整信息”，并在输入框下方用其他颜色标出“</w:t>
            </w:r>
            <w:r w:rsidR="004819AA">
              <w:rPr>
                <w:rFonts w:hint="eastAsia"/>
              </w:rPr>
              <w:t>请输入【内容项名称】</w:t>
            </w:r>
            <w:r>
              <w:rPr>
                <w:rFonts w:hint="eastAsia"/>
              </w:rPr>
              <w:t>”，如“</w:t>
            </w:r>
            <w:r w:rsidR="004819AA">
              <w:rPr>
                <w:rFonts w:hint="eastAsia"/>
              </w:rPr>
              <w:t>请输入</w:t>
            </w:r>
            <w:r>
              <w:rPr>
                <w:rFonts w:hint="eastAsia"/>
              </w:rPr>
              <w:t>系统派单时限”“</w:t>
            </w:r>
            <w:r w:rsidR="004819AA">
              <w:rPr>
                <w:rFonts w:hint="eastAsia"/>
              </w:rPr>
              <w:t>请输入</w:t>
            </w:r>
            <w:r>
              <w:rPr>
                <w:rFonts w:hint="eastAsia"/>
              </w:rPr>
              <w:t>最大派单半径”等等</w:t>
            </w:r>
          </w:p>
          <w:p w14:paraId="16CAA9E5" w14:textId="77777777" w:rsidR="00EC0C06" w:rsidRDefault="00EC0C06" w:rsidP="008C69D0">
            <w:r>
              <w:rPr>
                <w:rFonts w:hint="eastAsia"/>
              </w:rPr>
              <w:t>2</w:t>
            </w:r>
            <w:r>
              <w:rPr>
                <w:rFonts w:hint="eastAsia"/>
              </w:rPr>
              <w:t>、执行保存操作时，需检测所选城市是否已经有该用车方式的派单规则，如果有，则保存失败，浮窗提示文案“该城市已有【用车方式】的派单规则”，如：“该城市已有即刻</w:t>
            </w:r>
            <w:r>
              <w:rPr>
                <w:rFonts w:hint="eastAsia"/>
              </w:rPr>
              <w:lastRenderedPageBreak/>
              <w:t>用车的派单规则”</w:t>
            </w:r>
          </w:p>
        </w:tc>
      </w:tr>
      <w:tr w:rsidR="00EC0C06" w:rsidRPr="001906E6" w14:paraId="17776DDF" w14:textId="77777777" w:rsidTr="008C69D0">
        <w:trPr>
          <w:trHeight w:val="729"/>
        </w:trPr>
        <w:tc>
          <w:tcPr>
            <w:tcW w:w="1369" w:type="dxa"/>
            <w:vMerge/>
            <w:vAlign w:val="center"/>
          </w:tcPr>
          <w:p w14:paraId="10495BB6" w14:textId="77777777" w:rsidR="00EC0C06" w:rsidRDefault="00EC0C06" w:rsidP="008C69D0">
            <w:pPr>
              <w:jc w:val="center"/>
              <w:rPr>
                <w:rFonts w:asciiTheme="minorEastAsia" w:hAnsiTheme="minorEastAsia"/>
              </w:rPr>
            </w:pPr>
          </w:p>
        </w:tc>
        <w:tc>
          <w:tcPr>
            <w:tcW w:w="1094" w:type="dxa"/>
            <w:vAlign w:val="center"/>
          </w:tcPr>
          <w:p w14:paraId="69500B4A" w14:textId="77777777" w:rsidR="00EC0C06" w:rsidRDefault="00EC0C06" w:rsidP="008C69D0">
            <w:r>
              <w:t>取消</w:t>
            </w:r>
          </w:p>
        </w:tc>
        <w:tc>
          <w:tcPr>
            <w:tcW w:w="5021" w:type="dxa"/>
            <w:vAlign w:val="center"/>
          </w:tcPr>
          <w:p w14:paraId="3ECDFC3C" w14:textId="77777777" w:rsidR="00EC0C06" w:rsidRPr="00A90A95" w:rsidRDefault="00EC0C06" w:rsidP="008C69D0">
            <w:pPr>
              <w:rPr>
                <w:color w:val="000000" w:themeColor="text1"/>
              </w:rPr>
            </w:pPr>
            <w:r>
              <w:rPr>
                <w:rFonts w:hint="eastAsia"/>
              </w:rPr>
              <w:t>点击返回上一页</w:t>
            </w:r>
          </w:p>
        </w:tc>
        <w:tc>
          <w:tcPr>
            <w:tcW w:w="2252" w:type="dxa"/>
            <w:vAlign w:val="center"/>
          </w:tcPr>
          <w:p w14:paraId="7F526847" w14:textId="77777777" w:rsidR="00EC0C06" w:rsidRDefault="00EC0C06" w:rsidP="008C69D0"/>
        </w:tc>
      </w:tr>
      <w:tr w:rsidR="00EC0C06" w:rsidRPr="00533471" w14:paraId="0288BCBE" w14:textId="77777777" w:rsidTr="008C69D0">
        <w:trPr>
          <w:trHeight w:val="729"/>
        </w:trPr>
        <w:tc>
          <w:tcPr>
            <w:tcW w:w="1369" w:type="dxa"/>
            <w:vMerge w:val="restart"/>
            <w:vAlign w:val="center"/>
          </w:tcPr>
          <w:p w14:paraId="5BBEC413" w14:textId="77777777" w:rsidR="00EC0C06" w:rsidRDefault="00EC0C06" w:rsidP="008C69D0">
            <w:pPr>
              <w:jc w:val="center"/>
              <w:rPr>
                <w:rFonts w:asciiTheme="minorEastAsia" w:hAnsiTheme="minorEastAsia"/>
              </w:rPr>
            </w:pP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7</w:t>
            </w:r>
            <w:r>
              <w:rPr>
                <w:rFonts w:hint="eastAsia"/>
              </w:rPr>
              <w:t>）</w:t>
            </w:r>
          </w:p>
        </w:tc>
        <w:tc>
          <w:tcPr>
            <w:tcW w:w="1094" w:type="dxa"/>
            <w:vAlign w:val="center"/>
          </w:tcPr>
          <w:p w14:paraId="4074F25B" w14:textId="77777777" w:rsidR="00EC0C06" w:rsidRDefault="00EC0C06" w:rsidP="008C69D0">
            <w:r>
              <w:rPr>
                <w:rFonts w:hint="eastAsia"/>
              </w:rPr>
              <w:t>说明</w:t>
            </w:r>
          </w:p>
        </w:tc>
        <w:tc>
          <w:tcPr>
            <w:tcW w:w="5021" w:type="dxa"/>
            <w:vAlign w:val="center"/>
          </w:tcPr>
          <w:p w14:paraId="618264A6" w14:textId="77777777" w:rsidR="00EC0C06" w:rsidRDefault="00EC0C06" w:rsidP="008C69D0"/>
        </w:tc>
        <w:tc>
          <w:tcPr>
            <w:tcW w:w="2252" w:type="dxa"/>
            <w:vAlign w:val="center"/>
          </w:tcPr>
          <w:p w14:paraId="625C1B1B" w14:textId="77777777" w:rsidR="00EC0C06" w:rsidRDefault="00EC0C06" w:rsidP="008C69D0"/>
        </w:tc>
      </w:tr>
      <w:tr w:rsidR="00EC0C06" w:rsidRPr="00533471" w14:paraId="4E400928" w14:textId="77777777" w:rsidTr="008C69D0">
        <w:trPr>
          <w:trHeight w:val="729"/>
        </w:trPr>
        <w:tc>
          <w:tcPr>
            <w:tcW w:w="1369" w:type="dxa"/>
            <w:vMerge/>
            <w:vAlign w:val="center"/>
          </w:tcPr>
          <w:p w14:paraId="52BD8802" w14:textId="77777777" w:rsidR="00EC0C06" w:rsidRDefault="00EC0C06" w:rsidP="008C69D0">
            <w:pPr>
              <w:jc w:val="center"/>
              <w:rPr>
                <w:rFonts w:asciiTheme="minorEastAsia" w:hAnsiTheme="minorEastAsia"/>
              </w:rPr>
            </w:pPr>
          </w:p>
        </w:tc>
        <w:tc>
          <w:tcPr>
            <w:tcW w:w="1094" w:type="dxa"/>
            <w:vAlign w:val="center"/>
          </w:tcPr>
          <w:p w14:paraId="4C179D67" w14:textId="77777777" w:rsidR="00EC0C06" w:rsidRDefault="00EC0C06" w:rsidP="008C69D0">
            <w:r>
              <w:rPr>
                <w:rFonts w:hint="eastAsia"/>
              </w:rPr>
              <w:t>填充项</w:t>
            </w:r>
          </w:p>
        </w:tc>
        <w:tc>
          <w:tcPr>
            <w:tcW w:w="5021" w:type="dxa"/>
            <w:vAlign w:val="center"/>
          </w:tcPr>
          <w:p w14:paraId="40FE5FBF" w14:textId="77777777" w:rsidR="00EC0C06" w:rsidRDefault="00EC0C06" w:rsidP="008C69D0">
            <w:pPr>
              <w:rPr>
                <w:color w:val="000000" w:themeColor="text1"/>
              </w:rPr>
            </w:pPr>
            <w:r w:rsidRPr="00A90A95">
              <w:rPr>
                <w:rFonts w:hint="eastAsia"/>
                <w:color w:val="000000" w:themeColor="text1"/>
              </w:rPr>
              <w:t>字段如原型，不赘述。</w:t>
            </w:r>
          </w:p>
          <w:p w14:paraId="79ABE85E" w14:textId="77777777" w:rsidR="00EC0C06" w:rsidRPr="004F0626" w:rsidRDefault="00EC0C06" w:rsidP="008C69D0">
            <w:r w:rsidRPr="004F0626">
              <w:rPr>
                <w:rFonts w:hint="eastAsia"/>
                <w:color w:val="000000" w:themeColor="text1"/>
              </w:rPr>
              <w:t>1</w:t>
            </w:r>
            <w:r w:rsidRPr="004F0626">
              <w:rPr>
                <w:rFonts w:hint="eastAsia"/>
                <w:color w:val="000000" w:themeColor="text1"/>
              </w:rPr>
              <w:t>、“推送数量”，</w:t>
            </w:r>
            <w:r w:rsidRPr="004F0626">
              <w:t>单选框</w:t>
            </w:r>
            <w:r w:rsidRPr="004F0626">
              <w:rPr>
                <w:rFonts w:hint="eastAsia"/>
              </w:rPr>
              <w:t>，</w:t>
            </w:r>
            <w:r w:rsidRPr="004F0626">
              <w:t>选择</w:t>
            </w:r>
            <w:r w:rsidRPr="004F0626">
              <w:rPr>
                <w:rFonts w:hint="eastAsia"/>
              </w:rPr>
              <w:t>“不限制”，不限制推送人次，输入框不可输入；选择</w:t>
            </w:r>
            <w:r w:rsidRPr="004F0626">
              <w:rPr>
                <w:rFonts w:hint="eastAsia"/>
              </w:rPr>
              <w:t xml:space="preserve"> </w:t>
            </w:r>
            <w:r w:rsidRPr="004F0626">
              <w:rPr>
                <w:rFonts w:hint="eastAsia"/>
              </w:rPr>
              <w:t>“限制”，则可输入派单推送的人次，仅可输入正整数</w:t>
            </w:r>
          </w:p>
          <w:p w14:paraId="52FE5103" w14:textId="77777777" w:rsidR="00EC0C06" w:rsidRDefault="00EC0C06" w:rsidP="008C69D0">
            <w:pPr>
              <w:rPr>
                <w:color w:val="000000" w:themeColor="text1"/>
              </w:rPr>
            </w:pPr>
            <w:r w:rsidRPr="004F0626">
              <w:rPr>
                <w:rFonts w:hint="eastAsia"/>
              </w:rPr>
              <w:t>2</w:t>
            </w:r>
            <w:r w:rsidRPr="004F0626">
              <w:rPr>
                <w:rFonts w:hint="eastAsia"/>
              </w:rPr>
              <w:t>、“司机抢单时限”，必填项，只能输入正整数</w:t>
            </w:r>
          </w:p>
          <w:p w14:paraId="0176CB77" w14:textId="77777777" w:rsidR="00EC0C06" w:rsidRDefault="00EC0C06" w:rsidP="008C69D0">
            <w:r>
              <w:rPr>
                <w:rFonts w:hint="eastAsia"/>
                <w:color w:val="000000" w:themeColor="text1"/>
              </w:rPr>
              <w:t>其他字段规则参见</w:t>
            </w: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1</w:t>
            </w:r>
            <w:r>
              <w:rPr>
                <w:rFonts w:hint="eastAsia"/>
              </w:rPr>
              <w:t>）</w:t>
            </w:r>
            <w:r>
              <w:rPr>
                <w:rFonts w:hint="eastAsia"/>
              </w:rPr>
              <w:t>/</w:t>
            </w: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2</w:t>
            </w:r>
            <w:r>
              <w:rPr>
                <w:rFonts w:hint="eastAsia"/>
              </w:rPr>
              <w:t>）页面描述</w:t>
            </w:r>
          </w:p>
        </w:tc>
        <w:tc>
          <w:tcPr>
            <w:tcW w:w="2252" w:type="dxa"/>
            <w:vAlign w:val="center"/>
          </w:tcPr>
          <w:p w14:paraId="456852DF" w14:textId="77777777" w:rsidR="00EC0C06" w:rsidRDefault="00EC0C06" w:rsidP="008C69D0"/>
        </w:tc>
      </w:tr>
      <w:tr w:rsidR="00EC0C06" w:rsidRPr="00533471" w14:paraId="065C8C7D" w14:textId="77777777" w:rsidTr="008C69D0">
        <w:trPr>
          <w:trHeight w:val="729"/>
        </w:trPr>
        <w:tc>
          <w:tcPr>
            <w:tcW w:w="1369" w:type="dxa"/>
            <w:vMerge/>
            <w:vAlign w:val="center"/>
          </w:tcPr>
          <w:p w14:paraId="09AC282A" w14:textId="77777777" w:rsidR="00EC0C06" w:rsidRDefault="00EC0C06" w:rsidP="008C69D0">
            <w:pPr>
              <w:jc w:val="center"/>
              <w:rPr>
                <w:rFonts w:asciiTheme="minorEastAsia" w:hAnsiTheme="minorEastAsia"/>
              </w:rPr>
            </w:pPr>
          </w:p>
        </w:tc>
        <w:tc>
          <w:tcPr>
            <w:tcW w:w="1094" w:type="dxa"/>
            <w:vAlign w:val="center"/>
          </w:tcPr>
          <w:p w14:paraId="2C8D8490" w14:textId="77777777" w:rsidR="00EC0C06" w:rsidRDefault="00EC0C06" w:rsidP="008C69D0">
            <w:r>
              <w:t>保存</w:t>
            </w:r>
          </w:p>
        </w:tc>
        <w:tc>
          <w:tcPr>
            <w:tcW w:w="5021" w:type="dxa"/>
            <w:vAlign w:val="center"/>
          </w:tcPr>
          <w:p w14:paraId="4BD77E95" w14:textId="77777777" w:rsidR="00EC0C06" w:rsidRDefault="00742708" w:rsidP="008C69D0">
            <w:r>
              <w:rPr>
                <w:rFonts w:hint="eastAsia"/>
              </w:rPr>
              <w:t>1</w:t>
            </w:r>
            <w:r>
              <w:rPr>
                <w:rFonts w:hint="eastAsia"/>
              </w:rPr>
              <w:t>、</w:t>
            </w:r>
            <w:r w:rsidR="00EC0C06">
              <w:rPr>
                <w:rFonts w:hint="eastAsia"/>
              </w:rPr>
              <w:t>点击，保存填写内容，保存成功，返回上一页，浮窗提示文案“保存成功”，并生成一条历史记录</w:t>
            </w:r>
            <w:r>
              <w:rPr>
                <w:rFonts w:hint="eastAsia"/>
              </w:rPr>
              <w:t>。</w:t>
            </w:r>
          </w:p>
          <w:p w14:paraId="4C234FB8" w14:textId="55243B34" w:rsidR="00742708" w:rsidRPr="00742708" w:rsidRDefault="00742708" w:rsidP="008C69D0">
            <w:r>
              <w:t>2</w:t>
            </w:r>
            <w:r>
              <w:rPr>
                <w:rFonts w:hint="eastAsia"/>
              </w:rPr>
              <w:t>、保存成功，需检测平台是否有已启用的收款账户，若有，则默认启用状态；若没有，则默认禁用状态</w:t>
            </w:r>
            <w:r w:rsidR="00333392">
              <w:rPr>
                <w:rFonts w:hint="eastAsia"/>
              </w:rPr>
              <w:t>，浮窗提示“启用规则失败，平台当前没有启用的收款账户，请尽快设置”</w:t>
            </w:r>
          </w:p>
        </w:tc>
        <w:tc>
          <w:tcPr>
            <w:tcW w:w="2252" w:type="dxa"/>
            <w:vAlign w:val="center"/>
          </w:tcPr>
          <w:p w14:paraId="01B623A8" w14:textId="2554E47B" w:rsidR="00EC0C06" w:rsidRDefault="00EC0C06" w:rsidP="008C69D0">
            <w:r>
              <w:rPr>
                <w:rFonts w:hint="eastAsia"/>
              </w:rPr>
              <w:t>1</w:t>
            </w:r>
            <w:r>
              <w:rPr>
                <w:rFonts w:hint="eastAsia"/>
              </w:rPr>
              <w:t>、执行保存操作时，判断必填项是否填写完整，若不完整，则保存失败，浮窗提示“</w:t>
            </w:r>
            <w:r w:rsidR="004819AA">
              <w:rPr>
                <w:rFonts w:hint="eastAsia"/>
              </w:rPr>
              <w:t>请输入</w:t>
            </w:r>
            <w:r>
              <w:rPr>
                <w:rFonts w:hint="eastAsia"/>
              </w:rPr>
              <w:t>完整信息”，并在输入框下方用其他颜色标出“</w:t>
            </w:r>
            <w:r w:rsidR="004819AA">
              <w:rPr>
                <w:rFonts w:hint="eastAsia"/>
              </w:rPr>
              <w:t>请输入【内容项名称】</w:t>
            </w:r>
            <w:r>
              <w:rPr>
                <w:rFonts w:hint="eastAsia"/>
              </w:rPr>
              <w:t>”，如“</w:t>
            </w:r>
            <w:r w:rsidR="004819AA">
              <w:rPr>
                <w:rFonts w:hint="eastAsia"/>
              </w:rPr>
              <w:t>请输入</w:t>
            </w:r>
            <w:r>
              <w:rPr>
                <w:rFonts w:hint="eastAsia"/>
              </w:rPr>
              <w:t>系统派单时限”“</w:t>
            </w:r>
            <w:r w:rsidR="004819AA">
              <w:rPr>
                <w:rFonts w:hint="eastAsia"/>
              </w:rPr>
              <w:t>请输入</w:t>
            </w:r>
            <w:r>
              <w:rPr>
                <w:rFonts w:hint="eastAsia"/>
              </w:rPr>
              <w:t>最大派单半径”等等</w:t>
            </w:r>
          </w:p>
          <w:p w14:paraId="4382A764" w14:textId="77777777" w:rsidR="00EC0C06" w:rsidRDefault="00EC0C06" w:rsidP="008C69D0">
            <w:r>
              <w:rPr>
                <w:rFonts w:hint="eastAsia"/>
              </w:rPr>
              <w:t>2</w:t>
            </w:r>
            <w:r>
              <w:rPr>
                <w:rFonts w:hint="eastAsia"/>
              </w:rPr>
              <w:t>、执行保存操作时，需检测所选城市是否已经有该用车方式的派单规则，如果有，则保存失败，浮窗提示文案“该城市已有【用车方式】的派单规则”，</w:t>
            </w:r>
            <w:r>
              <w:rPr>
                <w:rFonts w:hint="eastAsia"/>
              </w:rPr>
              <w:lastRenderedPageBreak/>
              <w:t>如：“该城市已有即刻用车的派单规则”</w:t>
            </w:r>
          </w:p>
        </w:tc>
      </w:tr>
      <w:tr w:rsidR="00EC0C06" w:rsidRPr="00533471" w14:paraId="0D48DAF9" w14:textId="77777777" w:rsidTr="008C69D0">
        <w:trPr>
          <w:trHeight w:val="729"/>
        </w:trPr>
        <w:tc>
          <w:tcPr>
            <w:tcW w:w="1369" w:type="dxa"/>
            <w:vMerge/>
            <w:vAlign w:val="center"/>
          </w:tcPr>
          <w:p w14:paraId="278643C5" w14:textId="77777777" w:rsidR="00EC0C06" w:rsidRDefault="00EC0C06" w:rsidP="008C69D0">
            <w:pPr>
              <w:jc w:val="center"/>
              <w:rPr>
                <w:rFonts w:asciiTheme="minorEastAsia" w:hAnsiTheme="minorEastAsia"/>
              </w:rPr>
            </w:pPr>
          </w:p>
        </w:tc>
        <w:tc>
          <w:tcPr>
            <w:tcW w:w="1094" w:type="dxa"/>
            <w:vAlign w:val="center"/>
          </w:tcPr>
          <w:p w14:paraId="64E2A46C" w14:textId="77777777" w:rsidR="00EC0C06" w:rsidRDefault="00EC0C06" w:rsidP="008C69D0">
            <w:r>
              <w:t>取消</w:t>
            </w:r>
          </w:p>
        </w:tc>
        <w:tc>
          <w:tcPr>
            <w:tcW w:w="5021" w:type="dxa"/>
            <w:vAlign w:val="center"/>
          </w:tcPr>
          <w:p w14:paraId="65CAA47D" w14:textId="77777777" w:rsidR="00EC0C06" w:rsidRDefault="00EC0C06" w:rsidP="008C69D0">
            <w:r>
              <w:rPr>
                <w:rFonts w:hint="eastAsia"/>
              </w:rPr>
              <w:t>点击返回上一页</w:t>
            </w:r>
          </w:p>
        </w:tc>
        <w:tc>
          <w:tcPr>
            <w:tcW w:w="2252" w:type="dxa"/>
            <w:vAlign w:val="center"/>
          </w:tcPr>
          <w:p w14:paraId="2A1546C6" w14:textId="77777777" w:rsidR="00EC0C06" w:rsidRDefault="00EC0C06" w:rsidP="008C69D0"/>
        </w:tc>
      </w:tr>
      <w:tr w:rsidR="00EC0C06" w:rsidRPr="00533471" w14:paraId="5597CC5A" w14:textId="77777777" w:rsidTr="008C69D0">
        <w:trPr>
          <w:trHeight w:val="729"/>
        </w:trPr>
        <w:tc>
          <w:tcPr>
            <w:tcW w:w="1369" w:type="dxa"/>
            <w:vMerge w:val="restart"/>
            <w:vAlign w:val="center"/>
          </w:tcPr>
          <w:p w14:paraId="3F05290C" w14:textId="77777777" w:rsidR="00EC0C06" w:rsidRDefault="00EC0C06" w:rsidP="008C69D0">
            <w:pPr>
              <w:jc w:val="center"/>
              <w:rPr>
                <w:rFonts w:asciiTheme="minorEastAsia" w:hAnsiTheme="minorEastAsia"/>
              </w:rPr>
            </w:pP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8</w:t>
            </w:r>
            <w:r>
              <w:rPr>
                <w:rFonts w:hint="eastAsia"/>
              </w:rPr>
              <w:t>）</w:t>
            </w:r>
          </w:p>
        </w:tc>
        <w:tc>
          <w:tcPr>
            <w:tcW w:w="1094" w:type="dxa"/>
            <w:vAlign w:val="center"/>
          </w:tcPr>
          <w:p w14:paraId="440479BD" w14:textId="77777777" w:rsidR="00EC0C06" w:rsidRDefault="00EC0C06" w:rsidP="008C69D0">
            <w:r>
              <w:rPr>
                <w:rFonts w:hint="eastAsia"/>
              </w:rPr>
              <w:t>说明</w:t>
            </w:r>
          </w:p>
        </w:tc>
        <w:tc>
          <w:tcPr>
            <w:tcW w:w="5021" w:type="dxa"/>
            <w:vAlign w:val="center"/>
          </w:tcPr>
          <w:p w14:paraId="7ABF3354" w14:textId="77777777" w:rsidR="00EC0C06" w:rsidRDefault="00EC0C06" w:rsidP="008C69D0"/>
        </w:tc>
        <w:tc>
          <w:tcPr>
            <w:tcW w:w="2252" w:type="dxa"/>
            <w:vAlign w:val="center"/>
          </w:tcPr>
          <w:p w14:paraId="14211E65" w14:textId="77777777" w:rsidR="00EC0C06" w:rsidRDefault="00EC0C06" w:rsidP="008C69D0"/>
        </w:tc>
      </w:tr>
      <w:tr w:rsidR="00EC0C06" w:rsidRPr="00533471" w14:paraId="7AE357BD" w14:textId="77777777" w:rsidTr="008C69D0">
        <w:trPr>
          <w:trHeight w:val="729"/>
        </w:trPr>
        <w:tc>
          <w:tcPr>
            <w:tcW w:w="1369" w:type="dxa"/>
            <w:vMerge/>
            <w:vAlign w:val="center"/>
          </w:tcPr>
          <w:p w14:paraId="3B87735C" w14:textId="77777777" w:rsidR="00EC0C06" w:rsidRDefault="00EC0C06" w:rsidP="008C69D0">
            <w:pPr>
              <w:jc w:val="center"/>
              <w:rPr>
                <w:rFonts w:asciiTheme="minorEastAsia" w:hAnsiTheme="minorEastAsia"/>
              </w:rPr>
            </w:pPr>
          </w:p>
        </w:tc>
        <w:tc>
          <w:tcPr>
            <w:tcW w:w="1094" w:type="dxa"/>
            <w:vAlign w:val="center"/>
          </w:tcPr>
          <w:p w14:paraId="56616205" w14:textId="77777777" w:rsidR="00EC0C06" w:rsidRDefault="00EC0C06" w:rsidP="008C69D0">
            <w:r>
              <w:rPr>
                <w:rFonts w:hint="eastAsia"/>
              </w:rPr>
              <w:t>填充项</w:t>
            </w:r>
          </w:p>
        </w:tc>
        <w:tc>
          <w:tcPr>
            <w:tcW w:w="5021" w:type="dxa"/>
            <w:vAlign w:val="center"/>
          </w:tcPr>
          <w:p w14:paraId="70FA2C3C" w14:textId="77777777" w:rsidR="00EC0C06" w:rsidRDefault="00EC0C06" w:rsidP="008C69D0">
            <w:pPr>
              <w:rPr>
                <w:color w:val="000000" w:themeColor="text1"/>
              </w:rPr>
            </w:pPr>
            <w:r w:rsidRPr="00A90A95">
              <w:rPr>
                <w:rFonts w:hint="eastAsia"/>
                <w:color w:val="000000" w:themeColor="text1"/>
              </w:rPr>
              <w:t>字段如原型，不赘述。</w:t>
            </w:r>
          </w:p>
          <w:p w14:paraId="487FF282" w14:textId="77777777" w:rsidR="00EC0C06" w:rsidRPr="004F0626" w:rsidRDefault="00EC0C06" w:rsidP="008C69D0">
            <w:r w:rsidRPr="004F0626">
              <w:rPr>
                <w:rFonts w:hint="eastAsia"/>
                <w:color w:val="000000" w:themeColor="text1"/>
              </w:rPr>
              <w:t>1</w:t>
            </w:r>
            <w:r w:rsidRPr="004F0626">
              <w:rPr>
                <w:rFonts w:hint="eastAsia"/>
                <w:color w:val="000000" w:themeColor="text1"/>
              </w:rPr>
              <w:t>、“推送数量”，</w:t>
            </w:r>
            <w:r w:rsidRPr="004F0626">
              <w:t>单选框</w:t>
            </w:r>
            <w:r w:rsidRPr="004F0626">
              <w:rPr>
                <w:rFonts w:hint="eastAsia"/>
              </w:rPr>
              <w:t>，</w:t>
            </w:r>
            <w:r w:rsidRPr="004F0626">
              <w:t>选择</w:t>
            </w:r>
            <w:r w:rsidRPr="004F0626">
              <w:rPr>
                <w:rFonts w:hint="eastAsia"/>
              </w:rPr>
              <w:t>“不限制”，不限制推送人次，输入框不可输入；选择</w:t>
            </w:r>
            <w:r w:rsidRPr="004F0626">
              <w:rPr>
                <w:rFonts w:hint="eastAsia"/>
              </w:rPr>
              <w:t xml:space="preserve"> </w:t>
            </w:r>
            <w:r w:rsidRPr="004F0626">
              <w:rPr>
                <w:rFonts w:hint="eastAsia"/>
              </w:rPr>
              <w:t>“限制”，则可输入派单推送的人次，仅可输入正整数</w:t>
            </w:r>
          </w:p>
          <w:p w14:paraId="6F8730AD" w14:textId="77777777" w:rsidR="00EC0C06" w:rsidRDefault="00EC0C06" w:rsidP="008C69D0">
            <w:pPr>
              <w:rPr>
                <w:color w:val="000000" w:themeColor="text1"/>
              </w:rPr>
            </w:pPr>
            <w:r w:rsidRPr="004F0626">
              <w:rPr>
                <w:rFonts w:hint="eastAsia"/>
              </w:rPr>
              <w:t>2</w:t>
            </w:r>
            <w:r w:rsidRPr="004F0626">
              <w:rPr>
                <w:rFonts w:hint="eastAsia"/>
              </w:rPr>
              <w:t>、“司机抢单时限”，必填项，只能输入正整数</w:t>
            </w:r>
          </w:p>
          <w:p w14:paraId="306359AE" w14:textId="77777777" w:rsidR="00EC0C06" w:rsidRDefault="00EC0C06" w:rsidP="008C69D0">
            <w:r>
              <w:rPr>
                <w:rFonts w:hint="eastAsia"/>
                <w:color w:val="000000" w:themeColor="text1"/>
              </w:rPr>
              <w:t>其他字段规则参见</w:t>
            </w: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1</w:t>
            </w:r>
            <w:r>
              <w:rPr>
                <w:rFonts w:hint="eastAsia"/>
              </w:rPr>
              <w:t>）</w:t>
            </w:r>
            <w:r>
              <w:rPr>
                <w:rFonts w:hint="eastAsia"/>
              </w:rPr>
              <w:t>/</w:t>
            </w:r>
            <w:r>
              <w:rPr>
                <w:rFonts w:asciiTheme="minorEastAsia" w:hAnsiTheme="minorEastAsia" w:hint="eastAsia"/>
              </w:rPr>
              <w:t>Ⅴ</w:t>
            </w:r>
            <w:r>
              <w:rPr>
                <w:rFonts w:hint="eastAsia"/>
              </w:rPr>
              <w:t>-</w:t>
            </w:r>
            <w:r>
              <w:t>B-02</w:t>
            </w:r>
            <w:r>
              <w:rPr>
                <w:rFonts w:hint="eastAsia"/>
              </w:rPr>
              <w:t>-</w:t>
            </w:r>
            <w:r>
              <w:t>01</w:t>
            </w:r>
            <w:r>
              <w:rPr>
                <w:rFonts w:hint="eastAsia"/>
              </w:rPr>
              <w:t>（</w:t>
            </w:r>
            <w:r>
              <w:rPr>
                <w:rFonts w:hint="eastAsia"/>
              </w:rPr>
              <w:t>0</w:t>
            </w:r>
            <w:r>
              <w:t>2</w:t>
            </w:r>
            <w:r>
              <w:rPr>
                <w:rFonts w:hint="eastAsia"/>
              </w:rPr>
              <w:t>）页面描述</w:t>
            </w:r>
          </w:p>
        </w:tc>
        <w:tc>
          <w:tcPr>
            <w:tcW w:w="2252" w:type="dxa"/>
            <w:vAlign w:val="center"/>
          </w:tcPr>
          <w:p w14:paraId="6E74335D" w14:textId="77777777" w:rsidR="00EC0C06" w:rsidRDefault="00EC0C06" w:rsidP="008C69D0"/>
        </w:tc>
      </w:tr>
      <w:tr w:rsidR="00EC0C06" w:rsidRPr="00533471" w14:paraId="0814E3EF" w14:textId="77777777" w:rsidTr="008C69D0">
        <w:trPr>
          <w:trHeight w:val="729"/>
        </w:trPr>
        <w:tc>
          <w:tcPr>
            <w:tcW w:w="1369" w:type="dxa"/>
            <w:vMerge/>
            <w:vAlign w:val="center"/>
          </w:tcPr>
          <w:p w14:paraId="7EA9EFA8" w14:textId="77777777" w:rsidR="00EC0C06" w:rsidRDefault="00EC0C06" w:rsidP="008C69D0">
            <w:pPr>
              <w:jc w:val="center"/>
              <w:rPr>
                <w:rFonts w:asciiTheme="minorEastAsia" w:hAnsiTheme="minorEastAsia"/>
              </w:rPr>
            </w:pPr>
          </w:p>
        </w:tc>
        <w:tc>
          <w:tcPr>
            <w:tcW w:w="1094" w:type="dxa"/>
            <w:vAlign w:val="center"/>
          </w:tcPr>
          <w:p w14:paraId="585C05ED" w14:textId="77777777" w:rsidR="00EC0C06" w:rsidRDefault="00EC0C06" w:rsidP="008C69D0">
            <w:r>
              <w:t>保存</w:t>
            </w:r>
          </w:p>
        </w:tc>
        <w:tc>
          <w:tcPr>
            <w:tcW w:w="5021" w:type="dxa"/>
            <w:vAlign w:val="center"/>
          </w:tcPr>
          <w:p w14:paraId="2F1EB00B" w14:textId="77777777" w:rsidR="00EC0C06" w:rsidRDefault="00742708" w:rsidP="008C69D0">
            <w:r>
              <w:t>1</w:t>
            </w:r>
            <w:r>
              <w:rPr>
                <w:rFonts w:hint="eastAsia"/>
              </w:rPr>
              <w:t>、</w:t>
            </w:r>
            <w:r w:rsidR="00EC0C06">
              <w:rPr>
                <w:rFonts w:hint="eastAsia"/>
              </w:rPr>
              <w:t>点击，保存填写内容，保存成功，返回上一页，浮窗提示文案“保存成功”，并生成一条历史记录</w:t>
            </w:r>
          </w:p>
          <w:p w14:paraId="5D5C45B7" w14:textId="6EA6E726" w:rsidR="00742708" w:rsidRPr="00742708" w:rsidRDefault="00742708" w:rsidP="008C69D0">
            <w:r>
              <w:t>2</w:t>
            </w:r>
            <w:r>
              <w:rPr>
                <w:rFonts w:hint="eastAsia"/>
              </w:rPr>
              <w:t>、保存成功，需检测平台是否有已启用的收款账户，若有，则默认启用状态；若没有，则默认禁用状态</w:t>
            </w:r>
            <w:r w:rsidR="00333392">
              <w:rPr>
                <w:rFonts w:hint="eastAsia"/>
              </w:rPr>
              <w:t>，浮窗提示“启用规则失败，平台当前没有启用的收款账户，请尽快设置”</w:t>
            </w:r>
          </w:p>
        </w:tc>
        <w:tc>
          <w:tcPr>
            <w:tcW w:w="2252" w:type="dxa"/>
            <w:vAlign w:val="center"/>
          </w:tcPr>
          <w:p w14:paraId="37EB578C" w14:textId="35FD6AD6" w:rsidR="00EC0C06" w:rsidRDefault="00EC0C06" w:rsidP="008C69D0">
            <w:r>
              <w:rPr>
                <w:rFonts w:hint="eastAsia"/>
              </w:rPr>
              <w:t>1</w:t>
            </w:r>
            <w:r>
              <w:rPr>
                <w:rFonts w:hint="eastAsia"/>
              </w:rPr>
              <w:t>、执行保存操作时，判断必填项是否填写完整，若不完整，则保存失败，浮窗提示“</w:t>
            </w:r>
            <w:r w:rsidR="004819AA">
              <w:rPr>
                <w:rFonts w:hint="eastAsia"/>
              </w:rPr>
              <w:t>请输入</w:t>
            </w:r>
            <w:r>
              <w:rPr>
                <w:rFonts w:hint="eastAsia"/>
              </w:rPr>
              <w:t>完整信息”，并在输入框下方用其他颜色标出“</w:t>
            </w:r>
            <w:r w:rsidR="004819AA">
              <w:rPr>
                <w:rFonts w:hint="eastAsia"/>
              </w:rPr>
              <w:t>请输入【内容项名称】</w:t>
            </w:r>
            <w:r>
              <w:rPr>
                <w:rFonts w:hint="eastAsia"/>
              </w:rPr>
              <w:t>”，如“</w:t>
            </w:r>
            <w:r w:rsidR="004819AA">
              <w:rPr>
                <w:rFonts w:hint="eastAsia"/>
              </w:rPr>
              <w:t>请输入</w:t>
            </w:r>
            <w:r>
              <w:rPr>
                <w:rFonts w:hint="eastAsia"/>
              </w:rPr>
              <w:t>系统派单时限”“</w:t>
            </w:r>
            <w:r w:rsidR="004819AA">
              <w:rPr>
                <w:rFonts w:hint="eastAsia"/>
              </w:rPr>
              <w:t>请输入</w:t>
            </w:r>
            <w:r>
              <w:rPr>
                <w:rFonts w:hint="eastAsia"/>
              </w:rPr>
              <w:t>最大派单半径”等等</w:t>
            </w:r>
          </w:p>
          <w:p w14:paraId="5A8A5612" w14:textId="77777777" w:rsidR="00EC0C06" w:rsidRDefault="00EC0C06" w:rsidP="008C69D0">
            <w:r>
              <w:rPr>
                <w:rFonts w:hint="eastAsia"/>
              </w:rPr>
              <w:t>2</w:t>
            </w:r>
            <w:r>
              <w:rPr>
                <w:rFonts w:hint="eastAsia"/>
              </w:rPr>
              <w:t>、执行保存操作时，需检测所选城市是否已经有该用车方式的派单规则，如果有，则保存失败，浮窗提示文案“该城市已有【用车方式】的派单规则”，</w:t>
            </w:r>
            <w:r>
              <w:rPr>
                <w:rFonts w:hint="eastAsia"/>
              </w:rPr>
              <w:lastRenderedPageBreak/>
              <w:t>如：“该城市已有即刻用车的派单规则”</w:t>
            </w:r>
          </w:p>
        </w:tc>
      </w:tr>
      <w:tr w:rsidR="00EC0C06" w:rsidRPr="00533471" w14:paraId="3C5FABE7" w14:textId="77777777" w:rsidTr="008C69D0">
        <w:trPr>
          <w:trHeight w:val="729"/>
        </w:trPr>
        <w:tc>
          <w:tcPr>
            <w:tcW w:w="1369" w:type="dxa"/>
            <w:vMerge/>
            <w:vAlign w:val="center"/>
          </w:tcPr>
          <w:p w14:paraId="2478F0D0" w14:textId="77777777" w:rsidR="00EC0C06" w:rsidRDefault="00EC0C06" w:rsidP="008C69D0">
            <w:pPr>
              <w:jc w:val="center"/>
              <w:rPr>
                <w:rFonts w:asciiTheme="minorEastAsia" w:hAnsiTheme="minorEastAsia"/>
              </w:rPr>
            </w:pPr>
          </w:p>
        </w:tc>
        <w:tc>
          <w:tcPr>
            <w:tcW w:w="1094" w:type="dxa"/>
            <w:vAlign w:val="center"/>
          </w:tcPr>
          <w:p w14:paraId="4EBB1CC0" w14:textId="77777777" w:rsidR="00EC0C06" w:rsidRDefault="00EC0C06" w:rsidP="008C69D0">
            <w:r>
              <w:t>取消</w:t>
            </w:r>
          </w:p>
        </w:tc>
        <w:tc>
          <w:tcPr>
            <w:tcW w:w="5021" w:type="dxa"/>
            <w:vAlign w:val="center"/>
          </w:tcPr>
          <w:p w14:paraId="7B4ACCA2" w14:textId="77777777" w:rsidR="00EC0C06" w:rsidRDefault="00EC0C06" w:rsidP="008C69D0">
            <w:r>
              <w:rPr>
                <w:rFonts w:hint="eastAsia"/>
              </w:rPr>
              <w:t>点击返回上一页</w:t>
            </w:r>
          </w:p>
        </w:tc>
        <w:tc>
          <w:tcPr>
            <w:tcW w:w="2252" w:type="dxa"/>
            <w:vAlign w:val="center"/>
          </w:tcPr>
          <w:p w14:paraId="7F996FB7" w14:textId="77777777" w:rsidR="00EC0C06" w:rsidRDefault="00EC0C06" w:rsidP="008C69D0"/>
        </w:tc>
      </w:tr>
      <w:tr w:rsidR="00EC0C06" w:rsidRPr="00533471" w14:paraId="27E2C616" w14:textId="77777777" w:rsidTr="008C69D0">
        <w:trPr>
          <w:trHeight w:val="729"/>
        </w:trPr>
        <w:tc>
          <w:tcPr>
            <w:tcW w:w="1369" w:type="dxa"/>
            <w:vAlign w:val="center"/>
          </w:tcPr>
          <w:p w14:paraId="3D529077" w14:textId="77777777" w:rsidR="00EC0C06" w:rsidRDefault="00EC0C06" w:rsidP="008C69D0">
            <w:pPr>
              <w:jc w:val="center"/>
              <w:rPr>
                <w:rFonts w:asciiTheme="minorEastAsia" w:hAnsiTheme="minorEastAsia"/>
              </w:rPr>
            </w:pPr>
            <w:r>
              <w:rPr>
                <w:rFonts w:asciiTheme="minorEastAsia" w:hAnsiTheme="minorEastAsia" w:hint="eastAsia"/>
              </w:rPr>
              <w:t>Ⅴ</w:t>
            </w:r>
            <w:r>
              <w:rPr>
                <w:rFonts w:hint="eastAsia"/>
              </w:rPr>
              <w:t>-</w:t>
            </w:r>
            <w:r>
              <w:t>B-02</w:t>
            </w:r>
            <w:r>
              <w:rPr>
                <w:rFonts w:hint="eastAsia"/>
              </w:rPr>
              <w:t>-</w:t>
            </w:r>
            <w:r>
              <w:t>02</w:t>
            </w:r>
          </w:p>
        </w:tc>
        <w:tc>
          <w:tcPr>
            <w:tcW w:w="1094" w:type="dxa"/>
            <w:vAlign w:val="center"/>
          </w:tcPr>
          <w:p w14:paraId="237CED04" w14:textId="77777777" w:rsidR="00EC0C06" w:rsidRDefault="00EC0C06" w:rsidP="008C69D0">
            <w:r>
              <w:t>说明</w:t>
            </w:r>
          </w:p>
        </w:tc>
        <w:tc>
          <w:tcPr>
            <w:tcW w:w="5021" w:type="dxa"/>
            <w:vAlign w:val="center"/>
          </w:tcPr>
          <w:p w14:paraId="0A9D6662" w14:textId="77777777" w:rsidR="00EC0C06" w:rsidRDefault="00EC0C06" w:rsidP="008C69D0">
            <w:r>
              <w:rPr>
                <w:rFonts w:hint="eastAsia"/>
              </w:rPr>
              <w:t>进入页面时带入已有数据，除“城市名称”和“用车类型”不可更改外，其他规则和限制与“新增规则”相同。保存成功后立即生效，返回上一页，浮窗提示“保存成功”，并生成历史记录，</w:t>
            </w:r>
          </w:p>
        </w:tc>
        <w:tc>
          <w:tcPr>
            <w:tcW w:w="2252" w:type="dxa"/>
            <w:vAlign w:val="center"/>
          </w:tcPr>
          <w:p w14:paraId="536D6C5B" w14:textId="77777777" w:rsidR="00EC0C06" w:rsidRDefault="00EC0C06" w:rsidP="008C69D0"/>
        </w:tc>
      </w:tr>
      <w:tr w:rsidR="00C96369" w:rsidRPr="00533471" w14:paraId="673961B9" w14:textId="77777777" w:rsidTr="008C69D0">
        <w:trPr>
          <w:trHeight w:val="729"/>
        </w:trPr>
        <w:tc>
          <w:tcPr>
            <w:tcW w:w="1369" w:type="dxa"/>
            <w:vAlign w:val="center"/>
          </w:tcPr>
          <w:p w14:paraId="0ADAB2A8" w14:textId="2C3BD472" w:rsidR="00C96369" w:rsidRDefault="00C96369" w:rsidP="008C69D0">
            <w:pPr>
              <w:jc w:val="center"/>
              <w:rPr>
                <w:rFonts w:asciiTheme="minorEastAsia" w:hAnsiTheme="minorEastAsia"/>
              </w:rPr>
            </w:pPr>
            <w:r>
              <w:rPr>
                <w:rFonts w:asciiTheme="minorEastAsia" w:hAnsiTheme="minorEastAsia" w:hint="eastAsia"/>
              </w:rPr>
              <w:t>Ⅴ</w:t>
            </w:r>
            <w:r>
              <w:rPr>
                <w:rFonts w:hint="eastAsia"/>
              </w:rPr>
              <w:t>-</w:t>
            </w:r>
            <w:r>
              <w:t>B-02</w:t>
            </w:r>
            <w:r>
              <w:rPr>
                <w:rFonts w:hint="eastAsia"/>
              </w:rPr>
              <w:t>-</w:t>
            </w:r>
            <w:r>
              <w:t>03</w:t>
            </w:r>
          </w:p>
        </w:tc>
        <w:tc>
          <w:tcPr>
            <w:tcW w:w="1094" w:type="dxa"/>
            <w:vAlign w:val="center"/>
          </w:tcPr>
          <w:p w14:paraId="03049A3F" w14:textId="62A96548" w:rsidR="00C96369" w:rsidRDefault="00C96369" w:rsidP="008C69D0">
            <w:r>
              <w:t>说明</w:t>
            </w:r>
          </w:p>
        </w:tc>
        <w:tc>
          <w:tcPr>
            <w:tcW w:w="5021" w:type="dxa"/>
            <w:vAlign w:val="center"/>
          </w:tcPr>
          <w:p w14:paraId="14154BAE" w14:textId="77777777" w:rsidR="00C96369" w:rsidRDefault="00C96369" w:rsidP="00C96369">
            <w:pPr>
              <w:rPr>
                <w:ins w:id="3825" w:author="ethink wang" w:date="2017-02-10T17:03:00Z"/>
              </w:rPr>
            </w:pPr>
            <w:r>
              <w:rPr>
                <w:rFonts w:hint="eastAsia"/>
              </w:rPr>
              <w:t>字段入列表，不赘述。</w:t>
            </w:r>
          </w:p>
          <w:p w14:paraId="629E13BD" w14:textId="4DA13A76" w:rsidR="00C96369" w:rsidRDefault="00C96369" w:rsidP="00C96369">
            <w:r>
              <w:rPr>
                <w:rFonts w:hint="eastAsia"/>
              </w:rPr>
              <w:t>记录历史的派单规则，并记录操作类型、操作人和操作时间。操作时间精确到分</w:t>
            </w:r>
            <w:ins w:id="3826" w:author="ethink wang" w:date="2017-02-10T17:03:00Z">
              <w:r>
                <w:rPr>
                  <w:rFonts w:hint="eastAsia"/>
                </w:rPr>
                <w:t>，具体参见公共规则</w:t>
              </w:r>
            </w:ins>
            <w:r>
              <w:rPr>
                <w:rFonts w:hint="eastAsia"/>
              </w:rPr>
              <w:t>。</w:t>
            </w:r>
          </w:p>
        </w:tc>
        <w:tc>
          <w:tcPr>
            <w:tcW w:w="2252" w:type="dxa"/>
            <w:vAlign w:val="center"/>
          </w:tcPr>
          <w:p w14:paraId="656823FC" w14:textId="5E1455C5" w:rsidR="00C96369" w:rsidRPr="00C96369" w:rsidRDefault="00C96369" w:rsidP="008C69D0">
            <w:r>
              <w:rPr>
                <w:rFonts w:hint="eastAsia"/>
              </w:rPr>
              <w:t>需注意，“新增规则”也会生成历史记录</w:t>
            </w:r>
          </w:p>
        </w:tc>
      </w:tr>
    </w:tbl>
    <w:p w14:paraId="5CB34C27" w14:textId="098DC571" w:rsidR="00EC0C06" w:rsidRPr="00EC0C06" w:rsidRDefault="00EC0C06" w:rsidP="00EC0C06"/>
    <w:p w14:paraId="2977D374" w14:textId="666F156A" w:rsidR="009F38DA" w:rsidRPr="00727C4D" w:rsidRDefault="005E424A" w:rsidP="00EC0C06">
      <w:pPr>
        <w:pStyle w:val="4"/>
      </w:pPr>
      <w:r>
        <w:rPr>
          <w:rFonts w:hint="eastAsia"/>
        </w:rPr>
        <w:t xml:space="preserve">  </w:t>
      </w:r>
      <w:bookmarkStart w:id="3827" w:name="_Toc474764568"/>
      <w:r w:rsidR="009F38DA" w:rsidRPr="00727C4D">
        <w:t>出租车计费规则</w:t>
      </w:r>
      <w:bookmarkEnd w:id="3827"/>
    </w:p>
    <w:p w14:paraId="74F7DC88" w14:textId="77777777" w:rsidR="004F6D2B" w:rsidRDefault="004F6D2B" w:rsidP="004F6D2B">
      <w:pPr>
        <w:pStyle w:val="5"/>
      </w:pPr>
      <w:r>
        <w:t>用例描述</w:t>
      </w:r>
    </w:p>
    <w:p w14:paraId="63D453FA" w14:textId="4AC62993" w:rsidR="000422A3" w:rsidRPr="000422A3" w:rsidRDefault="000422A3" w:rsidP="000422A3">
      <w:r>
        <w:rPr>
          <w:rFonts w:hint="eastAsia"/>
        </w:rPr>
        <w:t xml:space="preserve">  </w:t>
      </w:r>
      <w:r>
        <w:rPr>
          <w:rFonts w:hint="eastAsia"/>
        </w:rPr>
        <w:t>出租车计费规则的新增、修改、禁用及启用等管理操作</w:t>
      </w:r>
      <w:r w:rsidR="00B823DD">
        <w:rPr>
          <w:rFonts w:hint="eastAsia"/>
        </w:rPr>
        <w:t>。</w:t>
      </w:r>
      <w:r w:rsidR="00252421">
        <w:rPr>
          <w:rFonts w:hint="eastAsia"/>
        </w:rPr>
        <w:t>一个城市只能有一条</w:t>
      </w:r>
      <w:ins w:id="3828" w:author="ethink wang" w:date="2017-02-10T15:39:00Z">
        <w:r w:rsidR="003C3CFA">
          <w:rPr>
            <w:rFonts w:hint="eastAsia"/>
          </w:rPr>
          <w:t>处于启用的</w:t>
        </w:r>
      </w:ins>
      <w:r w:rsidR="00252421">
        <w:rPr>
          <w:rFonts w:hint="eastAsia"/>
        </w:rPr>
        <w:t>计费规则。</w:t>
      </w:r>
    </w:p>
    <w:p w14:paraId="63A68059"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6A8D299B" w14:textId="77777777" w:rsidTr="005836B4">
        <w:trPr>
          <w:trHeight w:val="567"/>
        </w:trPr>
        <w:tc>
          <w:tcPr>
            <w:tcW w:w="1387" w:type="dxa"/>
            <w:shd w:val="clear" w:color="auto" w:fill="D9D9D9" w:themeFill="background1" w:themeFillShade="D9"/>
            <w:vAlign w:val="center"/>
          </w:tcPr>
          <w:p w14:paraId="0596D112"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05DF40E3"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60C8F16C"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17E2957A" w14:textId="77777777" w:rsidR="003A741D" w:rsidRPr="00753787" w:rsidRDefault="003A741D" w:rsidP="005836B4">
            <w:pPr>
              <w:ind w:leftChars="-253" w:left="-531"/>
              <w:jc w:val="center"/>
              <w:rPr>
                <w:b/>
              </w:rPr>
            </w:pPr>
            <w:r>
              <w:rPr>
                <w:rFonts w:hint="eastAsia"/>
                <w:b/>
              </w:rPr>
              <w:t>异常处理</w:t>
            </w:r>
          </w:p>
        </w:tc>
      </w:tr>
      <w:tr w:rsidR="00B27FD3" w14:paraId="5E1C1EDD" w14:textId="77777777" w:rsidTr="005836B4">
        <w:trPr>
          <w:trHeight w:val="729"/>
        </w:trPr>
        <w:tc>
          <w:tcPr>
            <w:tcW w:w="1387" w:type="dxa"/>
            <w:vMerge w:val="restart"/>
            <w:vAlign w:val="center"/>
          </w:tcPr>
          <w:p w14:paraId="448219AB" w14:textId="77777777" w:rsidR="00B27FD3" w:rsidRDefault="00B27FD3" w:rsidP="00413998">
            <w:pPr>
              <w:jc w:val="center"/>
            </w:pPr>
            <w:r>
              <w:rPr>
                <w:rFonts w:asciiTheme="minorEastAsia" w:hAnsiTheme="minorEastAsia" w:hint="eastAsia"/>
              </w:rPr>
              <w:t>Ⅴ</w:t>
            </w:r>
            <w:r>
              <w:rPr>
                <w:rFonts w:hint="eastAsia"/>
              </w:rPr>
              <w:t>-</w:t>
            </w:r>
            <w:r>
              <w:t>B-05</w:t>
            </w:r>
          </w:p>
        </w:tc>
        <w:tc>
          <w:tcPr>
            <w:tcW w:w="1116" w:type="dxa"/>
            <w:vAlign w:val="center"/>
          </w:tcPr>
          <w:p w14:paraId="4E1F8059" w14:textId="77777777" w:rsidR="00B27FD3" w:rsidRDefault="00B27FD3" w:rsidP="005836B4">
            <w:r>
              <w:t>说明</w:t>
            </w:r>
          </w:p>
        </w:tc>
        <w:tc>
          <w:tcPr>
            <w:tcW w:w="5157" w:type="dxa"/>
            <w:vAlign w:val="center"/>
          </w:tcPr>
          <w:p w14:paraId="298BBE42" w14:textId="77777777" w:rsidR="00B27FD3" w:rsidRPr="00F0182A" w:rsidRDefault="00B27FD3" w:rsidP="005836B4"/>
        </w:tc>
        <w:tc>
          <w:tcPr>
            <w:tcW w:w="2302" w:type="dxa"/>
            <w:vAlign w:val="center"/>
          </w:tcPr>
          <w:p w14:paraId="710EC157" w14:textId="77777777" w:rsidR="00B27FD3" w:rsidRPr="00054E2A" w:rsidRDefault="00B27FD3" w:rsidP="005836B4"/>
        </w:tc>
      </w:tr>
      <w:tr w:rsidR="00B27FD3" w14:paraId="25E70A14" w14:textId="77777777" w:rsidTr="005836B4">
        <w:trPr>
          <w:trHeight w:val="729"/>
        </w:trPr>
        <w:tc>
          <w:tcPr>
            <w:tcW w:w="1387" w:type="dxa"/>
            <w:vMerge/>
            <w:vAlign w:val="center"/>
          </w:tcPr>
          <w:p w14:paraId="77D8F2A7" w14:textId="77777777" w:rsidR="00B27FD3" w:rsidRDefault="00B27FD3" w:rsidP="00FD5367">
            <w:pPr>
              <w:jc w:val="center"/>
              <w:rPr>
                <w:rFonts w:asciiTheme="minorEastAsia" w:hAnsiTheme="minorEastAsia"/>
              </w:rPr>
            </w:pPr>
          </w:p>
        </w:tc>
        <w:tc>
          <w:tcPr>
            <w:tcW w:w="1116" w:type="dxa"/>
            <w:vAlign w:val="center"/>
          </w:tcPr>
          <w:p w14:paraId="58E1DFDC" w14:textId="77777777" w:rsidR="00B27FD3" w:rsidRDefault="00B27FD3" w:rsidP="005836B4">
            <w:r>
              <w:t>新增</w:t>
            </w:r>
          </w:p>
        </w:tc>
        <w:tc>
          <w:tcPr>
            <w:tcW w:w="5157" w:type="dxa"/>
            <w:vAlign w:val="center"/>
          </w:tcPr>
          <w:p w14:paraId="6C55EA0A" w14:textId="77777777" w:rsidR="00B27FD3" w:rsidRPr="00F0182A" w:rsidRDefault="00B27FD3" w:rsidP="005836B4">
            <w:r>
              <w:t>点击跳转至新增页面</w:t>
            </w:r>
            <w:r>
              <w:rPr>
                <w:rFonts w:asciiTheme="minorEastAsia" w:hAnsiTheme="minorEastAsia" w:hint="eastAsia"/>
              </w:rPr>
              <w:t>Ⅴ</w:t>
            </w:r>
            <w:r>
              <w:rPr>
                <w:rFonts w:hint="eastAsia"/>
              </w:rPr>
              <w:t>-</w:t>
            </w:r>
            <w:r>
              <w:t>B-05</w:t>
            </w:r>
            <w:r>
              <w:rPr>
                <w:rFonts w:hint="eastAsia"/>
              </w:rPr>
              <w:t>-</w:t>
            </w:r>
            <w:r>
              <w:t>01</w:t>
            </w:r>
          </w:p>
        </w:tc>
        <w:tc>
          <w:tcPr>
            <w:tcW w:w="2302" w:type="dxa"/>
            <w:vAlign w:val="center"/>
          </w:tcPr>
          <w:p w14:paraId="370069C9" w14:textId="77777777" w:rsidR="00B27FD3" w:rsidRPr="00054E2A" w:rsidRDefault="00B27FD3" w:rsidP="005836B4"/>
        </w:tc>
      </w:tr>
      <w:tr w:rsidR="00B27FD3" w14:paraId="09F247C3" w14:textId="77777777" w:rsidTr="005836B4">
        <w:trPr>
          <w:trHeight w:val="729"/>
        </w:trPr>
        <w:tc>
          <w:tcPr>
            <w:tcW w:w="1387" w:type="dxa"/>
            <w:vMerge/>
            <w:vAlign w:val="center"/>
          </w:tcPr>
          <w:p w14:paraId="2B7A74BD" w14:textId="77777777" w:rsidR="00B27FD3" w:rsidRDefault="00B27FD3" w:rsidP="005836B4">
            <w:pPr>
              <w:jc w:val="center"/>
              <w:rPr>
                <w:rFonts w:asciiTheme="minorEastAsia" w:hAnsiTheme="minorEastAsia"/>
              </w:rPr>
            </w:pPr>
          </w:p>
        </w:tc>
        <w:tc>
          <w:tcPr>
            <w:tcW w:w="1116" w:type="dxa"/>
            <w:vAlign w:val="center"/>
          </w:tcPr>
          <w:p w14:paraId="13DD377A" w14:textId="77777777" w:rsidR="00B27FD3" w:rsidRDefault="00B27FD3" w:rsidP="00B823DD">
            <w:r>
              <w:t>查询</w:t>
            </w:r>
          </w:p>
        </w:tc>
        <w:tc>
          <w:tcPr>
            <w:tcW w:w="5157" w:type="dxa"/>
            <w:vAlign w:val="center"/>
          </w:tcPr>
          <w:p w14:paraId="3BF8CD47" w14:textId="70F66FF2" w:rsidR="003C3CFA" w:rsidRDefault="00B27FD3" w:rsidP="00B823DD">
            <w:pPr>
              <w:rPr>
                <w:ins w:id="3829" w:author="ethink wang" w:date="2017-02-10T15:39:00Z"/>
              </w:rPr>
            </w:pPr>
            <w:r>
              <w:rPr>
                <w:rFonts w:hint="eastAsia"/>
              </w:rPr>
              <w:t>1</w:t>
            </w:r>
            <w:del w:id="3830" w:author="ethink wang" w:date="2017-02-10T15:39:00Z">
              <w:r w:rsidDel="003C3CFA">
                <w:rPr>
                  <w:rFonts w:hint="eastAsia"/>
                </w:rPr>
                <w:delText xml:space="preserve"> </w:delText>
              </w:r>
            </w:del>
            <w:ins w:id="3831" w:author="ethink wang" w:date="2017-02-10T15:39:00Z">
              <w:r w:rsidR="003C3CFA">
                <w:rPr>
                  <w:rFonts w:hint="eastAsia"/>
                </w:rPr>
                <w:t>、</w:t>
              </w:r>
            </w:ins>
            <w:r>
              <w:rPr>
                <w:rFonts w:hint="eastAsia"/>
              </w:rPr>
              <w:t>“城市”联想输入框，可搜索城市为</w:t>
            </w:r>
            <w:del w:id="3832" w:author="ethink wang" w:date="2017-02-10T15:52:00Z">
              <w:r w:rsidDel="005D109E">
                <w:rPr>
                  <w:rFonts w:hint="eastAsia"/>
                </w:rPr>
                <w:delText>下方列表中</w:delText>
              </w:r>
            </w:del>
            <w:ins w:id="3833" w:author="ethink wang" w:date="2017-02-10T15:52:00Z">
              <w:r w:rsidR="005D109E">
                <w:rPr>
                  <w:rFonts w:hint="eastAsia"/>
                </w:rPr>
                <w:t>所有创建</w:t>
              </w:r>
            </w:ins>
            <w:ins w:id="3834" w:author="ethink wang" w:date="2017-02-10T15:54:00Z">
              <w:r w:rsidR="005D109E">
                <w:rPr>
                  <w:rFonts w:hint="eastAsia"/>
                </w:rPr>
                <w:t>出租车</w:t>
              </w:r>
            </w:ins>
            <w:ins w:id="3835" w:author="ethink wang" w:date="2017-02-10T15:52:00Z">
              <w:r w:rsidR="005D109E">
                <w:rPr>
                  <w:rFonts w:hint="eastAsia"/>
                </w:rPr>
                <w:t>计费规则</w:t>
              </w:r>
            </w:ins>
            <w:r>
              <w:rPr>
                <w:rFonts w:hint="eastAsia"/>
              </w:rPr>
              <w:t>的</w:t>
            </w:r>
            <w:del w:id="3836" w:author="ethink wang" w:date="2017-02-10T15:52:00Z">
              <w:r w:rsidDel="005D109E">
                <w:rPr>
                  <w:rFonts w:hint="eastAsia"/>
                </w:rPr>
                <w:delText>所有</w:delText>
              </w:r>
            </w:del>
            <w:r>
              <w:rPr>
                <w:rFonts w:hint="eastAsia"/>
              </w:rPr>
              <w:t>城市；</w:t>
            </w:r>
          </w:p>
          <w:p w14:paraId="28A5FB5E" w14:textId="681AF69F" w:rsidR="00B27FD3" w:rsidRDefault="003C3CFA" w:rsidP="00B823DD">
            <w:ins w:id="3837" w:author="ethink wang" w:date="2017-02-10T15:39:00Z">
              <w:r>
                <w:t>2</w:t>
              </w:r>
              <w:r>
                <w:rPr>
                  <w:rFonts w:hint="eastAsia"/>
                </w:rPr>
                <w:t>、</w:t>
              </w:r>
            </w:ins>
            <w:r w:rsidR="00B27FD3">
              <w:rPr>
                <w:rFonts w:hint="eastAsia"/>
              </w:rPr>
              <w:t>“规则状态”下拉框包括“全部”“启用”“禁用”三种，默认“全部”</w:t>
            </w:r>
          </w:p>
          <w:p w14:paraId="02A919E5" w14:textId="3C3C5071" w:rsidR="00B27FD3" w:rsidRDefault="00B27FD3" w:rsidP="00B823DD">
            <w:del w:id="3838" w:author="ethink wang" w:date="2017-02-10T15:39:00Z">
              <w:r w:rsidDel="003C3CFA">
                <w:delText xml:space="preserve">2 </w:delText>
              </w:r>
            </w:del>
            <w:ins w:id="3839" w:author="ethink wang" w:date="2017-02-10T15:39:00Z">
              <w:r w:rsidR="003C3CFA">
                <w:t>3</w:t>
              </w:r>
              <w:r w:rsidR="003C3CFA">
                <w:rPr>
                  <w:rFonts w:hint="eastAsia"/>
                </w:rPr>
                <w:t>、</w:t>
              </w:r>
            </w:ins>
            <w:r>
              <w:t>点击</w:t>
            </w:r>
            <w:r>
              <w:rPr>
                <w:rFonts w:hint="eastAsia"/>
              </w:rPr>
              <w:t>“查询”按键，在下方显示查询结果</w:t>
            </w:r>
          </w:p>
          <w:p w14:paraId="2C532A61" w14:textId="0C79A7A7" w:rsidR="00B27FD3" w:rsidRPr="00B823DD" w:rsidRDefault="00B27FD3" w:rsidP="003C3CFA">
            <w:del w:id="3840" w:author="ethink wang" w:date="2017-02-10T15:39:00Z">
              <w:r w:rsidDel="003C3CFA">
                <w:delText xml:space="preserve">3 </w:delText>
              </w:r>
            </w:del>
            <w:ins w:id="3841" w:author="ethink wang" w:date="2017-02-10T15:39:00Z">
              <w:r w:rsidR="003C3CFA">
                <w:t>4</w:t>
              </w:r>
              <w:r w:rsidR="003C3CFA">
                <w:rPr>
                  <w:rFonts w:hint="eastAsia"/>
                </w:rPr>
                <w:t>、</w:t>
              </w:r>
            </w:ins>
            <w:r>
              <w:rPr>
                <w:rFonts w:hint="eastAsia"/>
              </w:rPr>
              <w:t>点击“清空”按键，</w:t>
            </w:r>
            <w:del w:id="3842" w:author="ethink wang" w:date="2017-02-10T15:40:00Z">
              <w:r w:rsidDel="003C3CFA">
                <w:rPr>
                  <w:rFonts w:hint="eastAsia"/>
                </w:rPr>
                <w:delText>初始化</w:delText>
              </w:r>
            </w:del>
            <w:r>
              <w:rPr>
                <w:rFonts w:hint="eastAsia"/>
              </w:rPr>
              <w:t>查询条件和结果</w:t>
            </w:r>
            <w:ins w:id="3843" w:author="ethink wang" w:date="2017-02-10T15:40:00Z">
              <w:r w:rsidR="003C3CFA">
                <w:rPr>
                  <w:rFonts w:hint="eastAsia"/>
                </w:rPr>
                <w:t>置为</w:t>
              </w:r>
              <w:r w:rsidR="003C3CFA">
                <w:rPr>
                  <w:rFonts w:hint="eastAsia"/>
                </w:rPr>
                <w:lastRenderedPageBreak/>
                <w:t>初始化条件</w:t>
              </w:r>
            </w:ins>
          </w:p>
        </w:tc>
        <w:tc>
          <w:tcPr>
            <w:tcW w:w="2302" w:type="dxa"/>
            <w:vAlign w:val="center"/>
          </w:tcPr>
          <w:p w14:paraId="0D8D89F6" w14:textId="77777777" w:rsidR="00B27FD3" w:rsidRPr="00054E2A" w:rsidRDefault="00B27FD3" w:rsidP="005836B4"/>
        </w:tc>
      </w:tr>
      <w:tr w:rsidR="00B27FD3" w14:paraId="5F726473" w14:textId="77777777" w:rsidTr="005836B4">
        <w:trPr>
          <w:trHeight w:val="729"/>
        </w:trPr>
        <w:tc>
          <w:tcPr>
            <w:tcW w:w="1387" w:type="dxa"/>
            <w:vMerge/>
            <w:vAlign w:val="center"/>
          </w:tcPr>
          <w:p w14:paraId="2EB7A975" w14:textId="77777777" w:rsidR="00B27FD3" w:rsidRDefault="00B27FD3" w:rsidP="005836B4">
            <w:pPr>
              <w:jc w:val="center"/>
              <w:rPr>
                <w:rFonts w:asciiTheme="minorEastAsia" w:hAnsiTheme="minorEastAsia"/>
              </w:rPr>
            </w:pPr>
          </w:p>
        </w:tc>
        <w:tc>
          <w:tcPr>
            <w:tcW w:w="1116" w:type="dxa"/>
            <w:vAlign w:val="center"/>
          </w:tcPr>
          <w:p w14:paraId="56ECA806" w14:textId="77777777" w:rsidR="00B27FD3" w:rsidRDefault="00B27FD3" w:rsidP="00B823DD">
            <w:r>
              <w:t>列表</w:t>
            </w:r>
          </w:p>
        </w:tc>
        <w:tc>
          <w:tcPr>
            <w:tcW w:w="5157" w:type="dxa"/>
            <w:vAlign w:val="center"/>
          </w:tcPr>
          <w:p w14:paraId="4FF6C2B3" w14:textId="3CE0F9A3" w:rsidR="00B27FD3" w:rsidRDefault="00B27FD3" w:rsidP="00B823DD">
            <w:r>
              <w:rPr>
                <w:rFonts w:hint="eastAsia"/>
              </w:rPr>
              <w:t>1</w:t>
            </w:r>
            <w:del w:id="3844" w:author="ethink wang" w:date="2017-02-10T15:40:00Z">
              <w:r w:rsidDel="003C3CFA">
                <w:rPr>
                  <w:rFonts w:hint="eastAsia"/>
                </w:rPr>
                <w:delText xml:space="preserve"> </w:delText>
              </w:r>
            </w:del>
            <w:ins w:id="3845" w:author="ethink wang" w:date="2017-02-10T15:40:00Z">
              <w:r w:rsidR="003C3CFA">
                <w:rPr>
                  <w:rFonts w:hint="eastAsia"/>
                </w:rPr>
                <w:t>、</w:t>
              </w:r>
            </w:ins>
            <w:r>
              <w:rPr>
                <w:rFonts w:hint="eastAsia"/>
              </w:rPr>
              <w:t>字段如原型，不赘述。更新时间默认为新增时间，之后为“修改”“启用”“禁用”的时间。</w:t>
            </w:r>
          </w:p>
          <w:p w14:paraId="489822AC" w14:textId="49E0BEC5" w:rsidR="00B27FD3" w:rsidRDefault="00B27FD3" w:rsidP="00B823DD">
            <w:r>
              <w:rPr>
                <w:rFonts w:hint="eastAsia"/>
              </w:rPr>
              <w:t>2</w:t>
            </w:r>
            <w:del w:id="3846" w:author="ethink wang" w:date="2017-02-10T15:40:00Z">
              <w:r w:rsidDel="005D109E">
                <w:rPr>
                  <w:rFonts w:hint="eastAsia"/>
                </w:rPr>
                <w:delText xml:space="preserve"> </w:delText>
              </w:r>
            </w:del>
            <w:ins w:id="3847" w:author="ethink wang" w:date="2017-02-10T15:40:00Z">
              <w:r w:rsidR="005D109E">
                <w:rPr>
                  <w:rFonts w:hint="eastAsia"/>
                </w:rPr>
                <w:t>、</w:t>
              </w:r>
            </w:ins>
            <w:r>
              <w:rPr>
                <w:rFonts w:hint="eastAsia"/>
              </w:rPr>
              <w:t>计费规则每“修改”“禁用”“启用”一次，产生一条历史记录。</w:t>
            </w:r>
          </w:p>
          <w:p w14:paraId="0F76EB91" w14:textId="1921DA06" w:rsidR="00B27FD3" w:rsidRDefault="00B27FD3" w:rsidP="0056738F">
            <w:r>
              <w:t>3</w:t>
            </w:r>
            <w:del w:id="3848" w:author="ethink wang" w:date="2017-02-10T15:40:00Z">
              <w:r w:rsidDel="005D109E">
                <w:rPr>
                  <w:rFonts w:hint="eastAsia"/>
                </w:rPr>
                <w:delText xml:space="preserve"> </w:delText>
              </w:r>
            </w:del>
            <w:ins w:id="3849" w:author="ethink wang" w:date="2017-02-10T15:40:00Z">
              <w:r w:rsidR="005D109E">
                <w:rPr>
                  <w:rFonts w:hint="eastAsia"/>
                </w:rPr>
                <w:t>、</w:t>
              </w:r>
            </w:ins>
            <w:r>
              <w:rPr>
                <w:rFonts w:hint="eastAsia"/>
              </w:rPr>
              <w:t>“启用”状态的规则显示“禁用”按键；“禁用”状态的规则显示“启用”按键；所有状态的规则均显示“编辑”按键；</w:t>
            </w:r>
            <w:ins w:id="3850" w:author="ethink wang" w:date="2017-02-10T15:41:00Z">
              <w:r w:rsidR="005D109E">
                <w:t>发生</w:t>
              </w:r>
            </w:ins>
            <w:del w:id="3851" w:author="ethink wang" w:date="2017-02-10T15:41:00Z">
              <w:r w:rsidDel="005D109E">
                <w:rPr>
                  <w:rFonts w:hint="eastAsia"/>
                </w:rPr>
                <w:delText>有</w:delText>
              </w:r>
            </w:del>
            <w:r>
              <w:rPr>
                <w:rFonts w:hint="eastAsia"/>
              </w:rPr>
              <w:t>过一次“修改”、“启用”或“禁用”的规则显示“历史”按键</w:t>
            </w:r>
            <w:ins w:id="3852" w:author="ethink wang" w:date="2017-02-10T16:39:00Z">
              <w:r w:rsidR="0078330F">
                <w:rPr>
                  <w:rFonts w:hint="eastAsia"/>
                </w:rPr>
                <w:t>。</w:t>
              </w:r>
            </w:ins>
          </w:p>
          <w:p w14:paraId="6037CD4D" w14:textId="46C36573" w:rsidR="00B27FD3" w:rsidRDefault="00B27FD3" w:rsidP="0056738F">
            <w:r>
              <w:t>4</w:t>
            </w:r>
            <w:del w:id="3853" w:author="ethink wang" w:date="2017-02-10T15:41:00Z">
              <w:r w:rsidDel="005D109E">
                <w:rPr>
                  <w:rFonts w:hint="eastAsia"/>
                </w:rPr>
                <w:delText xml:space="preserve"> </w:delText>
              </w:r>
            </w:del>
            <w:ins w:id="3854" w:author="ethink wang" w:date="2017-02-10T15:41:00Z">
              <w:r w:rsidR="005D109E">
                <w:rPr>
                  <w:rFonts w:hint="eastAsia"/>
                </w:rPr>
                <w:t>、</w:t>
              </w:r>
            </w:ins>
            <w:r>
              <w:t>翻页控件参照一期</w:t>
            </w:r>
            <w:r>
              <w:rPr>
                <w:rFonts w:hint="eastAsia"/>
              </w:rPr>
              <w:t>。</w:t>
            </w:r>
          </w:p>
          <w:p w14:paraId="57CBE294" w14:textId="14E5EB87" w:rsidR="00B27FD3" w:rsidRDefault="00B27FD3" w:rsidP="0056738F">
            <w:r>
              <w:rPr>
                <w:rFonts w:hint="eastAsia"/>
              </w:rPr>
              <w:t>5</w:t>
            </w:r>
            <w:del w:id="3855" w:author="ethink wang" w:date="2017-02-10T15:41:00Z">
              <w:r w:rsidDel="005D109E">
                <w:rPr>
                  <w:rFonts w:hint="eastAsia"/>
                </w:rPr>
                <w:delText xml:space="preserve"> </w:delText>
              </w:r>
            </w:del>
            <w:ins w:id="3856" w:author="ethink wang" w:date="2017-02-10T15:41:00Z">
              <w:r w:rsidR="005D109E">
                <w:rPr>
                  <w:rFonts w:hint="eastAsia"/>
                </w:rPr>
                <w:t>、</w:t>
              </w:r>
            </w:ins>
            <w:r>
              <w:rPr>
                <w:rFonts w:hint="eastAsia"/>
              </w:rPr>
              <w:t>点击“修改”跳转到规则编辑页面</w:t>
            </w:r>
            <w:r>
              <w:rPr>
                <w:rFonts w:asciiTheme="minorEastAsia" w:hAnsiTheme="minorEastAsia" w:hint="eastAsia"/>
              </w:rPr>
              <w:t>Ⅴ</w:t>
            </w:r>
            <w:r>
              <w:rPr>
                <w:rFonts w:hint="eastAsia"/>
              </w:rPr>
              <w:t>-</w:t>
            </w:r>
            <w:r>
              <w:t>B-05</w:t>
            </w:r>
            <w:r>
              <w:rPr>
                <w:rFonts w:hint="eastAsia"/>
              </w:rPr>
              <w:t>-</w:t>
            </w:r>
            <w:r>
              <w:t>02</w:t>
            </w:r>
          </w:p>
          <w:p w14:paraId="43C03F47" w14:textId="2F53439B" w:rsidR="00B27FD3" w:rsidRDefault="00B27FD3" w:rsidP="0056738F">
            <w:r>
              <w:rPr>
                <w:rFonts w:hint="eastAsia"/>
              </w:rPr>
              <w:t>6</w:t>
            </w:r>
            <w:del w:id="3857" w:author="ethink wang" w:date="2017-02-10T15:41:00Z">
              <w:r w:rsidDel="005D109E">
                <w:rPr>
                  <w:rFonts w:hint="eastAsia"/>
                </w:rPr>
                <w:delText xml:space="preserve"> </w:delText>
              </w:r>
            </w:del>
            <w:ins w:id="3858" w:author="ethink wang" w:date="2017-02-10T15:41:00Z">
              <w:r w:rsidR="005D109E">
                <w:rPr>
                  <w:rFonts w:hint="eastAsia"/>
                </w:rPr>
                <w:t>、</w:t>
              </w:r>
            </w:ins>
            <w:r>
              <w:rPr>
                <w:rFonts w:hint="eastAsia"/>
              </w:rPr>
              <w:t>“启用”</w:t>
            </w:r>
            <w:r w:rsidR="00FA1721">
              <w:rPr>
                <w:rFonts w:hint="eastAsia"/>
              </w:rPr>
              <w:t>按键</w:t>
            </w:r>
            <w:r>
              <w:rPr>
                <w:rFonts w:hint="eastAsia"/>
              </w:rPr>
              <w:t>，</w:t>
            </w:r>
            <w:r w:rsidR="00FA1721">
              <w:rPr>
                <w:rFonts w:hint="eastAsia"/>
              </w:rPr>
              <w:t>点击</w:t>
            </w:r>
            <w:r>
              <w:rPr>
                <w:rFonts w:hint="eastAsia"/>
              </w:rPr>
              <w:t>直接启用规则</w:t>
            </w:r>
            <w:r w:rsidR="00B639AC">
              <w:rPr>
                <w:rFonts w:hint="eastAsia"/>
              </w:rPr>
              <w:t>，</w:t>
            </w:r>
            <w:r w:rsidR="00FA1721">
              <w:rPr>
                <w:rFonts w:hint="eastAsia"/>
              </w:rPr>
              <w:t>浮窗提示文案“启用成功”，并</w:t>
            </w:r>
            <w:r w:rsidR="00B639AC">
              <w:rPr>
                <w:rFonts w:hint="eastAsia"/>
              </w:rPr>
              <w:t>生成历史记录</w:t>
            </w:r>
          </w:p>
          <w:p w14:paraId="414855C5" w14:textId="59088279" w:rsidR="00B27FD3" w:rsidRDefault="00B27FD3" w:rsidP="0056738F">
            <w:r>
              <w:t>7</w:t>
            </w:r>
            <w:del w:id="3859" w:author="ethink wang" w:date="2017-02-10T15:41:00Z">
              <w:r w:rsidDel="005D109E">
                <w:rPr>
                  <w:rFonts w:hint="eastAsia"/>
                </w:rPr>
                <w:delText xml:space="preserve"> </w:delText>
              </w:r>
            </w:del>
            <w:ins w:id="3860" w:author="ethink wang" w:date="2017-02-10T15:41:00Z">
              <w:r w:rsidR="005D109E">
                <w:rPr>
                  <w:rFonts w:hint="eastAsia"/>
                </w:rPr>
                <w:t>、</w:t>
              </w:r>
            </w:ins>
            <w:r w:rsidR="00FA1721">
              <w:rPr>
                <w:rFonts w:hint="eastAsia"/>
              </w:rPr>
              <w:t>“禁用”按键，</w:t>
            </w:r>
            <w:r>
              <w:t>点击</w:t>
            </w:r>
            <w:r w:rsidR="00B639AC">
              <w:rPr>
                <w:rFonts w:hint="eastAsia"/>
              </w:rPr>
              <w:t>直接禁用规则，</w:t>
            </w:r>
            <w:r w:rsidR="00FA1721">
              <w:rPr>
                <w:rFonts w:hint="eastAsia"/>
              </w:rPr>
              <w:t>浮窗提示文案“禁用成功”，并</w:t>
            </w:r>
            <w:r w:rsidR="00B639AC">
              <w:rPr>
                <w:rFonts w:hint="eastAsia"/>
              </w:rPr>
              <w:t>生成历史记录</w:t>
            </w:r>
          </w:p>
          <w:p w14:paraId="0F0F2B47" w14:textId="078D3743" w:rsidR="00B27FD3" w:rsidRDefault="00B27FD3" w:rsidP="0056738F">
            <w:r>
              <w:rPr>
                <w:rFonts w:hint="eastAsia"/>
              </w:rPr>
              <w:t>8</w:t>
            </w:r>
            <w:del w:id="3861" w:author="ethink wang" w:date="2017-02-10T15:41:00Z">
              <w:r w:rsidDel="005D109E">
                <w:rPr>
                  <w:rFonts w:hint="eastAsia"/>
                </w:rPr>
                <w:delText xml:space="preserve"> </w:delText>
              </w:r>
            </w:del>
            <w:ins w:id="3862" w:author="ethink wang" w:date="2017-02-10T15:41:00Z">
              <w:r w:rsidR="005D109E">
                <w:rPr>
                  <w:rFonts w:hint="eastAsia"/>
                </w:rPr>
                <w:t>、</w:t>
              </w:r>
            </w:ins>
            <w:r>
              <w:rPr>
                <w:rFonts w:hint="eastAsia"/>
              </w:rPr>
              <w:t>点击“历史”跳转至历史记录页面</w:t>
            </w:r>
            <w:r>
              <w:rPr>
                <w:rFonts w:asciiTheme="minorEastAsia" w:hAnsiTheme="minorEastAsia" w:hint="eastAsia"/>
              </w:rPr>
              <w:t>Ⅴ</w:t>
            </w:r>
            <w:r>
              <w:rPr>
                <w:rFonts w:hint="eastAsia"/>
              </w:rPr>
              <w:t>-</w:t>
            </w:r>
            <w:r>
              <w:t>B-05</w:t>
            </w:r>
            <w:r>
              <w:rPr>
                <w:rFonts w:hint="eastAsia"/>
              </w:rPr>
              <w:t>-</w:t>
            </w:r>
            <w:r>
              <w:t>03</w:t>
            </w:r>
          </w:p>
          <w:p w14:paraId="53FC0BEC" w14:textId="5D789643" w:rsidR="00B27FD3" w:rsidRPr="00061E17" w:rsidRDefault="00B27FD3" w:rsidP="0078330F">
            <w:r>
              <w:t>9</w:t>
            </w:r>
            <w:del w:id="3863" w:author="ethink wang" w:date="2017-02-10T15:41:00Z">
              <w:r w:rsidDel="005D109E">
                <w:rPr>
                  <w:rFonts w:hint="eastAsia"/>
                </w:rPr>
                <w:delText xml:space="preserve"> </w:delText>
              </w:r>
            </w:del>
            <w:ins w:id="3864" w:author="ethink wang" w:date="2017-02-10T15:41:00Z">
              <w:r w:rsidR="005D109E">
                <w:rPr>
                  <w:rFonts w:hint="eastAsia"/>
                </w:rPr>
                <w:t>、</w:t>
              </w:r>
            </w:ins>
            <w:ins w:id="3865" w:author="ethink wang" w:date="2017-02-10T16:40:00Z">
              <w:r w:rsidR="0078330F">
                <w:rPr>
                  <w:rFonts w:hint="eastAsia"/>
                </w:rPr>
                <w:t>初始化，加载所</w:t>
              </w:r>
            </w:ins>
            <w:ins w:id="3866" w:author="ethink wang" w:date="2017-02-10T16:41:00Z">
              <w:r w:rsidR="0078330F">
                <w:rPr>
                  <w:rFonts w:hint="eastAsia"/>
                </w:rPr>
                <w:t>有已</w:t>
              </w:r>
            </w:ins>
            <w:ins w:id="3867" w:author="ethink wang" w:date="2017-02-10T16:40:00Z">
              <w:r w:rsidR="0078330F">
                <w:rPr>
                  <w:rFonts w:hint="eastAsia"/>
                </w:rPr>
                <w:t>创建</w:t>
              </w:r>
            </w:ins>
            <w:ins w:id="3868" w:author="ethink wang" w:date="2017-02-10T16:41:00Z">
              <w:r w:rsidR="0078330F">
                <w:rPr>
                  <w:rFonts w:hint="eastAsia"/>
                </w:rPr>
                <w:t>的</w:t>
              </w:r>
            </w:ins>
            <w:ins w:id="3869" w:author="ethink wang" w:date="2017-02-10T16:40:00Z">
              <w:r w:rsidR="0078330F">
                <w:rPr>
                  <w:rFonts w:hint="eastAsia"/>
                </w:rPr>
                <w:t>出租车计费规则数据；</w:t>
              </w:r>
            </w:ins>
            <w:r>
              <w:t>列表以</w:t>
            </w:r>
            <w:r>
              <w:rPr>
                <w:rFonts w:hint="eastAsia"/>
              </w:rPr>
              <w:t>更新</w:t>
            </w:r>
            <w:r>
              <w:t>时间的时间倒序排列</w:t>
            </w:r>
          </w:p>
        </w:tc>
        <w:tc>
          <w:tcPr>
            <w:tcW w:w="2302" w:type="dxa"/>
            <w:vAlign w:val="center"/>
          </w:tcPr>
          <w:p w14:paraId="0762415E" w14:textId="77777777" w:rsidR="00B27FD3" w:rsidRPr="00054E2A" w:rsidRDefault="00B27FD3" w:rsidP="005836B4"/>
        </w:tc>
      </w:tr>
      <w:tr w:rsidR="005B6479" w14:paraId="03D0AC20" w14:textId="77777777" w:rsidTr="005836B4">
        <w:trPr>
          <w:trHeight w:val="729"/>
        </w:trPr>
        <w:tc>
          <w:tcPr>
            <w:tcW w:w="1387" w:type="dxa"/>
            <w:vMerge w:val="restart"/>
            <w:vAlign w:val="center"/>
          </w:tcPr>
          <w:p w14:paraId="42847D8C" w14:textId="77777777" w:rsidR="005B6479" w:rsidRDefault="005B6479" w:rsidP="005836B4">
            <w:pPr>
              <w:jc w:val="center"/>
              <w:rPr>
                <w:rFonts w:asciiTheme="minorEastAsia" w:hAnsiTheme="minorEastAsia"/>
              </w:rPr>
            </w:pPr>
            <w:r>
              <w:rPr>
                <w:rFonts w:asciiTheme="minorEastAsia" w:hAnsiTheme="minorEastAsia" w:hint="eastAsia"/>
              </w:rPr>
              <w:t>Ⅴ</w:t>
            </w:r>
            <w:r>
              <w:rPr>
                <w:rFonts w:hint="eastAsia"/>
              </w:rPr>
              <w:t>-</w:t>
            </w:r>
            <w:r>
              <w:t>B-05</w:t>
            </w:r>
            <w:r>
              <w:rPr>
                <w:rFonts w:hint="eastAsia"/>
              </w:rPr>
              <w:t>-</w:t>
            </w:r>
            <w:r>
              <w:t>01</w:t>
            </w:r>
          </w:p>
        </w:tc>
        <w:tc>
          <w:tcPr>
            <w:tcW w:w="1116" w:type="dxa"/>
            <w:vAlign w:val="center"/>
          </w:tcPr>
          <w:p w14:paraId="6FD141AB" w14:textId="77777777" w:rsidR="005B6479" w:rsidRDefault="005B6479" w:rsidP="00B823DD">
            <w:r>
              <w:rPr>
                <w:rFonts w:hint="eastAsia"/>
              </w:rPr>
              <w:t>说明</w:t>
            </w:r>
          </w:p>
        </w:tc>
        <w:tc>
          <w:tcPr>
            <w:tcW w:w="5157" w:type="dxa"/>
            <w:vAlign w:val="center"/>
          </w:tcPr>
          <w:p w14:paraId="4E812155" w14:textId="582FC33D" w:rsidR="00174605" w:rsidRDefault="005B6479" w:rsidP="00B264BF">
            <w:pPr>
              <w:rPr>
                <w:ins w:id="3870" w:author="ethink wang" w:date="2017-02-10T16:32:00Z"/>
              </w:rPr>
            </w:pPr>
            <w:r>
              <w:rPr>
                <w:rFonts w:hint="eastAsia"/>
              </w:rPr>
              <w:t>1</w:t>
            </w:r>
            <w:ins w:id="3871" w:author="ethink wang" w:date="2017-02-10T15:45:00Z">
              <w:r w:rsidR="005D109E">
                <w:rPr>
                  <w:rFonts w:hint="eastAsia"/>
                </w:rPr>
                <w:t>、</w:t>
              </w:r>
            </w:ins>
            <w:r>
              <w:rPr>
                <w:rFonts w:hint="eastAsia"/>
              </w:rPr>
              <w:t>字段如原型，不赘述</w:t>
            </w:r>
            <w:del w:id="3872" w:author="ethink wang" w:date="2017-02-10T16:31:00Z">
              <w:r w:rsidDel="00174605">
                <w:rPr>
                  <w:rFonts w:hint="eastAsia"/>
                </w:rPr>
                <w:delText>,</w:delText>
              </w:r>
            </w:del>
            <w:ins w:id="3873" w:author="ethink wang" w:date="2017-02-10T16:31:00Z">
              <w:r w:rsidR="00174605">
                <w:rPr>
                  <w:rFonts w:hint="eastAsia"/>
                </w:rPr>
                <w:t>。</w:t>
              </w:r>
            </w:ins>
            <w:r>
              <w:rPr>
                <w:rFonts w:hint="eastAsia"/>
              </w:rPr>
              <w:t>所有选项均为必填项。其中</w:t>
            </w:r>
            <w:del w:id="3874" w:author="ethink wang" w:date="2017-02-10T16:32:00Z">
              <w:r w:rsidDel="00174605">
                <w:rPr>
                  <w:rFonts w:hint="eastAsia"/>
                </w:rPr>
                <w:delText>，</w:delText>
              </w:r>
            </w:del>
            <w:ins w:id="3875" w:author="ethink wang" w:date="2017-02-10T16:32:00Z">
              <w:r w:rsidR="00174605">
                <w:rPr>
                  <w:rFonts w:hint="eastAsia"/>
                </w:rPr>
                <w:t>：</w:t>
              </w:r>
            </w:ins>
          </w:p>
          <w:p w14:paraId="7F5CC0E0" w14:textId="13E10228" w:rsidR="00174605" w:rsidRDefault="00174605" w:rsidP="00B264BF">
            <w:pPr>
              <w:rPr>
                <w:ins w:id="3876" w:author="ethink wang" w:date="2017-02-10T16:33:00Z"/>
              </w:rPr>
            </w:pPr>
            <w:ins w:id="3877" w:author="ethink wang" w:date="2017-02-10T16:34:00Z">
              <w:r>
                <w:rPr>
                  <w:rFonts w:hint="eastAsia"/>
                </w:rPr>
                <w:t>（</w:t>
              </w:r>
            </w:ins>
            <w:ins w:id="3878" w:author="ethink wang" w:date="2017-02-10T16:35:00Z">
              <w:r>
                <w:rPr>
                  <w:rFonts w:hint="eastAsia"/>
                </w:rPr>
                <w:t>1</w:t>
              </w:r>
            </w:ins>
            <w:ins w:id="3879" w:author="ethink wang" w:date="2017-02-10T16:34:00Z">
              <w:r>
                <w:rPr>
                  <w:rFonts w:hint="eastAsia"/>
                </w:rPr>
                <w:t>）</w:t>
              </w:r>
            </w:ins>
            <w:r w:rsidR="005B6479">
              <w:rPr>
                <w:rFonts w:hint="eastAsia"/>
              </w:rPr>
              <w:t>“城市名称”下拉控件采用公共规范“城市选择控件</w:t>
            </w:r>
            <w:r w:rsidR="005B6479">
              <w:rPr>
                <w:rFonts w:hint="eastAsia"/>
              </w:rPr>
              <w:t>1</w:t>
            </w:r>
            <w:r w:rsidR="005B6479">
              <w:rPr>
                <w:rFonts w:hint="eastAsia"/>
              </w:rPr>
              <w:t>”；</w:t>
            </w:r>
          </w:p>
          <w:p w14:paraId="49D126D8" w14:textId="2632EB5A" w:rsidR="005B6479" w:rsidRPr="004C483F" w:rsidRDefault="00174605" w:rsidP="00B264BF">
            <w:pPr>
              <w:rPr>
                <w:rFonts w:ascii="宋体" w:eastAsia="宋体" w:hAnsi="宋体"/>
                <w:rPrChange w:id="3880" w:author="ethink wang" w:date="2017-02-10T16:49:00Z">
                  <w:rPr>
                    <w:rFonts w:ascii="宋体" w:eastAsia="宋体" w:hAnsi="宋体"/>
                    <w:color w:val="FF0000"/>
                  </w:rPr>
                </w:rPrChange>
              </w:rPr>
            </w:pPr>
            <w:ins w:id="3881" w:author="ethink wang" w:date="2017-02-10T16:35:00Z">
              <w:r>
                <w:rPr>
                  <w:rFonts w:hint="eastAsia"/>
                </w:rPr>
                <w:t>（</w:t>
              </w:r>
              <w:r>
                <w:rPr>
                  <w:rFonts w:hint="eastAsia"/>
                </w:rPr>
                <w:t>2</w:t>
              </w:r>
              <w:r>
                <w:rPr>
                  <w:rFonts w:hint="eastAsia"/>
                </w:rPr>
                <w:t>）</w:t>
              </w:r>
            </w:ins>
            <w:r w:rsidR="005B6479">
              <w:rPr>
                <w:rFonts w:hint="eastAsia"/>
              </w:rPr>
              <w:t>“起租价”“起租里程”“续租价”“</w:t>
            </w:r>
            <w:del w:id="3882" w:author="ethink wang" w:date="2017-02-10T16:47:00Z">
              <w:r w:rsidR="005B6479" w:rsidDel="004C483F">
                <w:rPr>
                  <w:rFonts w:hint="eastAsia"/>
                </w:rPr>
                <w:delText>燃油</w:delText>
              </w:r>
            </w:del>
            <w:r w:rsidR="005B6479">
              <w:rPr>
                <w:rFonts w:hint="eastAsia"/>
              </w:rPr>
              <w:t>附加</w:t>
            </w:r>
            <w:ins w:id="3883" w:author="ethink wang" w:date="2017-02-10T16:47:00Z">
              <w:r w:rsidR="004C483F">
                <w:rPr>
                  <w:rFonts w:hint="eastAsia"/>
                </w:rPr>
                <w:t>费</w:t>
              </w:r>
            </w:ins>
            <w:r w:rsidR="005B6479">
              <w:rPr>
                <w:rFonts w:hint="eastAsia"/>
              </w:rPr>
              <w:t>”“</w:t>
            </w:r>
            <w:del w:id="3884" w:author="ethink wang" w:date="2017-02-10T16:48:00Z">
              <w:r w:rsidR="005B6479" w:rsidDel="004C483F">
                <w:rPr>
                  <w:rFonts w:hint="eastAsia"/>
                </w:rPr>
                <w:delText>空驶费起收距离</w:delText>
              </w:r>
            </w:del>
            <w:ins w:id="3885" w:author="ethink wang" w:date="2017-02-10T16:48:00Z">
              <w:r w:rsidR="004C483F">
                <w:rPr>
                  <w:rFonts w:hint="eastAsia"/>
                </w:rPr>
                <w:t>标准里程</w:t>
              </w:r>
            </w:ins>
            <w:r w:rsidR="005B6479">
              <w:rPr>
                <w:rFonts w:hint="eastAsia"/>
              </w:rPr>
              <w:t>”“</w:t>
            </w:r>
            <w:del w:id="3886" w:author="ethink wang" w:date="2017-02-10T16:48:00Z">
              <w:r w:rsidR="005B6479" w:rsidDel="004C483F">
                <w:rPr>
                  <w:rFonts w:hint="eastAsia"/>
                </w:rPr>
                <w:delText>空驶费收取比</w:delText>
              </w:r>
            </w:del>
            <w:ins w:id="3887" w:author="ethink wang" w:date="2017-02-10T16:48:00Z">
              <w:r w:rsidR="004C483F">
                <w:rPr>
                  <w:rFonts w:hint="eastAsia"/>
                </w:rPr>
                <w:t>空驶费</w:t>
              </w:r>
            </w:ins>
            <w:r w:rsidR="005B6479">
              <w:rPr>
                <w:rFonts w:hint="eastAsia"/>
              </w:rPr>
              <w:t>率”等输入框均只能输入数字，</w:t>
            </w:r>
            <w:r w:rsidR="005B6479" w:rsidRPr="004C483F">
              <w:rPr>
                <w:rFonts w:hint="eastAsia"/>
                <w:rPrChange w:id="3888" w:author="ethink wang" w:date="2017-02-10T16:49:00Z">
                  <w:rPr>
                    <w:rFonts w:hint="eastAsia"/>
                    <w:color w:val="FF0000"/>
                  </w:rPr>
                </w:rPrChange>
              </w:rPr>
              <w:t>且</w:t>
            </w:r>
            <w:r w:rsidR="005B6479" w:rsidRPr="004C483F">
              <w:rPr>
                <w:rFonts w:ascii="宋体" w:eastAsia="宋体" w:hAnsi="宋体" w:hint="eastAsia"/>
                <w:rPrChange w:id="3889" w:author="ethink wang" w:date="2017-02-10T16:49:00Z">
                  <w:rPr>
                    <w:rFonts w:ascii="宋体" w:eastAsia="宋体" w:hAnsi="宋体" w:hint="eastAsia"/>
                    <w:color w:val="FF0000"/>
                  </w:rPr>
                </w:rPrChange>
              </w:rPr>
              <w:t>≥</w:t>
            </w:r>
            <w:r w:rsidR="005B6479" w:rsidRPr="004C483F">
              <w:rPr>
                <w:rFonts w:ascii="宋体" w:eastAsia="宋体" w:hAnsi="宋体"/>
                <w:rPrChange w:id="3890" w:author="ethink wang" w:date="2017-02-10T16:49:00Z">
                  <w:rPr>
                    <w:rFonts w:ascii="宋体" w:eastAsia="宋体" w:hAnsi="宋体"/>
                    <w:color w:val="FF0000"/>
                  </w:rPr>
                </w:rPrChange>
              </w:rPr>
              <w:t>0，只保留一位小数</w:t>
            </w:r>
          </w:p>
          <w:p w14:paraId="77CC11B2" w14:textId="7B4B2E1A" w:rsidR="005B6479" w:rsidRDefault="005B6479" w:rsidP="00B264BF">
            <w:pPr>
              <w:rPr>
                <w:rFonts w:ascii="宋体" w:eastAsia="宋体" w:hAnsi="宋体"/>
                <w:color w:val="000000" w:themeColor="text1"/>
              </w:rPr>
            </w:pPr>
            <w:r w:rsidRPr="00CD2600">
              <w:rPr>
                <w:rFonts w:ascii="宋体" w:eastAsia="宋体" w:hAnsi="宋体" w:hint="eastAsia"/>
                <w:color w:val="000000" w:themeColor="text1"/>
              </w:rPr>
              <w:t>2</w:t>
            </w:r>
            <w:del w:id="3891" w:author="ethink wang" w:date="2017-02-10T16:35:00Z">
              <w:r w:rsidRPr="00CD2600" w:rsidDel="00174605">
                <w:rPr>
                  <w:rFonts w:ascii="宋体" w:eastAsia="宋体" w:hAnsi="宋体" w:hint="eastAsia"/>
                  <w:color w:val="000000" w:themeColor="text1"/>
                </w:rPr>
                <w:delText xml:space="preserve"> </w:delText>
              </w:r>
            </w:del>
            <w:ins w:id="3892" w:author="ethink wang" w:date="2017-02-10T16:35:00Z">
              <w:r w:rsidR="00174605">
                <w:rPr>
                  <w:rFonts w:ascii="宋体" w:eastAsia="宋体" w:hAnsi="宋体" w:hint="eastAsia"/>
                  <w:color w:val="000000" w:themeColor="text1"/>
                </w:rPr>
                <w:t>、</w:t>
              </w:r>
            </w:ins>
            <w:r>
              <w:rPr>
                <w:rFonts w:ascii="宋体" w:eastAsia="宋体" w:hAnsi="宋体" w:hint="eastAsia"/>
                <w:color w:val="000000" w:themeColor="text1"/>
              </w:rPr>
              <w:t>名词解释</w:t>
            </w:r>
          </w:p>
          <w:p w14:paraId="6ACFC2B6" w14:textId="6692B556" w:rsidR="005B6479" w:rsidRDefault="004C483F" w:rsidP="00B264BF">
            <w:ins w:id="3893" w:author="ethink wang" w:date="2017-02-10T16:50:00Z">
              <w:r>
                <w:rPr>
                  <w:rFonts w:hint="eastAsia"/>
                </w:rPr>
                <w:t>（</w:t>
              </w:r>
              <w:r>
                <w:rPr>
                  <w:rFonts w:hint="eastAsia"/>
                </w:rPr>
                <w:t>1</w:t>
              </w:r>
              <w:r>
                <w:rPr>
                  <w:rFonts w:hint="eastAsia"/>
                </w:rPr>
                <w:t>）</w:t>
              </w:r>
            </w:ins>
            <w:r w:rsidR="005B6479">
              <w:rPr>
                <w:rFonts w:hint="eastAsia"/>
              </w:rPr>
              <w:t>续租价：超过起租里程的里程的计费</w:t>
            </w:r>
            <w:ins w:id="3894" w:author="ethink wang" w:date="2017-02-10T16:50:00Z">
              <w:r>
                <w:t>标准</w:t>
              </w:r>
            </w:ins>
            <w:del w:id="3895" w:author="ethink wang" w:date="2017-02-10T16:50:00Z">
              <w:r w:rsidR="005B6479" w:rsidDel="004C483F">
                <w:rPr>
                  <w:rFonts w:hint="eastAsia"/>
                </w:rPr>
                <w:delText>标注</w:delText>
              </w:r>
            </w:del>
          </w:p>
          <w:p w14:paraId="3F6DB36F" w14:textId="1A90DAB6" w:rsidR="005B6479" w:rsidRDefault="004C483F" w:rsidP="00B264BF">
            <w:ins w:id="3896" w:author="ethink wang" w:date="2017-02-10T16:50:00Z">
              <w:r>
                <w:rPr>
                  <w:rFonts w:hint="eastAsia"/>
                </w:rPr>
                <w:t>（</w:t>
              </w:r>
              <w:r>
                <w:rPr>
                  <w:rFonts w:hint="eastAsia"/>
                </w:rPr>
                <w:t>2</w:t>
              </w:r>
              <w:r>
                <w:rPr>
                  <w:rFonts w:hint="eastAsia"/>
                </w:rPr>
                <w:t>）</w:t>
              </w:r>
            </w:ins>
            <w:del w:id="3897" w:author="ethink wang" w:date="2017-02-10T16:50:00Z">
              <w:r w:rsidR="005B6479" w:rsidDel="004C483F">
                <w:rPr>
                  <w:rFonts w:hint="eastAsia"/>
                </w:rPr>
                <w:delText>燃油附加</w:delText>
              </w:r>
            </w:del>
            <w:ins w:id="3898" w:author="ethink wang" w:date="2017-02-10T16:50:00Z">
              <w:r>
                <w:rPr>
                  <w:rFonts w:hint="eastAsia"/>
                </w:rPr>
                <w:t>附加</w:t>
              </w:r>
              <w:r>
                <w:t>费用</w:t>
              </w:r>
            </w:ins>
            <w:r w:rsidR="005B6479">
              <w:rPr>
                <w:rFonts w:hint="eastAsia"/>
              </w:rPr>
              <w:t>：</w:t>
            </w:r>
            <w:ins w:id="3899" w:author="ethink wang" w:date="2017-02-10T16:50:00Z">
              <w:r>
                <w:rPr>
                  <w:rFonts w:hint="eastAsia"/>
                </w:rPr>
                <w:t>如</w:t>
              </w:r>
            </w:ins>
            <w:r w:rsidR="005B6479">
              <w:t>燃油费</w:t>
            </w:r>
            <w:ins w:id="3900" w:author="ethink wang" w:date="2017-02-10T16:50:00Z">
              <w:r>
                <w:t>等</w:t>
              </w:r>
            </w:ins>
          </w:p>
          <w:p w14:paraId="6E8971C7" w14:textId="37D8EE6A" w:rsidR="005B6479" w:rsidRDefault="004C483F" w:rsidP="00B264BF">
            <w:ins w:id="3901" w:author="ethink wang" w:date="2017-02-10T16:50:00Z">
              <w:r>
                <w:rPr>
                  <w:rFonts w:hint="eastAsia"/>
                </w:rPr>
                <w:t>（</w:t>
              </w:r>
              <w:r>
                <w:rPr>
                  <w:rFonts w:hint="eastAsia"/>
                </w:rPr>
                <w:t>3</w:t>
              </w:r>
              <w:r>
                <w:rPr>
                  <w:rFonts w:hint="eastAsia"/>
                </w:rPr>
                <w:t>）</w:t>
              </w:r>
            </w:ins>
            <w:del w:id="3902" w:author="ethink wang" w:date="2017-02-10T16:50:00Z">
              <w:r w:rsidR="005B6479" w:rsidDel="004C483F">
                <w:rPr>
                  <w:rFonts w:hint="eastAsia"/>
                </w:rPr>
                <w:delText>空驶起收距离</w:delText>
              </w:r>
            </w:del>
            <w:ins w:id="3903" w:author="ethink wang" w:date="2017-02-10T16:50:00Z">
              <w:r>
                <w:rPr>
                  <w:rFonts w:hint="eastAsia"/>
                </w:rPr>
                <w:t>标准</w:t>
              </w:r>
              <w:r>
                <w:t>里程</w:t>
              </w:r>
            </w:ins>
            <w:r w:rsidR="005B6479">
              <w:rPr>
                <w:rFonts w:hint="eastAsia"/>
              </w:rPr>
              <w:t>：</w:t>
            </w:r>
            <w:del w:id="3904" w:author="ethink wang" w:date="2017-02-10T16:51:00Z">
              <w:r w:rsidR="005B6479" w:rsidDel="004C483F">
                <w:rPr>
                  <w:rFonts w:hint="eastAsia"/>
                </w:rPr>
                <w:delText>大于该距离的</w:delText>
              </w:r>
            </w:del>
            <w:ins w:id="3905" w:author="ethink wang" w:date="2017-02-10T16:51:00Z">
              <w:r>
                <w:rPr>
                  <w:rFonts w:hint="eastAsia"/>
                </w:rPr>
                <w:t>超过</w:t>
              </w:r>
              <w:r>
                <w:t>标准</w:t>
              </w:r>
            </w:ins>
            <w:r w:rsidR="005B6479">
              <w:lastRenderedPageBreak/>
              <w:t>里程</w:t>
            </w:r>
            <w:ins w:id="3906" w:author="ethink wang" w:date="2017-02-10T16:51:00Z">
              <w:r>
                <w:t>部分需</w:t>
              </w:r>
            </w:ins>
            <w:r w:rsidR="005B6479">
              <w:t>收取空驶费</w:t>
            </w:r>
          </w:p>
          <w:p w14:paraId="29DED1EF" w14:textId="07CC33F3" w:rsidR="005B6479" w:rsidRDefault="004C483F" w:rsidP="004C483F">
            <w:ins w:id="3907" w:author="ethink wang" w:date="2017-02-10T16:50:00Z">
              <w:r>
                <w:rPr>
                  <w:rFonts w:hint="eastAsia"/>
                </w:rPr>
                <w:t>（</w:t>
              </w:r>
              <w:r>
                <w:rPr>
                  <w:rFonts w:hint="eastAsia"/>
                </w:rPr>
                <w:t>4</w:t>
              </w:r>
              <w:r>
                <w:rPr>
                  <w:rFonts w:hint="eastAsia"/>
                </w:rPr>
                <w:t>）</w:t>
              </w:r>
            </w:ins>
            <w:r w:rsidR="005B6479">
              <w:t>空驶费</w:t>
            </w:r>
            <w:del w:id="3908" w:author="ethink wang" w:date="2017-02-10T16:51:00Z">
              <w:r w:rsidR="005B6479" w:rsidDel="004C483F">
                <w:delText>收取比</w:delText>
              </w:r>
            </w:del>
            <w:r w:rsidR="005B6479">
              <w:t>率</w:t>
            </w:r>
            <w:r w:rsidR="005B6479">
              <w:rPr>
                <w:rFonts w:hint="eastAsia"/>
              </w:rPr>
              <w:t>：</w:t>
            </w:r>
            <w:ins w:id="3909" w:author="ethink wang" w:date="2017-02-10T16:57:00Z">
              <w:r>
                <w:rPr>
                  <w:rFonts w:hint="eastAsia"/>
                </w:rPr>
                <w:t>空驶计价</w:t>
              </w:r>
            </w:ins>
            <w:r w:rsidR="005B6479">
              <w:rPr>
                <w:rFonts w:hint="eastAsia"/>
              </w:rPr>
              <w:t>以</w:t>
            </w:r>
            <w:ins w:id="3910" w:author="ethink wang" w:date="2017-02-10T16:57:00Z">
              <w:r>
                <w:t>续租价为基准</w:t>
              </w:r>
            </w:ins>
            <w:ins w:id="3911" w:author="ethink wang" w:date="2017-02-10T16:58:00Z">
              <w:r>
                <w:t>乘以空驶费率</w:t>
              </w:r>
            </w:ins>
            <w:del w:id="3912" w:author="ethink wang" w:date="2017-02-10T16:57:00Z">
              <w:r w:rsidR="005B6479" w:rsidDel="004C483F">
                <w:rPr>
                  <w:rFonts w:hint="eastAsia"/>
                </w:rPr>
                <w:delText>续租费</w:delText>
              </w:r>
              <w:r w:rsidR="005B6479" w:rsidDel="004C483F">
                <w:rPr>
                  <w:rFonts w:hint="eastAsia"/>
                </w:rPr>
                <w:delText>(</w:delText>
              </w:r>
              <w:r w:rsidR="005B6479" w:rsidDel="004C483F">
                <w:rPr>
                  <w:rFonts w:hint="eastAsia"/>
                </w:rPr>
                <w:delText>需收取空驶费里程的续租费</w:delText>
              </w:r>
              <w:r w:rsidR="005B6479" w:rsidDel="004C483F">
                <w:rPr>
                  <w:rFonts w:hint="eastAsia"/>
                </w:rPr>
                <w:delText>)</w:delText>
              </w:r>
              <w:r w:rsidR="005B6479" w:rsidDel="004C483F">
                <w:rPr>
                  <w:rFonts w:hint="eastAsia"/>
                </w:rPr>
                <w:delText>的百分比进行收取</w:delText>
              </w:r>
            </w:del>
            <w:r w:rsidR="005B6479">
              <w:rPr>
                <w:rFonts w:hint="eastAsia"/>
              </w:rPr>
              <w:t>，如：需收取空驶费的里程为</w:t>
            </w:r>
            <w:r w:rsidR="005B6479">
              <w:rPr>
                <w:rFonts w:hint="eastAsia"/>
              </w:rPr>
              <w:t>25</w:t>
            </w:r>
            <w:r w:rsidR="005B6479">
              <w:rPr>
                <w:rFonts w:hint="eastAsia"/>
              </w:rPr>
              <w:t>公里，续租</w:t>
            </w:r>
            <w:del w:id="3913" w:author="ethink wang" w:date="2017-02-10T16:58:00Z">
              <w:r w:rsidR="005B6479" w:rsidDel="004C483F">
                <w:rPr>
                  <w:rFonts w:hint="eastAsia"/>
                </w:rPr>
                <w:delText>费</w:delText>
              </w:r>
            </w:del>
            <w:ins w:id="3914" w:author="ethink wang" w:date="2017-02-10T16:58:00Z">
              <w:r>
                <w:rPr>
                  <w:rFonts w:hint="eastAsia"/>
                </w:rPr>
                <w:t>价</w:t>
              </w:r>
            </w:ins>
            <w:r w:rsidR="005B6479">
              <w:rPr>
                <w:rFonts w:hint="eastAsia"/>
              </w:rPr>
              <w:t>为</w:t>
            </w:r>
            <w:r w:rsidR="005B6479">
              <w:rPr>
                <w:rFonts w:hint="eastAsia"/>
              </w:rPr>
              <w:t>2</w:t>
            </w:r>
            <w:r w:rsidR="005B6479">
              <w:rPr>
                <w:rFonts w:hint="eastAsia"/>
              </w:rPr>
              <w:t>元</w:t>
            </w:r>
            <w:r w:rsidR="005B6479">
              <w:rPr>
                <w:rFonts w:hint="eastAsia"/>
              </w:rPr>
              <w:t>/</w:t>
            </w:r>
            <w:r w:rsidR="005B6479">
              <w:rPr>
                <w:rFonts w:hint="eastAsia"/>
              </w:rPr>
              <w:t>公里，空驶费</w:t>
            </w:r>
            <w:del w:id="3915" w:author="ethink wang" w:date="2017-02-10T16:59:00Z">
              <w:r w:rsidR="005B6479" w:rsidDel="004C483F">
                <w:rPr>
                  <w:rFonts w:hint="eastAsia"/>
                </w:rPr>
                <w:delText>收取比</w:delText>
              </w:r>
            </w:del>
            <w:r w:rsidR="005B6479">
              <w:rPr>
                <w:rFonts w:hint="eastAsia"/>
              </w:rPr>
              <w:t>率为</w:t>
            </w:r>
            <w:r w:rsidR="005B6479">
              <w:rPr>
                <w:rFonts w:hint="eastAsia"/>
              </w:rPr>
              <w:t>15</w:t>
            </w:r>
            <w:r w:rsidR="005B6479">
              <w:t>%</w:t>
            </w:r>
            <w:r w:rsidR="005B6479">
              <w:rPr>
                <w:rFonts w:hint="eastAsia"/>
              </w:rPr>
              <w:t>，</w:t>
            </w:r>
            <w:r w:rsidR="005B6479">
              <w:t>那么空驶费就等于</w:t>
            </w:r>
            <w:del w:id="3916" w:author="ethink wang" w:date="2017-02-10T16:59:00Z">
              <w:r w:rsidR="005B6479" w:rsidDel="004C483F">
                <w:rPr>
                  <w:rFonts w:hint="eastAsia"/>
                </w:rPr>
                <w:delText>15</w:delText>
              </w:r>
              <w:r w:rsidR="005B6479" w:rsidDel="004C483F">
                <w:delText>%*</w:delText>
              </w:r>
              <w:r w:rsidR="005B6479" w:rsidDel="004C483F">
                <w:rPr>
                  <w:rFonts w:hint="eastAsia"/>
                </w:rPr>
                <w:delText>(</w:delText>
              </w:r>
            </w:del>
            <w:r w:rsidR="005B6479">
              <w:rPr>
                <w:rFonts w:hint="eastAsia"/>
              </w:rPr>
              <w:t>25*</w:t>
            </w:r>
            <w:r w:rsidR="005B6479">
              <w:t>2</w:t>
            </w:r>
            <w:del w:id="3917" w:author="ethink wang" w:date="2017-02-10T16:59:00Z">
              <w:r w:rsidR="005B6479" w:rsidDel="004C483F">
                <w:rPr>
                  <w:rFonts w:hint="eastAsia"/>
                </w:rPr>
                <w:delText>)</w:delText>
              </w:r>
            </w:del>
            <w:ins w:id="3918" w:author="ethink wang" w:date="2017-02-10T16:59:00Z">
              <w:r>
                <w:rPr>
                  <w:rFonts w:hint="eastAsia"/>
                </w:rPr>
                <w:t>*</w:t>
              </w:r>
              <w:r>
                <w:t>15</w:t>
              </w:r>
              <w:r>
                <w:rPr>
                  <w:rFonts w:hint="eastAsia"/>
                </w:rPr>
                <w:t>%</w:t>
              </w:r>
            </w:ins>
          </w:p>
        </w:tc>
        <w:tc>
          <w:tcPr>
            <w:tcW w:w="2302" w:type="dxa"/>
            <w:vAlign w:val="center"/>
          </w:tcPr>
          <w:p w14:paraId="6428945D" w14:textId="77777777" w:rsidR="005B6479" w:rsidRDefault="005B6479" w:rsidP="005836B4"/>
        </w:tc>
      </w:tr>
      <w:tr w:rsidR="005B6479" w14:paraId="40605BBC" w14:textId="77777777" w:rsidTr="005836B4">
        <w:trPr>
          <w:trHeight w:val="729"/>
        </w:trPr>
        <w:tc>
          <w:tcPr>
            <w:tcW w:w="1387" w:type="dxa"/>
            <w:vMerge/>
            <w:vAlign w:val="center"/>
          </w:tcPr>
          <w:p w14:paraId="7767F028" w14:textId="77777777" w:rsidR="005B6479" w:rsidRDefault="005B6479" w:rsidP="005836B4">
            <w:pPr>
              <w:jc w:val="center"/>
              <w:rPr>
                <w:rFonts w:asciiTheme="minorEastAsia" w:hAnsiTheme="minorEastAsia"/>
              </w:rPr>
            </w:pPr>
          </w:p>
        </w:tc>
        <w:tc>
          <w:tcPr>
            <w:tcW w:w="1116" w:type="dxa"/>
            <w:vAlign w:val="center"/>
          </w:tcPr>
          <w:p w14:paraId="697538FF" w14:textId="77777777" w:rsidR="005B6479" w:rsidRDefault="005B6479" w:rsidP="00B823DD">
            <w:r>
              <w:rPr>
                <w:rFonts w:hint="eastAsia"/>
              </w:rPr>
              <w:t>保存</w:t>
            </w:r>
          </w:p>
        </w:tc>
        <w:tc>
          <w:tcPr>
            <w:tcW w:w="5157" w:type="dxa"/>
            <w:vAlign w:val="center"/>
          </w:tcPr>
          <w:p w14:paraId="51188240" w14:textId="4DE5A1C6" w:rsidR="005B6479" w:rsidRDefault="005B6479" w:rsidP="00B264BF">
            <w:r>
              <w:rPr>
                <w:rFonts w:hint="eastAsia"/>
              </w:rPr>
              <w:t>点击，保存规则，成功后，返回上一页，同时浮窗提示文案“新增规则成功”，规则新增成功后，即处于启用状态</w:t>
            </w:r>
            <w:r w:rsidR="00C96369">
              <w:rPr>
                <w:rFonts w:hint="eastAsia"/>
              </w:rPr>
              <w:t>，同时产生一条操作</w:t>
            </w:r>
            <w:r w:rsidR="00975D62">
              <w:rPr>
                <w:rFonts w:hint="eastAsia"/>
              </w:rPr>
              <w:t>类型</w:t>
            </w:r>
            <w:r w:rsidR="00C96369">
              <w:rPr>
                <w:rFonts w:hint="eastAsia"/>
              </w:rPr>
              <w:t>为“新增操作”的历史记录</w:t>
            </w:r>
          </w:p>
        </w:tc>
        <w:tc>
          <w:tcPr>
            <w:tcW w:w="2302" w:type="dxa"/>
            <w:vAlign w:val="center"/>
          </w:tcPr>
          <w:p w14:paraId="3449B581" w14:textId="2DB85693" w:rsidR="005B6479" w:rsidRDefault="005B6479" w:rsidP="005836B4">
            <w:r>
              <w:rPr>
                <w:rFonts w:hint="eastAsia"/>
              </w:rPr>
              <w:t>1</w:t>
            </w:r>
            <w:del w:id="3919" w:author="ethink wang" w:date="2017-02-10T17:00:00Z">
              <w:r w:rsidDel="004C483F">
                <w:rPr>
                  <w:rFonts w:hint="eastAsia"/>
                </w:rPr>
                <w:delText xml:space="preserve"> </w:delText>
              </w:r>
            </w:del>
            <w:ins w:id="3920" w:author="ethink wang" w:date="2017-02-10T17:00:00Z">
              <w:r w:rsidR="004C483F">
                <w:rPr>
                  <w:rFonts w:hint="eastAsia"/>
                </w:rPr>
                <w:t>、</w:t>
              </w:r>
            </w:ins>
            <w:r>
              <w:rPr>
                <w:rFonts w:hint="eastAsia"/>
              </w:rPr>
              <w:t>执行保存操作时，需检测所有必填项是否已填写，若未填写，则保存失败，同时浮窗提示文案“</w:t>
            </w:r>
            <w:r w:rsidR="004819AA">
              <w:rPr>
                <w:rFonts w:hint="eastAsia"/>
              </w:rPr>
              <w:t>请输入</w:t>
            </w:r>
            <w:r>
              <w:rPr>
                <w:rFonts w:hint="eastAsia"/>
              </w:rPr>
              <w:t>完整信息”，并</w:t>
            </w:r>
            <w:del w:id="3921" w:author="ethink wang" w:date="2017-02-10T17:01:00Z">
              <w:r w:rsidDel="004C483F">
                <w:rPr>
                  <w:rFonts w:hint="eastAsia"/>
                </w:rPr>
                <w:delText>能</w:delText>
              </w:r>
            </w:del>
            <w:r>
              <w:rPr>
                <w:rFonts w:hint="eastAsia"/>
              </w:rPr>
              <w:t>在未填写的文本框下使用红色字体标出，格式为“</w:t>
            </w:r>
            <w:r w:rsidR="004819AA">
              <w:rPr>
                <w:rFonts w:hint="eastAsia"/>
              </w:rPr>
              <w:t>请输入【内容项名称】</w:t>
            </w:r>
            <w:r>
              <w:rPr>
                <w:rFonts w:hint="eastAsia"/>
              </w:rPr>
              <w:t>”，如：“</w:t>
            </w:r>
            <w:r w:rsidR="004819AA">
              <w:rPr>
                <w:rFonts w:hint="eastAsia"/>
              </w:rPr>
              <w:t>请输入</w:t>
            </w:r>
            <w:r>
              <w:rPr>
                <w:rFonts w:hint="eastAsia"/>
              </w:rPr>
              <w:t>起租里程”“</w:t>
            </w:r>
            <w:r w:rsidR="004819AA">
              <w:rPr>
                <w:rFonts w:hint="eastAsia"/>
              </w:rPr>
              <w:t>请输入</w:t>
            </w:r>
            <w:r>
              <w:rPr>
                <w:rFonts w:hint="eastAsia"/>
              </w:rPr>
              <w:t>燃油附加”“</w:t>
            </w:r>
            <w:r w:rsidR="004819AA">
              <w:rPr>
                <w:rFonts w:hint="eastAsia"/>
              </w:rPr>
              <w:t>请输入</w:t>
            </w:r>
            <w:r>
              <w:rPr>
                <w:rFonts w:hint="eastAsia"/>
              </w:rPr>
              <w:t>起租价”等等</w:t>
            </w:r>
          </w:p>
          <w:p w14:paraId="0AC4F10E" w14:textId="17BBE701" w:rsidR="005B6479" w:rsidRDefault="005B6479" w:rsidP="005836B4">
            <w:r>
              <w:rPr>
                <w:rFonts w:hint="eastAsia"/>
              </w:rPr>
              <w:t>2</w:t>
            </w:r>
            <w:del w:id="3922" w:author="ethink wang" w:date="2017-02-10T17:01:00Z">
              <w:r w:rsidDel="004C483F">
                <w:rPr>
                  <w:rFonts w:hint="eastAsia"/>
                </w:rPr>
                <w:delText xml:space="preserve"> </w:delText>
              </w:r>
            </w:del>
            <w:ins w:id="3923" w:author="ethink wang" w:date="2017-02-10T17:01:00Z">
              <w:r w:rsidR="004C483F">
                <w:rPr>
                  <w:rFonts w:hint="eastAsia"/>
                </w:rPr>
                <w:t>、</w:t>
              </w:r>
            </w:ins>
            <w:r>
              <w:rPr>
                <w:rFonts w:hint="eastAsia"/>
              </w:rPr>
              <w:t>执行保存操作时，需检测所选城市是否已经有计费规则，若有，则保存失败，浮窗提示文案“该城市已有计费规则，无法新增”</w:t>
            </w:r>
          </w:p>
        </w:tc>
      </w:tr>
      <w:tr w:rsidR="005B6479" w14:paraId="5BCA339A" w14:textId="77777777" w:rsidTr="005836B4">
        <w:trPr>
          <w:trHeight w:val="729"/>
        </w:trPr>
        <w:tc>
          <w:tcPr>
            <w:tcW w:w="1387" w:type="dxa"/>
            <w:vMerge/>
            <w:vAlign w:val="center"/>
          </w:tcPr>
          <w:p w14:paraId="4BAC173C" w14:textId="77777777" w:rsidR="005B6479" w:rsidRDefault="005B6479" w:rsidP="005836B4">
            <w:pPr>
              <w:jc w:val="center"/>
              <w:rPr>
                <w:rFonts w:asciiTheme="minorEastAsia" w:hAnsiTheme="minorEastAsia"/>
              </w:rPr>
            </w:pPr>
          </w:p>
        </w:tc>
        <w:tc>
          <w:tcPr>
            <w:tcW w:w="1116" w:type="dxa"/>
            <w:vAlign w:val="center"/>
          </w:tcPr>
          <w:p w14:paraId="24042DC5" w14:textId="77777777" w:rsidR="005B6479" w:rsidRDefault="005B6479" w:rsidP="00B823DD">
            <w:r>
              <w:rPr>
                <w:rFonts w:hint="eastAsia"/>
              </w:rPr>
              <w:t>取消</w:t>
            </w:r>
          </w:p>
        </w:tc>
        <w:tc>
          <w:tcPr>
            <w:tcW w:w="5157" w:type="dxa"/>
            <w:vAlign w:val="center"/>
          </w:tcPr>
          <w:p w14:paraId="4F5C914B" w14:textId="77777777" w:rsidR="005B6479" w:rsidRDefault="005B6479" w:rsidP="00B264BF">
            <w:r>
              <w:rPr>
                <w:rFonts w:hint="eastAsia"/>
              </w:rPr>
              <w:t>点击返回上一页面，不做改变</w:t>
            </w:r>
          </w:p>
        </w:tc>
        <w:tc>
          <w:tcPr>
            <w:tcW w:w="2302" w:type="dxa"/>
            <w:vAlign w:val="center"/>
          </w:tcPr>
          <w:p w14:paraId="2D3EC2F6" w14:textId="77777777" w:rsidR="005B6479" w:rsidRDefault="005B6479" w:rsidP="005836B4"/>
        </w:tc>
      </w:tr>
      <w:tr w:rsidR="005E424A" w14:paraId="1CFA3BA5" w14:textId="77777777" w:rsidTr="005836B4">
        <w:trPr>
          <w:trHeight w:val="729"/>
        </w:trPr>
        <w:tc>
          <w:tcPr>
            <w:tcW w:w="1387" w:type="dxa"/>
            <w:vAlign w:val="center"/>
          </w:tcPr>
          <w:p w14:paraId="772A8BC9" w14:textId="77777777" w:rsidR="005E424A" w:rsidRDefault="005E424A" w:rsidP="005836B4">
            <w:pPr>
              <w:jc w:val="center"/>
              <w:rPr>
                <w:rFonts w:asciiTheme="minorEastAsia" w:hAnsiTheme="minorEastAsia"/>
              </w:rPr>
            </w:pPr>
            <w:r>
              <w:rPr>
                <w:rFonts w:asciiTheme="minorEastAsia" w:hAnsiTheme="minorEastAsia" w:hint="eastAsia"/>
              </w:rPr>
              <w:t>Ⅴ</w:t>
            </w:r>
            <w:r>
              <w:rPr>
                <w:rFonts w:hint="eastAsia"/>
              </w:rPr>
              <w:t>-</w:t>
            </w:r>
            <w:r>
              <w:t>B-05</w:t>
            </w:r>
            <w:r>
              <w:rPr>
                <w:rFonts w:hint="eastAsia"/>
              </w:rPr>
              <w:t>-</w:t>
            </w:r>
            <w:r>
              <w:t>02</w:t>
            </w:r>
          </w:p>
        </w:tc>
        <w:tc>
          <w:tcPr>
            <w:tcW w:w="1116" w:type="dxa"/>
            <w:vAlign w:val="center"/>
          </w:tcPr>
          <w:p w14:paraId="36418CFD" w14:textId="77777777" w:rsidR="005E424A" w:rsidRDefault="005E424A" w:rsidP="00B823DD">
            <w:r>
              <w:rPr>
                <w:rFonts w:hint="eastAsia"/>
              </w:rPr>
              <w:t>说明</w:t>
            </w:r>
          </w:p>
        </w:tc>
        <w:tc>
          <w:tcPr>
            <w:tcW w:w="5157" w:type="dxa"/>
            <w:vAlign w:val="center"/>
          </w:tcPr>
          <w:p w14:paraId="1E99E2BD" w14:textId="77777777" w:rsidR="004C483F" w:rsidRDefault="005E424A" w:rsidP="00B264BF">
            <w:pPr>
              <w:rPr>
                <w:ins w:id="3924" w:author="ethink wang" w:date="2017-02-10T17:02:00Z"/>
              </w:rPr>
            </w:pPr>
            <w:r>
              <w:rPr>
                <w:rFonts w:hint="eastAsia"/>
              </w:rPr>
              <w:t>默认加载已有信息。</w:t>
            </w:r>
          </w:p>
          <w:p w14:paraId="0BCAA034" w14:textId="48701B8C" w:rsidR="005E424A" w:rsidRDefault="004C483F" w:rsidP="00B264BF">
            <w:ins w:id="3925" w:author="ethink wang" w:date="2017-02-10T17:03:00Z">
              <w:r>
                <w:rPr>
                  <w:rFonts w:hint="eastAsia"/>
                </w:rPr>
                <w:t>1</w:t>
              </w:r>
              <w:r>
                <w:rPr>
                  <w:rFonts w:hint="eastAsia"/>
                </w:rPr>
                <w:t>、</w:t>
              </w:r>
            </w:ins>
            <w:r w:rsidR="005E424A">
              <w:rPr>
                <w:rFonts w:hint="eastAsia"/>
              </w:rPr>
              <w:t>“城市名称”不可更改，其他选项填写规则及保存规则参照新增。</w:t>
            </w:r>
          </w:p>
          <w:p w14:paraId="777099A5" w14:textId="56C95BB7" w:rsidR="005E424A" w:rsidRDefault="004C483F" w:rsidP="00B264BF">
            <w:ins w:id="3926" w:author="ethink wang" w:date="2017-02-10T17:02:00Z">
              <w:r>
                <w:rPr>
                  <w:rFonts w:hint="eastAsia"/>
                </w:rPr>
                <w:lastRenderedPageBreak/>
                <w:t>2</w:t>
              </w:r>
              <w:r>
                <w:rPr>
                  <w:rFonts w:hint="eastAsia"/>
                </w:rPr>
                <w:t>、</w:t>
              </w:r>
            </w:ins>
            <w:r w:rsidR="005E424A">
              <w:t>保存成功后</w:t>
            </w:r>
            <w:r w:rsidR="005E424A">
              <w:rPr>
                <w:rFonts w:hint="eastAsia"/>
              </w:rPr>
              <w:t>，立即生效，同时生成一条历史记录。</w:t>
            </w:r>
          </w:p>
        </w:tc>
        <w:tc>
          <w:tcPr>
            <w:tcW w:w="2302" w:type="dxa"/>
            <w:vAlign w:val="center"/>
          </w:tcPr>
          <w:p w14:paraId="35C335F8" w14:textId="77777777" w:rsidR="005E424A" w:rsidRDefault="005E424A" w:rsidP="005836B4"/>
        </w:tc>
      </w:tr>
      <w:tr w:rsidR="00B639AC" w14:paraId="7396E1DD" w14:textId="77777777" w:rsidTr="005836B4">
        <w:trPr>
          <w:trHeight w:val="729"/>
        </w:trPr>
        <w:tc>
          <w:tcPr>
            <w:tcW w:w="1387" w:type="dxa"/>
            <w:vAlign w:val="center"/>
          </w:tcPr>
          <w:p w14:paraId="46CEE688" w14:textId="77777777" w:rsidR="00B639AC" w:rsidRDefault="00B639AC" w:rsidP="005836B4">
            <w:pPr>
              <w:jc w:val="center"/>
              <w:rPr>
                <w:rFonts w:asciiTheme="minorEastAsia" w:hAnsiTheme="minorEastAsia"/>
              </w:rPr>
            </w:pPr>
            <w:r>
              <w:rPr>
                <w:rFonts w:asciiTheme="minorEastAsia" w:hAnsiTheme="minorEastAsia" w:hint="eastAsia"/>
              </w:rPr>
              <w:t>Ⅴ</w:t>
            </w:r>
            <w:r>
              <w:rPr>
                <w:rFonts w:hint="eastAsia"/>
              </w:rPr>
              <w:t>-</w:t>
            </w:r>
            <w:r>
              <w:t>B-05</w:t>
            </w:r>
            <w:r>
              <w:rPr>
                <w:rFonts w:hint="eastAsia"/>
              </w:rPr>
              <w:t>-</w:t>
            </w:r>
            <w:r>
              <w:t>03</w:t>
            </w:r>
          </w:p>
        </w:tc>
        <w:tc>
          <w:tcPr>
            <w:tcW w:w="1116" w:type="dxa"/>
            <w:vAlign w:val="center"/>
          </w:tcPr>
          <w:p w14:paraId="0A6ED516" w14:textId="77777777" w:rsidR="00B639AC" w:rsidRDefault="00B639AC" w:rsidP="00B823DD">
            <w:r>
              <w:rPr>
                <w:rFonts w:hint="eastAsia"/>
              </w:rPr>
              <w:t>说明</w:t>
            </w:r>
          </w:p>
        </w:tc>
        <w:tc>
          <w:tcPr>
            <w:tcW w:w="5157" w:type="dxa"/>
            <w:vAlign w:val="center"/>
          </w:tcPr>
          <w:p w14:paraId="0FDDACD8" w14:textId="77777777" w:rsidR="004C483F" w:rsidRDefault="00B639AC" w:rsidP="00B264BF">
            <w:pPr>
              <w:rPr>
                <w:ins w:id="3927" w:author="ethink wang" w:date="2017-02-10T17:03:00Z"/>
              </w:rPr>
            </w:pPr>
            <w:r>
              <w:rPr>
                <w:rFonts w:hint="eastAsia"/>
              </w:rPr>
              <w:t>字段入列表，不赘述。</w:t>
            </w:r>
          </w:p>
          <w:p w14:paraId="58F17320" w14:textId="60BFE45B" w:rsidR="00B639AC" w:rsidRDefault="00B639AC" w:rsidP="00B264BF">
            <w:r>
              <w:rPr>
                <w:rFonts w:hint="eastAsia"/>
              </w:rPr>
              <w:t>记录历史的</w:t>
            </w:r>
            <w:r w:rsidR="00712B17">
              <w:rPr>
                <w:rFonts w:hint="eastAsia"/>
              </w:rPr>
              <w:t>计费</w:t>
            </w:r>
            <w:r>
              <w:rPr>
                <w:rFonts w:hint="eastAsia"/>
              </w:rPr>
              <w:t>规则，并记录操作类型、操作人和操作时间。操作时间精确到分</w:t>
            </w:r>
            <w:ins w:id="3928" w:author="ethink wang" w:date="2017-02-10T17:03:00Z">
              <w:r w:rsidR="004C483F">
                <w:rPr>
                  <w:rFonts w:hint="eastAsia"/>
                </w:rPr>
                <w:t>，具体参见公共规则</w:t>
              </w:r>
            </w:ins>
            <w:r>
              <w:rPr>
                <w:rFonts w:hint="eastAsia"/>
              </w:rPr>
              <w:t>。</w:t>
            </w:r>
          </w:p>
        </w:tc>
        <w:tc>
          <w:tcPr>
            <w:tcW w:w="2302" w:type="dxa"/>
            <w:vAlign w:val="center"/>
          </w:tcPr>
          <w:p w14:paraId="41DA6D10" w14:textId="6E67291A" w:rsidR="00B639AC" w:rsidRDefault="00C96369" w:rsidP="005836B4">
            <w:r>
              <w:rPr>
                <w:rFonts w:hint="eastAsia"/>
              </w:rPr>
              <w:t>需注意，新增规则也会生成历史记录</w:t>
            </w:r>
          </w:p>
        </w:tc>
      </w:tr>
    </w:tbl>
    <w:p w14:paraId="7E63E06E" w14:textId="77777777" w:rsidR="009F38DA" w:rsidRDefault="009F38DA" w:rsidP="006E1CFC">
      <w:pPr>
        <w:pStyle w:val="4"/>
      </w:pPr>
      <w:bookmarkStart w:id="3929" w:name="_Toc474764569"/>
      <w:r>
        <w:t>交接班规则</w:t>
      </w:r>
      <w:bookmarkEnd w:id="3929"/>
    </w:p>
    <w:p w14:paraId="58A5D39F" w14:textId="77777777" w:rsidR="004F6D2B" w:rsidRDefault="004F6D2B" w:rsidP="004F6D2B">
      <w:pPr>
        <w:pStyle w:val="5"/>
      </w:pPr>
      <w:r>
        <w:t>用例描述</w:t>
      </w:r>
    </w:p>
    <w:p w14:paraId="6CB457BF" w14:textId="77777777" w:rsidR="00873FFC" w:rsidRPr="00873FFC" w:rsidRDefault="00483ED0" w:rsidP="00873FFC">
      <w:r>
        <w:rPr>
          <w:rFonts w:hint="eastAsia"/>
        </w:rPr>
        <w:t xml:space="preserve">  </w:t>
      </w:r>
      <w:r>
        <w:rPr>
          <w:rFonts w:hint="eastAsia"/>
        </w:rPr>
        <w:t>以城市维度设置司机交接班时的自主交接时限和人工指派时限。每个城市只有一个交接班规则。</w:t>
      </w:r>
    </w:p>
    <w:p w14:paraId="5D97242F"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2B95F1C6" w14:textId="77777777" w:rsidTr="005836B4">
        <w:trPr>
          <w:trHeight w:val="567"/>
        </w:trPr>
        <w:tc>
          <w:tcPr>
            <w:tcW w:w="1387" w:type="dxa"/>
            <w:shd w:val="clear" w:color="auto" w:fill="D9D9D9" w:themeFill="background1" w:themeFillShade="D9"/>
            <w:vAlign w:val="center"/>
          </w:tcPr>
          <w:p w14:paraId="0A540B33"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553E5B20"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543AABEC"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69E259A5" w14:textId="77777777" w:rsidR="003A741D" w:rsidRPr="00753787" w:rsidRDefault="003A741D" w:rsidP="005836B4">
            <w:pPr>
              <w:ind w:leftChars="-253" w:left="-531"/>
              <w:jc w:val="center"/>
              <w:rPr>
                <w:b/>
              </w:rPr>
            </w:pPr>
            <w:r>
              <w:rPr>
                <w:rFonts w:hint="eastAsia"/>
                <w:b/>
              </w:rPr>
              <w:t>异常处理</w:t>
            </w:r>
          </w:p>
        </w:tc>
      </w:tr>
      <w:tr w:rsidR="00DF19C5" w14:paraId="3DF6BE70" w14:textId="77777777" w:rsidTr="005836B4">
        <w:trPr>
          <w:trHeight w:val="729"/>
        </w:trPr>
        <w:tc>
          <w:tcPr>
            <w:tcW w:w="1387" w:type="dxa"/>
            <w:vMerge w:val="restart"/>
            <w:vAlign w:val="center"/>
          </w:tcPr>
          <w:p w14:paraId="326902CF" w14:textId="77777777" w:rsidR="00DF19C5" w:rsidRDefault="00DF19C5" w:rsidP="00483ED0">
            <w:pPr>
              <w:jc w:val="center"/>
            </w:pPr>
            <w:r>
              <w:rPr>
                <w:rFonts w:asciiTheme="minorEastAsia" w:hAnsiTheme="minorEastAsia" w:hint="eastAsia"/>
              </w:rPr>
              <w:t>Ⅴ</w:t>
            </w:r>
            <w:r>
              <w:rPr>
                <w:rFonts w:hint="eastAsia"/>
              </w:rPr>
              <w:t>-</w:t>
            </w:r>
            <w:r>
              <w:t>B-06</w:t>
            </w:r>
          </w:p>
        </w:tc>
        <w:tc>
          <w:tcPr>
            <w:tcW w:w="1116" w:type="dxa"/>
            <w:vAlign w:val="center"/>
          </w:tcPr>
          <w:p w14:paraId="019D9CCA" w14:textId="77777777" w:rsidR="00DF19C5" w:rsidRDefault="00DF19C5" w:rsidP="005836B4">
            <w:r>
              <w:rPr>
                <w:rFonts w:hint="eastAsia"/>
              </w:rPr>
              <w:t>查询</w:t>
            </w:r>
          </w:p>
        </w:tc>
        <w:tc>
          <w:tcPr>
            <w:tcW w:w="5157" w:type="dxa"/>
            <w:vAlign w:val="center"/>
          </w:tcPr>
          <w:p w14:paraId="6316C055" w14:textId="77777777" w:rsidR="004C483F" w:rsidRDefault="00DF19C5" w:rsidP="005836B4">
            <w:pPr>
              <w:rPr>
                <w:ins w:id="3930" w:author="ethink wang" w:date="2017-02-10T17:05:00Z"/>
              </w:rPr>
            </w:pPr>
            <w:r>
              <w:rPr>
                <w:rFonts w:hint="eastAsia"/>
              </w:rPr>
              <w:t>查询条件为“城市名称”，采用联想输入框，城市数据为</w:t>
            </w:r>
            <w:del w:id="3931" w:author="ethink wang" w:date="2017-02-10T17:05:00Z">
              <w:r w:rsidDel="004C483F">
                <w:rPr>
                  <w:rFonts w:hint="eastAsia"/>
                </w:rPr>
                <w:delText>一有</w:delText>
              </w:r>
            </w:del>
            <w:ins w:id="3932" w:author="ethink wang" w:date="2017-02-10T17:05:00Z">
              <w:r w:rsidR="004C483F">
                <w:rPr>
                  <w:rFonts w:hint="eastAsia"/>
                </w:rPr>
                <w:t>创建</w:t>
              </w:r>
            </w:ins>
            <w:r>
              <w:rPr>
                <w:rFonts w:hint="eastAsia"/>
              </w:rPr>
              <w:t>交接班规则的城市；</w:t>
            </w:r>
          </w:p>
          <w:p w14:paraId="16949FD7" w14:textId="7ADD7091" w:rsidR="00DF19C5" w:rsidRPr="00F0182A" w:rsidRDefault="00DF19C5" w:rsidP="005836B4">
            <w:r>
              <w:rPr>
                <w:rFonts w:hint="eastAsia"/>
              </w:rPr>
              <w:t>点击查询在列表中显示符合查询条件的规则</w:t>
            </w:r>
          </w:p>
        </w:tc>
        <w:tc>
          <w:tcPr>
            <w:tcW w:w="2302" w:type="dxa"/>
            <w:vAlign w:val="center"/>
          </w:tcPr>
          <w:p w14:paraId="5EC4C642" w14:textId="77777777" w:rsidR="00DF19C5" w:rsidRPr="00054E2A" w:rsidRDefault="00DF19C5" w:rsidP="005836B4"/>
        </w:tc>
      </w:tr>
      <w:tr w:rsidR="00DF19C5" w14:paraId="7DE8080E" w14:textId="77777777" w:rsidTr="005836B4">
        <w:trPr>
          <w:trHeight w:val="729"/>
        </w:trPr>
        <w:tc>
          <w:tcPr>
            <w:tcW w:w="1387" w:type="dxa"/>
            <w:vMerge/>
            <w:vAlign w:val="center"/>
          </w:tcPr>
          <w:p w14:paraId="3DF4926C" w14:textId="77777777" w:rsidR="00DF19C5" w:rsidRDefault="00DF19C5" w:rsidP="005836B4">
            <w:pPr>
              <w:jc w:val="center"/>
              <w:rPr>
                <w:rFonts w:asciiTheme="minorEastAsia" w:hAnsiTheme="minorEastAsia"/>
              </w:rPr>
            </w:pPr>
          </w:p>
        </w:tc>
        <w:tc>
          <w:tcPr>
            <w:tcW w:w="1116" w:type="dxa"/>
            <w:vAlign w:val="center"/>
          </w:tcPr>
          <w:p w14:paraId="6AA21ADD" w14:textId="77777777" w:rsidR="00DF19C5" w:rsidRDefault="00DF19C5" w:rsidP="005836B4">
            <w:r>
              <w:t>列表</w:t>
            </w:r>
          </w:p>
        </w:tc>
        <w:tc>
          <w:tcPr>
            <w:tcW w:w="5157" w:type="dxa"/>
            <w:vAlign w:val="center"/>
          </w:tcPr>
          <w:p w14:paraId="1C3455E7" w14:textId="77777777" w:rsidR="004C483F" w:rsidRDefault="00DF19C5" w:rsidP="005836B4">
            <w:pPr>
              <w:rPr>
                <w:ins w:id="3933" w:author="ethink wang" w:date="2017-02-10T17:05:00Z"/>
              </w:rPr>
            </w:pPr>
            <w:r>
              <w:t>字段如原型</w:t>
            </w:r>
            <w:r>
              <w:rPr>
                <w:rFonts w:hint="eastAsia"/>
              </w:rPr>
              <w:t>。</w:t>
            </w:r>
          </w:p>
          <w:p w14:paraId="33C2A305" w14:textId="706F9BEB" w:rsidR="004C483F" w:rsidRDefault="004C483F" w:rsidP="005836B4">
            <w:pPr>
              <w:rPr>
                <w:ins w:id="3934" w:author="ethink wang" w:date="2017-02-10T17:05:00Z"/>
              </w:rPr>
            </w:pPr>
            <w:ins w:id="3935" w:author="ethink wang" w:date="2017-02-10T17:05:00Z">
              <w:r>
                <w:rPr>
                  <w:rFonts w:hint="eastAsia"/>
                </w:rPr>
                <w:t>（</w:t>
              </w:r>
              <w:r>
                <w:rPr>
                  <w:rFonts w:hint="eastAsia"/>
                </w:rPr>
                <w:t>1</w:t>
              </w:r>
              <w:r>
                <w:rPr>
                  <w:rFonts w:hint="eastAsia"/>
                </w:rPr>
                <w:t>）</w:t>
              </w:r>
            </w:ins>
            <w:r w:rsidR="00DF19C5">
              <w:rPr>
                <w:rFonts w:hint="eastAsia"/>
              </w:rPr>
              <w:t>“</w:t>
            </w:r>
            <w:del w:id="3936" w:author="ethink wang" w:date="2017-02-10T17:08:00Z">
              <w:r w:rsidR="00DF19C5" w:rsidDel="004C483F">
                <w:rPr>
                  <w:rFonts w:hint="eastAsia"/>
                </w:rPr>
                <w:delText>最后</w:delText>
              </w:r>
            </w:del>
            <w:r w:rsidR="00DF19C5">
              <w:rPr>
                <w:rFonts w:hint="eastAsia"/>
              </w:rPr>
              <w:t>更新时间”为最后编辑保存成功的时间。</w:t>
            </w:r>
          </w:p>
          <w:p w14:paraId="67ED841F" w14:textId="32A7FE8D" w:rsidR="00DF19C5" w:rsidRPr="003B0482" w:rsidRDefault="004C483F" w:rsidP="005836B4">
            <w:ins w:id="3937" w:author="ethink wang" w:date="2017-02-10T17:05:00Z">
              <w:r>
                <w:rPr>
                  <w:rFonts w:hint="eastAsia"/>
                </w:rPr>
                <w:t>（</w:t>
              </w:r>
              <w:r>
                <w:rPr>
                  <w:rFonts w:hint="eastAsia"/>
                </w:rPr>
                <w:t>2</w:t>
              </w:r>
              <w:r>
                <w:rPr>
                  <w:rFonts w:hint="eastAsia"/>
                </w:rPr>
                <w:t>）</w:t>
              </w:r>
            </w:ins>
            <w:r w:rsidR="00DF19C5">
              <w:rPr>
                <w:rFonts w:hint="eastAsia"/>
              </w:rPr>
              <w:t>列表初始化加载所有已有的交接班规则，按照更新时间的时间倒序排列</w:t>
            </w:r>
          </w:p>
        </w:tc>
        <w:tc>
          <w:tcPr>
            <w:tcW w:w="2302" w:type="dxa"/>
            <w:vAlign w:val="center"/>
          </w:tcPr>
          <w:p w14:paraId="1DF2926C" w14:textId="77777777" w:rsidR="00DF19C5" w:rsidRPr="00054E2A" w:rsidRDefault="00DF19C5" w:rsidP="005836B4"/>
        </w:tc>
      </w:tr>
      <w:tr w:rsidR="00DF19C5" w14:paraId="15B5768E" w14:textId="77777777" w:rsidTr="005836B4">
        <w:trPr>
          <w:trHeight w:val="729"/>
        </w:trPr>
        <w:tc>
          <w:tcPr>
            <w:tcW w:w="1387" w:type="dxa"/>
            <w:vMerge/>
            <w:vAlign w:val="center"/>
          </w:tcPr>
          <w:p w14:paraId="498A0496" w14:textId="77777777" w:rsidR="00DF19C5" w:rsidRDefault="00DF19C5" w:rsidP="005836B4">
            <w:pPr>
              <w:jc w:val="center"/>
              <w:rPr>
                <w:rFonts w:asciiTheme="minorEastAsia" w:hAnsiTheme="minorEastAsia"/>
              </w:rPr>
            </w:pPr>
          </w:p>
        </w:tc>
        <w:tc>
          <w:tcPr>
            <w:tcW w:w="1116" w:type="dxa"/>
            <w:vAlign w:val="center"/>
          </w:tcPr>
          <w:p w14:paraId="4EDEBFF0" w14:textId="77777777" w:rsidR="00DF19C5" w:rsidRDefault="00DF19C5" w:rsidP="005836B4">
            <w:r>
              <w:t>新增</w:t>
            </w:r>
          </w:p>
        </w:tc>
        <w:tc>
          <w:tcPr>
            <w:tcW w:w="5157" w:type="dxa"/>
            <w:vAlign w:val="center"/>
          </w:tcPr>
          <w:p w14:paraId="52764509" w14:textId="77777777" w:rsidR="00DF19C5" w:rsidRDefault="00DF19C5" w:rsidP="005836B4">
            <w:r>
              <w:t>点击弹出</w:t>
            </w:r>
            <w:r>
              <w:rPr>
                <w:rFonts w:hint="eastAsia"/>
              </w:rPr>
              <w:t>“新增交接班规则”弹窗</w:t>
            </w:r>
          </w:p>
        </w:tc>
        <w:tc>
          <w:tcPr>
            <w:tcW w:w="2302" w:type="dxa"/>
            <w:vAlign w:val="center"/>
          </w:tcPr>
          <w:p w14:paraId="1E4344DC" w14:textId="77777777" w:rsidR="00DF19C5" w:rsidRPr="00054E2A" w:rsidRDefault="00DF19C5" w:rsidP="005836B4"/>
        </w:tc>
      </w:tr>
      <w:tr w:rsidR="00DF19C5" w14:paraId="25A3C44F" w14:textId="77777777" w:rsidTr="005836B4">
        <w:trPr>
          <w:trHeight w:val="729"/>
        </w:trPr>
        <w:tc>
          <w:tcPr>
            <w:tcW w:w="1387" w:type="dxa"/>
            <w:vMerge/>
            <w:vAlign w:val="center"/>
          </w:tcPr>
          <w:p w14:paraId="6D91D5C3" w14:textId="77777777" w:rsidR="00DF19C5" w:rsidRDefault="00DF19C5" w:rsidP="005836B4">
            <w:pPr>
              <w:jc w:val="center"/>
              <w:rPr>
                <w:rFonts w:asciiTheme="minorEastAsia" w:hAnsiTheme="minorEastAsia"/>
              </w:rPr>
            </w:pPr>
          </w:p>
        </w:tc>
        <w:tc>
          <w:tcPr>
            <w:tcW w:w="1116" w:type="dxa"/>
            <w:vAlign w:val="center"/>
          </w:tcPr>
          <w:p w14:paraId="0EC2922E" w14:textId="77777777" w:rsidR="00DF19C5" w:rsidRDefault="00DF19C5" w:rsidP="005836B4">
            <w:r>
              <w:t>修改</w:t>
            </w:r>
          </w:p>
        </w:tc>
        <w:tc>
          <w:tcPr>
            <w:tcW w:w="5157" w:type="dxa"/>
            <w:vAlign w:val="center"/>
          </w:tcPr>
          <w:p w14:paraId="596E9765" w14:textId="77777777" w:rsidR="00DF19C5" w:rsidRDefault="00DF19C5" w:rsidP="005836B4">
            <w:r>
              <w:t>点击弹出</w:t>
            </w:r>
            <w:r>
              <w:rPr>
                <w:rFonts w:hint="eastAsia"/>
              </w:rPr>
              <w:t>“交接班规则维护”弹窗</w:t>
            </w:r>
          </w:p>
        </w:tc>
        <w:tc>
          <w:tcPr>
            <w:tcW w:w="2302" w:type="dxa"/>
            <w:vAlign w:val="center"/>
          </w:tcPr>
          <w:p w14:paraId="02B2EFBD" w14:textId="77777777" w:rsidR="00DF19C5" w:rsidRPr="00054E2A" w:rsidRDefault="00DF19C5" w:rsidP="005836B4"/>
        </w:tc>
      </w:tr>
      <w:tr w:rsidR="00DF19C5" w:rsidRPr="00497FF0" w14:paraId="7C7F3DEE" w14:textId="77777777" w:rsidTr="005836B4">
        <w:trPr>
          <w:trHeight w:val="729"/>
        </w:trPr>
        <w:tc>
          <w:tcPr>
            <w:tcW w:w="1387" w:type="dxa"/>
            <w:vMerge/>
            <w:vAlign w:val="center"/>
          </w:tcPr>
          <w:p w14:paraId="16AEC958" w14:textId="77777777" w:rsidR="00DF19C5" w:rsidRDefault="00DF19C5" w:rsidP="005836B4">
            <w:pPr>
              <w:jc w:val="center"/>
              <w:rPr>
                <w:rFonts w:asciiTheme="minorEastAsia" w:hAnsiTheme="minorEastAsia"/>
              </w:rPr>
            </w:pPr>
          </w:p>
        </w:tc>
        <w:tc>
          <w:tcPr>
            <w:tcW w:w="1116" w:type="dxa"/>
            <w:vAlign w:val="center"/>
          </w:tcPr>
          <w:p w14:paraId="4A6EF9C1" w14:textId="77777777" w:rsidR="00DF19C5" w:rsidRDefault="00DF19C5" w:rsidP="005836B4">
            <w:r>
              <w:t>新增交接班规则弹窗</w:t>
            </w:r>
          </w:p>
        </w:tc>
        <w:tc>
          <w:tcPr>
            <w:tcW w:w="5157" w:type="dxa"/>
            <w:vAlign w:val="center"/>
          </w:tcPr>
          <w:p w14:paraId="1E703137" w14:textId="4563BD14" w:rsidR="00DF19C5" w:rsidRDefault="00DF19C5" w:rsidP="005836B4">
            <w:r>
              <w:rPr>
                <w:rFonts w:hint="eastAsia"/>
              </w:rPr>
              <w:t>1</w:t>
            </w:r>
            <w:del w:id="3938" w:author="ethink wang" w:date="2017-02-10T17:10:00Z">
              <w:r w:rsidDel="004C483F">
                <w:rPr>
                  <w:rFonts w:hint="eastAsia"/>
                </w:rPr>
                <w:delText xml:space="preserve"> </w:delText>
              </w:r>
            </w:del>
            <w:ins w:id="3939" w:author="ethink wang" w:date="2017-02-10T17:10:00Z">
              <w:r w:rsidR="004C483F">
                <w:rPr>
                  <w:rFonts w:hint="eastAsia"/>
                </w:rPr>
                <w:t>、</w:t>
              </w:r>
            </w:ins>
            <w:r>
              <w:rPr>
                <w:rFonts w:hint="eastAsia"/>
              </w:rPr>
              <w:t>“城市名称”，调用公共规则“城市选择控件</w:t>
            </w:r>
            <w:r>
              <w:rPr>
                <w:rFonts w:hint="eastAsia"/>
              </w:rPr>
              <w:t>1</w:t>
            </w:r>
            <w:r>
              <w:rPr>
                <w:rFonts w:hint="eastAsia"/>
              </w:rPr>
              <w:t>”</w:t>
            </w:r>
          </w:p>
          <w:p w14:paraId="511CC520" w14:textId="0B90EB41" w:rsidR="00DF19C5" w:rsidRDefault="00DF19C5" w:rsidP="005836B4">
            <w:r>
              <w:rPr>
                <w:rFonts w:hint="eastAsia"/>
              </w:rPr>
              <w:t>2</w:t>
            </w:r>
            <w:del w:id="3940" w:author="ethink wang" w:date="2017-02-10T17:10:00Z">
              <w:r w:rsidDel="004C483F">
                <w:rPr>
                  <w:rFonts w:hint="eastAsia"/>
                </w:rPr>
                <w:delText xml:space="preserve"> </w:delText>
              </w:r>
            </w:del>
            <w:ins w:id="3941" w:author="ethink wang" w:date="2017-02-10T17:10:00Z">
              <w:r w:rsidR="004C483F">
                <w:rPr>
                  <w:rFonts w:hint="eastAsia"/>
                </w:rPr>
                <w:t>、</w:t>
              </w:r>
            </w:ins>
            <w:r>
              <w:rPr>
                <w:rFonts w:hint="eastAsia"/>
              </w:rPr>
              <w:t>“自主</w:t>
            </w:r>
            <w:ins w:id="3942" w:author="ethink wang" w:date="2017-02-10T17:10:00Z">
              <w:r w:rsidR="004C483F">
                <w:t>交班</w:t>
              </w:r>
            </w:ins>
            <w:del w:id="3943" w:author="ethink wang" w:date="2017-02-10T17:10:00Z">
              <w:r w:rsidDel="004C483F">
                <w:rPr>
                  <w:rFonts w:hint="eastAsia"/>
                </w:rPr>
                <w:delText>加班</w:delText>
              </w:r>
            </w:del>
            <w:r>
              <w:rPr>
                <w:rFonts w:hint="eastAsia"/>
              </w:rPr>
              <w:t>时限”“人工指派时限”输入框只能输入</w:t>
            </w:r>
            <w:ins w:id="3944" w:author="ethink wang" w:date="2017-02-10T17:11:00Z">
              <w:r w:rsidR="004C483F">
                <w:rPr>
                  <w:rFonts w:hint="eastAsia"/>
                </w:rPr>
                <w:t>正</w:t>
              </w:r>
            </w:ins>
            <w:r>
              <w:rPr>
                <w:rFonts w:hint="eastAsia"/>
              </w:rPr>
              <w:t>整数，最小为</w:t>
            </w:r>
            <w:r>
              <w:rPr>
                <w:rFonts w:hint="eastAsia"/>
              </w:rPr>
              <w:t xml:space="preserve">1 </w:t>
            </w:r>
          </w:p>
          <w:p w14:paraId="57C334AA" w14:textId="50F0B295" w:rsidR="00DF19C5" w:rsidRPr="007E28E5" w:rsidRDefault="00DF19C5" w:rsidP="005836B4">
            <w:r>
              <w:t>3</w:t>
            </w:r>
            <w:del w:id="3945" w:author="ethink wang" w:date="2017-02-10T17:10:00Z">
              <w:r w:rsidDel="004C483F">
                <w:rPr>
                  <w:rFonts w:hint="eastAsia"/>
                </w:rPr>
                <w:delText xml:space="preserve"> </w:delText>
              </w:r>
            </w:del>
            <w:ins w:id="3946" w:author="ethink wang" w:date="2017-02-10T17:10:00Z">
              <w:r w:rsidR="004C483F">
                <w:rPr>
                  <w:rFonts w:hint="eastAsia"/>
                </w:rPr>
                <w:t>、</w:t>
              </w:r>
            </w:ins>
            <w:r>
              <w:t>点击</w:t>
            </w:r>
            <w:r>
              <w:rPr>
                <w:rFonts w:hint="eastAsia"/>
              </w:rPr>
              <w:t>“保存”，保存新增规则，保存成功，提示文案“新增规则成功”</w:t>
            </w:r>
          </w:p>
        </w:tc>
        <w:tc>
          <w:tcPr>
            <w:tcW w:w="2302" w:type="dxa"/>
            <w:vAlign w:val="center"/>
          </w:tcPr>
          <w:p w14:paraId="76C84801" w14:textId="77777777" w:rsidR="00DF19C5" w:rsidRPr="00054E2A" w:rsidRDefault="00DF19C5" w:rsidP="005836B4">
            <w:r>
              <w:t>执行保存操作时</w:t>
            </w:r>
            <w:r>
              <w:rPr>
                <w:rFonts w:hint="eastAsia"/>
              </w:rPr>
              <w:t>，</w:t>
            </w:r>
            <w:r>
              <w:t>检测所选城市是否已有交接班规则</w:t>
            </w:r>
            <w:r>
              <w:rPr>
                <w:rFonts w:hint="eastAsia"/>
              </w:rPr>
              <w:t>，</w:t>
            </w:r>
            <w:r>
              <w:t>若有</w:t>
            </w:r>
            <w:r>
              <w:rPr>
                <w:rFonts w:hint="eastAsia"/>
              </w:rPr>
              <w:t>，</w:t>
            </w:r>
            <w:r>
              <w:t>则保存失败</w:t>
            </w:r>
            <w:r>
              <w:rPr>
                <w:rFonts w:hint="eastAsia"/>
              </w:rPr>
              <w:t>，</w:t>
            </w:r>
            <w:r>
              <w:t>浮窗提示</w:t>
            </w:r>
            <w:r>
              <w:rPr>
                <w:rFonts w:hint="eastAsia"/>
              </w:rPr>
              <w:t>文案“当前城市已有交接班规则”</w:t>
            </w:r>
          </w:p>
        </w:tc>
      </w:tr>
      <w:tr w:rsidR="00DF19C5" w:rsidRPr="00497FF0" w14:paraId="2963AB94" w14:textId="77777777" w:rsidTr="005836B4">
        <w:trPr>
          <w:trHeight w:val="729"/>
        </w:trPr>
        <w:tc>
          <w:tcPr>
            <w:tcW w:w="1387" w:type="dxa"/>
            <w:vMerge/>
            <w:vAlign w:val="center"/>
          </w:tcPr>
          <w:p w14:paraId="3877BF22" w14:textId="77777777" w:rsidR="00DF19C5" w:rsidRDefault="00DF19C5" w:rsidP="005836B4">
            <w:pPr>
              <w:jc w:val="center"/>
              <w:rPr>
                <w:rFonts w:asciiTheme="minorEastAsia" w:hAnsiTheme="minorEastAsia"/>
              </w:rPr>
            </w:pPr>
          </w:p>
        </w:tc>
        <w:tc>
          <w:tcPr>
            <w:tcW w:w="1116" w:type="dxa"/>
            <w:vAlign w:val="center"/>
          </w:tcPr>
          <w:p w14:paraId="64EC55F0" w14:textId="77777777" w:rsidR="00DF19C5" w:rsidRDefault="00DF19C5" w:rsidP="005836B4">
            <w:r>
              <w:t>交接班规则维护弹窗</w:t>
            </w:r>
          </w:p>
        </w:tc>
        <w:tc>
          <w:tcPr>
            <w:tcW w:w="5157" w:type="dxa"/>
            <w:vAlign w:val="center"/>
          </w:tcPr>
          <w:p w14:paraId="59A9C92E" w14:textId="77777777" w:rsidR="00DF19C5" w:rsidRDefault="00DF19C5" w:rsidP="00497FF0">
            <w:r>
              <w:t>默认加载已有的规则内容</w:t>
            </w:r>
          </w:p>
          <w:p w14:paraId="6197C040" w14:textId="475DC7D2" w:rsidR="00DF19C5" w:rsidRDefault="00DF19C5" w:rsidP="00497FF0">
            <w:r>
              <w:rPr>
                <w:rFonts w:hint="eastAsia"/>
              </w:rPr>
              <w:t>1</w:t>
            </w:r>
            <w:del w:id="3947" w:author="ethink wang" w:date="2017-02-10T17:12:00Z">
              <w:r w:rsidDel="004C483F">
                <w:rPr>
                  <w:rFonts w:hint="eastAsia"/>
                </w:rPr>
                <w:delText xml:space="preserve"> </w:delText>
              </w:r>
            </w:del>
            <w:ins w:id="3948" w:author="ethink wang" w:date="2017-02-10T17:12:00Z">
              <w:r w:rsidR="004C483F">
                <w:rPr>
                  <w:rFonts w:hint="eastAsia"/>
                </w:rPr>
                <w:t>、</w:t>
              </w:r>
            </w:ins>
            <w:r>
              <w:rPr>
                <w:rFonts w:hint="eastAsia"/>
              </w:rPr>
              <w:t>“城市名称”，调用公共规则“城市选择控件</w:t>
            </w:r>
            <w:r>
              <w:rPr>
                <w:rFonts w:hint="eastAsia"/>
              </w:rPr>
              <w:t>1</w:t>
            </w:r>
            <w:r>
              <w:rPr>
                <w:rFonts w:hint="eastAsia"/>
              </w:rPr>
              <w:t>”</w:t>
            </w:r>
          </w:p>
          <w:p w14:paraId="15B74F96" w14:textId="72EC31ED" w:rsidR="00DF19C5" w:rsidRDefault="00DF19C5" w:rsidP="00497FF0">
            <w:r>
              <w:rPr>
                <w:rFonts w:hint="eastAsia"/>
              </w:rPr>
              <w:t>2</w:t>
            </w:r>
            <w:del w:id="3949" w:author="ethink wang" w:date="2017-02-10T17:12:00Z">
              <w:r w:rsidDel="004C483F">
                <w:rPr>
                  <w:rFonts w:hint="eastAsia"/>
                </w:rPr>
                <w:delText xml:space="preserve"> </w:delText>
              </w:r>
            </w:del>
            <w:ins w:id="3950" w:author="ethink wang" w:date="2017-02-10T17:12:00Z">
              <w:r w:rsidR="004C483F">
                <w:rPr>
                  <w:rFonts w:hint="eastAsia"/>
                </w:rPr>
                <w:t>、</w:t>
              </w:r>
            </w:ins>
            <w:r>
              <w:rPr>
                <w:rFonts w:hint="eastAsia"/>
              </w:rPr>
              <w:t>“自主</w:t>
            </w:r>
            <w:ins w:id="3951" w:author="ethink wang" w:date="2017-02-10T17:10:00Z">
              <w:r w:rsidR="004C483F">
                <w:t>交班</w:t>
              </w:r>
            </w:ins>
            <w:del w:id="3952" w:author="ethink wang" w:date="2017-02-10T17:10:00Z">
              <w:r w:rsidDel="004C483F">
                <w:rPr>
                  <w:rFonts w:hint="eastAsia"/>
                </w:rPr>
                <w:delText>加班</w:delText>
              </w:r>
            </w:del>
            <w:r>
              <w:rPr>
                <w:rFonts w:hint="eastAsia"/>
              </w:rPr>
              <w:t>时限”“人工指派时限”输入框只能输入</w:t>
            </w:r>
            <w:ins w:id="3953" w:author="ethink wang" w:date="2017-02-10T17:11:00Z">
              <w:r w:rsidR="004C483F">
                <w:rPr>
                  <w:rFonts w:hint="eastAsia"/>
                </w:rPr>
                <w:t>正</w:t>
              </w:r>
            </w:ins>
            <w:r>
              <w:rPr>
                <w:rFonts w:hint="eastAsia"/>
              </w:rPr>
              <w:t>整数，最小为</w:t>
            </w:r>
            <w:r>
              <w:rPr>
                <w:rFonts w:hint="eastAsia"/>
              </w:rPr>
              <w:t xml:space="preserve">1 </w:t>
            </w:r>
          </w:p>
          <w:p w14:paraId="3474FC65" w14:textId="4F8234EA" w:rsidR="00DF19C5" w:rsidRDefault="00DF19C5" w:rsidP="00497FF0">
            <w:r>
              <w:t>3</w:t>
            </w:r>
            <w:del w:id="3954" w:author="ethink wang" w:date="2017-02-10T17:13:00Z">
              <w:r w:rsidDel="004C483F">
                <w:rPr>
                  <w:rFonts w:hint="eastAsia"/>
                </w:rPr>
                <w:delText xml:space="preserve"> </w:delText>
              </w:r>
            </w:del>
            <w:ins w:id="3955" w:author="ethink wang" w:date="2017-02-10T17:13:00Z">
              <w:r w:rsidR="004C483F">
                <w:rPr>
                  <w:rFonts w:hint="eastAsia"/>
                </w:rPr>
                <w:t>、</w:t>
              </w:r>
            </w:ins>
            <w:r>
              <w:t>点击</w:t>
            </w:r>
            <w:r>
              <w:rPr>
                <w:rFonts w:hint="eastAsia"/>
              </w:rPr>
              <w:t>“保存”，保存新增规则，保存成功，提示文案“维护规则成功”</w:t>
            </w:r>
          </w:p>
        </w:tc>
        <w:tc>
          <w:tcPr>
            <w:tcW w:w="2302" w:type="dxa"/>
            <w:vAlign w:val="center"/>
          </w:tcPr>
          <w:p w14:paraId="07036C70" w14:textId="77777777" w:rsidR="00DF19C5" w:rsidRPr="00054E2A" w:rsidRDefault="00DF19C5" w:rsidP="005836B4">
            <w:r>
              <w:t>执行保存操作时</w:t>
            </w:r>
            <w:r>
              <w:rPr>
                <w:rFonts w:hint="eastAsia"/>
              </w:rPr>
              <w:t>，</w:t>
            </w:r>
            <w:r>
              <w:t>检测所选城市是否已有交接班规则</w:t>
            </w:r>
            <w:r>
              <w:rPr>
                <w:rFonts w:hint="eastAsia"/>
              </w:rPr>
              <w:t>，</w:t>
            </w:r>
            <w:r>
              <w:t>若有</w:t>
            </w:r>
            <w:r>
              <w:rPr>
                <w:rFonts w:hint="eastAsia"/>
              </w:rPr>
              <w:t>，</w:t>
            </w:r>
            <w:r>
              <w:t>则保存失败</w:t>
            </w:r>
            <w:r>
              <w:rPr>
                <w:rFonts w:hint="eastAsia"/>
              </w:rPr>
              <w:t>，</w:t>
            </w:r>
            <w:r>
              <w:t>浮窗提示</w:t>
            </w:r>
            <w:r>
              <w:rPr>
                <w:rFonts w:hint="eastAsia"/>
              </w:rPr>
              <w:t>文案“当前城市已有交接班规则”</w:t>
            </w:r>
          </w:p>
        </w:tc>
      </w:tr>
    </w:tbl>
    <w:p w14:paraId="6FBA0AA7" w14:textId="77777777" w:rsidR="004F6D2B" w:rsidRPr="003A741D" w:rsidRDefault="009F38DA" w:rsidP="00253A29">
      <w:pPr>
        <w:pStyle w:val="3"/>
      </w:pPr>
      <w:bookmarkStart w:id="3956" w:name="_Toc474764570"/>
      <w:r>
        <w:rPr>
          <w:rFonts w:ascii="宋体" w:eastAsia="宋体" w:hAnsi="宋体" w:cs="宋体" w:hint="eastAsia"/>
        </w:rPr>
        <w:t>财务管理</w:t>
      </w:r>
      <w:bookmarkEnd w:id="3956"/>
    </w:p>
    <w:p w14:paraId="4F37AA38" w14:textId="77777777" w:rsidR="009F38DA" w:rsidRDefault="009F38DA" w:rsidP="004F6D2B">
      <w:pPr>
        <w:pStyle w:val="4"/>
      </w:pPr>
      <w:del w:id="3957" w:author="ethink wang" w:date="2017-02-10T17:17:00Z">
        <w:r w:rsidDel="00C61BAB">
          <w:delText>出租车</w:delText>
        </w:r>
      </w:del>
      <w:bookmarkStart w:id="3958" w:name="_Toc474764571"/>
      <w:r>
        <w:t>司机账户</w:t>
      </w:r>
      <w:bookmarkEnd w:id="3958"/>
    </w:p>
    <w:p w14:paraId="258A026F" w14:textId="77777777" w:rsidR="004F6D2B" w:rsidRDefault="004F6D2B" w:rsidP="004F6D2B">
      <w:pPr>
        <w:pStyle w:val="5"/>
      </w:pPr>
      <w:r>
        <w:t>用例描述</w:t>
      </w:r>
    </w:p>
    <w:p w14:paraId="3A8C18DE" w14:textId="77777777" w:rsidR="00DF19C5" w:rsidRPr="00DF19C5" w:rsidRDefault="00DF19C5" w:rsidP="00DF19C5">
      <w:r>
        <w:rPr>
          <w:rFonts w:hint="eastAsia"/>
        </w:rPr>
        <w:t xml:space="preserve">  </w:t>
      </w:r>
      <w:r>
        <w:rPr>
          <w:rFonts w:hint="eastAsia"/>
        </w:rPr>
        <w:t>查看</w:t>
      </w:r>
      <w:del w:id="3959" w:author="ethink wang" w:date="2017-02-10T17:25:00Z">
        <w:r w:rsidDel="00C61BAB">
          <w:rPr>
            <w:rFonts w:hint="eastAsia"/>
          </w:rPr>
          <w:delText>出租车</w:delText>
        </w:r>
      </w:del>
      <w:r>
        <w:rPr>
          <w:rFonts w:hint="eastAsia"/>
        </w:rPr>
        <w:t>司机账户的余额、明细等信息。</w:t>
      </w:r>
    </w:p>
    <w:p w14:paraId="2BA2CD7F"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6EA6F5F4" w14:textId="77777777" w:rsidTr="005836B4">
        <w:trPr>
          <w:trHeight w:val="567"/>
        </w:trPr>
        <w:tc>
          <w:tcPr>
            <w:tcW w:w="1387" w:type="dxa"/>
            <w:shd w:val="clear" w:color="auto" w:fill="D9D9D9" w:themeFill="background1" w:themeFillShade="D9"/>
            <w:vAlign w:val="center"/>
          </w:tcPr>
          <w:p w14:paraId="1FB25A9A"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184A9B24"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012E7BB7"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6F4CC177" w14:textId="77777777" w:rsidR="003A741D" w:rsidRPr="00753787" w:rsidRDefault="003A741D" w:rsidP="005836B4">
            <w:pPr>
              <w:ind w:leftChars="-253" w:left="-531"/>
              <w:jc w:val="center"/>
              <w:rPr>
                <w:b/>
              </w:rPr>
            </w:pPr>
            <w:r>
              <w:rPr>
                <w:rFonts w:hint="eastAsia"/>
                <w:b/>
              </w:rPr>
              <w:t>异常处理</w:t>
            </w:r>
          </w:p>
        </w:tc>
      </w:tr>
      <w:tr w:rsidR="003A741D" w14:paraId="0BB4EB98" w14:textId="77777777" w:rsidTr="005836B4">
        <w:trPr>
          <w:trHeight w:val="729"/>
        </w:trPr>
        <w:tc>
          <w:tcPr>
            <w:tcW w:w="1387" w:type="dxa"/>
            <w:vMerge w:val="restart"/>
            <w:vAlign w:val="center"/>
          </w:tcPr>
          <w:p w14:paraId="16368376" w14:textId="77777777" w:rsidR="003A741D" w:rsidRDefault="00DF19C5" w:rsidP="00DF19C5">
            <w:pPr>
              <w:jc w:val="center"/>
            </w:pPr>
            <w:r>
              <w:rPr>
                <w:rFonts w:asciiTheme="minorEastAsia" w:hAnsiTheme="minorEastAsia" w:hint="eastAsia"/>
              </w:rPr>
              <w:t>Ⅴ</w:t>
            </w:r>
            <w:r w:rsidR="003A741D">
              <w:rPr>
                <w:rFonts w:hint="eastAsia"/>
              </w:rPr>
              <w:t>-</w:t>
            </w:r>
            <w:r>
              <w:t>E</w:t>
            </w:r>
            <w:r w:rsidR="003A741D">
              <w:t>-0</w:t>
            </w:r>
            <w:r>
              <w:t>2</w:t>
            </w:r>
          </w:p>
        </w:tc>
        <w:tc>
          <w:tcPr>
            <w:tcW w:w="1116" w:type="dxa"/>
            <w:vAlign w:val="center"/>
          </w:tcPr>
          <w:p w14:paraId="445DF60C" w14:textId="77777777" w:rsidR="003A741D" w:rsidRDefault="00DF19C5" w:rsidP="005836B4">
            <w:r>
              <w:rPr>
                <w:rFonts w:hint="eastAsia"/>
              </w:rPr>
              <w:t>查询</w:t>
            </w:r>
          </w:p>
        </w:tc>
        <w:tc>
          <w:tcPr>
            <w:tcW w:w="5157" w:type="dxa"/>
            <w:vAlign w:val="center"/>
          </w:tcPr>
          <w:p w14:paraId="63B4FC54" w14:textId="4354EBDE" w:rsidR="003A741D" w:rsidRDefault="00DD2D33" w:rsidP="005836B4">
            <w:pPr>
              <w:rPr>
                <w:ins w:id="3960" w:author="ethink wang" w:date="2017-02-10T17:25:00Z"/>
              </w:rPr>
            </w:pPr>
            <w:r>
              <w:rPr>
                <w:rFonts w:hint="eastAsia"/>
              </w:rPr>
              <w:t>1</w:t>
            </w:r>
            <w:del w:id="3961" w:author="ethink wang" w:date="2017-02-10T17:13:00Z">
              <w:r w:rsidDel="004C483F">
                <w:rPr>
                  <w:rFonts w:hint="eastAsia"/>
                </w:rPr>
                <w:delText xml:space="preserve"> </w:delText>
              </w:r>
            </w:del>
            <w:ins w:id="3962" w:author="ethink wang" w:date="2017-02-10T17:13:00Z">
              <w:r w:rsidR="004C483F">
                <w:rPr>
                  <w:rFonts w:hint="eastAsia"/>
                </w:rPr>
                <w:t>、</w:t>
              </w:r>
            </w:ins>
            <w:r>
              <w:rPr>
                <w:rFonts w:hint="eastAsia"/>
              </w:rPr>
              <w:t>“司机”使用联想输入框，司机账号与手机号相同，可通过姓名或账号进行查询</w:t>
            </w:r>
          </w:p>
          <w:p w14:paraId="7F31AD68" w14:textId="4A684FF4" w:rsidR="00C61BAB" w:rsidRDefault="00C61BAB" w:rsidP="005836B4">
            <w:ins w:id="3963" w:author="ethink wang" w:date="2017-02-10T17:25:00Z">
              <w:r>
                <w:rPr>
                  <w:rFonts w:hint="eastAsia"/>
                </w:rPr>
                <w:t>2</w:t>
              </w:r>
              <w:r>
                <w:rPr>
                  <w:rFonts w:hint="eastAsia"/>
                </w:rPr>
                <w:t>、</w:t>
              </w:r>
            </w:ins>
            <w:ins w:id="3964" w:author="ethink wang" w:date="2017-02-10T17:26:00Z">
              <w:r>
                <w:rPr>
                  <w:rFonts w:hint="eastAsia"/>
                </w:rPr>
                <w:t>“司机类型”，内容项为“出租车”、“网约车”、“全部”，默认为全部</w:t>
              </w:r>
            </w:ins>
          </w:p>
          <w:p w14:paraId="314117C8" w14:textId="4CD48C2F" w:rsidR="00DD2D33" w:rsidDel="00C61BAB" w:rsidRDefault="00C61BAB">
            <w:pPr>
              <w:rPr>
                <w:del w:id="3965" w:author="ethink wang" w:date="2017-02-10T17:14:00Z"/>
              </w:rPr>
            </w:pPr>
            <w:ins w:id="3966" w:author="ethink wang" w:date="2017-02-10T17:25:00Z">
              <w:r>
                <w:t>3</w:t>
              </w:r>
            </w:ins>
            <w:del w:id="3967" w:author="ethink wang" w:date="2017-02-10T17:25:00Z">
              <w:r w:rsidR="00DD2D33" w:rsidDel="00C61BAB">
                <w:delText>2</w:delText>
              </w:r>
            </w:del>
            <w:del w:id="3968" w:author="ethink wang" w:date="2017-02-10T17:13:00Z">
              <w:r w:rsidR="00DD2D33" w:rsidDel="004C483F">
                <w:rPr>
                  <w:rFonts w:hint="eastAsia"/>
                </w:rPr>
                <w:delText xml:space="preserve"> </w:delText>
              </w:r>
            </w:del>
            <w:ins w:id="3969" w:author="ethink wang" w:date="2017-02-10T17:13:00Z">
              <w:r w:rsidR="004C483F">
                <w:rPr>
                  <w:rFonts w:hint="eastAsia"/>
                </w:rPr>
                <w:t>、</w:t>
              </w:r>
            </w:ins>
            <w:del w:id="3970" w:author="ethink wang" w:date="2017-02-10T17:14:00Z">
              <w:r w:rsidR="00DD2D33" w:rsidDel="00C61BAB">
                <w:rPr>
                  <w:rFonts w:hint="eastAsia"/>
                </w:rPr>
                <w:delText>“</w:delText>
              </w:r>
              <w:r w:rsidR="00DD2D33" w:rsidDel="00C61BAB">
                <w:delText>所属企业</w:delText>
              </w:r>
              <w:r w:rsidR="00DD2D33" w:rsidDel="00C61BAB">
                <w:rPr>
                  <w:rFonts w:hint="eastAsia"/>
                </w:rPr>
                <w:delText>”，下拉框，加载下方，列表中所有的企业，默认“全部”</w:delText>
              </w:r>
            </w:del>
          </w:p>
          <w:p w14:paraId="293A1166" w14:textId="7A4E77DA" w:rsidR="00DD2D33" w:rsidRPr="00DD2D33" w:rsidRDefault="00DD2D33" w:rsidP="00C61BAB">
            <w:del w:id="3971" w:author="ethink wang" w:date="2017-02-10T17:15:00Z">
              <w:r w:rsidDel="00C61BAB">
                <w:delText xml:space="preserve">3 </w:delText>
              </w:r>
            </w:del>
            <w:r>
              <w:t>点击</w:t>
            </w:r>
            <w:r>
              <w:rPr>
                <w:rFonts w:hint="eastAsia"/>
              </w:rPr>
              <w:t>“查询”在下方列表中显示查询结果，点击“清空</w:t>
            </w:r>
            <w:r w:rsidR="00A50239">
              <w:rPr>
                <w:rFonts w:hint="eastAsia"/>
              </w:rPr>
              <w:t>”</w:t>
            </w:r>
            <w:r>
              <w:rPr>
                <w:rFonts w:hint="eastAsia"/>
              </w:rPr>
              <w:t>，</w:t>
            </w:r>
            <w:del w:id="3972" w:author="ethink wang" w:date="2017-02-10T17:27:00Z">
              <w:r w:rsidDel="00C61BAB">
                <w:rPr>
                  <w:rFonts w:hint="eastAsia"/>
                </w:rPr>
                <w:delText>初始化</w:delText>
              </w:r>
            </w:del>
            <w:r>
              <w:rPr>
                <w:rFonts w:hint="eastAsia"/>
              </w:rPr>
              <w:t>查询条件和列表</w:t>
            </w:r>
            <w:ins w:id="3973" w:author="ethink wang" w:date="2017-02-10T17:27:00Z">
              <w:r w:rsidR="00C61BAB">
                <w:rPr>
                  <w:rFonts w:hint="eastAsia"/>
                </w:rPr>
                <w:t>置为初始化条件</w:t>
              </w:r>
            </w:ins>
          </w:p>
        </w:tc>
        <w:tc>
          <w:tcPr>
            <w:tcW w:w="2302" w:type="dxa"/>
            <w:vAlign w:val="center"/>
          </w:tcPr>
          <w:p w14:paraId="33BA434F" w14:textId="77777777" w:rsidR="003A741D" w:rsidRPr="00054E2A" w:rsidRDefault="003A741D" w:rsidP="005836B4"/>
        </w:tc>
      </w:tr>
      <w:tr w:rsidR="003A741D" w14:paraId="7416EB1C" w14:textId="77777777" w:rsidTr="005836B4">
        <w:trPr>
          <w:trHeight w:val="729"/>
        </w:trPr>
        <w:tc>
          <w:tcPr>
            <w:tcW w:w="1387" w:type="dxa"/>
            <w:vMerge/>
            <w:vAlign w:val="center"/>
          </w:tcPr>
          <w:p w14:paraId="36BEDB0B" w14:textId="77777777" w:rsidR="003A741D" w:rsidRDefault="003A741D" w:rsidP="005836B4">
            <w:pPr>
              <w:jc w:val="center"/>
              <w:rPr>
                <w:rFonts w:asciiTheme="minorEastAsia" w:hAnsiTheme="minorEastAsia"/>
              </w:rPr>
            </w:pPr>
          </w:p>
        </w:tc>
        <w:tc>
          <w:tcPr>
            <w:tcW w:w="1116" w:type="dxa"/>
            <w:vAlign w:val="center"/>
          </w:tcPr>
          <w:p w14:paraId="52E61102" w14:textId="77777777" w:rsidR="003A741D" w:rsidRPr="00DD2D33" w:rsidRDefault="00DD2D33" w:rsidP="005836B4">
            <w:r>
              <w:t>列表</w:t>
            </w:r>
          </w:p>
        </w:tc>
        <w:tc>
          <w:tcPr>
            <w:tcW w:w="5157" w:type="dxa"/>
            <w:vAlign w:val="center"/>
          </w:tcPr>
          <w:p w14:paraId="5F2755A9" w14:textId="0F446837" w:rsidR="003A741D" w:rsidRDefault="00DD2D33" w:rsidP="005836B4">
            <w:pPr>
              <w:rPr>
                <w:ins w:id="3974" w:author="ethink wang" w:date="2017-02-10T17:15:00Z"/>
              </w:rPr>
            </w:pPr>
            <w:r>
              <w:t>字段如</w:t>
            </w:r>
            <w:ins w:id="3975" w:author="ethink wang" w:date="2017-02-10T17:15:00Z">
              <w:r w:rsidR="00C61BAB">
                <w:t>原型</w:t>
              </w:r>
            </w:ins>
            <w:del w:id="3976" w:author="ethink wang" w:date="2017-02-10T17:15:00Z">
              <w:r w:rsidDel="00C61BAB">
                <w:delText>图</w:delText>
              </w:r>
            </w:del>
            <w:r>
              <w:rPr>
                <w:rFonts w:hint="eastAsia"/>
              </w:rPr>
              <w:t>，</w:t>
            </w:r>
            <w:r>
              <w:t>不赘述</w:t>
            </w:r>
            <w:r>
              <w:rPr>
                <w:rFonts w:hint="eastAsia"/>
              </w:rPr>
              <w:t>。</w:t>
            </w:r>
          </w:p>
          <w:p w14:paraId="4E5ECDD6" w14:textId="53D74502" w:rsidR="00C61BAB" w:rsidRDefault="005E02E8" w:rsidP="005836B4">
            <w:ins w:id="3977" w:author="ethink wang" w:date="2017-02-10T18:03:00Z">
              <w:r>
                <w:rPr>
                  <w:rFonts w:hint="eastAsia"/>
                </w:rPr>
                <w:t>1</w:t>
              </w:r>
              <w:r>
                <w:rPr>
                  <w:rFonts w:hint="eastAsia"/>
                </w:rPr>
                <w:t>、</w:t>
              </w:r>
            </w:ins>
            <w:ins w:id="3978" w:author="ethink wang" w:date="2017-02-10T17:16:00Z">
              <w:r w:rsidR="00C61BAB">
                <w:t>初始化</w:t>
              </w:r>
              <w:r w:rsidR="00C61BAB">
                <w:rPr>
                  <w:rFonts w:hint="eastAsia"/>
                </w:rPr>
                <w:t>，</w:t>
              </w:r>
              <w:r w:rsidR="00C61BAB">
                <w:t>加载运管端所有司机</w:t>
              </w:r>
            </w:ins>
            <w:ins w:id="3979" w:author="ethink wang" w:date="2017-02-10T17:27:00Z">
              <w:r w:rsidR="00C61BAB">
                <w:t>账户信息</w:t>
              </w:r>
            </w:ins>
            <w:ins w:id="3980" w:author="ethink wang" w:date="2017-02-10T18:02:00Z">
              <w:r>
                <w:rPr>
                  <w:rFonts w:hint="eastAsia"/>
                </w:rPr>
                <w:t>（即由运管端创建的司机</w:t>
              </w:r>
            </w:ins>
            <w:ins w:id="3981" w:author="ethink wang" w:date="2017-02-10T18:03:00Z">
              <w:r>
                <w:rPr>
                  <w:rFonts w:hint="eastAsia"/>
                </w:rPr>
                <w:t>账户</w:t>
              </w:r>
            </w:ins>
            <w:ins w:id="3982" w:author="ethink wang" w:date="2017-02-10T18:02:00Z">
              <w:r>
                <w:rPr>
                  <w:rFonts w:hint="eastAsia"/>
                </w:rPr>
                <w:t>）；</w:t>
              </w:r>
            </w:ins>
          </w:p>
          <w:p w14:paraId="33A8A59A" w14:textId="77777777" w:rsidR="00DD2D33" w:rsidRDefault="005E02E8" w:rsidP="005836B4">
            <w:pPr>
              <w:rPr>
                <w:ins w:id="3983" w:author="ethink wang" w:date="2017-02-10T18:03:00Z"/>
              </w:rPr>
            </w:pPr>
            <w:ins w:id="3984" w:author="ethink wang" w:date="2017-02-10T18:03:00Z">
              <w:r>
                <w:t>2</w:t>
              </w:r>
              <w:r>
                <w:rPr>
                  <w:rFonts w:hint="eastAsia"/>
                </w:rPr>
                <w:t>、</w:t>
              </w:r>
            </w:ins>
            <w:r w:rsidR="00DD2D33">
              <w:rPr>
                <w:rFonts w:hint="eastAsia"/>
              </w:rPr>
              <w:t>点击“查</w:t>
            </w:r>
            <w:del w:id="3985" w:author="ethink wang" w:date="2017-02-10T18:03:00Z">
              <w:r w:rsidR="00DD2D33" w:rsidDel="005E02E8">
                <w:rPr>
                  <w:rFonts w:hint="eastAsia"/>
                </w:rPr>
                <w:delText>明细</w:delText>
              </w:r>
            </w:del>
            <w:r w:rsidR="00DD2D33">
              <w:rPr>
                <w:rFonts w:hint="eastAsia"/>
              </w:rPr>
              <w:t>看往来明细”跳转至</w:t>
            </w:r>
            <w:r w:rsidR="00DD2D33">
              <w:rPr>
                <w:rFonts w:asciiTheme="minorEastAsia" w:hAnsiTheme="minorEastAsia" w:hint="eastAsia"/>
              </w:rPr>
              <w:t>Ⅴ</w:t>
            </w:r>
            <w:r w:rsidR="00DD2D33">
              <w:rPr>
                <w:rFonts w:hint="eastAsia"/>
              </w:rPr>
              <w:t>-</w:t>
            </w:r>
            <w:r w:rsidR="00DD2D33">
              <w:t>E-02</w:t>
            </w:r>
            <w:r w:rsidR="00DD2D33">
              <w:rPr>
                <w:rFonts w:hint="eastAsia"/>
              </w:rPr>
              <w:t>-</w:t>
            </w:r>
            <w:r w:rsidR="00DD2D33">
              <w:t>01</w:t>
            </w:r>
            <w:r w:rsidR="00DD2D33">
              <w:t>页面</w:t>
            </w:r>
          </w:p>
          <w:p w14:paraId="030E2FBB" w14:textId="635D5E9B" w:rsidR="005E02E8" w:rsidRPr="005E02E8" w:rsidRDefault="005E02E8" w:rsidP="005836B4">
            <w:ins w:id="3986" w:author="ethink wang" w:date="2017-02-10T18:03:00Z">
              <w:r>
                <w:lastRenderedPageBreak/>
                <w:t>3</w:t>
              </w:r>
              <w:r>
                <w:rPr>
                  <w:rFonts w:hint="eastAsia"/>
                </w:rPr>
                <w:t>、</w:t>
              </w:r>
              <w:r>
                <w:t>如未发生任何交易</w:t>
              </w:r>
              <w:r>
                <w:rPr>
                  <w:rFonts w:hint="eastAsia"/>
                </w:rPr>
                <w:t>，</w:t>
              </w:r>
              <w:r>
                <w:t>则</w:t>
              </w:r>
              <w:r>
                <w:rPr>
                  <w:rFonts w:hint="eastAsia"/>
                </w:rPr>
                <w:t>“查看</w:t>
              </w:r>
            </w:ins>
            <w:ins w:id="3987" w:author="ethink wang" w:date="2017-02-10T18:04:00Z">
              <w:r>
                <w:rPr>
                  <w:rFonts w:hint="eastAsia"/>
                </w:rPr>
                <w:t>往来</w:t>
              </w:r>
            </w:ins>
            <w:ins w:id="3988" w:author="ethink wang" w:date="2017-02-10T18:03:00Z">
              <w:r>
                <w:rPr>
                  <w:rFonts w:hint="eastAsia"/>
                </w:rPr>
                <w:t>明细”</w:t>
              </w:r>
            </w:ins>
            <w:ins w:id="3989" w:author="ethink wang" w:date="2017-02-10T18:05:00Z">
              <w:r>
                <w:rPr>
                  <w:rFonts w:hint="eastAsia"/>
                </w:rPr>
                <w:t>按钮不显示</w:t>
              </w:r>
            </w:ins>
          </w:p>
        </w:tc>
        <w:tc>
          <w:tcPr>
            <w:tcW w:w="2302" w:type="dxa"/>
            <w:vAlign w:val="center"/>
          </w:tcPr>
          <w:p w14:paraId="5249CBA9" w14:textId="77777777" w:rsidR="003A741D" w:rsidRPr="00054E2A" w:rsidRDefault="003A741D" w:rsidP="005836B4"/>
        </w:tc>
      </w:tr>
      <w:tr w:rsidR="00DD2D33" w14:paraId="717BE5B6" w14:textId="77777777" w:rsidTr="005836B4">
        <w:trPr>
          <w:trHeight w:val="729"/>
        </w:trPr>
        <w:tc>
          <w:tcPr>
            <w:tcW w:w="1387" w:type="dxa"/>
            <w:vMerge w:val="restart"/>
            <w:vAlign w:val="center"/>
          </w:tcPr>
          <w:p w14:paraId="2E46846A" w14:textId="77777777" w:rsidR="00DD2D33" w:rsidRDefault="00DD2D33" w:rsidP="005836B4">
            <w:pPr>
              <w:jc w:val="center"/>
              <w:rPr>
                <w:rFonts w:asciiTheme="minorEastAsia" w:hAnsiTheme="minorEastAsia"/>
              </w:rPr>
            </w:pPr>
            <w:r>
              <w:rPr>
                <w:rFonts w:asciiTheme="minorEastAsia" w:hAnsiTheme="minorEastAsia" w:hint="eastAsia"/>
              </w:rPr>
              <w:t>Ⅴ</w:t>
            </w:r>
            <w:r>
              <w:rPr>
                <w:rFonts w:hint="eastAsia"/>
              </w:rPr>
              <w:t>-</w:t>
            </w:r>
            <w:r>
              <w:t>E-02</w:t>
            </w:r>
            <w:r>
              <w:rPr>
                <w:rFonts w:hint="eastAsia"/>
              </w:rPr>
              <w:t>-</w:t>
            </w:r>
            <w:r>
              <w:t>01</w:t>
            </w:r>
          </w:p>
        </w:tc>
        <w:tc>
          <w:tcPr>
            <w:tcW w:w="1116" w:type="dxa"/>
            <w:vAlign w:val="center"/>
          </w:tcPr>
          <w:p w14:paraId="62529811" w14:textId="77777777" w:rsidR="00DD2D33" w:rsidRDefault="00DD2D33" w:rsidP="005836B4">
            <w:r>
              <w:t>查询</w:t>
            </w:r>
          </w:p>
        </w:tc>
        <w:tc>
          <w:tcPr>
            <w:tcW w:w="5157" w:type="dxa"/>
            <w:vAlign w:val="center"/>
          </w:tcPr>
          <w:p w14:paraId="15A0C1E9" w14:textId="16115821" w:rsidR="00DD2D33" w:rsidRDefault="00DD2D33" w:rsidP="005836B4">
            <w:r>
              <w:rPr>
                <w:rFonts w:hint="eastAsia"/>
              </w:rPr>
              <w:t>1</w:t>
            </w:r>
            <w:del w:id="3990" w:author="ethink wang" w:date="2017-02-10T18:05:00Z">
              <w:r w:rsidDel="005E02E8">
                <w:rPr>
                  <w:rFonts w:hint="eastAsia"/>
                </w:rPr>
                <w:delText xml:space="preserve"> </w:delText>
              </w:r>
            </w:del>
            <w:ins w:id="3991" w:author="ethink wang" w:date="2017-02-10T18:05:00Z">
              <w:r w:rsidR="005E02E8">
                <w:rPr>
                  <w:rFonts w:hint="eastAsia"/>
                </w:rPr>
                <w:t>、</w:t>
              </w:r>
            </w:ins>
            <w:r>
              <w:rPr>
                <w:rFonts w:hint="eastAsia"/>
              </w:rPr>
              <w:t>“交易类型”下拉框包括“全部”“充值”“提现”“</w:t>
            </w:r>
            <w:del w:id="3992" w:author="ethink wang" w:date="2017-02-10T18:06:00Z">
              <w:r w:rsidDel="005E02E8">
                <w:rPr>
                  <w:rFonts w:hint="eastAsia"/>
                </w:rPr>
                <w:delText>代支付</w:delText>
              </w:r>
            </w:del>
            <w:ins w:id="3993" w:author="ethink wang" w:date="2017-02-10T18:06:00Z">
              <w:r w:rsidR="005E02E8">
                <w:rPr>
                  <w:rFonts w:hint="eastAsia"/>
                </w:rPr>
                <w:t>订单结算</w:t>
              </w:r>
            </w:ins>
            <w:r>
              <w:rPr>
                <w:rFonts w:hint="eastAsia"/>
              </w:rPr>
              <w:t>”，默认“全部”</w:t>
            </w:r>
          </w:p>
          <w:p w14:paraId="533BB32D" w14:textId="759E2E5F" w:rsidR="00DD2D33" w:rsidRDefault="00DD2D33" w:rsidP="005836B4">
            <w:r>
              <w:rPr>
                <w:rFonts w:hint="eastAsia"/>
              </w:rPr>
              <w:t>2</w:t>
            </w:r>
            <w:del w:id="3994" w:author="ethink wang" w:date="2017-02-10T18:05:00Z">
              <w:r w:rsidDel="005E02E8">
                <w:rPr>
                  <w:rFonts w:hint="eastAsia"/>
                </w:rPr>
                <w:delText xml:space="preserve"> </w:delText>
              </w:r>
            </w:del>
            <w:ins w:id="3995" w:author="ethink wang" w:date="2017-02-10T18:05:00Z">
              <w:r w:rsidR="005E02E8">
                <w:rPr>
                  <w:rFonts w:hint="eastAsia"/>
                </w:rPr>
                <w:t>、</w:t>
              </w:r>
            </w:ins>
            <w:r>
              <w:rPr>
                <w:rFonts w:hint="eastAsia"/>
              </w:rPr>
              <w:t>“时间”精确到天</w:t>
            </w:r>
          </w:p>
          <w:p w14:paraId="3455B3A5" w14:textId="2E27B4D8" w:rsidR="00DD2D33" w:rsidRDefault="00DD2D33" w:rsidP="005E02E8">
            <w:r>
              <w:rPr>
                <w:rFonts w:hint="eastAsia"/>
              </w:rPr>
              <w:t>3</w:t>
            </w:r>
            <w:ins w:id="3996" w:author="ethink wang" w:date="2017-02-10T18:05:00Z">
              <w:r w:rsidR="005E02E8">
                <w:rPr>
                  <w:rFonts w:hint="eastAsia"/>
                </w:rPr>
                <w:t>、</w:t>
              </w:r>
            </w:ins>
            <w:r>
              <w:t>点击</w:t>
            </w:r>
            <w:r>
              <w:rPr>
                <w:rFonts w:hint="eastAsia"/>
              </w:rPr>
              <w:t>“查询”在下方列表中显示查询结果，点击“清空，</w:t>
            </w:r>
            <w:del w:id="3997" w:author="ethink wang" w:date="2017-02-10T18:07:00Z">
              <w:r w:rsidDel="005E02E8">
                <w:rPr>
                  <w:rFonts w:hint="eastAsia"/>
                </w:rPr>
                <w:delText>初始化</w:delText>
              </w:r>
            </w:del>
            <w:r>
              <w:rPr>
                <w:rFonts w:hint="eastAsia"/>
              </w:rPr>
              <w:t>查询条件和列表</w:t>
            </w:r>
            <w:ins w:id="3998" w:author="ethink wang" w:date="2017-02-10T18:07:00Z">
              <w:r w:rsidR="005E02E8">
                <w:rPr>
                  <w:rFonts w:hint="eastAsia"/>
                </w:rPr>
                <w:t>置为初始化条件</w:t>
              </w:r>
            </w:ins>
          </w:p>
        </w:tc>
        <w:tc>
          <w:tcPr>
            <w:tcW w:w="2302" w:type="dxa"/>
            <w:vAlign w:val="center"/>
          </w:tcPr>
          <w:p w14:paraId="56D982CD" w14:textId="77777777" w:rsidR="00DD2D33" w:rsidRPr="00054E2A" w:rsidRDefault="00DD2D33" w:rsidP="005836B4"/>
        </w:tc>
      </w:tr>
      <w:tr w:rsidR="00DD2D33" w14:paraId="6819C48D" w14:textId="77777777" w:rsidTr="005836B4">
        <w:trPr>
          <w:trHeight w:val="729"/>
        </w:trPr>
        <w:tc>
          <w:tcPr>
            <w:tcW w:w="1387" w:type="dxa"/>
            <w:vMerge/>
            <w:vAlign w:val="center"/>
          </w:tcPr>
          <w:p w14:paraId="39285EE5" w14:textId="77777777" w:rsidR="00DD2D33" w:rsidRDefault="00DD2D33" w:rsidP="005836B4">
            <w:pPr>
              <w:jc w:val="center"/>
              <w:rPr>
                <w:rFonts w:asciiTheme="minorEastAsia" w:hAnsiTheme="minorEastAsia"/>
              </w:rPr>
            </w:pPr>
          </w:p>
        </w:tc>
        <w:tc>
          <w:tcPr>
            <w:tcW w:w="1116" w:type="dxa"/>
            <w:vAlign w:val="center"/>
          </w:tcPr>
          <w:p w14:paraId="5CCD40B2" w14:textId="77777777" w:rsidR="00DD2D33" w:rsidRDefault="00DD2D33" w:rsidP="005836B4">
            <w:r>
              <w:t>列表</w:t>
            </w:r>
          </w:p>
        </w:tc>
        <w:tc>
          <w:tcPr>
            <w:tcW w:w="5157" w:type="dxa"/>
            <w:vAlign w:val="center"/>
          </w:tcPr>
          <w:p w14:paraId="4937CDC5" w14:textId="77777777" w:rsidR="00DD2D33" w:rsidRDefault="00DD2D33" w:rsidP="005836B4">
            <w:r>
              <w:rPr>
                <w:rFonts w:hint="eastAsia"/>
              </w:rPr>
              <w:t>字段如原型，不赘述。</w:t>
            </w:r>
          </w:p>
        </w:tc>
        <w:tc>
          <w:tcPr>
            <w:tcW w:w="2302" w:type="dxa"/>
            <w:vAlign w:val="center"/>
          </w:tcPr>
          <w:p w14:paraId="7CDDE7FD" w14:textId="77777777" w:rsidR="00DD2D33" w:rsidRPr="00054E2A" w:rsidRDefault="00DD2D33" w:rsidP="005836B4"/>
        </w:tc>
      </w:tr>
      <w:tr w:rsidR="00DD2D33" w14:paraId="79779044" w14:textId="77777777" w:rsidTr="005836B4">
        <w:trPr>
          <w:trHeight w:val="729"/>
        </w:trPr>
        <w:tc>
          <w:tcPr>
            <w:tcW w:w="1387" w:type="dxa"/>
            <w:vMerge/>
            <w:vAlign w:val="center"/>
          </w:tcPr>
          <w:p w14:paraId="3F9647F0" w14:textId="77777777" w:rsidR="00DD2D33" w:rsidRDefault="00DD2D33" w:rsidP="005836B4">
            <w:pPr>
              <w:jc w:val="center"/>
              <w:rPr>
                <w:rFonts w:asciiTheme="minorEastAsia" w:hAnsiTheme="minorEastAsia"/>
              </w:rPr>
            </w:pPr>
          </w:p>
        </w:tc>
        <w:tc>
          <w:tcPr>
            <w:tcW w:w="1116" w:type="dxa"/>
            <w:vAlign w:val="center"/>
          </w:tcPr>
          <w:p w14:paraId="03529F8D" w14:textId="77777777" w:rsidR="00DD2D33" w:rsidRDefault="00DD2D33" w:rsidP="005836B4">
            <w:r>
              <w:t>导出数据</w:t>
            </w:r>
          </w:p>
        </w:tc>
        <w:tc>
          <w:tcPr>
            <w:tcW w:w="5157" w:type="dxa"/>
            <w:vAlign w:val="center"/>
          </w:tcPr>
          <w:p w14:paraId="13BFA424" w14:textId="77777777" w:rsidR="00DD2D33" w:rsidRDefault="00DD2D33" w:rsidP="005836B4">
            <w:r>
              <w:rPr>
                <w:rFonts w:hint="eastAsia"/>
              </w:rPr>
              <w:t>导出列表中数据，文件格式为“</w:t>
            </w:r>
            <w:r>
              <w:rPr>
                <w:rFonts w:hint="eastAsia"/>
              </w:rPr>
              <w:t>.xls</w:t>
            </w:r>
            <w:r w:rsidR="00C8092F">
              <w:rPr>
                <w:rFonts w:hint="eastAsia"/>
              </w:rPr>
              <w:t>”，格式参照模板</w:t>
            </w:r>
          </w:p>
        </w:tc>
        <w:tc>
          <w:tcPr>
            <w:tcW w:w="2302" w:type="dxa"/>
            <w:vAlign w:val="center"/>
          </w:tcPr>
          <w:p w14:paraId="3A08AA3C" w14:textId="77777777" w:rsidR="00DD2D33" w:rsidRPr="00054E2A" w:rsidRDefault="00DD2D33" w:rsidP="005836B4"/>
        </w:tc>
      </w:tr>
      <w:tr w:rsidR="00DD2D33" w14:paraId="0D59D392" w14:textId="77777777" w:rsidTr="005836B4">
        <w:trPr>
          <w:trHeight w:val="729"/>
        </w:trPr>
        <w:tc>
          <w:tcPr>
            <w:tcW w:w="1387" w:type="dxa"/>
            <w:vMerge/>
            <w:vAlign w:val="center"/>
          </w:tcPr>
          <w:p w14:paraId="7AE6840D" w14:textId="77777777" w:rsidR="00DD2D33" w:rsidRDefault="00DD2D33" w:rsidP="005836B4">
            <w:pPr>
              <w:jc w:val="center"/>
              <w:rPr>
                <w:rFonts w:asciiTheme="minorEastAsia" w:hAnsiTheme="minorEastAsia"/>
              </w:rPr>
            </w:pPr>
          </w:p>
        </w:tc>
        <w:tc>
          <w:tcPr>
            <w:tcW w:w="1116" w:type="dxa"/>
            <w:vAlign w:val="center"/>
          </w:tcPr>
          <w:p w14:paraId="7864D098" w14:textId="77777777" w:rsidR="00DD2D33" w:rsidRDefault="00DD2D33" w:rsidP="005836B4">
            <w:r>
              <w:t>返回</w:t>
            </w:r>
          </w:p>
        </w:tc>
        <w:tc>
          <w:tcPr>
            <w:tcW w:w="5157" w:type="dxa"/>
            <w:vAlign w:val="center"/>
          </w:tcPr>
          <w:p w14:paraId="4EA34A62" w14:textId="77777777" w:rsidR="00DD2D33" w:rsidRDefault="00DD2D33" w:rsidP="005836B4">
            <w:r>
              <w:rPr>
                <w:rFonts w:hint="eastAsia"/>
              </w:rPr>
              <w:t>返回上一页</w:t>
            </w:r>
          </w:p>
        </w:tc>
        <w:tc>
          <w:tcPr>
            <w:tcW w:w="2302" w:type="dxa"/>
            <w:vAlign w:val="center"/>
          </w:tcPr>
          <w:p w14:paraId="6969727B" w14:textId="77777777" w:rsidR="00DD2D33" w:rsidRPr="00054E2A" w:rsidRDefault="00DD2D33" w:rsidP="005836B4"/>
        </w:tc>
      </w:tr>
    </w:tbl>
    <w:p w14:paraId="4A163752" w14:textId="77777777" w:rsidR="004F6D2B" w:rsidRPr="003A741D" w:rsidRDefault="004F6D2B" w:rsidP="004F6D2B"/>
    <w:p w14:paraId="51550FDE" w14:textId="77777777" w:rsidR="009F38DA" w:rsidRDefault="009F38DA" w:rsidP="004F6D2B">
      <w:pPr>
        <w:pStyle w:val="4"/>
      </w:pPr>
      <w:bookmarkStart w:id="3999" w:name="_Toc474764572"/>
      <w:r>
        <w:t>个人账户</w:t>
      </w:r>
      <w:bookmarkEnd w:id="3999"/>
    </w:p>
    <w:p w14:paraId="474E91A3" w14:textId="77777777" w:rsidR="004F6D2B" w:rsidRDefault="004F6D2B" w:rsidP="004F6D2B">
      <w:pPr>
        <w:pStyle w:val="5"/>
      </w:pPr>
      <w:r>
        <w:t>用例描述</w:t>
      </w:r>
    </w:p>
    <w:p w14:paraId="2C35F9D3"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20CF4DC4" w14:textId="77777777" w:rsidTr="005836B4">
        <w:trPr>
          <w:trHeight w:val="567"/>
        </w:trPr>
        <w:tc>
          <w:tcPr>
            <w:tcW w:w="1387" w:type="dxa"/>
            <w:shd w:val="clear" w:color="auto" w:fill="D9D9D9" w:themeFill="background1" w:themeFillShade="D9"/>
            <w:vAlign w:val="center"/>
          </w:tcPr>
          <w:p w14:paraId="2DBDE4CD"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68FF5B72"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27640F7D"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44B2F78A" w14:textId="77777777" w:rsidR="003A741D" w:rsidRPr="00753787" w:rsidRDefault="003A741D" w:rsidP="005836B4">
            <w:pPr>
              <w:ind w:leftChars="-253" w:left="-531"/>
              <w:jc w:val="center"/>
              <w:rPr>
                <w:b/>
              </w:rPr>
            </w:pPr>
            <w:r>
              <w:rPr>
                <w:rFonts w:hint="eastAsia"/>
                <w:b/>
              </w:rPr>
              <w:t>异常处理</w:t>
            </w:r>
          </w:p>
        </w:tc>
      </w:tr>
      <w:tr w:rsidR="003A741D" w14:paraId="16ECC7C3" w14:textId="77777777" w:rsidTr="005836B4">
        <w:trPr>
          <w:trHeight w:val="729"/>
        </w:trPr>
        <w:tc>
          <w:tcPr>
            <w:tcW w:w="1387" w:type="dxa"/>
            <w:vAlign w:val="center"/>
          </w:tcPr>
          <w:p w14:paraId="4BE70981" w14:textId="77777777" w:rsidR="003A741D" w:rsidRDefault="00A50239" w:rsidP="005836B4">
            <w:pPr>
              <w:jc w:val="center"/>
            </w:pPr>
            <w:r>
              <w:rPr>
                <w:rFonts w:asciiTheme="minorEastAsia" w:hAnsiTheme="minorEastAsia" w:hint="eastAsia"/>
              </w:rPr>
              <w:t>Ⅴ</w:t>
            </w:r>
            <w:r>
              <w:rPr>
                <w:rFonts w:hint="eastAsia"/>
              </w:rPr>
              <w:t>-</w:t>
            </w:r>
            <w:r>
              <w:t>E-04</w:t>
            </w:r>
          </w:p>
        </w:tc>
        <w:tc>
          <w:tcPr>
            <w:tcW w:w="1116" w:type="dxa"/>
            <w:vAlign w:val="center"/>
          </w:tcPr>
          <w:p w14:paraId="796487A1" w14:textId="77777777" w:rsidR="003A741D" w:rsidRDefault="00A50239" w:rsidP="005836B4">
            <w:r>
              <w:rPr>
                <w:rFonts w:hint="eastAsia"/>
              </w:rPr>
              <w:t>说明</w:t>
            </w:r>
          </w:p>
        </w:tc>
        <w:tc>
          <w:tcPr>
            <w:tcW w:w="5157" w:type="dxa"/>
            <w:vAlign w:val="center"/>
          </w:tcPr>
          <w:p w14:paraId="20B42FAA" w14:textId="77777777" w:rsidR="003A741D" w:rsidRDefault="00A50239" w:rsidP="005836B4">
            <w:r>
              <w:rPr>
                <w:rFonts w:hint="eastAsia"/>
              </w:rPr>
              <w:t>相对一期：</w:t>
            </w:r>
          </w:p>
          <w:p w14:paraId="3B95501E" w14:textId="73F32ED6" w:rsidR="00A50239" w:rsidRDefault="00A50239" w:rsidP="005836B4">
            <w:r>
              <w:rPr>
                <w:rFonts w:hint="eastAsia"/>
              </w:rPr>
              <w:t>1</w:t>
            </w:r>
            <w:ins w:id="4000" w:author="ethink wang" w:date="2017-02-10T18:07:00Z">
              <w:r w:rsidR="005E02E8">
                <w:rPr>
                  <w:rFonts w:hint="eastAsia"/>
                </w:rPr>
                <w:t>、</w:t>
              </w:r>
            </w:ins>
            <w:r>
              <w:rPr>
                <w:rFonts w:hint="eastAsia"/>
              </w:rPr>
              <w:t>“用户查找”跟改为“用户账户”</w:t>
            </w:r>
          </w:p>
          <w:p w14:paraId="6A2F740D" w14:textId="6C3F125C" w:rsidR="00A50239" w:rsidRPr="00A50239" w:rsidRDefault="00A50239" w:rsidP="005E02E8">
            <w:r>
              <w:t>2</w:t>
            </w:r>
            <w:ins w:id="4001" w:author="ethink wang" w:date="2017-02-10T18:07:00Z">
              <w:r w:rsidR="005E02E8">
                <w:rPr>
                  <w:rFonts w:hint="eastAsia"/>
                </w:rPr>
                <w:t>、</w:t>
              </w:r>
            </w:ins>
            <w:del w:id="4002" w:author="ethink wang" w:date="2017-02-10T18:07:00Z">
              <w:r w:rsidDel="005E02E8">
                <w:delText xml:space="preserve"> </w:delText>
              </w:r>
            </w:del>
            <w:r>
              <w:t>增加</w:t>
            </w:r>
            <w:r>
              <w:rPr>
                <w:rFonts w:hint="eastAsia"/>
              </w:rPr>
              <w:t>“清空”按键，点击，</w:t>
            </w:r>
            <w:del w:id="4003" w:author="ethink wang" w:date="2017-02-10T18:13:00Z">
              <w:r w:rsidDel="005E02E8">
                <w:rPr>
                  <w:rFonts w:hint="eastAsia"/>
                </w:rPr>
                <w:delText>初始化</w:delText>
              </w:r>
            </w:del>
            <w:r>
              <w:rPr>
                <w:rFonts w:hint="eastAsia"/>
              </w:rPr>
              <w:t>查询条件和列表</w:t>
            </w:r>
            <w:ins w:id="4004" w:author="ethink wang" w:date="2017-02-10T18:14:00Z">
              <w:r w:rsidR="005E02E8">
                <w:rPr>
                  <w:rFonts w:hint="eastAsia"/>
                </w:rPr>
                <w:t>置为</w:t>
              </w:r>
            </w:ins>
            <w:ins w:id="4005" w:author="ethink wang" w:date="2017-02-10T18:13:00Z">
              <w:r w:rsidR="005E02E8">
                <w:rPr>
                  <w:rFonts w:hint="eastAsia"/>
                </w:rPr>
                <w:t>初始化</w:t>
              </w:r>
            </w:ins>
            <w:ins w:id="4006" w:author="ethink wang" w:date="2017-02-10T18:14:00Z">
              <w:r w:rsidR="005E02E8">
                <w:rPr>
                  <w:rFonts w:hint="eastAsia"/>
                </w:rPr>
                <w:t>条件</w:t>
              </w:r>
            </w:ins>
          </w:p>
        </w:tc>
        <w:tc>
          <w:tcPr>
            <w:tcW w:w="2302" w:type="dxa"/>
            <w:vAlign w:val="center"/>
          </w:tcPr>
          <w:p w14:paraId="3983F8CE" w14:textId="77777777" w:rsidR="003A741D" w:rsidRPr="00054E2A" w:rsidRDefault="003A741D" w:rsidP="005836B4"/>
        </w:tc>
      </w:tr>
      <w:tr w:rsidR="00A50239" w14:paraId="1710278F" w14:textId="77777777" w:rsidTr="005836B4">
        <w:trPr>
          <w:trHeight w:val="729"/>
        </w:trPr>
        <w:tc>
          <w:tcPr>
            <w:tcW w:w="1387" w:type="dxa"/>
            <w:vAlign w:val="center"/>
          </w:tcPr>
          <w:p w14:paraId="14B83DEA" w14:textId="77777777" w:rsidR="00A50239" w:rsidRDefault="00A50239" w:rsidP="005836B4">
            <w:pPr>
              <w:jc w:val="center"/>
              <w:rPr>
                <w:rFonts w:asciiTheme="minorEastAsia" w:hAnsiTheme="minorEastAsia"/>
              </w:rPr>
            </w:pPr>
            <w:r>
              <w:rPr>
                <w:rFonts w:asciiTheme="minorEastAsia" w:hAnsiTheme="minorEastAsia" w:hint="eastAsia"/>
              </w:rPr>
              <w:t>Ⅴ</w:t>
            </w:r>
            <w:r>
              <w:rPr>
                <w:rFonts w:hint="eastAsia"/>
              </w:rPr>
              <w:t>-</w:t>
            </w:r>
            <w:r>
              <w:t>E-04</w:t>
            </w:r>
            <w:r>
              <w:rPr>
                <w:rFonts w:hint="eastAsia"/>
              </w:rPr>
              <w:t>-</w:t>
            </w:r>
            <w:r>
              <w:t>01</w:t>
            </w:r>
          </w:p>
        </w:tc>
        <w:tc>
          <w:tcPr>
            <w:tcW w:w="1116" w:type="dxa"/>
            <w:vAlign w:val="center"/>
          </w:tcPr>
          <w:p w14:paraId="7B2BE4B7" w14:textId="77777777" w:rsidR="00A50239" w:rsidRDefault="00A50239" w:rsidP="005836B4">
            <w:r>
              <w:rPr>
                <w:rFonts w:hint="eastAsia"/>
              </w:rPr>
              <w:t>说明</w:t>
            </w:r>
          </w:p>
        </w:tc>
        <w:tc>
          <w:tcPr>
            <w:tcW w:w="5157" w:type="dxa"/>
            <w:vAlign w:val="center"/>
          </w:tcPr>
          <w:p w14:paraId="5DF22ED9" w14:textId="77777777" w:rsidR="00A50239" w:rsidRDefault="00A50239" w:rsidP="005836B4">
            <w:r>
              <w:rPr>
                <w:rFonts w:hint="eastAsia"/>
              </w:rPr>
              <w:t>相对一期：</w:t>
            </w:r>
          </w:p>
          <w:p w14:paraId="2EFC2A1A" w14:textId="1B008B63" w:rsidR="00A50239" w:rsidRDefault="00A50239" w:rsidP="005836B4">
            <w:r>
              <w:rPr>
                <w:rFonts w:hint="eastAsia"/>
              </w:rPr>
              <w:t>1</w:t>
            </w:r>
            <w:ins w:id="4007" w:author="ethink wang" w:date="2017-02-10T18:07:00Z">
              <w:r w:rsidR="005E02E8">
                <w:rPr>
                  <w:rFonts w:hint="eastAsia"/>
                </w:rPr>
                <w:t>、</w:t>
              </w:r>
            </w:ins>
            <w:r>
              <w:t>增加</w:t>
            </w:r>
            <w:r>
              <w:rPr>
                <w:rFonts w:hint="eastAsia"/>
              </w:rPr>
              <w:t>“清空”按键，点击，</w:t>
            </w:r>
            <w:del w:id="4008" w:author="ethink wang" w:date="2017-02-10T18:14:00Z">
              <w:r w:rsidDel="005E02E8">
                <w:rPr>
                  <w:rFonts w:hint="eastAsia"/>
                </w:rPr>
                <w:delText>初始化</w:delText>
              </w:r>
            </w:del>
            <w:r>
              <w:rPr>
                <w:rFonts w:hint="eastAsia"/>
              </w:rPr>
              <w:t>查询条件和列表</w:t>
            </w:r>
            <w:ins w:id="4009" w:author="ethink wang" w:date="2017-02-10T18:14:00Z">
              <w:r w:rsidR="005E02E8">
                <w:rPr>
                  <w:rFonts w:hint="eastAsia"/>
                </w:rPr>
                <w:t>初始化</w:t>
              </w:r>
            </w:ins>
            <w:del w:id="4010" w:author="ethink wang" w:date="2017-02-10T18:14:00Z">
              <w:r w:rsidR="00FA37E3" w:rsidDel="005E02E8">
                <w:rPr>
                  <w:rFonts w:hint="eastAsia"/>
                </w:rPr>
                <w:delText>，</w:delText>
              </w:r>
            </w:del>
            <w:ins w:id="4011" w:author="ethink wang" w:date="2017-02-10T18:14:00Z">
              <w:r w:rsidR="005E02E8">
                <w:rPr>
                  <w:rFonts w:hint="eastAsia"/>
                </w:rPr>
                <w:t>条件</w:t>
              </w:r>
            </w:ins>
          </w:p>
          <w:p w14:paraId="1AE7F72C" w14:textId="6C378AA7" w:rsidR="00A50239" w:rsidRDefault="00A50239" w:rsidP="005836B4">
            <w:r>
              <w:rPr>
                <w:rFonts w:hint="eastAsia"/>
              </w:rPr>
              <w:t>2</w:t>
            </w:r>
            <w:del w:id="4012" w:author="ethink wang" w:date="2017-02-10T18:07:00Z">
              <w:r w:rsidDel="005E02E8">
                <w:rPr>
                  <w:rFonts w:hint="eastAsia"/>
                </w:rPr>
                <w:delText xml:space="preserve"> </w:delText>
              </w:r>
            </w:del>
            <w:ins w:id="4013" w:author="ethink wang" w:date="2017-02-10T18:07:00Z">
              <w:r w:rsidR="005E02E8">
                <w:rPr>
                  <w:rFonts w:hint="eastAsia"/>
                </w:rPr>
                <w:t>、</w:t>
              </w:r>
            </w:ins>
            <w:r w:rsidR="00FA37E3">
              <w:rPr>
                <w:rFonts w:hint="eastAsia"/>
              </w:rPr>
              <w:t>“交易类型”下拉框内容项更改为“全部”“充值”“提现”“订单支付”“系统退款”，默认“全部”</w:t>
            </w:r>
          </w:p>
          <w:p w14:paraId="1D8A45D3" w14:textId="77777777" w:rsidR="00842D0E" w:rsidRDefault="00FA37E3" w:rsidP="005836B4">
            <w:pPr>
              <w:rPr>
                <w:ins w:id="4014" w:author="ethink wang" w:date="2017-02-10T18:17:00Z"/>
              </w:rPr>
            </w:pPr>
            <w:r>
              <w:rPr>
                <w:rFonts w:hint="eastAsia"/>
              </w:rPr>
              <w:lastRenderedPageBreak/>
              <w:t>3</w:t>
            </w:r>
            <w:del w:id="4015" w:author="ethink wang" w:date="2017-02-10T18:07:00Z">
              <w:r w:rsidDel="005E02E8">
                <w:rPr>
                  <w:rFonts w:hint="eastAsia"/>
                </w:rPr>
                <w:delText xml:space="preserve"> </w:delText>
              </w:r>
            </w:del>
            <w:ins w:id="4016" w:author="ethink wang" w:date="2017-02-10T18:07:00Z">
              <w:r w:rsidR="005E02E8">
                <w:rPr>
                  <w:rFonts w:hint="eastAsia"/>
                </w:rPr>
                <w:t>、</w:t>
              </w:r>
            </w:ins>
            <w:r>
              <w:rPr>
                <w:rFonts w:hint="eastAsia"/>
              </w:rPr>
              <w:t>列表，字段如原型。</w:t>
            </w:r>
          </w:p>
          <w:p w14:paraId="4D6F8209" w14:textId="77777777" w:rsidR="00842D0E" w:rsidRDefault="00842D0E" w:rsidP="005836B4">
            <w:pPr>
              <w:rPr>
                <w:ins w:id="4017" w:author="ethink wang" w:date="2017-02-10T18:17:00Z"/>
              </w:rPr>
            </w:pPr>
            <w:ins w:id="4018" w:author="ethink wang" w:date="2017-02-10T18:17:00Z">
              <w:r>
                <w:rPr>
                  <w:rFonts w:hint="eastAsia"/>
                </w:rPr>
                <w:t>（</w:t>
              </w:r>
              <w:r>
                <w:rPr>
                  <w:rFonts w:hint="eastAsia"/>
                </w:rPr>
                <w:t>1</w:t>
              </w:r>
              <w:r>
                <w:rPr>
                  <w:rFonts w:hint="eastAsia"/>
                </w:rPr>
                <w:t>）</w:t>
              </w:r>
            </w:ins>
            <w:r w:rsidR="00FA37E3">
              <w:rPr>
                <w:rFonts w:hint="eastAsia"/>
              </w:rPr>
              <w:t>交易类型包括“充值”“提现”“订单支付”“系统退款”；</w:t>
            </w:r>
          </w:p>
          <w:p w14:paraId="500210A6" w14:textId="49DC6C6F" w:rsidR="00FA37E3" w:rsidRDefault="00842D0E" w:rsidP="005836B4">
            <w:ins w:id="4019" w:author="ethink wang" w:date="2017-02-10T18:17:00Z">
              <w:r>
                <w:rPr>
                  <w:rFonts w:hint="eastAsia"/>
                </w:rPr>
                <w:t>（</w:t>
              </w:r>
              <w:r>
                <w:rPr>
                  <w:rFonts w:hint="eastAsia"/>
                </w:rPr>
                <w:t>2</w:t>
              </w:r>
              <w:r>
                <w:rPr>
                  <w:rFonts w:hint="eastAsia"/>
                </w:rPr>
                <w:t>）</w:t>
              </w:r>
            </w:ins>
            <w:r w:rsidR="00FA37E3">
              <w:rPr>
                <w:rFonts w:hint="eastAsia"/>
              </w:rPr>
              <w:t>交易渠道包括“微信支付”“支付宝支付”“余额支付”“账户余额”</w:t>
            </w:r>
          </w:p>
          <w:p w14:paraId="7A459CF3" w14:textId="1770F941" w:rsidR="00FA37E3" w:rsidRDefault="00FA37E3" w:rsidP="005836B4">
            <w:r>
              <w:rPr>
                <w:rFonts w:hint="eastAsia"/>
              </w:rPr>
              <w:t>4</w:t>
            </w:r>
            <w:del w:id="4020" w:author="ethink wang" w:date="2017-02-10T18:07:00Z">
              <w:r w:rsidDel="005E02E8">
                <w:rPr>
                  <w:rFonts w:hint="eastAsia"/>
                </w:rPr>
                <w:delText xml:space="preserve"> </w:delText>
              </w:r>
            </w:del>
            <w:ins w:id="4021" w:author="ethink wang" w:date="2017-02-10T18:07:00Z">
              <w:r w:rsidR="005E02E8">
                <w:rPr>
                  <w:rFonts w:hint="eastAsia"/>
                </w:rPr>
                <w:t>、</w:t>
              </w:r>
            </w:ins>
            <w:r>
              <w:rPr>
                <w:rFonts w:hint="eastAsia"/>
              </w:rPr>
              <w:t>“</w:t>
            </w:r>
            <w:r>
              <w:rPr>
                <w:rFonts w:hint="eastAsia"/>
              </w:rPr>
              <w:t>Excel</w:t>
            </w:r>
            <w:r>
              <w:rPr>
                <w:rFonts w:hint="eastAsia"/>
              </w:rPr>
              <w:t>批量导出”更改为“导出数据”</w:t>
            </w:r>
          </w:p>
        </w:tc>
        <w:tc>
          <w:tcPr>
            <w:tcW w:w="2302" w:type="dxa"/>
            <w:vAlign w:val="center"/>
          </w:tcPr>
          <w:p w14:paraId="5BA2FEA7" w14:textId="77777777" w:rsidR="00A50239" w:rsidRPr="00054E2A" w:rsidRDefault="00A50239" w:rsidP="005836B4"/>
        </w:tc>
      </w:tr>
    </w:tbl>
    <w:p w14:paraId="61CA5916" w14:textId="77777777" w:rsidR="004F6D2B" w:rsidRPr="003A741D" w:rsidRDefault="004F6D2B" w:rsidP="004F6D2B"/>
    <w:p w14:paraId="2AC88D6A" w14:textId="77777777" w:rsidR="009F38DA" w:rsidRDefault="009F38DA" w:rsidP="004F6D2B">
      <w:pPr>
        <w:pStyle w:val="4"/>
      </w:pPr>
      <w:bookmarkStart w:id="4022" w:name="_Toc474764573"/>
      <w:r>
        <w:t>提现管理</w:t>
      </w:r>
      <w:bookmarkEnd w:id="4022"/>
    </w:p>
    <w:p w14:paraId="6AE5EEFA" w14:textId="77777777" w:rsidR="004F6D2B" w:rsidRDefault="004F6D2B" w:rsidP="004F6D2B">
      <w:pPr>
        <w:pStyle w:val="5"/>
      </w:pPr>
      <w:r>
        <w:t>用例描述</w:t>
      </w:r>
    </w:p>
    <w:p w14:paraId="120DD400" w14:textId="77777777" w:rsidR="00520605" w:rsidRPr="00520605" w:rsidRDefault="00520605" w:rsidP="00520605">
      <w:r>
        <w:rPr>
          <w:rFonts w:hint="eastAsia"/>
        </w:rPr>
        <w:t xml:space="preserve">  </w:t>
      </w:r>
      <w:r>
        <w:rPr>
          <w:rFonts w:hint="eastAsia"/>
        </w:rPr>
        <w:t>乘客、司机提交提现申请之后，由客服进行管理和处理。</w:t>
      </w:r>
    </w:p>
    <w:p w14:paraId="378ABC1F"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5F359D26" w14:textId="77777777" w:rsidTr="005836B4">
        <w:trPr>
          <w:trHeight w:val="567"/>
        </w:trPr>
        <w:tc>
          <w:tcPr>
            <w:tcW w:w="1387" w:type="dxa"/>
            <w:shd w:val="clear" w:color="auto" w:fill="D9D9D9" w:themeFill="background1" w:themeFillShade="D9"/>
            <w:vAlign w:val="center"/>
          </w:tcPr>
          <w:p w14:paraId="605FCCF9"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564752E2"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09438D8F"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7F9A582C" w14:textId="77777777" w:rsidR="003A741D" w:rsidRPr="00753787" w:rsidRDefault="003A741D" w:rsidP="005836B4">
            <w:pPr>
              <w:ind w:leftChars="-253" w:left="-531"/>
              <w:jc w:val="center"/>
              <w:rPr>
                <w:b/>
              </w:rPr>
            </w:pPr>
            <w:r>
              <w:rPr>
                <w:rFonts w:hint="eastAsia"/>
                <w:b/>
              </w:rPr>
              <w:t>异常处理</w:t>
            </w:r>
          </w:p>
        </w:tc>
      </w:tr>
      <w:tr w:rsidR="00E57C29" w:rsidRPr="00520605" w14:paraId="7590E841" w14:textId="77777777" w:rsidTr="005836B4">
        <w:trPr>
          <w:trHeight w:val="729"/>
        </w:trPr>
        <w:tc>
          <w:tcPr>
            <w:tcW w:w="1387" w:type="dxa"/>
            <w:vMerge w:val="restart"/>
            <w:vAlign w:val="center"/>
          </w:tcPr>
          <w:p w14:paraId="26DA9CBD" w14:textId="77777777" w:rsidR="00E57C29" w:rsidRDefault="00E57C29" w:rsidP="009D340E">
            <w:pPr>
              <w:jc w:val="center"/>
            </w:pPr>
            <w:r>
              <w:rPr>
                <w:rFonts w:asciiTheme="minorEastAsia" w:hAnsiTheme="minorEastAsia" w:hint="eastAsia"/>
              </w:rPr>
              <w:t>Ⅴ</w:t>
            </w:r>
            <w:r>
              <w:rPr>
                <w:rFonts w:hint="eastAsia"/>
              </w:rPr>
              <w:t>-</w:t>
            </w:r>
            <w:r>
              <w:t>E-03</w:t>
            </w:r>
          </w:p>
        </w:tc>
        <w:tc>
          <w:tcPr>
            <w:tcW w:w="1116" w:type="dxa"/>
            <w:vAlign w:val="center"/>
          </w:tcPr>
          <w:p w14:paraId="2BBBC1A6" w14:textId="77777777" w:rsidR="00E57C29" w:rsidRDefault="00E57C29" w:rsidP="005836B4">
            <w:r>
              <w:t>说明</w:t>
            </w:r>
          </w:p>
        </w:tc>
        <w:tc>
          <w:tcPr>
            <w:tcW w:w="5157" w:type="dxa"/>
            <w:vAlign w:val="center"/>
          </w:tcPr>
          <w:p w14:paraId="5D00BF9D" w14:textId="77777777" w:rsidR="00E57C29" w:rsidRPr="00F0182A" w:rsidRDefault="00E57C29" w:rsidP="005836B4">
            <w:r>
              <w:rPr>
                <w:rFonts w:hint="eastAsia"/>
              </w:rPr>
              <w:t>提现管理包括“待处理”“已处理”两部分</w:t>
            </w:r>
          </w:p>
        </w:tc>
        <w:tc>
          <w:tcPr>
            <w:tcW w:w="2302" w:type="dxa"/>
            <w:vAlign w:val="center"/>
          </w:tcPr>
          <w:p w14:paraId="00C3E0BA" w14:textId="77777777" w:rsidR="00E57C29" w:rsidRPr="00054E2A" w:rsidRDefault="00E57C29" w:rsidP="005836B4"/>
        </w:tc>
      </w:tr>
      <w:tr w:rsidR="00E57C29" w14:paraId="08833A3C" w14:textId="77777777" w:rsidTr="005836B4">
        <w:trPr>
          <w:trHeight w:val="729"/>
        </w:trPr>
        <w:tc>
          <w:tcPr>
            <w:tcW w:w="1387" w:type="dxa"/>
            <w:vMerge/>
            <w:vAlign w:val="center"/>
          </w:tcPr>
          <w:p w14:paraId="532AF7A8" w14:textId="77777777" w:rsidR="00E57C29" w:rsidRDefault="00E57C29" w:rsidP="005836B4">
            <w:pPr>
              <w:jc w:val="center"/>
              <w:rPr>
                <w:rFonts w:asciiTheme="minorEastAsia" w:hAnsiTheme="minorEastAsia"/>
              </w:rPr>
            </w:pPr>
          </w:p>
        </w:tc>
        <w:tc>
          <w:tcPr>
            <w:tcW w:w="1116" w:type="dxa"/>
            <w:vAlign w:val="center"/>
          </w:tcPr>
          <w:p w14:paraId="326BB895" w14:textId="77777777" w:rsidR="00E57C29" w:rsidRDefault="00E57C29" w:rsidP="005836B4">
            <w:r>
              <w:t>待处理页面</w:t>
            </w:r>
          </w:p>
        </w:tc>
        <w:tc>
          <w:tcPr>
            <w:tcW w:w="5157" w:type="dxa"/>
            <w:vAlign w:val="center"/>
          </w:tcPr>
          <w:p w14:paraId="017E68A9" w14:textId="6258AE7E" w:rsidR="00735F9C" w:rsidRDefault="00E57C29" w:rsidP="00A545AC">
            <w:pPr>
              <w:rPr>
                <w:ins w:id="4023" w:author="ethink wang" w:date="2017-02-10T19:25:00Z"/>
              </w:rPr>
            </w:pPr>
            <w:r>
              <w:rPr>
                <w:rFonts w:hint="eastAsia"/>
              </w:rPr>
              <w:t>1</w:t>
            </w:r>
            <w:del w:id="4024" w:author="ethink wang" w:date="2017-02-10T19:24:00Z">
              <w:r w:rsidDel="00735F9C">
                <w:rPr>
                  <w:rFonts w:hint="eastAsia"/>
                </w:rPr>
                <w:delText xml:space="preserve"> </w:delText>
              </w:r>
            </w:del>
            <w:ins w:id="4025" w:author="ethink wang" w:date="2017-02-10T19:24:00Z">
              <w:r w:rsidR="00735F9C">
                <w:rPr>
                  <w:rFonts w:hint="eastAsia"/>
                </w:rPr>
                <w:t>、</w:t>
              </w:r>
            </w:ins>
            <w:r>
              <w:t>查询条件如原型</w:t>
            </w:r>
            <w:r>
              <w:rPr>
                <w:rFonts w:hint="eastAsia"/>
              </w:rPr>
              <w:t>，</w:t>
            </w:r>
            <w:r>
              <w:t>不赘述</w:t>
            </w:r>
            <w:r>
              <w:rPr>
                <w:rFonts w:hint="eastAsia"/>
              </w:rPr>
              <w:t>。</w:t>
            </w:r>
            <w:r>
              <w:t>其中</w:t>
            </w:r>
            <w:del w:id="4026" w:author="ethink wang" w:date="2017-02-10T19:25:00Z">
              <w:r w:rsidDel="00735F9C">
                <w:rPr>
                  <w:rFonts w:hint="eastAsia"/>
                </w:rPr>
                <w:delText>，</w:delText>
              </w:r>
            </w:del>
            <w:ins w:id="4027" w:author="ethink wang" w:date="2017-02-10T19:25:00Z">
              <w:r w:rsidR="00735F9C">
                <w:rPr>
                  <w:rFonts w:hint="eastAsia"/>
                </w:rPr>
                <w:t>：</w:t>
              </w:r>
            </w:ins>
          </w:p>
          <w:p w14:paraId="7F2B15CD" w14:textId="01C9013F" w:rsidR="00735F9C" w:rsidRDefault="00735F9C" w:rsidP="00A545AC">
            <w:pPr>
              <w:rPr>
                <w:ins w:id="4028" w:author="ethink wang" w:date="2017-02-10T19:25:00Z"/>
              </w:rPr>
            </w:pPr>
            <w:ins w:id="4029" w:author="ethink wang" w:date="2017-02-10T19:25:00Z">
              <w:r>
                <w:rPr>
                  <w:rFonts w:hint="eastAsia"/>
                </w:rPr>
                <w:t>（</w:t>
              </w:r>
              <w:r>
                <w:rPr>
                  <w:rFonts w:hint="eastAsia"/>
                </w:rPr>
                <w:t>1</w:t>
              </w:r>
              <w:r>
                <w:rPr>
                  <w:rFonts w:hint="eastAsia"/>
                </w:rPr>
                <w:t>）</w:t>
              </w:r>
            </w:ins>
            <w:r w:rsidR="00E57C29">
              <w:rPr>
                <w:rFonts w:hint="eastAsia"/>
              </w:rPr>
              <w:t>“用户类型”包括“全部”“乘客”“司机”，默认“全部”；</w:t>
            </w:r>
          </w:p>
          <w:p w14:paraId="46E9F369" w14:textId="0C888A41" w:rsidR="00735F9C" w:rsidRDefault="00735F9C" w:rsidP="00A545AC">
            <w:pPr>
              <w:rPr>
                <w:ins w:id="4030" w:author="ethink wang" w:date="2017-02-10T19:25:00Z"/>
              </w:rPr>
            </w:pPr>
            <w:ins w:id="4031" w:author="ethink wang" w:date="2017-02-10T19:25:00Z">
              <w:r>
                <w:rPr>
                  <w:rFonts w:hint="eastAsia"/>
                </w:rPr>
                <w:t>（</w:t>
              </w:r>
              <w:r>
                <w:rPr>
                  <w:rFonts w:hint="eastAsia"/>
                </w:rPr>
                <w:t>2</w:t>
              </w:r>
              <w:r>
                <w:rPr>
                  <w:rFonts w:hint="eastAsia"/>
                </w:rPr>
                <w:t>）</w:t>
              </w:r>
            </w:ins>
            <w:r w:rsidR="00E57C29">
              <w:rPr>
                <w:rFonts w:hint="eastAsia"/>
              </w:rPr>
              <w:t>“申请账号”控件采用联想输入框；</w:t>
            </w:r>
          </w:p>
          <w:p w14:paraId="63767BFD" w14:textId="107F29EE" w:rsidR="00735F9C" w:rsidRDefault="00735F9C" w:rsidP="00A545AC">
            <w:pPr>
              <w:rPr>
                <w:ins w:id="4032" w:author="ethink wang" w:date="2017-02-10T19:25:00Z"/>
              </w:rPr>
            </w:pPr>
            <w:ins w:id="4033" w:author="ethink wang" w:date="2017-02-10T19:25:00Z">
              <w:r>
                <w:rPr>
                  <w:rFonts w:hint="eastAsia"/>
                </w:rPr>
                <w:t>（</w:t>
              </w:r>
              <w:r>
                <w:rPr>
                  <w:rFonts w:hint="eastAsia"/>
                </w:rPr>
                <w:t>3</w:t>
              </w:r>
              <w:r>
                <w:rPr>
                  <w:rFonts w:hint="eastAsia"/>
                </w:rPr>
                <w:t>）</w:t>
              </w:r>
            </w:ins>
            <w:r w:rsidR="00E57C29">
              <w:rPr>
                <w:rFonts w:hint="eastAsia"/>
              </w:rPr>
              <w:t>“账户名称”控件采用联想输入框；</w:t>
            </w:r>
          </w:p>
          <w:p w14:paraId="6994E9B8" w14:textId="44CCFCE2" w:rsidR="00E57C29" w:rsidRDefault="00735F9C" w:rsidP="00A545AC">
            <w:ins w:id="4034" w:author="ethink wang" w:date="2017-02-10T19:25:00Z">
              <w:r>
                <w:rPr>
                  <w:rFonts w:hint="eastAsia"/>
                </w:rPr>
                <w:t>（</w:t>
              </w:r>
              <w:r>
                <w:rPr>
                  <w:rFonts w:hint="eastAsia"/>
                </w:rPr>
                <w:t>4</w:t>
              </w:r>
              <w:r>
                <w:rPr>
                  <w:rFonts w:hint="eastAsia"/>
                </w:rPr>
                <w:t>）</w:t>
              </w:r>
            </w:ins>
            <w:r w:rsidR="00E57C29">
              <w:rPr>
                <w:rFonts w:hint="eastAsia"/>
              </w:rPr>
              <w:t>“申请时间”控件精确到天</w:t>
            </w:r>
          </w:p>
          <w:p w14:paraId="10D71D86" w14:textId="21ED63E2" w:rsidR="00E57C29" w:rsidRDefault="00E57C29" w:rsidP="00A545AC">
            <w:r>
              <w:rPr>
                <w:rFonts w:hint="eastAsia"/>
              </w:rPr>
              <w:t>2</w:t>
            </w:r>
            <w:del w:id="4035" w:author="ethink wang" w:date="2017-02-10T19:25:00Z">
              <w:r w:rsidDel="00735F9C">
                <w:rPr>
                  <w:rFonts w:hint="eastAsia"/>
                </w:rPr>
                <w:delText xml:space="preserve"> </w:delText>
              </w:r>
            </w:del>
            <w:ins w:id="4036" w:author="ethink wang" w:date="2017-02-10T19:25:00Z">
              <w:r w:rsidR="00735F9C">
                <w:rPr>
                  <w:rFonts w:hint="eastAsia"/>
                </w:rPr>
                <w:t>、</w:t>
              </w:r>
            </w:ins>
            <w:r>
              <w:rPr>
                <w:rFonts w:hint="eastAsia"/>
              </w:rPr>
              <w:t>点击“查询”在列表区显示查询结果，点击“清空”</w:t>
            </w:r>
            <w:del w:id="4037" w:author="ethink wang" w:date="2017-02-10T19:25:00Z">
              <w:r w:rsidDel="00735F9C">
                <w:rPr>
                  <w:rFonts w:hint="eastAsia"/>
                </w:rPr>
                <w:delText>初始化</w:delText>
              </w:r>
            </w:del>
            <w:r>
              <w:rPr>
                <w:rFonts w:hint="eastAsia"/>
              </w:rPr>
              <w:t>查询条件和列表区域</w:t>
            </w:r>
            <w:ins w:id="4038" w:author="ethink wang" w:date="2017-02-10T19:25:00Z">
              <w:r w:rsidR="00735F9C">
                <w:rPr>
                  <w:rFonts w:hint="eastAsia"/>
                </w:rPr>
                <w:t>置为初始化条件</w:t>
              </w:r>
            </w:ins>
          </w:p>
          <w:p w14:paraId="279463D0" w14:textId="64F73ADE" w:rsidR="00E57C29" w:rsidRDefault="00E57C29" w:rsidP="00E70A48">
            <w:r>
              <w:t>3</w:t>
            </w:r>
            <w:del w:id="4039" w:author="ethink wang" w:date="2017-02-10T19:25:00Z">
              <w:r w:rsidDel="00735F9C">
                <w:rPr>
                  <w:rFonts w:hint="eastAsia"/>
                </w:rPr>
                <w:delText xml:space="preserve"> </w:delText>
              </w:r>
            </w:del>
            <w:ins w:id="4040" w:author="ethink wang" w:date="2017-02-10T19:25:00Z">
              <w:r w:rsidR="00735F9C">
                <w:rPr>
                  <w:rFonts w:hint="eastAsia"/>
                </w:rPr>
                <w:t>、</w:t>
              </w:r>
            </w:ins>
            <w:r>
              <w:t>列表区字段如原型</w:t>
            </w:r>
            <w:r>
              <w:rPr>
                <w:rFonts w:hint="eastAsia"/>
              </w:rPr>
              <w:t>，</w:t>
            </w:r>
            <w:r>
              <w:t>不赘述</w:t>
            </w:r>
            <w:r>
              <w:rPr>
                <w:rFonts w:hint="eastAsia"/>
              </w:rPr>
              <w:t>。</w:t>
            </w:r>
            <w:r>
              <w:t>乘客</w:t>
            </w:r>
            <w:r>
              <w:rPr>
                <w:rFonts w:hint="eastAsia"/>
              </w:rPr>
              <w:t>、</w:t>
            </w:r>
            <w:r>
              <w:t>司机的开户银行</w:t>
            </w:r>
            <w:del w:id="4041" w:author="ethink wang" w:date="2017-02-10T19:26:00Z">
              <w:r w:rsidDel="00735F9C">
                <w:rPr>
                  <w:rFonts w:hint="eastAsia"/>
                </w:rPr>
                <w:delText>显示</w:delText>
              </w:r>
            </w:del>
            <w:ins w:id="4042" w:author="ethink wang" w:date="2017-02-10T19:26:00Z">
              <w:r w:rsidR="00735F9C">
                <w:rPr>
                  <w:rFonts w:hint="eastAsia"/>
                </w:rPr>
                <w:t>为</w:t>
              </w:r>
            </w:ins>
            <w:r>
              <w:rPr>
                <w:rFonts w:hint="eastAsia"/>
              </w:rPr>
              <w:t>银行账号所属的银行名称</w:t>
            </w:r>
          </w:p>
          <w:p w14:paraId="02C5FD01" w14:textId="0187D640" w:rsidR="00E57C29" w:rsidRDefault="00E57C29" w:rsidP="00E70A48">
            <w:r>
              <w:t>4</w:t>
            </w:r>
            <w:del w:id="4043" w:author="ethink wang" w:date="2017-02-10T19:26:00Z">
              <w:r w:rsidDel="00735F9C">
                <w:rPr>
                  <w:rFonts w:hint="eastAsia"/>
                </w:rPr>
                <w:delText xml:space="preserve"> </w:delText>
              </w:r>
            </w:del>
            <w:ins w:id="4044" w:author="ethink wang" w:date="2017-02-10T19:26:00Z">
              <w:r w:rsidR="00735F9C">
                <w:rPr>
                  <w:rFonts w:hint="eastAsia"/>
                </w:rPr>
                <w:t>、</w:t>
              </w:r>
            </w:ins>
            <w:r>
              <w:t>点击</w:t>
            </w:r>
            <w:r>
              <w:rPr>
                <w:rFonts w:hint="eastAsia"/>
              </w:rPr>
              <w:t>“确定打款”弹出提示窗</w:t>
            </w:r>
          </w:p>
          <w:p w14:paraId="0087CC0F" w14:textId="188561ED" w:rsidR="00E57C29" w:rsidRPr="00E70A48" w:rsidRDefault="00E57C29" w:rsidP="00E70A48">
            <w:r>
              <w:t>5</w:t>
            </w:r>
            <w:del w:id="4045" w:author="ethink wang" w:date="2017-02-10T19:26:00Z">
              <w:r w:rsidDel="00735F9C">
                <w:rPr>
                  <w:rFonts w:hint="eastAsia"/>
                </w:rPr>
                <w:delText xml:space="preserve"> </w:delText>
              </w:r>
            </w:del>
            <w:ins w:id="4046" w:author="ethink wang" w:date="2017-02-10T19:26:00Z">
              <w:r w:rsidR="00735F9C">
                <w:rPr>
                  <w:rFonts w:hint="eastAsia"/>
                </w:rPr>
                <w:t>、</w:t>
              </w:r>
            </w:ins>
            <w:r>
              <w:t>点击</w:t>
            </w:r>
            <w:r>
              <w:rPr>
                <w:rFonts w:hint="eastAsia"/>
              </w:rPr>
              <w:t>“</w:t>
            </w:r>
            <w:r>
              <w:t>不予</w:t>
            </w:r>
            <w:ins w:id="4047" w:author="ethink wang" w:date="2017-02-10T19:26:00Z">
              <w:r w:rsidR="00735F9C">
                <w:t>提现</w:t>
              </w:r>
            </w:ins>
            <w:del w:id="4048" w:author="ethink wang" w:date="2017-02-10T19:26:00Z">
              <w:r w:rsidDel="00735F9C">
                <w:delText>打款</w:delText>
              </w:r>
            </w:del>
            <w:r>
              <w:rPr>
                <w:rFonts w:hint="eastAsia"/>
              </w:rPr>
              <w:t>”弹出提示窗</w:t>
            </w:r>
          </w:p>
        </w:tc>
        <w:tc>
          <w:tcPr>
            <w:tcW w:w="2302" w:type="dxa"/>
            <w:vAlign w:val="center"/>
          </w:tcPr>
          <w:p w14:paraId="74AC13DF" w14:textId="77777777" w:rsidR="00E57C29" w:rsidRPr="00054E2A" w:rsidRDefault="00E57C29" w:rsidP="005836B4"/>
        </w:tc>
      </w:tr>
      <w:tr w:rsidR="00E57C29" w14:paraId="2BF8A6EC" w14:textId="77777777" w:rsidTr="005836B4">
        <w:trPr>
          <w:trHeight w:val="729"/>
        </w:trPr>
        <w:tc>
          <w:tcPr>
            <w:tcW w:w="1387" w:type="dxa"/>
            <w:vMerge/>
            <w:vAlign w:val="center"/>
          </w:tcPr>
          <w:p w14:paraId="2D5DC991" w14:textId="77777777" w:rsidR="00E57C29" w:rsidRDefault="00E57C29" w:rsidP="005836B4">
            <w:pPr>
              <w:jc w:val="center"/>
              <w:rPr>
                <w:rFonts w:asciiTheme="minorEastAsia" w:hAnsiTheme="minorEastAsia"/>
              </w:rPr>
            </w:pPr>
          </w:p>
        </w:tc>
        <w:tc>
          <w:tcPr>
            <w:tcW w:w="1116" w:type="dxa"/>
            <w:vAlign w:val="center"/>
          </w:tcPr>
          <w:p w14:paraId="020A9B3E" w14:textId="77777777" w:rsidR="00E57C29" w:rsidRDefault="00E57C29" w:rsidP="005836B4">
            <w:r>
              <w:t>确定打款弹窗</w:t>
            </w:r>
          </w:p>
        </w:tc>
        <w:tc>
          <w:tcPr>
            <w:tcW w:w="5157" w:type="dxa"/>
            <w:vAlign w:val="center"/>
          </w:tcPr>
          <w:p w14:paraId="500A6EF4" w14:textId="4A017CEB" w:rsidR="00735F9C" w:rsidRDefault="00735F9C" w:rsidP="00A545AC">
            <w:pPr>
              <w:rPr>
                <w:ins w:id="4049" w:author="ethink wang" w:date="2017-02-10T19:27:00Z"/>
              </w:rPr>
            </w:pPr>
            <w:ins w:id="4050" w:author="ethink wang" w:date="2017-02-10T19:27:00Z">
              <w:r>
                <w:rPr>
                  <w:rFonts w:hint="eastAsia"/>
                </w:rPr>
                <w:t>1</w:t>
              </w:r>
              <w:r>
                <w:rPr>
                  <w:rFonts w:hint="eastAsia"/>
                </w:rPr>
                <w:t>、</w:t>
              </w:r>
            </w:ins>
            <w:r w:rsidR="00E57C29">
              <w:rPr>
                <w:rFonts w:hint="eastAsia"/>
              </w:rPr>
              <w:t>点击“确定”，该条提现申请变为已处理状态，关闭弹窗，</w:t>
            </w:r>
            <w:del w:id="4051" w:author="ethink wang" w:date="2017-02-10T19:27:00Z">
              <w:r w:rsidR="00E57C29" w:rsidDel="00735F9C">
                <w:rPr>
                  <w:rFonts w:hint="eastAsia"/>
                </w:rPr>
                <w:delText>并</w:delText>
              </w:r>
            </w:del>
            <w:r w:rsidR="00E57C29">
              <w:rPr>
                <w:rFonts w:hint="eastAsia"/>
              </w:rPr>
              <w:t>刷新“待处理”页面，同时</w:t>
            </w:r>
            <w:ins w:id="4052" w:author="ethink wang" w:date="2017-02-10T19:34:00Z">
              <w:r>
                <w:t>推送系统</w:t>
              </w:r>
            </w:ins>
            <w:del w:id="4053" w:author="ethink wang" w:date="2017-02-10T19:34:00Z">
              <w:r w:rsidR="00E57C29" w:rsidDel="00735F9C">
                <w:rPr>
                  <w:rFonts w:hint="eastAsia"/>
                </w:rPr>
                <w:delText>发送</w:delText>
              </w:r>
            </w:del>
            <w:r w:rsidR="00E57C29">
              <w:rPr>
                <w:rFonts w:hint="eastAsia"/>
              </w:rPr>
              <w:t>消息</w:t>
            </w:r>
            <w:ins w:id="4054" w:author="ethink wang" w:date="2017-02-10T19:34:00Z">
              <w:r>
                <w:rPr>
                  <w:rFonts w:hint="eastAsia"/>
                </w:rPr>
                <w:t>和派发短信</w:t>
              </w:r>
            </w:ins>
            <w:ins w:id="4055" w:author="ethink wang" w:date="2017-02-10T19:35:00Z">
              <w:r w:rsidR="000A4BBD">
                <w:rPr>
                  <w:rFonts w:hint="eastAsia"/>
                </w:rPr>
                <w:t>给</w:t>
              </w:r>
            </w:ins>
            <w:del w:id="4056" w:author="ethink wang" w:date="2017-02-10T19:35:00Z">
              <w:r w:rsidR="00E57C29" w:rsidDel="000A4BBD">
                <w:rPr>
                  <w:rFonts w:hint="eastAsia"/>
                </w:rPr>
                <w:delText>至</w:delText>
              </w:r>
            </w:del>
            <w:r w:rsidR="00E57C29">
              <w:rPr>
                <w:rFonts w:hint="eastAsia"/>
              </w:rPr>
              <w:t>申请方</w:t>
            </w:r>
            <w:ins w:id="4057" w:author="ethink wang" w:date="2017-02-10T19:29:00Z">
              <w:r>
                <w:rPr>
                  <w:rFonts w:hint="eastAsia"/>
                </w:rPr>
                <w:t>（乘客、司机）</w:t>
              </w:r>
            </w:ins>
            <w:r w:rsidR="00E57C29">
              <w:rPr>
                <w:rFonts w:hint="eastAsia"/>
              </w:rPr>
              <w:t>。</w:t>
            </w:r>
            <w:commentRangeStart w:id="4058"/>
            <w:del w:id="4059" w:author="ethink wang" w:date="2017-02-10T19:30:00Z">
              <w:r w:rsidR="00E57C29" w:rsidDel="00735F9C">
                <w:rPr>
                  <w:rFonts w:hint="eastAsia"/>
                </w:rPr>
                <w:delText>乘客和司机端发送短信和</w:delText>
              </w:r>
            </w:del>
            <w:del w:id="4060" w:author="ethink wang" w:date="2017-02-10T19:36:00Z">
              <w:r w:rsidR="00E57C29" w:rsidDel="000A4BBD">
                <w:rPr>
                  <w:rFonts w:hint="eastAsia"/>
                </w:rPr>
                <w:delText>推送</w:delText>
              </w:r>
            </w:del>
            <w:r w:rsidR="00E57C29">
              <w:rPr>
                <w:rFonts w:hint="eastAsia"/>
              </w:rPr>
              <w:t>系统消息</w:t>
            </w:r>
            <w:commentRangeEnd w:id="4058"/>
            <w:ins w:id="4061" w:author="ethink wang" w:date="2017-02-10T19:45:00Z">
              <w:r w:rsidR="000A4BBD">
                <w:rPr>
                  <w:rFonts w:hint="eastAsia"/>
                </w:rPr>
                <w:t>以</w:t>
              </w:r>
            </w:ins>
            <w:ins w:id="4062" w:author="ethink wang" w:date="2017-02-10T19:36:00Z">
              <w:r w:rsidR="000A4BBD">
                <w:t>弹窗</w:t>
              </w:r>
            </w:ins>
            <w:r>
              <w:rPr>
                <w:rStyle w:val="afe"/>
              </w:rPr>
              <w:commentReference w:id="4058"/>
            </w:r>
            <w:ins w:id="4063" w:author="ethink wang" w:date="2017-02-10T19:36:00Z">
              <w:r w:rsidR="000A4BBD">
                <w:rPr>
                  <w:rFonts w:hint="eastAsia"/>
                </w:rPr>
                <w:t>提示</w:t>
              </w:r>
              <w:r w:rsidR="000A4BBD">
                <w:t>，</w:t>
              </w:r>
              <w:r w:rsidR="000A4BBD">
                <w:rPr>
                  <w:rFonts w:hint="eastAsia"/>
                </w:rPr>
                <w:t>文案“</w:t>
              </w:r>
            </w:ins>
            <w:ins w:id="4064" w:author="ethink wang" w:date="2017-02-10T19:38:00Z">
              <w:r w:rsidR="000A4BBD">
                <w:rPr>
                  <w:rFonts w:hint="eastAsia"/>
                </w:rPr>
                <w:t>您</w:t>
              </w:r>
              <w:r w:rsidR="000A4BBD">
                <w:t>的</w:t>
              </w:r>
            </w:ins>
            <w:ins w:id="4065" w:author="ethink wang" w:date="2017-02-10T19:37:00Z">
              <w:r w:rsidR="000A4BBD">
                <w:rPr>
                  <w:rFonts w:hint="eastAsia"/>
                </w:rPr>
                <w:t>提现</w:t>
              </w:r>
              <w:r w:rsidR="000A4BBD">
                <w:t>已处理</w:t>
              </w:r>
            </w:ins>
            <w:ins w:id="4066" w:author="ethink wang" w:date="2017-02-10T19:38:00Z">
              <w:r w:rsidR="000A4BBD">
                <w:t>，请</w:t>
              </w:r>
            </w:ins>
            <w:ins w:id="4067" w:author="ethink wang" w:date="2017-02-10T19:39:00Z">
              <w:r w:rsidR="000A4BBD">
                <w:rPr>
                  <w:rFonts w:hint="eastAsia"/>
                </w:rPr>
                <w:t>注意</w:t>
              </w:r>
            </w:ins>
            <w:ins w:id="4068" w:author="ethink wang" w:date="2017-02-10T19:38:00Z">
              <w:r w:rsidR="000A4BBD">
                <w:t>查收</w:t>
              </w:r>
            </w:ins>
            <w:ins w:id="4069" w:author="ethink wang" w:date="2017-02-10T19:36:00Z">
              <w:r w:rsidR="000A4BBD">
                <w:rPr>
                  <w:rFonts w:hint="eastAsia"/>
                </w:rPr>
                <w:t>”，</w:t>
              </w:r>
            </w:ins>
            <w:ins w:id="4070" w:author="ethink wang" w:date="2017-02-10T19:38:00Z">
              <w:r w:rsidR="000A4BBD">
                <w:rPr>
                  <w:rFonts w:hint="eastAsia"/>
                </w:rPr>
                <w:t>按钮“我知道了”，</w:t>
              </w:r>
              <w:r w:rsidR="000A4BBD">
                <w:t>点击</w:t>
              </w:r>
              <w:r w:rsidR="000A4BBD">
                <w:rPr>
                  <w:rFonts w:hint="eastAsia"/>
                </w:rPr>
                <w:t>“</w:t>
              </w:r>
            </w:ins>
            <w:ins w:id="4071" w:author="ethink wang" w:date="2017-02-10T19:39:00Z">
              <w:r w:rsidR="000A4BBD">
                <w:rPr>
                  <w:rFonts w:hint="eastAsia"/>
                </w:rPr>
                <w:t>我知道了</w:t>
              </w:r>
            </w:ins>
            <w:ins w:id="4072" w:author="ethink wang" w:date="2017-02-10T19:38:00Z">
              <w:r w:rsidR="000A4BBD">
                <w:rPr>
                  <w:rFonts w:hint="eastAsia"/>
                </w:rPr>
                <w:t>”</w:t>
              </w:r>
            </w:ins>
            <w:ins w:id="4073" w:author="ethink wang" w:date="2017-02-10T19:39:00Z">
              <w:r w:rsidR="000A4BBD">
                <w:rPr>
                  <w:rFonts w:hint="eastAsia"/>
                </w:rPr>
                <w:t>关闭</w:t>
              </w:r>
              <w:r w:rsidR="000A4BBD">
                <w:t>弹窗</w:t>
              </w:r>
            </w:ins>
            <w:r w:rsidR="00E57C29">
              <w:rPr>
                <w:rFonts w:hint="eastAsia"/>
              </w:rPr>
              <w:t>。</w:t>
            </w:r>
            <w:ins w:id="4074" w:author="ethink wang" w:date="2017-02-10T19:40:00Z">
              <w:r w:rsidR="000A4BBD">
                <w:rPr>
                  <w:rFonts w:hint="eastAsia"/>
                </w:rPr>
                <w:t>如推送</w:t>
              </w:r>
              <w:r w:rsidR="000A4BBD">
                <w:t>时，处于非登录状态，则</w:t>
              </w:r>
            </w:ins>
            <w:ins w:id="4075" w:author="ethink wang" w:date="2017-02-10T19:41:00Z">
              <w:r w:rsidR="000A4BBD">
                <w:t>登录时，弹窗提示。</w:t>
              </w:r>
            </w:ins>
            <w:del w:id="4076" w:author="ethink wang" w:date="2017-02-10T19:30:00Z">
              <w:r w:rsidR="00E57C29" w:rsidDel="00735F9C">
                <w:rPr>
                  <w:rFonts w:hint="eastAsia"/>
                </w:rPr>
                <w:delText>文案格式参照规范</w:delText>
              </w:r>
            </w:del>
            <w:ins w:id="4077" w:author="ethink wang" w:date="2017-02-10T19:30:00Z">
              <w:r>
                <w:rPr>
                  <w:rFonts w:hint="eastAsia"/>
                </w:rPr>
                <w:t>短信内容参见模板</w:t>
              </w:r>
            </w:ins>
            <w:del w:id="4078" w:author="ethink wang" w:date="2017-02-10T19:27:00Z">
              <w:r w:rsidR="00E57C29" w:rsidDel="00735F9C">
                <w:rPr>
                  <w:rFonts w:hint="eastAsia"/>
                </w:rPr>
                <w:delText xml:space="preserve"> </w:delText>
              </w:r>
            </w:del>
            <w:r w:rsidR="00E57C29">
              <w:rPr>
                <w:rFonts w:hint="eastAsia"/>
              </w:rPr>
              <w:t>。</w:t>
            </w:r>
          </w:p>
          <w:p w14:paraId="6BF24BA6" w14:textId="59494DBE" w:rsidR="00E57C29" w:rsidRDefault="00735F9C" w:rsidP="00A545AC">
            <w:ins w:id="4079" w:author="ethink wang" w:date="2017-02-10T19:27:00Z">
              <w:r>
                <w:rPr>
                  <w:rFonts w:hint="eastAsia"/>
                </w:rPr>
                <w:t>2</w:t>
              </w:r>
              <w:r>
                <w:rPr>
                  <w:rFonts w:hint="eastAsia"/>
                </w:rPr>
                <w:t>、</w:t>
              </w:r>
            </w:ins>
            <w:r w:rsidR="00E57C29">
              <w:rPr>
                <w:rFonts w:hint="eastAsia"/>
              </w:rPr>
              <w:t>点击“取消”，关闭弹窗</w:t>
            </w:r>
          </w:p>
        </w:tc>
        <w:tc>
          <w:tcPr>
            <w:tcW w:w="2302" w:type="dxa"/>
            <w:vAlign w:val="center"/>
          </w:tcPr>
          <w:p w14:paraId="494D0D00" w14:textId="77777777" w:rsidR="00E57C29" w:rsidRPr="00054E2A" w:rsidRDefault="00E57C29" w:rsidP="005836B4">
            <w:r>
              <w:rPr>
                <w:rFonts w:hint="eastAsia"/>
              </w:rPr>
              <w:t>若在点击“确定”操作时断网，则显示断网通用浮窗提示</w:t>
            </w:r>
          </w:p>
        </w:tc>
      </w:tr>
      <w:tr w:rsidR="00E57C29" w14:paraId="692088D6" w14:textId="77777777" w:rsidTr="005836B4">
        <w:trPr>
          <w:trHeight w:val="729"/>
        </w:trPr>
        <w:tc>
          <w:tcPr>
            <w:tcW w:w="1387" w:type="dxa"/>
            <w:vMerge/>
            <w:vAlign w:val="center"/>
          </w:tcPr>
          <w:p w14:paraId="7D28711D" w14:textId="77777777" w:rsidR="00E57C29" w:rsidRDefault="00E57C29" w:rsidP="004639CD">
            <w:pPr>
              <w:jc w:val="center"/>
              <w:rPr>
                <w:rFonts w:asciiTheme="minorEastAsia" w:hAnsiTheme="minorEastAsia"/>
              </w:rPr>
            </w:pPr>
          </w:p>
        </w:tc>
        <w:tc>
          <w:tcPr>
            <w:tcW w:w="1116" w:type="dxa"/>
            <w:vAlign w:val="center"/>
          </w:tcPr>
          <w:p w14:paraId="13886D62" w14:textId="77777777" w:rsidR="00E57C29" w:rsidRDefault="00E57C29" w:rsidP="004639CD">
            <w:r>
              <w:t>不予提现弹窗</w:t>
            </w:r>
          </w:p>
        </w:tc>
        <w:tc>
          <w:tcPr>
            <w:tcW w:w="5157" w:type="dxa"/>
            <w:vAlign w:val="center"/>
          </w:tcPr>
          <w:p w14:paraId="7D9B48D2" w14:textId="77777777" w:rsidR="00735F9C" w:rsidRDefault="00E57C29" w:rsidP="004639CD">
            <w:pPr>
              <w:rPr>
                <w:ins w:id="4080" w:author="ethink wang" w:date="2017-02-10T19:32:00Z"/>
              </w:rPr>
            </w:pPr>
            <w:r>
              <w:rPr>
                <w:rFonts w:hint="eastAsia"/>
              </w:rPr>
              <w:t>不予提现必须输入处理原因。</w:t>
            </w:r>
          </w:p>
          <w:p w14:paraId="037C265E" w14:textId="36222D2C" w:rsidR="000A4BBD" w:rsidRDefault="00735F9C" w:rsidP="004639CD">
            <w:pPr>
              <w:rPr>
                <w:ins w:id="4081" w:author="ethink wang" w:date="2017-02-10T19:42:00Z"/>
              </w:rPr>
            </w:pPr>
            <w:ins w:id="4082" w:author="ethink wang" w:date="2017-02-10T19:32:00Z">
              <w:r>
                <w:rPr>
                  <w:rFonts w:hint="eastAsia"/>
                </w:rPr>
                <w:t>1</w:t>
              </w:r>
              <w:r>
                <w:rPr>
                  <w:rFonts w:hint="eastAsia"/>
                </w:rPr>
                <w:t>、</w:t>
              </w:r>
            </w:ins>
            <w:r w:rsidR="00E57C29">
              <w:rPr>
                <w:rFonts w:hint="eastAsia"/>
              </w:rPr>
              <w:t>点击“确定”，该条提现申请变为已处理状态，关闭弹窗，</w:t>
            </w:r>
            <w:del w:id="4083" w:author="ethink wang" w:date="2017-02-10T19:41:00Z">
              <w:r w:rsidR="00E57C29" w:rsidDel="000A4BBD">
                <w:rPr>
                  <w:rFonts w:hint="eastAsia"/>
                </w:rPr>
                <w:delText>并</w:delText>
              </w:r>
            </w:del>
            <w:r w:rsidR="00E57C29">
              <w:rPr>
                <w:rFonts w:hint="eastAsia"/>
              </w:rPr>
              <w:t>刷新“待处理”页面，</w:t>
            </w:r>
            <w:ins w:id="4084" w:author="ethink wang" w:date="2017-02-10T19:42:00Z">
              <w:r w:rsidR="000A4BBD">
                <w:rPr>
                  <w:rFonts w:hint="eastAsia"/>
                </w:rPr>
                <w:t>同时</w:t>
              </w:r>
              <w:r w:rsidR="000A4BBD">
                <w:t>推送系统</w:t>
              </w:r>
              <w:r w:rsidR="000A4BBD">
                <w:rPr>
                  <w:rFonts w:hint="eastAsia"/>
                </w:rPr>
                <w:t>消息和派发短信给申请方（乘客、司机）。</w:t>
              </w:r>
              <w:commentRangeStart w:id="4085"/>
              <w:r w:rsidR="000A4BBD">
                <w:rPr>
                  <w:rFonts w:hint="eastAsia"/>
                </w:rPr>
                <w:t>系统消息</w:t>
              </w:r>
            </w:ins>
            <w:commentRangeEnd w:id="4085"/>
            <w:ins w:id="4086" w:author="ethink wang" w:date="2017-02-10T19:45:00Z">
              <w:r w:rsidR="000A4BBD">
                <w:rPr>
                  <w:rFonts w:hint="eastAsia"/>
                </w:rPr>
                <w:t>以</w:t>
              </w:r>
            </w:ins>
            <w:ins w:id="4087" w:author="ethink wang" w:date="2017-02-10T19:42:00Z">
              <w:r w:rsidR="000A4BBD">
                <w:t>弹窗</w:t>
              </w:r>
              <w:r w:rsidR="000A4BBD">
                <w:rPr>
                  <w:rStyle w:val="afe"/>
                </w:rPr>
                <w:commentReference w:id="4085"/>
              </w:r>
              <w:r w:rsidR="000A4BBD">
                <w:rPr>
                  <w:rFonts w:hint="eastAsia"/>
                </w:rPr>
                <w:t>提示</w:t>
              </w:r>
              <w:r w:rsidR="000A4BBD">
                <w:t>，</w:t>
              </w:r>
              <w:r w:rsidR="000A4BBD">
                <w:rPr>
                  <w:rFonts w:hint="eastAsia"/>
                </w:rPr>
                <w:t>文案“抱歉，您</w:t>
              </w:r>
              <w:r w:rsidR="000A4BBD">
                <w:t>的</w:t>
              </w:r>
              <w:r w:rsidR="000A4BBD">
                <w:rPr>
                  <w:rFonts w:hint="eastAsia"/>
                </w:rPr>
                <w:t>提现申请审核</w:t>
              </w:r>
              <w:r w:rsidR="000A4BBD">
                <w:t>未通过</w:t>
              </w:r>
              <w:r w:rsidR="000A4BBD">
                <w:rPr>
                  <w:rFonts w:hint="eastAsia"/>
                </w:rPr>
                <w:t>”，按钮“我知道了”，</w:t>
              </w:r>
              <w:r w:rsidR="000A4BBD">
                <w:t>点击</w:t>
              </w:r>
              <w:r w:rsidR="000A4BBD">
                <w:rPr>
                  <w:rFonts w:hint="eastAsia"/>
                </w:rPr>
                <w:t>“我知道了”关闭</w:t>
              </w:r>
              <w:r w:rsidR="000A4BBD">
                <w:t>弹窗</w:t>
              </w:r>
              <w:r w:rsidR="000A4BBD">
                <w:rPr>
                  <w:rFonts w:hint="eastAsia"/>
                </w:rPr>
                <w:t>。如推送</w:t>
              </w:r>
              <w:r w:rsidR="000A4BBD">
                <w:t>时，处于非登录状态，则登录时，弹窗提示。</w:t>
              </w:r>
              <w:r w:rsidR="000A4BBD">
                <w:rPr>
                  <w:rFonts w:hint="eastAsia"/>
                </w:rPr>
                <w:t>短信内容参见模板。</w:t>
              </w:r>
            </w:ins>
            <w:del w:id="4088" w:author="ethink wang" w:date="2017-02-10T19:42:00Z">
              <w:r w:rsidR="00E57C29" w:rsidDel="000A4BBD">
                <w:rPr>
                  <w:rFonts w:hint="eastAsia"/>
                </w:rPr>
                <w:delText>同时发送消息至申请方。乘客和司机提现发送短信和推送系统消息，文案格式参照规范。</w:delText>
              </w:r>
            </w:del>
          </w:p>
          <w:p w14:paraId="73D90836" w14:textId="4CD890BB" w:rsidR="00E57C29" w:rsidRDefault="00735F9C" w:rsidP="004639CD">
            <w:ins w:id="4089" w:author="ethink wang" w:date="2017-02-10T19:32:00Z">
              <w:r>
                <w:rPr>
                  <w:rFonts w:hint="eastAsia"/>
                </w:rPr>
                <w:t>2</w:t>
              </w:r>
              <w:r>
                <w:rPr>
                  <w:rFonts w:hint="eastAsia"/>
                </w:rPr>
                <w:t>、</w:t>
              </w:r>
            </w:ins>
            <w:r w:rsidR="00E57C29">
              <w:rPr>
                <w:rFonts w:hint="eastAsia"/>
              </w:rPr>
              <w:t>点击“取消”，关闭弹窗</w:t>
            </w:r>
          </w:p>
        </w:tc>
        <w:tc>
          <w:tcPr>
            <w:tcW w:w="2302" w:type="dxa"/>
            <w:vAlign w:val="center"/>
          </w:tcPr>
          <w:p w14:paraId="681D07FC" w14:textId="53A17CEA" w:rsidR="00E57C29" w:rsidRDefault="00E57C29" w:rsidP="004639CD">
            <w:r>
              <w:rPr>
                <w:rFonts w:hint="eastAsia"/>
              </w:rPr>
              <w:t>1</w:t>
            </w:r>
            <w:ins w:id="4090" w:author="ethink wang" w:date="2017-02-10T19:43:00Z">
              <w:r w:rsidR="000A4BBD">
                <w:rPr>
                  <w:rFonts w:hint="eastAsia"/>
                </w:rPr>
                <w:t>、</w:t>
              </w:r>
            </w:ins>
            <w:r>
              <w:t>点击</w:t>
            </w:r>
            <w:r>
              <w:rPr>
                <w:rFonts w:hint="eastAsia"/>
              </w:rPr>
              <w:t>“确定”时</w:t>
            </w:r>
            <w:ins w:id="4091" w:author="ethink wang" w:date="2017-02-10T19:43:00Z">
              <w:r w:rsidR="000A4BBD">
                <w:rPr>
                  <w:rFonts w:hint="eastAsia"/>
                </w:rPr>
                <w:t>，</w:t>
              </w:r>
            </w:ins>
            <w:r>
              <w:rPr>
                <w:rFonts w:hint="eastAsia"/>
              </w:rPr>
              <w:t>检测是否已填写原因，若未填写，浮窗提示文案“</w:t>
            </w:r>
            <w:r w:rsidR="004819AA">
              <w:rPr>
                <w:rFonts w:hint="eastAsia"/>
              </w:rPr>
              <w:t>请输入</w:t>
            </w:r>
            <w:r>
              <w:rPr>
                <w:rFonts w:hint="eastAsia"/>
              </w:rPr>
              <w:t>不予提现的原因”</w:t>
            </w:r>
          </w:p>
          <w:p w14:paraId="3CC83EDD" w14:textId="6A698580" w:rsidR="00E57C29" w:rsidRDefault="00E57C29" w:rsidP="004639CD">
            <w:r>
              <w:rPr>
                <w:rFonts w:hint="eastAsia"/>
              </w:rPr>
              <w:t>2</w:t>
            </w:r>
            <w:ins w:id="4092" w:author="ethink wang" w:date="2017-02-10T19:43:00Z">
              <w:r w:rsidR="000A4BBD">
                <w:rPr>
                  <w:rFonts w:hint="eastAsia"/>
                </w:rPr>
                <w:t>、</w:t>
              </w:r>
            </w:ins>
            <w:r>
              <w:rPr>
                <w:rFonts w:hint="eastAsia"/>
              </w:rPr>
              <w:t>若在点击“确定”操作时断网，则显示断网通用浮窗提示</w:t>
            </w:r>
          </w:p>
        </w:tc>
      </w:tr>
      <w:tr w:rsidR="00E57C29" w14:paraId="1E47FE09" w14:textId="77777777" w:rsidTr="005836B4">
        <w:trPr>
          <w:trHeight w:val="729"/>
        </w:trPr>
        <w:tc>
          <w:tcPr>
            <w:tcW w:w="1387" w:type="dxa"/>
            <w:vMerge/>
            <w:vAlign w:val="center"/>
          </w:tcPr>
          <w:p w14:paraId="202E70CE" w14:textId="77777777" w:rsidR="00E57C29" w:rsidRDefault="00E57C29" w:rsidP="004639CD">
            <w:pPr>
              <w:jc w:val="center"/>
              <w:rPr>
                <w:rFonts w:asciiTheme="minorEastAsia" w:hAnsiTheme="minorEastAsia"/>
              </w:rPr>
            </w:pPr>
          </w:p>
        </w:tc>
        <w:tc>
          <w:tcPr>
            <w:tcW w:w="1116" w:type="dxa"/>
            <w:vAlign w:val="center"/>
          </w:tcPr>
          <w:p w14:paraId="30AA5A5D" w14:textId="77777777" w:rsidR="00E57C29" w:rsidRDefault="00E57C29" w:rsidP="004639CD">
            <w:r>
              <w:t>已处理页面</w:t>
            </w:r>
          </w:p>
        </w:tc>
        <w:tc>
          <w:tcPr>
            <w:tcW w:w="5157" w:type="dxa"/>
            <w:vAlign w:val="center"/>
          </w:tcPr>
          <w:p w14:paraId="562E5311" w14:textId="77777777" w:rsidR="000A4BBD" w:rsidRDefault="00E57C29" w:rsidP="004639CD">
            <w:pPr>
              <w:rPr>
                <w:ins w:id="4093" w:author="ethink wang" w:date="2017-02-10T19:46:00Z"/>
              </w:rPr>
            </w:pPr>
            <w:r>
              <w:rPr>
                <w:rFonts w:hint="eastAsia"/>
              </w:rPr>
              <w:t>1</w:t>
            </w:r>
            <w:del w:id="4094" w:author="ethink wang" w:date="2017-02-10T19:44:00Z">
              <w:r w:rsidDel="000A4BBD">
                <w:rPr>
                  <w:rFonts w:hint="eastAsia"/>
                </w:rPr>
                <w:delText xml:space="preserve"> </w:delText>
              </w:r>
            </w:del>
            <w:ins w:id="4095" w:author="ethink wang" w:date="2017-02-10T19:44:00Z">
              <w:r w:rsidR="000A4BBD">
                <w:rPr>
                  <w:rFonts w:hint="eastAsia"/>
                </w:rPr>
                <w:t>、</w:t>
              </w:r>
            </w:ins>
            <w:r>
              <w:rPr>
                <w:rFonts w:hint="eastAsia"/>
              </w:rPr>
              <w:t>查询条件如原型，不赘述。其中</w:t>
            </w:r>
            <w:del w:id="4096" w:author="ethink wang" w:date="2017-02-10T19:46:00Z">
              <w:r w:rsidDel="000A4BBD">
                <w:rPr>
                  <w:rFonts w:hint="eastAsia"/>
                </w:rPr>
                <w:delText>，</w:delText>
              </w:r>
            </w:del>
            <w:ins w:id="4097" w:author="ethink wang" w:date="2017-02-10T19:46:00Z">
              <w:r w:rsidR="000A4BBD">
                <w:rPr>
                  <w:rFonts w:hint="eastAsia"/>
                </w:rPr>
                <w:t>：</w:t>
              </w:r>
            </w:ins>
          </w:p>
          <w:p w14:paraId="06CB1D76" w14:textId="0B39B473" w:rsidR="000A4BBD" w:rsidRDefault="000A4BBD" w:rsidP="004639CD">
            <w:pPr>
              <w:rPr>
                <w:ins w:id="4098" w:author="ethink wang" w:date="2017-02-10T19:46:00Z"/>
              </w:rPr>
            </w:pPr>
            <w:ins w:id="4099" w:author="ethink wang" w:date="2017-02-10T19:46:00Z">
              <w:r>
                <w:rPr>
                  <w:rFonts w:hint="eastAsia"/>
                </w:rPr>
                <w:t>（</w:t>
              </w:r>
              <w:r>
                <w:rPr>
                  <w:rFonts w:hint="eastAsia"/>
                </w:rPr>
                <w:t>1</w:t>
              </w:r>
              <w:r>
                <w:rPr>
                  <w:rFonts w:hint="eastAsia"/>
                </w:rPr>
                <w:t>）</w:t>
              </w:r>
            </w:ins>
            <w:r w:rsidR="00E57C29">
              <w:rPr>
                <w:rFonts w:hint="eastAsia"/>
              </w:rPr>
              <w:t>“用户类型”包括“全部”“乘客”“司机”，默认“全部”；</w:t>
            </w:r>
          </w:p>
          <w:p w14:paraId="63D1C94E" w14:textId="01ED07CA" w:rsidR="000A4BBD" w:rsidRDefault="000A4BBD" w:rsidP="004639CD">
            <w:pPr>
              <w:rPr>
                <w:ins w:id="4100" w:author="ethink wang" w:date="2017-02-10T19:46:00Z"/>
              </w:rPr>
            </w:pPr>
            <w:ins w:id="4101" w:author="ethink wang" w:date="2017-02-10T19:46:00Z">
              <w:r>
                <w:rPr>
                  <w:rFonts w:hint="eastAsia"/>
                </w:rPr>
                <w:t>（</w:t>
              </w:r>
              <w:r>
                <w:rPr>
                  <w:rFonts w:hint="eastAsia"/>
                </w:rPr>
                <w:t>2</w:t>
              </w:r>
              <w:r>
                <w:rPr>
                  <w:rFonts w:hint="eastAsia"/>
                </w:rPr>
                <w:t>）</w:t>
              </w:r>
            </w:ins>
            <w:r w:rsidR="00E57C29">
              <w:rPr>
                <w:rFonts w:hint="eastAsia"/>
              </w:rPr>
              <w:t>“申请账号”控件采用联想输入框，加载列表中的申请账号；</w:t>
            </w:r>
          </w:p>
          <w:p w14:paraId="50A696BC" w14:textId="0BA8F60E" w:rsidR="000A4BBD" w:rsidRDefault="000A4BBD" w:rsidP="004639CD">
            <w:pPr>
              <w:rPr>
                <w:ins w:id="4102" w:author="ethink wang" w:date="2017-02-10T19:46:00Z"/>
              </w:rPr>
            </w:pPr>
            <w:ins w:id="4103" w:author="ethink wang" w:date="2017-02-10T19:46:00Z">
              <w:r>
                <w:rPr>
                  <w:rFonts w:hint="eastAsia"/>
                </w:rPr>
                <w:t>（</w:t>
              </w:r>
              <w:r>
                <w:rPr>
                  <w:rFonts w:hint="eastAsia"/>
                </w:rPr>
                <w:t>3</w:t>
              </w:r>
              <w:r>
                <w:rPr>
                  <w:rFonts w:hint="eastAsia"/>
                </w:rPr>
                <w:t>）</w:t>
              </w:r>
            </w:ins>
            <w:r w:rsidR="00E57C29">
              <w:rPr>
                <w:rFonts w:hint="eastAsia"/>
              </w:rPr>
              <w:t>“账户名称”采用联想输入框，加载列表中的账户名称；</w:t>
            </w:r>
          </w:p>
          <w:p w14:paraId="12597F39" w14:textId="7552108F" w:rsidR="00E57C29" w:rsidRDefault="000A4BBD" w:rsidP="004639CD">
            <w:ins w:id="4104" w:author="ethink wang" w:date="2017-02-10T19:46:00Z">
              <w:r>
                <w:rPr>
                  <w:rFonts w:hint="eastAsia"/>
                </w:rPr>
                <w:t>（</w:t>
              </w:r>
              <w:r>
                <w:rPr>
                  <w:rFonts w:hint="eastAsia"/>
                </w:rPr>
                <w:t>4</w:t>
              </w:r>
              <w:r>
                <w:rPr>
                  <w:rFonts w:hint="eastAsia"/>
                </w:rPr>
                <w:t>）</w:t>
              </w:r>
            </w:ins>
            <w:r w:rsidR="00E57C29">
              <w:rPr>
                <w:rFonts w:hint="eastAsia"/>
              </w:rPr>
              <w:t>“申请时间”精确到天</w:t>
            </w:r>
          </w:p>
          <w:p w14:paraId="0E727498" w14:textId="088D6763" w:rsidR="00E57C29" w:rsidRDefault="00E57C29" w:rsidP="004639CD">
            <w:r>
              <w:rPr>
                <w:rFonts w:hint="eastAsia"/>
              </w:rPr>
              <w:t>2</w:t>
            </w:r>
            <w:ins w:id="4105" w:author="ethink wang" w:date="2017-02-10T19:46:00Z">
              <w:r w:rsidR="000A4BBD">
                <w:rPr>
                  <w:rFonts w:hint="eastAsia"/>
                </w:rPr>
                <w:t>、</w:t>
              </w:r>
            </w:ins>
            <w:r>
              <w:rPr>
                <w:rFonts w:hint="eastAsia"/>
              </w:rPr>
              <w:t>点击“查询”在列表区显示查询结果，点击“清空”</w:t>
            </w:r>
            <w:del w:id="4106" w:author="ethink wang" w:date="2017-02-10T19:46:00Z">
              <w:r w:rsidDel="000A4BBD">
                <w:rPr>
                  <w:rFonts w:hint="eastAsia"/>
                </w:rPr>
                <w:delText>初始化</w:delText>
              </w:r>
            </w:del>
            <w:r>
              <w:rPr>
                <w:rFonts w:hint="eastAsia"/>
              </w:rPr>
              <w:t>查询条件和列表区域</w:t>
            </w:r>
            <w:ins w:id="4107" w:author="ethink wang" w:date="2017-02-10T19:46:00Z">
              <w:r w:rsidR="000A4BBD">
                <w:rPr>
                  <w:rFonts w:hint="eastAsia"/>
                </w:rPr>
                <w:t>置为初始化条件</w:t>
              </w:r>
            </w:ins>
          </w:p>
          <w:p w14:paraId="57EF9840" w14:textId="7F2968DC" w:rsidR="00E57C29" w:rsidRDefault="00E57C29" w:rsidP="004639CD">
            <w:r>
              <w:rPr>
                <w:rFonts w:hint="eastAsia"/>
              </w:rPr>
              <w:t>3</w:t>
            </w:r>
            <w:del w:id="4108" w:author="ethink wang" w:date="2017-02-10T19:46:00Z">
              <w:r w:rsidDel="000A4BBD">
                <w:rPr>
                  <w:rFonts w:hint="eastAsia"/>
                </w:rPr>
                <w:delText xml:space="preserve"> </w:delText>
              </w:r>
            </w:del>
            <w:ins w:id="4109" w:author="ethink wang" w:date="2017-02-10T19:46:00Z">
              <w:r w:rsidR="000A4BBD">
                <w:rPr>
                  <w:rFonts w:hint="eastAsia"/>
                </w:rPr>
                <w:t>、</w:t>
              </w:r>
            </w:ins>
            <w:r>
              <w:t>列表区字段如原型</w:t>
            </w:r>
            <w:r>
              <w:rPr>
                <w:rFonts w:hint="eastAsia"/>
              </w:rPr>
              <w:t>，</w:t>
            </w:r>
            <w:r>
              <w:t>不赘述</w:t>
            </w:r>
            <w:r>
              <w:rPr>
                <w:rFonts w:hint="eastAsia"/>
              </w:rPr>
              <w:t>。</w:t>
            </w:r>
            <w:r>
              <w:t>乘客</w:t>
            </w:r>
            <w:r>
              <w:rPr>
                <w:rFonts w:hint="eastAsia"/>
              </w:rPr>
              <w:t>、</w:t>
            </w:r>
            <w:r>
              <w:t>司机的开户银</w:t>
            </w:r>
            <w:r>
              <w:lastRenderedPageBreak/>
              <w:t>行</w:t>
            </w:r>
            <w:del w:id="4110" w:author="ethink wang" w:date="2017-02-10T19:46:00Z">
              <w:r w:rsidDel="000A4BBD">
                <w:rPr>
                  <w:rFonts w:hint="eastAsia"/>
                </w:rPr>
                <w:delText>显示</w:delText>
              </w:r>
            </w:del>
            <w:ins w:id="4111" w:author="ethink wang" w:date="2017-02-10T19:46:00Z">
              <w:r w:rsidR="000A4BBD">
                <w:rPr>
                  <w:rFonts w:hint="eastAsia"/>
                </w:rPr>
                <w:t>为</w:t>
              </w:r>
            </w:ins>
            <w:r>
              <w:rPr>
                <w:rFonts w:hint="eastAsia"/>
              </w:rPr>
              <w:t>银行账号所属的银行名称</w:t>
            </w:r>
          </w:p>
        </w:tc>
        <w:tc>
          <w:tcPr>
            <w:tcW w:w="2302" w:type="dxa"/>
            <w:vAlign w:val="center"/>
          </w:tcPr>
          <w:p w14:paraId="1DB0AF76" w14:textId="77777777" w:rsidR="00E57C29" w:rsidRDefault="00E57C29" w:rsidP="004639CD"/>
        </w:tc>
      </w:tr>
    </w:tbl>
    <w:p w14:paraId="4AE973A3" w14:textId="77777777" w:rsidR="004F6D2B" w:rsidRPr="003A741D" w:rsidRDefault="004F6D2B" w:rsidP="004F6D2B"/>
    <w:p w14:paraId="79062248" w14:textId="77777777" w:rsidR="009F38DA" w:rsidRDefault="009F38DA" w:rsidP="004F6D2B">
      <w:pPr>
        <w:pStyle w:val="4"/>
      </w:pPr>
      <w:bookmarkStart w:id="4112" w:name="_Toc474764574"/>
      <w:r>
        <w:t>行程费用</w:t>
      </w:r>
      <w:r w:rsidR="00500E25">
        <w:rPr>
          <w:rFonts w:hint="eastAsia"/>
        </w:rPr>
        <w:t>结算</w:t>
      </w:r>
      <w:r>
        <w:t>管理</w:t>
      </w:r>
      <w:bookmarkEnd w:id="4112"/>
    </w:p>
    <w:p w14:paraId="7B5E1DD6" w14:textId="77777777" w:rsidR="004F6D2B" w:rsidRDefault="004F6D2B" w:rsidP="004F6D2B">
      <w:pPr>
        <w:pStyle w:val="5"/>
      </w:pPr>
      <w:r>
        <w:t>用例描述</w:t>
      </w:r>
    </w:p>
    <w:p w14:paraId="64AB9A58" w14:textId="77777777" w:rsidR="00500E25" w:rsidRPr="00500E25" w:rsidRDefault="00500E25" w:rsidP="00500E25">
      <w:r>
        <w:rPr>
          <w:rFonts w:hint="eastAsia"/>
        </w:rPr>
        <w:t xml:space="preserve">  </w:t>
      </w:r>
      <w:r>
        <w:rPr>
          <w:rFonts w:hint="eastAsia"/>
        </w:rPr>
        <w:t>查询跟进行程费用的结算情况。</w:t>
      </w:r>
    </w:p>
    <w:p w14:paraId="264D08B3"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243A7571" w14:textId="77777777" w:rsidTr="005836B4">
        <w:trPr>
          <w:trHeight w:val="567"/>
        </w:trPr>
        <w:tc>
          <w:tcPr>
            <w:tcW w:w="1387" w:type="dxa"/>
            <w:shd w:val="clear" w:color="auto" w:fill="D9D9D9" w:themeFill="background1" w:themeFillShade="D9"/>
            <w:vAlign w:val="center"/>
          </w:tcPr>
          <w:p w14:paraId="74536FA0"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3FEE3A98"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314AC198"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1BF1BF09" w14:textId="77777777" w:rsidR="003A741D" w:rsidRPr="00753787" w:rsidRDefault="003A741D" w:rsidP="005836B4">
            <w:pPr>
              <w:ind w:leftChars="-253" w:left="-531"/>
              <w:jc w:val="center"/>
              <w:rPr>
                <w:b/>
              </w:rPr>
            </w:pPr>
            <w:r>
              <w:rPr>
                <w:rFonts w:hint="eastAsia"/>
                <w:b/>
              </w:rPr>
              <w:t>异常处理</w:t>
            </w:r>
          </w:p>
        </w:tc>
      </w:tr>
      <w:tr w:rsidR="00500E25" w14:paraId="30F9F39C" w14:textId="77777777" w:rsidTr="005836B4">
        <w:trPr>
          <w:trHeight w:val="729"/>
        </w:trPr>
        <w:tc>
          <w:tcPr>
            <w:tcW w:w="1387" w:type="dxa"/>
            <w:vMerge w:val="restart"/>
            <w:vAlign w:val="center"/>
          </w:tcPr>
          <w:p w14:paraId="71B83A3A" w14:textId="77777777" w:rsidR="00500E25" w:rsidRDefault="00500E25" w:rsidP="005836B4">
            <w:pPr>
              <w:jc w:val="center"/>
            </w:pPr>
            <w:r>
              <w:rPr>
                <w:rFonts w:asciiTheme="minorEastAsia" w:hAnsiTheme="minorEastAsia" w:hint="eastAsia"/>
              </w:rPr>
              <w:t>Ⅴ</w:t>
            </w:r>
            <w:r>
              <w:rPr>
                <w:rFonts w:hint="eastAsia"/>
              </w:rPr>
              <w:t>-</w:t>
            </w:r>
            <w:r>
              <w:t>E-0</w:t>
            </w:r>
            <w:r>
              <w:rPr>
                <w:rFonts w:hint="eastAsia"/>
              </w:rPr>
              <w:t>1</w:t>
            </w:r>
          </w:p>
        </w:tc>
        <w:tc>
          <w:tcPr>
            <w:tcW w:w="1116" w:type="dxa"/>
            <w:vAlign w:val="center"/>
          </w:tcPr>
          <w:p w14:paraId="439EBC87" w14:textId="77777777" w:rsidR="00500E25" w:rsidRDefault="00500E25" w:rsidP="005836B4">
            <w:r>
              <w:t>说明</w:t>
            </w:r>
          </w:p>
        </w:tc>
        <w:tc>
          <w:tcPr>
            <w:tcW w:w="5157" w:type="dxa"/>
            <w:vAlign w:val="center"/>
          </w:tcPr>
          <w:p w14:paraId="3BB371D1" w14:textId="77777777" w:rsidR="00500E25" w:rsidRPr="00F0182A" w:rsidRDefault="00500E25" w:rsidP="005836B4"/>
        </w:tc>
        <w:tc>
          <w:tcPr>
            <w:tcW w:w="2302" w:type="dxa"/>
            <w:vAlign w:val="center"/>
          </w:tcPr>
          <w:p w14:paraId="6E22328B" w14:textId="77777777" w:rsidR="00500E25" w:rsidRPr="00054E2A" w:rsidRDefault="00500E25" w:rsidP="005836B4"/>
        </w:tc>
      </w:tr>
      <w:tr w:rsidR="00500E25" w14:paraId="24582468" w14:textId="77777777" w:rsidTr="005836B4">
        <w:trPr>
          <w:trHeight w:val="729"/>
        </w:trPr>
        <w:tc>
          <w:tcPr>
            <w:tcW w:w="1387" w:type="dxa"/>
            <w:vMerge/>
            <w:vAlign w:val="center"/>
          </w:tcPr>
          <w:p w14:paraId="00037DEB" w14:textId="77777777" w:rsidR="00500E25" w:rsidRDefault="00500E25" w:rsidP="005836B4">
            <w:pPr>
              <w:jc w:val="center"/>
              <w:rPr>
                <w:rFonts w:asciiTheme="minorEastAsia" w:hAnsiTheme="minorEastAsia"/>
              </w:rPr>
            </w:pPr>
          </w:p>
        </w:tc>
        <w:tc>
          <w:tcPr>
            <w:tcW w:w="1116" w:type="dxa"/>
            <w:vAlign w:val="center"/>
          </w:tcPr>
          <w:p w14:paraId="21025679" w14:textId="77777777" w:rsidR="00500E25" w:rsidRDefault="00500E25" w:rsidP="005836B4">
            <w:r>
              <w:t>查询</w:t>
            </w:r>
          </w:p>
        </w:tc>
        <w:tc>
          <w:tcPr>
            <w:tcW w:w="5157" w:type="dxa"/>
            <w:vAlign w:val="center"/>
          </w:tcPr>
          <w:p w14:paraId="42E3C00E" w14:textId="77777777" w:rsidR="000A4BBD" w:rsidRDefault="00500E25" w:rsidP="00500E25">
            <w:pPr>
              <w:rPr>
                <w:ins w:id="4113" w:author="ethink wang" w:date="2017-02-10T19:48:00Z"/>
              </w:rPr>
            </w:pPr>
            <w:r>
              <w:rPr>
                <w:rFonts w:hint="eastAsia"/>
              </w:rPr>
              <w:t>1</w:t>
            </w:r>
            <w:del w:id="4114" w:author="ethink wang" w:date="2017-02-10T19:48:00Z">
              <w:r w:rsidDel="000A4BBD">
                <w:rPr>
                  <w:rFonts w:hint="eastAsia"/>
                </w:rPr>
                <w:delText xml:space="preserve"> </w:delText>
              </w:r>
            </w:del>
            <w:ins w:id="4115" w:author="ethink wang" w:date="2017-02-10T19:48:00Z">
              <w:r w:rsidR="000A4BBD">
                <w:rPr>
                  <w:rFonts w:hint="eastAsia"/>
                </w:rPr>
                <w:t>、</w:t>
              </w:r>
            </w:ins>
            <w:r>
              <w:rPr>
                <w:rFonts w:hint="eastAsia"/>
              </w:rPr>
              <w:t>查询条件如原型，不赘述。其中</w:t>
            </w:r>
            <w:del w:id="4116" w:author="ethink wang" w:date="2017-02-10T19:48:00Z">
              <w:r w:rsidDel="000A4BBD">
                <w:rPr>
                  <w:rFonts w:hint="eastAsia"/>
                </w:rPr>
                <w:delText>，</w:delText>
              </w:r>
            </w:del>
            <w:ins w:id="4117" w:author="ethink wang" w:date="2017-02-10T19:48:00Z">
              <w:r w:rsidR="000A4BBD">
                <w:rPr>
                  <w:rFonts w:hint="eastAsia"/>
                </w:rPr>
                <w:t>：</w:t>
              </w:r>
            </w:ins>
          </w:p>
          <w:p w14:paraId="11C2B846" w14:textId="06BE6666" w:rsidR="000A4BBD" w:rsidRDefault="000A4BBD" w:rsidP="00500E25">
            <w:pPr>
              <w:rPr>
                <w:ins w:id="4118" w:author="ethink wang" w:date="2017-02-10T19:48:00Z"/>
              </w:rPr>
            </w:pPr>
            <w:ins w:id="4119" w:author="ethink wang" w:date="2017-02-10T19:48:00Z">
              <w:r>
                <w:rPr>
                  <w:rFonts w:hint="eastAsia"/>
                </w:rPr>
                <w:t>（</w:t>
              </w:r>
              <w:r>
                <w:rPr>
                  <w:rFonts w:hint="eastAsia"/>
                </w:rPr>
                <w:t>1</w:t>
              </w:r>
              <w:r>
                <w:rPr>
                  <w:rFonts w:hint="eastAsia"/>
                </w:rPr>
                <w:t>）</w:t>
              </w:r>
            </w:ins>
            <w:r w:rsidR="00500E25">
              <w:rPr>
                <w:rFonts w:hint="eastAsia"/>
              </w:rPr>
              <w:t>“订单号”“车牌号”“司机”采用联想输入框</w:t>
            </w:r>
            <w:del w:id="4120" w:author="ethink wang" w:date="2017-02-10T19:49:00Z">
              <w:r w:rsidR="00500E25" w:rsidDel="000A4BBD">
                <w:rPr>
                  <w:rFonts w:hint="eastAsia"/>
                </w:rPr>
                <w:delText>，加载下方列表中的数据</w:delText>
              </w:r>
            </w:del>
            <w:r w:rsidR="00500E25">
              <w:rPr>
                <w:rFonts w:hint="eastAsia"/>
              </w:rPr>
              <w:t>；</w:t>
            </w:r>
          </w:p>
          <w:p w14:paraId="5E120DFD" w14:textId="0BEEDD24" w:rsidR="000A4BBD" w:rsidRDefault="000A4BBD" w:rsidP="00500E25">
            <w:pPr>
              <w:rPr>
                <w:ins w:id="4121" w:author="ethink wang" w:date="2017-02-10T19:48:00Z"/>
              </w:rPr>
            </w:pPr>
            <w:ins w:id="4122" w:author="ethink wang" w:date="2017-02-10T19:48:00Z">
              <w:r>
                <w:rPr>
                  <w:rFonts w:hint="eastAsia"/>
                </w:rPr>
                <w:t>（</w:t>
              </w:r>
              <w:r>
                <w:rPr>
                  <w:rFonts w:hint="eastAsia"/>
                </w:rPr>
                <w:t>2</w:t>
              </w:r>
              <w:r>
                <w:rPr>
                  <w:rFonts w:hint="eastAsia"/>
                </w:rPr>
                <w:t>）</w:t>
              </w:r>
            </w:ins>
            <w:r w:rsidR="00500E25">
              <w:rPr>
                <w:rFonts w:hint="eastAsia"/>
              </w:rPr>
              <w:t>“结算状态”下拉框包括“全部”“未结算”“已结算”，默认“全部”；</w:t>
            </w:r>
          </w:p>
          <w:p w14:paraId="6A1D8EBA" w14:textId="04D6DDDF" w:rsidR="000A4BBD" w:rsidRDefault="000A4BBD" w:rsidP="00500E25">
            <w:pPr>
              <w:rPr>
                <w:ins w:id="4123" w:author="ethink wang" w:date="2017-02-10T19:48:00Z"/>
              </w:rPr>
            </w:pPr>
            <w:ins w:id="4124" w:author="ethink wang" w:date="2017-02-10T19:48:00Z">
              <w:r>
                <w:rPr>
                  <w:rFonts w:hint="eastAsia"/>
                </w:rPr>
                <w:t>（</w:t>
              </w:r>
              <w:r>
                <w:rPr>
                  <w:rFonts w:hint="eastAsia"/>
                </w:rPr>
                <w:t>3</w:t>
              </w:r>
              <w:r>
                <w:rPr>
                  <w:rFonts w:hint="eastAsia"/>
                </w:rPr>
                <w:t>）</w:t>
              </w:r>
            </w:ins>
            <w:r w:rsidR="00500E25">
              <w:rPr>
                <w:rFonts w:hint="eastAsia"/>
              </w:rPr>
              <w:t>“所属企业”</w:t>
            </w:r>
            <w:ins w:id="4125" w:author="ethink wang" w:date="2017-02-10T19:58:00Z">
              <w:r w:rsidR="009A79B8">
                <w:rPr>
                  <w:rFonts w:hint="eastAsia"/>
                </w:rPr>
                <w:t>为</w:t>
              </w:r>
            </w:ins>
            <w:ins w:id="4126" w:author="ethink wang" w:date="2017-02-10T20:00:00Z">
              <w:r w:rsidR="009A79B8">
                <w:rPr>
                  <w:rFonts w:hint="eastAsia"/>
                </w:rPr>
                <w:t>订单</w:t>
              </w:r>
            </w:ins>
            <w:ins w:id="4127" w:author="ethink wang" w:date="2017-02-10T19:59:00Z">
              <w:r w:rsidR="009A79B8">
                <w:rPr>
                  <w:rFonts w:hint="eastAsia"/>
                </w:rPr>
                <w:t>服务司机的归属企业，</w:t>
              </w:r>
            </w:ins>
            <w:del w:id="4128" w:author="ethink wang" w:date="2017-02-10T19:59:00Z">
              <w:r w:rsidR="00500E25" w:rsidDel="009A79B8">
                <w:rPr>
                  <w:rFonts w:hint="eastAsia"/>
                </w:rPr>
                <w:delText>加载下方列表中的数据</w:delText>
              </w:r>
            </w:del>
            <w:ins w:id="4129" w:author="ethink wang" w:date="2017-02-10T19:59:00Z">
              <w:r w:rsidR="009A79B8">
                <w:rPr>
                  <w:rFonts w:hint="eastAsia"/>
                </w:rPr>
                <w:t>数据来源</w:t>
              </w:r>
            </w:ins>
            <w:ins w:id="4130" w:author="ethink wang" w:date="2017-02-10T20:00:00Z">
              <w:r w:rsidR="009A79B8">
                <w:rPr>
                  <w:rFonts w:hint="eastAsia"/>
                </w:rPr>
                <w:t>运管端所有发生线下收现行为司机的归属企业名称</w:t>
              </w:r>
            </w:ins>
            <w:r w:rsidR="00500E25">
              <w:rPr>
                <w:rFonts w:hint="eastAsia"/>
              </w:rPr>
              <w:t>，默认“全部”；</w:t>
            </w:r>
          </w:p>
          <w:p w14:paraId="71BC18FA" w14:textId="094BFE73" w:rsidR="00500E25" w:rsidRDefault="000A4BBD" w:rsidP="00500E25">
            <w:ins w:id="4131" w:author="ethink wang" w:date="2017-02-10T19:48:00Z">
              <w:r>
                <w:rPr>
                  <w:rFonts w:hint="eastAsia"/>
                </w:rPr>
                <w:t>（</w:t>
              </w:r>
              <w:r>
                <w:rPr>
                  <w:rFonts w:hint="eastAsia"/>
                </w:rPr>
                <w:t>4</w:t>
              </w:r>
              <w:r>
                <w:rPr>
                  <w:rFonts w:hint="eastAsia"/>
                </w:rPr>
                <w:t>）</w:t>
              </w:r>
            </w:ins>
            <w:r w:rsidR="00500E25">
              <w:rPr>
                <w:rFonts w:hint="eastAsia"/>
              </w:rPr>
              <w:t>“收款时间”精确到天</w:t>
            </w:r>
          </w:p>
          <w:p w14:paraId="58171F40" w14:textId="4128AD74" w:rsidR="00500E25" w:rsidRPr="003B0482" w:rsidRDefault="00500E25" w:rsidP="009A79B8">
            <w:r>
              <w:rPr>
                <w:rFonts w:hint="eastAsia"/>
              </w:rPr>
              <w:t>2</w:t>
            </w:r>
            <w:ins w:id="4132" w:author="ethink wang" w:date="2017-02-10T19:48:00Z">
              <w:r w:rsidR="000A4BBD">
                <w:rPr>
                  <w:rFonts w:hint="eastAsia"/>
                </w:rPr>
                <w:t>、</w:t>
              </w:r>
            </w:ins>
            <w:r>
              <w:rPr>
                <w:rFonts w:hint="eastAsia"/>
              </w:rPr>
              <w:t>点击“查询”在列表区显示查询结果，点击“清空”</w:t>
            </w:r>
            <w:ins w:id="4133" w:author="ethink wang" w:date="2017-02-10T20:01:00Z">
              <w:r w:rsidR="009A79B8">
                <w:rPr>
                  <w:rFonts w:hint="eastAsia"/>
                </w:rPr>
                <w:t>，</w:t>
              </w:r>
            </w:ins>
            <w:del w:id="4134" w:author="ethink wang" w:date="2017-02-10T20:01:00Z">
              <w:r w:rsidDel="009A79B8">
                <w:rPr>
                  <w:rFonts w:hint="eastAsia"/>
                </w:rPr>
                <w:delText>初始化</w:delText>
              </w:r>
            </w:del>
            <w:r>
              <w:rPr>
                <w:rFonts w:hint="eastAsia"/>
              </w:rPr>
              <w:t>查询条件和列表区域</w:t>
            </w:r>
            <w:ins w:id="4135" w:author="ethink wang" w:date="2017-02-10T20:01:00Z">
              <w:r w:rsidR="009A79B8">
                <w:rPr>
                  <w:rFonts w:hint="eastAsia"/>
                </w:rPr>
                <w:t>置为初始化条件</w:t>
              </w:r>
            </w:ins>
          </w:p>
        </w:tc>
        <w:tc>
          <w:tcPr>
            <w:tcW w:w="2302" w:type="dxa"/>
            <w:vAlign w:val="center"/>
          </w:tcPr>
          <w:p w14:paraId="0A16B631" w14:textId="77777777" w:rsidR="00500E25" w:rsidRPr="00054E2A" w:rsidRDefault="00500E25" w:rsidP="005836B4"/>
        </w:tc>
      </w:tr>
      <w:tr w:rsidR="00500E25" w14:paraId="749552F7" w14:textId="77777777" w:rsidTr="005836B4">
        <w:trPr>
          <w:trHeight w:val="729"/>
        </w:trPr>
        <w:tc>
          <w:tcPr>
            <w:tcW w:w="1387" w:type="dxa"/>
            <w:vMerge/>
            <w:vAlign w:val="center"/>
          </w:tcPr>
          <w:p w14:paraId="647982DE" w14:textId="77777777" w:rsidR="00500E25" w:rsidRDefault="00500E25" w:rsidP="005836B4">
            <w:pPr>
              <w:jc w:val="center"/>
              <w:rPr>
                <w:rFonts w:asciiTheme="minorEastAsia" w:hAnsiTheme="minorEastAsia"/>
              </w:rPr>
            </w:pPr>
          </w:p>
        </w:tc>
        <w:tc>
          <w:tcPr>
            <w:tcW w:w="1116" w:type="dxa"/>
            <w:vAlign w:val="center"/>
          </w:tcPr>
          <w:p w14:paraId="249E7DBB" w14:textId="77777777" w:rsidR="00500E25" w:rsidRDefault="00500E25" w:rsidP="005836B4">
            <w:r>
              <w:t>列表</w:t>
            </w:r>
          </w:p>
        </w:tc>
        <w:tc>
          <w:tcPr>
            <w:tcW w:w="5157" w:type="dxa"/>
            <w:vAlign w:val="center"/>
          </w:tcPr>
          <w:p w14:paraId="516B1971" w14:textId="03F4A4AB" w:rsidR="000A4BBD" w:rsidRDefault="000A4BBD" w:rsidP="00500E25">
            <w:pPr>
              <w:rPr>
                <w:ins w:id="4136" w:author="ethink wang" w:date="2017-02-10T19:50:00Z"/>
              </w:rPr>
            </w:pPr>
            <w:ins w:id="4137" w:author="ethink wang" w:date="2017-02-10T19:50:00Z">
              <w:r>
                <w:rPr>
                  <w:rFonts w:hint="eastAsia"/>
                </w:rPr>
                <w:t>1</w:t>
              </w:r>
              <w:r>
                <w:rPr>
                  <w:rFonts w:hint="eastAsia"/>
                </w:rPr>
                <w:t>、</w:t>
              </w:r>
            </w:ins>
            <w:r w:rsidR="00500E25">
              <w:rPr>
                <w:rFonts w:hint="eastAsia"/>
              </w:rPr>
              <w:t>列表字段如图，不赘述。</w:t>
            </w:r>
          </w:p>
          <w:p w14:paraId="05DA89E7" w14:textId="31609C35" w:rsidR="000A4BBD" w:rsidRDefault="000A4BBD" w:rsidP="00500E25">
            <w:pPr>
              <w:rPr>
                <w:ins w:id="4138" w:author="ethink wang" w:date="2017-02-10T19:50:00Z"/>
              </w:rPr>
            </w:pPr>
            <w:ins w:id="4139" w:author="ethink wang" w:date="2017-02-10T19:50:00Z">
              <w:r>
                <w:rPr>
                  <w:rFonts w:hint="eastAsia"/>
                </w:rPr>
                <w:t>（</w:t>
              </w:r>
              <w:r>
                <w:rPr>
                  <w:rFonts w:hint="eastAsia"/>
                </w:rPr>
                <w:t>1</w:t>
              </w:r>
              <w:r>
                <w:rPr>
                  <w:rFonts w:hint="eastAsia"/>
                </w:rPr>
                <w:t>）</w:t>
              </w:r>
            </w:ins>
            <w:r w:rsidR="00500E25">
              <w:rPr>
                <w:rFonts w:hint="eastAsia"/>
              </w:rPr>
              <w:t>点击“订单号”跳转至订单详情页；</w:t>
            </w:r>
          </w:p>
          <w:p w14:paraId="25FC0A29" w14:textId="5F5DC0CD" w:rsidR="000A4BBD" w:rsidRDefault="000A4BBD" w:rsidP="00500E25">
            <w:pPr>
              <w:rPr>
                <w:ins w:id="4140" w:author="ethink wang" w:date="2017-02-10T19:50:00Z"/>
              </w:rPr>
            </w:pPr>
            <w:ins w:id="4141" w:author="ethink wang" w:date="2017-02-10T19:50:00Z">
              <w:r>
                <w:rPr>
                  <w:rFonts w:hint="eastAsia"/>
                </w:rPr>
                <w:t>（</w:t>
              </w:r>
              <w:r>
                <w:rPr>
                  <w:rFonts w:hint="eastAsia"/>
                </w:rPr>
                <w:t>2</w:t>
              </w:r>
              <w:r>
                <w:rPr>
                  <w:rFonts w:hint="eastAsia"/>
                </w:rPr>
                <w:t>）</w:t>
              </w:r>
            </w:ins>
            <w:r w:rsidR="00500E25">
              <w:rPr>
                <w:rFonts w:hint="eastAsia"/>
              </w:rPr>
              <w:t>“收款时间”为司机点击“我已</w:t>
            </w:r>
            <w:ins w:id="4142" w:author="ethink wang" w:date="2017-02-10T20:02:00Z">
              <w:r w:rsidR="009A79B8">
                <w:t>收现</w:t>
              </w:r>
            </w:ins>
            <w:del w:id="4143" w:author="ethink wang" w:date="2017-02-10T20:02:00Z">
              <w:r w:rsidR="00500E25" w:rsidDel="009A79B8">
                <w:rPr>
                  <w:rFonts w:hint="eastAsia"/>
                </w:rPr>
                <w:delText>收款</w:delText>
              </w:r>
            </w:del>
            <w:r w:rsidR="00500E25">
              <w:rPr>
                <w:rFonts w:hint="eastAsia"/>
              </w:rPr>
              <w:t>”并提交成功的时间；</w:t>
            </w:r>
          </w:p>
          <w:p w14:paraId="1D9EEE44" w14:textId="3564F52F" w:rsidR="000A4BBD" w:rsidRDefault="000A4BBD" w:rsidP="00500E25">
            <w:pPr>
              <w:rPr>
                <w:ins w:id="4144" w:author="ethink wang" w:date="2017-02-10T19:50:00Z"/>
              </w:rPr>
            </w:pPr>
            <w:ins w:id="4145" w:author="ethink wang" w:date="2017-02-10T19:51:00Z">
              <w:r>
                <w:rPr>
                  <w:rFonts w:hint="eastAsia"/>
                </w:rPr>
                <w:t>（</w:t>
              </w:r>
              <w:r>
                <w:rPr>
                  <w:rFonts w:hint="eastAsia"/>
                </w:rPr>
                <w:t>3</w:t>
              </w:r>
              <w:r>
                <w:rPr>
                  <w:rFonts w:hint="eastAsia"/>
                </w:rPr>
                <w:t>）</w:t>
              </w:r>
            </w:ins>
            <w:r w:rsidR="00500E25">
              <w:rPr>
                <w:rFonts w:hint="eastAsia"/>
              </w:rPr>
              <w:t>“结算时间”为司机</w:t>
            </w:r>
            <w:del w:id="4146" w:author="ethink wang" w:date="2017-02-10T20:02:00Z">
              <w:r w:rsidR="00500E25" w:rsidDel="009A79B8">
                <w:rPr>
                  <w:rFonts w:hint="eastAsia"/>
                </w:rPr>
                <w:delText>代支付</w:delText>
              </w:r>
            </w:del>
            <w:ins w:id="4147" w:author="ethink wang" w:date="2017-02-10T20:02:00Z">
              <w:r w:rsidR="009A79B8">
                <w:rPr>
                  <w:rFonts w:hint="eastAsia"/>
                </w:rPr>
                <w:t>结算</w:t>
              </w:r>
            </w:ins>
            <w:r w:rsidR="00500E25">
              <w:rPr>
                <w:rFonts w:hint="eastAsia"/>
              </w:rPr>
              <w:t>成功的时间；</w:t>
            </w:r>
          </w:p>
          <w:p w14:paraId="04BDC5BA" w14:textId="4B435149" w:rsidR="00500E25" w:rsidRDefault="000A4BBD" w:rsidP="00500E25">
            <w:pPr>
              <w:rPr>
                <w:ins w:id="4148" w:author="ethink wang" w:date="2017-02-10T19:50:00Z"/>
              </w:rPr>
            </w:pPr>
            <w:ins w:id="4149" w:author="ethink wang" w:date="2017-02-10T19:51:00Z">
              <w:r>
                <w:rPr>
                  <w:rFonts w:hint="eastAsia"/>
                </w:rPr>
                <w:lastRenderedPageBreak/>
                <w:t>（</w:t>
              </w:r>
              <w:r>
                <w:rPr>
                  <w:rFonts w:hint="eastAsia"/>
                </w:rPr>
                <w:t>4</w:t>
              </w:r>
              <w:r>
                <w:rPr>
                  <w:rFonts w:hint="eastAsia"/>
                </w:rPr>
                <w:t>）</w:t>
              </w:r>
            </w:ins>
            <w:r w:rsidR="00500E25">
              <w:rPr>
                <w:rFonts w:hint="eastAsia"/>
              </w:rPr>
              <w:t>“未结算”状态的订</w:t>
            </w:r>
            <w:del w:id="4150" w:author="ethink wang" w:date="2017-02-08T15:00:00Z">
              <w:r w:rsidR="00500E25" w:rsidDel="00016D01">
                <w:rPr>
                  <w:rFonts w:hint="eastAsia"/>
                </w:rPr>
                <w:delText>购</w:delText>
              </w:r>
            </w:del>
            <w:r w:rsidR="00500E25">
              <w:rPr>
                <w:rFonts w:hint="eastAsia"/>
              </w:rPr>
              <w:t>单“支付渠道”“结算时间”显示为“</w:t>
            </w:r>
            <w:r w:rsidR="00500E25">
              <w:rPr>
                <w:rFonts w:hint="eastAsia"/>
              </w:rPr>
              <w:t>/</w:t>
            </w:r>
            <w:r w:rsidR="00500E25">
              <w:rPr>
                <w:rFonts w:hint="eastAsia"/>
              </w:rPr>
              <w:t>”</w:t>
            </w:r>
          </w:p>
          <w:p w14:paraId="159B06A5" w14:textId="77777777" w:rsidR="000A4BBD" w:rsidRDefault="000A4BBD" w:rsidP="00500E25">
            <w:ins w:id="4151" w:author="ethink wang" w:date="2017-02-10T19:51:00Z">
              <w:r>
                <w:t>2</w:t>
              </w:r>
              <w:r>
                <w:rPr>
                  <w:rFonts w:hint="eastAsia"/>
                </w:rPr>
                <w:t>、</w:t>
              </w:r>
              <w:r>
                <w:t>初始化</w:t>
              </w:r>
              <w:r>
                <w:rPr>
                  <w:rFonts w:hint="eastAsia"/>
                </w:rPr>
                <w:t>，</w:t>
              </w:r>
              <w:r>
                <w:t>加载运管端所有线下</w:t>
              </w:r>
            </w:ins>
            <w:ins w:id="4152" w:author="ethink wang" w:date="2017-02-10T19:52:00Z">
              <w:r>
                <w:t>付现</w:t>
              </w:r>
            </w:ins>
            <w:ins w:id="4153" w:author="ethink wang" w:date="2017-02-10T19:56:00Z">
              <w:r w:rsidR="009A79B8">
                <w:rPr>
                  <w:rFonts w:hint="eastAsia"/>
                </w:rPr>
                <w:t>已</w:t>
              </w:r>
              <w:r w:rsidR="009A79B8">
                <w:t>收现订单</w:t>
              </w:r>
            </w:ins>
            <w:ins w:id="4154" w:author="ethink wang" w:date="2017-02-10T19:52:00Z">
              <w:r>
                <w:rPr>
                  <w:rFonts w:hint="eastAsia"/>
                </w:rPr>
                <w:t>（也即司机确认</w:t>
              </w:r>
            </w:ins>
            <w:ins w:id="4155" w:author="ethink wang" w:date="2017-02-10T19:54:00Z">
              <w:r>
                <w:rPr>
                  <w:rFonts w:hint="eastAsia"/>
                </w:rPr>
                <w:t>收现</w:t>
              </w:r>
            </w:ins>
            <w:ins w:id="4156" w:author="ethink wang" w:date="2017-02-10T19:52:00Z">
              <w:r>
                <w:rPr>
                  <w:rFonts w:hint="eastAsia"/>
                </w:rPr>
                <w:t>）</w:t>
              </w:r>
            </w:ins>
          </w:p>
          <w:p w14:paraId="6F4A24CE" w14:textId="2BFBBA6A" w:rsidR="00FD5AB7" w:rsidRPr="000A4BBD" w:rsidRDefault="00FD5AB7" w:rsidP="00500E25">
            <w:r>
              <w:rPr>
                <w:rFonts w:hint="eastAsia"/>
              </w:rPr>
              <w:t>3</w:t>
            </w:r>
            <w:r>
              <w:rPr>
                <w:rFonts w:hint="eastAsia"/>
              </w:rPr>
              <w:t>、“导出数据”，点击导出列表中数据，文件格式为“</w:t>
            </w:r>
            <w:r>
              <w:rPr>
                <w:rFonts w:hint="eastAsia"/>
              </w:rPr>
              <w:t>.xls</w:t>
            </w:r>
            <w:r>
              <w:rPr>
                <w:rFonts w:hint="eastAsia"/>
              </w:rPr>
              <w:t>”，格式参照模板</w:t>
            </w:r>
          </w:p>
        </w:tc>
        <w:tc>
          <w:tcPr>
            <w:tcW w:w="2302" w:type="dxa"/>
            <w:vAlign w:val="center"/>
          </w:tcPr>
          <w:p w14:paraId="0A72E3AE" w14:textId="77777777" w:rsidR="00500E25" w:rsidRPr="00054E2A" w:rsidRDefault="00500E25" w:rsidP="005836B4"/>
        </w:tc>
      </w:tr>
    </w:tbl>
    <w:p w14:paraId="1F9CB5E2" w14:textId="77777777" w:rsidR="004F6D2B" w:rsidRPr="00500E25" w:rsidRDefault="004F6D2B" w:rsidP="004F6D2B"/>
    <w:p w14:paraId="59FA6529" w14:textId="77777777" w:rsidR="009F38DA" w:rsidRDefault="009F38DA" w:rsidP="004F6D2B">
      <w:pPr>
        <w:pStyle w:val="3"/>
      </w:pPr>
      <w:bookmarkStart w:id="4157" w:name="_Toc474764575"/>
      <w:r>
        <w:rPr>
          <w:rFonts w:ascii="宋体" w:eastAsia="宋体" w:hAnsi="宋体" w:cs="宋体" w:hint="eastAsia"/>
        </w:rPr>
        <w:t>报表管理</w:t>
      </w:r>
      <w:bookmarkEnd w:id="4157"/>
    </w:p>
    <w:p w14:paraId="7607A95D" w14:textId="77777777" w:rsidR="009F38DA" w:rsidRDefault="009F38DA" w:rsidP="004F6D2B">
      <w:pPr>
        <w:pStyle w:val="4"/>
      </w:pPr>
      <w:bookmarkStart w:id="4158" w:name="_Toc474764576"/>
      <w:r>
        <w:t>个人订单统计</w:t>
      </w:r>
      <w:bookmarkEnd w:id="4158"/>
    </w:p>
    <w:p w14:paraId="1EF93BF7" w14:textId="77777777" w:rsidR="004F6D2B" w:rsidRDefault="004F6D2B" w:rsidP="004F6D2B">
      <w:pPr>
        <w:pStyle w:val="5"/>
      </w:pPr>
      <w:r>
        <w:t>用例描述</w:t>
      </w:r>
    </w:p>
    <w:p w14:paraId="5A7E2ADA" w14:textId="77777777" w:rsidR="005F1638" w:rsidRPr="005F1638" w:rsidRDefault="005F1638" w:rsidP="005F1638">
      <w:r>
        <w:rPr>
          <w:rFonts w:hint="eastAsia"/>
        </w:rPr>
        <w:t xml:space="preserve">  </w:t>
      </w:r>
      <w:r w:rsidR="00593533">
        <w:rPr>
          <w:rFonts w:hint="eastAsia"/>
        </w:rPr>
        <w:t>个人用户网约车订单的统计，可以根据不同的客户以时间和城市的维度进行查询。</w:t>
      </w:r>
    </w:p>
    <w:p w14:paraId="353EC8E9"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65C23CDE" w14:textId="77777777" w:rsidTr="005836B4">
        <w:trPr>
          <w:trHeight w:val="567"/>
        </w:trPr>
        <w:tc>
          <w:tcPr>
            <w:tcW w:w="1387" w:type="dxa"/>
            <w:shd w:val="clear" w:color="auto" w:fill="D9D9D9" w:themeFill="background1" w:themeFillShade="D9"/>
            <w:vAlign w:val="center"/>
          </w:tcPr>
          <w:p w14:paraId="44AE52B5"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6EA7CF34"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36C4FBD9"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3DFE7459" w14:textId="77777777" w:rsidR="003A741D" w:rsidRPr="00753787" w:rsidRDefault="003A741D" w:rsidP="005836B4">
            <w:pPr>
              <w:ind w:leftChars="-253" w:left="-531"/>
              <w:jc w:val="center"/>
              <w:rPr>
                <w:b/>
              </w:rPr>
            </w:pPr>
            <w:r>
              <w:rPr>
                <w:rFonts w:hint="eastAsia"/>
                <w:b/>
              </w:rPr>
              <w:t>异常处理</w:t>
            </w:r>
          </w:p>
        </w:tc>
      </w:tr>
      <w:tr w:rsidR="00ED35E6" w14:paraId="35C0E9D6" w14:textId="77777777" w:rsidTr="005836B4">
        <w:trPr>
          <w:trHeight w:val="729"/>
        </w:trPr>
        <w:tc>
          <w:tcPr>
            <w:tcW w:w="1387" w:type="dxa"/>
            <w:vMerge w:val="restart"/>
            <w:vAlign w:val="center"/>
          </w:tcPr>
          <w:p w14:paraId="67A5F5E0" w14:textId="77777777" w:rsidR="00ED35E6" w:rsidRDefault="00E00517" w:rsidP="00593533">
            <w:pPr>
              <w:jc w:val="center"/>
            </w:pPr>
            <w:r>
              <w:rPr>
                <w:rFonts w:asciiTheme="minorEastAsia" w:hAnsiTheme="minorEastAsia" w:hint="eastAsia"/>
              </w:rPr>
              <w:t>Ⅴ</w:t>
            </w:r>
            <w:r>
              <w:rPr>
                <w:rFonts w:hint="eastAsia"/>
              </w:rPr>
              <w:t>-</w:t>
            </w:r>
            <w:r>
              <w:t>H-0</w:t>
            </w:r>
            <w:r>
              <w:rPr>
                <w:rFonts w:hint="eastAsia"/>
              </w:rPr>
              <w:t>1</w:t>
            </w:r>
          </w:p>
        </w:tc>
        <w:tc>
          <w:tcPr>
            <w:tcW w:w="1116" w:type="dxa"/>
            <w:vAlign w:val="center"/>
          </w:tcPr>
          <w:p w14:paraId="64D67B6C" w14:textId="77777777" w:rsidR="00ED35E6" w:rsidRDefault="00ED35E6" w:rsidP="005836B4">
            <w:r>
              <w:rPr>
                <w:rFonts w:hint="eastAsia"/>
              </w:rPr>
              <w:t>说明</w:t>
            </w:r>
          </w:p>
        </w:tc>
        <w:tc>
          <w:tcPr>
            <w:tcW w:w="5157" w:type="dxa"/>
            <w:vAlign w:val="center"/>
          </w:tcPr>
          <w:p w14:paraId="1349D167" w14:textId="78FA602A" w:rsidR="00ED35E6" w:rsidRPr="00F0182A" w:rsidRDefault="00ED35E6" w:rsidP="00FC5125">
            <w:r>
              <w:rPr>
                <w:rFonts w:hint="eastAsia"/>
              </w:rPr>
              <w:t>本页面所统计的订单均为行程结束的</w:t>
            </w:r>
            <w:del w:id="4159" w:author="ethink wang" w:date="2017-02-10T20:33:00Z">
              <w:r w:rsidDel="00FC5125">
                <w:rPr>
                  <w:rFonts w:hint="eastAsia"/>
                </w:rPr>
                <w:delText>订单的</w:delText>
              </w:r>
            </w:del>
            <w:r>
              <w:rPr>
                <w:rFonts w:hint="eastAsia"/>
              </w:rPr>
              <w:t>个人用户</w:t>
            </w:r>
            <w:del w:id="4160" w:author="ethink wang" w:date="2017-02-10T20:04:00Z">
              <w:r w:rsidDel="009A79B8">
                <w:rPr>
                  <w:rFonts w:hint="eastAsia"/>
                </w:rPr>
                <w:delText>订单</w:delText>
              </w:r>
            </w:del>
            <w:r>
              <w:rPr>
                <w:rFonts w:hint="eastAsia"/>
              </w:rPr>
              <w:t>网约车订单。</w:t>
            </w:r>
          </w:p>
        </w:tc>
        <w:tc>
          <w:tcPr>
            <w:tcW w:w="2302" w:type="dxa"/>
            <w:vAlign w:val="center"/>
          </w:tcPr>
          <w:p w14:paraId="11F316DD" w14:textId="77777777" w:rsidR="00ED35E6" w:rsidRPr="00054E2A" w:rsidRDefault="00ED35E6" w:rsidP="005836B4"/>
        </w:tc>
      </w:tr>
      <w:tr w:rsidR="00ED35E6" w14:paraId="38F9F80A" w14:textId="77777777" w:rsidTr="005836B4">
        <w:trPr>
          <w:trHeight w:val="729"/>
        </w:trPr>
        <w:tc>
          <w:tcPr>
            <w:tcW w:w="1387" w:type="dxa"/>
            <w:vMerge/>
            <w:vAlign w:val="center"/>
          </w:tcPr>
          <w:p w14:paraId="44D79082" w14:textId="77777777" w:rsidR="00ED35E6" w:rsidRDefault="00ED35E6" w:rsidP="005836B4">
            <w:pPr>
              <w:jc w:val="center"/>
              <w:rPr>
                <w:rFonts w:asciiTheme="minorEastAsia" w:hAnsiTheme="minorEastAsia"/>
              </w:rPr>
            </w:pPr>
          </w:p>
        </w:tc>
        <w:tc>
          <w:tcPr>
            <w:tcW w:w="1116" w:type="dxa"/>
            <w:vAlign w:val="center"/>
          </w:tcPr>
          <w:p w14:paraId="1CCF95EF" w14:textId="77777777" w:rsidR="00ED35E6" w:rsidRDefault="00ED35E6" w:rsidP="005836B4">
            <w:r>
              <w:t>订单统计</w:t>
            </w:r>
          </w:p>
        </w:tc>
        <w:tc>
          <w:tcPr>
            <w:tcW w:w="5157" w:type="dxa"/>
            <w:vAlign w:val="center"/>
          </w:tcPr>
          <w:p w14:paraId="07997CF4" w14:textId="77777777" w:rsidR="009A79B8" w:rsidRDefault="00ED35E6" w:rsidP="00F61BEF">
            <w:pPr>
              <w:rPr>
                <w:ins w:id="4161" w:author="ethink wang" w:date="2017-02-10T20:08:00Z"/>
              </w:rPr>
            </w:pPr>
            <w:r>
              <w:rPr>
                <w:rFonts w:hint="eastAsia"/>
              </w:rPr>
              <w:t>1</w:t>
            </w:r>
            <w:del w:id="4162" w:author="ethink wang" w:date="2017-02-10T20:06:00Z">
              <w:r w:rsidDel="009A79B8">
                <w:rPr>
                  <w:rFonts w:hint="eastAsia"/>
                </w:rPr>
                <w:delText xml:space="preserve"> </w:delText>
              </w:r>
            </w:del>
            <w:ins w:id="4163" w:author="ethink wang" w:date="2017-02-10T20:06:00Z">
              <w:r w:rsidR="009A79B8">
                <w:rPr>
                  <w:rFonts w:hint="eastAsia"/>
                </w:rPr>
                <w:t>、</w:t>
              </w:r>
            </w:ins>
            <w:r>
              <w:rPr>
                <w:rFonts w:hint="eastAsia"/>
              </w:rPr>
              <w:t>查询区域</w:t>
            </w:r>
            <w:del w:id="4164" w:author="ethink wang" w:date="2017-02-10T20:08:00Z">
              <w:r w:rsidDel="009A79B8">
                <w:rPr>
                  <w:rFonts w:hint="eastAsia"/>
                </w:rPr>
                <w:delText>：</w:delText>
              </w:r>
            </w:del>
          </w:p>
          <w:p w14:paraId="050CEED8" w14:textId="295022AE" w:rsidR="009A79B8" w:rsidRDefault="009A79B8" w:rsidP="00F61BEF">
            <w:pPr>
              <w:rPr>
                <w:ins w:id="4165" w:author="ethink wang" w:date="2017-02-10T20:07:00Z"/>
              </w:rPr>
            </w:pPr>
            <w:ins w:id="4166" w:author="ethink wang" w:date="2017-02-10T20:08:00Z">
              <w:r>
                <w:rPr>
                  <w:rFonts w:hint="eastAsia"/>
                </w:rPr>
                <w:t>（</w:t>
              </w:r>
              <w:r>
                <w:rPr>
                  <w:rFonts w:hint="eastAsia"/>
                </w:rPr>
                <w:t>1</w:t>
              </w:r>
              <w:r>
                <w:rPr>
                  <w:rFonts w:hint="eastAsia"/>
                </w:rPr>
                <w:t>）</w:t>
              </w:r>
            </w:ins>
            <w:r w:rsidR="00ED35E6">
              <w:rPr>
                <w:rFonts w:hint="eastAsia"/>
              </w:rPr>
              <w:t>“时间”控件精确到天，默认上个月；</w:t>
            </w:r>
          </w:p>
          <w:p w14:paraId="3DB71A52" w14:textId="10AC2C66" w:rsidR="009A79B8" w:rsidRDefault="009A79B8" w:rsidP="00F61BEF">
            <w:pPr>
              <w:rPr>
                <w:ins w:id="4167" w:author="ethink wang" w:date="2017-02-10T20:08:00Z"/>
              </w:rPr>
            </w:pPr>
            <w:ins w:id="4168" w:author="ethink wang" w:date="2017-02-10T20:08:00Z">
              <w:r>
                <w:rPr>
                  <w:rFonts w:hint="eastAsia"/>
                </w:rPr>
                <w:t>（</w:t>
              </w:r>
              <w:r>
                <w:rPr>
                  <w:rFonts w:hint="eastAsia"/>
                </w:rPr>
                <w:t>2</w:t>
              </w:r>
              <w:r>
                <w:rPr>
                  <w:rFonts w:hint="eastAsia"/>
                </w:rPr>
                <w:t>）</w:t>
              </w:r>
            </w:ins>
            <w:r w:rsidR="00ED35E6">
              <w:rPr>
                <w:rFonts w:hint="eastAsia"/>
              </w:rPr>
              <w:t>“客户名称”下拉框包括所有加入</w:t>
            </w:r>
            <w:r w:rsidR="00ED35E6">
              <w:rPr>
                <w:rFonts w:hint="eastAsia"/>
              </w:rPr>
              <w:t>to</w:t>
            </w:r>
            <w:r w:rsidR="00ED35E6">
              <w:t>C</w:t>
            </w:r>
            <w:r w:rsidR="00ED35E6">
              <w:t>业务的租赁公司及平台</w:t>
            </w:r>
            <w:ins w:id="4169" w:author="ethink wang" w:date="2017-02-10T20:09:00Z">
              <w:r>
                <w:t>公司</w:t>
              </w:r>
            </w:ins>
            <w:del w:id="4170" w:author="ethink wang" w:date="2017-02-10T20:09:00Z">
              <w:r w:rsidR="00ED35E6" w:rsidDel="009A79B8">
                <w:delText>自身</w:delText>
              </w:r>
            </w:del>
            <w:r w:rsidR="00ED35E6">
              <w:rPr>
                <w:rFonts w:hint="eastAsia"/>
              </w:rPr>
              <w:t>，</w:t>
            </w:r>
            <w:r w:rsidR="00ED35E6">
              <w:t>默认</w:t>
            </w:r>
            <w:r w:rsidR="00ED35E6">
              <w:rPr>
                <w:rFonts w:hint="eastAsia"/>
              </w:rPr>
              <w:t>“全部”；</w:t>
            </w:r>
          </w:p>
          <w:p w14:paraId="39879AFA" w14:textId="3F5710E6" w:rsidR="009A79B8" w:rsidRDefault="009A79B8" w:rsidP="00F61BEF">
            <w:pPr>
              <w:rPr>
                <w:ins w:id="4171" w:author="ethink wang" w:date="2017-02-10T20:08:00Z"/>
              </w:rPr>
            </w:pPr>
            <w:ins w:id="4172" w:author="ethink wang" w:date="2017-02-10T20:08:00Z">
              <w:r>
                <w:rPr>
                  <w:rFonts w:hint="eastAsia"/>
                </w:rPr>
                <w:t>（</w:t>
              </w:r>
              <w:r>
                <w:rPr>
                  <w:rFonts w:hint="eastAsia"/>
                </w:rPr>
                <w:t>3</w:t>
              </w:r>
              <w:r>
                <w:rPr>
                  <w:rFonts w:hint="eastAsia"/>
                </w:rPr>
                <w:t>）</w:t>
              </w:r>
            </w:ins>
            <w:r w:rsidR="00ED35E6">
              <w:t>点击</w:t>
            </w:r>
            <w:r w:rsidR="00ED35E6">
              <w:rPr>
                <w:rFonts w:hint="eastAsia"/>
              </w:rPr>
              <w:t>“查询”按键，在下方显示查询结果；</w:t>
            </w:r>
          </w:p>
          <w:p w14:paraId="62B7A8F8" w14:textId="63034CF5" w:rsidR="00ED35E6" w:rsidRDefault="009A79B8" w:rsidP="00F61BEF">
            <w:ins w:id="4173" w:author="ethink wang" w:date="2017-02-10T20:08:00Z">
              <w:r>
                <w:rPr>
                  <w:rFonts w:hint="eastAsia"/>
                </w:rPr>
                <w:t>（</w:t>
              </w:r>
              <w:r>
                <w:rPr>
                  <w:rFonts w:hint="eastAsia"/>
                </w:rPr>
                <w:t>4</w:t>
              </w:r>
              <w:r>
                <w:rPr>
                  <w:rFonts w:hint="eastAsia"/>
                </w:rPr>
                <w:t>）</w:t>
              </w:r>
            </w:ins>
            <w:r w:rsidR="00ED35E6">
              <w:rPr>
                <w:rFonts w:hint="eastAsia"/>
              </w:rPr>
              <w:t>点击“清空”按键，</w:t>
            </w:r>
            <w:del w:id="4174" w:author="ethink wang" w:date="2017-02-10T20:09:00Z">
              <w:r w:rsidR="00ED35E6" w:rsidDel="009A79B8">
                <w:rPr>
                  <w:rFonts w:hint="eastAsia"/>
                </w:rPr>
                <w:delText>初始化</w:delText>
              </w:r>
            </w:del>
            <w:r w:rsidR="00ED35E6">
              <w:rPr>
                <w:rFonts w:hint="eastAsia"/>
              </w:rPr>
              <w:t>查询条件和结果</w:t>
            </w:r>
            <w:ins w:id="4175" w:author="ethink wang" w:date="2017-02-10T20:09:00Z">
              <w:r>
                <w:rPr>
                  <w:rFonts w:hint="eastAsia"/>
                </w:rPr>
                <w:t>置为初始化条件</w:t>
              </w:r>
            </w:ins>
          </w:p>
          <w:p w14:paraId="3ADA264F" w14:textId="17BA352A" w:rsidR="00ED35E6" w:rsidRPr="00F61BEF" w:rsidRDefault="00ED35E6" w:rsidP="009A79B8">
            <w:r>
              <w:t>2</w:t>
            </w:r>
            <w:del w:id="4176" w:author="ethink wang" w:date="2017-02-10T20:12:00Z">
              <w:r w:rsidDel="009A79B8">
                <w:rPr>
                  <w:rFonts w:hint="eastAsia"/>
                </w:rPr>
                <w:delText xml:space="preserve"> </w:delText>
              </w:r>
            </w:del>
            <w:ins w:id="4177" w:author="ethink wang" w:date="2017-02-10T20:12:00Z">
              <w:r w:rsidR="009A79B8">
                <w:rPr>
                  <w:rFonts w:hint="eastAsia"/>
                </w:rPr>
                <w:t>、</w:t>
              </w:r>
            </w:ins>
            <w:r w:rsidRPr="009A79B8">
              <w:rPr>
                <w:rFonts w:hint="eastAsia"/>
                <w:rPrChange w:id="4178" w:author="ethink wang" w:date="2017-02-10T20:12:00Z">
                  <w:rPr>
                    <w:rFonts w:hint="eastAsia"/>
                    <w:color w:val="FF0000"/>
                  </w:rPr>
                </w:rPrChange>
              </w:rPr>
              <w:t>按照默认查询条件初始化数据；字段如原型不赘述。其中收益金额、订单金额、差异金额等概念和一期相同</w:t>
            </w:r>
            <w:del w:id="4179" w:author="ethink wang" w:date="2017-02-10T20:12:00Z">
              <w:r w:rsidRPr="009A79B8" w:rsidDel="009A79B8">
                <w:rPr>
                  <w:rFonts w:hint="eastAsia"/>
                  <w:rPrChange w:id="4180" w:author="ethink wang" w:date="2017-02-10T20:12:00Z">
                    <w:rPr>
                      <w:rFonts w:hint="eastAsia"/>
                      <w:color w:val="FF0000"/>
                    </w:rPr>
                  </w:rPrChange>
                </w:rPr>
                <w:delText>，</w:delText>
              </w:r>
              <w:r w:rsidRPr="009A79B8" w:rsidDel="009A79B8">
                <w:rPr>
                  <w:rFonts w:hint="eastAsia"/>
                  <w:rPrChange w:id="4181" w:author="ethink wang" w:date="2017-02-10T20:12:00Z">
                    <w:rPr>
                      <w:rFonts w:hint="eastAsia"/>
                      <w:color w:val="FF0000"/>
                    </w:rPr>
                  </w:rPrChange>
                </w:rPr>
                <w:lastRenderedPageBreak/>
                <w:delText>不赘述</w:delText>
              </w:r>
            </w:del>
            <w:r w:rsidRPr="009A79B8">
              <w:rPr>
                <w:rFonts w:hint="eastAsia"/>
                <w:rPrChange w:id="4182" w:author="ethink wang" w:date="2017-02-10T20:12:00Z">
                  <w:rPr>
                    <w:rFonts w:hint="eastAsia"/>
                    <w:color w:val="FF0000"/>
                  </w:rPr>
                </w:rPrChange>
              </w:rPr>
              <w:t>。异常订单指复核中和已复核的订单。</w:t>
            </w:r>
          </w:p>
        </w:tc>
        <w:tc>
          <w:tcPr>
            <w:tcW w:w="2302" w:type="dxa"/>
            <w:vAlign w:val="center"/>
          </w:tcPr>
          <w:p w14:paraId="5DFC73F9" w14:textId="77777777" w:rsidR="00ED35E6" w:rsidRPr="00054E2A" w:rsidRDefault="00ED35E6" w:rsidP="005836B4"/>
        </w:tc>
      </w:tr>
      <w:tr w:rsidR="00ED35E6" w14:paraId="0210E693" w14:textId="77777777" w:rsidTr="005836B4">
        <w:trPr>
          <w:trHeight w:val="729"/>
        </w:trPr>
        <w:tc>
          <w:tcPr>
            <w:tcW w:w="1387" w:type="dxa"/>
            <w:vMerge/>
            <w:vAlign w:val="center"/>
          </w:tcPr>
          <w:p w14:paraId="68AD76A4" w14:textId="77777777" w:rsidR="00ED35E6" w:rsidRDefault="00ED35E6" w:rsidP="005836B4">
            <w:pPr>
              <w:jc w:val="center"/>
              <w:rPr>
                <w:rFonts w:asciiTheme="minorEastAsia" w:hAnsiTheme="minorEastAsia"/>
              </w:rPr>
            </w:pPr>
          </w:p>
        </w:tc>
        <w:tc>
          <w:tcPr>
            <w:tcW w:w="1116" w:type="dxa"/>
            <w:vAlign w:val="center"/>
          </w:tcPr>
          <w:p w14:paraId="61AD57B4" w14:textId="77777777" w:rsidR="00ED35E6" w:rsidRDefault="00ED35E6" w:rsidP="005836B4">
            <w:r>
              <w:t>个人订单月度统计</w:t>
            </w:r>
          </w:p>
        </w:tc>
        <w:tc>
          <w:tcPr>
            <w:tcW w:w="5157" w:type="dxa"/>
            <w:vAlign w:val="center"/>
          </w:tcPr>
          <w:p w14:paraId="4D6FFE78" w14:textId="77777777" w:rsidR="009A79B8" w:rsidRDefault="00ED35E6" w:rsidP="002C0C3D">
            <w:pPr>
              <w:rPr>
                <w:ins w:id="4183" w:author="ethink wang" w:date="2017-02-10T20:13:00Z"/>
              </w:rPr>
            </w:pPr>
            <w:r>
              <w:rPr>
                <w:rFonts w:hint="eastAsia"/>
              </w:rPr>
              <w:t>1</w:t>
            </w:r>
            <w:del w:id="4184" w:author="ethink wang" w:date="2017-02-10T20:13:00Z">
              <w:r w:rsidDel="009A79B8">
                <w:rPr>
                  <w:rFonts w:hint="eastAsia"/>
                </w:rPr>
                <w:delText xml:space="preserve"> </w:delText>
              </w:r>
            </w:del>
            <w:ins w:id="4185" w:author="ethink wang" w:date="2017-02-10T20:13:00Z">
              <w:r w:rsidR="009A79B8">
                <w:rPr>
                  <w:rFonts w:hint="eastAsia"/>
                </w:rPr>
                <w:t>、</w:t>
              </w:r>
            </w:ins>
            <w:r>
              <w:rPr>
                <w:rFonts w:hint="eastAsia"/>
              </w:rPr>
              <w:t>查询区域</w:t>
            </w:r>
            <w:del w:id="4186" w:author="ethink wang" w:date="2017-02-10T20:13:00Z">
              <w:r w:rsidDel="009A79B8">
                <w:rPr>
                  <w:rFonts w:hint="eastAsia"/>
                </w:rPr>
                <w:delText>：</w:delText>
              </w:r>
            </w:del>
          </w:p>
          <w:p w14:paraId="094BC181" w14:textId="7576B5A9" w:rsidR="009A79B8" w:rsidRDefault="009A79B8" w:rsidP="002C0C3D">
            <w:pPr>
              <w:rPr>
                <w:ins w:id="4187" w:author="ethink wang" w:date="2017-02-10T20:13:00Z"/>
              </w:rPr>
            </w:pPr>
            <w:ins w:id="4188" w:author="ethink wang" w:date="2017-02-10T20:13:00Z">
              <w:r>
                <w:rPr>
                  <w:rFonts w:hint="eastAsia"/>
                </w:rPr>
                <w:t>（</w:t>
              </w:r>
              <w:r>
                <w:rPr>
                  <w:rFonts w:hint="eastAsia"/>
                </w:rPr>
                <w:t>1</w:t>
              </w:r>
              <w:r>
                <w:rPr>
                  <w:rFonts w:hint="eastAsia"/>
                </w:rPr>
                <w:t>）</w:t>
              </w:r>
            </w:ins>
            <w:r w:rsidR="00ED35E6">
              <w:rPr>
                <w:rFonts w:hint="eastAsia"/>
              </w:rPr>
              <w:t>“时间”控件精确到月，默认上个月；</w:t>
            </w:r>
          </w:p>
          <w:p w14:paraId="70D8A148" w14:textId="64C0C9E5" w:rsidR="009A79B8" w:rsidRDefault="009A79B8" w:rsidP="002C0C3D">
            <w:pPr>
              <w:rPr>
                <w:ins w:id="4189" w:author="ethink wang" w:date="2017-02-10T20:13:00Z"/>
              </w:rPr>
            </w:pPr>
            <w:ins w:id="4190" w:author="ethink wang" w:date="2017-02-10T20:13:00Z">
              <w:r>
                <w:rPr>
                  <w:rFonts w:hint="eastAsia"/>
                </w:rPr>
                <w:t>（</w:t>
              </w:r>
              <w:r>
                <w:rPr>
                  <w:rFonts w:hint="eastAsia"/>
                </w:rPr>
                <w:t>2</w:t>
              </w:r>
              <w:r>
                <w:rPr>
                  <w:rFonts w:hint="eastAsia"/>
                </w:rPr>
                <w:t>）</w:t>
              </w:r>
            </w:ins>
            <w:r w:rsidR="00ED35E6">
              <w:rPr>
                <w:rFonts w:hint="eastAsia"/>
              </w:rPr>
              <w:t>“客户名称”下拉框包括所有加入</w:t>
            </w:r>
            <w:r w:rsidR="00ED35E6">
              <w:rPr>
                <w:rFonts w:hint="eastAsia"/>
              </w:rPr>
              <w:t>to</w:t>
            </w:r>
            <w:r w:rsidR="00ED35E6">
              <w:t>C</w:t>
            </w:r>
            <w:r w:rsidR="00ED35E6">
              <w:t>业务的租赁公司及平台</w:t>
            </w:r>
            <w:ins w:id="4191" w:author="ethink wang" w:date="2017-02-10T20:09:00Z">
              <w:r>
                <w:t>公司</w:t>
              </w:r>
            </w:ins>
            <w:del w:id="4192" w:author="ethink wang" w:date="2017-02-10T20:09:00Z">
              <w:r w:rsidR="00ED35E6" w:rsidDel="009A79B8">
                <w:delText>自身</w:delText>
              </w:r>
            </w:del>
            <w:r w:rsidR="00ED35E6">
              <w:rPr>
                <w:rFonts w:hint="eastAsia"/>
              </w:rPr>
              <w:t>，</w:t>
            </w:r>
            <w:r w:rsidR="00ED35E6">
              <w:t>默认</w:t>
            </w:r>
            <w:r w:rsidR="00ED35E6">
              <w:rPr>
                <w:rFonts w:hint="eastAsia"/>
              </w:rPr>
              <w:t>“全部”；</w:t>
            </w:r>
          </w:p>
          <w:p w14:paraId="21DC8FB0" w14:textId="12F9FB43" w:rsidR="009A79B8" w:rsidRDefault="009A79B8" w:rsidP="002C0C3D">
            <w:pPr>
              <w:rPr>
                <w:ins w:id="4193" w:author="ethink wang" w:date="2017-02-10T20:13:00Z"/>
              </w:rPr>
            </w:pPr>
            <w:ins w:id="4194" w:author="ethink wang" w:date="2017-02-10T20:13:00Z">
              <w:r>
                <w:rPr>
                  <w:rFonts w:hint="eastAsia"/>
                </w:rPr>
                <w:t>（</w:t>
              </w:r>
              <w:r>
                <w:rPr>
                  <w:rFonts w:hint="eastAsia"/>
                </w:rPr>
                <w:t>3</w:t>
              </w:r>
              <w:r>
                <w:rPr>
                  <w:rFonts w:hint="eastAsia"/>
                </w:rPr>
                <w:t>）</w:t>
              </w:r>
            </w:ins>
            <w:r w:rsidR="00ED35E6">
              <w:rPr>
                <w:rFonts w:hint="eastAsia"/>
              </w:rPr>
              <w:t>业务类型下拉框包括“全部”“约车”“接机”“送机”，默认“全部”；</w:t>
            </w:r>
          </w:p>
          <w:p w14:paraId="62FC7560" w14:textId="70C3BCD7" w:rsidR="009A79B8" w:rsidRDefault="009A79B8" w:rsidP="002C0C3D">
            <w:pPr>
              <w:rPr>
                <w:ins w:id="4195" w:author="ethink wang" w:date="2017-02-10T20:13:00Z"/>
              </w:rPr>
            </w:pPr>
            <w:ins w:id="4196" w:author="ethink wang" w:date="2017-02-10T20:13:00Z">
              <w:r>
                <w:rPr>
                  <w:rFonts w:hint="eastAsia"/>
                </w:rPr>
                <w:t>（</w:t>
              </w:r>
              <w:r>
                <w:rPr>
                  <w:rFonts w:hint="eastAsia"/>
                </w:rPr>
                <w:t>4</w:t>
              </w:r>
              <w:r>
                <w:rPr>
                  <w:rFonts w:hint="eastAsia"/>
                </w:rPr>
                <w:t>）</w:t>
              </w:r>
            </w:ins>
            <w:r w:rsidR="00E00517">
              <w:rPr>
                <w:rFonts w:hint="eastAsia"/>
              </w:rPr>
              <w:t>“支付状态”</w:t>
            </w:r>
            <w:r w:rsidR="00ED35E6">
              <w:rPr>
                <w:rFonts w:hint="eastAsia"/>
              </w:rPr>
              <w:t>下拉框包括“全部”“未支付”“已支付”，默认“全部”；</w:t>
            </w:r>
          </w:p>
          <w:p w14:paraId="66962FBE" w14:textId="78DB0CB8" w:rsidR="009A79B8" w:rsidRDefault="009A79B8" w:rsidP="002C0C3D">
            <w:pPr>
              <w:rPr>
                <w:ins w:id="4197" w:author="ethink wang" w:date="2017-02-10T20:13:00Z"/>
              </w:rPr>
            </w:pPr>
            <w:ins w:id="4198" w:author="ethink wang" w:date="2017-02-10T20:13:00Z">
              <w:r>
                <w:rPr>
                  <w:rFonts w:hint="eastAsia"/>
                </w:rPr>
                <w:t>（</w:t>
              </w:r>
              <w:r>
                <w:rPr>
                  <w:rFonts w:hint="eastAsia"/>
                </w:rPr>
                <w:t>5</w:t>
              </w:r>
              <w:r>
                <w:rPr>
                  <w:rFonts w:hint="eastAsia"/>
                </w:rPr>
                <w:t>）</w:t>
              </w:r>
            </w:ins>
            <w:r w:rsidR="00ED35E6">
              <w:rPr>
                <w:rFonts w:hint="eastAsia"/>
              </w:rPr>
              <w:t>点击“查询”，在下方列表展示查询结果；</w:t>
            </w:r>
          </w:p>
          <w:p w14:paraId="1C1C9CE1" w14:textId="3EFFA692" w:rsidR="009A79B8" w:rsidRDefault="009A79B8" w:rsidP="002C0C3D">
            <w:pPr>
              <w:rPr>
                <w:ins w:id="4199" w:author="ethink wang" w:date="2017-02-10T20:13:00Z"/>
              </w:rPr>
            </w:pPr>
            <w:ins w:id="4200" w:author="ethink wang" w:date="2017-02-10T20:14:00Z">
              <w:r>
                <w:rPr>
                  <w:rFonts w:hint="eastAsia"/>
                </w:rPr>
                <w:t>（</w:t>
              </w:r>
              <w:r>
                <w:rPr>
                  <w:rFonts w:hint="eastAsia"/>
                </w:rPr>
                <w:t>6</w:t>
              </w:r>
              <w:r>
                <w:rPr>
                  <w:rFonts w:hint="eastAsia"/>
                </w:rPr>
                <w:t>）</w:t>
              </w:r>
            </w:ins>
            <w:r w:rsidR="00ED35E6">
              <w:rPr>
                <w:rFonts w:hint="eastAsia"/>
              </w:rPr>
              <w:t>点击“清空”</w:t>
            </w:r>
            <w:ins w:id="4201" w:author="ethink wang" w:date="2017-02-10T20:14:00Z">
              <w:r>
                <w:rPr>
                  <w:rFonts w:hint="eastAsia"/>
                </w:rPr>
                <w:t>，</w:t>
              </w:r>
            </w:ins>
            <w:del w:id="4202" w:author="ethink wang" w:date="2017-02-10T20:14:00Z">
              <w:r w:rsidR="00ED35E6" w:rsidDel="009A79B8">
                <w:rPr>
                  <w:rFonts w:hint="eastAsia"/>
                </w:rPr>
                <w:delText>初始化</w:delText>
              </w:r>
            </w:del>
            <w:r w:rsidR="00ED35E6">
              <w:rPr>
                <w:rFonts w:hint="eastAsia"/>
              </w:rPr>
              <w:t>查询条件和列表</w:t>
            </w:r>
            <w:ins w:id="4203" w:author="ethink wang" w:date="2017-02-10T20:14:00Z">
              <w:r>
                <w:rPr>
                  <w:rFonts w:hint="eastAsia"/>
                </w:rPr>
                <w:t>置为初始化条件</w:t>
              </w:r>
            </w:ins>
            <w:r w:rsidR="00ED35E6">
              <w:rPr>
                <w:rFonts w:hint="eastAsia"/>
              </w:rPr>
              <w:t>；</w:t>
            </w:r>
          </w:p>
          <w:p w14:paraId="520A8455" w14:textId="6E43B1B2" w:rsidR="00ED35E6" w:rsidRDefault="009A79B8" w:rsidP="002C0C3D">
            <w:ins w:id="4204" w:author="ethink wang" w:date="2017-02-10T20:14:00Z">
              <w:r>
                <w:rPr>
                  <w:rFonts w:hint="eastAsia"/>
                </w:rPr>
                <w:t>（</w:t>
              </w:r>
              <w:r>
                <w:rPr>
                  <w:rFonts w:hint="eastAsia"/>
                </w:rPr>
                <w:t>7</w:t>
              </w:r>
              <w:r>
                <w:rPr>
                  <w:rFonts w:hint="eastAsia"/>
                </w:rPr>
                <w:t>）</w:t>
              </w:r>
            </w:ins>
            <w:r w:rsidR="00ED35E6">
              <w:rPr>
                <w:rFonts w:hint="eastAsia"/>
              </w:rPr>
              <w:t>点击“导出数据”导出列表中数据，文件格式为“</w:t>
            </w:r>
            <w:r w:rsidR="00ED35E6">
              <w:rPr>
                <w:rFonts w:hint="eastAsia"/>
              </w:rPr>
              <w:t>.xls</w:t>
            </w:r>
            <w:r w:rsidR="00ED35E6">
              <w:rPr>
                <w:rFonts w:hint="eastAsia"/>
              </w:rPr>
              <w:t>”，格式参照模板</w:t>
            </w:r>
          </w:p>
          <w:p w14:paraId="0A79D7C9" w14:textId="77777777" w:rsidR="009A79B8" w:rsidRDefault="00ED35E6" w:rsidP="002C0C3D">
            <w:pPr>
              <w:rPr>
                <w:ins w:id="4205" w:author="ethink wang" w:date="2017-02-10T20:14:00Z"/>
              </w:rPr>
            </w:pPr>
            <w:r>
              <w:rPr>
                <w:rFonts w:hint="eastAsia"/>
              </w:rPr>
              <w:t>2</w:t>
            </w:r>
            <w:del w:id="4206" w:author="ethink wang" w:date="2017-02-10T20:14:00Z">
              <w:r w:rsidDel="009A79B8">
                <w:rPr>
                  <w:rFonts w:hint="eastAsia"/>
                </w:rPr>
                <w:delText xml:space="preserve"> </w:delText>
              </w:r>
            </w:del>
            <w:ins w:id="4207" w:author="ethink wang" w:date="2017-02-10T20:14:00Z">
              <w:r w:rsidR="009A79B8">
                <w:rPr>
                  <w:rFonts w:hint="eastAsia"/>
                </w:rPr>
                <w:t>、</w:t>
              </w:r>
            </w:ins>
            <w:r>
              <w:rPr>
                <w:rFonts w:hint="eastAsia"/>
              </w:rPr>
              <w:t>列表，字段如原型，不赘述。</w:t>
            </w:r>
          </w:p>
          <w:p w14:paraId="788398F4" w14:textId="7F57DFEE" w:rsidR="00ED35E6" w:rsidRDefault="00ED35E6" w:rsidP="002C0C3D">
            <w:r>
              <w:rPr>
                <w:rFonts w:hint="eastAsia"/>
              </w:rPr>
              <w:t>初始化列表按照默认查询条件展示结果。翻页参照一期表格。</w:t>
            </w:r>
          </w:p>
        </w:tc>
        <w:tc>
          <w:tcPr>
            <w:tcW w:w="2302" w:type="dxa"/>
            <w:vAlign w:val="center"/>
          </w:tcPr>
          <w:p w14:paraId="6B8FADF1" w14:textId="77777777" w:rsidR="00ED35E6" w:rsidRPr="00054E2A" w:rsidRDefault="00ED35E6" w:rsidP="005836B4"/>
        </w:tc>
      </w:tr>
      <w:tr w:rsidR="00ED35E6" w14:paraId="09A540E4" w14:textId="77777777" w:rsidTr="005836B4">
        <w:trPr>
          <w:trHeight w:val="729"/>
        </w:trPr>
        <w:tc>
          <w:tcPr>
            <w:tcW w:w="1387" w:type="dxa"/>
            <w:vMerge/>
            <w:vAlign w:val="center"/>
          </w:tcPr>
          <w:p w14:paraId="5D6A37CB" w14:textId="77777777" w:rsidR="00ED35E6" w:rsidRDefault="00ED35E6" w:rsidP="002C0C3D">
            <w:pPr>
              <w:jc w:val="center"/>
              <w:rPr>
                <w:rFonts w:asciiTheme="minorEastAsia" w:hAnsiTheme="minorEastAsia"/>
              </w:rPr>
            </w:pPr>
          </w:p>
        </w:tc>
        <w:tc>
          <w:tcPr>
            <w:tcW w:w="1116" w:type="dxa"/>
            <w:vAlign w:val="center"/>
          </w:tcPr>
          <w:p w14:paraId="4EEB4EE6" w14:textId="77777777" w:rsidR="00ED35E6" w:rsidRDefault="00ED35E6" w:rsidP="002C0C3D">
            <w:r>
              <w:t>个人订单</w:t>
            </w:r>
            <w:r>
              <w:rPr>
                <w:rFonts w:hint="eastAsia"/>
              </w:rPr>
              <w:t>城市</w:t>
            </w:r>
            <w:r>
              <w:t>统计</w:t>
            </w:r>
          </w:p>
        </w:tc>
        <w:tc>
          <w:tcPr>
            <w:tcW w:w="5157" w:type="dxa"/>
            <w:vAlign w:val="center"/>
          </w:tcPr>
          <w:p w14:paraId="09ABC924" w14:textId="77777777" w:rsidR="009A79B8" w:rsidRDefault="00ED35E6" w:rsidP="002C0C3D">
            <w:pPr>
              <w:rPr>
                <w:ins w:id="4208" w:author="ethink wang" w:date="2017-02-10T20:15:00Z"/>
              </w:rPr>
            </w:pPr>
            <w:r>
              <w:rPr>
                <w:rFonts w:hint="eastAsia"/>
              </w:rPr>
              <w:t>1</w:t>
            </w:r>
            <w:del w:id="4209" w:author="ethink wang" w:date="2017-02-10T20:15:00Z">
              <w:r w:rsidDel="009A79B8">
                <w:rPr>
                  <w:rFonts w:hint="eastAsia"/>
                </w:rPr>
                <w:delText xml:space="preserve"> </w:delText>
              </w:r>
            </w:del>
            <w:ins w:id="4210" w:author="ethink wang" w:date="2017-02-10T20:15:00Z">
              <w:r w:rsidR="009A79B8">
                <w:rPr>
                  <w:rFonts w:hint="eastAsia"/>
                </w:rPr>
                <w:t>、</w:t>
              </w:r>
            </w:ins>
            <w:r>
              <w:rPr>
                <w:rFonts w:hint="eastAsia"/>
              </w:rPr>
              <w:t>查询区域</w:t>
            </w:r>
            <w:del w:id="4211" w:author="ethink wang" w:date="2017-02-10T20:15:00Z">
              <w:r w:rsidDel="009A79B8">
                <w:rPr>
                  <w:rFonts w:hint="eastAsia"/>
                </w:rPr>
                <w:delText>：</w:delText>
              </w:r>
            </w:del>
          </w:p>
          <w:p w14:paraId="01377186" w14:textId="7393589F" w:rsidR="009A79B8" w:rsidRDefault="009A79B8" w:rsidP="002C0C3D">
            <w:pPr>
              <w:rPr>
                <w:ins w:id="4212" w:author="ethink wang" w:date="2017-02-10T20:15:00Z"/>
              </w:rPr>
            </w:pPr>
            <w:ins w:id="4213" w:author="ethink wang" w:date="2017-02-10T20:15:00Z">
              <w:r>
                <w:rPr>
                  <w:rFonts w:hint="eastAsia"/>
                </w:rPr>
                <w:t>（</w:t>
              </w:r>
              <w:r>
                <w:rPr>
                  <w:rFonts w:hint="eastAsia"/>
                </w:rPr>
                <w:t>1</w:t>
              </w:r>
              <w:r>
                <w:rPr>
                  <w:rFonts w:hint="eastAsia"/>
                </w:rPr>
                <w:t>）</w:t>
              </w:r>
            </w:ins>
            <w:r w:rsidR="00ED35E6">
              <w:rPr>
                <w:rFonts w:hint="eastAsia"/>
              </w:rPr>
              <w:t>“时间”控件精确到月，默认上个月；</w:t>
            </w:r>
          </w:p>
          <w:p w14:paraId="03B1C774" w14:textId="40015285" w:rsidR="009A79B8" w:rsidRDefault="009A79B8" w:rsidP="002C0C3D">
            <w:pPr>
              <w:rPr>
                <w:ins w:id="4214" w:author="ethink wang" w:date="2017-02-10T20:15:00Z"/>
              </w:rPr>
            </w:pPr>
            <w:ins w:id="4215" w:author="ethink wang" w:date="2017-02-10T20:15:00Z">
              <w:r>
                <w:rPr>
                  <w:rFonts w:hint="eastAsia"/>
                </w:rPr>
                <w:t>（</w:t>
              </w:r>
              <w:r>
                <w:rPr>
                  <w:rFonts w:hint="eastAsia"/>
                </w:rPr>
                <w:t>2</w:t>
              </w:r>
              <w:r>
                <w:rPr>
                  <w:rFonts w:hint="eastAsia"/>
                </w:rPr>
                <w:t>）</w:t>
              </w:r>
            </w:ins>
            <w:r w:rsidR="00ED35E6">
              <w:rPr>
                <w:rFonts w:hint="eastAsia"/>
              </w:rPr>
              <w:t>“客户名称”下拉框包括所有加入</w:t>
            </w:r>
            <w:r w:rsidR="00ED35E6">
              <w:rPr>
                <w:rFonts w:hint="eastAsia"/>
              </w:rPr>
              <w:t>to</w:t>
            </w:r>
            <w:r w:rsidR="00ED35E6">
              <w:t>C</w:t>
            </w:r>
            <w:r w:rsidR="00ED35E6">
              <w:t>业务的租赁公司及平台</w:t>
            </w:r>
            <w:ins w:id="4216" w:author="ethink wang" w:date="2017-02-10T20:10:00Z">
              <w:r>
                <w:t>公司</w:t>
              </w:r>
            </w:ins>
            <w:del w:id="4217" w:author="ethink wang" w:date="2017-02-10T20:10:00Z">
              <w:r w:rsidR="00ED35E6" w:rsidDel="009A79B8">
                <w:delText>自身</w:delText>
              </w:r>
            </w:del>
            <w:r w:rsidR="00ED35E6">
              <w:rPr>
                <w:rFonts w:hint="eastAsia"/>
              </w:rPr>
              <w:t>，</w:t>
            </w:r>
            <w:r w:rsidR="00ED35E6">
              <w:t>默认</w:t>
            </w:r>
            <w:r w:rsidR="00ED35E6">
              <w:rPr>
                <w:rFonts w:hint="eastAsia"/>
              </w:rPr>
              <w:t>“全部”；</w:t>
            </w:r>
          </w:p>
          <w:p w14:paraId="0A548EB9" w14:textId="6553D66B" w:rsidR="009A79B8" w:rsidRDefault="009A79B8" w:rsidP="002C0C3D">
            <w:pPr>
              <w:rPr>
                <w:ins w:id="4218" w:author="ethink wang" w:date="2017-02-10T20:15:00Z"/>
              </w:rPr>
            </w:pPr>
            <w:ins w:id="4219" w:author="ethink wang" w:date="2017-02-10T20:15:00Z">
              <w:r>
                <w:rPr>
                  <w:rFonts w:hint="eastAsia"/>
                </w:rPr>
                <w:t>（</w:t>
              </w:r>
              <w:r>
                <w:rPr>
                  <w:rFonts w:hint="eastAsia"/>
                </w:rPr>
                <w:t>3</w:t>
              </w:r>
              <w:r>
                <w:rPr>
                  <w:rFonts w:hint="eastAsia"/>
                </w:rPr>
                <w:t>）</w:t>
              </w:r>
            </w:ins>
            <w:r w:rsidR="00ED35E6">
              <w:rPr>
                <w:rFonts w:hint="eastAsia"/>
              </w:rPr>
              <w:t>业务类型下拉框包括“全部”“约车”“接机”“送机”，默认“全部”；</w:t>
            </w:r>
          </w:p>
          <w:p w14:paraId="7403A626" w14:textId="61163C89" w:rsidR="009A79B8" w:rsidRDefault="009A79B8" w:rsidP="002C0C3D">
            <w:pPr>
              <w:rPr>
                <w:ins w:id="4220" w:author="ethink wang" w:date="2017-02-10T20:15:00Z"/>
              </w:rPr>
            </w:pPr>
            <w:ins w:id="4221" w:author="ethink wang" w:date="2017-02-10T20:16:00Z">
              <w:r>
                <w:rPr>
                  <w:rFonts w:hint="eastAsia"/>
                </w:rPr>
                <w:t>（</w:t>
              </w:r>
              <w:r>
                <w:rPr>
                  <w:rFonts w:hint="eastAsia"/>
                </w:rPr>
                <w:t>4</w:t>
              </w:r>
              <w:r>
                <w:rPr>
                  <w:rFonts w:hint="eastAsia"/>
                </w:rPr>
                <w:t>）</w:t>
              </w:r>
            </w:ins>
            <w:r w:rsidR="00ED35E6">
              <w:rPr>
                <w:rFonts w:hint="eastAsia"/>
              </w:rPr>
              <w:t>“城市”采用联想输入框，可搜索所有开展过业务的城市，默认“全部”；</w:t>
            </w:r>
          </w:p>
          <w:p w14:paraId="211C5B0A" w14:textId="3B31BBAB" w:rsidR="009A79B8" w:rsidRDefault="009A79B8" w:rsidP="002C0C3D">
            <w:pPr>
              <w:rPr>
                <w:ins w:id="4222" w:author="ethink wang" w:date="2017-02-10T20:15:00Z"/>
              </w:rPr>
            </w:pPr>
            <w:ins w:id="4223" w:author="ethink wang" w:date="2017-02-10T20:16:00Z">
              <w:r>
                <w:rPr>
                  <w:rFonts w:hint="eastAsia"/>
                </w:rPr>
                <w:t>（</w:t>
              </w:r>
              <w:r>
                <w:rPr>
                  <w:rFonts w:hint="eastAsia"/>
                </w:rPr>
                <w:t>5</w:t>
              </w:r>
              <w:r>
                <w:rPr>
                  <w:rFonts w:hint="eastAsia"/>
                </w:rPr>
                <w:t>）</w:t>
              </w:r>
            </w:ins>
            <w:r w:rsidR="00ED35E6">
              <w:rPr>
                <w:rFonts w:hint="eastAsia"/>
              </w:rPr>
              <w:t>点击“查询”，在下方列表展示查询结果</w:t>
            </w:r>
            <w:del w:id="4224" w:author="ethink wang" w:date="2017-02-10T20:15:00Z">
              <w:r w:rsidR="00ED35E6" w:rsidDel="009A79B8">
                <w:rPr>
                  <w:rFonts w:hint="eastAsia"/>
                </w:rPr>
                <w:delText>，</w:delText>
              </w:r>
            </w:del>
            <w:ins w:id="4225" w:author="ethink wang" w:date="2017-02-10T20:15:00Z">
              <w:r>
                <w:rPr>
                  <w:rFonts w:hint="eastAsia"/>
                </w:rPr>
                <w:t>；</w:t>
              </w:r>
            </w:ins>
          </w:p>
          <w:p w14:paraId="529B0C74" w14:textId="42183308" w:rsidR="009A79B8" w:rsidRDefault="009A79B8" w:rsidP="002C0C3D">
            <w:pPr>
              <w:rPr>
                <w:ins w:id="4226" w:author="ethink wang" w:date="2017-02-10T20:15:00Z"/>
              </w:rPr>
            </w:pPr>
            <w:ins w:id="4227" w:author="ethink wang" w:date="2017-02-10T20:16:00Z">
              <w:r>
                <w:rPr>
                  <w:rFonts w:hint="eastAsia"/>
                </w:rPr>
                <w:t>（</w:t>
              </w:r>
              <w:r>
                <w:rPr>
                  <w:rFonts w:hint="eastAsia"/>
                </w:rPr>
                <w:t>6</w:t>
              </w:r>
              <w:r>
                <w:rPr>
                  <w:rFonts w:hint="eastAsia"/>
                </w:rPr>
                <w:t>）</w:t>
              </w:r>
            </w:ins>
            <w:r w:rsidR="00ED35E6">
              <w:rPr>
                <w:rFonts w:hint="eastAsia"/>
              </w:rPr>
              <w:t>点击“清空”</w:t>
            </w:r>
            <w:ins w:id="4228" w:author="ethink wang" w:date="2017-02-10T20:16:00Z">
              <w:r>
                <w:rPr>
                  <w:rFonts w:hint="eastAsia"/>
                </w:rPr>
                <w:t>，</w:t>
              </w:r>
            </w:ins>
            <w:del w:id="4229" w:author="ethink wang" w:date="2017-02-10T20:16:00Z">
              <w:r w:rsidR="00ED35E6" w:rsidDel="009A79B8">
                <w:rPr>
                  <w:rFonts w:hint="eastAsia"/>
                </w:rPr>
                <w:delText>初始化</w:delText>
              </w:r>
            </w:del>
            <w:r w:rsidR="00ED35E6">
              <w:rPr>
                <w:rFonts w:hint="eastAsia"/>
              </w:rPr>
              <w:t>查询条件和列表</w:t>
            </w:r>
            <w:ins w:id="4230" w:author="ethink wang" w:date="2017-02-10T20:16:00Z">
              <w:r>
                <w:rPr>
                  <w:rFonts w:hint="eastAsia"/>
                </w:rPr>
                <w:t>置为初始化条件</w:t>
              </w:r>
            </w:ins>
            <w:del w:id="4231" w:author="ethink wang" w:date="2017-02-10T20:15:00Z">
              <w:r w:rsidR="00ED35E6" w:rsidDel="009A79B8">
                <w:rPr>
                  <w:rFonts w:hint="eastAsia"/>
                </w:rPr>
                <w:delText>，</w:delText>
              </w:r>
            </w:del>
            <w:ins w:id="4232" w:author="ethink wang" w:date="2017-02-10T20:15:00Z">
              <w:r>
                <w:rPr>
                  <w:rFonts w:hint="eastAsia"/>
                </w:rPr>
                <w:t>；</w:t>
              </w:r>
            </w:ins>
          </w:p>
          <w:p w14:paraId="343EAA78" w14:textId="2BAFCAB3" w:rsidR="00ED35E6" w:rsidRDefault="009A79B8" w:rsidP="002C0C3D">
            <w:ins w:id="4233" w:author="ethink wang" w:date="2017-02-10T20:16:00Z">
              <w:r>
                <w:rPr>
                  <w:rFonts w:hint="eastAsia"/>
                </w:rPr>
                <w:lastRenderedPageBreak/>
                <w:t>（</w:t>
              </w:r>
              <w:r>
                <w:rPr>
                  <w:rFonts w:hint="eastAsia"/>
                </w:rPr>
                <w:t>7</w:t>
              </w:r>
              <w:r>
                <w:rPr>
                  <w:rFonts w:hint="eastAsia"/>
                </w:rPr>
                <w:t>）</w:t>
              </w:r>
            </w:ins>
            <w:r w:rsidR="00ED35E6">
              <w:rPr>
                <w:rFonts w:hint="eastAsia"/>
              </w:rPr>
              <w:t>点击“导出数据”导出列表中数据，文件格式为“</w:t>
            </w:r>
            <w:r w:rsidR="00ED35E6">
              <w:rPr>
                <w:rFonts w:hint="eastAsia"/>
              </w:rPr>
              <w:t>.xls</w:t>
            </w:r>
            <w:r w:rsidR="00ED35E6">
              <w:rPr>
                <w:rFonts w:hint="eastAsia"/>
              </w:rPr>
              <w:t>”，格式参照模板</w:t>
            </w:r>
          </w:p>
          <w:p w14:paraId="2B8B282E" w14:textId="77777777" w:rsidR="009A79B8" w:rsidRDefault="00ED35E6" w:rsidP="002C0C3D">
            <w:pPr>
              <w:rPr>
                <w:ins w:id="4234" w:author="ethink wang" w:date="2017-02-10T20:16:00Z"/>
              </w:rPr>
            </w:pPr>
            <w:r>
              <w:rPr>
                <w:rFonts w:hint="eastAsia"/>
              </w:rPr>
              <w:t>2</w:t>
            </w:r>
            <w:del w:id="4235" w:author="ethink wang" w:date="2017-02-10T20:16:00Z">
              <w:r w:rsidDel="009A79B8">
                <w:rPr>
                  <w:rFonts w:hint="eastAsia"/>
                </w:rPr>
                <w:delText xml:space="preserve"> </w:delText>
              </w:r>
            </w:del>
            <w:ins w:id="4236" w:author="ethink wang" w:date="2017-02-10T20:16:00Z">
              <w:r w:rsidR="009A79B8">
                <w:rPr>
                  <w:rFonts w:hint="eastAsia"/>
                </w:rPr>
                <w:t>、</w:t>
              </w:r>
            </w:ins>
            <w:r>
              <w:rPr>
                <w:rFonts w:hint="eastAsia"/>
              </w:rPr>
              <w:t>列表，字段如原型，不赘述。</w:t>
            </w:r>
          </w:p>
          <w:p w14:paraId="631E7A0F" w14:textId="14913EE9" w:rsidR="00ED35E6" w:rsidRDefault="00ED35E6" w:rsidP="002C0C3D">
            <w:r>
              <w:rPr>
                <w:rFonts w:hint="eastAsia"/>
              </w:rPr>
              <w:t>初始化列表按照默认查询条件展示结果。翻页参照一期表格。</w:t>
            </w:r>
          </w:p>
        </w:tc>
        <w:tc>
          <w:tcPr>
            <w:tcW w:w="2302" w:type="dxa"/>
            <w:vAlign w:val="center"/>
          </w:tcPr>
          <w:p w14:paraId="233D81B2" w14:textId="55F36B97" w:rsidR="00ED35E6" w:rsidRPr="009A79B8" w:rsidRDefault="00ED35E6" w:rsidP="002C0C3D">
            <w:del w:id="4237" w:author="ethink wang" w:date="2017-02-10T20:17:00Z">
              <w:r w:rsidRPr="009A79B8" w:rsidDel="009A79B8">
                <w:rPr>
                  <w:rPrChange w:id="4238" w:author="ethink wang" w:date="2017-02-10T20:17:00Z">
                    <w:rPr>
                      <w:color w:val="FF0000"/>
                    </w:rPr>
                  </w:rPrChange>
                </w:rPr>
                <w:lastRenderedPageBreak/>
                <w:delText xml:space="preserve">1 </w:delText>
              </w:r>
            </w:del>
            <w:r w:rsidRPr="009A79B8">
              <w:rPr>
                <w:rFonts w:hint="eastAsia"/>
                <w:rPrChange w:id="4239" w:author="ethink wang" w:date="2017-02-10T20:17:00Z">
                  <w:rPr>
                    <w:rFonts w:hint="eastAsia"/>
                    <w:color w:val="FF0000"/>
                  </w:rPr>
                </w:rPrChange>
              </w:rPr>
              <w:t>“开展过业务的城市”指曾经同时具备过派单规则</w:t>
            </w:r>
            <w:ins w:id="4240" w:author="ethink wang" w:date="2017-02-10T20:17:00Z">
              <w:r w:rsidR="009A79B8" w:rsidRPr="009A79B8">
                <w:rPr>
                  <w:rFonts w:hint="eastAsia"/>
                  <w:rPrChange w:id="4241" w:author="ethink wang" w:date="2017-02-10T20:17:00Z">
                    <w:rPr>
                      <w:rFonts w:hint="eastAsia"/>
                      <w:color w:val="FF0000"/>
                    </w:rPr>
                  </w:rPrChange>
                </w:rPr>
                <w:t>和</w:t>
              </w:r>
            </w:ins>
            <w:del w:id="4242" w:author="ethink wang" w:date="2017-02-10T20:17:00Z">
              <w:r w:rsidRPr="009A79B8" w:rsidDel="009A79B8">
                <w:rPr>
                  <w:rFonts w:hint="eastAsia"/>
                  <w:rPrChange w:id="4243" w:author="ethink wang" w:date="2017-02-10T20:17:00Z">
                    <w:rPr>
                      <w:rFonts w:hint="eastAsia"/>
                      <w:color w:val="FF0000"/>
                    </w:rPr>
                  </w:rPrChange>
                </w:rPr>
                <w:delText>页</w:delText>
              </w:r>
            </w:del>
            <w:r w:rsidRPr="009A79B8">
              <w:rPr>
                <w:rFonts w:hint="eastAsia"/>
                <w:rPrChange w:id="4244" w:author="ethink wang" w:date="2017-02-10T20:17:00Z">
                  <w:rPr>
                    <w:rFonts w:hint="eastAsia"/>
                    <w:color w:val="FF0000"/>
                  </w:rPr>
                </w:rPrChange>
              </w:rPr>
              <w:t>计费规则的城市</w:t>
            </w:r>
          </w:p>
        </w:tc>
      </w:tr>
    </w:tbl>
    <w:p w14:paraId="23B71949" w14:textId="77777777" w:rsidR="009F38DA" w:rsidRDefault="00980763" w:rsidP="004F6D2B">
      <w:pPr>
        <w:pStyle w:val="4"/>
      </w:pPr>
      <w:bookmarkStart w:id="4245" w:name="_Toc474764577"/>
      <w:r>
        <w:rPr>
          <w:rFonts w:hint="eastAsia"/>
        </w:rPr>
        <w:t>司机</w:t>
      </w:r>
      <w:r w:rsidR="009F38DA">
        <w:t>订单统计</w:t>
      </w:r>
      <w:bookmarkEnd w:id="4245"/>
    </w:p>
    <w:p w14:paraId="4251D0AC" w14:textId="77777777" w:rsidR="004F6D2B" w:rsidRDefault="004F6D2B" w:rsidP="004F6D2B">
      <w:pPr>
        <w:pStyle w:val="5"/>
      </w:pPr>
      <w:r>
        <w:t>用例描述</w:t>
      </w:r>
    </w:p>
    <w:p w14:paraId="57BF3771" w14:textId="05EE5C0A" w:rsidR="00303AA7" w:rsidRPr="00FC5125" w:rsidRDefault="00303AA7" w:rsidP="00303AA7">
      <w:pPr>
        <w:rPr>
          <w:rPrChange w:id="4246" w:author="ethink wang" w:date="2017-02-10T20:28:00Z">
            <w:rPr>
              <w:color w:val="FF0000"/>
            </w:rPr>
          </w:rPrChange>
        </w:rPr>
      </w:pPr>
      <w:commentRangeStart w:id="4247"/>
      <w:del w:id="4248" w:author="ethink wang" w:date="2017-02-10T20:27:00Z">
        <w:r w:rsidRPr="00FC5125" w:rsidDel="00FC5125">
          <w:rPr>
            <w:rFonts w:hint="eastAsia"/>
          </w:rPr>
          <w:delText xml:space="preserve"> </w:delText>
        </w:r>
        <w:r w:rsidRPr="00FC5125" w:rsidDel="00FC5125">
          <w:rPr>
            <w:rPrChange w:id="4249" w:author="ethink wang" w:date="2017-02-10T20:28:00Z">
              <w:rPr>
                <w:color w:val="FF0000"/>
              </w:rPr>
            </w:rPrChange>
          </w:rPr>
          <w:delText xml:space="preserve"> </w:delText>
        </w:r>
        <w:r w:rsidRPr="00FC5125" w:rsidDel="00FC5125">
          <w:rPr>
            <w:rFonts w:hint="eastAsia"/>
            <w:rPrChange w:id="4250" w:author="ethink wang" w:date="2017-02-10T20:28:00Z">
              <w:rPr>
                <w:rFonts w:hint="eastAsia"/>
                <w:color w:val="FF0000"/>
              </w:rPr>
            </w:rPrChange>
          </w:rPr>
          <w:delText>统计</w:delText>
        </w:r>
      </w:del>
      <w:r w:rsidR="007664C8" w:rsidRPr="00FC5125">
        <w:rPr>
          <w:rFonts w:hint="eastAsia"/>
          <w:rPrChange w:id="4251" w:author="ethink wang" w:date="2017-02-10T20:28:00Z">
            <w:rPr>
              <w:rFonts w:hint="eastAsia"/>
              <w:color w:val="FF0000"/>
            </w:rPr>
          </w:rPrChange>
        </w:rPr>
        <w:t>运管端自有司机的</w:t>
      </w:r>
      <w:r w:rsidRPr="00FC5125">
        <w:rPr>
          <w:rFonts w:hint="eastAsia"/>
          <w:rPrChange w:id="4252" w:author="ethink wang" w:date="2017-02-10T20:28:00Z">
            <w:rPr>
              <w:rFonts w:hint="eastAsia"/>
              <w:color w:val="FF0000"/>
            </w:rPr>
          </w:rPrChange>
        </w:rPr>
        <w:t>订单数据统计</w:t>
      </w:r>
      <w:ins w:id="4253" w:author="ethink wang" w:date="2017-02-10T20:34:00Z">
        <w:r w:rsidR="00FC5125">
          <w:rPr>
            <w:rFonts w:hint="eastAsia"/>
          </w:rPr>
          <w:t>（含网约车和出租车）</w:t>
        </w:r>
      </w:ins>
      <w:r w:rsidRPr="00FC5125">
        <w:rPr>
          <w:rFonts w:hint="eastAsia"/>
          <w:rPrChange w:id="4254" w:author="ethink wang" w:date="2017-02-10T20:28:00Z">
            <w:rPr>
              <w:rFonts w:hint="eastAsia"/>
              <w:color w:val="FF0000"/>
            </w:rPr>
          </w:rPrChange>
        </w:rPr>
        <w:t>。</w:t>
      </w:r>
      <w:commentRangeEnd w:id="4247"/>
      <w:r w:rsidR="00FC5125">
        <w:rPr>
          <w:rStyle w:val="afe"/>
        </w:rPr>
        <w:commentReference w:id="4247"/>
      </w:r>
    </w:p>
    <w:p w14:paraId="5DBEC589"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6EDAE8EA" w14:textId="77777777" w:rsidTr="005836B4">
        <w:trPr>
          <w:trHeight w:val="567"/>
        </w:trPr>
        <w:tc>
          <w:tcPr>
            <w:tcW w:w="1387" w:type="dxa"/>
            <w:shd w:val="clear" w:color="auto" w:fill="D9D9D9" w:themeFill="background1" w:themeFillShade="D9"/>
            <w:vAlign w:val="center"/>
          </w:tcPr>
          <w:p w14:paraId="7AAD10A7"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5C64C87C"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216C1397"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4A3859D4" w14:textId="77777777" w:rsidR="003A741D" w:rsidRPr="00753787" w:rsidRDefault="003A741D" w:rsidP="005836B4">
            <w:pPr>
              <w:ind w:leftChars="-253" w:left="-531"/>
              <w:jc w:val="center"/>
              <w:rPr>
                <w:b/>
              </w:rPr>
            </w:pPr>
            <w:r>
              <w:rPr>
                <w:rFonts w:hint="eastAsia"/>
                <w:b/>
              </w:rPr>
              <w:t>异常处理</w:t>
            </w:r>
          </w:p>
        </w:tc>
      </w:tr>
      <w:tr w:rsidR="00E00517" w14:paraId="58AC627C" w14:textId="77777777" w:rsidTr="005836B4">
        <w:trPr>
          <w:trHeight w:val="729"/>
        </w:trPr>
        <w:tc>
          <w:tcPr>
            <w:tcW w:w="1387" w:type="dxa"/>
            <w:vMerge w:val="restart"/>
            <w:vAlign w:val="center"/>
          </w:tcPr>
          <w:p w14:paraId="5F263D1C" w14:textId="77777777" w:rsidR="00E00517" w:rsidRDefault="00E00517" w:rsidP="00E00517">
            <w:pPr>
              <w:jc w:val="center"/>
            </w:pPr>
            <w:r>
              <w:rPr>
                <w:rFonts w:asciiTheme="minorEastAsia" w:hAnsiTheme="minorEastAsia" w:hint="eastAsia"/>
              </w:rPr>
              <w:t>Ⅴ</w:t>
            </w:r>
            <w:r>
              <w:rPr>
                <w:rFonts w:hint="eastAsia"/>
              </w:rPr>
              <w:t>-</w:t>
            </w:r>
            <w:r>
              <w:t>H-0</w:t>
            </w:r>
            <w:r>
              <w:rPr>
                <w:rFonts w:hint="eastAsia"/>
              </w:rPr>
              <w:t>2</w:t>
            </w:r>
          </w:p>
        </w:tc>
        <w:tc>
          <w:tcPr>
            <w:tcW w:w="1116" w:type="dxa"/>
            <w:vAlign w:val="center"/>
          </w:tcPr>
          <w:p w14:paraId="59034EC9" w14:textId="77777777" w:rsidR="00E00517" w:rsidRDefault="00E00517" w:rsidP="00ED35E6">
            <w:r>
              <w:rPr>
                <w:rFonts w:hint="eastAsia"/>
              </w:rPr>
              <w:t>说明</w:t>
            </w:r>
          </w:p>
        </w:tc>
        <w:tc>
          <w:tcPr>
            <w:tcW w:w="5157" w:type="dxa"/>
            <w:vAlign w:val="center"/>
          </w:tcPr>
          <w:p w14:paraId="6EF25945" w14:textId="0B418A80" w:rsidR="00E00517" w:rsidRPr="00F0182A" w:rsidRDefault="00E00517" w:rsidP="00FC5125">
            <w:r>
              <w:rPr>
                <w:rFonts w:hint="eastAsia"/>
              </w:rPr>
              <w:t>本页面所统计的订单均为行程结束的</w:t>
            </w:r>
            <w:ins w:id="4255" w:author="ethink wang" w:date="2017-02-10T20:33:00Z">
              <w:r w:rsidR="00FC5125">
                <w:rPr>
                  <w:rFonts w:hint="eastAsia"/>
                </w:rPr>
                <w:t>由</w:t>
              </w:r>
            </w:ins>
            <w:ins w:id="4256" w:author="ethink wang" w:date="2017-02-10T20:34:00Z">
              <w:r w:rsidR="00FC5125">
                <w:rPr>
                  <w:rFonts w:hint="eastAsia"/>
                </w:rPr>
                <w:t>自有司机服务的</w:t>
              </w:r>
            </w:ins>
            <w:del w:id="4257" w:author="ethink wang" w:date="2017-02-10T20:33:00Z">
              <w:r w:rsidDel="00FC5125">
                <w:rPr>
                  <w:rFonts w:hint="eastAsia"/>
                </w:rPr>
                <w:delText>订单的</w:delText>
              </w:r>
            </w:del>
            <w:r>
              <w:rPr>
                <w:rFonts w:hint="eastAsia"/>
              </w:rPr>
              <w:t>个人用户订单</w:t>
            </w:r>
            <w:ins w:id="4258" w:author="ethink wang" w:date="2017-02-10T20:35:00Z">
              <w:r w:rsidR="00FC5125">
                <w:rPr>
                  <w:rFonts w:hint="eastAsia"/>
                </w:rPr>
                <w:t>（含网约车和出租车）</w:t>
              </w:r>
            </w:ins>
            <w:del w:id="4259" w:author="ethink wang" w:date="2017-02-10T20:32:00Z">
              <w:r w:rsidDel="00FC5125">
                <w:rPr>
                  <w:rFonts w:hint="eastAsia"/>
                </w:rPr>
                <w:delText>订单</w:delText>
              </w:r>
            </w:del>
            <w:r>
              <w:rPr>
                <w:rFonts w:hint="eastAsia"/>
              </w:rPr>
              <w:t>。</w:t>
            </w:r>
          </w:p>
        </w:tc>
        <w:tc>
          <w:tcPr>
            <w:tcW w:w="2302" w:type="dxa"/>
            <w:vAlign w:val="center"/>
          </w:tcPr>
          <w:p w14:paraId="6257AD9E" w14:textId="62609970" w:rsidR="00E00517" w:rsidRPr="00054E2A" w:rsidRDefault="00720A9D" w:rsidP="00ED35E6">
            <w:r>
              <w:rPr>
                <w:rFonts w:hint="eastAsia"/>
              </w:rPr>
              <w:t>出租车订单需已成功提交行程费金额</w:t>
            </w:r>
          </w:p>
        </w:tc>
      </w:tr>
      <w:tr w:rsidR="00E00517" w14:paraId="6E0FB0AB" w14:textId="77777777" w:rsidTr="005836B4">
        <w:trPr>
          <w:trHeight w:val="729"/>
        </w:trPr>
        <w:tc>
          <w:tcPr>
            <w:tcW w:w="1387" w:type="dxa"/>
            <w:vMerge/>
            <w:vAlign w:val="center"/>
          </w:tcPr>
          <w:p w14:paraId="684B11F3" w14:textId="77777777" w:rsidR="00E00517" w:rsidRDefault="00E00517" w:rsidP="00B011D1">
            <w:pPr>
              <w:jc w:val="center"/>
              <w:rPr>
                <w:rFonts w:asciiTheme="minorEastAsia" w:hAnsiTheme="minorEastAsia"/>
              </w:rPr>
            </w:pPr>
          </w:p>
        </w:tc>
        <w:tc>
          <w:tcPr>
            <w:tcW w:w="1116" w:type="dxa"/>
            <w:vAlign w:val="center"/>
          </w:tcPr>
          <w:p w14:paraId="22FC8E7E" w14:textId="77777777" w:rsidR="00E00517" w:rsidRPr="00ED35E6" w:rsidRDefault="00E00517" w:rsidP="00B011D1">
            <w:r>
              <w:rPr>
                <w:rFonts w:hint="eastAsia"/>
              </w:rPr>
              <w:t>查询</w:t>
            </w:r>
            <w:r>
              <w:t>区域</w:t>
            </w:r>
          </w:p>
        </w:tc>
        <w:tc>
          <w:tcPr>
            <w:tcW w:w="5157" w:type="dxa"/>
            <w:vAlign w:val="center"/>
          </w:tcPr>
          <w:p w14:paraId="6C6AF79C" w14:textId="6DA03EA7" w:rsidR="00FC5125" w:rsidRDefault="00FC5125" w:rsidP="007664C8">
            <w:pPr>
              <w:rPr>
                <w:ins w:id="4260" w:author="ethink wang" w:date="2017-02-10T20:35:00Z"/>
              </w:rPr>
            </w:pPr>
            <w:ins w:id="4261" w:author="ethink wang" w:date="2017-02-10T20:35:00Z">
              <w:r>
                <w:rPr>
                  <w:rFonts w:hint="eastAsia"/>
                </w:rPr>
                <w:t>（</w:t>
              </w:r>
              <w:r>
                <w:rPr>
                  <w:rFonts w:hint="eastAsia"/>
                </w:rPr>
                <w:t>1</w:t>
              </w:r>
              <w:r>
                <w:rPr>
                  <w:rFonts w:hint="eastAsia"/>
                </w:rPr>
                <w:t>）</w:t>
              </w:r>
            </w:ins>
            <w:del w:id="4262" w:author="ethink wang" w:date="2017-02-10T20:35:00Z">
              <w:r w:rsidR="00E00517" w:rsidDel="00FC5125">
                <w:rPr>
                  <w:rFonts w:hint="eastAsia"/>
                </w:rPr>
                <w:delText xml:space="preserve"> </w:delText>
              </w:r>
            </w:del>
            <w:r w:rsidR="00E00517">
              <w:rPr>
                <w:rFonts w:hint="eastAsia"/>
              </w:rPr>
              <w:t>“司机”联想输入框，可通过“工号”“姓名”“手机号”查询全部自有司机，</w:t>
            </w:r>
            <w:r w:rsidR="00E00517">
              <w:t>默认</w:t>
            </w:r>
            <w:r w:rsidR="00E00517">
              <w:rPr>
                <w:rFonts w:hint="eastAsia"/>
              </w:rPr>
              <w:t>“全部”，格式为“工号</w:t>
            </w:r>
            <w:r w:rsidR="00E00517">
              <w:rPr>
                <w:rFonts w:hint="eastAsia"/>
              </w:rPr>
              <w:t>+</w:t>
            </w:r>
            <w:r w:rsidR="00E00517">
              <w:rPr>
                <w:rFonts w:hint="eastAsia"/>
              </w:rPr>
              <w:t>姓名</w:t>
            </w:r>
            <w:r w:rsidR="00E00517">
              <w:rPr>
                <w:rFonts w:hint="eastAsia"/>
              </w:rPr>
              <w:t>+</w:t>
            </w:r>
            <w:r w:rsidR="00E00517">
              <w:rPr>
                <w:rFonts w:hint="eastAsia"/>
              </w:rPr>
              <w:t>电话”，中间“</w:t>
            </w:r>
            <w:r w:rsidR="00E00517">
              <w:rPr>
                <w:rFonts w:hint="eastAsia"/>
              </w:rPr>
              <w:t>|</w:t>
            </w:r>
            <w:r w:rsidR="00E00517">
              <w:rPr>
                <w:rFonts w:hint="eastAsia"/>
              </w:rPr>
              <w:t>”，如：</w:t>
            </w:r>
            <w:r w:rsidR="00E00517">
              <w:rPr>
                <w:rFonts w:hint="eastAsia"/>
              </w:rPr>
              <w:t>Y10002|</w:t>
            </w:r>
            <w:r w:rsidR="00E00517">
              <w:t>张三</w:t>
            </w:r>
            <w:r w:rsidR="00E00517">
              <w:rPr>
                <w:rFonts w:hint="eastAsia"/>
              </w:rPr>
              <w:t>|</w:t>
            </w:r>
            <w:r w:rsidR="00E00517">
              <w:t>13558987698</w:t>
            </w:r>
            <w:r w:rsidR="00E00517">
              <w:rPr>
                <w:rFonts w:hint="eastAsia"/>
              </w:rPr>
              <w:t>；</w:t>
            </w:r>
          </w:p>
          <w:p w14:paraId="3DEDFE47" w14:textId="63C98E62" w:rsidR="00FC5125" w:rsidRDefault="00FC5125" w:rsidP="007664C8">
            <w:pPr>
              <w:rPr>
                <w:ins w:id="4263" w:author="ethink wang" w:date="2017-02-10T20:35:00Z"/>
              </w:rPr>
            </w:pPr>
            <w:ins w:id="4264" w:author="ethink wang" w:date="2017-02-10T20:36:00Z">
              <w:r>
                <w:rPr>
                  <w:rFonts w:hint="eastAsia"/>
                </w:rPr>
                <w:t>（</w:t>
              </w:r>
              <w:r>
                <w:rPr>
                  <w:rFonts w:hint="eastAsia"/>
                </w:rPr>
                <w:t>2</w:t>
              </w:r>
              <w:r>
                <w:rPr>
                  <w:rFonts w:hint="eastAsia"/>
                </w:rPr>
                <w:t>）</w:t>
              </w:r>
            </w:ins>
            <w:r w:rsidR="00E00517">
              <w:rPr>
                <w:rFonts w:hint="eastAsia"/>
              </w:rPr>
              <w:t>“服务起止时间”控件精确到天，默认当前月第一天至当天；</w:t>
            </w:r>
          </w:p>
          <w:p w14:paraId="4727BDCE" w14:textId="2141E67D" w:rsidR="00FC5125" w:rsidRDefault="00FC5125" w:rsidP="007664C8">
            <w:pPr>
              <w:rPr>
                <w:ins w:id="4265" w:author="ethink wang" w:date="2017-02-10T20:35:00Z"/>
              </w:rPr>
            </w:pPr>
            <w:ins w:id="4266" w:author="ethink wang" w:date="2017-02-10T20:40:00Z">
              <w:r>
                <w:rPr>
                  <w:rFonts w:hint="eastAsia"/>
                </w:rPr>
                <w:t>（</w:t>
              </w:r>
              <w:r>
                <w:rPr>
                  <w:rFonts w:hint="eastAsia"/>
                </w:rPr>
                <w:t>3</w:t>
              </w:r>
              <w:r>
                <w:rPr>
                  <w:rFonts w:hint="eastAsia"/>
                </w:rPr>
                <w:t>）</w:t>
              </w:r>
            </w:ins>
            <w:r w:rsidR="00E00517">
              <w:rPr>
                <w:rFonts w:hint="eastAsia"/>
              </w:rPr>
              <w:t>“车牌”采用联想输入框，可查询所有平台自有车辆；</w:t>
            </w:r>
          </w:p>
          <w:p w14:paraId="30A7696A" w14:textId="0EC5BBE5" w:rsidR="00FC5125" w:rsidRDefault="00FC5125" w:rsidP="007664C8">
            <w:pPr>
              <w:rPr>
                <w:ins w:id="4267" w:author="ethink wang" w:date="2017-02-10T20:35:00Z"/>
              </w:rPr>
            </w:pPr>
            <w:ins w:id="4268" w:author="ethink wang" w:date="2017-02-10T20:42:00Z">
              <w:r>
                <w:rPr>
                  <w:rFonts w:hint="eastAsia"/>
                </w:rPr>
                <w:t>（</w:t>
              </w:r>
              <w:r>
                <w:rPr>
                  <w:rFonts w:hint="eastAsia"/>
                </w:rPr>
                <w:t>4</w:t>
              </w:r>
              <w:r>
                <w:rPr>
                  <w:rFonts w:hint="eastAsia"/>
                </w:rPr>
                <w:t>）</w:t>
              </w:r>
            </w:ins>
            <w:r w:rsidR="00E00517">
              <w:rPr>
                <w:rFonts w:hint="eastAsia"/>
              </w:rPr>
              <w:t>“品牌车系”采用联想下拉框，可查询运管端自有的品牌车系；</w:t>
            </w:r>
          </w:p>
          <w:p w14:paraId="5B1E285D" w14:textId="107186A0" w:rsidR="00FC5125" w:rsidRDefault="00FC5125" w:rsidP="007664C8">
            <w:pPr>
              <w:rPr>
                <w:ins w:id="4269" w:author="ethink wang" w:date="2017-02-10T20:35:00Z"/>
              </w:rPr>
            </w:pPr>
            <w:ins w:id="4270" w:author="ethink wang" w:date="2017-02-10T20:42:00Z">
              <w:r>
                <w:rPr>
                  <w:rFonts w:hint="eastAsia"/>
                </w:rPr>
                <w:t>（</w:t>
              </w:r>
              <w:r>
                <w:rPr>
                  <w:rFonts w:hint="eastAsia"/>
                </w:rPr>
                <w:t>5</w:t>
              </w:r>
              <w:r>
                <w:rPr>
                  <w:rFonts w:hint="eastAsia"/>
                </w:rPr>
                <w:t>）</w:t>
              </w:r>
            </w:ins>
            <w:r w:rsidR="00E00517">
              <w:rPr>
                <w:rFonts w:hint="eastAsia"/>
              </w:rPr>
              <w:t>点击“查询”，在下方列表展示查询结果；</w:t>
            </w:r>
          </w:p>
          <w:p w14:paraId="18690512" w14:textId="1ABCB534" w:rsidR="00FC5125" w:rsidRDefault="00FC5125" w:rsidP="007664C8">
            <w:pPr>
              <w:rPr>
                <w:ins w:id="4271" w:author="ethink wang" w:date="2017-02-10T20:35:00Z"/>
              </w:rPr>
            </w:pPr>
            <w:ins w:id="4272" w:author="ethink wang" w:date="2017-02-10T20:42:00Z">
              <w:r>
                <w:rPr>
                  <w:rFonts w:hint="eastAsia"/>
                </w:rPr>
                <w:t>（</w:t>
              </w:r>
              <w:r>
                <w:rPr>
                  <w:rFonts w:hint="eastAsia"/>
                </w:rPr>
                <w:t>6</w:t>
              </w:r>
              <w:r>
                <w:rPr>
                  <w:rFonts w:hint="eastAsia"/>
                </w:rPr>
                <w:t>）</w:t>
              </w:r>
            </w:ins>
            <w:r w:rsidR="00E00517">
              <w:rPr>
                <w:rFonts w:hint="eastAsia"/>
              </w:rPr>
              <w:t>点击“清空”</w:t>
            </w:r>
            <w:ins w:id="4273" w:author="ethink wang" w:date="2017-02-10T20:42:00Z">
              <w:r>
                <w:rPr>
                  <w:rFonts w:hint="eastAsia"/>
                </w:rPr>
                <w:t>，</w:t>
              </w:r>
            </w:ins>
            <w:del w:id="4274" w:author="ethink wang" w:date="2017-02-10T20:42:00Z">
              <w:r w:rsidR="00E00517" w:rsidDel="00FC5125">
                <w:rPr>
                  <w:rFonts w:hint="eastAsia"/>
                </w:rPr>
                <w:delText>初始化</w:delText>
              </w:r>
            </w:del>
            <w:r w:rsidR="00E00517">
              <w:rPr>
                <w:rFonts w:hint="eastAsia"/>
              </w:rPr>
              <w:t>查询条件和列表</w:t>
            </w:r>
            <w:ins w:id="4275" w:author="ethink wang" w:date="2017-02-10T20:42:00Z">
              <w:r>
                <w:rPr>
                  <w:rFonts w:hint="eastAsia"/>
                </w:rPr>
                <w:t>置为初始化条件</w:t>
              </w:r>
            </w:ins>
            <w:r w:rsidR="00E00517">
              <w:rPr>
                <w:rFonts w:hint="eastAsia"/>
              </w:rPr>
              <w:t>；</w:t>
            </w:r>
          </w:p>
          <w:p w14:paraId="4DF32AE0" w14:textId="459CCD12" w:rsidR="00E00517" w:rsidRPr="003B0482" w:rsidRDefault="00FC5125" w:rsidP="007664C8">
            <w:ins w:id="4276" w:author="ethink wang" w:date="2017-02-10T20:42:00Z">
              <w:r>
                <w:rPr>
                  <w:rFonts w:hint="eastAsia"/>
                </w:rPr>
                <w:lastRenderedPageBreak/>
                <w:t>（</w:t>
              </w:r>
              <w:r>
                <w:rPr>
                  <w:rFonts w:hint="eastAsia"/>
                </w:rPr>
                <w:t>7</w:t>
              </w:r>
              <w:r>
                <w:rPr>
                  <w:rFonts w:hint="eastAsia"/>
                </w:rPr>
                <w:t>）</w:t>
              </w:r>
            </w:ins>
            <w:r w:rsidR="00E00517">
              <w:rPr>
                <w:rFonts w:hint="eastAsia"/>
              </w:rPr>
              <w:t>点击“导出数据”导出列表中数据，文件格式为“</w:t>
            </w:r>
            <w:r w:rsidR="00E00517">
              <w:rPr>
                <w:rFonts w:hint="eastAsia"/>
              </w:rPr>
              <w:t>.xls</w:t>
            </w:r>
            <w:r w:rsidR="00E00517">
              <w:rPr>
                <w:rFonts w:hint="eastAsia"/>
              </w:rPr>
              <w:t>”，格式参照模板</w:t>
            </w:r>
          </w:p>
        </w:tc>
        <w:tc>
          <w:tcPr>
            <w:tcW w:w="2302" w:type="dxa"/>
            <w:vAlign w:val="center"/>
          </w:tcPr>
          <w:p w14:paraId="04C0A893" w14:textId="4710B52F" w:rsidR="00E00517" w:rsidRPr="00054E2A" w:rsidRDefault="00E00517" w:rsidP="00B011D1"/>
        </w:tc>
      </w:tr>
      <w:tr w:rsidR="00E00517" w14:paraId="237FDE9A" w14:textId="77777777" w:rsidTr="005836B4">
        <w:trPr>
          <w:trHeight w:val="729"/>
        </w:trPr>
        <w:tc>
          <w:tcPr>
            <w:tcW w:w="1387" w:type="dxa"/>
            <w:vMerge/>
            <w:vAlign w:val="center"/>
          </w:tcPr>
          <w:p w14:paraId="6AF982D6" w14:textId="77777777" w:rsidR="00E00517" w:rsidRDefault="00E00517" w:rsidP="00B011D1">
            <w:pPr>
              <w:jc w:val="center"/>
              <w:rPr>
                <w:rFonts w:asciiTheme="minorEastAsia" w:hAnsiTheme="minorEastAsia"/>
              </w:rPr>
            </w:pPr>
          </w:p>
        </w:tc>
        <w:tc>
          <w:tcPr>
            <w:tcW w:w="1116" w:type="dxa"/>
            <w:vAlign w:val="center"/>
          </w:tcPr>
          <w:p w14:paraId="011D292F" w14:textId="77777777" w:rsidR="00E00517" w:rsidRPr="008E1B00" w:rsidRDefault="00E00517" w:rsidP="00B011D1">
            <w:r>
              <w:rPr>
                <w:rFonts w:hint="eastAsia"/>
              </w:rPr>
              <w:t>订单统计</w:t>
            </w:r>
          </w:p>
        </w:tc>
        <w:tc>
          <w:tcPr>
            <w:tcW w:w="5157" w:type="dxa"/>
            <w:vAlign w:val="center"/>
          </w:tcPr>
          <w:p w14:paraId="4D2DB9CA" w14:textId="0F5B8AB9" w:rsidR="00FC5125" w:rsidRDefault="00FC5125" w:rsidP="00B011D1">
            <w:pPr>
              <w:rPr>
                <w:ins w:id="4277" w:author="ethink wang" w:date="2017-02-10T20:43:00Z"/>
              </w:rPr>
            </w:pPr>
            <w:ins w:id="4278" w:author="ethink wang" w:date="2017-02-10T20:43:00Z">
              <w:r>
                <w:rPr>
                  <w:rFonts w:hint="eastAsia"/>
                </w:rPr>
                <w:t>1</w:t>
              </w:r>
              <w:r>
                <w:rPr>
                  <w:rFonts w:hint="eastAsia"/>
                </w:rPr>
                <w:t>、</w:t>
              </w:r>
            </w:ins>
            <w:r w:rsidR="00E00517" w:rsidRPr="00FC5125">
              <w:rPr>
                <w:rFonts w:hint="eastAsia"/>
                <w:rPrChange w:id="4279" w:author="ethink wang" w:date="2017-02-10T20:43:00Z">
                  <w:rPr>
                    <w:rFonts w:hint="eastAsia"/>
                    <w:color w:val="FF0000"/>
                  </w:rPr>
                </w:rPrChange>
              </w:rPr>
              <w:t>按照默认查询条件初始化数据；</w:t>
            </w:r>
          </w:p>
          <w:p w14:paraId="0FAE3757" w14:textId="3AA0007D" w:rsidR="00FC5125" w:rsidRDefault="00FC5125" w:rsidP="00FC5125">
            <w:pPr>
              <w:rPr>
                <w:ins w:id="4280" w:author="ethink wang" w:date="2017-02-10T20:43:00Z"/>
              </w:rPr>
            </w:pPr>
            <w:ins w:id="4281" w:author="ethink wang" w:date="2017-02-10T20:43:00Z">
              <w:r>
                <w:rPr>
                  <w:rFonts w:hint="eastAsia"/>
                </w:rPr>
                <w:t>2</w:t>
              </w:r>
              <w:r>
                <w:rPr>
                  <w:rFonts w:hint="eastAsia"/>
                </w:rPr>
                <w:t>、</w:t>
              </w:r>
            </w:ins>
            <w:r w:rsidR="00E00517" w:rsidRPr="00FC5125">
              <w:rPr>
                <w:rFonts w:hint="eastAsia"/>
                <w:rPrChange w:id="4282" w:author="ethink wang" w:date="2017-02-10T20:43:00Z">
                  <w:rPr>
                    <w:rFonts w:hint="eastAsia"/>
                    <w:color w:val="FF0000"/>
                  </w:rPr>
                </w:rPrChange>
              </w:rPr>
              <w:t>字段如原型不赘述</w:t>
            </w:r>
            <w:ins w:id="4283" w:author="ethink wang" w:date="2017-02-10T20:43:00Z">
              <w:r>
                <w:rPr>
                  <w:rFonts w:hint="eastAsia"/>
                </w:rPr>
                <w:t>，</w:t>
              </w:r>
            </w:ins>
            <w:del w:id="4284" w:author="ethink wang" w:date="2017-02-10T20:43:00Z">
              <w:r w:rsidR="00E00517" w:rsidRPr="00FC5125" w:rsidDel="00FC5125">
                <w:rPr>
                  <w:rFonts w:hint="eastAsia"/>
                  <w:rPrChange w:id="4285" w:author="ethink wang" w:date="2017-02-10T20:43:00Z">
                    <w:rPr>
                      <w:rFonts w:hint="eastAsia"/>
                      <w:color w:val="FF0000"/>
                    </w:rPr>
                  </w:rPrChange>
                </w:rPr>
                <w:delText>。</w:delText>
              </w:r>
            </w:del>
            <w:r w:rsidR="00E00517" w:rsidRPr="00FC5125">
              <w:rPr>
                <w:rFonts w:hint="eastAsia"/>
                <w:rPrChange w:id="4286" w:author="ethink wang" w:date="2017-02-10T20:43:00Z">
                  <w:rPr>
                    <w:rFonts w:hint="eastAsia"/>
                    <w:color w:val="FF0000"/>
                  </w:rPr>
                </w:rPrChange>
              </w:rPr>
              <w:t>其中收益金额、订单金额、差异金额等概念和一期相同</w:t>
            </w:r>
            <w:del w:id="4287" w:author="ethink wang" w:date="2017-02-10T20:43:00Z">
              <w:r w:rsidR="00E00517" w:rsidRPr="00FC5125" w:rsidDel="00FC5125">
                <w:rPr>
                  <w:rFonts w:hint="eastAsia"/>
                  <w:rPrChange w:id="4288" w:author="ethink wang" w:date="2017-02-10T20:43:00Z">
                    <w:rPr>
                      <w:rFonts w:hint="eastAsia"/>
                      <w:color w:val="FF0000"/>
                    </w:rPr>
                  </w:rPrChange>
                </w:rPr>
                <w:delText>，不赘述</w:delText>
              </w:r>
            </w:del>
            <w:r w:rsidR="00E00517" w:rsidRPr="00FC5125">
              <w:rPr>
                <w:rFonts w:hint="eastAsia"/>
                <w:rPrChange w:id="4289" w:author="ethink wang" w:date="2017-02-10T20:43:00Z">
                  <w:rPr>
                    <w:rFonts w:hint="eastAsia"/>
                    <w:color w:val="FF0000"/>
                  </w:rPr>
                </w:rPrChange>
              </w:rPr>
              <w:t>。</w:t>
            </w:r>
          </w:p>
          <w:p w14:paraId="56C190AB" w14:textId="039E97C0" w:rsidR="00E00517" w:rsidRPr="00FC5125" w:rsidRDefault="00FC5125" w:rsidP="00FC5125">
            <w:ins w:id="4290" w:author="ethink wang" w:date="2017-02-10T20:43:00Z">
              <w:r>
                <w:rPr>
                  <w:rFonts w:hint="eastAsia"/>
                </w:rPr>
                <w:t>3</w:t>
              </w:r>
              <w:r>
                <w:rPr>
                  <w:rFonts w:hint="eastAsia"/>
                </w:rPr>
                <w:t>、</w:t>
              </w:r>
            </w:ins>
            <w:r w:rsidR="00E00517" w:rsidRPr="00FC5125">
              <w:rPr>
                <w:rFonts w:hint="eastAsia"/>
                <w:rPrChange w:id="4291" w:author="ethink wang" w:date="2017-02-10T20:43:00Z">
                  <w:rPr>
                    <w:rFonts w:hint="eastAsia"/>
                    <w:color w:val="FF0000"/>
                  </w:rPr>
                </w:rPrChange>
              </w:rPr>
              <w:t>异常订单指复核中和已复核的订单。</w:t>
            </w:r>
          </w:p>
        </w:tc>
        <w:tc>
          <w:tcPr>
            <w:tcW w:w="2302" w:type="dxa"/>
            <w:vAlign w:val="center"/>
          </w:tcPr>
          <w:p w14:paraId="5AD7CA7C" w14:textId="77777777" w:rsidR="00E00517" w:rsidRPr="00054E2A" w:rsidRDefault="00E00517" w:rsidP="00B011D1"/>
        </w:tc>
      </w:tr>
      <w:tr w:rsidR="00E00517" w14:paraId="2996F9F5" w14:textId="77777777" w:rsidTr="005836B4">
        <w:trPr>
          <w:trHeight w:val="729"/>
        </w:trPr>
        <w:tc>
          <w:tcPr>
            <w:tcW w:w="1387" w:type="dxa"/>
            <w:vMerge/>
            <w:vAlign w:val="center"/>
          </w:tcPr>
          <w:p w14:paraId="7B8B6E77" w14:textId="77777777" w:rsidR="00E00517" w:rsidRDefault="00E00517" w:rsidP="00B011D1">
            <w:pPr>
              <w:jc w:val="center"/>
              <w:rPr>
                <w:rFonts w:asciiTheme="minorEastAsia" w:hAnsiTheme="minorEastAsia"/>
              </w:rPr>
            </w:pPr>
          </w:p>
        </w:tc>
        <w:tc>
          <w:tcPr>
            <w:tcW w:w="1116" w:type="dxa"/>
            <w:vAlign w:val="center"/>
          </w:tcPr>
          <w:p w14:paraId="2F19D819" w14:textId="77777777" w:rsidR="00E00517" w:rsidRDefault="00E00517" w:rsidP="00B011D1">
            <w:r>
              <w:rPr>
                <w:rFonts w:hint="eastAsia"/>
              </w:rPr>
              <w:t>订单统计列表</w:t>
            </w:r>
          </w:p>
        </w:tc>
        <w:tc>
          <w:tcPr>
            <w:tcW w:w="5157" w:type="dxa"/>
            <w:vAlign w:val="center"/>
          </w:tcPr>
          <w:p w14:paraId="0D83FD25" w14:textId="190D943C" w:rsidR="00E00517" w:rsidRDefault="00E00517" w:rsidP="00B011D1">
            <w:r>
              <w:rPr>
                <w:rFonts w:hint="eastAsia"/>
              </w:rPr>
              <w:t>1</w:t>
            </w:r>
            <w:del w:id="4292" w:author="ethink wang" w:date="2017-02-10T20:42:00Z">
              <w:r w:rsidDel="00FC5125">
                <w:rPr>
                  <w:rFonts w:hint="eastAsia"/>
                </w:rPr>
                <w:delText xml:space="preserve"> </w:delText>
              </w:r>
            </w:del>
            <w:ins w:id="4293" w:author="ethink wang" w:date="2017-02-10T20:42:00Z">
              <w:r w:rsidR="00FC5125">
                <w:rPr>
                  <w:rFonts w:hint="eastAsia"/>
                </w:rPr>
                <w:t>、</w:t>
              </w:r>
            </w:ins>
            <w:r>
              <w:rPr>
                <w:rFonts w:hint="eastAsia"/>
              </w:rPr>
              <w:t>列表，字段如原型，不赘述。初始化列表按照默认查询条件展示结果</w:t>
            </w:r>
          </w:p>
          <w:p w14:paraId="1B93218D" w14:textId="4C9D3BEC" w:rsidR="00E00517" w:rsidRDefault="00E00517" w:rsidP="00B011D1">
            <w:r>
              <w:t>2</w:t>
            </w:r>
            <w:del w:id="4294" w:author="ethink wang" w:date="2017-02-10T20:44:00Z">
              <w:r w:rsidDel="00FC5125">
                <w:rPr>
                  <w:rFonts w:hint="eastAsia"/>
                </w:rPr>
                <w:delText xml:space="preserve"> </w:delText>
              </w:r>
            </w:del>
            <w:ins w:id="4295" w:author="ethink wang" w:date="2017-02-10T20:44:00Z">
              <w:r w:rsidR="00FC5125">
                <w:rPr>
                  <w:rFonts w:hint="eastAsia"/>
                </w:rPr>
                <w:t>、</w:t>
              </w:r>
            </w:ins>
            <w:r>
              <w:rPr>
                <w:rFonts w:hint="eastAsia"/>
              </w:rPr>
              <w:t>“星评”为所有已评价订单的平均值，保留一位小数，初始默认“</w:t>
            </w:r>
            <w:r>
              <w:rPr>
                <w:rFonts w:hint="eastAsia"/>
              </w:rPr>
              <w:t>4.5</w:t>
            </w:r>
            <w:r>
              <w:rPr>
                <w:rFonts w:hint="eastAsia"/>
              </w:rPr>
              <w:t>”，</w:t>
            </w:r>
            <w:del w:id="4296" w:author="ethink wang" w:date="2017-02-10T20:44:00Z">
              <w:r w:rsidDel="00FC5125">
                <w:rPr>
                  <w:rFonts w:hint="eastAsia"/>
                </w:rPr>
                <w:delText>第一个订单评价后，按照第一个订单的评价，已评订单数</w:delText>
              </w:r>
              <w:r w:rsidDel="00FC5125">
                <w:rPr>
                  <w:rFonts w:hint="eastAsia"/>
                </w:rPr>
                <w:delText>&gt;1</w:delText>
              </w:r>
              <w:r w:rsidDel="00FC5125">
                <w:rPr>
                  <w:rFonts w:hint="eastAsia"/>
                </w:rPr>
                <w:delText>后，取平均值</w:delText>
              </w:r>
            </w:del>
            <w:ins w:id="4297" w:author="ethink wang" w:date="2017-02-10T20:47:00Z">
              <w:r w:rsidR="00FC5125">
                <w:rPr>
                  <w:rFonts w:hint="eastAsia"/>
                </w:rPr>
                <w:t>产生</w:t>
              </w:r>
            </w:ins>
            <w:ins w:id="4298" w:author="ethink wang" w:date="2017-02-10T20:44:00Z">
              <w:r w:rsidR="00FC5125">
                <w:rPr>
                  <w:rFonts w:hint="eastAsia"/>
                </w:rPr>
                <w:t>订单评价</w:t>
              </w:r>
            </w:ins>
            <w:ins w:id="4299" w:author="ethink wang" w:date="2017-02-10T20:45:00Z">
              <w:r w:rsidR="00FC5125">
                <w:rPr>
                  <w:rFonts w:hint="eastAsia"/>
                </w:rPr>
                <w:t>后取实际评价</w:t>
              </w:r>
            </w:ins>
            <w:ins w:id="4300" w:author="ethink wang" w:date="2017-02-10T20:47:00Z">
              <w:r w:rsidR="00FC5125">
                <w:rPr>
                  <w:rFonts w:hint="eastAsia"/>
                </w:rPr>
                <w:t>值</w:t>
              </w:r>
            </w:ins>
            <w:ins w:id="4301" w:author="ethink wang" w:date="2017-02-10T20:45:00Z">
              <w:r w:rsidR="00FC5125">
                <w:rPr>
                  <w:rFonts w:hint="eastAsia"/>
                </w:rPr>
                <w:t>，默认</w:t>
              </w:r>
            </w:ins>
            <w:ins w:id="4302" w:author="ethink wang" w:date="2017-02-10T20:47:00Z">
              <w:r w:rsidR="00FC5125">
                <w:rPr>
                  <w:rFonts w:hint="eastAsia"/>
                </w:rPr>
                <w:t>值</w:t>
              </w:r>
            </w:ins>
            <w:ins w:id="4303" w:author="ethink wang" w:date="2017-02-10T20:45:00Z">
              <w:r w:rsidR="00FC5125">
                <w:rPr>
                  <w:rFonts w:hint="eastAsia"/>
                </w:rPr>
                <w:t>不再参与计算</w:t>
              </w:r>
            </w:ins>
            <w:r>
              <w:rPr>
                <w:rFonts w:hint="eastAsia"/>
              </w:rPr>
              <w:t>。翻页参照一期表格</w:t>
            </w:r>
          </w:p>
          <w:p w14:paraId="767ADF08" w14:textId="1BEE34E5" w:rsidR="00E00517" w:rsidRDefault="00E00517" w:rsidP="00B011D1">
            <w:r>
              <w:rPr>
                <w:rFonts w:hint="eastAsia"/>
              </w:rPr>
              <w:t>3</w:t>
            </w:r>
            <w:del w:id="4304" w:author="ethink wang" w:date="2017-02-10T20:46:00Z">
              <w:r w:rsidDel="00FC5125">
                <w:rPr>
                  <w:rFonts w:hint="eastAsia"/>
                </w:rPr>
                <w:delText xml:space="preserve"> </w:delText>
              </w:r>
            </w:del>
            <w:ins w:id="4305" w:author="ethink wang" w:date="2017-02-10T20:46:00Z">
              <w:r w:rsidR="00FC5125">
                <w:rPr>
                  <w:rFonts w:hint="eastAsia"/>
                </w:rPr>
                <w:t>、</w:t>
              </w:r>
            </w:ins>
            <w:r>
              <w:rPr>
                <w:rFonts w:hint="eastAsia"/>
              </w:rPr>
              <w:t>出租车司机的“约车”“接机”“送机”订单位置显示为“</w:t>
            </w:r>
            <w:r>
              <w:rPr>
                <w:rFonts w:hint="eastAsia"/>
              </w:rPr>
              <w:t>/</w:t>
            </w:r>
            <w:r>
              <w:rPr>
                <w:rFonts w:hint="eastAsia"/>
              </w:rPr>
              <w:t>”，网约车司机“出租车”订单位置显示为“</w:t>
            </w:r>
            <w:r>
              <w:rPr>
                <w:rFonts w:hint="eastAsia"/>
              </w:rPr>
              <w:t>/</w:t>
            </w:r>
            <w:r>
              <w:rPr>
                <w:rFonts w:hint="eastAsia"/>
              </w:rPr>
              <w:t>”</w:t>
            </w:r>
          </w:p>
        </w:tc>
        <w:tc>
          <w:tcPr>
            <w:tcW w:w="2302" w:type="dxa"/>
            <w:vAlign w:val="center"/>
          </w:tcPr>
          <w:p w14:paraId="62CB3AAD" w14:textId="77777777" w:rsidR="00E00517" w:rsidRPr="00054E2A" w:rsidRDefault="00E00517" w:rsidP="00B011D1"/>
        </w:tc>
      </w:tr>
    </w:tbl>
    <w:p w14:paraId="1FFFF031" w14:textId="77777777" w:rsidR="004F6D2B" w:rsidRPr="003A741D" w:rsidRDefault="004F6D2B" w:rsidP="004F6D2B"/>
    <w:p w14:paraId="38AE4684" w14:textId="77777777" w:rsidR="009F38DA" w:rsidRDefault="009F38DA" w:rsidP="004F6D2B">
      <w:pPr>
        <w:pStyle w:val="4"/>
      </w:pPr>
      <w:bookmarkStart w:id="4306" w:name="_Toc474764578"/>
      <w:r>
        <w:t>出租车调度费用统计</w:t>
      </w:r>
      <w:bookmarkEnd w:id="4306"/>
    </w:p>
    <w:p w14:paraId="10D41112" w14:textId="77777777" w:rsidR="004F6D2B" w:rsidRDefault="004F6D2B" w:rsidP="004F6D2B">
      <w:pPr>
        <w:pStyle w:val="5"/>
      </w:pPr>
      <w:r>
        <w:t>用例描述</w:t>
      </w:r>
    </w:p>
    <w:p w14:paraId="329F8E38" w14:textId="05624560" w:rsidR="00725533" w:rsidRPr="00725533" w:rsidRDefault="00725533" w:rsidP="00725533">
      <w:del w:id="4307" w:author="ethink wang" w:date="2017-02-10T20:48:00Z">
        <w:r w:rsidDel="00FC5125">
          <w:rPr>
            <w:rFonts w:hint="eastAsia"/>
          </w:rPr>
          <w:delText xml:space="preserve">  </w:delText>
        </w:r>
      </w:del>
      <w:r>
        <w:rPr>
          <w:rFonts w:hint="eastAsia"/>
        </w:rPr>
        <w:t>以</w:t>
      </w:r>
      <w:ins w:id="4308" w:author="ethink wang" w:date="2017-02-10T20:54:00Z">
        <w:r w:rsidR="00FC5125">
          <w:t>企业</w:t>
        </w:r>
      </w:ins>
      <w:del w:id="4309" w:author="ethink wang" w:date="2017-02-10T20:54:00Z">
        <w:r w:rsidDel="00FC5125">
          <w:rPr>
            <w:rFonts w:hint="eastAsia"/>
          </w:rPr>
          <w:delText>时间</w:delText>
        </w:r>
      </w:del>
      <w:r>
        <w:rPr>
          <w:rFonts w:hint="eastAsia"/>
        </w:rPr>
        <w:t>维度和司机维度统计出租车订单的调度费用。</w:t>
      </w:r>
      <w:ins w:id="4310" w:author="ethink wang" w:date="2017-02-10T21:07:00Z">
        <w:r w:rsidR="00105C6F">
          <w:rPr>
            <w:rFonts w:hint="eastAsia"/>
          </w:rPr>
          <w:t>（</w:t>
        </w:r>
      </w:ins>
      <w:ins w:id="4311" w:author="ethink wang" w:date="2017-02-10T21:15:00Z">
        <w:r w:rsidR="00105C6F">
          <w:rPr>
            <w:rFonts w:hint="eastAsia"/>
          </w:rPr>
          <w:t>运管端</w:t>
        </w:r>
      </w:ins>
      <w:ins w:id="4312" w:author="ethink wang" w:date="2017-02-10T21:07:00Z">
        <w:r w:rsidR="00105C6F">
          <w:rPr>
            <w:rFonts w:hint="eastAsia"/>
          </w:rPr>
          <w:t>所有出租车服务司机，含平台自有和租赁加盟）</w:t>
        </w:r>
      </w:ins>
    </w:p>
    <w:p w14:paraId="2E1FDA67"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10BF99C1" w14:textId="77777777" w:rsidTr="005836B4">
        <w:trPr>
          <w:trHeight w:val="567"/>
        </w:trPr>
        <w:tc>
          <w:tcPr>
            <w:tcW w:w="1387" w:type="dxa"/>
            <w:shd w:val="clear" w:color="auto" w:fill="D9D9D9" w:themeFill="background1" w:themeFillShade="D9"/>
            <w:vAlign w:val="center"/>
          </w:tcPr>
          <w:p w14:paraId="170A7604"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075E2DB4"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430C1959"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423545B2" w14:textId="77777777" w:rsidR="003A741D" w:rsidRPr="00753787" w:rsidRDefault="003A741D" w:rsidP="005836B4">
            <w:pPr>
              <w:ind w:leftChars="-253" w:left="-531"/>
              <w:jc w:val="center"/>
              <w:rPr>
                <w:b/>
              </w:rPr>
            </w:pPr>
            <w:r>
              <w:rPr>
                <w:rFonts w:hint="eastAsia"/>
                <w:b/>
              </w:rPr>
              <w:t>异常处理</w:t>
            </w:r>
          </w:p>
        </w:tc>
      </w:tr>
      <w:tr w:rsidR="00047A2D" w14:paraId="48A7CAA0" w14:textId="77777777" w:rsidTr="005836B4">
        <w:trPr>
          <w:trHeight w:val="729"/>
        </w:trPr>
        <w:tc>
          <w:tcPr>
            <w:tcW w:w="1387" w:type="dxa"/>
            <w:vMerge w:val="restart"/>
            <w:vAlign w:val="center"/>
          </w:tcPr>
          <w:p w14:paraId="217A3DA8" w14:textId="77777777" w:rsidR="00047A2D" w:rsidRDefault="00047A2D" w:rsidP="00725533">
            <w:pPr>
              <w:jc w:val="center"/>
            </w:pPr>
            <w:r>
              <w:rPr>
                <w:rFonts w:asciiTheme="minorEastAsia" w:hAnsiTheme="minorEastAsia" w:hint="eastAsia"/>
              </w:rPr>
              <w:t>Ⅴ</w:t>
            </w:r>
            <w:r>
              <w:rPr>
                <w:rFonts w:hint="eastAsia"/>
              </w:rPr>
              <w:t>-</w:t>
            </w:r>
            <w:r>
              <w:t>H-0</w:t>
            </w:r>
            <w:r>
              <w:rPr>
                <w:rFonts w:hint="eastAsia"/>
              </w:rPr>
              <w:t>3</w:t>
            </w:r>
            <w:r>
              <w:t xml:space="preserve"> </w:t>
            </w:r>
          </w:p>
        </w:tc>
        <w:tc>
          <w:tcPr>
            <w:tcW w:w="1116" w:type="dxa"/>
            <w:vAlign w:val="center"/>
          </w:tcPr>
          <w:p w14:paraId="699C26E0" w14:textId="77777777" w:rsidR="00047A2D" w:rsidRDefault="00047A2D" w:rsidP="00E00517">
            <w:r>
              <w:t>说明</w:t>
            </w:r>
          </w:p>
        </w:tc>
        <w:tc>
          <w:tcPr>
            <w:tcW w:w="5157" w:type="dxa"/>
            <w:vAlign w:val="center"/>
          </w:tcPr>
          <w:p w14:paraId="268C5F34" w14:textId="39A2179E" w:rsidR="00047A2D" w:rsidRPr="00F0182A" w:rsidRDefault="00720A9D" w:rsidP="00E00517">
            <w:r>
              <w:rPr>
                <w:rFonts w:hint="eastAsia"/>
              </w:rPr>
              <w:t>所查询订单均为行程结束的订单</w:t>
            </w:r>
          </w:p>
        </w:tc>
        <w:tc>
          <w:tcPr>
            <w:tcW w:w="2302" w:type="dxa"/>
            <w:vAlign w:val="center"/>
          </w:tcPr>
          <w:p w14:paraId="722D2315" w14:textId="77777777" w:rsidR="00047A2D" w:rsidRPr="00054E2A" w:rsidRDefault="00047A2D" w:rsidP="00E00517"/>
        </w:tc>
      </w:tr>
      <w:tr w:rsidR="00047A2D" w14:paraId="499B4383" w14:textId="77777777" w:rsidTr="005836B4">
        <w:trPr>
          <w:trHeight w:val="729"/>
        </w:trPr>
        <w:tc>
          <w:tcPr>
            <w:tcW w:w="1387" w:type="dxa"/>
            <w:vMerge/>
            <w:vAlign w:val="center"/>
          </w:tcPr>
          <w:p w14:paraId="6815287A" w14:textId="77777777" w:rsidR="00047A2D" w:rsidRDefault="00047A2D" w:rsidP="00E00517">
            <w:pPr>
              <w:jc w:val="center"/>
              <w:rPr>
                <w:rFonts w:asciiTheme="minorEastAsia" w:hAnsiTheme="minorEastAsia"/>
              </w:rPr>
            </w:pPr>
          </w:p>
        </w:tc>
        <w:tc>
          <w:tcPr>
            <w:tcW w:w="1116" w:type="dxa"/>
            <w:vAlign w:val="center"/>
          </w:tcPr>
          <w:p w14:paraId="0EBEADAF" w14:textId="77777777" w:rsidR="00047A2D" w:rsidRDefault="00047A2D" w:rsidP="00E00517">
            <w:r>
              <w:t>企业调度费用统计</w:t>
            </w:r>
          </w:p>
        </w:tc>
        <w:tc>
          <w:tcPr>
            <w:tcW w:w="5157" w:type="dxa"/>
            <w:vAlign w:val="center"/>
          </w:tcPr>
          <w:p w14:paraId="7F2C7D35" w14:textId="77777777" w:rsidR="00FC5125" w:rsidRDefault="00047A2D" w:rsidP="00A525F4">
            <w:pPr>
              <w:rPr>
                <w:ins w:id="4313" w:author="ethink wang" w:date="2017-02-10T20:49:00Z"/>
              </w:rPr>
            </w:pPr>
            <w:r>
              <w:rPr>
                <w:rFonts w:hint="eastAsia"/>
              </w:rPr>
              <w:t>1</w:t>
            </w:r>
            <w:del w:id="4314" w:author="ethink wang" w:date="2017-02-10T20:49:00Z">
              <w:r w:rsidDel="00FC5125">
                <w:rPr>
                  <w:rFonts w:hint="eastAsia"/>
                </w:rPr>
                <w:delText xml:space="preserve"> </w:delText>
              </w:r>
            </w:del>
            <w:ins w:id="4315" w:author="ethink wang" w:date="2017-02-10T20:49:00Z">
              <w:r w:rsidR="00FC5125">
                <w:rPr>
                  <w:rFonts w:hint="eastAsia"/>
                </w:rPr>
                <w:t>、</w:t>
              </w:r>
            </w:ins>
            <w:r>
              <w:rPr>
                <w:rFonts w:hint="eastAsia"/>
              </w:rPr>
              <w:t>查询条件</w:t>
            </w:r>
            <w:del w:id="4316" w:author="ethink wang" w:date="2017-02-10T20:49:00Z">
              <w:r w:rsidDel="00FC5125">
                <w:rPr>
                  <w:rFonts w:hint="eastAsia"/>
                </w:rPr>
                <w:delText>：</w:delText>
              </w:r>
            </w:del>
          </w:p>
          <w:p w14:paraId="01107F31" w14:textId="0B1A7744" w:rsidR="00FC5125" w:rsidRDefault="00FC5125" w:rsidP="00A525F4">
            <w:pPr>
              <w:rPr>
                <w:ins w:id="4317" w:author="ethink wang" w:date="2017-02-10T20:49:00Z"/>
              </w:rPr>
            </w:pPr>
            <w:ins w:id="4318" w:author="ethink wang" w:date="2017-02-10T20:49:00Z">
              <w:r>
                <w:rPr>
                  <w:rFonts w:hint="eastAsia"/>
                </w:rPr>
                <w:t>（</w:t>
              </w:r>
              <w:r>
                <w:rPr>
                  <w:rFonts w:hint="eastAsia"/>
                </w:rPr>
                <w:t>1</w:t>
              </w:r>
              <w:r>
                <w:rPr>
                  <w:rFonts w:hint="eastAsia"/>
                </w:rPr>
                <w:t>）</w:t>
              </w:r>
            </w:ins>
            <w:r w:rsidR="00047A2D">
              <w:rPr>
                <w:rFonts w:hint="eastAsia"/>
              </w:rPr>
              <w:t>“时间”控件，可以选择“月”“日”，选择后，后</w:t>
            </w:r>
            <w:r w:rsidR="00047A2D">
              <w:rPr>
                <w:rFonts w:hint="eastAsia"/>
              </w:rPr>
              <w:lastRenderedPageBreak/>
              <w:t>面的日期控件随之变化；</w:t>
            </w:r>
          </w:p>
          <w:p w14:paraId="2E735A15" w14:textId="62BD9C91" w:rsidR="00FC5125" w:rsidRDefault="00FC5125" w:rsidP="00A525F4">
            <w:pPr>
              <w:rPr>
                <w:ins w:id="4319" w:author="ethink wang" w:date="2017-02-10T20:49:00Z"/>
              </w:rPr>
            </w:pPr>
            <w:ins w:id="4320" w:author="ethink wang" w:date="2017-02-10T20:49:00Z">
              <w:r>
                <w:rPr>
                  <w:rFonts w:hint="eastAsia"/>
                </w:rPr>
                <w:t>（</w:t>
              </w:r>
              <w:r>
                <w:rPr>
                  <w:rFonts w:hint="eastAsia"/>
                </w:rPr>
                <w:t>2</w:t>
              </w:r>
              <w:r>
                <w:rPr>
                  <w:rFonts w:hint="eastAsia"/>
                </w:rPr>
                <w:t>）</w:t>
              </w:r>
            </w:ins>
            <w:r w:rsidR="00047A2D">
              <w:rPr>
                <w:rFonts w:hint="eastAsia"/>
              </w:rPr>
              <w:t>“客户名称”下拉框包括所有加入</w:t>
            </w:r>
            <w:r w:rsidR="00047A2D">
              <w:rPr>
                <w:rFonts w:hint="eastAsia"/>
              </w:rPr>
              <w:t>to</w:t>
            </w:r>
            <w:r w:rsidR="00047A2D">
              <w:t>C</w:t>
            </w:r>
            <w:r w:rsidR="00047A2D">
              <w:t>业务的租赁公司及平台</w:t>
            </w:r>
            <w:ins w:id="4321" w:author="ethink wang" w:date="2017-02-10T20:10:00Z">
              <w:r w:rsidR="009A79B8">
                <w:t>公司</w:t>
              </w:r>
            </w:ins>
            <w:del w:id="4322" w:author="ethink wang" w:date="2017-02-10T20:10:00Z">
              <w:r w:rsidR="00047A2D" w:rsidDel="009A79B8">
                <w:delText>自身</w:delText>
              </w:r>
            </w:del>
            <w:r w:rsidR="00047A2D">
              <w:rPr>
                <w:rFonts w:hint="eastAsia"/>
              </w:rPr>
              <w:t>，</w:t>
            </w:r>
            <w:r w:rsidR="00047A2D">
              <w:t>默认</w:t>
            </w:r>
            <w:r w:rsidR="00047A2D">
              <w:rPr>
                <w:rFonts w:hint="eastAsia"/>
              </w:rPr>
              <w:t>“全部”；</w:t>
            </w:r>
          </w:p>
          <w:p w14:paraId="1484C008" w14:textId="1BCFD143" w:rsidR="00FC5125" w:rsidRDefault="00FC5125" w:rsidP="00A525F4">
            <w:pPr>
              <w:rPr>
                <w:ins w:id="4323" w:author="ethink wang" w:date="2017-02-10T20:49:00Z"/>
              </w:rPr>
            </w:pPr>
            <w:ins w:id="4324" w:author="ethink wang" w:date="2017-02-10T20:49:00Z">
              <w:r>
                <w:rPr>
                  <w:rFonts w:hint="eastAsia"/>
                </w:rPr>
                <w:t>（</w:t>
              </w:r>
              <w:r>
                <w:rPr>
                  <w:rFonts w:hint="eastAsia"/>
                </w:rPr>
                <w:t>3</w:t>
              </w:r>
              <w:r>
                <w:rPr>
                  <w:rFonts w:hint="eastAsia"/>
                </w:rPr>
                <w:t>）</w:t>
              </w:r>
            </w:ins>
            <w:r w:rsidR="00047A2D">
              <w:rPr>
                <w:rFonts w:hint="eastAsia"/>
              </w:rPr>
              <w:t>“支付状态”下拉框包括“全部”“未支付”“已支付”，默认“全部”；</w:t>
            </w:r>
          </w:p>
          <w:p w14:paraId="5F51F7BC" w14:textId="28ADFEF5" w:rsidR="00FC5125" w:rsidRDefault="00FC5125" w:rsidP="00A525F4">
            <w:pPr>
              <w:rPr>
                <w:ins w:id="4325" w:author="ethink wang" w:date="2017-02-10T20:49:00Z"/>
              </w:rPr>
            </w:pPr>
            <w:ins w:id="4326" w:author="ethink wang" w:date="2017-02-10T20:49:00Z">
              <w:r>
                <w:rPr>
                  <w:rFonts w:hint="eastAsia"/>
                </w:rPr>
                <w:t>（</w:t>
              </w:r>
              <w:r>
                <w:rPr>
                  <w:rFonts w:hint="eastAsia"/>
                </w:rPr>
                <w:t>4</w:t>
              </w:r>
              <w:r>
                <w:rPr>
                  <w:rFonts w:hint="eastAsia"/>
                </w:rPr>
                <w:t>）</w:t>
              </w:r>
            </w:ins>
            <w:r w:rsidR="00047A2D">
              <w:rPr>
                <w:rFonts w:hint="eastAsia"/>
              </w:rPr>
              <w:t>点击“查询”，在下方列表展示查询结果；</w:t>
            </w:r>
          </w:p>
          <w:p w14:paraId="3617106B" w14:textId="0FF44D49" w:rsidR="00FC5125" w:rsidRDefault="00FC5125" w:rsidP="00A525F4">
            <w:pPr>
              <w:rPr>
                <w:ins w:id="4327" w:author="ethink wang" w:date="2017-02-10T20:49:00Z"/>
              </w:rPr>
            </w:pPr>
            <w:ins w:id="4328" w:author="ethink wang" w:date="2017-02-10T20:49:00Z">
              <w:r>
                <w:rPr>
                  <w:rFonts w:hint="eastAsia"/>
                </w:rPr>
                <w:t>（</w:t>
              </w:r>
              <w:r>
                <w:rPr>
                  <w:rFonts w:hint="eastAsia"/>
                </w:rPr>
                <w:t>5</w:t>
              </w:r>
              <w:r>
                <w:rPr>
                  <w:rFonts w:hint="eastAsia"/>
                </w:rPr>
                <w:t>）</w:t>
              </w:r>
            </w:ins>
            <w:r w:rsidR="00047A2D">
              <w:rPr>
                <w:rFonts w:hint="eastAsia"/>
              </w:rPr>
              <w:t>点击“清空”</w:t>
            </w:r>
            <w:ins w:id="4329" w:author="ethink wang" w:date="2017-02-10T20:49:00Z">
              <w:r>
                <w:rPr>
                  <w:rFonts w:hint="eastAsia"/>
                </w:rPr>
                <w:t>，</w:t>
              </w:r>
            </w:ins>
            <w:del w:id="4330" w:author="ethink wang" w:date="2017-02-10T20:50:00Z">
              <w:r w:rsidR="00047A2D" w:rsidDel="00FC5125">
                <w:rPr>
                  <w:rFonts w:hint="eastAsia"/>
                </w:rPr>
                <w:delText>初始化</w:delText>
              </w:r>
            </w:del>
            <w:r w:rsidR="00047A2D">
              <w:rPr>
                <w:rFonts w:hint="eastAsia"/>
              </w:rPr>
              <w:t>查询条件和列表</w:t>
            </w:r>
            <w:ins w:id="4331" w:author="ethink wang" w:date="2017-02-10T20:50:00Z">
              <w:r>
                <w:rPr>
                  <w:rFonts w:hint="eastAsia"/>
                </w:rPr>
                <w:t>置为初始化条件</w:t>
              </w:r>
            </w:ins>
            <w:r w:rsidR="00047A2D">
              <w:rPr>
                <w:rFonts w:hint="eastAsia"/>
              </w:rPr>
              <w:t>；</w:t>
            </w:r>
          </w:p>
          <w:p w14:paraId="4419D27D" w14:textId="7EED12B9" w:rsidR="00047A2D" w:rsidRDefault="00FC5125" w:rsidP="00A525F4">
            <w:ins w:id="4332" w:author="ethink wang" w:date="2017-02-10T20:49:00Z">
              <w:r>
                <w:rPr>
                  <w:rFonts w:hint="eastAsia"/>
                </w:rPr>
                <w:t>（</w:t>
              </w:r>
              <w:r>
                <w:rPr>
                  <w:rFonts w:hint="eastAsia"/>
                </w:rPr>
                <w:t>6</w:t>
              </w:r>
              <w:r>
                <w:rPr>
                  <w:rFonts w:hint="eastAsia"/>
                </w:rPr>
                <w:t>）</w:t>
              </w:r>
            </w:ins>
            <w:r w:rsidR="00047A2D">
              <w:rPr>
                <w:rFonts w:hint="eastAsia"/>
              </w:rPr>
              <w:t>点击“导出数据”导出列表中数据，文件格式为“</w:t>
            </w:r>
            <w:r w:rsidR="00047A2D">
              <w:rPr>
                <w:rFonts w:hint="eastAsia"/>
              </w:rPr>
              <w:t>.xls</w:t>
            </w:r>
            <w:r w:rsidR="00047A2D">
              <w:rPr>
                <w:rFonts w:hint="eastAsia"/>
              </w:rPr>
              <w:t>”，格式参照模板</w:t>
            </w:r>
          </w:p>
          <w:p w14:paraId="73407A91" w14:textId="77777777" w:rsidR="00FC5125" w:rsidRDefault="00047A2D" w:rsidP="00287D31">
            <w:pPr>
              <w:rPr>
                <w:ins w:id="4333" w:author="ethink wang" w:date="2017-02-10T20:50:00Z"/>
              </w:rPr>
            </w:pPr>
            <w:r>
              <w:t>2</w:t>
            </w:r>
            <w:del w:id="4334" w:author="ethink wang" w:date="2017-02-10T20:50:00Z">
              <w:r w:rsidDel="00FC5125">
                <w:rPr>
                  <w:rFonts w:hint="eastAsia"/>
                </w:rPr>
                <w:delText xml:space="preserve"> </w:delText>
              </w:r>
            </w:del>
            <w:ins w:id="4335" w:author="ethink wang" w:date="2017-02-10T20:50:00Z">
              <w:r w:rsidR="00FC5125">
                <w:rPr>
                  <w:rFonts w:hint="eastAsia"/>
                </w:rPr>
                <w:t>、</w:t>
              </w:r>
            </w:ins>
            <w:r>
              <w:t>列表</w:t>
            </w:r>
            <w:r>
              <w:rPr>
                <w:rFonts w:hint="eastAsia"/>
              </w:rPr>
              <w:t>，</w:t>
            </w:r>
            <w:r>
              <w:t>字段如原型</w:t>
            </w:r>
            <w:r>
              <w:rPr>
                <w:rFonts w:hint="eastAsia"/>
              </w:rPr>
              <w:t>，</w:t>
            </w:r>
            <w:r>
              <w:t>不赘述</w:t>
            </w:r>
            <w:r>
              <w:rPr>
                <w:rFonts w:hint="eastAsia"/>
              </w:rPr>
              <w:t>。</w:t>
            </w:r>
          </w:p>
          <w:p w14:paraId="2DACDCEE" w14:textId="622F4FE0" w:rsidR="00047A2D" w:rsidRPr="00A525F4" w:rsidRDefault="00047A2D" w:rsidP="00287D31">
            <w:r>
              <w:t>列表</w:t>
            </w:r>
            <w:ins w:id="4336" w:author="ethink wang" w:date="2017-02-10T20:52:00Z">
              <w:r w:rsidR="00FC5125">
                <w:t>数据显示规则</w:t>
              </w:r>
            </w:ins>
            <w:del w:id="4337" w:author="ethink wang" w:date="2017-02-10T20:52:00Z">
              <w:r w:rsidDel="00FC5125">
                <w:delText>时</w:delText>
              </w:r>
            </w:del>
            <w:r>
              <w:rPr>
                <w:rFonts w:hint="eastAsia"/>
              </w:rPr>
              <w:t>，先按时间的倒序排列，同一时间再以客户名称首字母的按</w:t>
            </w:r>
            <w:del w:id="4338" w:author="ethink wang" w:date="2017-02-10T11:31:00Z">
              <w:r w:rsidDel="00287D31">
                <w:rPr>
                  <w:rFonts w:hint="eastAsia"/>
                </w:rPr>
                <w:delText>字母表</w:delText>
              </w:r>
            </w:del>
            <w:ins w:id="4339" w:author="ethink wang" w:date="2017-02-10T11:31:00Z">
              <w:r w:rsidR="00287D31">
                <w:rPr>
                  <w:rFonts w:hint="eastAsia"/>
                </w:rPr>
                <w:t>A</w:t>
              </w:r>
              <w:r w:rsidR="00287D31">
                <w:t>~Z</w:t>
              </w:r>
            </w:ins>
            <w:r>
              <w:rPr>
                <w:rFonts w:hint="eastAsia"/>
              </w:rPr>
              <w:t>顺序排列。</w:t>
            </w:r>
          </w:p>
        </w:tc>
        <w:tc>
          <w:tcPr>
            <w:tcW w:w="2302" w:type="dxa"/>
            <w:vAlign w:val="center"/>
          </w:tcPr>
          <w:p w14:paraId="5BA44FEE" w14:textId="77777777" w:rsidR="00047A2D" w:rsidRPr="00054E2A" w:rsidRDefault="00047A2D" w:rsidP="00E00517"/>
        </w:tc>
      </w:tr>
      <w:tr w:rsidR="00047A2D" w14:paraId="6E2157F0" w14:textId="77777777" w:rsidTr="005836B4">
        <w:trPr>
          <w:trHeight w:val="729"/>
        </w:trPr>
        <w:tc>
          <w:tcPr>
            <w:tcW w:w="1387" w:type="dxa"/>
            <w:vMerge/>
            <w:vAlign w:val="center"/>
          </w:tcPr>
          <w:p w14:paraId="6479E190" w14:textId="77777777" w:rsidR="00047A2D" w:rsidRDefault="00047A2D" w:rsidP="007537AA">
            <w:pPr>
              <w:jc w:val="center"/>
              <w:rPr>
                <w:rFonts w:asciiTheme="minorEastAsia" w:hAnsiTheme="minorEastAsia"/>
              </w:rPr>
            </w:pPr>
          </w:p>
        </w:tc>
        <w:tc>
          <w:tcPr>
            <w:tcW w:w="1116" w:type="dxa"/>
            <w:vAlign w:val="center"/>
          </w:tcPr>
          <w:p w14:paraId="32CF3D83" w14:textId="77777777" w:rsidR="00047A2D" w:rsidRPr="00105C6F" w:rsidRDefault="00047A2D" w:rsidP="007537AA">
            <w:r w:rsidRPr="00105C6F">
              <w:rPr>
                <w:rFonts w:hint="eastAsia"/>
                <w:rPrChange w:id="4340" w:author="ethink wang" w:date="2017-02-10T21:09:00Z">
                  <w:rPr>
                    <w:rFonts w:hint="eastAsia"/>
                    <w:color w:val="FF0000"/>
                  </w:rPr>
                </w:rPrChange>
              </w:rPr>
              <w:t>司机调度费用统计</w:t>
            </w:r>
          </w:p>
        </w:tc>
        <w:tc>
          <w:tcPr>
            <w:tcW w:w="5157" w:type="dxa"/>
            <w:vAlign w:val="center"/>
          </w:tcPr>
          <w:p w14:paraId="3CCA6FE6" w14:textId="77777777" w:rsidR="00105C6F" w:rsidRDefault="00047A2D" w:rsidP="007537AA">
            <w:pPr>
              <w:rPr>
                <w:ins w:id="4341" w:author="ethink wang" w:date="2017-02-10T21:09:00Z"/>
              </w:rPr>
            </w:pPr>
            <w:r>
              <w:rPr>
                <w:rFonts w:hint="eastAsia"/>
              </w:rPr>
              <w:t>1</w:t>
            </w:r>
            <w:del w:id="4342" w:author="ethink wang" w:date="2017-02-10T21:09:00Z">
              <w:r w:rsidDel="00105C6F">
                <w:rPr>
                  <w:rFonts w:hint="eastAsia"/>
                </w:rPr>
                <w:delText xml:space="preserve"> </w:delText>
              </w:r>
            </w:del>
            <w:ins w:id="4343" w:author="ethink wang" w:date="2017-02-10T21:09:00Z">
              <w:r w:rsidR="00105C6F">
                <w:rPr>
                  <w:rFonts w:hint="eastAsia"/>
                </w:rPr>
                <w:t>、</w:t>
              </w:r>
            </w:ins>
            <w:r>
              <w:rPr>
                <w:rFonts w:hint="eastAsia"/>
              </w:rPr>
              <w:t>查询条件</w:t>
            </w:r>
            <w:del w:id="4344" w:author="ethink wang" w:date="2017-02-10T21:09:00Z">
              <w:r w:rsidDel="00105C6F">
                <w:rPr>
                  <w:rFonts w:hint="eastAsia"/>
                </w:rPr>
                <w:delText>：</w:delText>
              </w:r>
            </w:del>
          </w:p>
          <w:p w14:paraId="243E0472" w14:textId="7AD4AA3C" w:rsidR="00105C6F" w:rsidRDefault="00105C6F" w:rsidP="007537AA">
            <w:pPr>
              <w:rPr>
                <w:ins w:id="4345" w:author="ethink wang" w:date="2017-02-10T21:09:00Z"/>
              </w:rPr>
            </w:pPr>
            <w:ins w:id="4346" w:author="ethink wang" w:date="2017-02-10T21:10:00Z">
              <w:r>
                <w:rPr>
                  <w:rFonts w:hint="eastAsia"/>
                </w:rPr>
                <w:t>（</w:t>
              </w:r>
              <w:r>
                <w:rPr>
                  <w:rFonts w:hint="eastAsia"/>
                </w:rPr>
                <w:t>1</w:t>
              </w:r>
              <w:r>
                <w:rPr>
                  <w:rFonts w:hint="eastAsia"/>
                </w:rPr>
                <w:t>）</w:t>
              </w:r>
            </w:ins>
            <w:r w:rsidR="00047A2D">
              <w:rPr>
                <w:rFonts w:hint="eastAsia"/>
              </w:rPr>
              <w:t>“时间”控件，可以选择“月”“日”，选择后，后面的日期控件随之变化；</w:t>
            </w:r>
          </w:p>
          <w:p w14:paraId="1C52919D" w14:textId="2A602196" w:rsidR="00105C6F" w:rsidRDefault="00105C6F" w:rsidP="007537AA">
            <w:pPr>
              <w:rPr>
                <w:ins w:id="4347" w:author="ethink wang" w:date="2017-02-10T21:09:00Z"/>
              </w:rPr>
            </w:pPr>
            <w:ins w:id="4348" w:author="ethink wang" w:date="2017-02-10T21:10:00Z">
              <w:r>
                <w:rPr>
                  <w:rFonts w:hint="eastAsia"/>
                </w:rPr>
                <w:t>（</w:t>
              </w:r>
              <w:r>
                <w:rPr>
                  <w:rFonts w:hint="eastAsia"/>
                </w:rPr>
                <w:t>2</w:t>
              </w:r>
              <w:r>
                <w:rPr>
                  <w:rFonts w:hint="eastAsia"/>
                </w:rPr>
                <w:t>）</w:t>
              </w:r>
            </w:ins>
            <w:r w:rsidR="00047A2D">
              <w:rPr>
                <w:rFonts w:hint="eastAsia"/>
              </w:rPr>
              <w:t>“客户名称”下拉框包括所有加入</w:t>
            </w:r>
            <w:r w:rsidR="00047A2D">
              <w:rPr>
                <w:rFonts w:hint="eastAsia"/>
              </w:rPr>
              <w:t>to</w:t>
            </w:r>
            <w:r w:rsidR="00047A2D">
              <w:t>C</w:t>
            </w:r>
            <w:r w:rsidR="00047A2D">
              <w:t>业务的租赁公司及平台</w:t>
            </w:r>
            <w:ins w:id="4349" w:author="ethink wang" w:date="2017-02-10T20:10:00Z">
              <w:r w:rsidR="009A79B8">
                <w:t>名称</w:t>
              </w:r>
            </w:ins>
            <w:del w:id="4350" w:author="ethink wang" w:date="2017-02-10T20:10:00Z">
              <w:r w:rsidR="00047A2D" w:rsidDel="009A79B8">
                <w:delText>自身</w:delText>
              </w:r>
            </w:del>
            <w:r w:rsidR="00047A2D">
              <w:rPr>
                <w:rFonts w:hint="eastAsia"/>
              </w:rPr>
              <w:t>，</w:t>
            </w:r>
            <w:r w:rsidR="00047A2D">
              <w:t>默认</w:t>
            </w:r>
            <w:r w:rsidR="00047A2D">
              <w:rPr>
                <w:rFonts w:hint="eastAsia"/>
              </w:rPr>
              <w:t>“全部”；</w:t>
            </w:r>
          </w:p>
          <w:p w14:paraId="38A3DFD0" w14:textId="506BD9D6" w:rsidR="00105C6F" w:rsidRDefault="00105C6F" w:rsidP="007537AA">
            <w:pPr>
              <w:rPr>
                <w:ins w:id="4351" w:author="ethink wang" w:date="2017-02-10T21:09:00Z"/>
              </w:rPr>
            </w:pPr>
            <w:ins w:id="4352" w:author="ethink wang" w:date="2017-02-10T21:10:00Z">
              <w:r>
                <w:rPr>
                  <w:rFonts w:hint="eastAsia"/>
                </w:rPr>
                <w:t>（</w:t>
              </w:r>
              <w:r>
                <w:rPr>
                  <w:rFonts w:hint="eastAsia"/>
                </w:rPr>
                <w:t>3</w:t>
              </w:r>
              <w:r>
                <w:rPr>
                  <w:rFonts w:hint="eastAsia"/>
                </w:rPr>
                <w:t>）</w:t>
              </w:r>
            </w:ins>
            <w:r w:rsidR="00047A2D">
              <w:rPr>
                <w:rFonts w:hint="eastAsia"/>
              </w:rPr>
              <w:t>“服务司机”采用联想输入框，可查询的数据根据前面的“客户名称”动态加载，选择“全部”客户时，加载所有司机，选择某个客户是，加载该客户归属的司机；</w:t>
            </w:r>
          </w:p>
          <w:p w14:paraId="251AED42" w14:textId="77777777" w:rsidR="00105C6F" w:rsidRDefault="00105C6F" w:rsidP="007537AA">
            <w:pPr>
              <w:rPr>
                <w:ins w:id="4353" w:author="ethink wang" w:date="2017-02-10T21:11:00Z"/>
              </w:rPr>
            </w:pPr>
            <w:ins w:id="4354" w:author="ethink wang" w:date="2017-02-10T21:10:00Z">
              <w:r>
                <w:rPr>
                  <w:rFonts w:hint="eastAsia"/>
                </w:rPr>
                <w:t>（</w:t>
              </w:r>
              <w:r>
                <w:rPr>
                  <w:rFonts w:hint="eastAsia"/>
                </w:rPr>
                <w:t>4</w:t>
              </w:r>
              <w:r>
                <w:rPr>
                  <w:rFonts w:hint="eastAsia"/>
                </w:rPr>
                <w:t>）</w:t>
              </w:r>
            </w:ins>
            <w:r w:rsidR="00047A2D">
              <w:rPr>
                <w:rFonts w:hint="eastAsia"/>
              </w:rPr>
              <w:t>“支付状态”下拉框包括“全部”“未支付”“已支付”，默认“全部”；</w:t>
            </w:r>
          </w:p>
          <w:p w14:paraId="59BD56B9" w14:textId="3558CA12" w:rsidR="00105C6F" w:rsidRDefault="00105C6F" w:rsidP="007537AA">
            <w:pPr>
              <w:rPr>
                <w:ins w:id="4355" w:author="ethink wang" w:date="2017-02-10T21:10:00Z"/>
              </w:rPr>
            </w:pPr>
            <w:ins w:id="4356" w:author="ethink wang" w:date="2017-02-10T21:11:00Z">
              <w:r>
                <w:rPr>
                  <w:rFonts w:hint="eastAsia"/>
                </w:rPr>
                <w:t>（</w:t>
              </w:r>
              <w:r>
                <w:rPr>
                  <w:rFonts w:hint="eastAsia"/>
                </w:rPr>
                <w:t>5</w:t>
              </w:r>
              <w:r>
                <w:rPr>
                  <w:rFonts w:hint="eastAsia"/>
                </w:rPr>
                <w:t>）</w:t>
              </w:r>
            </w:ins>
            <w:r w:rsidR="00047A2D">
              <w:rPr>
                <w:rFonts w:hint="eastAsia"/>
              </w:rPr>
              <w:t>点击“查询”，在下方列表展示查询结果；</w:t>
            </w:r>
          </w:p>
          <w:p w14:paraId="6AFD7168" w14:textId="1DD10EF7" w:rsidR="00105C6F" w:rsidRDefault="00105C6F" w:rsidP="007537AA">
            <w:pPr>
              <w:rPr>
                <w:ins w:id="4357" w:author="ethink wang" w:date="2017-02-10T21:10:00Z"/>
              </w:rPr>
            </w:pPr>
            <w:ins w:id="4358" w:author="ethink wang" w:date="2017-02-10T21:11:00Z">
              <w:r>
                <w:rPr>
                  <w:rFonts w:hint="eastAsia"/>
                </w:rPr>
                <w:t>（</w:t>
              </w:r>
              <w:r>
                <w:rPr>
                  <w:rFonts w:hint="eastAsia"/>
                </w:rPr>
                <w:t>6</w:t>
              </w:r>
              <w:r>
                <w:rPr>
                  <w:rFonts w:hint="eastAsia"/>
                </w:rPr>
                <w:t>）</w:t>
              </w:r>
            </w:ins>
            <w:r w:rsidR="00047A2D">
              <w:rPr>
                <w:rFonts w:hint="eastAsia"/>
              </w:rPr>
              <w:t>点击“清空”</w:t>
            </w:r>
            <w:ins w:id="4359" w:author="ethink wang" w:date="2017-02-10T21:11:00Z">
              <w:r>
                <w:rPr>
                  <w:rFonts w:hint="eastAsia"/>
                </w:rPr>
                <w:t>，</w:t>
              </w:r>
            </w:ins>
            <w:del w:id="4360" w:author="ethink wang" w:date="2017-02-10T21:11:00Z">
              <w:r w:rsidR="00047A2D" w:rsidDel="00105C6F">
                <w:rPr>
                  <w:rFonts w:hint="eastAsia"/>
                </w:rPr>
                <w:delText>初始化</w:delText>
              </w:r>
            </w:del>
            <w:r w:rsidR="00047A2D">
              <w:rPr>
                <w:rFonts w:hint="eastAsia"/>
              </w:rPr>
              <w:t>查询条件和列表</w:t>
            </w:r>
            <w:ins w:id="4361" w:author="ethink wang" w:date="2017-02-10T21:11:00Z">
              <w:r>
                <w:rPr>
                  <w:rFonts w:hint="eastAsia"/>
                </w:rPr>
                <w:t>置为初始化条件</w:t>
              </w:r>
            </w:ins>
            <w:r w:rsidR="00047A2D">
              <w:rPr>
                <w:rFonts w:hint="eastAsia"/>
              </w:rPr>
              <w:t>；</w:t>
            </w:r>
          </w:p>
          <w:p w14:paraId="53778927" w14:textId="7E576FC4" w:rsidR="00047A2D" w:rsidRDefault="00105C6F" w:rsidP="007537AA">
            <w:ins w:id="4362" w:author="ethink wang" w:date="2017-02-10T21:11:00Z">
              <w:r>
                <w:rPr>
                  <w:rFonts w:hint="eastAsia"/>
                </w:rPr>
                <w:t>（</w:t>
              </w:r>
              <w:r>
                <w:rPr>
                  <w:rFonts w:hint="eastAsia"/>
                </w:rPr>
                <w:t>7</w:t>
              </w:r>
              <w:r>
                <w:rPr>
                  <w:rFonts w:hint="eastAsia"/>
                </w:rPr>
                <w:t>）</w:t>
              </w:r>
            </w:ins>
            <w:r w:rsidR="00047A2D">
              <w:rPr>
                <w:rFonts w:hint="eastAsia"/>
              </w:rPr>
              <w:t>点击“导出数据”导出列表中数据，文件格式为“</w:t>
            </w:r>
            <w:r w:rsidR="00047A2D">
              <w:rPr>
                <w:rFonts w:hint="eastAsia"/>
              </w:rPr>
              <w:t>.xls</w:t>
            </w:r>
            <w:r w:rsidR="00047A2D">
              <w:rPr>
                <w:rFonts w:hint="eastAsia"/>
              </w:rPr>
              <w:t>”，格式参照模板</w:t>
            </w:r>
          </w:p>
          <w:p w14:paraId="3E9FDDD6" w14:textId="77777777" w:rsidR="00105C6F" w:rsidRDefault="00047A2D" w:rsidP="007537AA">
            <w:pPr>
              <w:rPr>
                <w:ins w:id="4363" w:author="ethink wang" w:date="2017-02-10T21:11:00Z"/>
              </w:rPr>
            </w:pPr>
            <w:r>
              <w:lastRenderedPageBreak/>
              <w:t>2</w:t>
            </w:r>
            <w:del w:id="4364" w:author="ethink wang" w:date="2017-02-10T21:11:00Z">
              <w:r w:rsidDel="00105C6F">
                <w:rPr>
                  <w:rFonts w:hint="eastAsia"/>
                </w:rPr>
                <w:delText xml:space="preserve"> </w:delText>
              </w:r>
            </w:del>
            <w:ins w:id="4365" w:author="ethink wang" w:date="2017-02-10T21:11:00Z">
              <w:r w:rsidR="00105C6F">
                <w:rPr>
                  <w:rFonts w:hint="eastAsia"/>
                </w:rPr>
                <w:t>、</w:t>
              </w:r>
            </w:ins>
            <w:r>
              <w:t>列表</w:t>
            </w:r>
            <w:r>
              <w:rPr>
                <w:rFonts w:hint="eastAsia"/>
              </w:rPr>
              <w:t>，</w:t>
            </w:r>
            <w:r>
              <w:t>字段如原型</w:t>
            </w:r>
            <w:r>
              <w:rPr>
                <w:rFonts w:hint="eastAsia"/>
              </w:rPr>
              <w:t>，</w:t>
            </w:r>
            <w:r>
              <w:t>不赘述</w:t>
            </w:r>
            <w:r>
              <w:rPr>
                <w:rFonts w:hint="eastAsia"/>
              </w:rPr>
              <w:t>。</w:t>
            </w:r>
          </w:p>
          <w:p w14:paraId="2BD590B5" w14:textId="69DCC1A9" w:rsidR="00047A2D" w:rsidRDefault="00047A2D" w:rsidP="007537AA">
            <w:r>
              <w:t>列表</w:t>
            </w:r>
            <w:ins w:id="4366" w:author="ethink wang" w:date="2017-02-10T21:11:00Z">
              <w:r w:rsidR="00105C6F">
                <w:t>数据显示排序规则</w:t>
              </w:r>
            </w:ins>
            <w:del w:id="4367" w:author="ethink wang" w:date="2017-02-10T21:11:00Z">
              <w:r w:rsidDel="00105C6F">
                <w:delText>时</w:delText>
              </w:r>
            </w:del>
            <w:r>
              <w:rPr>
                <w:rFonts w:hint="eastAsia"/>
              </w:rPr>
              <w:t>，先按时间的倒序排列，同一时间再以客户名称首字母的按</w:t>
            </w:r>
            <w:ins w:id="4368" w:author="ethink wang" w:date="2017-02-10T11:32:00Z">
              <w:r w:rsidR="00287D31">
                <w:rPr>
                  <w:rFonts w:hint="eastAsia"/>
                </w:rPr>
                <w:t>A</w:t>
              </w:r>
              <w:r w:rsidR="00287D31">
                <w:t>~Z</w:t>
              </w:r>
            </w:ins>
            <w:del w:id="4369" w:author="ethink wang" w:date="2017-02-10T11:32:00Z">
              <w:r w:rsidDel="00287D31">
                <w:rPr>
                  <w:rFonts w:hint="eastAsia"/>
                </w:rPr>
                <w:delText>字母表</w:delText>
              </w:r>
            </w:del>
            <w:r>
              <w:rPr>
                <w:rFonts w:hint="eastAsia"/>
              </w:rPr>
              <w:t>顺序排列。</w:t>
            </w:r>
          </w:p>
        </w:tc>
        <w:tc>
          <w:tcPr>
            <w:tcW w:w="2302" w:type="dxa"/>
            <w:vAlign w:val="center"/>
          </w:tcPr>
          <w:p w14:paraId="3B1D4D0A" w14:textId="77777777" w:rsidR="00047A2D" w:rsidRPr="00054E2A" w:rsidRDefault="00047A2D" w:rsidP="007537AA"/>
        </w:tc>
      </w:tr>
    </w:tbl>
    <w:p w14:paraId="10379431" w14:textId="77777777" w:rsidR="004F6D2B" w:rsidRPr="003A741D" w:rsidRDefault="004F6D2B" w:rsidP="004F6D2B"/>
    <w:p w14:paraId="3F3CD4F9" w14:textId="77777777" w:rsidR="009F38DA" w:rsidRDefault="009F38DA" w:rsidP="004F6D2B">
      <w:pPr>
        <w:pStyle w:val="4"/>
      </w:pPr>
      <w:bookmarkStart w:id="4370" w:name="_Toc474764579"/>
      <w:r>
        <w:t>出租车行程费用统计</w:t>
      </w:r>
      <w:bookmarkEnd w:id="4370"/>
    </w:p>
    <w:p w14:paraId="1BC31EA3" w14:textId="77777777" w:rsidR="004F6D2B" w:rsidRDefault="004F6D2B" w:rsidP="004F6D2B">
      <w:pPr>
        <w:pStyle w:val="5"/>
      </w:pPr>
      <w:r>
        <w:t>用例描述</w:t>
      </w:r>
    </w:p>
    <w:p w14:paraId="277B2650" w14:textId="5C781248" w:rsidR="00220759" w:rsidRPr="00725533" w:rsidDel="00105C6F" w:rsidRDefault="00220759" w:rsidP="00220759">
      <w:pPr>
        <w:rPr>
          <w:del w:id="4371" w:author="ethink wang" w:date="2017-02-10T21:08:00Z"/>
        </w:rPr>
      </w:pPr>
      <w:del w:id="4372" w:author="ethink wang" w:date="2017-02-10T21:08:00Z">
        <w:r w:rsidDel="00105C6F">
          <w:rPr>
            <w:rFonts w:hint="eastAsia"/>
          </w:rPr>
          <w:delText xml:space="preserve">  </w:delText>
        </w:r>
      </w:del>
      <w:r>
        <w:rPr>
          <w:rFonts w:hint="eastAsia"/>
        </w:rPr>
        <w:t>以</w:t>
      </w:r>
      <w:ins w:id="4373" w:author="ethink wang" w:date="2017-02-10T21:08:00Z">
        <w:r w:rsidR="00105C6F">
          <w:t>城市</w:t>
        </w:r>
      </w:ins>
      <w:del w:id="4374" w:author="ethink wang" w:date="2017-02-10T21:08:00Z">
        <w:r w:rsidDel="00105C6F">
          <w:rPr>
            <w:rFonts w:hint="eastAsia"/>
          </w:rPr>
          <w:delText>时间</w:delText>
        </w:r>
      </w:del>
      <w:r>
        <w:rPr>
          <w:rFonts w:hint="eastAsia"/>
        </w:rPr>
        <w:t>维度和司机维度统计出租车订单的行程费用。</w:t>
      </w:r>
      <w:ins w:id="4375" w:author="ethink wang" w:date="2017-02-10T21:08:00Z">
        <w:r w:rsidR="00105C6F">
          <w:rPr>
            <w:rFonts w:hint="eastAsia"/>
          </w:rPr>
          <w:t>（</w:t>
        </w:r>
      </w:ins>
      <w:ins w:id="4376" w:author="ethink wang" w:date="2017-02-10T21:15:00Z">
        <w:r w:rsidR="00105C6F">
          <w:rPr>
            <w:rFonts w:hint="eastAsia"/>
          </w:rPr>
          <w:t>运管端</w:t>
        </w:r>
      </w:ins>
      <w:ins w:id="4377" w:author="ethink wang" w:date="2017-02-10T21:08:00Z">
        <w:r w:rsidR="00105C6F">
          <w:rPr>
            <w:rFonts w:hint="eastAsia"/>
          </w:rPr>
          <w:t>所有出租车服务司机，含平台自有和租赁加盟）</w:t>
        </w:r>
      </w:ins>
    </w:p>
    <w:p w14:paraId="3A798F66" w14:textId="77777777" w:rsidR="00220759" w:rsidRPr="00220759" w:rsidRDefault="00220759" w:rsidP="00220759"/>
    <w:p w14:paraId="647F08B4"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69B5D05D" w14:textId="77777777" w:rsidTr="005836B4">
        <w:trPr>
          <w:trHeight w:val="567"/>
        </w:trPr>
        <w:tc>
          <w:tcPr>
            <w:tcW w:w="1387" w:type="dxa"/>
            <w:shd w:val="clear" w:color="auto" w:fill="D9D9D9" w:themeFill="background1" w:themeFillShade="D9"/>
            <w:vAlign w:val="center"/>
          </w:tcPr>
          <w:p w14:paraId="787DDA9F"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0F3901EC"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190B6D77"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66732095" w14:textId="77777777" w:rsidR="003A741D" w:rsidRPr="00753787" w:rsidRDefault="003A741D" w:rsidP="005836B4">
            <w:pPr>
              <w:ind w:leftChars="-253" w:left="-531"/>
              <w:jc w:val="center"/>
              <w:rPr>
                <w:b/>
              </w:rPr>
            </w:pPr>
            <w:r>
              <w:rPr>
                <w:rFonts w:hint="eastAsia"/>
                <w:b/>
              </w:rPr>
              <w:t>异常处理</w:t>
            </w:r>
          </w:p>
        </w:tc>
      </w:tr>
      <w:tr w:rsidR="00105C6F" w14:paraId="2F8C8A7F" w14:textId="77777777" w:rsidTr="005836B4">
        <w:trPr>
          <w:trHeight w:val="729"/>
        </w:trPr>
        <w:tc>
          <w:tcPr>
            <w:tcW w:w="1387" w:type="dxa"/>
            <w:vMerge w:val="restart"/>
            <w:vAlign w:val="center"/>
          </w:tcPr>
          <w:p w14:paraId="7F0770A0" w14:textId="77777777" w:rsidR="00105C6F" w:rsidRDefault="00105C6F" w:rsidP="005836B4">
            <w:pPr>
              <w:jc w:val="center"/>
            </w:pPr>
            <w:r>
              <w:rPr>
                <w:rFonts w:asciiTheme="minorEastAsia" w:hAnsiTheme="minorEastAsia" w:hint="eastAsia"/>
              </w:rPr>
              <w:t>Ⅴ</w:t>
            </w:r>
            <w:r>
              <w:rPr>
                <w:rFonts w:hint="eastAsia"/>
              </w:rPr>
              <w:t>-</w:t>
            </w:r>
            <w:r>
              <w:t>H-0</w:t>
            </w:r>
            <w:r>
              <w:rPr>
                <w:rFonts w:hint="eastAsia"/>
              </w:rPr>
              <w:t>4</w:t>
            </w:r>
          </w:p>
        </w:tc>
        <w:tc>
          <w:tcPr>
            <w:tcW w:w="1116" w:type="dxa"/>
            <w:vAlign w:val="center"/>
          </w:tcPr>
          <w:p w14:paraId="5B789918" w14:textId="77777777" w:rsidR="00105C6F" w:rsidRDefault="00105C6F" w:rsidP="005836B4">
            <w:r>
              <w:t>说明</w:t>
            </w:r>
          </w:p>
        </w:tc>
        <w:tc>
          <w:tcPr>
            <w:tcW w:w="5157" w:type="dxa"/>
            <w:vAlign w:val="center"/>
          </w:tcPr>
          <w:p w14:paraId="3C960802" w14:textId="1486B728" w:rsidR="00105C6F" w:rsidRPr="00F0182A" w:rsidRDefault="00720A9D" w:rsidP="005836B4">
            <w:r>
              <w:rPr>
                <w:rFonts w:hint="eastAsia"/>
              </w:rPr>
              <w:t>所查询订单均为行程结束且已成功提交行程费金额的订单</w:t>
            </w:r>
          </w:p>
        </w:tc>
        <w:tc>
          <w:tcPr>
            <w:tcW w:w="2302" w:type="dxa"/>
            <w:vAlign w:val="center"/>
          </w:tcPr>
          <w:p w14:paraId="62BE09D8" w14:textId="77777777" w:rsidR="00105C6F" w:rsidRPr="00054E2A" w:rsidRDefault="00105C6F" w:rsidP="005836B4"/>
        </w:tc>
      </w:tr>
      <w:tr w:rsidR="00105C6F" w14:paraId="22AA9026" w14:textId="77777777" w:rsidTr="005836B4">
        <w:trPr>
          <w:trHeight w:val="729"/>
        </w:trPr>
        <w:tc>
          <w:tcPr>
            <w:tcW w:w="1387" w:type="dxa"/>
            <w:vMerge/>
            <w:vAlign w:val="center"/>
          </w:tcPr>
          <w:p w14:paraId="3DA9FA9C" w14:textId="77777777" w:rsidR="00105C6F" w:rsidRDefault="00105C6F" w:rsidP="00047A2D">
            <w:pPr>
              <w:jc w:val="center"/>
              <w:rPr>
                <w:rFonts w:asciiTheme="minorEastAsia" w:hAnsiTheme="minorEastAsia"/>
              </w:rPr>
            </w:pPr>
          </w:p>
        </w:tc>
        <w:tc>
          <w:tcPr>
            <w:tcW w:w="1116" w:type="dxa"/>
            <w:vAlign w:val="center"/>
          </w:tcPr>
          <w:p w14:paraId="3D000FA9" w14:textId="77777777" w:rsidR="00105C6F" w:rsidRDefault="00105C6F" w:rsidP="00047A2D">
            <w:r>
              <w:t>企业</w:t>
            </w:r>
            <w:r>
              <w:rPr>
                <w:rFonts w:hint="eastAsia"/>
              </w:rPr>
              <w:t>行程</w:t>
            </w:r>
            <w:r>
              <w:t>费用统计</w:t>
            </w:r>
          </w:p>
        </w:tc>
        <w:tc>
          <w:tcPr>
            <w:tcW w:w="5157" w:type="dxa"/>
            <w:vAlign w:val="center"/>
          </w:tcPr>
          <w:p w14:paraId="22075B53" w14:textId="77777777" w:rsidR="00105C6F" w:rsidRDefault="00105C6F" w:rsidP="00047A2D">
            <w:pPr>
              <w:rPr>
                <w:ins w:id="4378" w:author="ethink wang" w:date="2017-02-10T21:13:00Z"/>
              </w:rPr>
            </w:pPr>
            <w:r>
              <w:rPr>
                <w:rFonts w:hint="eastAsia"/>
              </w:rPr>
              <w:t>1</w:t>
            </w:r>
            <w:del w:id="4379" w:author="ethink wang" w:date="2017-02-10T21:12:00Z">
              <w:r w:rsidDel="00105C6F">
                <w:rPr>
                  <w:rFonts w:hint="eastAsia"/>
                </w:rPr>
                <w:delText xml:space="preserve"> </w:delText>
              </w:r>
            </w:del>
            <w:ins w:id="4380" w:author="ethink wang" w:date="2017-02-10T21:12:00Z">
              <w:r>
                <w:rPr>
                  <w:rFonts w:hint="eastAsia"/>
                </w:rPr>
                <w:t>、</w:t>
              </w:r>
            </w:ins>
            <w:r>
              <w:rPr>
                <w:rFonts w:hint="eastAsia"/>
              </w:rPr>
              <w:t>查询条件：</w:t>
            </w:r>
          </w:p>
          <w:p w14:paraId="3B9BC312" w14:textId="0BD54B96" w:rsidR="00105C6F" w:rsidRDefault="00105C6F" w:rsidP="00047A2D">
            <w:pPr>
              <w:rPr>
                <w:ins w:id="4381" w:author="ethink wang" w:date="2017-02-10T21:13:00Z"/>
              </w:rPr>
            </w:pPr>
            <w:ins w:id="4382" w:author="ethink wang" w:date="2017-02-10T21:14:00Z">
              <w:r>
                <w:rPr>
                  <w:rFonts w:hint="eastAsia"/>
                </w:rPr>
                <w:t>（</w:t>
              </w:r>
              <w:r>
                <w:rPr>
                  <w:rFonts w:hint="eastAsia"/>
                </w:rPr>
                <w:t>1</w:t>
              </w:r>
              <w:r>
                <w:rPr>
                  <w:rFonts w:hint="eastAsia"/>
                </w:rPr>
                <w:t>）</w:t>
              </w:r>
            </w:ins>
            <w:r>
              <w:rPr>
                <w:rFonts w:hint="eastAsia"/>
              </w:rPr>
              <w:t>“时间”控件，可以选择“月”“日”，选择后，后面的日期控件随之变化；</w:t>
            </w:r>
          </w:p>
          <w:p w14:paraId="59CFB692" w14:textId="44842497" w:rsidR="00105C6F" w:rsidRDefault="00105C6F" w:rsidP="00047A2D">
            <w:pPr>
              <w:rPr>
                <w:ins w:id="4383" w:author="ethink wang" w:date="2017-02-10T21:13:00Z"/>
              </w:rPr>
            </w:pPr>
            <w:ins w:id="4384" w:author="ethink wang" w:date="2017-02-10T21:14:00Z">
              <w:r>
                <w:rPr>
                  <w:rFonts w:hint="eastAsia"/>
                </w:rPr>
                <w:t>（</w:t>
              </w:r>
              <w:r>
                <w:rPr>
                  <w:rFonts w:hint="eastAsia"/>
                </w:rPr>
                <w:t>2</w:t>
              </w:r>
              <w:r>
                <w:rPr>
                  <w:rFonts w:hint="eastAsia"/>
                </w:rPr>
                <w:t>）</w:t>
              </w:r>
            </w:ins>
            <w:r>
              <w:rPr>
                <w:rFonts w:hint="eastAsia"/>
              </w:rPr>
              <w:t>“客户名称”下拉框包括所有加入</w:t>
            </w:r>
            <w:r>
              <w:rPr>
                <w:rFonts w:hint="eastAsia"/>
              </w:rPr>
              <w:t>to</w:t>
            </w:r>
            <w:r>
              <w:t>C</w:t>
            </w:r>
            <w:r>
              <w:t>业务的租赁公司及平台</w:t>
            </w:r>
            <w:ins w:id="4385" w:author="ethink wang" w:date="2017-02-10T20:10:00Z">
              <w:r>
                <w:t>公司</w:t>
              </w:r>
            </w:ins>
            <w:del w:id="4386" w:author="ethink wang" w:date="2017-02-10T20:10:00Z">
              <w:r w:rsidDel="009A79B8">
                <w:delText>自身</w:delText>
              </w:r>
            </w:del>
            <w:r>
              <w:rPr>
                <w:rFonts w:hint="eastAsia"/>
              </w:rPr>
              <w:t>，</w:t>
            </w:r>
            <w:r>
              <w:t>默认</w:t>
            </w:r>
            <w:r>
              <w:rPr>
                <w:rFonts w:hint="eastAsia"/>
              </w:rPr>
              <w:t>“全部”；</w:t>
            </w:r>
          </w:p>
          <w:p w14:paraId="08A6C816" w14:textId="1CB58F81" w:rsidR="00105C6F" w:rsidRDefault="00105C6F" w:rsidP="00047A2D">
            <w:pPr>
              <w:rPr>
                <w:ins w:id="4387" w:author="ethink wang" w:date="2017-02-10T21:13:00Z"/>
              </w:rPr>
            </w:pPr>
            <w:ins w:id="4388" w:author="ethink wang" w:date="2017-02-10T21:14:00Z">
              <w:r>
                <w:rPr>
                  <w:rFonts w:hint="eastAsia"/>
                </w:rPr>
                <w:t>（</w:t>
              </w:r>
              <w:r>
                <w:rPr>
                  <w:rFonts w:hint="eastAsia"/>
                </w:rPr>
                <w:t>3</w:t>
              </w:r>
              <w:r>
                <w:rPr>
                  <w:rFonts w:hint="eastAsia"/>
                </w:rPr>
                <w:t>）</w:t>
              </w:r>
            </w:ins>
            <w:r>
              <w:rPr>
                <w:rFonts w:hint="eastAsia"/>
              </w:rPr>
              <w:t>“付结状态”下拉框包括“全部”“未付结”“已付结”</w:t>
            </w:r>
            <w:ins w:id="4389" w:author="ethink wang" w:date="2017-02-10T21:23:00Z">
              <w:r>
                <w:rPr>
                  <w:rFonts w:hint="eastAsia"/>
                </w:rPr>
                <w:t>、“未支付”、“已支付”、“</w:t>
              </w:r>
            </w:ins>
            <w:ins w:id="4390" w:author="ethink wang" w:date="2017-02-10T21:24:00Z">
              <w:r>
                <w:rPr>
                  <w:rFonts w:hint="eastAsia"/>
                </w:rPr>
                <w:t>未结算</w:t>
              </w:r>
            </w:ins>
            <w:ins w:id="4391" w:author="ethink wang" w:date="2017-02-10T21:23:00Z">
              <w:r>
                <w:rPr>
                  <w:rFonts w:hint="eastAsia"/>
                </w:rPr>
                <w:t>”</w:t>
              </w:r>
            </w:ins>
            <w:ins w:id="4392" w:author="ethink wang" w:date="2017-02-10T21:24:00Z">
              <w:r>
                <w:rPr>
                  <w:rFonts w:hint="eastAsia"/>
                </w:rPr>
                <w:t>、“已结算”</w:t>
              </w:r>
            </w:ins>
            <w:r>
              <w:rPr>
                <w:rFonts w:hint="eastAsia"/>
              </w:rPr>
              <w:t>，默认“全部”；</w:t>
            </w:r>
          </w:p>
          <w:p w14:paraId="7360C3E7" w14:textId="1E289742" w:rsidR="00105C6F" w:rsidRDefault="00105C6F" w:rsidP="00047A2D">
            <w:pPr>
              <w:rPr>
                <w:ins w:id="4393" w:author="ethink wang" w:date="2017-02-10T21:13:00Z"/>
              </w:rPr>
            </w:pPr>
            <w:ins w:id="4394" w:author="ethink wang" w:date="2017-02-10T21:14:00Z">
              <w:r>
                <w:rPr>
                  <w:rFonts w:hint="eastAsia"/>
                </w:rPr>
                <w:t>（</w:t>
              </w:r>
              <w:r>
                <w:rPr>
                  <w:rFonts w:hint="eastAsia"/>
                </w:rPr>
                <w:t>4</w:t>
              </w:r>
              <w:r>
                <w:rPr>
                  <w:rFonts w:hint="eastAsia"/>
                </w:rPr>
                <w:t>）</w:t>
              </w:r>
            </w:ins>
            <w:r>
              <w:rPr>
                <w:rFonts w:hint="eastAsia"/>
              </w:rPr>
              <w:t>点击“查询”，在下方列表展示查询结果；</w:t>
            </w:r>
          </w:p>
          <w:p w14:paraId="0EC81A50" w14:textId="5EF9E40E" w:rsidR="00105C6F" w:rsidRDefault="00105C6F" w:rsidP="00047A2D">
            <w:pPr>
              <w:rPr>
                <w:ins w:id="4395" w:author="ethink wang" w:date="2017-02-10T21:13:00Z"/>
              </w:rPr>
            </w:pPr>
            <w:ins w:id="4396" w:author="ethink wang" w:date="2017-02-10T21:14:00Z">
              <w:r>
                <w:rPr>
                  <w:rFonts w:hint="eastAsia"/>
                </w:rPr>
                <w:t>（</w:t>
              </w:r>
              <w:r>
                <w:rPr>
                  <w:rFonts w:hint="eastAsia"/>
                </w:rPr>
                <w:t>5</w:t>
              </w:r>
              <w:r>
                <w:rPr>
                  <w:rFonts w:hint="eastAsia"/>
                </w:rPr>
                <w:t>）</w:t>
              </w:r>
            </w:ins>
            <w:r>
              <w:rPr>
                <w:rFonts w:hint="eastAsia"/>
              </w:rPr>
              <w:t>点击“清空”</w:t>
            </w:r>
            <w:ins w:id="4397" w:author="ethink wang" w:date="2017-02-10T21:14:00Z">
              <w:r>
                <w:rPr>
                  <w:rFonts w:hint="eastAsia"/>
                </w:rPr>
                <w:t>，</w:t>
              </w:r>
            </w:ins>
            <w:del w:id="4398" w:author="ethink wang" w:date="2017-02-10T21:14:00Z">
              <w:r w:rsidDel="00105C6F">
                <w:rPr>
                  <w:rFonts w:hint="eastAsia"/>
                </w:rPr>
                <w:delText>初始化</w:delText>
              </w:r>
            </w:del>
            <w:r>
              <w:rPr>
                <w:rFonts w:hint="eastAsia"/>
              </w:rPr>
              <w:t>查询条件和列表</w:t>
            </w:r>
            <w:ins w:id="4399" w:author="ethink wang" w:date="2017-02-10T21:14:00Z">
              <w:r>
                <w:rPr>
                  <w:rFonts w:hint="eastAsia"/>
                </w:rPr>
                <w:t>置为初始化条件</w:t>
              </w:r>
            </w:ins>
            <w:r>
              <w:rPr>
                <w:rFonts w:hint="eastAsia"/>
              </w:rPr>
              <w:t>；</w:t>
            </w:r>
          </w:p>
          <w:p w14:paraId="466589D4" w14:textId="10038E70" w:rsidR="00105C6F" w:rsidRDefault="00105C6F" w:rsidP="00047A2D">
            <w:ins w:id="4400" w:author="ethink wang" w:date="2017-02-10T21:14:00Z">
              <w:r>
                <w:rPr>
                  <w:rFonts w:hint="eastAsia"/>
                </w:rPr>
                <w:t>（</w:t>
              </w:r>
              <w:r>
                <w:rPr>
                  <w:rFonts w:hint="eastAsia"/>
                </w:rPr>
                <w:t>6</w:t>
              </w:r>
              <w:r>
                <w:rPr>
                  <w:rFonts w:hint="eastAsia"/>
                </w:rPr>
                <w:t>）</w:t>
              </w:r>
            </w:ins>
            <w:r>
              <w:rPr>
                <w:rFonts w:hint="eastAsia"/>
              </w:rPr>
              <w:t>点击“导出数据”导出列表中数据，文件格式为</w:t>
            </w:r>
            <w:r>
              <w:rPr>
                <w:rFonts w:hint="eastAsia"/>
              </w:rPr>
              <w:lastRenderedPageBreak/>
              <w:t>“</w:t>
            </w:r>
            <w:r>
              <w:rPr>
                <w:rFonts w:hint="eastAsia"/>
              </w:rPr>
              <w:t>.xls</w:t>
            </w:r>
            <w:r>
              <w:rPr>
                <w:rFonts w:hint="eastAsia"/>
              </w:rPr>
              <w:t>”，格式参照模板</w:t>
            </w:r>
          </w:p>
          <w:p w14:paraId="16569B4B" w14:textId="77777777" w:rsidR="00105C6F" w:rsidRDefault="00105C6F" w:rsidP="00047A2D">
            <w:pPr>
              <w:rPr>
                <w:ins w:id="4401" w:author="ethink wang" w:date="2017-02-10T21:14:00Z"/>
              </w:rPr>
            </w:pPr>
            <w:r>
              <w:t>2</w:t>
            </w:r>
            <w:del w:id="4402" w:author="ethink wang" w:date="2017-02-10T21:14:00Z">
              <w:r w:rsidDel="00105C6F">
                <w:rPr>
                  <w:rFonts w:hint="eastAsia"/>
                </w:rPr>
                <w:delText xml:space="preserve"> </w:delText>
              </w:r>
            </w:del>
            <w:ins w:id="4403" w:author="ethink wang" w:date="2017-02-10T21:14:00Z">
              <w:r>
                <w:rPr>
                  <w:rFonts w:hint="eastAsia"/>
                </w:rPr>
                <w:t>、</w:t>
              </w:r>
            </w:ins>
            <w:r>
              <w:t>列表</w:t>
            </w:r>
            <w:r>
              <w:rPr>
                <w:rFonts w:hint="eastAsia"/>
              </w:rPr>
              <w:t>，</w:t>
            </w:r>
            <w:r>
              <w:t>字段如原型</w:t>
            </w:r>
            <w:r>
              <w:rPr>
                <w:rFonts w:hint="eastAsia"/>
              </w:rPr>
              <w:t>，</w:t>
            </w:r>
            <w:r>
              <w:t>不赘述</w:t>
            </w:r>
            <w:r>
              <w:rPr>
                <w:rFonts w:hint="eastAsia"/>
              </w:rPr>
              <w:t>。</w:t>
            </w:r>
          </w:p>
          <w:p w14:paraId="40657623" w14:textId="3DA0CA27" w:rsidR="00105C6F" w:rsidRPr="003B0482" w:rsidRDefault="00105C6F" w:rsidP="00047A2D">
            <w:r>
              <w:t>列表</w:t>
            </w:r>
            <w:ins w:id="4404" w:author="ethink wang" w:date="2017-02-10T21:14:00Z">
              <w:r>
                <w:t>数据显示排序规则</w:t>
              </w:r>
            </w:ins>
            <w:del w:id="4405" w:author="ethink wang" w:date="2017-02-10T21:14:00Z">
              <w:r w:rsidDel="00105C6F">
                <w:delText>时</w:delText>
              </w:r>
            </w:del>
            <w:r>
              <w:rPr>
                <w:rFonts w:hint="eastAsia"/>
              </w:rPr>
              <w:t>，先按时间的倒序排列，同一时间再以客户名称首字母的按</w:t>
            </w:r>
            <w:ins w:id="4406" w:author="ethink wang" w:date="2017-02-10T11:32:00Z">
              <w:r>
                <w:rPr>
                  <w:rFonts w:hint="eastAsia"/>
                </w:rPr>
                <w:t>A</w:t>
              </w:r>
              <w:r>
                <w:t>~Z</w:t>
              </w:r>
            </w:ins>
            <w:del w:id="4407" w:author="ethink wang" w:date="2017-02-10T11:32:00Z">
              <w:r w:rsidDel="00287D31">
                <w:rPr>
                  <w:rFonts w:hint="eastAsia"/>
                </w:rPr>
                <w:delText>字母表</w:delText>
              </w:r>
            </w:del>
            <w:r>
              <w:rPr>
                <w:rFonts w:hint="eastAsia"/>
              </w:rPr>
              <w:t>顺序排列。</w:t>
            </w:r>
          </w:p>
        </w:tc>
        <w:tc>
          <w:tcPr>
            <w:tcW w:w="2302" w:type="dxa"/>
            <w:vAlign w:val="center"/>
          </w:tcPr>
          <w:p w14:paraId="0F71FAAE" w14:textId="77777777" w:rsidR="00105C6F" w:rsidRPr="00054E2A" w:rsidRDefault="00105C6F" w:rsidP="00047A2D"/>
        </w:tc>
      </w:tr>
      <w:tr w:rsidR="00105C6F" w14:paraId="6EC03FB1" w14:textId="77777777" w:rsidTr="005836B4">
        <w:trPr>
          <w:trHeight w:val="729"/>
        </w:trPr>
        <w:tc>
          <w:tcPr>
            <w:tcW w:w="1387" w:type="dxa"/>
            <w:vMerge/>
            <w:vAlign w:val="center"/>
          </w:tcPr>
          <w:p w14:paraId="0468B85B" w14:textId="77777777" w:rsidR="00105C6F" w:rsidRDefault="00105C6F" w:rsidP="00047A2D">
            <w:pPr>
              <w:jc w:val="center"/>
              <w:rPr>
                <w:rFonts w:asciiTheme="minorEastAsia" w:hAnsiTheme="minorEastAsia"/>
              </w:rPr>
            </w:pPr>
          </w:p>
        </w:tc>
        <w:tc>
          <w:tcPr>
            <w:tcW w:w="1116" w:type="dxa"/>
            <w:vAlign w:val="center"/>
          </w:tcPr>
          <w:p w14:paraId="40753787" w14:textId="77777777" w:rsidR="00105C6F" w:rsidRPr="00105C6F" w:rsidRDefault="00105C6F" w:rsidP="00047A2D">
            <w:r w:rsidRPr="00105C6F">
              <w:rPr>
                <w:rFonts w:hint="eastAsia"/>
                <w:rPrChange w:id="4408" w:author="ethink wang" w:date="2017-02-10T21:22:00Z">
                  <w:rPr>
                    <w:rFonts w:hint="eastAsia"/>
                    <w:color w:val="FF0000"/>
                  </w:rPr>
                </w:rPrChange>
              </w:rPr>
              <w:t>司机调度费用统计</w:t>
            </w:r>
          </w:p>
        </w:tc>
        <w:tc>
          <w:tcPr>
            <w:tcW w:w="5157" w:type="dxa"/>
            <w:vAlign w:val="center"/>
          </w:tcPr>
          <w:p w14:paraId="31FB58E4" w14:textId="77777777" w:rsidR="00105C6F" w:rsidRDefault="00105C6F" w:rsidP="00047A2D">
            <w:pPr>
              <w:rPr>
                <w:ins w:id="4409" w:author="ethink wang" w:date="2017-02-10T21:15:00Z"/>
              </w:rPr>
            </w:pPr>
            <w:r>
              <w:rPr>
                <w:rFonts w:hint="eastAsia"/>
              </w:rPr>
              <w:t>1</w:t>
            </w:r>
            <w:del w:id="4410" w:author="ethink wang" w:date="2017-02-10T21:15:00Z">
              <w:r w:rsidDel="00105C6F">
                <w:rPr>
                  <w:rFonts w:hint="eastAsia"/>
                </w:rPr>
                <w:delText xml:space="preserve"> </w:delText>
              </w:r>
            </w:del>
            <w:ins w:id="4411" w:author="ethink wang" w:date="2017-02-10T21:15:00Z">
              <w:r>
                <w:rPr>
                  <w:rFonts w:hint="eastAsia"/>
                </w:rPr>
                <w:t>、</w:t>
              </w:r>
            </w:ins>
            <w:r>
              <w:rPr>
                <w:rFonts w:hint="eastAsia"/>
              </w:rPr>
              <w:t>查询条件：</w:t>
            </w:r>
          </w:p>
          <w:p w14:paraId="68CA6454" w14:textId="716DCDF6" w:rsidR="00105C6F" w:rsidRDefault="00105C6F" w:rsidP="00047A2D">
            <w:pPr>
              <w:rPr>
                <w:ins w:id="4412" w:author="ethink wang" w:date="2017-02-10T21:15:00Z"/>
              </w:rPr>
            </w:pPr>
            <w:ins w:id="4413" w:author="ethink wang" w:date="2017-02-10T21:16:00Z">
              <w:r>
                <w:rPr>
                  <w:rFonts w:hint="eastAsia"/>
                </w:rPr>
                <w:t>（</w:t>
              </w:r>
              <w:r>
                <w:rPr>
                  <w:rFonts w:hint="eastAsia"/>
                </w:rPr>
                <w:t>1</w:t>
              </w:r>
              <w:r>
                <w:rPr>
                  <w:rFonts w:hint="eastAsia"/>
                </w:rPr>
                <w:t>）</w:t>
              </w:r>
            </w:ins>
            <w:r>
              <w:rPr>
                <w:rFonts w:hint="eastAsia"/>
              </w:rPr>
              <w:t>“时间”控件，可以选择“月”“日”，选择后，后面的日期控件随之变化；</w:t>
            </w:r>
          </w:p>
          <w:p w14:paraId="0E746685" w14:textId="0C1D4DFA" w:rsidR="00105C6F" w:rsidRDefault="00105C6F" w:rsidP="00047A2D">
            <w:pPr>
              <w:rPr>
                <w:ins w:id="4414" w:author="ethink wang" w:date="2017-02-10T21:15:00Z"/>
              </w:rPr>
            </w:pPr>
            <w:ins w:id="4415" w:author="ethink wang" w:date="2017-02-10T21:16:00Z">
              <w:r>
                <w:rPr>
                  <w:rFonts w:hint="eastAsia"/>
                </w:rPr>
                <w:t>（</w:t>
              </w:r>
              <w:r>
                <w:rPr>
                  <w:rFonts w:hint="eastAsia"/>
                </w:rPr>
                <w:t>2</w:t>
              </w:r>
              <w:r>
                <w:rPr>
                  <w:rFonts w:hint="eastAsia"/>
                </w:rPr>
                <w:t>）</w:t>
              </w:r>
            </w:ins>
            <w:r>
              <w:rPr>
                <w:rFonts w:hint="eastAsia"/>
              </w:rPr>
              <w:t>“客户名称”下拉框包括所有加入</w:t>
            </w:r>
            <w:r>
              <w:rPr>
                <w:rFonts w:hint="eastAsia"/>
              </w:rPr>
              <w:t>to</w:t>
            </w:r>
            <w:r>
              <w:t>C</w:t>
            </w:r>
            <w:r>
              <w:t>业务的租赁公司及平台</w:t>
            </w:r>
            <w:ins w:id="4416" w:author="ethink wang" w:date="2017-02-10T20:10:00Z">
              <w:r>
                <w:t>公司</w:t>
              </w:r>
            </w:ins>
            <w:del w:id="4417" w:author="ethink wang" w:date="2017-02-10T20:10:00Z">
              <w:r w:rsidDel="009A79B8">
                <w:delText>自身</w:delText>
              </w:r>
            </w:del>
            <w:r>
              <w:rPr>
                <w:rFonts w:hint="eastAsia"/>
              </w:rPr>
              <w:t>，</w:t>
            </w:r>
            <w:r>
              <w:t>默认</w:t>
            </w:r>
            <w:r>
              <w:rPr>
                <w:rFonts w:hint="eastAsia"/>
              </w:rPr>
              <w:t>“全部”；</w:t>
            </w:r>
          </w:p>
          <w:p w14:paraId="308C9132" w14:textId="5B7C4CEA" w:rsidR="00105C6F" w:rsidRDefault="00105C6F" w:rsidP="00047A2D">
            <w:pPr>
              <w:rPr>
                <w:ins w:id="4418" w:author="ethink wang" w:date="2017-02-10T21:16:00Z"/>
              </w:rPr>
            </w:pPr>
            <w:ins w:id="4419" w:author="ethink wang" w:date="2017-02-10T21:20:00Z">
              <w:r>
                <w:rPr>
                  <w:rFonts w:hint="eastAsia"/>
                </w:rPr>
                <w:t>（</w:t>
              </w:r>
              <w:r>
                <w:rPr>
                  <w:rFonts w:hint="eastAsia"/>
                </w:rPr>
                <w:t>3</w:t>
              </w:r>
              <w:r>
                <w:rPr>
                  <w:rFonts w:hint="eastAsia"/>
                </w:rPr>
                <w:t>）</w:t>
              </w:r>
            </w:ins>
            <w:r>
              <w:rPr>
                <w:rFonts w:hint="eastAsia"/>
              </w:rPr>
              <w:t>“服务司机”采用联想输入框，可查询的数据根据前面的“客户名称”动态加载，选择“全部”客户时，加载所有司机，选择某个客户是，加载该客户归属的司机；</w:t>
            </w:r>
          </w:p>
          <w:p w14:paraId="08CF615A" w14:textId="2C346CD1" w:rsidR="00105C6F" w:rsidRDefault="00105C6F" w:rsidP="00047A2D">
            <w:pPr>
              <w:rPr>
                <w:ins w:id="4420" w:author="ethink wang" w:date="2017-02-10T21:16:00Z"/>
              </w:rPr>
            </w:pPr>
            <w:ins w:id="4421" w:author="ethink wang" w:date="2017-02-10T21:20:00Z">
              <w:r>
                <w:rPr>
                  <w:rFonts w:hint="eastAsia"/>
                </w:rPr>
                <w:t>（</w:t>
              </w:r>
              <w:r>
                <w:rPr>
                  <w:rFonts w:hint="eastAsia"/>
                </w:rPr>
                <w:t>4</w:t>
              </w:r>
              <w:r>
                <w:rPr>
                  <w:rFonts w:hint="eastAsia"/>
                </w:rPr>
                <w:t>）</w:t>
              </w:r>
            </w:ins>
            <w:r>
              <w:rPr>
                <w:rFonts w:hint="eastAsia"/>
              </w:rPr>
              <w:t>“付结状态”下拉框包括“全部”“未付结”“已付结”</w:t>
            </w:r>
            <w:ins w:id="4422" w:author="ethink wang" w:date="2017-02-10T21:22:00Z">
              <w:r>
                <w:rPr>
                  <w:rFonts w:hint="eastAsia"/>
                </w:rPr>
                <w:t>“未支付”“已支付”“未结算”</w:t>
              </w:r>
            </w:ins>
            <w:ins w:id="4423" w:author="ethink wang" w:date="2017-02-10T21:23:00Z">
              <w:r>
                <w:rPr>
                  <w:rFonts w:hint="eastAsia"/>
                </w:rPr>
                <w:t>“已结算”</w:t>
              </w:r>
            </w:ins>
            <w:r>
              <w:rPr>
                <w:rFonts w:hint="eastAsia"/>
              </w:rPr>
              <w:t>，默认“全部”；</w:t>
            </w:r>
          </w:p>
          <w:p w14:paraId="3C353680" w14:textId="6E90EEAA" w:rsidR="00105C6F" w:rsidRDefault="00105C6F" w:rsidP="00047A2D">
            <w:pPr>
              <w:rPr>
                <w:ins w:id="4424" w:author="ethink wang" w:date="2017-02-10T21:16:00Z"/>
              </w:rPr>
            </w:pPr>
            <w:ins w:id="4425" w:author="ethink wang" w:date="2017-02-10T21:21:00Z">
              <w:r>
                <w:rPr>
                  <w:rFonts w:hint="eastAsia"/>
                </w:rPr>
                <w:t>（</w:t>
              </w:r>
              <w:r>
                <w:rPr>
                  <w:rFonts w:hint="eastAsia"/>
                </w:rPr>
                <w:t>5</w:t>
              </w:r>
              <w:r>
                <w:rPr>
                  <w:rFonts w:hint="eastAsia"/>
                </w:rPr>
                <w:t>）</w:t>
              </w:r>
            </w:ins>
            <w:r>
              <w:rPr>
                <w:rFonts w:hint="eastAsia"/>
              </w:rPr>
              <w:t>点击“查询”，在下方列表展示查询结果；</w:t>
            </w:r>
          </w:p>
          <w:p w14:paraId="0EF13086" w14:textId="423CE808" w:rsidR="00105C6F" w:rsidRDefault="00105C6F" w:rsidP="00047A2D">
            <w:pPr>
              <w:rPr>
                <w:ins w:id="4426" w:author="ethink wang" w:date="2017-02-10T21:16:00Z"/>
              </w:rPr>
            </w:pPr>
            <w:ins w:id="4427" w:author="ethink wang" w:date="2017-02-10T21:21:00Z">
              <w:r>
                <w:rPr>
                  <w:rFonts w:hint="eastAsia"/>
                </w:rPr>
                <w:t>（</w:t>
              </w:r>
              <w:r>
                <w:rPr>
                  <w:rFonts w:hint="eastAsia"/>
                </w:rPr>
                <w:t>6</w:t>
              </w:r>
              <w:r>
                <w:rPr>
                  <w:rFonts w:hint="eastAsia"/>
                </w:rPr>
                <w:t>）</w:t>
              </w:r>
            </w:ins>
            <w:r>
              <w:rPr>
                <w:rFonts w:hint="eastAsia"/>
              </w:rPr>
              <w:t>点击“清空”</w:t>
            </w:r>
            <w:ins w:id="4428" w:author="ethink wang" w:date="2017-02-10T21:21:00Z">
              <w:r>
                <w:rPr>
                  <w:rFonts w:hint="eastAsia"/>
                </w:rPr>
                <w:t>，</w:t>
              </w:r>
            </w:ins>
            <w:del w:id="4429" w:author="ethink wang" w:date="2017-02-10T21:21:00Z">
              <w:r w:rsidDel="00105C6F">
                <w:rPr>
                  <w:rFonts w:hint="eastAsia"/>
                </w:rPr>
                <w:delText>初始化</w:delText>
              </w:r>
            </w:del>
            <w:r>
              <w:rPr>
                <w:rFonts w:hint="eastAsia"/>
              </w:rPr>
              <w:t>查询条件和列表</w:t>
            </w:r>
            <w:ins w:id="4430" w:author="ethink wang" w:date="2017-02-10T21:21:00Z">
              <w:r>
                <w:rPr>
                  <w:rFonts w:hint="eastAsia"/>
                </w:rPr>
                <w:t>置为初始化条件</w:t>
              </w:r>
            </w:ins>
            <w:r>
              <w:rPr>
                <w:rFonts w:hint="eastAsia"/>
              </w:rPr>
              <w:t>；</w:t>
            </w:r>
          </w:p>
          <w:p w14:paraId="6BDFFFEB" w14:textId="72B5F30C" w:rsidR="00105C6F" w:rsidRDefault="00105C6F" w:rsidP="00047A2D">
            <w:ins w:id="4431" w:author="ethink wang" w:date="2017-02-10T21:21:00Z">
              <w:r>
                <w:rPr>
                  <w:rFonts w:hint="eastAsia"/>
                </w:rPr>
                <w:t>（</w:t>
              </w:r>
              <w:r>
                <w:rPr>
                  <w:rFonts w:hint="eastAsia"/>
                </w:rPr>
                <w:t>7</w:t>
              </w:r>
              <w:r>
                <w:rPr>
                  <w:rFonts w:hint="eastAsia"/>
                </w:rPr>
                <w:t>）</w:t>
              </w:r>
            </w:ins>
            <w:r>
              <w:rPr>
                <w:rFonts w:hint="eastAsia"/>
              </w:rPr>
              <w:t>点击“导出数据”导出列表中数据，文件格式为“</w:t>
            </w:r>
            <w:r>
              <w:rPr>
                <w:rFonts w:hint="eastAsia"/>
              </w:rPr>
              <w:t>.xls</w:t>
            </w:r>
            <w:r>
              <w:rPr>
                <w:rFonts w:hint="eastAsia"/>
              </w:rPr>
              <w:t>”，格式参照模板</w:t>
            </w:r>
          </w:p>
          <w:p w14:paraId="08E272F2" w14:textId="77777777" w:rsidR="00105C6F" w:rsidRDefault="00105C6F" w:rsidP="00047A2D">
            <w:pPr>
              <w:rPr>
                <w:ins w:id="4432" w:author="ethink wang" w:date="2017-02-10T21:24:00Z"/>
              </w:rPr>
            </w:pPr>
            <w:r>
              <w:t>2</w:t>
            </w:r>
            <w:del w:id="4433" w:author="ethink wang" w:date="2017-02-10T21:24:00Z">
              <w:r w:rsidDel="00105C6F">
                <w:rPr>
                  <w:rFonts w:hint="eastAsia"/>
                </w:rPr>
                <w:delText xml:space="preserve"> </w:delText>
              </w:r>
            </w:del>
            <w:ins w:id="4434" w:author="ethink wang" w:date="2017-02-10T21:24:00Z">
              <w:r>
                <w:rPr>
                  <w:rFonts w:hint="eastAsia"/>
                </w:rPr>
                <w:t>、</w:t>
              </w:r>
            </w:ins>
            <w:r>
              <w:t>列表</w:t>
            </w:r>
            <w:r>
              <w:rPr>
                <w:rFonts w:hint="eastAsia"/>
              </w:rPr>
              <w:t>，</w:t>
            </w:r>
            <w:r>
              <w:t>字段如原型</w:t>
            </w:r>
            <w:r>
              <w:rPr>
                <w:rFonts w:hint="eastAsia"/>
              </w:rPr>
              <w:t>，</w:t>
            </w:r>
            <w:r>
              <w:t>不赘述</w:t>
            </w:r>
            <w:r>
              <w:rPr>
                <w:rFonts w:hint="eastAsia"/>
              </w:rPr>
              <w:t>。</w:t>
            </w:r>
          </w:p>
          <w:p w14:paraId="0B69DE53" w14:textId="0B9E15E4" w:rsidR="00105C6F" w:rsidRDefault="00105C6F" w:rsidP="00047A2D">
            <w:r>
              <w:t>列表</w:t>
            </w:r>
            <w:del w:id="4435" w:author="ethink wang" w:date="2017-02-10T21:24:00Z">
              <w:r w:rsidDel="00105C6F">
                <w:rPr>
                  <w:rFonts w:hint="eastAsia"/>
                </w:rPr>
                <w:delText>时</w:delText>
              </w:r>
            </w:del>
            <w:ins w:id="4436" w:author="ethink wang" w:date="2017-02-10T21:24:00Z">
              <w:r>
                <w:rPr>
                  <w:rFonts w:hint="eastAsia"/>
                </w:rPr>
                <w:t>数据</w:t>
              </w:r>
              <w:r>
                <w:t>显示排序规则</w:t>
              </w:r>
            </w:ins>
            <w:r>
              <w:rPr>
                <w:rFonts w:hint="eastAsia"/>
              </w:rPr>
              <w:t>，先按时间的倒序排列，同一时间再以客户名称首字母的按</w:t>
            </w:r>
            <w:ins w:id="4437" w:author="ethink wang" w:date="2017-02-10T11:32:00Z">
              <w:r>
                <w:rPr>
                  <w:rFonts w:hint="eastAsia"/>
                </w:rPr>
                <w:t>A</w:t>
              </w:r>
              <w:r>
                <w:t>~Z</w:t>
              </w:r>
            </w:ins>
            <w:del w:id="4438" w:author="ethink wang" w:date="2017-02-10T11:32:00Z">
              <w:r w:rsidDel="00287D31">
                <w:rPr>
                  <w:rFonts w:hint="eastAsia"/>
                </w:rPr>
                <w:delText>字母表</w:delText>
              </w:r>
            </w:del>
            <w:r>
              <w:rPr>
                <w:rFonts w:hint="eastAsia"/>
              </w:rPr>
              <w:t>顺序排列。</w:t>
            </w:r>
          </w:p>
        </w:tc>
        <w:tc>
          <w:tcPr>
            <w:tcW w:w="2302" w:type="dxa"/>
            <w:vAlign w:val="center"/>
          </w:tcPr>
          <w:p w14:paraId="7782C4AE" w14:textId="77777777" w:rsidR="00105C6F" w:rsidRPr="00054E2A" w:rsidRDefault="00105C6F" w:rsidP="00047A2D"/>
        </w:tc>
      </w:tr>
    </w:tbl>
    <w:p w14:paraId="60586C80" w14:textId="77777777" w:rsidR="004F6D2B" w:rsidRPr="003A741D" w:rsidRDefault="004F6D2B" w:rsidP="004F6D2B"/>
    <w:p w14:paraId="3B474670" w14:textId="77777777" w:rsidR="009F38DA" w:rsidRDefault="009F38DA" w:rsidP="004F6D2B">
      <w:pPr>
        <w:pStyle w:val="3"/>
      </w:pPr>
      <w:bookmarkStart w:id="4439" w:name="_Toc474764580"/>
      <w:r>
        <w:rPr>
          <w:rFonts w:ascii="宋体" w:eastAsia="宋体" w:hAnsi="宋体" w:cs="宋体" w:hint="eastAsia"/>
        </w:rPr>
        <w:lastRenderedPageBreak/>
        <w:t>服务监控</w:t>
      </w:r>
      <w:bookmarkEnd w:id="4439"/>
    </w:p>
    <w:p w14:paraId="38660BA8" w14:textId="77777777" w:rsidR="009F38DA" w:rsidRDefault="009F38DA" w:rsidP="004F6D2B">
      <w:pPr>
        <w:pStyle w:val="4"/>
      </w:pPr>
      <w:bookmarkStart w:id="4440" w:name="_Toc474764581"/>
      <w:r>
        <w:t>报警管理</w:t>
      </w:r>
      <w:bookmarkEnd w:id="4440"/>
    </w:p>
    <w:p w14:paraId="3DDA051F" w14:textId="77777777" w:rsidR="004F6D2B" w:rsidRDefault="004F6D2B" w:rsidP="004F6D2B">
      <w:pPr>
        <w:pStyle w:val="5"/>
      </w:pPr>
      <w:r>
        <w:t>用例描述</w:t>
      </w:r>
    </w:p>
    <w:p w14:paraId="70034EF9" w14:textId="77777777" w:rsidR="00500E25" w:rsidRPr="00500E25" w:rsidRDefault="00500E25" w:rsidP="00500E25">
      <w:del w:id="4441" w:author="ethink wang" w:date="2017-02-10T21:26:00Z">
        <w:r w:rsidDel="001C5904">
          <w:rPr>
            <w:rFonts w:hint="eastAsia"/>
          </w:rPr>
          <w:delText xml:space="preserve">  </w:delText>
        </w:r>
      </w:del>
      <w:r>
        <w:rPr>
          <w:rFonts w:hint="eastAsia"/>
        </w:rPr>
        <w:t>对乘客、司机发起的报警进行跟进及处理。</w:t>
      </w:r>
    </w:p>
    <w:p w14:paraId="49F9A90F"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500E25" w:rsidRPr="00753787" w14:paraId="73268FD5" w14:textId="77777777" w:rsidTr="00500E25">
        <w:trPr>
          <w:trHeight w:val="567"/>
        </w:trPr>
        <w:tc>
          <w:tcPr>
            <w:tcW w:w="1387" w:type="dxa"/>
            <w:shd w:val="clear" w:color="auto" w:fill="D9D9D9" w:themeFill="background1" w:themeFillShade="D9"/>
            <w:vAlign w:val="center"/>
          </w:tcPr>
          <w:p w14:paraId="09D76F02" w14:textId="77777777" w:rsidR="00500E25" w:rsidRPr="00753787" w:rsidRDefault="00500E25" w:rsidP="00500E25">
            <w:pPr>
              <w:jc w:val="center"/>
              <w:rPr>
                <w:b/>
              </w:rPr>
            </w:pPr>
            <w:r>
              <w:rPr>
                <w:rFonts w:hint="eastAsia"/>
                <w:b/>
              </w:rPr>
              <w:t>页面</w:t>
            </w:r>
          </w:p>
        </w:tc>
        <w:tc>
          <w:tcPr>
            <w:tcW w:w="1116" w:type="dxa"/>
            <w:shd w:val="clear" w:color="auto" w:fill="D9D9D9" w:themeFill="background1" w:themeFillShade="D9"/>
            <w:vAlign w:val="center"/>
          </w:tcPr>
          <w:p w14:paraId="28CA48F0" w14:textId="77777777" w:rsidR="00500E25" w:rsidRPr="00753787" w:rsidRDefault="00500E25" w:rsidP="00500E25">
            <w:pPr>
              <w:jc w:val="center"/>
              <w:rPr>
                <w:b/>
              </w:rPr>
            </w:pPr>
            <w:r w:rsidRPr="00753787">
              <w:rPr>
                <w:b/>
              </w:rPr>
              <w:t>元素名称</w:t>
            </w:r>
          </w:p>
        </w:tc>
        <w:tc>
          <w:tcPr>
            <w:tcW w:w="5157" w:type="dxa"/>
            <w:shd w:val="clear" w:color="auto" w:fill="D9D9D9" w:themeFill="background1" w:themeFillShade="D9"/>
            <w:vAlign w:val="center"/>
          </w:tcPr>
          <w:p w14:paraId="735CF547" w14:textId="77777777" w:rsidR="00500E25" w:rsidRPr="00753787" w:rsidRDefault="00500E25" w:rsidP="00500E25">
            <w:pPr>
              <w:jc w:val="center"/>
              <w:rPr>
                <w:b/>
              </w:rPr>
            </w:pPr>
            <w:r w:rsidRPr="00753787">
              <w:rPr>
                <w:b/>
              </w:rPr>
              <w:t>描述</w:t>
            </w:r>
          </w:p>
        </w:tc>
        <w:tc>
          <w:tcPr>
            <w:tcW w:w="2302" w:type="dxa"/>
            <w:shd w:val="clear" w:color="auto" w:fill="D9D9D9" w:themeFill="background1" w:themeFillShade="D9"/>
            <w:vAlign w:val="center"/>
          </w:tcPr>
          <w:p w14:paraId="503A99AE" w14:textId="77777777" w:rsidR="00500E25" w:rsidRPr="00753787" w:rsidRDefault="00500E25" w:rsidP="00500E25">
            <w:pPr>
              <w:ind w:leftChars="-253" w:left="-531"/>
              <w:jc w:val="center"/>
              <w:rPr>
                <w:b/>
              </w:rPr>
            </w:pPr>
            <w:r>
              <w:rPr>
                <w:rFonts w:hint="eastAsia"/>
                <w:b/>
              </w:rPr>
              <w:t>异常处理</w:t>
            </w:r>
          </w:p>
        </w:tc>
      </w:tr>
      <w:tr w:rsidR="00500E25" w14:paraId="01729E3C" w14:textId="77777777" w:rsidTr="00500E25">
        <w:trPr>
          <w:trHeight w:val="729"/>
        </w:trPr>
        <w:tc>
          <w:tcPr>
            <w:tcW w:w="1387" w:type="dxa"/>
            <w:vMerge w:val="restart"/>
            <w:vAlign w:val="center"/>
          </w:tcPr>
          <w:p w14:paraId="2968E69A" w14:textId="77777777" w:rsidR="00500E25" w:rsidRDefault="00500E25" w:rsidP="00500E25">
            <w:pPr>
              <w:jc w:val="center"/>
            </w:pPr>
            <w:r>
              <w:rPr>
                <w:rFonts w:asciiTheme="minorEastAsia" w:hAnsiTheme="minorEastAsia" w:hint="eastAsia"/>
              </w:rPr>
              <w:t>Ⅴ</w:t>
            </w:r>
            <w:r>
              <w:rPr>
                <w:rFonts w:hint="eastAsia"/>
              </w:rPr>
              <w:t>-</w:t>
            </w:r>
            <w:r>
              <w:t>F-0</w:t>
            </w:r>
            <w:r>
              <w:rPr>
                <w:rFonts w:hint="eastAsia"/>
              </w:rPr>
              <w:t>1</w:t>
            </w:r>
          </w:p>
        </w:tc>
        <w:tc>
          <w:tcPr>
            <w:tcW w:w="1116" w:type="dxa"/>
            <w:vAlign w:val="center"/>
          </w:tcPr>
          <w:p w14:paraId="38635E1D" w14:textId="77777777" w:rsidR="00500E25" w:rsidRDefault="00500E25" w:rsidP="00500E25">
            <w:r>
              <w:t>说明</w:t>
            </w:r>
          </w:p>
        </w:tc>
        <w:tc>
          <w:tcPr>
            <w:tcW w:w="5157" w:type="dxa"/>
            <w:vAlign w:val="center"/>
          </w:tcPr>
          <w:p w14:paraId="1FE9BED2" w14:textId="77777777" w:rsidR="006B258D" w:rsidRDefault="009316D3" w:rsidP="006B258D">
            <w:r>
              <w:rPr>
                <w:rFonts w:hint="eastAsia"/>
              </w:rPr>
              <w:t>1</w:t>
            </w:r>
            <w:r>
              <w:rPr>
                <w:rFonts w:hint="eastAsia"/>
              </w:rPr>
              <w:t>、当有新的报警时，在任意界面弹窗提示，并将信息直接加入待处理列表列表</w:t>
            </w:r>
            <w:r w:rsidR="002426ED">
              <w:rPr>
                <w:rFonts w:hint="eastAsia"/>
              </w:rPr>
              <w:t>。提示窗见</w:t>
            </w:r>
            <w:r w:rsidR="002426ED">
              <w:rPr>
                <w:rFonts w:asciiTheme="minorEastAsia" w:hAnsiTheme="minorEastAsia" w:hint="eastAsia"/>
              </w:rPr>
              <w:t>Ⅴ</w:t>
            </w:r>
            <w:r w:rsidR="002426ED">
              <w:rPr>
                <w:rFonts w:hint="eastAsia"/>
              </w:rPr>
              <w:t>-</w:t>
            </w:r>
            <w:r w:rsidR="002426ED">
              <w:t>G-0</w:t>
            </w:r>
            <w:r w:rsidR="002426ED">
              <w:rPr>
                <w:rFonts w:hint="eastAsia"/>
              </w:rPr>
              <w:t>1</w:t>
            </w:r>
            <w:r w:rsidR="00106E9A">
              <w:rPr>
                <w:rFonts w:hint="eastAsia"/>
              </w:rPr>
              <w:t>页面</w:t>
            </w:r>
            <w:r w:rsidR="006B258D">
              <w:rPr>
                <w:rFonts w:hint="eastAsia"/>
              </w:rPr>
              <w:t>。</w:t>
            </w:r>
          </w:p>
          <w:p w14:paraId="571E52E7" w14:textId="1F79D4E9" w:rsidR="00500E25" w:rsidRPr="00F0182A" w:rsidRDefault="009316D3" w:rsidP="006B258D">
            <w:r>
              <w:t>2</w:t>
            </w:r>
            <w:r>
              <w:rPr>
                <w:rFonts w:hint="eastAsia"/>
              </w:rPr>
              <w:t>、</w:t>
            </w:r>
            <w:r w:rsidR="00500E25">
              <w:rPr>
                <w:rFonts w:hint="eastAsia"/>
              </w:rPr>
              <w:t>分为“待处理报警”和“已处理报警”页面</w:t>
            </w:r>
          </w:p>
        </w:tc>
        <w:tc>
          <w:tcPr>
            <w:tcW w:w="2302" w:type="dxa"/>
            <w:vAlign w:val="center"/>
          </w:tcPr>
          <w:p w14:paraId="415F55FD" w14:textId="339FFE92" w:rsidR="007E008A" w:rsidRPr="00B1791B" w:rsidRDefault="007E008A" w:rsidP="00500E25"/>
        </w:tc>
      </w:tr>
      <w:tr w:rsidR="006B258D" w14:paraId="6F179FC8" w14:textId="77777777" w:rsidTr="00500E25">
        <w:trPr>
          <w:trHeight w:val="729"/>
        </w:trPr>
        <w:tc>
          <w:tcPr>
            <w:tcW w:w="1387" w:type="dxa"/>
            <w:vMerge/>
            <w:vAlign w:val="center"/>
          </w:tcPr>
          <w:p w14:paraId="5ECB19DA" w14:textId="77777777" w:rsidR="006B258D" w:rsidRDefault="006B258D" w:rsidP="00500E25">
            <w:pPr>
              <w:jc w:val="center"/>
              <w:rPr>
                <w:rFonts w:asciiTheme="minorEastAsia" w:hAnsiTheme="minorEastAsia"/>
              </w:rPr>
            </w:pPr>
          </w:p>
        </w:tc>
        <w:tc>
          <w:tcPr>
            <w:tcW w:w="1116" w:type="dxa"/>
            <w:vAlign w:val="center"/>
          </w:tcPr>
          <w:p w14:paraId="30ABB562" w14:textId="05850D8E" w:rsidR="006B258D" w:rsidRDefault="006B258D" w:rsidP="00500E25">
            <w:r>
              <w:rPr>
                <w:rFonts w:hint="eastAsia"/>
              </w:rPr>
              <w:t>报警弹窗</w:t>
            </w:r>
          </w:p>
        </w:tc>
        <w:tc>
          <w:tcPr>
            <w:tcW w:w="5157" w:type="dxa"/>
            <w:vAlign w:val="center"/>
          </w:tcPr>
          <w:p w14:paraId="5C33B910" w14:textId="5C77E697" w:rsidR="006B258D" w:rsidRDefault="006B258D" w:rsidP="006B258D">
            <w:r>
              <w:rPr>
                <w:rFonts w:hint="eastAsia"/>
              </w:rPr>
              <w:t>字段如原型，不赘述。</w:t>
            </w:r>
          </w:p>
          <w:p w14:paraId="7ED60AA4" w14:textId="6AFB9452" w:rsidR="006B258D" w:rsidRDefault="006B258D" w:rsidP="006B258D">
            <w:r>
              <w:rPr>
                <w:rFonts w:hint="eastAsia"/>
              </w:rPr>
              <w:t>1</w:t>
            </w:r>
            <w:r>
              <w:rPr>
                <w:rFonts w:hint="eastAsia"/>
              </w:rPr>
              <w:t>、“报警来源”为司机或乘客，司机的报警类型包括“侯客报警”“行程报警”，乘客的报警为</w:t>
            </w:r>
            <w:r>
              <w:rPr>
                <w:rFonts w:hint="eastAsia"/>
              </w:rPr>
              <w:t xml:space="preserve"> </w:t>
            </w:r>
            <w:r>
              <w:rPr>
                <w:rFonts w:hint="eastAsia"/>
              </w:rPr>
              <w:t>“行程报警”</w:t>
            </w:r>
          </w:p>
          <w:p w14:paraId="4F7DD265" w14:textId="79F07AFF" w:rsidR="006B258D" w:rsidRDefault="006B258D" w:rsidP="00500E25">
            <w:r>
              <w:rPr>
                <w:rFonts w:hint="eastAsia"/>
              </w:rPr>
              <w:t>2</w:t>
            </w:r>
            <w:r>
              <w:rPr>
                <w:rFonts w:hint="eastAsia"/>
              </w:rPr>
              <w:t>、点击“立即处理”关闭弹窗，跳转到页面</w:t>
            </w:r>
            <w:r>
              <w:rPr>
                <w:rFonts w:asciiTheme="minorEastAsia" w:hAnsiTheme="minorEastAsia" w:hint="eastAsia"/>
              </w:rPr>
              <w:t>Ⅴ</w:t>
            </w:r>
            <w:r>
              <w:rPr>
                <w:rFonts w:hint="eastAsia"/>
              </w:rPr>
              <w:t>-</w:t>
            </w:r>
            <w:r>
              <w:t>F-0</w:t>
            </w:r>
            <w:r>
              <w:rPr>
                <w:rFonts w:hint="eastAsia"/>
              </w:rPr>
              <w:t>1</w:t>
            </w:r>
            <w:r>
              <w:rPr>
                <w:rFonts w:hint="eastAsia"/>
              </w:rPr>
              <w:t>页面，找到并高亮显示该条报警信息</w:t>
            </w:r>
          </w:p>
          <w:p w14:paraId="465A4DBD" w14:textId="23090F51" w:rsidR="006B258D" w:rsidRPr="006B258D" w:rsidRDefault="006B258D" w:rsidP="00500E25">
            <w:r>
              <w:t>3</w:t>
            </w:r>
            <w:r>
              <w:rPr>
                <w:rFonts w:hint="eastAsia"/>
              </w:rPr>
              <w:t>、点击“我知道了”</w:t>
            </w:r>
            <w:r>
              <w:rPr>
                <w:rFonts w:hint="eastAsia"/>
              </w:rPr>
              <w:t xml:space="preserve"> </w:t>
            </w:r>
            <w:r>
              <w:rPr>
                <w:rFonts w:hint="eastAsia"/>
              </w:rPr>
              <w:t>关闭弹窗</w:t>
            </w:r>
          </w:p>
        </w:tc>
        <w:tc>
          <w:tcPr>
            <w:tcW w:w="2302" w:type="dxa"/>
            <w:vAlign w:val="center"/>
          </w:tcPr>
          <w:p w14:paraId="2DCA44B7" w14:textId="77777777" w:rsidR="006B258D" w:rsidRDefault="006B258D" w:rsidP="006B258D">
            <w:r>
              <w:rPr>
                <w:rFonts w:hint="eastAsia"/>
              </w:rPr>
              <w:t>1</w:t>
            </w:r>
            <w:r>
              <w:rPr>
                <w:rFonts w:hint="eastAsia"/>
              </w:rPr>
              <w:t>、若弹窗不做任何操作，则</w:t>
            </w:r>
            <w:r>
              <w:rPr>
                <w:rFonts w:hint="eastAsia"/>
              </w:rPr>
              <w:t>10</w:t>
            </w:r>
            <w:r>
              <w:rPr>
                <w:rFonts w:hint="eastAsia"/>
              </w:rPr>
              <w:t>分钟后自动关闭</w:t>
            </w:r>
          </w:p>
          <w:p w14:paraId="43BAF78C" w14:textId="77777777" w:rsidR="006B258D" w:rsidRDefault="006B258D" w:rsidP="006B258D">
            <w:r>
              <w:t>2</w:t>
            </w:r>
            <w:r>
              <w:rPr>
                <w:rFonts w:hint="eastAsia"/>
              </w:rPr>
              <w:t>、报警弹窗所有客服均可见，若没有客服，则超管可见</w:t>
            </w:r>
          </w:p>
          <w:p w14:paraId="11651D09" w14:textId="76B7923E" w:rsidR="006B258D" w:rsidRDefault="006B258D" w:rsidP="006B258D">
            <w:r>
              <w:rPr>
                <w:rFonts w:hint="eastAsia"/>
              </w:rPr>
              <w:t>3</w:t>
            </w:r>
            <w:r>
              <w:rPr>
                <w:rFonts w:hint="eastAsia"/>
              </w:rPr>
              <w:t>、执行立即处理操作时，检测是否已有客服点击“立即处理”，若有则提示“该报警已被其他客服处理”</w:t>
            </w:r>
          </w:p>
        </w:tc>
      </w:tr>
      <w:tr w:rsidR="00500E25" w14:paraId="2AF91DA1" w14:textId="77777777" w:rsidTr="00500E25">
        <w:trPr>
          <w:trHeight w:val="729"/>
        </w:trPr>
        <w:tc>
          <w:tcPr>
            <w:tcW w:w="1387" w:type="dxa"/>
            <w:vMerge/>
            <w:vAlign w:val="center"/>
          </w:tcPr>
          <w:p w14:paraId="252D16AD" w14:textId="77777777" w:rsidR="00500E25" w:rsidRDefault="00500E25" w:rsidP="00500E25">
            <w:pPr>
              <w:jc w:val="center"/>
              <w:rPr>
                <w:rFonts w:asciiTheme="minorEastAsia" w:hAnsiTheme="minorEastAsia"/>
              </w:rPr>
            </w:pPr>
          </w:p>
        </w:tc>
        <w:tc>
          <w:tcPr>
            <w:tcW w:w="1116" w:type="dxa"/>
            <w:vAlign w:val="center"/>
          </w:tcPr>
          <w:p w14:paraId="4DCBAB23" w14:textId="77777777" w:rsidR="00500E25" w:rsidRDefault="00500E25" w:rsidP="00500E25">
            <w:r>
              <w:t>待处理报警</w:t>
            </w:r>
          </w:p>
        </w:tc>
        <w:tc>
          <w:tcPr>
            <w:tcW w:w="5157" w:type="dxa"/>
            <w:vAlign w:val="center"/>
          </w:tcPr>
          <w:p w14:paraId="77B5142F" w14:textId="77777777" w:rsidR="001C5904" w:rsidRDefault="00500E25" w:rsidP="00500E25">
            <w:pPr>
              <w:rPr>
                <w:ins w:id="4442" w:author="ethink wang" w:date="2017-02-10T21:29:00Z"/>
              </w:rPr>
            </w:pPr>
            <w:r>
              <w:rPr>
                <w:rFonts w:hint="eastAsia"/>
              </w:rPr>
              <w:t>1</w:t>
            </w:r>
            <w:del w:id="4443" w:author="ethink wang" w:date="2017-02-10T21:26:00Z">
              <w:r w:rsidDel="001C5904">
                <w:rPr>
                  <w:rFonts w:hint="eastAsia"/>
                </w:rPr>
                <w:delText xml:space="preserve"> </w:delText>
              </w:r>
            </w:del>
            <w:ins w:id="4444" w:author="ethink wang" w:date="2017-02-10T21:26:00Z">
              <w:r w:rsidR="001C5904">
                <w:rPr>
                  <w:rFonts w:hint="eastAsia"/>
                </w:rPr>
                <w:t>、</w:t>
              </w:r>
            </w:ins>
            <w:r>
              <w:rPr>
                <w:rFonts w:hint="eastAsia"/>
              </w:rPr>
              <w:t>查询条件如原型，不赘述。其中</w:t>
            </w:r>
            <w:del w:id="4445" w:author="ethink wang" w:date="2017-02-10T21:29:00Z">
              <w:r w:rsidDel="001C5904">
                <w:rPr>
                  <w:rFonts w:hint="eastAsia"/>
                </w:rPr>
                <w:delText>，</w:delText>
              </w:r>
            </w:del>
            <w:ins w:id="4446" w:author="ethink wang" w:date="2017-02-10T21:29:00Z">
              <w:r w:rsidR="001C5904">
                <w:rPr>
                  <w:rFonts w:hint="eastAsia"/>
                </w:rPr>
                <w:t>：</w:t>
              </w:r>
            </w:ins>
          </w:p>
          <w:p w14:paraId="054DF8D2" w14:textId="424EFF48" w:rsidR="001C5904" w:rsidRDefault="001C5904" w:rsidP="00500E25">
            <w:pPr>
              <w:rPr>
                <w:ins w:id="4447" w:author="ethink wang" w:date="2017-02-10T21:29:00Z"/>
              </w:rPr>
            </w:pPr>
            <w:ins w:id="4448" w:author="ethink wang" w:date="2017-02-10T21:29:00Z">
              <w:r>
                <w:rPr>
                  <w:rFonts w:hint="eastAsia"/>
                </w:rPr>
                <w:t>（</w:t>
              </w:r>
              <w:r>
                <w:rPr>
                  <w:rFonts w:hint="eastAsia"/>
                </w:rPr>
                <w:t>1</w:t>
              </w:r>
              <w:r>
                <w:rPr>
                  <w:rFonts w:hint="eastAsia"/>
                </w:rPr>
                <w:t>）</w:t>
              </w:r>
            </w:ins>
            <w:r w:rsidR="00500E25">
              <w:rPr>
                <w:rFonts w:hint="eastAsia"/>
              </w:rPr>
              <w:t>“报警来源”包括“全部”“乘客”“司机”，默认“全部”；</w:t>
            </w:r>
          </w:p>
          <w:p w14:paraId="4ADC0864" w14:textId="7EDEE2F7" w:rsidR="001C5904" w:rsidRDefault="001C5904" w:rsidP="00500E25">
            <w:pPr>
              <w:rPr>
                <w:ins w:id="4449" w:author="ethink wang" w:date="2017-02-10T21:29:00Z"/>
              </w:rPr>
            </w:pPr>
            <w:ins w:id="4450" w:author="ethink wang" w:date="2017-02-10T21:29:00Z">
              <w:r>
                <w:rPr>
                  <w:rFonts w:hint="eastAsia"/>
                </w:rPr>
                <w:t>（</w:t>
              </w:r>
              <w:r>
                <w:rPr>
                  <w:rFonts w:hint="eastAsia"/>
                </w:rPr>
                <w:t>2</w:t>
              </w:r>
              <w:r>
                <w:rPr>
                  <w:rFonts w:hint="eastAsia"/>
                </w:rPr>
                <w:t>）</w:t>
              </w:r>
            </w:ins>
            <w:r w:rsidR="00500E25">
              <w:rPr>
                <w:rFonts w:hint="eastAsia"/>
              </w:rPr>
              <w:t>“报警类型”包括“全部”“行程报警”“侯客报警”；</w:t>
            </w:r>
          </w:p>
          <w:p w14:paraId="49056D9E" w14:textId="1DC82895" w:rsidR="001C5904" w:rsidRDefault="001C5904" w:rsidP="00500E25">
            <w:pPr>
              <w:rPr>
                <w:ins w:id="4451" w:author="ethink wang" w:date="2017-02-10T21:29:00Z"/>
              </w:rPr>
            </w:pPr>
            <w:ins w:id="4452" w:author="ethink wang" w:date="2017-02-10T21:29:00Z">
              <w:r>
                <w:rPr>
                  <w:rFonts w:hint="eastAsia"/>
                </w:rPr>
                <w:t>（</w:t>
              </w:r>
              <w:r>
                <w:rPr>
                  <w:rFonts w:hint="eastAsia"/>
                </w:rPr>
                <w:t>3</w:t>
              </w:r>
              <w:r>
                <w:rPr>
                  <w:rFonts w:hint="eastAsia"/>
                </w:rPr>
                <w:t>）</w:t>
              </w:r>
            </w:ins>
            <w:r w:rsidR="00500E25">
              <w:rPr>
                <w:rFonts w:hint="eastAsia"/>
              </w:rPr>
              <w:t>“司机”“乘客”“车牌号”采用联想输入框查询；</w:t>
            </w:r>
          </w:p>
          <w:p w14:paraId="19713D37" w14:textId="15D64951" w:rsidR="00500E25" w:rsidRDefault="001C5904" w:rsidP="00500E25">
            <w:ins w:id="4453" w:author="ethink wang" w:date="2017-02-10T21:29:00Z">
              <w:r>
                <w:rPr>
                  <w:rFonts w:hint="eastAsia"/>
                </w:rPr>
                <w:lastRenderedPageBreak/>
                <w:t>（</w:t>
              </w:r>
              <w:r>
                <w:rPr>
                  <w:rFonts w:hint="eastAsia"/>
                </w:rPr>
                <w:t>4</w:t>
              </w:r>
              <w:r>
                <w:rPr>
                  <w:rFonts w:hint="eastAsia"/>
                </w:rPr>
                <w:t>）</w:t>
              </w:r>
            </w:ins>
            <w:r w:rsidR="00500E25">
              <w:rPr>
                <w:rFonts w:hint="eastAsia"/>
              </w:rPr>
              <w:t>“报警时间”控件精确到分钟</w:t>
            </w:r>
          </w:p>
          <w:p w14:paraId="319EC66F" w14:textId="77777777" w:rsidR="001C5904" w:rsidRDefault="00500E25" w:rsidP="00500E25">
            <w:pPr>
              <w:rPr>
                <w:ins w:id="4454" w:author="ethink wang" w:date="2017-02-10T21:29:00Z"/>
              </w:rPr>
            </w:pPr>
            <w:r>
              <w:rPr>
                <w:rFonts w:hint="eastAsia"/>
              </w:rPr>
              <w:t>2</w:t>
            </w:r>
            <w:del w:id="4455" w:author="ethink wang" w:date="2017-02-10T21:29:00Z">
              <w:r w:rsidDel="001C5904">
                <w:rPr>
                  <w:rFonts w:hint="eastAsia"/>
                </w:rPr>
                <w:delText xml:space="preserve"> </w:delText>
              </w:r>
            </w:del>
            <w:ins w:id="4456" w:author="ethink wang" w:date="2017-02-10T21:29:00Z">
              <w:r w:rsidR="001C5904">
                <w:rPr>
                  <w:rFonts w:hint="eastAsia"/>
                </w:rPr>
                <w:t>、</w:t>
              </w:r>
            </w:ins>
            <w:r>
              <w:rPr>
                <w:rFonts w:hint="eastAsia"/>
              </w:rPr>
              <w:t>列表字段如原型。</w:t>
            </w:r>
          </w:p>
          <w:p w14:paraId="3CC6DBC2" w14:textId="5BC8BFF0" w:rsidR="001C5904" w:rsidRDefault="001C5904" w:rsidP="00500E25">
            <w:pPr>
              <w:rPr>
                <w:ins w:id="4457" w:author="ethink wang" w:date="2017-02-10T21:29:00Z"/>
              </w:rPr>
            </w:pPr>
            <w:ins w:id="4458" w:author="ethink wang" w:date="2017-02-10T21:30:00Z">
              <w:r>
                <w:rPr>
                  <w:rFonts w:hint="eastAsia"/>
                </w:rPr>
                <w:t>（</w:t>
              </w:r>
              <w:r>
                <w:rPr>
                  <w:rFonts w:hint="eastAsia"/>
                </w:rPr>
                <w:t>1</w:t>
              </w:r>
              <w:r>
                <w:rPr>
                  <w:rFonts w:hint="eastAsia"/>
                </w:rPr>
                <w:t>）</w:t>
              </w:r>
            </w:ins>
            <w:r w:rsidR="00500E25">
              <w:rPr>
                <w:rFonts w:hint="eastAsia"/>
              </w:rPr>
              <w:t>点击“订单号”跳转至订单详情页面</w:t>
            </w:r>
            <w:del w:id="4459" w:author="ethink wang" w:date="2017-02-10T21:29:00Z">
              <w:r w:rsidR="00500E25" w:rsidDel="001C5904">
                <w:rPr>
                  <w:rFonts w:hint="eastAsia"/>
                </w:rPr>
                <w:delText>，</w:delText>
              </w:r>
            </w:del>
            <w:ins w:id="4460" w:author="ethink wang" w:date="2017-02-10T21:29:00Z">
              <w:r>
                <w:rPr>
                  <w:rFonts w:hint="eastAsia"/>
                </w:rPr>
                <w:t>；</w:t>
              </w:r>
            </w:ins>
          </w:p>
          <w:p w14:paraId="53954D9F" w14:textId="77777777" w:rsidR="001C5904" w:rsidRDefault="001C5904" w:rsidP="00500E25">
            <w:pPr>
              <w:rPr>
                <w:ins w:id="4461" w:author="ethink wang" w:date="2017-02-10T21:30:00Z"/>
              </w:rPr>
            </w:pPr>
            <w:ins w:id="4462" w:author="ethink wang" w:date="2017-02-10T21:30:00Z">
              <w:r>
                <w:rPr>
                  <w:rFonts w:hint="eastAsia"/>
                </w:rPr>
                <w:t>（</w:t>
              </w:r>
              <w:r>
                <w:rPr>
                  <w:rFonts w:hint="eastAsia"/>
                </w:rPr>
                <w:t>2</w:t>
              </w:r>
              <w:r>
                <w:rPr>
                  <w:rFonts w:hint="eastAsia"/>
                </w:rPr>
                <w:t>）</w:t>
              </w:r>
            </w:ins>
            <w:r w:rsidR="00500E25">
              <w:rPr>
                <w:rFonts w:hint="eastAsia"/>
              </w:rPr>
              <w:t>点击“处理报警”弹出“处理报警”弹窗。</w:t>
            </w:r>
          </w:p>
          <w:p w14:paraId="5ECD7926" w14:textId="77777777" w:rsidR="00500E25" w:rsidRDefault="001C5904" w:rsidP="00500E25">
            <w:ins w:id="4463" w:author="ethink wang" w:date="2017-02-10T21:30:00Z">
              <w:r>
                <w:rPr>
                  <w:rFonts w:hint="eastAsia"/>
                </w:rPr>
                <w:t>（</w:t>
              </w:r>
              <w:r>
                <w:rPr>
                  <w:rFonts w:hint="eastAsia"/>
                </w:rPr>
                <w:t>3</w:t>
              </w:r>
              <w:r>
                <w:rPr>
                  <w:rFonts w:hint="eastAsia"/>
                </w:rPr>
                <w:t>）</w:t>
              </w:r>
            </w:ins>
            <w:r w:rsidR="00500E25">
              <w:rPr>
                <w:rFonts w:hint="eastAsia"/>
              </w:rPr>
              <w:t>列表按照报警的时间顺序排列。</w:t>
            </w:r>
          </w:p>
          <w:p w14:paraId="28461A88" w14:textId="0BA6A0D1" w:rsidR="009316D3" w:rsidRDefault="009316D3" w:rsidP="00500E25">
            <w:r>
              <w:rPr>
                <w:rFonts w:hint="eastAsia"/>
              </w:rPr>
              <w:t>（</w:t>
            </w:r>
            <w:r>
              <w:rPr>
                <w:rFonts w:hint="eastAsia"/>
              </w:rPr>
              <w:t>4</w:t>
            </w:r>
            <w:r>
              <w:rPr>
                <w:rFonts w:hint="eastAsia"/>
              </w:rPr>
              <w:t>）默认加载所有待处理报警</w:t>
            </w:r>
          </w:p>
        </w:tc>
        <w:tc>
          <w:tcPr>
            <w:tcW w:w="2302" w:type="dxa"/>
            <w:vAlign w:val="center"/>
          </w:tcPr>
          <w:p w14:paraId="2474AC0C" w14:textId="77777777" w:rsidR="00500E25" w:rsidRDefault="00500E25" w:rsidP="00500E25">
            <w:r>
              <w:rPr>
                <w:rFonts w:hint="eastAsia"/>
              </w:rPr>
              <w:lastRenderedPageBreak/>
              <w:t>“侯客报警”订单号栏位显示为“</w:t>
            </w:r>
            <w:r>
              <w:rPr>
                <w:rFonts w:hint="eastAsia"/>
              </w:rPr>
              <w:t>/</w:t>
            </w:r>
            <w:r>
              <w:rPr>
                <w:rFonts w:hint="eastAsia"/>
              </w:rPr>
              <w:t>”</w:t>
            </w:r>
          </w:p>
        </w:tc>
      </w:tr>
      <w:tr w:rsidR="00500E25" w14:paraId="23B18448" w14:textId="77777777" w:rsidTr="00500E25">
        <w:trPr>
          <w:trHeight w:val="729"/>
        </w:trPr>
        <w:tc>
          <w:tcPr>
            <w:tcW w:w="1387" w:type="dxa"/>
            <w:vMerge/>
            <w:vAlign w:val="center"/>
          </w:tcPr>
          <w:p w14:paraId="31F27817" w14:textId="77777777" w:rsidR="00500E25" w:rsidRPr="00A95A35" w:rsidRDefault="00500E25" w:rsidP="00500E25">
            <w:pPr>
              <w:jc w:val="center"/>
              <w:rPr>
                <w:rFonts w:asciiTheme="minorEastAsia" w:hAnsiTheme="minorEastAsia"/>
              </w:rPr>
            </w:pPr>
          </w:p>
        </w:tc>
        <w:tc>
          <w:tcPr>
            <w:tcW w:w="1116" w:type="dxa"/>
            <w:vAlign w:val="center"/>
          </w:tcPr>
          <w:p w14:paraId="3DF5D296" w14:textId="77777777" w:rsidR="00500E25" w:rsidRDefault="00500E25" w:rsidP="00500E25">
            <w:r>
              <w:t>处理报警弹窗</w:t>
            </w:r>
          </w:p>
        </w:tc>
        <w:tc>
          <w:tcPr>
            <w:tcW w:w="5157" w:type="dxa"/>
            <w:vAlign w:val="center"/>
          </w:tcPr>
          <w:p w14:paraId="1A9CA23B" w14:textId="4464D1E5" w:rsidR="00500E25" w:rsidRDefault="00500E25" w:rsidP="00500E25">
            <w:r>
              <w:rPr>
                <w:rFonts w:hint="eastAsia"/>
              </w:rPr>
              <w:t>1</w:t>
            </w:r>
            <w:del w:id="4464" w:author="ethink wang" w:date="2017-02-10T21:30:00Z">
              <w:r w:rsidDel="001C5904">
                <w:rPr>
                  <w:rFonts w:hint="eastAsia"/>
                </w:rPr>
                <w:delText xml:space="preserve"> </w:delText>
              </w:r>
            </w:del>
            <w:ins w:id="4465" w:author="ethink wang" w:date="2017-02-10T21:30:00Z">
              <w:r w:rsidR="001C5904">
                <w:rPr>
                  <w:rFonts w:hint="eastAsia"/>
                </w:rPr>
                <w:t>、</w:t>
              </w:r>
            </w:ins>
            <w:r>
              <w:rPr>
                <w:rFonts w:hint="eastAsia"/>
              </w:rPr>
              <w:t>处理结果：“假警”“涉嫌遇险”</w:t>
            </w:r>
          </w:p>
          <w:p w14:paraId="06086DD4" w14:textId="17265BFB" w:rsidR="00500E25" w:rsidRDefault="00500E25" w:rsidP="00500E25">
            <w:r>
              <w:rPr>
                <w:rFonts w:hint="eastAsia"/>
              </w:rPr>
              <w:t>2</w:t>
            </w:r>
            <w:del w:id="4466" w:author="ethink wang" w:date="2017-02-10T21:30:00Z">
              <w:r w:rsidDel="001C5904">
                <w:rPr>
                  <w:rFonts w:hint="eastAsia"/>
                </w:rPr>
                <w:delText xml:space="preserve"> </w:delText>
              </w:r>
            </w:del>
            <w:ins w:id="4467" w:author="ethink wang" w:date="2017-02-10T21:30:00Z">
              <w:r w:rsidR="001C5904">
                <w:rPr>
                  <w:rFonts w:hint="eastAsia"/>
                </w:rPr>
                <w:t>、</w:t>
              </w:r>
            </w:ins>
            <w:r>
              <w:rPr>
                <w:rFonts w:hint="eastAsia"/>
              </w:rPr>
              <w:t>处理记录：描述处理的方式</w:t>
            </w:r>
          </w:p>
          <w:p w14:paraId="3987C8CC" w14:textId="077027C0" w:rsidR="001C5904" w:rsidRDefault="001C5904" w:rsidP="00500E25">
            <w:pPr>
              <w:rPr>
                <w:ins w:id="4468" w:author="ethink wang" w:date="2017-02-10T21:30:00Z"/>
              </w:rPr>
            </w:pPr>
            <w:ins w:id="4469" w:author="ethink wang" w:date="2017-02-10T21:35:00Z">
              <w:r>
                <w:rPr>
                  <w:rFonts w:hint="eastAsia"/>
                </w:rPr>
                <w:t>（</w:t>
              </w:r>
              <w:r>
                <w:rPr>
                  <w:rFonts w:hint="eastAsia"/>
                </w:rPr>
                <w:t>1</w:t>
              </w:r>
              <w:r>
                <w:rPr>
                  <w:rFonts w:hint="eastAsia"/>
                </w:rPr>
                <w:t>）</w:t>
              </w:r>
            </w:ins>
            <w:del w:id="4470" w:author="ethink wang" w:date="2017-02-10T21:35:00Z">
              <w:r w:rsidR="00500E25" w:rsidDel="001C5904">
                <w:delText>3</w:delText>
              </w:r>
            </w:del>
            <w:r w:rsidR="00500E25">
              <w:t>点击</w:t>
            </w:r>
            <w:r w:rsidR="00500E25">
              <w:rPr>
                <w:rFonts w:hint="eastAsia"/>
              </w:rPr>
              <w:t>“</w:t>
            </w:r>
            <w:ins w:id="4471" w:author="ethink wang" w:date="2017-02-10T21:36:00Z">
              <w:r>
                <w:t>提交</w:t>
              </w:r>
            </w:ins>
            <w:del w:id="4472" w:author="ethink wang" w:date="2017-02-10T21:36:00Z">
              <w:r w:rsidR="00500E25" w:rsidDel="001C5904">
                <w:rPr>
                  <w:rFonts w:hint="eastAsia"/>
                </w:rPr>
                <w:delText>确定</w:delText>
              </w:r>
            </w:del>
            <w:r w:rsidR="00500E25">
              <w:rPr>
                <w:rFonts w:hint="eastAsia"/>
              </w:rPr>
              <w:t>”，提交处理结果，关闭弹窗，同时将报警的状态由待处理变为已处理；</w:t>
            </w:r>
          </w:p>
          <w:p w14:paraId="0C6A20EE" w14:textId="1BF313C4" w:rsidR="00500E25" w:rsidRPr="00F02DD1" w:rsidRDefault="001C5904" w:rsidP="00500E25">
            <w:ins w:id="4473" w:author="ethink wang" w:date="2017-02-10T21:36:00Z">
              <w:r>
                <w:rPr>
                  <w:rFonts w:hint="eastAsia"/>
                </w:rPr>
                <w:t>（</w:t>
              </w:r>
              <w:r>
                <w:rPr>
                  <w:rFonts w:hint="eastAsia"/>
                </w:rPr>
                <w:t>2</w:t>
              </w:r>
              <w:r>
                <w:rPr>
                  <w:rFonts w:hint="eastAsia"/>
                </w:rPr>
                <w:t>）</w:t>
              </w:r>
            </w:ins>
            <w:r w:rsidR="00500E25">
              <w:rPr>
                <w:rFonts w:hint="eastAsia"/>
              </w:rPr>
              <w:t>点击“取消”，关闭弹窗</w:t>
            </w:r>
          </w:p>
        </w:tc>
        <w:tc>
          <w:tcPr>
            <w:tcW w:w="2302" w:type="dxa"/>
            <w:vAlign w:val="center"/>
          </w:tcPr>
          <w:p w14:paraId="16F3C1E9" w14:textId="77777777" w:rsidR="00500E25" w:rsidRDefault="007E008A" w:rsidP="00500E25">
            <w:r>
              <w:rPr>
                <w:rFonts w:hint="eastAsia"/>
              </w:rPr>
              <w:t>1</w:t>
            </w:r>
            <w:r>
              <w:rPr>
                <w:rFonts w:hint="eastAsia"/>
              </w:rPr>
              <w:t>、</w:t>
            </w:r>
            <w:r w:rsidR="00500E25">
              <w:rPr>
                <w:rFonts w:hint="eastAsia"/>
              </w:rPr>
              <w:t>此两项均为必填项，且处理结果不设默认值</w:t>
            </w:r>
          </w:p>
          <w:p w14:paraId="5E7E05CD" w14:textId="3F88ED80" w:rsidR="007E008A" w:rsidRPr="007E008A" w:rsidRDefault="007E008A" w:rsidP="00500E25">
            <w:r>
              <w:t>2</w:t>
            </w:r>
            <w:r>
              <w:rPr>
                <w:rFonts w:hint="eastAsia"/>
              </w:rPr>
              <w:t>、执行提交操作时，检测报警当前状态，若为已处理，则浮窗提示“该报警已被其他客服处理”</w:t>
            </w:r>
          </w:p>
        </w:tc>
      </w:tr>
      <w:tr w:rsidR="00500E25" w14:paraId="06B51082" w14:textId="77777777" w:rsidTr="00500E25">
        <w:trPr>
          <w:trHeight w:val="729"/>
        </w:trPr>
        <w:tc>
          <w:tcPr>
            <w:tcW w:w="1387" w:type="dxa"/>
            <w:vMerge/>
            <w:vAlign w:val="center"/>
          </w:tcPr>
          <w:p w14:paraId="6C2C8CD4" w14:textId="77777777" w:rsidR="00500E25" w:rsidRPr="00A95A35" w:rsidRDefault="00500E25" w:rsidP="00500E25">
            <w:pPr>
              <w:jc w:val="center"/>
              <w:rPr>
                <w:rFonts w:asciiTheme="minorEastAsia" w:hAnsiTheme="minorEastAsia"/>
              </w:rPr>
            </w:pPr>
          </w:p>
        </w:tc>
        <w:tc>
          <w:tcPr>
            <w:tcW w:w="1116" w:type="dxa"/>
            <w:vAlign w:val="center"/>
          </w:tcPr>
          <w:p w14:paraId="04239695" w14:textId="77777777" w:rsidR="00500E25" w:rsidRDefault="00500E25" w:rsidP="00500E25">
            <w:r>
              <w:t>已处理报警</w:t>
            </w:r>
          </w:p>
        </w:tc>
        <w:tc>
          <w:tcPr>
            <w:tcW w:w="5157" w:type="dxa"/>
            <w:vAlign w:val="center"/>
          </w:tcPr>
          <w:p w14:paraId="64548574" w14:textId="554A4CCF" w:rsidR="00500E25" w:rsidRDefault="00500E25" w:rsidP="00500E25">
            <w:r>
              <w:rPr>
                <w:rFonts w:hint="eastAsia"/>
              </w:rPr>
              <w:t>1</w:t>
            </w:r>
            <w:del w:id="4474" w:author="ethink wang" w:date="2017-02-10T21:38:00Z">
              <w:r w:rsidDel="001C5904">
                <w:rPr>
                  <w:rFonts w:hint="eastAsia"/>
                </w:rPr>
                <w:delText xml:space="preserve"> </w:delText>
              </w:r>
            </w:del>
            <w:ins w:id="4475" w:author="ethink wang" w:date="2017-02-10T21:38:00Z">
              <w:r w:rsidR="001C5904">
                <w:rPr>
                  <w:rFonts w:hint="eastAsia"/>
                </w:rPr>
                <w:t>、</w:t>
              </w:r>
            </w:ins>
            <w:r>
              <w:rPr>
                <w:rFonts w:hint="eastAsia"/>
              </w:rPr>
              <w:t>相比“待处理报警”页面的查询条件：</w:t>
            </w:r>
          </w:p>
          <w:p w14:paraId="1E71853B" w14:textId="1D9A7E00" w:rsidR="001C5904" w:rsidRDefault="001C5904" w:rsidP="00500E25">
            <w:pPr>
              <w:rPr>
                <w:ins w:id="4476" w:author="ethink wang" w:date="2017-02-10T21:44:00Z"/>
              </w:rPr>
            </w:pPr>
            <w:ins w:id="4477" w:author="ethink wang" w:date="2017-02-10T21:44:00Z">
              <w:r>
                <w:rPr>
                  <w:rFonts w:hint="eastAsia"/>
                </w:rPr>
                <w:t>（</w:t>
              </w:r>
              <w:r>
                <w:rPr>
                  <w:rFonts w:hint="eastAsia"/>
                </w:rPr>
                <w:t>1</w:t>
              </w:r>
              <w:r>
                <w:rPr>
                  <w:rFonts w:hint="eastAsia"/>
                </w:rPr>
                <w:t>）</w:t>
              </w:r>
            </w:ins>
            <w:r w:rsidR="00500E25">
              <w:rPr>
                <w:rFonts w:hint="eastAsia"/>
              </w:rPr>
              <w:t>增加“处理结果”条件，包括“全部”“假警”“涉嫌遇险”，默认“全部”；</w:t>
            </w:r>
          </w:p>
          <w:p w14:paraId="0A407A9A" w14:textId="77777777" w:rsidR="001C5904" w:rsidRDefault="001C5904" w:rsidP="00500E25">
            <w:pPr>
              <w:rPr>
                <w:ins w:id="4478" w:author="ethink wang" w:date="2017-02-10T21:44:00Z"/>
              </w:rPr>
            </w:pPr>
            <w:ins w:id="4479" w:author="ethink wang" w:date="2017-02-10T21:44:00Z">
              <w:r>
                <w:rPr>
                  <w:rFonts w:hint="eastAsia"/>
                </w:rPr>
                <w:t>（</w:t>
              </w:r>
              <w:r>
                <w:rPr>
                  <w:rFonts w:hint="eastAsia"/>
                </w:rPr>
                <w:t>2</w:t>
              </w:r>
              <w:r>
                <w:rPr>
                  <w:rFonts w:hint="eastAsia"/>
                </w:rPr>
                <w:t>）</w:t>
              </w:r>
            </w:ins>
            <w:r w:rsidR="00500E25">
              <w:rPr>
                <w:rFonts w:hint="eastAsia"/>
              </w:rPr>
              <w:t>去掉“报警时间”；</w:t>
            </w:r>
          </w:p>
          <w:p w14:paraId="19909D3E" w14:textId="1AF09D12" w:rsidR="00500E25" w:rsidRDefault="001C5904" w:rsidP="00500E25">
            <w:ins w:id="4480" w:author="ethink wang" w:date="2017-02-10T21:44:00Z">
              <w:r>
                <w:rPr>
                  <w:rFonts w:hint="eastAsia"/>
                </w:rPr>
                <w:t>（</w:t>
              </w:r>
              <w:r>
                <w:rPr>
                  <w:rFonts w:hint="eastAsia"/>
                </w:rPr>
                <w:t>3</w:t>
              </w:r>
              <w:r>
                <w:rPr>
                  <w:rFonts w:hint="eastAsia"/>
                </w:rPr>
                <w:t>）</w:t>
              </w:r>
            </w:ins>
            <w:r w:rsidR="00500E25">
              <w:rPr>
                <w:rFonts w:hint="eastAsia"/>
              </w:rPr>
              <w:t>增加“处理时间”控件精确到分钟</w:t>
            </w:r>
            <w:ins w:id="4481" w:author="ethink wang" w:date="2017-02-10T21:44:00Z">
              <w:r>
                <w:rPr>
                  <w:rFonts w:hint="eastAsia"/>
                </w:rPr>
                <w:t>；</w:t>
              </w:r>
            </w:ins>
          </w:p>
          <w:p w14:paraId="5F2113CF" w14:textId="77777777" w:rsidR="001C5904" w:rsidRDefault="00500E25" w:rsidP="00500E25">
            <w:pPr>
              <w:rPr>
                <w:ins w:id="4482" w:author="ethink wang" w:date="2017-02-10T21:48:00Z"/>
              </w:rPr>
            </w:pPr>
            <w:r>
              <w:rPr>
                <w:rFonts w:hint="eastAsia"/>
              </w:rPr>
              <w:t>2</w:t>
            </w:r>
            <w:del w:id="4483" w:author="ethink wang" w:date="2017-02-10T21:48:00Z">
              <w:r w:rsidDel="001C5904">
                <w:rPr>
                  <w:rFonts w:hint="eastAsia"/>
                </w:rPr>
                <w:delText xml:space="preserve"> </w:delText>
              </w:r>
            </w:del>
            <w:ins w:id="4484" w:author="ethink wang" w:date="2017-02-10T21:48:00Z">
              <w:r w:rsidR="001C5904">
                <w:rPr>
                  <w:rFonts w:hint="eastAsia"/>
                </w:rPr>
                <w:t>、</w:t>
              </w:r>
            </w:ins>
            <w:r>
              <w:rPr>
                <w:rFonts w:hint="eastAsia"/>
              </w:rPr>
              <w:t>列表字段如原型。</w:t>
            </w:r>
          </w:p>
          <w:p w14:paraId="494A60A8" w14:textId="2307EFEC" w:rsidR="001C5904" w:rsidRDefault="001C5904" w:rsidP="00500E25">
            <w:pPr>
              <w:rPr>
                <w:ins w:id="4485" w:author="ethink wang" w:date="2017-02-10T21:48:00Z"/>
              </w:rPr>
            </w:pPr>
            <w:ins w:id="4486" w:author="ethink wang" w:date="2017-02-10T21:48:00Z">
              <w:r>
                <w:rPr>
                  <w:rFonts w:hint="eastAsia"/>
                </w:rPr>
                <w:t>（</w:t>
              </w:r>
              <w:r>
                <w:rPr>
                  <w:rFonts w:hint="eastAsia"/>
                </w:rPr>
                <w:t>1</w:t>
              </w:r>
              <w:r>
                <w:rPr>
                  <w:rFonts w:hint="eastAsia"/>
                </w:rPr>
                <w:t>）</w:t>
              </w:r>
            </w:ins>
            <w:r w:rsidR="00500E25">
              <w:rPr>
                <w:rFonts w:hint="eastAsia"/>
              </w:rPr>
              <w:t>点击“订单号”跳转至订单详情页面</w:t>
            </w:r>
            <w:del w:id="4487" w:author="ethink wang" w:date="2017-02-10T21:48:00Z">
              <w:r w:rsidR="00500E25" w:rsidDel="001C5904">
                <w:rPr>
                  <w:rFonts w:hint="eastAsia"/>
                </w:rPr>
                <w:delText>，</w:delText>
              </w:r>
            </w:del>
            <w:ins w:id="4488" w:author="ethink wang" w:date="2017-02-10T21:48:00Z">
              <w:r>
                <w:rPr>
                  <w:rFonts w:hint="eastAsia"/>
                </w:rPr>
                <w:t>；</w:t>
              </w:r>
            </w:ins>
          </w:p>
          <w:p w14:paraId="314D2901" w14:textId="44BA058A" w:rsidR="001C5904" w:rsidRDefault="001C5904" w:rsidP="00500E25">
            <w:pPr>
              <w:rPr>
                <w:ins w:id="4489" w:author="ethink wang" w:date="2017-02-10T21:48:00Z"/>
              </w:rPr>
            </w:pPr>
            <w:ins w:id="4490" w:author="ethink wang" w:date="2017-02-10T21:48:00Z">
              <w:r>
                <w:rPr>
                  <w:rFonts w:hint="eastAsia"/>
                </w:rPr>
                <w:t>（</w:t>
              </w:r>
              <w:r>
                <w:rPr>
                  <w:rFonts w:hint="eastAsia"/>
                </w:rPr>
                <w:t>2</w:t>
              </w:r>
              <w:r>
                <w:rPr>
                  <w:rFonts w:hint="eastAsia"/>
                </w:rPr>
                <w:t>）</w:t>
              </w:r>
            </w:ins>
            <w:r w:rsidR="00500E25">
              <w:rPr>
                <w:rFonts w:hint="eastAsia"/>
              </w:rPr>
              <w:t>点击“查看详情”弹出“处理结果”弹窗。</w:t>
            </w:r>
          </w:p>
          <w:p w14:paraId="5BED0ECA" w14:textId="30129597" w:rsidR="00500E25" w:rsidRDefault="001C5904" w:rsidP="00500E25">
            <w:ins w:id="4491" w:author="ethink wang" w:date="2017-02-10T21:48:00Z">
              <w:r>
                <w:rPr>
                  <w:rFonts w:hint="eastAsia"/>
                </w:rPr>
                <w:t>（</w:t>
              </w:r>
              <w:r>
                <w:rPr>
                  <w:rFonts w:hint="eastAsia"/>
                </w:rPr>
                <w:t>3</w:t>
              </w:r>
              <w:r>
                <w:rPr>
                  <w:rFonts w:hint="eastAsia"/>
                </w:rPr>
                <w:t>）</w:t>
              </w:r>
            </w:ins>
            <w:r w:rsidR="00500E25">
              <w:rPr>
                <w:rFonts w:hint="eastAsia"/>
              </w:rPr>
              <w:t>列表按照处理时间的倒序排列</w:t>
            </w:r>
          </w:p>
        </w:tc>
        <w:tc>
          <w:tcPr>
            <w:tcW w:w="2302" w:type="dxa"/>
            <w:vAlign w:val="center"/>
          </w:tcPr>
          <w:p w14:paraId="305D4F39" w14:textId="77777777" w:rsidR="00500E25" w:rsidRDefault="00500E25" w:rsidP="00500E25"/>
        </w:tc>
      </w:tr>
      <w:tr w:rsidR="00500E25" w14:paraId="140DD69B" w14:textId="77777777" w:rsidTr="00500E25">
        <w:trPr>
          <w:trHeight w:val="729"/>
        </w:trPr>
        <w:tc>
          <w:tcPr>
            <w:tcW w:w="1387" w:type="dxa"/>
            <w:vMerge/>
            <w:vAlign w:val="center"/>
          </w:tcPr>
          <w:p w14:paraId="6B46F3AF" w14:textId="77777777" w:rsidR="00500E25" w:rsidRPr="00A95A35" w:rsidRDefault="00500E25" w:rsidP="00500E25">
            <w:pPr>
              <w:jc w:val="center"/>
              <w:rPr>
                <w:rFonts w:asciiTheme="minorEastAsia" w:hAnsiTheme="minorEastAsia"/>
              </w:rPr>
            </w:pPr>
          </w:p>
        </w:tc>
        <w:tc>
          <w:tcPr>
            <w:tcW w:w="1116" w:type="dxa"/>
            <w:vAlign w:val="center"/>
          </w:tcPr>
          <w:p w14:paraId="1BFF8413" w14:textId="77777777" w:rsidR="00500E25" w:rsidRDefault="00500E25" w:rsidP="00500E25">
            <w:r>
              <w:t>处理结果弹窗</w:t>
            </w:r>
          </w:p>
        </w:tc>
        <w:tc>
          <w:tcPr>
            <w:tcW w:w="5157" w:type="dxa"/>
            <w:vAlign w:val="center"/>
          </w:tcPr>
          <w:p w14:paraId="347A9E5A" w14:textId="65ADAE5A" w:rsidR="00500E25" w:rsidRDefault="00500E25" w:rsidP="00500E25">
            <w:r>
              <w:rPr>
                <w:rFonts w:hint="eastAsia"/>
              </w:rPr>
              <w:t>1</w:t>
            </w:r>
            <w:del w:id="4492" w:author="ethink wang" w:date="2017-02-10T21:48:00Z">
              <w:r w:rsidDel="001C5904">
                <w:rPr>
                  <w:rFonts w:hint="eastAsia"/>
                </w:rPr>
                <w:delText xml:space="preserve"> </w:delText>
              </w:r>
            </w:del>
            <w:ins w:id="4493" w:author="ethink wang" w:date="2017-02-10T21:48:00Z">
              <w:r w:rsidR="001C5904">
                <w:rPr>
                  <w:rFonts w:hint="eastAsia"/>
                </w:rPr>
                <w:t>、</w:t>
              </w:r>
            </w:ins>
            <w:r>
              <w:rPr>
                <w:rFonts w:hint="eastAsia"/>
              </w:rPr>
              <w:t>展示“处理结果”和“处理记录”</w:t>
            </w:r>
          </w:p>
          <w:p w14:paraId="5F19A72E" w14:textId="49F3D901" w:rsidR="00500E25" w:rsidRDefault="00500E25" w:rsidP="00500E25">
            <w:r>
              <w:rPr>
                <w:rFonts w:hint="eastAsia"/>
              </w:rPr>
              <w:t>2</w:t>
            </w:r>
            <w:del w:id="4494" w:author="ethink wang" w:date="2017-02-10T21:48:00Z">
              <w:r w:rsidDel="001C5904">
                <w:rPr>
                  <w:rFonts w:hint="eastAsia"/>
                </w:rPr>
                <w:delText xml:space="preserve"> </w:delText>
              </w:r>
            </w:del>
            <w:ins w:id="4495" w:author="ethink wang" w:date="2017-02-10T21:48:00Z">
              <w:r w:rsidR="001C5904">
                <w:rPr>
                  <w:rFonts w:hint="eastAsia"/>
                </w:rPr>
                <w:t>、</w:t>
              </w:r>
            </w:ins>
            <w:r>
              <w:rPr>
                <w:rFonts w:hint="eastAsia"/>
              </w:rPr>
              <w:t>点击“关闭”，关闭弹窗</w:t>
            </w:r>
          </w:p>
        </w:tc>
        <w:tc>
          <w:tcPr>
            <w:tcW w:w="2302" w:type="dxa"/>
            <w:vAlign w:val="center"/>
          </w:tcPr>
          <w:p w14:paraId="762F6A4C" w14:textId="77777777" w:rsidR="00500E25" w:rsidRDefault="00500E25" w:rsidP="00500E25">
            <w:r>
              <w:rPr>
                <w:rFonts w:hint="eastAsia"/>
              </w:rPr>
              <w:t>暂时信息均为只读</w:t>
            </w:r>
          </w:p>
        </w:tc>
      </w:tr>
    </w:tbl>
    <w:p w14:paraId="71EEA87C" w14:textId="77777777" w:rsidR="004F6D2B" w:rsidRPr="003A741D" w:rsidRDefault="004F6D2B" w:rsidP="004F6D2B"/>
    <w:p w14:paraId="6BC29561" w14:textId="77777777" w:rsidR="009F38DA" w:rsidRDefault="009F38DA" w:rsidP="004F6D2B">
      <w:pPr>
        <w:pStyle w:val="3"/>
      </w:pPr>
      <w:bookmarkStart w:id="4496" w:name="_Toc474764582"/>
      <w:r>
        <w:rPr>
          <w:rFonts w:ascii="宋体" w:eastAsia="宋体" w:hAnsi="宋体" w:cs="宋体" w:hint="eastAsia"/>
        </w:rPr>
        <w:lastRenderedPageBreak/>
        <w:t>系统设置</w:t>
      </w:r>
      <w:bookmarkEnd w:id="4496"/>
    </w:p>
    <w:p w14:paraId="22E99FA7" w14:textId="77777777" w:rsidR="00980763" w:rsidRDefault="00980763" w:rsidP="004F6D2B">
      <w:pPr>
        <w:pStyle w:val="4"/>
      </w:pPr>
      <w:bookmarkStart w:id="4497" w:name="_Toc474764583"/>
      <w:r>
        <w:rPr>
          <w:rFonts w:hint="eastAsia"/>
        </w:rPr>
        <w:t>客服电话</w:t>
      </w:r>
      <w:bookmarkEnd w:id="4497"/>
    </w:p>
    <w:p w14:paraId="779E956B" w14:textId="77777777" w:rsidR="004F6D2B" w:rsidRDefault="004F6D2B" w:rsidP="004F6D2B">
      <w:pPr>
        <w:pStyle w:val="5"/>
      </w:pPr>
      <w:r>
        <w:t>用例描述</w:t>
      </w:r>
    </w:p>
    <w:p w14:paraId="19D71C37"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50460592" w14:textId="77777777" w:rsidTr="005836B4">
        <w:trPr>
          <w:trHeight w:val="567"/>
        </w:trPr>
        <w:tc>
          <w:tcPr>
            <w:tcW w:w="1387" w:type="dxa"/>
            <w:shd w:val="clear" w:color="auto" w:fill="D9D9D9" w:themeFill="background1" w:themeFillShade="D9"/>
            <w:vAlign w:val="center"/>
          </w:tcPr>
          <w:p w14:paraId="6C6224A6"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0C24D6C4"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7C4FC463"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1B2E0A18" w14:textId="77777777" w:rsidR="003A741D" w:rsidRPr="00753787" w:rsidRDefault="003A741D" w:rsidP="005836B4">
            <w:pPr>
              <w:ind w:leftChars="-253" w:left="-531"/>
              <w:jc w:val="center"/>
              <w:rPr>
                <w:b/>
              </w:rPr>
            </w:pPr>
            <w:r>
              <w:rPr>
                <w:rFonts w:hint="eastAsia"/>
                <w:b/>
              </w:rPr>
              <w:t>异常处理</w:t>
            </w:r>
          </w:p>
        </w:tc>
      </w:tr>
      <w:tr w:rsidR="003A741D" w14:paraId="1A4EA542" w14:textId="77777777" w:rsidTr="005836B4">
        <w:trPr>
          <w:trHeight w:val="729"/>
        </w:trPr>
        <w:tc>
          <w:tcPr>
            <w:tcW w:w="1387" w:type="dxa"/>
            <w:vAlign w:val="center"/>
          </w:tcPr>
          <w:p w14:paraId="29509D7D" w14:textId="77777777" w:rsidR="003A741D" w:rsidRDefault="00667F1E" w:rsidP="005836B4">
            <w:pPr>
              <w:jc w:val="center"/>
            </w:pPr>
            <w:r>
              <w:rPr>
                <w:rFonts w:asciiTheme="minorEastAsia" w:hAnsiTheme="minorEastAsia" w:hint="eastAsia"/>
              </w:rPr>
              <w:t>Ⅴ</w:t>
            </w:r>
            <w:r>
              <w:rPr>
                <w:rFonts w:hint="eastAsia"/>
              </w:rPr>
              <w:t>-</w:t>
            </w:r>
            <w:r>
              <w:t>I-0</w:t>
            </w:r>
            <w:r>
              <w:rPr>
                <w:rFonts w:hint="eastAsia"/>
              </w:rPr>
              <w:t>1</w:t>
            </w:r>
          </w:p>
        </w:tc>
        <w:tc>
          <w:tcPr>
            <w:tcW w:w="1116" w:type="dxa"/>
            <w:vAlign w:val="center"/>
          </w:tcPr>
          <w:p w14:paraId="14B68A06" w14:textId="77777777" w:rsidR="003A741D" w:rsidRDefault="003A741D" w:rsidP="005836B4">
            <w:r>
              <w:t>说明</w:t>
            </w:r>
          </w:p>
        </w:tc>
        <w:tc>
          <w:tcPr>
            <w:tcW w:w="5157" w:type="dxa"/>
            <w:vAlign w:val="center"/>
          </w:tcPr>
          <w:p w14:paraId="39D9B1D7" w14:textId="77777777" w:rsidR="003A741D" w:rsidRDefault="00667F1E" w:rsidP="005836B4">
            <w:r>
              <w:rPr>
                <w:rFonts w:hint="eastAsia"/>
              </w:rPr>
              <w:t>相对一期：</w:t>
            </w:r>
          </w:p>
          <w:p w14:paraId="6F885EA4" w14:textId="6509FFF4" w:rsidR="00667F1E" w:rsidRDefault="00667F1E" w:rsidP="005836B4">
            <w:r>
              <w:t>1</w:t>
            </w:r>
            <w:del w:id="4498" w:author="ethink wang" w:date="2017-02-10T21:53:00Z">
              <w:r w:rsidDel="001C5904">
                <w:rPr>
                  <w:rFonts w:hint="eastAsia"/>
                </w:rPr>
                <w:delText xml:space="preserve"> </w:delText>
              </w:r>
            </w:del>
            <w:ins w:id="4499" w:author="ethink wang" w:date="2017-02-10T21:53:00Z">
              <w:r w:rsidR="001C5904">
                <w:rPr>
                  <w:rFonts w:hint="eastAsia"/>
                </w:rPr>
                <w:t>、</w:t>
              </w:r>
            </w:ins>
            <w:r>
              <w:t>去掉平台收款账号</w:t>
            </w:r>
          </w:p>
          <w:p w14:paraId="19E281D2" w14:textId="77777777" w:rsidR="001C5904" w:rsidRDefault="00667F1E" w:rsidP="00667F1E">
            <w:pPr>
              <w:rPr>
                <w:ins w:id="4500" w:author="ethink wang" w:date="2017-02-10T21:53:00Z"/>
              </w:rPr>
            </w:pPr>
            <w:r>
              <w:rPr>
                <w:rFonts w:hint="eastAsia"/>
              </w:rPr>
              <w:t>2</w:t>
            </w:r>
            <w:del w:id="4501" w:author="ethink wang" w:date="2017-02-10T21:53:00Z">
              <w:r w:rsidDel="001C5904">
                <w:rPr>
                  <w:rFonts w:hint="eastAsia"/>
                </w:rPr>
                <w:delText xml:space="preserve"> </w:delText>
              </w:r>
            </w:del>
            <w:ins w:id="4502" w:author="ethink wang" w:date="2017-02-10T21:53:00Z">
              <w:r w:rsidR="001C5904">
                <w:rPr>
                  <w:rFonts w:hint="eastAsia"/>
                </w:rPr>
                <w:t>、</w:t>
              </w:r>
            </w:ins>
            <w:r>
              <w:rPr>
                <w:rFonts w:hint="eastAsia"/>
              </w:rPr>
              <w:t>增加“平台公司信息”。包括“公司名称”文本框和“公司简称”文本框两个必填项。</w:t>
            </w:r>
          </w:p>
          <w:p w14:paraId="540DD47A" w14:textId="01AE8883" w:rsidR="001C5904" w:rsidRDefault="001C5904" w:rsidP="00667F1E">
            <w:pPr>
              <w:rPr>
                <w:ins w:id="4503" w:author="ethink wang" w:date="2017-02-10T21:53:00Z"/>
              </w:rPr>
            </w:pPr>
            <w:ins w:id="4504" w:author="ethink wang" w:date="2017-02-10T21:53:00Z">
              <w:r>
                <w:rPr>
                  <w:rFonts w:hint="eastAsia"/>
                </w:rPr>
                <w:t>（</w:t>
              </w:r>
              <w:r>
                <w:rPr>
                  <w:rFonts w:hint="eastAsia"/>
                </w:rPr>
                <w:t>1</w:t>
              </w:r>
              <w:r>
                <w:rPr>
                  <w:rFonts w:hint="eastAsia"/>
                </w:rPr>
                <w:t>）</w:t>
              </w:r>
            </w:ins>
            <w:r w:rsidR="00667F1E">
              <w:rPr>
                <w:rFonts w:hint="eastAsia"/>
              </w:rPr>
              <w:t>“公司名称”最多输入</w:t>
            </w:r>
            <w:r w:rsidR="00667F1E">
              <w:rPr>
                <w:rFonts w:hint="eastAsia"/>
              </w:rPr>
              <w:t>2</w:t>
            </w:r>
            <w:r w:rsidR="00667F1E">
              <w:t>0</w:t>
            </w:r>
            <w:r w:rsidR="00667F1E">
              <w:t>个字符</w:t>
            </w:r>
            <w:r w:rsidR="00667F1E">
              <w:rPr>
                <w:rFonts w:hint="eastAsia"/>
              </w:rPr>
              <w:t>，</w:t>
            </w:r>
            <w:r w:rsidR="00667F1E">
              <w:t>超过后不可输入</w:t>
            </w:r>
            <w:r w:rsidR="00667F1E">
              <w:rPr>
                <w:rFonts w:hint="eastAsia"/>
              </w:rPr>
              <w:t>；</w:t>
            </w:r>
          </w:p>
          <w:p w14:paraId="5DA3BC1A" w14:textId="1F967CA4" w:rsidR="00667F1E" w:rsidRPr="00F0182A" w:rsidRDefault="001C5904" w:rsidP="00667F1E">
            <w:ins w:id="4505" w:author="ethink wang" w:date="2017-02-10T21:53:00Z">
              <w:r>
                <w:rPr>
                  <w:rFonts w:hint="eastAsia"/>
                </w:rPr>
                <w:t>（</w:t>
              </w:r>
              <w:r>
                <w:rPr>
                  <w:rFonts w:hint="eastAsia"/>
                </w:rPr>
                <w:t>2</w:t>
              </w:r>
              <w:r>
                <w:rPr>
                  <w:rFonts w:hint="eastAsia"/>
                </w:rPr>
                <w:t>）</w:t>
              </w:r>
            </w:ins>
            <w:r w:rsidR="00667F1E">
              <w:rPr>
                <w:rFonts w:hint="eastAsia"/>
              </w:rPr>
              <w:t>“公司简称”最多输入</w:t>
            </w:r>
            <w:r w:rsidR="00667F1E">
              <w:rPr>
                <w:rFonts w:hint="eastAsia"/>
              </w:rPr>
              <w:t>6</w:t>
            </w:r>
            <w:r w:rsidR="00667F1E">
              <w:rPr>
                <w:rFonts w:hint="eastAsia"/>
              </w:rPr>
              <w:t>个字符，超过后不可输入。</w:t>
            </w:r>
          </w:p>
        </w:tc>
        <w:tc>
          <w:tcPr>
            <w:tcW w:w="2302" w:type="dxa"/>
            <w:vAlign w:val="center"/>
          </w:tcPr>
          <w:p w14:paraId="6D741B77" w14:textId="77777777" w:rsidR="003A741D" w:rsidRPr="00054E2A" w:rsidRDefault="00667F1E" w:rsidP="005836B4">
            <w:r>
              <w:t>执行保存操作时</w:t>
            </w:r>
            <w:r>
              <w:rPr>
                <w:rFonts w:hint="eastAsia"/>
              </w:rPr>
              <w:t>，</w:t>
            </w:r>
            <w:r>
              <w:t>检测平台公司信息是否已填写</w:t>
            </w:r>
            <w:r>
              <w:rPr>
                <w:rFonts w:hint="eastAsia"/>
              </w:rPr>
              <w:t>，</w:t>
            </w:r>
            <w:r>
              <w:t>若未</w:t>
            </w:r>
            <w:r>
              <w:rPr>
                <w:rFonts w:hint="eastAsia"/>
              </w:rPr>
              <w:t>填写，保存失败，提示文案“请输入</w:t>
            </w:r>
            <w:del w:id="4506" w:author="ethink wang" w:date="2017-02-10T21:54:00Z">
              <w:r w:rsidDel="001C5904">
                <w:rPr>
                  <w:rFonts w:hint="eastAsia"/>
                </w:rPr>
                <w:delText>如</w:delText>
              </w:r>
            </w:del>
            <w:r>
              <w:rPr>
                <w:rFonts w:hint="eastAsia"/>
              </w:rPr>
              <w:t>公司名称”或“请输入公司简称”</w:t>
            </w:r>
          </w:p>
        </w:tc>
      </w:tr>
    </w:tbl>
    <w:p w14:paraId="5626A6B9" w14:textId="77777777" w:rsidR="004F6D2B" w:rsidRPr="003A741D" w:rsidRDefault="004F6D2B" w:rsidP="004F6D2B"/>
    <w:p w14:paraId="23D6E791" w14:textId="77777777" w:rsidR="00980763" w:rsidRDefault="00980763" w:rsidP="004F6D2B">
      <w:pPr>
        <w:pStyle w:val="4"/>
      </w:pPr>
      <w:bookmarkStart w:id="4507" w:name="_Toc474764584"/>
      <w:r>
        <w:t>收款账户管理</w:t>
      </w:r>
      <w:bookmarkEnd w:id="4507"/>
    </w:p>
    <w:p w14:paraId="067E6FC9" w14:textId="77777777" w:rsidR="004F6D2B" w:rsidRDefault="004F6D2B" w:rsidP="004F6D2B">
      <w:pPr>
        <w:pStyle w:val="5"/>
      </w:pPr>
      <w:r>
        <w:t>用例描述</w:t>
      </w:r>
    </w:p>
    <w:p w14:paraId="3B9317C9" w14:textId="77777777" w:rsidR="00667F1E" w:rsidRPr="00667F1E" w:rsidRDefault="00667F1E" w:rsidP="00667F1E">
      <w:del w:id="4508" w:author="ethink wang" w:date="2017-02-10T21:54:00Z">
        <w:r w:rsidDel="001C5904">
          <w:rPr>
            <w:rFonts w:hint="eastAsia"/>
          </w:rPr>
          <w:delText xml:space="preserve">  </w:delText>
        </w:r>
      </w:del>
      <w:r>
        <w:rPr>
          <w:rFonts w:hint="eastAsia"/>
        </w:rPr>
        <w:t>由一期的“平台收款账号”独立而来的收款账号的管理功能。针对乘客端、司机端的支付方式进行配置。</w:t>
      </w:r>
    </w:p>
    <w:p w14:paraId="1504427A"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DA19D0" w:rsidRPr="00753787" w14:paraId="3ECE8562" w14:textId="77777777" w:rsidTr="000532EA">
        <w:trPr>
          <w:trHeight w:val="567"/>
        </w:trPr>
        <w:tc>
          <w:tcPr>
            <w:tcW w:w="1387" w:type="dxa"/>
            <w:shd w:val="clear" w:color="auto" w:fill="D9D9D9" w:themeFill="background1" w:themeFillShade="D9"/>
            <w:vAlign w:val="center"/>
          </w:tcPr>
          <w:p w14:paraId="5F770E99" w14:textId="77777777" w:rsidR="00DA19D0" w:rsidRPr="00753787" w:rsidRDefault="00DA19D0" w:rsidP="000532EA">
            <w:pPr>
              <w:jc w:val="center"/>
              <w:rPr>
                <w:b/>
              </w:rPr>
            </w:pPr>
            <w:r>
              <w:rPr>
                <w:rFonts w:hint="eastAsia"/>
                <w:b/>
              </w:rPr>
              <w:t>页面</w:t>
            </w:r>
          </w:p>
        </w:tc>
        <w:tc>
          <w:tcPr>
            <w:tcW w:w="1116" w:type="dxa"/>
            <w:shd w:val="clear" w:color="auto" w:fill="D9D9D9" w:themeFill="background1" w:themeFillShade="D9"/>
            <w:vAlign w:val="center"/>
          </w:tcPr>
          <w:p w14:paraId="7577D9F9" w14:textId="77777777" w:rsidR="00DA19D0" w:rsidRPr="00753787" w:rsidRDefault="00DA19D0" w:rsidP="000532EA">
            <w:pPr>
              <w:jc w:val="center"/>
              <w:rPr>
                <w:b/>
              </w:rPr>
            </w:pPr>
            <w:r w:rsidRPr="00753787">
              <w:rPr>
                <w:b/>
              </w:rPr>
              <w:t>元素名称</w:t>
            </w:r>
          </w:p>
        </w:tc>
        <w:tc>
          <w:tcPr>
            <w:tcW w:w="5157" w:type="dxa"/>
            <w:shd w:val="clear" w:color="auto" w:fill="D9D9D9" w:themeFill="background1" w:themeFillShade="D9"/>
            <w:vAlign w:val="center"/>
          </w:tcPr>
          <w:p w14:paraId="11F20FDC" w14:textId="77777777" w:rsidR="00DA19D0" w:rsidRPr="00753787" w:rsidRDefault="00DA19D0" w:rsidP="000532EA">
            <w:pPr>
              <w:jc w:val="center"/>
              <w:rPr>
                <w:b/>
              </w:rPr>
            </w:pPr>
            <w:r w:rsidRPr="00753787">
              <w:rPr>
                <w:b/>
              </w:rPr>
              <w:t>描述</w:t>
            </w:r>
          </w:p>
        </w:tc>
        <w:tc>
          <w:tcPr>
            <w:tcW w:w="2302" w:type="dxa"/>
            <w:shd w:val="clear" w:color="auto" w:fill="D9D9D9" w:themeFill="background1" w:themeFillShade="D9"/>
            <w:vAlign w:val="center"/>
          </w:tcPr>
          <w:p w14:paraId="0E571BB4" w14:textId="77777777" w:rsidR="00DA19D0" w:rsidRPr="00753787" w:rsidRDefault="00DA19D0" w:rsidP="000532EA">
            <w:pPr>
              <w:ind w:leftChars="-253" w:left="-531"/>
              <w:jc w:val="center"/>
              <w:rPr>
                <w:b/>
              </w:rPr>
            </w:pPr>
            <w:r>
              <w:rPr>
                <w:rFonts w:hint="eastAsia"/>
                <w:b/>
              </w:rPr>
              <w:t>异常处理</w:t>
            </w:r>
          </w:p>
        </w:tc>
      </w:tr>
      <w:tr w:rsidR="00DA19D0" w14:paraId="1F1ADAA6" w14:textId="77777777" w:rsidTr="000532EA">
        <w:trPr>
          <w:trHeight w:val="729"/>
        </w:trPr>
        <w:tc>
          <w:tcPr>
            <w:tcW w:w="1387" w:type="dxa"/>
            <w:vMerge w:val="restart"/>
            <w:vAlign w:val="center"/>
          </w:tcPr>
          <w:p w14:paraId="13DFD4E6" w14:textId="77777777" w:rsidR="00DA19D0" w:rsidRDefault="00DA19D0" w:rsidP="000532EA">
            <w:pPr>
              <w:jc w:val="center"/>
            </w:pPr>
            <w:r>
              <w:rPr>
                <w:rFonts w:asciiTheme="minorEastAsia" w:hAnsiTheme="minorEastAsia" w:hint="eastAsia"/>
              </w:rPr>
              <w:t>Ⅴ</w:t>
            </w:r>
            <w:r>
              <w:rPr>
                <w:rFonts w:hint="eastAsia"/>
              </w:rPr>
              <w:t>-</w:t>
            </w:r>
            <w:r>
              <w:t>I-02(01)</w:t>
            </w:r>
          </w:p>
        </w:tc>
        <w:tc>
          <w:tcPr>
            <w:tcW w:w="1116" w:type="dxa"/>
            <w:vAlign w:val="center"/>
          </w:tcPr>
          <w:p w14:paraId="0CF73C4C" w14:textId="77777777" w:rsidR="00DA19D0" w:rsidRDefault="00DA19D0" w:rsidP="000532EA">
            <w:r>
              <w:t>说明</w:t>
            </w:r>
          </w:p>
        </w:tc>
        <w:tc>
          <w:tcPr>
            <w:tcW w:w="5157" w:type="dxa"/>
            <w:vAlign w:val="center"/>
          </w:tcPr>
          <w:p w14:paraId="03D0E0B1" w14:textId="77777777" w:rsidR="00DA19D0" w:rsidRPr="00F0182A" w:rsidRDefault="00DA19D0" w:rsidP="000532EA">
            <w:r>
              <w:rPr>
                <w:rFonts w:hint="eastAsia"/>
              </w:rPr>
              <w:t>可对支付宝收款账户和微信收款账户进行配置和启用</w:t>
            </w:r>
          </w:p>
        </w:tc>
        <w:tc>
          <w:tcPr>
            <w:tcW w:w="2302" w:type="dxa"/>
            <w:vAlign w:val="center"/>
          </w:tcPr>
          <w:p w14:paraId="7F4898CD" w14:textId="77777777" w:rsidR="00DA19D0" w:rsidRPr="00054E2A" w:rsidRDefault="00DA19D0" w:rsidP="000532EA"/>
        </w:tc>
      </w:tr>
      <w:tr w:rsidR="00DA19D0" w14:paraId="6DB1E614" w14:textId="77777777" w:rsidTr="000532EA">
        <w:trPr>
          <w:trHeight w:val="729"/>
        </w:trPr>
        <w:tc>
          <w:tcPr>
            <w:tcW w:w="1387" w:type="dxa"/>
            <w:vMerge/>
            <w:vAlign w:val="center"/>
          </w:tcPr>
          <w:p w14:paraId="6442D49D" w14:textId="77777777" w:rsidR="00DA19D0" w:rsidRDefault="00DA19D0" w:rsidP="000532EA">
            <w:pPr>
              <w:jc w:val="center"/>
              <w:rPr>
                <w:rFonts w:asciiTheme="minorEastAsia" w:hAnsiTheme="minorEastAsia"/>
              </w:rPr>
            </w:pPr>
          </w:p>
        </w:tc>
        <w:tc>
          <w:tcPr>
            <w:tcW w:w="1116" w:type="dxa"/>
            <w:vAlign w:val="center"/>
          </w:tcPr>
          <w:p w14:paraId="72E381B8" w14:textId="77777777" w:rsidR="00DA19D0" w:rsidRDefault="00DA19D0" w:rsidP="000532EA">
            <w:r>
              <w:t>支付宝收款账户管</w:t>
            </w:r>
            <w:r>
              <w:lastRenderedPageBreak/>
              <w:t>理</w:t>
            </w:r>
          </w:p>
        </w:tc>
        <w:tc>
          <w:tcPr>
            <w:tcW w:w="5157" w:type="dxa"/>
            <w:vAlign w:val="center"/>
          </w:tcPr>
          <w:p w14:paraId="1CF46542" w14:textId="0427612F" w:rsidR="00DA19D0" w:rsidRDefault="00DA19D0" w:rsidP="000532EA">
            <w:r>
              <w:rPr>
                <w:rFonts w:hint="eastAsia"/>
              </w:rPr>
              <w:lastRenderedPageBreak/>
              <w:t>1</w:t>
            </w:r>
            <w:del w:id="4509" w:author="ethink wang" w:date="2017-02-10T21:55:00Z">
              <w:r w:rsidDel="001C5904">
                <w:rPr>
                  <w:rFonts w:hint="eastAsia"/>
                </w:rPr>
                <w:delText xml:space="preserve"> </w:delText>
              </w:r>
            </w:del>
            <w:ins w:id="4510" w:author="ethink wang" w:date="2017-02-10T21:55:00Z">
              <w:r w:rsidR="001C5904">
                <w:rPr>
                  <w:rFonts w:hint="eastAsia"/>
                </w:rPr>
                <w:t>、</w:t>
              </w:r>
            </w:ins>
            <w:r>
              <w:t>状态显示</w:t>
            </w:r>
            <w:r>
              <w:rPr>
                <w:rFonts w:hint="eastAsia"/>
              </w:rPr>
              <w:t>“未开通”“已开通”。根据账户的状态显示</w:t>
            </w:r>
          </w:p>
          <w:p w14:paraId="4606C139" w14:textId="77777777" w:rsidR="00257406" w:rsidRDefault="00DA19D0" w:rsidP="000532EA">
            <w:pPr>
              <w:rPr>
                <w:ins w:id="4511" w:author="ethink wang" w:date="2017-02-10T21:58:00Z"/>
              </w:rPr>
            </w:pPr>
            <w:r>
              <w:rPr>
                <w:rFonts w:hint="eastAsia"/>
              </w:rPr>
              <w:lastRenderedPageBreak/>
              <w:t>2</w:t>
            </w:r>
            <w:del w:id="4512" w:author="ethink wang" w:date="2017-02-10T21:55:00Z">
              <w:r w:rsidDel="001C5904">
                <w:rPr>
                  <w:rFonts w:hint="eastAsia"/>
                </w:rPr>
                <w:delText xml:space="preserve"> </w:delText>
              </w:r>
            </w:del>
            <w:ins w:id="4513" w:author="ethink wang" w:date="2017-02-10T21:55:00Z">
              <w:r w:rsidR="001C5904">
                <w:rPr>
                  <w:rFonts w:hint="eastAsia"/>
                </w:rPr>
                <w:t>、</w:t>
              </w:r>
            </w:ins>
            <w:r>
              <w:rPr>
                <w:rFonts w:hint="eastAsia"/>
              </w:rPr>
              <w:t>“配置账户”</w:t>
            </w:r>
          </w:p>
          <w:p w14:paraId="6D503CBD" w14:textId="77777777" w:rsidR="00257406" w:rsidRDefault="00257406" w:rsidP="000532EA">
            <w:pPr>
              <w:rPr>
                <w:ins w:id="4514" w:author="ethink wang" w:date="2017-02-10T21:58:00Z"/>
              </w:rPr>
            </w:pPr>
            <w:ins w:id="4515" w:author="ethink wang" w:date="2017-02-10T21:58:00Z">
              <w:r>
                <w:rPr>
                  <w:rFonts w:hint="eastAsia"/>
                </w:rPr>
                <w:t>（</w:t>
              </w:r>
              <w:r>
                <w:rPr>
                  <w:rFonts w:hint="eastAsia"/>
                </w:rPr>
                <w:t>1</w:t>
              </w:r>
              <w:r>
                <w:rPr>
                  <w:rFonts w:hint="eastAsia"/>
                </w:rPr>
                <w:t>）</w:t>
              </w:r>
            </w:ins>
            <w:del w:id="4516" w:author="ethink wang" w:date="2017-02-10T21:58:00Z">
              <w:r w:rsidR="00DA19D0" w:rsidDel="00257406">
                <w:rPr>
                  <w:rFonts w:hint="eastAsia"/>
                </w:rPr>
                <w:delText>，</w:delText>
              </w:r>
            </w:del>
            <w:r w:rsidR="00DA19D0">
              <w:rPr>
                <w:rFonts w:hint="eastAsia"/>
              </w:rPr>
              <w:t>若未配置过信息，点击弹出“配置支付宝收款账户”弹窗；</w:t>
            </w:r>
          </w:p>
          <w:p w14:paraId="66DD60BA" w14:textId="7978C4C2" w:rsidR="00DA19D0" w:rsidRDefault="00257406" w:rsidP="000532EA">
            <w:ins w:id="4517" w:author="ethink wang" w:date="2017-02-10T21:59:00Z">
              <w:r>
                <w:rPr>
                  <w:rFonts w:hint="eastAsia"/>
                </w:rPr>
                <w:t>（</w:t>
              </w:r>
              <w:r>
                <w:rPr>
                  <w:rFonts w:hint="eastAsia"/>
                </w:rPr>
                <w:t>2</w:t>
              </w:r>
              <w:r>
                <w:rPr>
                  <w:rFonts w:hint="eastAsia"/>
                </w:rPr>
                <w:t>）</w:t>
              </w:r>
            </w:ins>
            <w:r w:rsidR="00DA19D0">
              <w:rPr>
                <w:rFonts w:hint="eastAsia"/>
              </w:rPr>
              <w:t>若已经配置过，则弹窗提示</w:t>
            </w:r>
            <w:ins w:id="4518" w:author="ethink wang" w:date="2017-02-10T21:58:00Z">
              <w:r>
                <w:rPr>
                  <w:rFonts w:hint="eastAsia"/>
                </w:rPr>
                <w:t>，</w:t>
              </w:r>
            </w:ins>
            <w:r w:rsidR="00DA19D0">
              <w:rPr>
                <w:rFonts w:hint="eastAsia"/>
              </w:rPr>
              <w:t>文案“确定修改支付宝收款账户配置？”，点击“确定”，关闭弹窗，弹出“配置支付宝收款账户”弹窗并带入已配置的信息</w:t>
            </w:r>
            <w:ins w:id="4519" w:author="ethink wang" w:date="2017-02-10T22:01:00Z">
              <w:r>
                <w:rPr>
                  <w:rFonts w:hint="eastAsia"/>
                </w:rPr>
                <w:t>；</w:t>
              </w:r>
            </w:ins>
          </w:p>
          <w:p w14:paraId="55D4B1E9" w14:textId="1C5EBCAC" w:rsidR="00DA19D0" w:rsidRDefault="00DA19D0" w:rsidP="000532EA">
            <w:r>
              <w:t>3</w:t>
            </w:r>
            <w:del w:id="4520" w:author="ethink wang" w:date="2017-02-10T21:55:00Z">
              <w:r w:rsidDel="001C5904">
                <w:rPr>
                  <w:rFonts w:hint="eastAsia"/>
                </w:rPr>
                <w:delText xml:space="preserve"> </w:delText>
              </w:r>
            </w:del>
            <w:ins w:id="4521" w:author="ethink wang" w:date="2017-02-10T21:55:00Z">
              <w:r w:rsidR="001C5904">
                <w:rPr>
                  <w:rFonts w:hint="eastAsia"/>
                </w:rPr>
                <w:t>、</w:t>
              </w:r>
            </w:ins>
            <w:r>
              <w:rPr>
                <w:rFonts w:hint="eastAsia"/>
              </w:rPr>
              <w:t>“开通账户”，点击若检测已配置账户，则弹窗提示文案“确定开通支付宝收款功能？”点击“确定”关闭弹窗，同时开通账户，成功后，在</w:t>
            </w:r>
            <w:ins w:id="4522" w:author="ethink wang" w:date="2017-02-10T22:01:00Z">
              <w:r w:rsidR="00257406">
                <w:rPr>
                  <w:rFonts w:hint="eastAsia"/>
                </w:rPr>
                <w:t>所对应的</w:t>
              </w:r>
            </w:ins>
            <w:r>
              <w:rPr>
                <w:rFonts w:hint="eastAsia"/>
              </w:rPr>
              <w:t>乘客端（充值、订单支付）、司机端（充值、待支付）显示支付宝支付</w:t>
            </w:r>
            <w:ins w:id="4523" w:author="ethink wang" w:date="2017-02-10T22:01:00Z">
              <w:r w:rsidR="00257406">
                <w:rPr>
                  <w:rFonts w:hint="eastAsia"/>
                </w:rPr>
                <w:t>；</w:t>
              </w:r>
            </w:ins>
            <w:del w:id="4524" w:author="ethink wang" w:date="2017-02-10T22:01:00Z">
              <w:r w:rsidDel="00257406">
                <w:rPr>
                  <w:rFonts w:hint="eastAsia"/>
                </w:rPr>
                <w:delText>方式</w:delText>
              </w:r>
            </w:del>
          </w:p>
          <w:p w14:paraId="5BBA1887" w14:textId="09E7C7D2" w:rsidR="00DA19D0" w:rsidRPr="003B0482" w:rsidRDefault="00DA19D0" w:rsidP="00DA19D0">
            <w:r>
              <w:t>4</w:t>
            </w:r>
            <w:del w:id="4525" w:author="ethink wang" w:date="2017-02-10T21:56:00Z">
              <w:r w:rsidDel="001C5904">
                <w:rPr>
                  <w:rFonts w:hint="eastAsia"/>
                </w:rPr>
                <w:delText xml:space="preserve"> </w:delText>
              </w:r>
            </w:del>
            <w:ins w:id="4526" w:author="ethink wang" w:date="2017-02-10T21:56:00Z">
              <w:r w:rsidR="001C5904">
                <w:rPr>
                  <w:rFonts w:hint="eastAsia"/>
                </w:rPr>
                <w:t>、</w:t>
              </w:r>
            </w:ins>
            <w:r>
              <w:rPr>
                <w:rFonts w:hint="eastAsia"/>
              </w:rPr>
              <w:t>“</w:t>
            </w:r>
            <w:commentRangeStart w:id="4527"/>
            <w:commentRangeStart w:id="4528"/>
            <w:r>
              <w:rPr>
                <w:rFonts w:hint="eastAsia"/>
              </w:rPr>
              <w:t>禁用账户</w:t>
            </w:r>
            <w:commentRangeEnd w:id="4527"/>
            <w:r w:rsidR="00257406">
              <w:rPr>
                <w:rStyle w:val="afe"/>
              </w:rPr>
              <w:commentReference w:id="4527"/>
            </w:r>
            <w:commentRangeEnd w:id="4528"/>
            <w:r w:rsidR="00566D95">
              <w:rPr>
                <w:rStyle w:val="afe"/>
              </w:rPr>
              <w:commentReference w:id="4528"/>
            </w:r>
            <w:r>
              <w:rPr>
                <w:rFonts w:hint="eastAsia"/>
              </w:rPr>
              <w:t>”，点击禁用账户，弹窗提示文案“确定关闭支付宝收款功能？”，点击“确定”，禁用支付宝账户，成功后，在</w:t>
            </w:r>
            <w:ins w:id="4529" w:author="ethink wang" w:date="2017-02-10T22:02:00Z">
              <w:r w:rsidR="00257406">
                <w:rPr>
                  <w:rFonts w:hint="eastAsia"/>
                </w:rPr>
                <w:t>所</w:t>
              </w:r>
              <w:r w:rsidR="00257406">
                <w:t>对应的</w:t>
              </w:r>
            </w:ins>
            <w:r>
              <w:rPr>
                <w:rFonts w:hint="eastAsia"/>
              </w:rPr>
              <w:t>乘客端（充值、订单支付）、司机端（充值、待支付）隐藏支付宝支付</w:t>
            </w:r>
            <w:del w:id="4530" w:author="ethink wang" w:date="2017-02-10T22:02:00Z">
              <w:r w:rsidDel="00257406">
                <w:rPr>
                  <w:rFonts w:hint="eastAsia"/>
                </w:rPr>
                <w:delText>方式</w:delText>
              </w:r>
            </w:del>
          </w:p>
        </w:tc>
        <w:tc>
          <w:tcPr>
            <w:tcW w:w="2302" w:type="dxa"/>
            <w:vAlign w:val="center"/>
          </w:tcPr>
          <w:p w14:paraId="0D4BC791" w14:textId="5CE225D8" w:rsidR="00DA19D0" w:rsidRDefault="00DA19D0" w:rsidP="000532EA">
            <w:del w:id="4531" w:author="ethink wang" w:date="2017-02-10T22:01:00Z">
              <w:r w:rsidDel="00257406">
                <w:rPr>
                  <w:rFonts w:hint="eastAsia"/>
                </w:rPr>
                <w:lastRenderedPageBreak/>
                <w:delText xml:space="preserve">1 </w:delText>
              </w:r>
            </w:del>
            <w:ins w:id="4532" w:author="ethink wang" w:date="2017-02-10T22:01:00Z">
              <w:r w:rsidR="00257406">
                <w:rPr>
                  <w:rFonts w:hint="eastAsia"/>
                </w:rPr>
                <w:t>1</w:t>
              </w:r>
              <w:r w:rsidR="00257406">
                <w:rPr>
                  <w:rFonts w:hint="eastAsia"/>
                </w:rPr>
                <w:t>、</w:t>
              </w:r>
            </w:ins>
            <w:r>
              <w:rPr>
                <w:rFonts w:hint="eastAsia"/>
              </w:rPr>
              <w:t>执行开通账户操作时，需优先判断账户信</w:t>
            </w:r>
            <w:r>
              <w:rPr>
                <w:rFonts w:hint="eastAsia"/>
              </w:rPr>
              <w:lastRenderedPageBreak/>
              <w:t>息是否已经配置，若未配置，则开通失败，弹窗提示“请先配置支付宝收款账户”</w:t>
            </w:r>
          </w:p>
          <w:p w14:paraId="1903CAC6" w14:textId="77777777" w:rsidR="00DA19D0" w:rsidRDefault="00DA19D0" w:rsidP="00257406">
            <w:del w:id="4533" w:author="ethink wang" w:date="2017-02-10T22:01:00Z">
              <w:r w:rsidDel="00257406">
                <w:rPr>
                  <w:rFonts w:hint="eastAsia"/>
                </w:rPr>
                <w:delText xml:space="preserve">2 </w:delText>
              </w:r>
            </w:del>
            <w:ins w:id="4534" w:author="ethink wang" w:date="2017-02-10T22:01:00Z">
              <w:r w:rsidR="00257406">
                <w:rPr>
                  <w:rFonts w:hint="eastAsia"/>
                </w:rPr>
                <w:t>2</w:t>
              </w:r>
              <w:r w:rsidR="00257406">
                <w:rPr>
                  <w:rFonts w:hint="eastAsia"/>
                </w:rPr>
                <w:t>、</w:t>
              </w:r>
            </w:ins>
            <w:r>
              <w:rPr>
                <w:rFonts w:hint="eastAsia"/>
              </w:rPr>
              <w:t>若点击时断网，则显示断网通用浮窗提示</w:t>
            </w:r>
          </w:p>
          <w:p w14:paraId="2F33B4F5" w14:textId="6E4D58ED" w:rsidR="00566D95" w:rsidRPr="00566D95" w:rsidRDefault="00566D95" w:rsidP="00257406">
            <w:r>
              <w:t>3</w:t>
            </w:r>
            <w:r>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A19D0" w14:paraId="59967569" w14:textId="77777777" w:rsidTr="000532EA">
        <w:trPr>
          <w:trHeight w:val="729"/>
        </w:trPr>
        <w:tc>
          <w:tcPr>
            <w:tcW w:w="1387" w:type="dxa"/>
            <w:vMerge/>
            <w:vAlign w:val="center"/>
          </w:tcPr>
          <w:p w14:paraId="5CD48D9E" w14:textId="77777777" w:rsidR="00DA19D0" w:rsidRDefault="00DA19D0" w:rsidP="000532EA">
            <w:pPr>
              <w:jc w:val="center"/>
              <w:rPr>
                <w:rFonts w:asciiTheme="minorEastAsia" w:hAnsiTheme="minorEastAsia"/>
              </w:rPr>
            </w:pPr>
          </w:p>
        </w:tc>
        <w:tc>
          <w:tcPr>
            <w:tcW w:w="1116" w:type="dxa"/>
            <w:vAlign w:val="center"/>
          </w:tcPr>
          <w:p w14:paraId="6149C615" w14:textId="77777777" w:rsidR="00DA19D0" w:rsidRDefault="00DA19D0" w:rsidP="000532EA">
            <w:r>
              <w:rPr>
                <w:rFonts w:hint="eastAsia"/>
              </w:rPr>
              <w:t>微信收款账户管理</w:t>
            </w:r>
          </w:p>
        </w:tc>
        <w:tc>
          <w:tcPr>
            <w:tcW w:w="5157" w:type="dxa"/>
            <w:vAlign w:val="center"/>
          </w:tcPr>
          <w:p w14:paraId="6640EBBE" w14:textId="7CD0902E" w:rsidR="00DA19D0" w:rsidRDefault="00DA19D0" w:rsidP="000532EA">
            <w:del w:id="4535" w:author="ethink wang" w:date="2017-02-10T22:02:00Z">
              <w:r w:rsidDel="00257406">
                <w:rPr>
                  <w:rFonts w:hint="eastAsia"/>
                </w:rPr>
                <w:delText>1</w:delText>
              </w:r>
              <w:r w:rsidDel="00257406">
                <w:delText xml:space="preserve"> </w:delText>
              </w:r>
            </w:del>
            <w:ins w:id="4536" w:author="ethink wang" w:date="2017-02-10T22:02:00Z">
              <w:r w:rsidR="00257406">
                <w:rPr>
                  <w:rFonts w:hint="eastAsia"/>
                </w:rPr>
                <w:t>1</w:t>
              </w:r>
              <w:r w:rsidR="00257406">
                <w:rPr>
                  <w:rFonts w:hint="eastAsia"/>
                </w:rPr>
                <w:t>、</w:t>
              </w:r>
            </w:ins>
            <w:r>
              <w:t>状态显示</w:t>
            </w:r>
            <w:r>
              <w:rPr>
                <w:rFonts w:hint="eastAsia"/>
              </w:rPr>
              <w:t>“未开通”“已开通”。根据账户的状态显示</w:t>
            </w:r>
          </w:p>
          <w:p w14:paraId="63A0C93D" w14:textId="4689E72D" w:rsidR="00DA19D0" w:rsidRPr="00F20738" w:rsidRDefault="00DA19D0" w:rsidP="000532EA">
            <w:del w:id="4537" w:author="ethink wang" w:date="2017-02-10T22:02:00Z">
              <w:r w:rsidDel="00257406">
                <w:rPr>
                  <w:rFonts w:hint="eastAsia"/>
                </w:rPr>
                <w:delText xml:space="preserve">2 </w:delText>
              </w:r>
            </w:del>
            <w:ins w:id="4538" w:author="ethink wang" w:date="2017-02-10T22:02:00Z">
              <w:r w:rsidR="00257406">
                <w:rPr>
                  <w:rFonts w:hint="eastAsia"/>
                </w:rPr>
                <w:t>2</w:t>
              </w:r>
              <w:r w:rsidR="00257406">
                <w:rPr>
                  <w:rFonts w:hint="eastAsia"/>
                </w:rPr>
                <w:t>、</w:t>
              </w:r>
            </w:ins>
            <w:r>
              <w:rPr>
                <w:rFonts w:hint="eastAsia"/>
              </w:rPr>
              <w:t>“配置账户”，若未配置过信息，点击弹出“配置微信收款账户”弹窗；若已经配置过，则弹窗提示文案“确定修改微信收款账户配置？”，点击“确定”，关闭弹窗，弹出“配置微信收款账户”弹窗并带入已配置的信息</w:t>
            </w:r>
          </w:p>
          <w:p w14:paraId="2A55149C" w14:textId="3D6D829E" w:rsidR="00DA19D0" w:rsidRDefault="00DA19D0" w:rsidP="000532EA">
            <w:r>
              <w:t>3</w:t>
            </w:r>
            <w:ins w:id="4539" w:author="ethink wang" w:date="2017-02-10T22:02:00Z">
              <w:r w:rsidR="00257406">
                <w:rPr>
                  <w:rFonts w:hint="eastAsia"/>
                </w:rPr>
                <w:t>、</w:t>
              </w:r>
            </w:ins>
            <w:r>
              <w:rPr>
                <w:rFonts w:hint="eastAsia"/>
              </w:rPr>
              <w:t>开通账户”，点击若检测已配置账户，则弹窗提示文案“确定开通微信收款功能？”点击“确定”，关闭弹</w:t>
            </w:r>
            <w:r>
              <w:rPr>
                <w:rFonts w:hint="eastAsia"/>
              </w:rPr>
              <w:lastRenderedPageBreak/>
              <w:t>窗，同时开通账户，成功后，在</w:t>
            </w:r>
            <w:ins w:id="4540" w:author="ethink wang" w:date="2017-02-10T22:02:00Z">
              <w:r w:rsidR="00257406">
                <w:rPr>
                  <w:rFonts w:hint="eastAsia"/>
                </w:rPr>
                <w:t>所</w:t>
              </w:r>
              <w:r w:rsidR="00257406">
                <w:t>对应的</w:t>
              </w:r>
            </w:ins>
            <w:r>
              <w:rPr>
                <w:rFonts w:hint="eastAsia"/>
              </w:rPr>
              <w:t>乘客端（充值、订单支付）、司机端（充值、待支付）显示微信支付方式</w:t>
            </w:r>
          </w:p>
          <w:p w14:paraId="1D046A48" w14:textId="079E50DF" w:rsidR="00DA19D0" w:rsidRDefault="00DA19D0" w:rsidP="00257406">
            <w:del w:id="4541" w:author="ethink wang" w:date="2017-02-10T22:03:00Z">
              <w:r w:rsidDel="00257406">
                <w:delText xml:space="preserve">4 </w:delText>
              </w:r>
            </w:del>
            <w:ins w:id="4542" w:author="ethink wang" w:date="2017-02-10T22:03:00Z">
              <w:r w:rsidR="00257406">
                <w:t>4</w:t>
              </w:r>
              <w:r w:rsidR="00257406">
                <w:rPr>
                  <w:rFonts w:hint="eastAsia"/>
                </w:rPr>
                <w:t>、</w:t>
              </w:r>
            </w:ins>
            <w:r>
              <w:rPr>
                <w:rFonts w:hint="eastAsia"/>
              </w:rPr>
              <w:t>“</w:t>
            </w:r>
            <w:commentRangeStart w:id="4543"/>
            <w:commentRangeStart w:id="4544"/>
            <w:r>
              <w:rPr>
                <w:rFonts w:hint="eastAsia"/>
              </w:rPr>
              <w:t>禁用账户</w:t>
            </w:r>
            <w:commentRangeEnd w:id="4543"/>
            <w:r w:rsidR="00257406">
              <w:rPr>
                <w:rStyle w:val="afe"/>
              </w:rPr>
              <w:commentReference w:id="4543"/>
            </w:r>
            <w:commentRangeEnd w:id="4544"/>
            <w:r w:rsidR="00566D95">
              <w:rPr>
                <w:rStyle w:val="afe"/>
              </w:rPr>
              <w:commentReference w:id="4544"/>
            </w:r>
            <w:r>
              <w:rPr>
                <w:rFonts w:hint="eastAsia"/>
              </w:rPr>
              <w:t>”，点击禁用账户，弹窗提示文案“确定关闭微信收款功能？”，点击“确定”，禁用微信账户，成功后，在</w:t>
            </w:r>
            <w:ins w:id="4545" w:author="ethink wang" w:date="2017-02-10T22:03:00Z">
              <w:r w:rsidR="00257406">
                <w:rPr>
                  <w:rFonts w:hint="eastAsia"/>
                </w:rPr>
                <w:t>所</w:t>
              </w:r>
              <w:r w:rsidR="00257406">
                <w:t>对应的</w:t>
              </w:r>
            </w:ins>
            <w:r>
              <w:rPr>
                <w:rFonts w:hint="eastAsia"/>
              </w:rPr>
              <w:t>乘客端（充值、订单支付）、司机端（充值、待支付）隐藏微信支付方式</w:t>
            </w:r>
          </w:p>
        </w:tc>
        <w:tc>
          <w:tcPr>
            <w:tcW w:w="2302" w:type="dxa"/>
            <w:vAlign w:val="center"/>
          </w:tcPr>
          <w:p w14:paraId="4D6E1C2E" w14:textId="50C2F2A1" w:rsidR="00DA19D0" w:rsidRDefault="00DA19D0" w:rsidP="000532EA">
            <w:del w:id="4546" w:author="ethink wang" w:date="2017-02-10T22:03:00Z">
              <w:r w:rsidDel="00257406">
                <w:rPr>
                  <w:rFonts w:hint="eastAsia"/>
                </w:rPr>
                <w:lastRenderedPageBreak/>
                <w:delText xml:space="preserve">1 </w:delText>
              </w:r>
            </w:del>
            <w:ins w:id="4547" w:author="ethink wang" w:date="2017-02-10T22:03:00Z">
              <w:r w:rsidR="00257406">
                <w:rPr>
                  <w:rFonts w:hint="eastAsia"/>
                </w:rPr>
                <w:t>1</w:t>
              </w:r>
              <w:r w:rsidR="00257406">
                <w:rPr>
                  <w:rFonts w:hint="eastAsia"/>
                </w:rPr>
                <w:t>、</w:t>
              </w:r>
            </w:ins>
            <w:r>
              <w:rPr>
                <w:rFonts w:hint="eastAsia"/>
              </w:rPr>
              <w:t>执行开通账户操作时，需优先判断账户信息是否已经配置，若未配置，则开通失败，弹窗提示“请先配置微信收款账户”</w:t>
            </w:r>
          </w:p>
          <w:p w14:paraId="5DF9B3E1" w14:textId="77777777" w:rsidR="00DA19D0" w:rsidRDefault="00DA19D0" w:rsidP="00257406">
            <w:del w:id="4548" w:author="ethink wang" w:date="2017-02-10T22:03:00Z">
              <w:r w:rsidDel="00257406">
                <w:rPr>
                  <w:rFonts w:hint="eastAsia"/>
                </w:rPr>
                <w:delText xml:space="preserve">2 </w:delText>
              </w:r>
            </w:del>
            <w:ins w:id="4549" w:author="ethink wang" w:date="2017-02-10T22:03:00Z">
              <w:r w:rsidR="00257406">
                <w:rPr>
                  <w:rFonts w:hint="eastAsia"/>
                </w:rPr>
                <w:t>2</w:t>
              </w:r>
              <w:r w:rsidR="00257406">
                <w:rPr>
                  <w:rFonts w:hint="eastAsia"/>
                </w:rPr>
                <w:t>、</w:t>
              </w:r>
            </w:ins>
            <w:r>
              <w:rPr>
                <w:rFonts w:hint="eastAsia"/>
              </w:rPr>
              <w:t>若点击时断网，则显示断网通用浮窗提示</w:t>
            </w:r>
          </w:p>
          <w:p w14:paraId="143BEA41" w14:textId="7B8AAA9A" w:rsidR="00566D95" w:rsidRPr="00566D95" w:rsidRDefault="00566D95" w:rsidP="00257406">
            <w:r>
              <w:lastRenderedPageBreak/>
              <w:t>3</w:t>
            </w:r>
            <w:r>
              <w:rPr>
                <w:rFonts w:hint="eastAsia"/>
              </w:rPr>
              <w:t>、</w:t>
            </w:r>
            <w:r>
              <w:t>3</w:t>
            </w:r>
            <w:r>
              <w:rPr>
                <w:rFonts w:hint="eastAsia"/>
              </w:rPr>
              <w:t>、执行禁用操作时，需检测当前禁用账户是否为唯一收款账户，若是，则禁用失败，则弹窗提示。弹窗标题为“禁用失败”，内容为“平台需平台需支持至少一种在线支付渠道，当前账户为唯一在线收款账户，不可禁用”，仅有“确定”一个操作按键，点击关闭弹窗。</w:t>
            </w:r>
          </w:p>
        </w:tc>
      </w:tr>
      <w:tr w:rsidR="00DA19D0" w14:paraId="1DC6840B" w14:textId="77777777" w:rsidTr="000532EA">
        <w:trPr>
          <w:trHeight w:val="729"/>
        </w:trPr>
        <w:tc>
          <w:tcPr>
            <w:tcW w:w="1387" w:type="dxa"/>
            <w:vAlign w:val="center"/>
          </w:tcPr>
          <w:p w14:paraId="7C232704" w14:textId="77777777" w:rsidR="00DA19D0" w:rsidRDefault="00DA19D0" w:rsidP="000532EA">
            <w:pPr>
              <w:jc w:val="center"/>
              <w:rPr>
                <w:rFonts w:asciiTheme="minorEastAsia" w:hAnsiTheme="minorEastAsia"/>
              </w:rPr>
            </w:pPr>
            <w:r>
              <w:rPr>
                <w:rFonts w:asciiTheme="minorEastAsia" w:hAnsiTheme="minorEastAsia" w:hint="eastAsia"/>
              </w:rPr>
              <w:lastRenderedPageBreak/>
              <w:t>Ⅴ</w:t>
            </w:r>
            <w:r>
              <w:rPr>
                <w:rFonts w:hint="eastAsia"/>
              </w:rPr>
              <w:t>-</w:t>
            </w:r>
            <w:r>
              <w:t>I-02 (02)</w:t>
            </w:r>
          </w:p>
        </w:tc>
        <w:tc>
          <w:tcPr>
            <w:tcW w:w="1116" w:type="dxa"/>
            <w:vAlign w:val="center"/>
          </w:tcPr>
          <w:p w14:paraId="6B9CB78A" w14:textId="77777777" w:rsidR="00DA19D0" w:rsidRDefault="00DA19D0" w:rsidP="000532EA">
            <w:r>
              <w:t>配置支付宝收款账户弹窗</w:t>
            </w:r>
          </w:p>
        </w:tc>
        <w:tc>
          <w:tcPr>
            <w:tcW w:w="5157" w:type="dxa"/>
            <w:vAlign w:val="center"/>
          </w:tcPr>
          <w:p w14:paraId="763A2955" w14:textId="5D89CFF1" w:rsidR="00DA19D0" w:rsidRDefault="00DA19D0" w:rsidP="000532EA">
            <w:r>
              <w:rPr>
                <w:rFonts w:hint="eastAsia"/>
              </w:rPr>
              <w:t>1</w:t>
            </w:r>
            <w:del w:id="4550" w:author="ethink wang" w:date="2017-02-10T22:06:00Z">
              <w:r w:rsidDel="00257406">
                <w:rPr>
                  <w:rFonts w:hint="eastAsia"/>
                </w:rPr>
                <w:delText xml:space="preserve"> </w:delText>
              </w:r>
            </w:del>
            <w:ins w:id="4551" w:author="ethink wang" w:date="2017-02-10T22:06:00Z">
              <w:r w:rsidR="00257406">
                <w:rPr>
                  <w:rFonts w:hint="eastAsia"/>
                </w:rPr>
                <w:t>、</w:t>
              </w:r>
            </w:ins>
            <w:r>
              <w:rPr>
                <w:rFonts w:hint="eastAsia"/>
              </w:rPr>
              <w:t>字段如原型，均为必填。输入字符类型不限。</w:t>
            </w:r>
          </w:p>
          <w:p w14:paraId="305099FE" w14:textId="1721395D" w:rsidR="00DA19D0" w:rsidRDefault="00DA19D0" w:rsidP="000532EA">
            <w:r>
              <w:rPr>
                <w:rFonts w:hint="eastAsia"/>
              </w:rPr>
              <w:t>2</w:t>
            </w:r>
            <w:del w:id="4552" w:author="ethink wang" w:date="2017-02-10T22:06:00Z">
              <w:r w:rsidDel="00257406">
                <w:rPr>
                  <w:rFonts w:hint="eastAsia"/>
                </w:rPr>
                <w:delText xml:space="preserve"> </w:delText>
              </w:r>
            </w:del>
            <w:ins w:id="4553" w:author="ethink wang" w:date="2017-02-10T22:06:00Z">
              <w:r w:rsidR="00257406">
                <w:rPr>
                  <w:rFonts w:hint="eastAsia"/>
                </w:rPr>
                <w:t>、</w:t>
              </w:r>
            </w:ins>
            <w:r>
              <w:rPr>
                <w:rFonts w:hint="eastAsia"/>
              </w:rPr>
              <w:t>点击“保存”，保存输入信息。若账户为已开通状态，则保存成功后，即时生效。</w:t>
            </w:r>
          </w:p>
        </w:tc>
        <w:tc>
          <w:tcPr>
            <w:tcW w:w="2302" w:type="dxa"/>
            <w:vAlign w:val="center"/>
          </w:tcPr>
          <w:p w14:paraId="1F305F58" w14:textId="3350F1EC" w:rsidR="00DA19D0" w:rsidRPr="00D0018A" w:rsidRDefault="00DA19D0" w:rsidP="000532EA">
            <w:r>
              <w:rPr>
                <w:rFonts w:hint="eastAsia"/>
              </w:rPr>
              <w:t>执行保存操作时，检测必填项是否填写完整，若存在未填写项，则浮窗提示“</w:t>
            </w:r>
            <w:r w:rsidR="004819AA">
              <w:rPr>
                <w:rFonts w:hint="eastAsia"/>
              </w:rPr>
              <w:t>请输入</w:t>
            </w:r>
            <w:r>
              <w:rPr>
                <w:rFonts w:hint="eastAsia"/>
              </w:rPr>
              <w:t>【内容项名称】”，如“</w:t>
            </w:r>
            <w:r w:rsidR="004819AA">
              <w:rPr>
                <w:rFonts w:hint="eastAsia"/>
              </w:rPr>
              <w:t>请输入</w:t>
            </w:r>
            <w:r>
              <w:rPr>
                <w:rFonts w:hint="eastAsia"/>
              </w:rPr>
              <w:t>合作伙伴公钥”</w:t>
            </w:r>
          </w:p>
        </w:tc>
      </w:tr>
      <w:tr w:rsidR="00DA19D0" w14:paraId="2FF49048" w14:textId="77777777" w:rsidTr="000532EA">
        <w:trPr>
          <w:trHeight w:val="729"/>
        </w:trPr>
        <w:tc>
          <w:tcPr>
            <w:tcW w:w="1387" w:type="dxa"/>
            <w:vAlign w:val="center"/>
          </w:tcPr>
          <w:p w14:paraId="63C46200" w14:textId="77777777" w:rsidR="00DA19D0" w:rsidRDefault="00DA19D0" w:rsidP="000532EA">
            <w:pPr>
              <w:jc w:val="center"/>
              <w:rPr>
                <w:rFonts w:asciiTheme="minorEastAsia" w:hAnsiTheme="minorEastAsia"/>
              </w:rPr>
            </w:pPr>
            <w:r>
              <w:rPr>
                <w:rFonts w:asciiTheme="minorEastAsia" w:hAnsiTheme="minorEastAsia" w:hint="eastAsia"/>
              </w:rPr>
              <w:t>Ⅴ</w:t>
            </w:r>
            <w:r>
              <w:rPr>
                <w:rFonts w:hint="eastAsia"/>
              </w:rPr>
              <w:t>-</w:t>
            </w:r>
            <w:r>
              <w:t>I-02 (03)</w:t>
            </w:r>
          </w:p>
        </w:tc>
        <w:tc>
          <w:tcPr>
            <w:tcW w:w="1116" w:type="dxa"/>
            <w:vAlign w:val="center"/>
          </w:tcPr>
          <w:p w14:paraId="7FF08931" w14:textId="77777777" w:rsidR="00DA19D0" w:rsidRDefault="00DA19D0" w:rsidP="000532EA">
            <w:r>
              <w:t>配置</w:t>
            </w:r>
            <w:r>
              <w:rPr>
                <w:rFonts w:hint="eastAsia"/>
              </w:rPr>
              <w:t>微信</w:t>
            </w:r>
            <w:r>
              <w:t>收款账户弹窗</w:t>
            </w:r>
          </w:p>
        </w:tc>
        <w:tc>
          <w:tcPr>
            <w:tcW w:w="5157" w:type="dxa"/>
            <w:vAlign w:val="center"/>
          </w:tcPr>
          <w:p w14:paraId="49CC0BEB" w14:textId="654BB3CB" w:rsidR="00DA19D0" w:rsidRDefault="00DA19D0" w:rsidP="000532EA">
            <w:del w:id="4554" w:author="ethink wang" w:date="2017-02-10T22:03:00Z">
              <w:r w:rsidDel="00257406">
                <w:rPr>
                  <w:rFonts w:hint="eastAsia"/>
                </w:rPr>
                <w:delText xml:space="preserve">1 </w:delText>
              </w:r>
            </w:del>
            <w:ins w:id="4555" w:author="ethink wang" w:date="2017-02-10T22:03:00Z">
              <w:r w:rsidR="00257406">
                <w:rPr>
                  <w:rFonts w:hint="eastAsia"/>
                </w:rPr>
                <w:t>1</w:t>
              </w:r>
              <w:r w:rsidR="00257406">
                <w:rPr>
                  <w:rFonts w:hint="eastAsia"/>
                </w:rPr>
                <w:t>、</w:t>
              </w:r>
            </w:ins>
            <w:r>
              <w:rPr>
                <w:rFonts w:hint="eastAsia"/>
              </w:rPr>
              <w:t>字段如原型，均为必填。输入字符类型不限。</w:t>
            </w:r>
          </w:p>
          <w:p w14:paraId="33F21E99" w14:textId="4B01D4C8" w:rsidR="00DA19D0" w:rsidRDefault="00DA19D0" w:rsidP="00257406">
            <w:del w:id="4556" w:author="ethink wang" w:date="2017-02-10T22:03:00Z">
              <w:r w:rsidDel="00257406">
                <w:rPr>
                  <w:rFonts w:hint="eastAsia"/>
                </w:rPr>
                <w:delText xml:space="preserve">2 </w:delText>
              </w:r>
            </w:del>
            <w:ins w:id="4557" w:author="ethink wang" w:date="2017-02-10T22:03:00Z">
              <w:r w:rsidR="00257406">
                <w:rPr>
                  <w:rFonts w:hint="eastAsia"/>
                </w:rPr>
                <w:t>2</w:t>
              </w:r>
              <w:r w:rsidR="00257406">
                <w:rPr>
                  <w:rFonts w:hint="eastAsia"/>
                </w:rPr>
                <w:t>、</w:t>
              </w:r>
            </w:ins>
            <w:r>
              <w:rPr>
                <w:rFonts w:hint="eastAsia"/>
              </w:rPr>
              <w:t>点击“保存”，保存输入信息。若账户为已开通状态，则保存成功后，即时生效。</w:t>
            </w:r>
          </w:p>
        </w:tc>
        <w:tc>
          <w:tcPr>
            <w:tcW w:w="2302" w:type="dxa"/>
            <w:vAlign w:val="center"/>
          </w:tcPr>
          <w:p w14:paraId="6A8CA075" w14:textId="33CEC037" w:rsidR="00DA19D0" w:rsidRDefault="00DA19D0" w:rsidP="000532EA">
            <w:r>
              <w:rPr>
                <w:rFonts w:hint="eastAsia"/>
              </w:rPr>
              <w:t>执行保存操作时，检测必填项是否填写完整，若存在未填写项，则浮窗提示“</w:t>
            </w:r>
            <w:r w:rsidR="004819AA">
              <w:rPr>
                <w:rFonts w:hint="eastAsia"/>
              </w:rPr>
              <w:t>请输入</w:t>
            </w:r>
            <w:r>
              <w:rPr>
                <w:rFonts w:hint="eastAsia"/>
              </w:rPr>
              <w:t>【内容项名称】”，如“</w:t>
            </w:r>
            <w:r w:rsidR="004819AA">
              <w:rPr>
                <w:rFonts w:hint="eastAsia"/>
              </w:rPr>
              <w:t>请输入</w:t>
            </w:r>
            <w:r>
              <w:rPr>
                <w:rFonts w:hint="eastAsia"/>
              </w:rPr>
              <w:t>商户密钥”</w:t>
            </w:r>
          </w:p>
        </w:tc>
      </w:tr>
    </w:tbl>
    <w:p w14:paraId="544FE396" w14:textId="77777777" w:rsidR="004F6D2B" w:rsidRPr="00DA19D0" w:rsidRDefault="004F6D2B" w:rsidP="004F6D2B"/>
    <w:p w14:paraId="17DACBA2" w14:textId="77777777" w:rsidR="00980763" w:rsidRDefault="00980763" w:rsidP="004F6D2B">
      <w:pPr>
        <w:pStyle w:val="4"/>
      </w:pPr>
      <w:bookmarkStart w:id="4558" w:name="_Toc474764585"/>
      <w:r>
        <w:lastRenderedPageBreak/>
        <w:t>车品牌管理</w:t>
      </w:r>
      <w:bookmarkEnd w:id="4558"/>
    </w:p>
    <w:p w14:paraId="3FC2CD09" w14:textId="77777777" w:rsidR="004F6D2B" w:rsidRDefault="004F6D2B" w:rsidP="004F6D2B">
      <w:pPr>
        <w:pStyle w:val="5"/>
      </w:pPr>
      <w:r>
        <w:t>用例描述</w:t>
      </w:r>
    </w:p>
    <w:p w14:paraId="2F409B2D" w14:textId="2062C588" w:rsidR="00C8092F" w:rsidRPr="00C8092F" w:rsidRDefault="00C8092F" w:rsidP="00C8092F">
      <w:del w:id="4559" w:author="ethink wang" w:date="2017-02-10T22:07:00Z">
        <w:r w:rsidDel="00257406">
          <w:rPr>
            <w:rFonts w:hint="eastAsia"/>
          </w:rPr>
          <w:delText xml:space="preserve">  </w:delText>
        </w:r>
      </w:del>
      <w:r>
        <w:rPr>
          <w:rFonts w:hint="eastAsia"/>
        </w:rPr>
        <w:t>运管平台维护</w:t>
      </w:r>
      <w:del w:id="4560" w:author="ethink wang" w:date="2017-02-10T22:07:00Z">
        <w:r w:rsidDel="00257406">
          <w:rPr>
            <w:rFonts w:hint="eastAsia"/>
          </w:rPr>
          <w:delText>自己的</w:delText>
        </w:r>
      </w:del>
      <w:ins w:id="4561" w:author="ethink wang" w:date="2017-02-10T22:07:00Z">
        <w:r w:rsidR="00257406">
          <w:rPr>
            <w:rFonts w:hint="eastAsia"/>
          </w:rPr>
          <w:t>自有</w:t>
        </w:r>
      </w:ins>
      <w:r>
        <w:rPr>
          <w:rFonts w:hint="eastAsia"/>
        </w:rPr>
        <w:t>车辆的品牌信息。</w:t>
      </w:r>
    </w:p>
    <w:p w14:paraId="5C8DDD12"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3A741D" w:rsidRPr="00753787" w14:paraId="6734F412" w14:textId="77777777" w:rsidTr="005836B4">
        <w:trPr>
          <w:trHeight w:val="567"/>
        </w:trPr>
        <w:tc>
          <w:tcPr>
            <w:tcW w:w="1387" w:type="dxa"/>
            <w:shd w:val="clear" w:color="auto" w:fill="D9D9D9" w:themeFill="background1" w:themeFillShade="D9"/>
            <w:vAlign w:val="center"/>
          </w:tcPr>
          <w:p w14:paraId="4966DF91" w14:textId="77777777" w:rsidR="003A741D" w:rsidRPr="00753787" w:rsidRDefault="003A741D" w:rsidP="005836B4">
            <w:pPr>
              <w:jc w:val="center"/>
              <w:rPr>
                <w:b/>
              </w:rPr>
            </w:pPr>
            <w:r>
              <w:rPr>
                <w:rFonts w:hint="eastAsia"/>
                <w:b/>
              </w:rPr>
              <w:t>页面</w:t>
            </w:r>
          </w:p>
        </w:tc>
        <w:tc>
          <w:tcPr>
            <w:tcW w:w="1116" w:type="dxa"/>
            <w:shd w:val="clear" w:color="auto" w:fill="D9D9D9" w:themeFill="background1" w:themeFillShade="D9"/>
            <w:vAlign w:val="center"/>
          </w:tcPr>
          <w:p w14:paraId="0A9BAA53" w14:textId="77777777" w:rsidR="003A741D" w:rsidRPr="00753787" w:rsidRDefault="003A741D" w:rsidP="005836B4">
            <w:pPr>
              <w:jc w:val="center"/>
              <w:rPr>
                <w:b/>
              </w:rPr>
            </w:pPr>
            <w:r w:rsidRPr="00753787">
              <w:rPr>
                <w:b/>
              </w:rPr>
              <w:t>元素名称</w:t>
            </w:r>
          </w:p>
        </w:tc>
        <w:tc>
          <w:tcPr>
            <w:tcW w:w="5157" w:type="dxa"/>
            <w:shd w:val="clear" w:color="auto" w:fill="D9D9D9" w:themeFill="background1" w:themeFillShade="D9"/>
            <w:vAlign w:val="center"/>
          </w:tcPr>
          <w:p w14:paraId="10E1F42B" w14:textId="77777777" w:rsidR="003A741D" w:rsidRPr="00753787" w:rsidRDefault="003A741D" w:rsidP="005836B4">
            <w:pPr>
              <w:jc w:val="center"/>
              <w:rPr>
                <w:b/>
              </w:rPr>
            </w:pPr>
            <w:r w:rsidRPr="00753787">
              <w:rPr>
                <w:b/>
              </w:rPr>
              <w:t>描述</w:t>
            </w:r>
          </w:p>
        </w:tc>
        <w:tc>
          <w:tcPr>
            <w:tcW w:w="2302" w:type="dxa"/>
            <w:shd w:val="clear" w:color="auto" w:fill="D9D9D9" w:themeFill="background1" w:themeFillShade="D9"/>
            <w:vAlign w:val="center"/>
          </w:tcPr>
          <w:p w14:paraId="4760CA12" w14:textId="77777777" w:rsidR="003A741D" w:rsidRPr="00753787" w:rsidRDefault="003A741D" w:rsidP="005836B4">
            <w:pPr>
              <w:ind w:leftChars="-253" w:left="-531"/>
              <w:jc w:val="center"/>
              <w:rPr>
                <w:b/>
              </w:rPr>
            </w:pPr>
            <w:r>
              <w:rPr>
                <w:rFonts w:hint="eastAsia"/>
                <w:b/>
              </w:rPr>
              <w:t>异常处理</w:t>
            </w:r>
          </w:p>
        </w:tc>
      </w:tr>
      <w:tr w:rsidR="00A13A34" w14:paraId="5BFF0774" w14:textId="77777777" w:rsidTr="005836B4">
        <w:trPr>
          <w:trHeight w:val="729"/>
        </w:trPr>
        <w:tc>
          <w:tcPr>
            <w:tcW w:w="1387" w:type="dxa"/>
            <w:vMerge w:val="restart"/>
            <w:vAlign w:val="center"/>
          </w:tcPr>
          <w:p w14:paraId="75844714" w14:textId="77777777" w:rsidR="00A13A34" w:rsidRDefault="00A13A34" w:rsidP="005836B4">
            <w:pPr>
              <w:jc w:val="center"/>
            </w:pPr>
            <w:r>
              <w:rPr>
                <w:rFonts w:asciiTheme="minorEastAsia" w:hAnsiTheme="minorEastAsia" w:hint="eastAsia"/>
              </w:rPr>
              <w:t>Ⅴ</w:t>
            </w:r>
            <w:r>
              <w:rPr>
                <w:rFonts w:hint="eastAsia"/>
              </w:rPr>
              <w:t>-</w:t>
            </w:r>
            <w:r>
              <w:t>I-03</w:t>
            </w:r>
          </w:p>
        </w:tc>
        <w:tc>
          <w:tcPr>
            <w:tcW w:w="1116" w:type="dxa"/>
            <w:vAlign w:val="center"/>
          </w:tcPr>
          <w:p w14:paraId="6EA7C3B9" w14:textId="77777777" w:rsidR="00A13A34" w:rsidRDefault="00A13A34" w:rsidP="005836B4">
            <w:r>
              <w:t>说明</w:t>
            </w:r>
          </w:p>
        </w:tc>
        <w:tc>
          <w:tcPr>
            <w:tcW w:w="5157" w:type="dxa"/>
            <w:vAlign w:val="center"/>
          </w:tcPr>
          <w:p w14:paraId="350C7AFB" w14:textId="77777777" w:rsidR="00A13A34" w:rsidRPr="00F0182A" w:rsidRDefault="00A13A34" w:rsidP="005836B4"/>
        </w:tc>
        <w:tc>
          <w:tcPr>
            <w:tcW w:w="2302" w:type="dxa"/>
            <w:vAlign w:val="center"/>
          </w:tcPr>
          <w:p w14:paraId="3AD6C2E1" w14:textId="77777777" w:rsidR="00A13A34" w:rsidRPr="00054E2A" w:rsidRDefault="00A13A34" w:rsidP="005836B4"/>
        </w:tc>
      </w:tr>
      <w:tr w:rsidR="000F57E7" w14:paraId="3999FD2B" w14:textId="77777777" w:rsidTr="005836B4">
        <w:trPr>
          <w:trHeight w:val="729"/>
        </w:trPr>
        <w:tc>
          <w:tcPr>
            <w:tcW w:w="1387" w:type="dxa"/>
            <w:vMerge/>
            <w:vAlign w:val="center"/>
          </w:tcPr>
          <w:p w14:paraId="61CDE58C" w14:textId="77777777" w:rsidR="000F57E7" w:rsidRDefault="000F57E7" w:rsidP="000F57E7">
            <w:pPr>
              <w:jc w:val="center"/>
              <w:rPr>
                <w:rFonts w:asciiTheme="minorEastAsia" w:hAnsiTheme="minorEastAsia"/>
              </w:rPr>
            </w:pPr>
          </w:p>
        </w:tc>
        <w:tc>
          <w:tcPr>
            <w:tcW w:w="1116" w:type="dxa"/>
            <w:vAlign w:val="center"/>
          </w:tcPr>
          <w:p w14:paraId="32EC2817" w14:textId="77777777" w:rsidR="000F57E7" w:rsidRDefault="000F57E7" w:rsidP="000F57E7">
            <w:r>
              <w:t>新增</w:t>
            </w:r>
          </w:p>
        </w:tc>
        <w:tc>
          <w:tcPr>
            <w:tcW w:w="5157" w:type="dxa"/>
            <w:vAlign w:val="center"/>
          </w:tcPr>
          <w:p w14:paraId="28CADA57" w14:textId="77777777" w:rsidR="000F57E7" w:rsidRPr="00F0182A" w:rsidRDefault="000F57E7" w:rsidP="000F57E7">
            <w:r>
              <w:rPr>
                <w:rFonts w:hint="eastAsia"/>
              </w:rPr>
              <w:t>点击弹出“新增品牌”窗口</w:t>
            </w:r>
          </w:p>
        </w:tc>
        <w:tc>
          <w:tcPr>
            <w:tcW w:w="2302" w:type="dxa"/>
            <w:vAlign w:val="center"/>
          </w:tcPr>
          <w:p w14:paraId="0927093C" w14:textId="77777777" w:rsidR="000F57E7" w:rsidRPr="00054E2A" w:rsidRDefault="000F57E7" w:rsidP="000F57E7"/>
        </w:tc>
      </w:tr>
      <w:tr w:rsidR="000F57E7" w14:paraId="59C80371" w14:textId="77777777" w:rsidTr="005836B4">
        <w:trPr>
          <w:trHeight w:val="729"/>
        </w:trPr>
        <w:tc>
          <w:tcPr>
            <w:tcW w:w="1387" w:type="dxa"/>
            <w:vMerge/>
            <w:vAlign w:val="center"/>
          </w:tcPr>
          <w:p w14:paraId="63922134" w14:textId="77777777" w:rsidR="000F57E7" w:rsidRDefault="000F57E7" w:rsidP="000F57E7">
            <w:pPr>
              <w:jc w:val="center"/>
              <w:rPr>
                <w:rFonts w:asciiTheme="minorEastAsia" w:hAnsiTheme="minorEastAsia"/>
              </w:rPr>
            </w:pPr>
          </w:p>
        </w:tc>
        <w:tc>
          <w:tcPr>
            <w:tcW w:w="1116" w:type="dxa"/>
            <w:vAlign w:val="center"/>
          </w:tcPr>
          <w:p w14:paraId="7810A5C6" w14:textId="77777777" w:rsidR="000F57E7" w:rsidRDefault="000F57E7" w:rsidP="000F57E7">
            <w:r>
              <w:t>查询条件</w:t>
            </w:r>
          </w:p>
        </w:tc>
        <w:tc>
          <w:tcPr>
            <w:tcW w:w="5157" w:type="dxa"/>
            <w:vAlign w:val="center"/>
          </w:tcPr>
          <w:p w14:paraId="31B48D9F" w14:textId="1B2C5F82" w:rsidR="000F57E7" w:rsidRDefault="000F57E7" w:rsidP="000F57E7">
            <w:r>
              <w:rPr>
                <w:rFonts w:hint="eastAsia"/>
              </w:rPr>
              <w:t>1</w:t>
            </w:r>
            <w:ins w:id="4562" w:author="ethink wang" w:date="2017-02-10T22:07:00Z">
              <w:r w:rsidR="00257406">
                <w:rPr>
                  <w:rFonts w:hint="eastAsia"/>
                </w:rPr>
                <w:t>、</w:t>
              </w:r>
            </w:ins>
            <w:r>
              <w:rPr>
                <w:rFonts w:hint="eastAsia"/>
              </w:rPr>
              <w:t>“品牌名称”，下拉框加载所有品牌，默认“全部”</w:t>
            </w:r>
          </w:p>
          <w:p w14:paraId="76A9EDCA" w14:textId="29B5D83A" w:rsidR="000F57E7" w:rsidRPr="003B0482" w:rsidRDefault="000F57E7" w:rsidP="000F57E7">
            <w:r>
              <w:rPr>
                <w:rFonts w:hint="eastAsia"/>
              </w:rPr>
              <w:t>2</w:t>
            </w:r>
            <w:del w:id="4563" w:author="ethink wang" w:date="2017-02-10T22:07:00Z">
              <w:r w:rsidDel="00257406">
                <w:rPr>
                  <w:rFonts w:hint="eastAsia"/>
                </w:rPr>
                <w:delText xml:space="preserve"> </w:delText>
              </w:r>
            </w:del>
            <w:ins w:id="4564" w:author="ethink wang" w:date="2017-02-10T22:07:00Z">
              <w:r w:rsidR="00257406">
                <w:rPr>
                  <w:rFonts w:hint="eastAsia"/>
                </w:rPr>
                <w:t>、</w:t>
              </w:r>
            </w:ins>
            <w:r>
              <w:rPr>
                <w:rFonts w:hint="eastAsia"/>
              </w:rPr>
              <w:t>点击“查询”在下方列表中显示查询结果</w:t>
            </w:r>
          </w:p>
        </w:tc>
        <w:tc>
          <w:tcPr>
            <w:tcW w:w="2302" w:type="dxa"/>
            <w:vAlign w:val="center"/>
          </w:tcPr>
          <w:p w14:paraId="70146733" w14:textId="77777777" w:rsidR="000F57E7" w:rsidRPr="00054E2A" w:rsidRDefault="000F57E7" w:rsidP="000F57E7"/>
        </w:tc>
      </w:tr>
      <w:tr w:rsidR="000F57E7" w:rsidRPr="00C8092F" w14:paraId="3857D3D7" w14:textId="77777777" w:rsidTr="005836B4">
        <w:trPr>
          <w:trHeight w:val="729"/>
        </w:trPr>
        <w:tc>
          <w:tcPr>
            <w:tcW w:w="1387" w:type="dxa"/>
            <w:vMerge/>
            <w:vAlign w:val="center"/>
          </w:tcPr>
          <w:p w14:paraId="6938DFE3" w14:textId="77777777" w:rsidR="000F57E7" w:rsidRDefault="000F57E7" w:rsidP="000F57E7">
            <w:pPr>
              <w:jc w:val="center"/>
              <w:rPr>
                <w:rFonts w:asciiTheme="minorEastAsia" w:hAnsiTheme="minorEastAsia"/>
              </w:rPr>
            </w:pPr>
          </w:p>
        </w:tc>
        <w:tc>
          <w:tcPr>
            <w:tcW w:w="1116" w:type="dxa"/>
            <w:vAlign w:val="center"/>
          </w:tcPr>
          <w:p w14:paraId="45F1FF80" w14:textId="77777777" w:rsidR="000F57E7" w:rsidRDefault="000F57E7" w:rsidP="000F57E7">
            <w:r>
              <w:t>导出数据</w:t>
            </w:r>
          </w:p>
        </w:tc>
        <w:tc>
          <w:tcPr>
            <w:tcW w:w="5157" w:type="dxa"/>
            <w:vAlign w:val="center"/>
          </w:tcPr>
          <w:p w14:paraId="6FE3AAE3" w14:textId="77777777" w:rsidR="000F57E7" w:rsidRDefault="000F57E7" w:rsidP="000F57E7">
            <w:r>
              <w:rPr>
                <w:rFonts w:hint="eastAsia"/>
              </w:rPr>
              <w:t>导出列表中数据，文件格式为“</w:t>
            </w:r>
            <w:r>
              <w:rPr>
                <w:rFonts w:hint="eastAsia"/>
              </w:rPr>
              <w:t>.xls</w:t>
            </w:r>
            <w:r>
              <w:rPr>
                <w:rFonts w:hint="eastAsia"/>
              </w:rPr>
              <w:t>”，格式参照模板</w:t>
            </w:r>
          </w:p>
        </w:tc>
        <w:tc>
          <w:tcPr>
            <w:tcW w:w="2302" w:type="dxa"/>
            <w:vAlign w:val="center"/>
          </w:tcPr>
          <w:p w14:paraId="0C1FBB0F" w14:textId="77777777" w:rsidR="000F57E7" w:rsidRPr="00054E2A" w:rsidRDefault="000F57E7" w:rsidP="000F57E7"/>
        </w:tc>
      </w:tr>
      <w:tr w:rsidR="000F57E7" w:rsidRPr="00C8092F" w14:paraId="60D23BAF" w14:textId="77777777" w:rsidTr="005836B4">
        <w:trPr>
          <w:trHeight w:val="729"/>
        </w:trPr>
        <w:tc>
          <w:tcPr>
            <w:tcW w:w="1387" w:type="dxa"/>
            <w:vMerge/>
            <w:vAlign w:val="center"/>
          </w:tcPr>
          <w:p w14:paraId="1C66AB16" w14:textId="77777777" w:rsidR="000F57E7" w:rsidRDefault="000F57E7" w:rsidP="000F57E7">
            <w:pPr>
              <w:jc w:val="center"/>
              <w:rPr>
                <w:rFonts w:asciiTheme="minorEastAsia" w:hAnsiTheme="minorEastAsia"/>
              </w:rPr>
            </w:pPr>
          </w:p>
        </w:tc>
        <w:tc>
          <w:tcPr>
            <w:tcW w:w="1116" w:type="dxa"/>
            <w:vAlign w:val="center"/>
          </w:tcPr>
          <w:p w14:paraId="29BE2583" w14:textId="77777777" w:rsidR="000F57E7" w:rsidRDefault="000F57E7" w:rsidP="000F57E7">
            <w:r>
              <w:t>列表</w:t>
            </w:r>
          </w:p>
        </w:tc>
        <w:tc>
          <w:tcPr>
            <w:tcW w:w="5157" w:type="dxa"/>
            <w:vAlign w:val="center"/>
          </w:tcPr>
          <w:p w14:paraId="7EB1E71B" w14:textId="1C16369D" w:rsidR="000F57E7" w:rsidRDefault="000F57E7" w:rsidP="000F57E7">
            <w:r>
              <w:rPr>
                <w:rFonts w:hint="eastAsia"/>
              </w:rPr>
              <w:t>1</w:t>
            </w:r>
            <w:del w:id="4565" w:author="ethink wang" w:date="2017-02-10T22:07:00Z">
              <w:r w:rsidDel="00257406">
                <w:rPr>
                  <w:rFonts w:hint="eastAsia"/>
                </w:rPr>
                <w:delText xml:space="preserve"> </w:delText>
              </w:r>
            </w:del>
            <w:ins w:id="4566" w:author="ethink wang" w:date="2017-02-10T22:07:00Z">
              <w:r w:rsidR="00257406">
                <w:rPr>
                  <w:rFonts w:hint="eastAsia"/>
                </w:rPr>
                <w:t>、</w:t>
              </w:r>
            </w:ins>
            <w:r>
              <w:rPr>
                <w:rFonts w:hint="eastAsia"/>
              </w:rPr>
              <w:t>字段如原型，不赘述。初始化加载所有数据，根据品牌名称首字母按照</w:t>
            </w:r>
            <w:ins w:id="4567" w:author="ethink wang" w:date="2017-02-10T11:32:00Z">
              <w:r w:rsidR="00287D31">
                <w:rPr>
                  <w:rFonts w:hint="eastAsia"/>
                </w:rPr>
                <w:t>A</w:t>
              </w:r>
              <w:r w:rsidR="00287D31">
                <w:t>~Z</w:t>
              </w:r>
            </w:ins>
            <w:del w:id="4568" w:author="ethink wang" w:date="2017-02-10T11:32:00Z">
              <w:r w:rsidDel="00287D31">
                <w:rPr>
                  <w:rFonts w:hint="eastAsia"/>
                </w:rPr>
                <w:delText>字母表</w:delText>
              </w:r>
            </w:del>
            <w:r>
              <w:rPr>
                <w:rFonts w:hint="eastAsia"/>
              </w:rPr>
              <w:t>顺序排列</w:t>
            </w:r>
          </w:p>
          <w:p w14:paraId="09FBF2D2" w14:textId="33082DD4" w:rsidR="000F57E7" w:rsidRDefault="000F57E7" w:rsidP="000F57E7">
            <w:r>
              <w:rPr>
                <w:rFonts w:hint="eastAsia"/>
              </w:rPr>
              <w:t>2</w:t>
            </w:r>
            <w:del w:id="4569" w:author="ethink wang" w:date="2017-02-10T22:07:00Z">
              <w:r w:rsidDel="00257406">
                <w:rPr>
                  <w:rFonts w:hint="eastAsia"/>
                </w:rPr>
                <w:delText xml:space="preserve"> </w:delText>
              </w:r>
            </w:del>
            <w:ins w:id="4570" w:author="ethink wang" w:date="2017-02-10T22:07:00Z">
              <w:r w:rsidR="00257406">
                <w:rPr>
                  <w:rFonts w:hint="eastAsia"/>
                </w:rPr>
                <w:t>、</w:t>
              </w:r>
            </w:ins>
            <w:r>
              <w:rPr>
                <w:rFonts w:hint="eastAsia"/>
              </w:rPr>
              <w:t>点击“修改”按键。弹出“修改品牌”窗口</w:t>
            </w:r>
          </w:p>
          <w:p w14:paraId="219F0715" w14:textId="3D397702" w:rsidR="000F57E7" w:rsidRDefault="000F57E7" w:rsidP="000F57E7">
            <w:r>
              <w:rPr>
                <w:rFonts w:hint="eastAsia"/>
              </w:rPr>
              <w:t>3</w:t>
            </w:r>
            <w:del w:id="4571" w:author="ethink wang" w:date="2017-02-10T22:07:00Z">
              <w:r w:rsidDel="00257406">
                <w:rPr>
                  <w:rFonts w:hint="eastAsia"/>
                </w:rPr>
                <w:delText xml:space="preserve"> </w:delText>
              </w:r>
            </w:del>
            <w:ins w:id="4572" w:author="ethink wang" w:date="2017-02-10T22:07:00Z">
              <w:r w:rsidR="00257406">
                <w:rPr>
                  <w:rFonts w:hint="eastAsia"/>
                </w:rPr>
                <w:t>、</w:t>
              </w:r>
            </w:ins>
            <w:r>
              <w:rPr>
                <w:rFonts w:hint="eastAsia"/>
              </w:rPr>
              <w:t>点击“删除”按键。弹窗提示，文案“删除后不可恢复，确定要删除吗？”，点击“确定”，删除成功，浮窗提示文案“删除成功”；点击“取消”关闭当前提示，不执行删除操作</w:t>
            </w:r>
          </w:p>
          <w:p w14:paraId="6CDF6B38" w14:textId="413AE4E8" w:rsidR="000F57E7" w:rsidRDefault="000F57E7" w:rsidP="000F57E7">
            <w:r>
              <w:t>4</w:t>
            </w:r>
            <w:del w:id="4573" w:author="ethink wang" w:date="2017-02-10T22:07:00Z">
              <w:r w:rsidDel="00257406">
                <w:rPr>
                  <w:rFonts w:hint="eastAsia"/>
                </w:rPr>
                <w:delText xml:space="preserve"> </w:delText>
              </w:r>
            </w:del>
            <w:ins w:id="4574" w:author="ethink wang" w:date="2017-02-10T22:07:00Z">
              <w:r w:rsidR="00257406">
                <w:rPr>
                  <w:rFonts w:hint="eastAsia"/>
                </w:rPr>
                <w:t>、</w:t>
              </w:r>
            </w:ins>
            <w:r>
              <w:t>删除成功后</w:t>
            </w:r>
            <w:r>
              <w:rPr>
                <w:rFonts w:hint="eastAsia"/>
              </w:rPr>
              <w:t>，</w:t>
            </w:r>
            <w:r>
              <w:t>不影响该已有订单车辆信息的显示</w:t>
            </w:r>
          </w:p>
        </w:tc>
        <w:tc>
          <w:tcPr>
            <w:tcW w:w="2302" w:type="dxa"/>
            <w:vAlign w:val="center"/>
          </w:tcPr>
          <w:p w14:paraId="52214532" w14:textId="495495E9" w:rsidR="000F57E7" w:rsidRDefault="000F57E7" w:rsidP="000F57E7">
            <w:r>
              <w:rPr>
                <w:rFonts w:hint="eastAsia"/>
              </w:rPr>
              <w:t>1</w:t>
            </w:r>
            <w:del w:id="4575" w:author="ethink wang" w:date="2017-02-10T22:07:00Z">
              <w:r w:rsidDel="00257406">
                <w:rPr>
                  <w:rFonts w:hint="eastAsia"/>
                </w:rPr>
                <w:delText xml:space="preserve"> </w:delText>
              </w:r>
            </w:del>
            <w:ins w:id="4576" w:author="ethink wang" w:date="2017-02-10T22:07:00Z">
              <w:r w:rsidR="00257406">
                <w:rPr>
                  <w:rFonts w:hint="eastAsia"/>
                </w:rPr>
                <w:t>、</w:t>
              </w:r>
            </w:ins>
            <w:r>
              <w:rPr>
                <w:rFonts w:hint="eastAsia"/>
              </w:rPr>
              <w:t>执行删除操作前，需判断当前品牌是否存在车系，若存在，则删除失败，提示文案“该品牌下存在车系，请先到车系管理删除车系”，点击“我知道了”，关闭弹窗</w:t>
            </w:r>
          </w:p>
          <w:p w14:paraId="616860C2" w14:textId="7279666E" w:rsidR="000F57E7" w:rsidRDefault="000F57E7" w:rsidP="000F57E7">
            <w:r>
              <w:t>2</w:t>
            </w:r>
            <w:del w:id="4577" w:author="ethink wang" w:date="2017-02-10T22:07:00Z">
              <w:r w:rsidDel="00257406">
                <w:rPr>
                  <w:rFonts w:hint="eastAsia"/>
                </w:rPr>
                <w:delText xml:space="preserve"> </w:delText>
              </w:r>
            </w:del>
            <w:ins w:id="4578" w:author="ethink wang" w:date="2017-02-10T22:07:00Z">
              <w:r w:rsidR="00257406">
                <w:rPr>
                  <w:rFonts w:hint="eastAsia"/>
                </w:rPr>
                <w:t>、</w:t>
              </w:r>
            </w:ins>
            <w:r>
              <w:t>执行删除操作时</w:t>
            </w:r>
            <w:r>
              <w:rPr>
                <w:rFonts w:hint="eastAsia"/>
              </w:rPr>
              <w:t>，</w:t>
            </w:r>
            <w:r>
              <w:t>若断网</w:t>
            </w:r>
            <w:r>
              <w:rPr>
                <w:rFonts w:hint="eastAsia"/>
              </w:rPr>
              <w:t>，</w:t>
            </w:r>
            <w:r>
              <w:t>则显示断网通用浮窗提示</w:t>
            </w:r>
          </w:p>
          <w:p w14:paraId="7C54EB42" w14:textId="77777777" w:rsidR="000F57E7" w:rsidRPr="00C41108" w:rsidRDefault="000F57E7" w:rsidP="000F57E7"/>
        </w:tc>
      </w:tr>
      <w:tr w:rsidR="000F57E7" w:rsidRPr="00C8092F" w14:paraId="5E82BBEE" w14:textId="77777777" w:rsidTr="005836B4">
        <w:trPr>
          <w:trHeight w:val="729"/>
        </w:trPr>
        <w:tc>
          <w:tcPr>
            <w:tcW w:w="1387" w:type="dxa"/>
            <w:vMerge/>
            <w:vAlign w:val="center"/>
          </w:tcPr>
          <w:p w14:paraId="7C489A63" w14:textId="77777777" w:rsidR="000F57E7" w:rsidRDefault="000F57E7" w:rsidP="000F57E7">
            <w:pPr>
              <w:jc w:val="center"/>
              <w:rPr>
                <w:rFonts w:asciiTheme="minorEastAsia" w:hAnsiTheme="minorEastAsia"/>
              </w:rPr>
            </w:pPr>
          </w:p>
        </w:tc>
        <w:tc>
          <w:tcPr>
            <w:tcW w:w="1116" w:type="dxa"/>
            <w:vAlign w:val="center"/>
          </w:tcPr>
          <w:p w14:paraId="0857C4CD" w14:textId="77777777" w:rsidR="000F57E7" w:rsidRDefault="000F57E7" w:rsidP="000F57E7">
            <w:r>
              <w:t>新增品牌弹窗</w:t>
            </w:r>
          </w:p>
        </w:tc>
        <w:tc>
          <w:tcPr>
            <w:tcW w:w="5157" w:type="dxa"/>
            <w:vAlign w:val="center"/>
          </w:tcPr>
          <w:p w14:paraId="2A259144" w14:textId="6C5504C6" w:rsidR="000F57E7" w:rsidRDefault="000F57E7" w:rsidP="000F57E7">
            <w:r>
              <w:rPr>
                <w:rFonts w:hint="eastAsia"/>
              </w:rPr>
              <w:t>1</w:t>
            </w:r>
            <w:del w:id="4579" w:author="ethink wang" w:date="2017-02-10T22:08:00Z">
              <w:r w:rsidDel="00257406">
                <w:rPr>
                  <w:rFonts w:hint="eastAsia"/>
                </w:rPr>
                <w:delText xml:space="preserve"> </w:delText>
              </w:r>
            </w:del>
            <w:ins w:id="4580" w:author="ethink wang" w:date="2017-02-10T22:08:00Z">
              <w:r w:rsidR="00257406">
                <w:rPr>
                  <w:rFonts w:hint="eastAsia"/>
                </w:rPr>
                <w:t>、</w:t>
              </w:r>
            </w:ins>
            <w:r>
              <w:rPr>
                <w:rFonts w:hint="eastAsia"/>
              </w:rPr>
              <w:t>“品牌名称”，必填，最多输入</w:t>
            </w:r>
            <w:r>
              <w:rPr>
                <w:rFonts w:hint="eastAsia"/>
              </w:rPr>
              <w:t>8</w:t>
            </w:r>
            <w:r>
              <w:rPr>
                <w:rFonts w:hint="eastAsia"/>
              </w:rPr>
              <w:t>个字符，超过不可输入</w:t>
            </w:r>
          </w:p>
          <w:p w14:paraId="7E42984B" w14:textId="0E050A1D" w:rsidR="000F57E7" w:rsidRDefault="000F57E7" w:rsidP="000F57E7">
            <w:r>
              <w:rPr>
                <w:rFonts w:hint="eastAsia"/>
              </w:rPr>
              <w:lastRenderedPageBreak/>
              <w:t>2</w:t>
            </w:r>
            <w:del w:id="4581" w:author="ethink wang" w:date="2017-02-10T22:08:00Z">
              <w:r w:rsidDel="00257406">
                <w:rPr>
                  <w:rFonts w:hint="eastAsia"/>
                </w:rPr>
                <w:delText xml:space="preserve"> </w:delText>
              </w:r>
            </w:del>
            <w:ins w:id="4582" w:author="ethink wang" w:date="2017-02-10T22:08:00Z">
              <w:r w:rsidR="00257406">
                <w:rPr>
                  <w:rFonts w:hint="eastAsia"/>
                </w:rPr>
                <w:t>、</w:t>
              </w:r>
            </w:ins>
            <w:r>
              <w:rPr>
                <w:rFonts w:hint="eastAsia"/>
              </w:rPr>
              <w:t>“品牌</w:t>
            </w:r>
            <w:r>
              <w:rPr>
                <w:rFonts w:hint="eastAsia"/>
              </w:rPr>
              <w:t>logo</w:t>
            </w:r>
            <w:r>
              <w:rPr>
                <w:rFonts w:hint="eastAsia"/>
              </w:rPr>
              <w:t>”，必填，附件名称最多</w:t>
            </w:r>
            <w:r>
              <w:rPr>
                <w:rFonts w:hint="eastAsia"/>
              </w:rPr>
              <w:t>20</w:t>
            </w:r>
            <w:r>
              <w:rPr>
                <w:rFonts w:hint="eastAsia"/>
              </w:rPr>
              <w:t>个字符，点击“上传”按键，调用上传本地图片窗口，选择图片后验证图片格式，格式通过后显示图片名称在文本框中，图片格式参照规范</w:t>
            </w:r>
          </w:p>
          <w:p w14:paraId="5BD97718" w14:textId="694200B3" w:rsidR="000F57E7" w:rsidRDefault="000F57E7" w:rsidP="000F57E7">
            <w:r>
              <w:rPr>
                <w:rFonts w:hint="eastAsia"/>
              </w:rPr>
              <w:t>3</w:t>
            </w:r>
            <w:del w:id="4583" w:author="ethink wang" w:date="2017-02-10T22:08:00Z">
              <w:r w:rsidDel="00257406">
                <w:rPr>
                  <w:rFonts w:hint="eastAsia"/>
                </w:rPr>
                <w:delText xml:space="preserve"> </w:delText>
              </w:r>
            </w:del>
            <w:ins w:id="4584" w:author="ethink wang" w:date="2017-02-10T22:08:00Z">
              <w:r w:rsidR="00257406">
                <w:rPr>
                  <w:rFonts w:hint="eastAsia"/>
                </w:rPr>
                <w:t>、</w:t>
              </w:r>
            </w:ins>
            <w:r>
              <w:rPr>
                <w:rFonts w:hint="eastAsia"/>
              </w:rPr>
              <w:t>“删除品牌</w:t>
            </w:r>
            <w:r>
              <w:rPr>
                <w:rFonts w:hint="eastAsia"/>
              </w:rPr>
              <w:t>logo</w:t>
            </w:r>
            <w:r>
              <w:rPr>
                <w:rFonts w:hint="eastAsia"/>
              </w:rPr>
              <w:t>”，点击清空图片，同时清空文本框中的附件名</w:t>
            </w:r>
          </w:p>
          <w:p w14:paraId="40BACBAE" w14:textId="7C2737B1" w:rsidR="000F57E7" w:rsidRDefault="000F57E7" w:rsidP="000F57E7">
            <w:r>
              <w:rPr>
                <w:rFonts w:hint="eastAsia"/>
              </w:rPr>
              <w:t>4</w:t>
            </w:r>
            <w:del w:id="4585" w:author="ethink wang" w:date="2017-02-10T22:08:00Z">
              <w:r w:rsidDel="00257406">
                <w:rPr>
                  <w:rFonts w:hint="eastAsia"/>
                </w:rPr>
                <w:delText xml:space="preserve"> </w:delText>
              </w:r>
            </w:del>
            <w:ins w:id="4586" w:author="ethink wang" w:date="2017-02-10T22:08:00Z">
              <w:r w:rsidR="00257406">
                <w:rPr>
                  <w:rFonts w:hint="eastAsia"/>
                </w:rPr>
                <w:t>、</w:t>
              </w:r>
            </w:ins>
            <w:r>
              <w:rPr>
                <w:rFonts w:hint="eastAsia"/>
              </w:rPr>
              <w:t>“完成”按键，点击进行保存，成功后，浮窗提示文案“保存成功”</w:t>
            </w:r>
          </w:p>
          <w:p w14:paraId="5924A4A1" w14:textId="21DF750D" w:rsidR="000F57E7" w:rsidRPr="00A13A34" w:rsidRDefault="000F57E7" w:rsidP="000F57E7">
            <w:r>
              <w:t>5</w:t>
            </w:r>
            <w:del w:id="4587" w:author="ethink wang" w:date="2017-02-10T22:08:00Z">
              <w:r w:rsidDel="00257406">
                <w:rPr>
                  <w:rFonts w:hint="eastAsia"/>
                </w:rPr>
                <w:delText xml:space="preserve"> </w:delText>
              </w:r>
            </w:del>
            <w:ins w:id="4588" w:author="ethink wang" w:date="2017-02-10T22:08:00Z">
              <w:r w:rsidR="00257406">
                <w:rPr>
                  <w:rFonts w:hint="eastAsia"/>
                </w:rPr>
                <w:t>、</w:t>
              </w:r>
            </w:ins>
            <w:r>
              <w:rPr>
                <w:rFonts w:hint="eastAsia"/>
              </w:rPr>
              <w:t>“取消”按键，点击取消保存信息，关闭当前弹窗</w:t>
            </w:r>
          </w:p>
        </w:tc>
        <w:tc>
          <w:tcPr>
            <w:tcW w:w="2302" w:type="dxa"/>
            <w:vAlign w:val="center"/>
          </w:tcPr>
          <w:p w14:paraId="6DCCAD32" w14:textId="28210231" w:rsidR="000F57E7" w:rsidRDefault="000F57E7" w:rsidP="000F57E7">
            <w:r>
              <w:lastRenderedPageBreak/>
              <w:t>1</w:t>
            </w:r>
            <w:del w:id="4589" w:author="ethink wang" w:date="2017-02-10T22:08:00Z">
              <w:r w:rsidDel="00257406">
                <w:rPr>
                  <w:rFonts w:hint="eastAsia"/>
                </w:rPr>
                <w:delText xml:space="preserve"> </w:delText>
              </w:r>
            </w:del>
            <w:ins w:id="4590" w:author="ethink wang" w:date="2017-02-10T22:08:00Z">
              <w:r w:rsidR="00257406">
                <w:rPr>
                  <w:rFonts w:hint="eastAsia"/>
                </w:rPr>
                <w:t>、</w:t>
              </w:r>
            </w:ins>
            <w:r>
              <w:t>执行保存操作时</w:t>
            </w:r>
            <w:r>
              <w:rPr>
                <w:rFonts w:hint="eastAsia"/>
              </w:rPr>
              <w:t>，</w:t>
            </w:r>
            <w:r>
              <w:t>检测必填项是否填写</w:t>
            </w:r>
            <w:r>
              <w:lastRenderedPageBreak/>
              <w:t>完成</w:t>
            </w:r>
            <w:r>
              <w:rPr>
                <w:rFonts w:hint="eastAsia"/>
              </w:rPr>
              <w:t>，</w:t>
            </w:r>
            <w:r>
              <w:t>若没有</w:t>
            </w:r>
            <w:r>
              <w:rPr>
                <w:rFonts w:hint="eastAsia"/>
              </w:rPr>
              <w:t>，</w:t>
            </w:r>
            <w:r>
              <w:t>则保存失败</w:t>
            </w:r>
            <w:r>
              <w:rPr>
                <w:rFonts w:hint="eastAsia"/>
              </w:rPr>
              <w:t>，浮窗</w:t>
            </w:r>
            <w:r>
              <w:t>提示文案</w:t>
            </w:r>
            <w:r>
              <w:rPr>
                <w:rFonts w:hint="eastAsia"/>
              </w:rPr>
              <w:t>“</w:t>
            </w:r>
            <w:r w:rsidR="004819AA">
              <w:rPr>
                <w:rFonts w:hint="eastAsia"/>
              </w:rPr>
              <w:t>请输入</w:t>
            </w:r>
            <w:r>
              <w:rPr>
                <w:rFonts w:hint="eastAsia"/>
              </w:rPr>
              <w:t>品牌名称”“请上传品牌</w:t>
            </w:r>
            <w:r>
              <w:rPr>
                <w:rFonts w:hint="eastAsia"/>
              </w:rPr>
              <w:t>logo</w:t>
            </w:r>
            <w:r>
              <w:rPr>
                <w:rFonts w:hint="eastAsia"/>
              </w:rPr>
              <w:t>”</w:t>
            </w:r>
          </w:p>
          <w:p w14:paraId="601D48E7" w14:textId="50E24193" w:rsidR="000F57E7" w:rsidRPr="00B263F3" w:rsidRDefault="000F57E7" w:rsidP="000F57E7">
            <w:r>
              <w:rPr>
                <w:rFonts w:hint="eastAsia"/>
              </w:rPr>
              <w:t>2</w:t>
            </w:r>
            <w:del w:id="4591" w:author="ethink wang" w:date="2017-02-10T22:08:00Z">
              <w:r w:rsidDel="00257406">
                <w:rPr>
                  <w:rFonts w:hint="eastAsia"/>
                </w:rPr>
                <w:delText xml:space="preserve"> </w:delText>
              </w:r>
            </w:del>
            <w:ins w:id="4592" w:author="ethink wang" w:date="2017-02-10T22:08:00Z">
              <w:r w:rsidR="00257406">
                <w:rPr>
                  <w:rFonts w:hint="eastAsia"/>
                </w:rPr>
                <w:t>、</w:t>
              </w:r>
            </w:ins>
            <w:r>
              <w:rPr>
                <w:rFonts w:hint="eastAsia"/>
              </w:rPr>
              <w:t>执行保存操作时，在运管平台范围检验品牌名称的唯一性，若重复，则保存失败，浮窗提示文案“</w:t>
            </w:r>
            <w:del w:id="4593" w:author="ethink wang" w:date="2017-02-10T22:08:00Z">
              <w:r w:rsidDel="00257406">
                <w:rPr>
                  <w:rFonts w:hint="eastAsia"/>
                </w:rPr>
                <w:delText>xxx</w:delText>
              </w:r>
            </w:del>
            <w:ins w:id="4594" w:author="ethink wang" w:date="2017-02-10T22:08:00Z">
              <w:r w:rsidR="00257406">
                <w:rPr>
                  <w:rFonts w:hint="eastAsia"/>
                </w:rPr>
                <w:t>【品牌名称】</w:t>
              </w:r>
            </w:ins>
            <w:r>
              <w:rPr>
                <w:rFonts w:hint="eastAsia"/>
              </w:rPr>
              <w:t>品牌已存在”</w:t>
            </w:r>
          </w:p>
        </w:tc>
      </w:tr>
      <w:tr w:rsidR="000F57E7" w:rsidRPr="00C8092F" w14:paraId="77AA986D" w14:textId="77777777" w:rsidTr="005836B4">
        <w:trPr>
          <w:trHeight w:val="729"/>
        </w:trPr>
        <w:tc>
          <w:tcPr>
            <w:tcW w:w="1387" w:type="dxa"/>
            <w:vMerge/>
            <w:vAlign w:val="center"/>
          </w:tcPr>
          <w:p w14:paraId="58707685" w14:textId="77777777" w:rsidR="000F57E7" w:rsidRDefault="000F57E7" w:rsidP="000F57E7">
            <w:pPr>
              <w:jc w:val="center"/>
              <w:rPr>
                <w:rFonts w:asciiTheme="minorEastAsia" w:hAnsiTheme="minorEastAsia"/>
              </w:rPr>
            </w:pPr>
          </w:p>
        </w:tc>
        <w:tc>
          <w:tcPr>
            <w:tcW w:w="1116" w:type="dxa"/>
            <w:vAlign w:val="center"/>
          </w:tcPr>
          <w:p w14:paraId="6D7FBD15" w14:textId="77777777" w:rsidR="000F57E7" w:rsidRDefault="000F57E7" w:rsidP="000F57E7">
            <w:r>
              <w:t>修改品牌弹窗</w:t>
            </w:r>
          </w:p>
        </w:tc>
        <w:tc>
          <w:tcPr>
            <w:tcW w:w="5157" w:type="dxa"/>
            <w:vAlign w:val="center"/>
          </w:tcPr>
          <w:p w14:paraId="5885B6A1" w14:textId="77777777" w:rsidR="000F57E7" w:rsidRDefault="000F57E7" w:rsidP="000F57E7">
            <w:r>
              <w:rPr>
                <w:rFonts w:hint="eastAsia"/>
              </w:rPr>
              <w:t>默认带入已有信息。除“品牌名称”不可变更之外，其他同新增</w:t>
            </w:r>
          </w:p>
        </w:tc>
        <w:tc>
          <w:tcPr>
            <w:tcW w:w="2302" w:type="dxa"/>
            <w:vAlign w:val="center"/>
          </w:tcPr>
          <w:p w14:paraId="1CBC1CD3" w14:textId="77777777" w:rsidR="000F57E7" w:rsidRDefault="000F57E7" w:rsidP="000F57E7"/>
        </w:tc>
      </w:tr>
    </w:tbl>
    <w:p w14:paraId="66A67C44" w14:textId="77777777" w:rsidR="004F6D2B" w:rsidRPr="003A741D" w:rsidRDefault="004F6D2B" w:rsidP="004F6D2B"/>
    <w:p w14:paraId="1BFA217C" w14:textId="77777777" w:rsidR="00980763" w:rsidRDefault="00980763" w:rsidP="004F6D2B">
      <w:pPr>
        <w:pStyle w:val="4"/>
      </w:pPr>
      <w:bookmarkStart w:id="4595" w:name="_Toc474764586"/>
      <w:r>
        <w:t>车系管理</w:t>
      </w:r>
      <w:bookmarkEnd w:id="4595"/>
    </w:p>
    <w:p w14:paraId="65E35149" w14:textId="77777777" w:rsidR="004F6D2B" w:rsidRDefault="004F6D2B" w:rsidP="004F6D2B">
      <w:pPr>
        <w:pStyle w:val="5"/>
      </w:pPr>
      <w:r>
        <w:t>用例描述</w:t>
      </w:r>
    </w:p>
    <w:p w14:paraId="5CB2430C" w14:textId="77777777" w:rsidR="000532EA" w:rsidRPr="000532EA" w:rsidRDefault="000532EA" w:rsidP="000532EA">
      <w:r>
        <w:rPr>
          <w:rFonts w:hint="eastAsia"/>
        </w:rPr>
        <w:t xml:space="preserve">  </w:t>
      </w:r>
      <w:r w:rsidR="000F57E7">
        <w:rPr>
          <w:rFonts w:hint="eastAsia"/>
        </w:rPr>
        <w:t>运管平台维护自己的车辆的车系</w:t>
      </w:r>
      <w:r>
        <w:rPr>
          <w:rFonts w:hint="eastAsia"/>
        </w:rPr>
        <w:t>信息。</w:t>
      </w:r>
    </w:p>
    <w:p w14:paraId="3DC301EB" w14:textId="77777777" w:rsidR="004F6D2B" w:rsidRPr="004F6D2B" w:rsidRDefault="004F6D2B" w:rsidP="004F6D2B">
      <w:pPr>
        <w:pStyle w:val="5"/>
      </w:pPr>
      <w:r>
        <w:t>元素规则</w:t>
      </w:r>
    </w:p>
    <w:tbl>
      <w:tblPr>
        <w:tblStyle w:val="af1"/>
        <w:tblW w:w="0" w:type="auto"/>
        <w:tblLook w:val="04A0" w:firstRow="1" w:lastRow="0" w:firstColumn="1" w:lastColumn="0" w:noHBand="0" w:noVBand="1"/>
      </w:tblPr>
      <w:tblGrid>
        <w:gridCol w:w="1387"/>
        <w:gridCol w:w="1116"/>
        <w:gridCol w:w="5157"/>
        <w:gridCol w:w="2302"/>
      </w:tblGrid>
      <w:tr w:rsidR="000532EA" w:rsidRPr="00753787" w14:paraId="19A64854" w14:textId="77777777" w:rsidTr="000532EA">
        <w:trPr>
          <w:trHeight w:val="567"/>
        </w:trPr>
        <w:tc>
          <w:tcPr>
            <w:tcW w:w="1387" w:type="dxa"/>
            <w:shd w:val="clear" w:color="auto" w:fill="D9D9D9" w:themeFill="background1" w:themeFillShade="D9"/>
            <w:vAlign w:val="center"/>
          </w:tcPr>
          <w:p w14:paraId="7D2D770C" w14:textId="77777777" w:rsidR="000532EA" w:rsidRPr="00753787" w:rsidRDefault="000532EA" w:rsidP="000532EA">
            <w:pPr>
              <w:jc w:val="center"/>
              <w:rPr>
                <w:b/>
              </w:rPr>
            </w:pPr>
            <w:r>
              <w:rPr>
                <w:rFonts w:hint="eastAsia"/>
                <w:b/>
              </w:rPr>
              <w:t>页面</w:t>
            </w:r>
          </w:p>
        </w:tc>
        <w:tc>
          <w:tcPr>
            <w:tcW w:w="1116" w:type="dxa"/>
            <w:shd w:val="clear" w:color="auto" w:fill="D9D9D9" w:themeFill="background1" w:themeFillShade="D9"/>
            <w:vAlign w:val="center"/>
          </w:tcPr>
          <w:p w14:paraId="543D1007" w14:textId="77777777" w:rsidR="000532EA" w:rsidRPr="00753787" w:rsidRDefault="000532EA" w:rsidP="000532EA">
            <w:pPr>
              <w:jc w:val="center"/>
              <w:rPr>
                <w:b/>
              </w:rPr>
            </w:pPr>
            <w:r w:rsidRPr="00753787">
              <w:rPr>
                <w:b/>
              </w:rPr>
              <w:t>元素名称</w:t>
            </w:r>
          </w:p>
        </w:tc>
        <w:tc>
          <w:tcPr>
            <w:tcW w:w="5157" w:type="dxa"/>
            <w:shd w:val="clear" w:color="auto" w:fill="D9D9D9" w:themeFill="background1" w:themeFillShade="D9"/>
            <w:vAlign w:val="center"/>
          </w:tcPr>
          <w:p w14:paraId="459CC25F" w14:textId="77777777" w:rsidR="000532EA" w:rsidRPr="00753787" w:rsidRDefault="000532EA" w:rsidP="000532EA">
            <w:pPr>
              <w:jc w:val="center"/>
              <w:rPr>
                <w:b/>
              </w:rPr>
            </w:pPr>
            <w:r w:rsidRPr="00753787">
              <w:rPr>
                <w:b/>
              </w:rPr>
              <w:t>描述</w:t>
            </w:r>
          </w:p>
        </w:tc>
        <w:tc>
          <w:tcPr>
            <w:tcW w:w="2302" w:type="dxa"/>
            <w:shd w:val="clear" w:color="auto" w:fill="D9D9D9" w:themeFill="background1" w:themeFillShade="D9"/>
            <w:vAlign w:val="center"/>
          </w:tcPr>
          <w:p w14:paraId="29D98A95" w14:textId="77777777" w:rsidR="000532EA" w:rsidRPr="00753787" w:rsidRDefault="000532EA" w:rsidP="000532EA">
            <w:pPr>
              <w:ind w:leftChars="-253" w:left="-531"/>
              <w:jc w:val="center"/>
              <w:rPr>
                <w:b/>
              </w:rPr>
            </w:pPr>
            <w:r>
              <w:rPr>
                <w:rFonts w:hint="eastAsia"/>
                <w:b/>
              </w:rPr>
              <w:t>异常处理</w:t>
            </w:r>
          </w:p>
        </w:tc>
      </w:tr>
      <w:tr w:rsidR="000532EA" w14:paraId="38DF7538" w14:textId="77777777" w:rsidTr="000532EA">
        <w:trPr>
          <w:trHeight w:val="729"/>
        </w:trPr>
        <w:tc>
          <w:tcPr>
            <w:tcW w:w="1387" w:type="dxa"/>
            <w:vMerge w:val="restart"/>
            <w:vAlign w:val="center"/>
          </w:tcPr>
          <w:p w14:paraId="1B317BF6" w14:textId="77777777" w:rsidR="000532EA" w:rsidRDefault="000532EA" w:rsidP="000532EA">
            <w:pPr>
              <w:jc w:val="center"/>
            </w:pPr>
            <w:r>
              <w:rPr>
                <w:rFonts w:asciiTheme="minorEastAsia" w:hAnsiTheme="minorEastAsia" w:hint="eastAsia"/>
              </w:rPr>
              <w:t>Ⅴ</w:t>
            </w:r>
            <w:r>
              <w:rPr>
                <w:rFonts w:hint="eastAsia"/>
              </w:rPr>
              <w:t>-</w:t>
            </w:r>
            <w:r>
              <w:t>I-04</w:t>
            </w:r>
          </w:p>
        </w:tc>
        <w:tc>
          <w:tcPr>
            <w:tcW w:w="1116" w:type="dxa"/>
            <w:vAlign w:val="center"/>
          </w:tcPr>
          <w:p w14:paraId="546D3DBE" w14:textId="77777777" w:rsidR="000532EA" w:rsidRDefault="000532EA" w:rsidP="000532EA">
            <w:r>
              <w:t>说明</w:t>
            </w:r>
          </w:p>
        </w:tc>
        <w:tc>
          <w:tcPr>
            <w:tcW w:w="5157" w:type="dxa"/>
            <w:vAlign w:val="center"/>
          </w:tcPr>
          <w:p w14:paraId="7DE696C2" w14:textId="77777777" w:rsidR="000532EA" w:rsidRPr="00F0182A" w:rsidRDefault="000532EA" w:rsidP="000532EA"/>
        </w:tc>
        <w:tc>
          <w:tcPr>
            <w:tcW w:w="2302" w:type="dxa"/>
            <w:vAlign w:val="center"/>
          </w:tcPr>
          <w:p w14:paraId="12329088" w14:textId="77777777" w:rsidR="000532EA" w:rsidRPr="00054E2A" w:rsidRDefault="000532EA" w:rsidP="000532EA"/>
        </w:tc>
      </w:tr>
      <w:tr w:rsidR="000F57E7" w14:paraId="1B39C13A" w14:textId="77777777" w:rsidTr="000532EA">
        <w:trPr>
          <w:trHeight w:val="729"/>
        </w:trPr>
        <w:tc>
          <w:tcPr>
            <w:tcW w:w="1387" w:type="dxa"/>
            <w:vMerge/>
            <w:vAlign w:val="center"/>
          </w:tcPr>
          <w:p w14:paraId="6FA0A794" w14:textId="77777777" w:rsidR="000F57E7" w:rsidRDefault="000F57E7" w:rsidP="000F57E7">
            <w:pPr>
              <w:jc w:val="center"/>
              <w:rPr>
                <w:rFonts w:asciiTheme="minorEastAsia" w:hAnsiTheme="minorEastAsia"/>
              </w:rPr>
            </w:pPr>
          </w:p>
        </w:tc>
        <w:tc>
          <w:tcPr>
            <w:tcW w:w="1116" w:type="dxa"/>
            <w:vAlign w:val="center"/>
          </w:tcPr>
          <w:p w14:paraId="0149C87D" w14:textId="77777777" w:rsidR="000F57E7" w:rsidRDefault="000F57E7" w:rsidP="000F57E7">
            <w:r>
              <w:t>新增</w:t>
            </w:r>
          </w:p>
        </w:tc>
        <w:tc>
          <w:tcPr>
            <w:tcW w:w="5157" w:type="dxa"/>
            <w:vAlign w:val="center"/>
          </w:tcPr>
          <w:p w14:paraId="069D104C" w14:textId="77777777" w:rsidR="000F57E7" w:rsidRPr="00F0182A" w:rsidRDefault="000F57E7" w:rsidP="000F57E7">
            <w:r>
              <w:rPr>
                <w:rFonts w:hint="eastAsia"/>
              </w:rPr>
              <w:t>点击弹出“新增车系”窗口</w:t>
            </w:r>
          </w:p>
        </w:tc>
        <w:tc>
          <w:tcPr>
            <w:tcW w:w="2302" w:type="dxa"/>
            <w:vAlign w:val="center"/>
          </w:tcPr>
          <w:p w14:paraId="5286DF85" w14:textId="77777777" w:rsidR="000F57E7" w:rsidRPr="00054E2A" w:rsidRDefault="000F57E7" w:rsidP="000F57E7"/>
        </w:tc>
      </w:tr>
      <w:tr w:rsidR="00AF3C23" w14:paraId="64DCA70D" w14:textId="77777777" w:rsidTr="000532EA">
        <w:trPr>
          <w:trHeight w:val="729"/>
        </w:trPr>
        <w:tc>
          <w:tcPr>
            <w:tcW w:w="1387" w:type="dxa"/>
            <w:vMerge/>
            <w:vAlign w:val="center"/>
          </w:tcPr>
          <w:p w14:paraId="11B68260" w14:textId="77777777" w:rsidR="00AF3C23" w:rsidRDefault="00AF3C23" w:rsidP="000F57E7">
            <w:pPr>
              <w:jc w:val="center"/>
              <w:rPr>
                <w:rFonts w:asciiTheme="minorEastAsia" w:hAnsiTheme="minorEastAsia"/>
              </w:rPr>
            </w:pPr>
          </w:p>
        </w:tc>
        <w:tc>
          <w:tcPr>
            <w:tcW w:w="1116" w:type="dxa"/>
            <w:vAlign w:val="center"/>
          </w:tcPr>
          <w:p w14:paraId="21B4481C" w14:textId="77777777" w:rsidR="00AF3C23" w:rsidRDefault="00AF3C23" w:rsidP="000F57E7">
            <w:r>
              <w:t>下载模板</w:t>
            </w:r>
          </w:p>
        </w:tc>
        <w:tc>
          <w:tcPr>
            <w:tcW w:w="5157" w:type="dxa"/>
            <w:vAlign w:val="center"/>
          </w:tcPr>
          <w:p w14:paraId="1C3F2C98" w14:textId="77777777" w:rsidR="00AF3C23" w:rsidRDefault="00AF3C23" w:rsidP="000F57E7">
            <w:r>
              <w:rPr>
                <w:rFonts w:hint="eastAsia"/>
              </w:rPr>
              <w:t>点击下载模板文件</w:t>
            </w:r>
          </w:p>
        </w:tc>
        <w:tc>
          <w:tcPr>
            <w:tcW w:w="2302" w:type="dxa"/>
            <w:vAlign w:val="center"/>
          </w:tcPr>
          <w:p w14:paraId="3E9E9591" w14:textId="77777777" w:rsidR="00AF3C23" w:rsidRPr="00054E2A" w:rsidRDefault="00AF3C23" w:rsidP="000F57E7"/>
        </w:tc>
      </w:tr>
      <w:tr w:rsidR="00AF3C23" w14:paraId="23B04757" w14:textId="77777777" w:rsidTr="000532EA">
        <w:trPr>
          <w:trHeight w:val="729"/>
        </w:trPr>
        <w:tc>
          <w:tcPr>
            <w:tcW w:w="1387" w:type="dxa"/>
            <w:vMerge/>
            <w:vAlign w:val="center"/>
          </w:tcPr>
          <w:p w14:paraId="00019397" w14:textId="77777777" w:rsidR="00AF3C23" w:rsidRDefault="00AF3C23" w:rsidP="000F57E7">
            <w:pPr>
              <w:jc w:val="center"/>
              <w:rPr>
                <w:rFonts w:asciiTheme="minorEastAsia" w:hAnsiTheme="minorEastAsia"/>
              </w:rPr>
            </w:pPr>
          </w:p>
        </w:tc>
        <w:tc>
          <w:tcPr>
            <w:tcW w:w="1116" w:type="dxa"/>
            <w:vAlign w:val="center"/>
          </w:tcPr>
          <w:p w14:paraId="5787B09E" w14:textId="77777777" w:rsidR="00AF3C23" w:rsidRDefault="00AF3C23" w:rsidP="000F57E7">
            <w:r>
              <w:t>批量导入</w:t>
            </w:r>
          </w:p>
        </w:tc>
        <w:tc>
          <w:tcPr>
            <w:tcW w:w="5157" w:type="dxa"/>
            <w:vAlign w:val="center"/>
          </w:tcPr>
          <w:p w14:paraId="0B8F700D" w14:textId="77777777" w:rsidR="00AF3C23" w:rsidRDefault="00AF3C23" w:rsidP="000F57E7">
            <w:r>
              <w:rPr>
                <w:rFonts w:hint="eastAsia"/>
              </w:rPr>
              <w:t>弹出“批量导入车系”窗口</w:t>
            </w:r>
          </w:p>
        </w:tc>
        <w:tc>
          <w:tcPr>
            <w:tcW w:w="2302" w:type="dxa"/>
            <w:vAlign w:val="center"/>
          </w:tcPr>
          <w:p w14:paraId="18CA4B1D" w14:textId="77777777" w:rsidR="00AF3C23" w:rsidRPr="00054E2A" w:rsidRDefault="00AF3C23" w:rsidP="000F57E7"/>
        </w:tc>
      </w:tr>
      <w:tr w:rsidR="000F57E7" w14:paraId="20D96DDD" w14:textId="77777777" w:rsidTr="000532EA">
        <w:trPr>
          <w:trHeight w:val="729"/>
        </w:trPr>
        <w:tc>
          <w:tcPr>
            <w:tcW w:w="1387" w:type="dxa"/>
            <w:vMerge/>
            <w:vAlign w:val="center"/>
          </w:tcPr>
          <w:p w14:paraId="3CADAA19" w14:textId="77777777" w:rsidR="000F57E7" w:rsidRDefault="000F57E7" w:rsidP="000F57E7">
            <w:pPr>
              <w:jc w:val="center"/>
              <w:rPr>
                <w:rFonts w:asciiTheme="minorEastAsia" w:hAnsiTheme="minorEastAsia"/>
              </w:rPr>
            </w:pPr>
          </w:p>
        </w:tc>
        <w:tc>
          <w:tcPr>
            <w:tcW w:w="1116" w:type="dxa"/>
            <w:vAlign w:val="center"/>
          </w:tcPr>
          <w:p w14:paraId="6D636496" w14:textId="77777777" w:rsidR="000F57E7" w:rsidRDefault="000F57E7" w:rsidP="000F57E7">
            <w:r>
              <w:t>查询条件</w:t>
            </w:r>
          </w:p>
        </w:tc>
        <w:tc>
          <w:tcPr>
            <w:tcW w:w="5157" w:type="dxa"/>
            <w:vAlign w:val="center"/>
          </w:tcPr>
          <w:p w14:paraId="1916B0BA" w14:textId="038F2F26" w:rsidR="000F57E7" w:rsidRDefault="000F57E7" w:rsidP="000F57E7">
            <w:r>
              <w:rPr>
                <w:rFonts w:hint="eastAsia"/>
              </w:rPr>
              <w:t>1</w:t>
            </w:r>
            <w:ins w:id="4596" w:author="ethink wang" w:date="2017-02-10T22:08:00Z">
              <w:r w:rsidR="00257406">
                <w:rPr>
                  <w:rFonts w:hint="eastAsia"/>
                </w:rPr>
                <w:t>、</w:t>
              </w:r>
            </w:ins>
            <w:r>
              <w:rPr>
                <w:rFonts w:hint="eastAsia"/>
              </w:rPr>
              <w:t>“品牌车系”，下拉框加载所有品牌的车系</w:t>
            </w:r>
            <w:r>
              <w:rPr>
                <w:rFonts w:hint="eastAsia"/>
              </w:rPr>
              <w:t>(</w:t>
            </w:r>
            <w:r>
              <w:rPr>
                <w:rFonts w:hint="eastAsia"/>
              </w:rPr>
              <w:t>格式为</w:t>
            </w:r>
            <w:r>
              <w:rPr>
                <w:rFonts w:hint="eastAsia"/>
              </w:rPr>
              <w:t xml:space="preserve"> </w:t>
            </w:r>
            <w:r>
              <w:rPr>
                <w:rFonts w:hint="eastAsia"/>
              </w:rPr>
              <w:t>“品牌名称</w:t>
            </w:r>
            <w:r>
              <w:rPr>
                <w:rFonts w:hint="eastAsia"/>
              </w:rPr>
              <w:t xml:space="preserve"> </w:t>
            </w:r>
            <w:r>
              <w:rPr>
                <w:rFonts w:hint="eastAsia"/>
              </w:rPr>
              <w:t>车系名称”</w:t>
            </w:r>
            <w:r>
              <w:rPr>
                <w:rFonts w:hint="eastAsia"/>
              </w:rPr>
              <w:t>)</w:t>
            </w:r>
            <w:r>
              <w:rPr>
                <w:rFonts w:hint="eastAsia"/>
              </w:rPr>
              <w:t>，默认“全部”</w:t>
            </w:r>
          </w:p>
          <w:p w14:paraId="16868825" w14:textId="250FAFBD" w:rsidR="000F57E7" w:rsidRPr="003B0482" w:rsidRDefault="000F57E7" w:rsidP="000F57E7">
            <w:r>
              <w:rPr>
                <w:rFonts w:hint="eastAsia"/>
              </w:rPr>
              <w:t>2</w:t>
            </w:r>
            <w:del w:id="4597" w:author="ethink wang" w:date="2017-02-10T22:09:00Z">
              <w:r w:rsidDel="00257406">
                <w:rPr>
                  <w:rFonts w:hint="eastAsia"/>
                </w:rPr>
                <w:delText xml:space="preserve"> </w:delText>
              </w:r>
            </w:del>
            <w:ins w:id="4598" w:author="ethink wang" w:date="2017-02-10T22:09:00Z">
              <w:r w:rsidR="00257406">
                <w:rPr>
                  <w:rFonts w:hint="eastAsia"/>
                </w:rPr>
                <w:t>、</w:t>
              </w:r>
            </w:ins>
            <w:r>
              <w:rPr>
                <w:rFonts w:hint="eastAsia"/>
              </w:rPr>
              <w:t>点击“查询”在下方列表中显示查询结果</w:t>
            </w:r>
          </w:p>
        </w:tc>
        <w:tc>
          <w:tcPr>
            <w:tcW w:w="2302" w:type="dxa"/>
            <w:vAlign w:val="center"/>
          </w:tcPr>
          <w:p w14:paraId="4221AC3D" w14:textId="77777777" w:rsidR="000F57E7" w:rsidRPr="00054E2A" w:rsidRDefault="000F57E7" w:rsidP="000F57E7"/>
        </w:tc>
      </w:tr>
      <w:tr w:rsidR="000F57E7" w:rsidRPr="00C8092F" w14:paraId="3E909965" w14:textId="77777777" w:rsidTr="000532EA">
        <w:trPr>
          <w:trHeight w:val="729"/>
        </w:trPr>
        <w:tc>
          <w:tcPr>
            <w:tcW w:w="1387" w:type="dxa"/>
            <w:vMerge/>
            <w:vAlign w:val="center"/>
          </w:tcPr>
          <w:p w14:paraId="5058789F" w14:textId="77777777" w:rsidR="000F57E7" w:rsidRDefault="000F57E7" w:rsidP="000F57E7">
            <w:pPr>
              <w:jc w:val="center"/>
              <w:rPr>
                <w:rFonts w:asciiTheme="minorEastAsia" w:hAnsiTheme="minorEastAsia"/>
              </w:rPr>
            </w:pPr>
          </w:p>
        </w:tc>
        <w:tc>
          <w:tcPr>
            <w:tcW w:w="1116" w:type="dxa"/>
            <w:vAlign w:val="center"/>
          </w:tcPr>
          <w:p w14:paraId="6D185495" w14:textId="77777777" w:rsidR="000F57E7" w:rsidRDefault="000F57E7" w:rsidP="000F57E7">
            <w:r>
              <w:t>列表</w:t>
            </w:r>
          </w:p>
        </w:tc>
        <w:tc>
          <w:tcPr>
            <w:tcW w:w="5157" w:type="dxa"/>
            <w:vAlign w:val="center"/>
          </w:tcPr>
          <w:p w14:paraId="5971DCC0" w14:textId="2FD0B350" w:rsidR="000F57E7" w:rsidRDefault="000F57E7" w:rsidP="000F57E7">
            <w:r>
              <w:rPr>
                <w:rFonts w:hint="eastAsia"/>
              </w:rPr>
              <w:t>1</w:t>
            </w:r>
            <w:del w:id="4599" w:author="ethink wang" w:date="2017-02-10T22:09:00Z">
              <w:r w:rsidDel="00257406">
                <w:rPr>
                  <w:rFonts w:hint="eastAsia"/>
                </w:rPr>
                <w:delText xml:space="preserve"> </w:delText>
              </w:r>
            </w:del>
            <w:ins w:id="4600" w:author="ethink wang" w:date="2017-02-10T22:09:00Z">
              <w:r w:rsidR="00257406">
                <w:rPr>
                  <w:rFonts w:hint="eastAsia"/>
                </w:rPr>
                <w:t>、</w:t>
              </w:r>
            </w:ins>
            <w:r>
              <w:rPr>
                <w:rFonts w:hint="eastAsia"/>
              </w:rPr>
              <w:t>字段如原型，不赘述。初始化加载所有数据，根据品牌名称首字母按照</w:t>
            </w:r>
            <w:ins w:id="4601" w:author="ethink wang" w:date="2017-02-10T11:32:00Z">
              <w:r w:rsidR="00287D31">
                <w:rPr>
                  <w:rFonts w:hint="eastAsia"/>
                </w:rPr>
                <w:t>A</w:t>
              </w:r>
              <w:r w:rsidR="00287D31">
                <w:t>~Z</w:t>
              </w:r>
            </w:ins>
            <w:del w:id="4602" w:author="ethink wang" w:date="2017-02-10T11:32:00Z">
              <w:r w:rsidDel="00287D31">
                <w:rPr>
                  <w:rFonts w:hint="eastAsia"/>
                </w:rPr>
                <w:delText>字母表</w:delText>
              </w:r>
            </w:del>
            <w:r>
              <w:rPr>
                <w:rFonts w:hint="eastAsia"/>
              </w:rPr>
              <w:t>顺序排列</w:t>
            </w:r>
          </w:p>
          <w:p w14:paraId="002E9F13" w14:textId="39D44B82" w:rsidR="000F57E7" w:rsidRDefault="000F57E7" w:rsidP="000F57E7">
            <w:r>
              <w:rPr>
                <w:rFonts w:hint="eastAsia"/>
              </w:rPr>
              <w:t>2</w:t>
            </w:r>
            <w:del w:id="4603" w:author="ethink wang" w:date="2017-02-10T22:09:00Z">
              <w:r w:rsidDel="00257406">
                <w:rPr>
                  <w:rFonts w:hint="eastAsia"/>
                </w:rPr>
                <w:delText xml:space="preserve"> </w:delText>
              </w:r>
            </w:del>
            <w:ins w:id="4604" w:author="ethink wang" w:date="2017-02-10T22:09:00Z">
              <w:r w:rsidR="00257406">
                <w:rPr>
                  <w:rFonts w:hint="eastAsia"/>
                </w:rPr>
                <w:t>、</w:t>
              </w:r>
            </w:ins>
            <w:r>
              <w:rPr>
                <w:rFonts w:hint="eastAsia"/>
              </w:rPr>
              <w:t>点击“修改”按键。弹出“修改车系”窗口</w:t>
            </w:r>
          </w:p>
          <w:p w14:paraId="17994FE8" w14:textId="4BBBABFD" w:rsidR="000F57E7" w:rsidRDefault="000F57E7" w:rsidP="000F57E7">
            <w:r>
              <w:rPr>
                <w:rFonts w:hint="eastAsia"/>
              </w:rPr>
              <w:t>3</w:t>
            </w:r>
            <w:del w:id="4605" w:author="ethink wang" w:date="2017-02-10T22:09:00Z">
              <w:r w:rsidDel="00257406">
                <w:rPr>
                  <w:rFonts w:hint="eastAsia"/>
                </w:rPr>
                <w:delText xml:space="preserve"> </w:delText>
              </w:r>
            </w:del>
            <w:ins w:id="4606" w:author="ethink wang" w:date="2017-02-10T22:09:00Z">
              <w:r w:rsidR="00257406">
                <w:rPr>
                  <w:rFonts w:hint="eastAsia"/>
                </w:rPr>
                <w:t>、</w:t>
              </w:r>
            </w:ins>
            <w:r>
              <w:rPr>
                <w:rFonts w:hint="eastAsia"/>
              </w:rPr>
              <w:t>点击“删除”按键。弹窗提示，文案“删除后不可恢复，确定要删除吗？”，点击“确定”，删除成功，浮窗提示文案“删除成功”；点击“取消”关闭当前提示，不执行删除操作</w:t>
            </w:r>
          </w:p>
          <w:p w14:paraId="6F9B2D01" w14:textId="3D61D401" w:rsidR="000F57E7" w:rsidRDefault="000F57E7" w:rsidP="000F57E7">
            <w:r>
              <w:t>4</w:t>
            </w:r>
            <w:del w:id="4607" w:author="ethink wang" w:date="2017-02-10T22:09:00Z">
              <w:r w:rsidDel="00257406">
                <w:rPr>
                  <w:rFonts w:hint="eastAsia"/>
                </w:rPr>
                <w:delText xml:space="preserve"> </w:delText>
              </w:r>
            </w:del>
            <w:ins w:id="4608" w:author="ethink wang" w:date="2017-02-10T22:09:00Z">
              <w:r w:rsidR="00257406">
                <w:rPr>
                  <w:rFonts w:hint="eastAsia"/>
                </w:rPr>
                <w:t>、</w:t>
              </w:r>
            </w:ins>
            <w:r>
              <w:t>删除成功后</w:t>
            </w:r>
            <w:r>
              <w:rPr>
                <w:rFonts w:hint="eastAsia"/>
              </w:rPr>
              <w:t>，</w:t>
            </w:r>
            <w:r>
              <w:t>不影响</w:t>
            </w:r>
            <w:del w:id="4609" w:author="ethink wang" w:date="2017-02-10T22:09:00Z">
              <w:r w:rsidDel="00257406">
                <w:delText>该</w:delText>
              </w:r>
            </w:del>
            <w:r>
              <w:t>已有订单车辆信息的显示</w:t>
            </w:r>
          </w:p>
        </w:tc>
        <w:tc>
          <w:tcPr>
            <w:tcW w:w="2302" w:type="dxa"/>
            <w:vAlign w:val="center"/>
          </w:tcPr>
          <w:p w14:paraId="2F1A70A3" w14:textId="6D0F02DA" w:rsidR="000F57E7" w:rsidRDefault="000F57E7" w:rsidP="000F57E7">
            <w:r>
              <w:rPr>
                <w:rFonts w:hint="eastAsia"/>
              </w:rPr>
              <w:t>1</w:t>
            </w:r>
            <w:del w:id="4610" w:author="ethink wang" w:date="2017-02-10T22:09:00Z">
              <w:r w:rsidDel="00257406">
                <w:rPr>
                  <w:rFonts w:hint="eastAsia"/>
                </w:rPr>
                <w:delText xml:space="preserve"> </w:delText>
              </w:r>
            </w:del>
            <w:r>
              <w:rPr>
                <w:rFonts w:hint="eastAsia"/>
              </w:rPr>
              <w:t>执行删除操作前，需判断当前车系是否存已分配服务车型，若存在，则删除失败，提示文案“该车系已分配服务车型，请先解除分配”，点击“我知道了”，关闭弹窗</w:t>
            </w:r>
          </w:p>
          <w:p w14:paraId="245FF136" w14:textId="73ED52E3" w:rsidR="000F57E7" w:rsidRDefault="000F57E7" w:rsidP="000F57E7">
            <w:r>
              <w:t>2</w:t>
            </w:r>
            <w:del w:id="4611" w:author="ethink wang" w:date="2017-02-10T22:09:00Z">
              <w:r w:rsidDel="00257406">
                <w:delText xml:space="preserve"> </w:delText>
              </w:r>
            </w:del>
            <w:r>
              <w:t>执行删除操作时</w:t>
            </w:r>
            <w:r>
              <w:rPr>
                <w:rFonts w:hint="eastAsia"/>
              </w:rPr>
              <w:t>，</w:t>
            </w:r>
            <w:r>
              <w:t>若断网</w:t>
            </w:r>
            <w:r>
              <w:rPr>
                <w:rFonts w:hint="eastAsia"/>
              </w:rPr>
              <w:t>，</w:t>
            </w:r>
            <w:r>
              <w:t>则显示断网通用浮窗提示</w:t>
            </w:r>
          </w:p>
          <w:p w14:paraId="0FB56FD9" w14:textId="77777777" w:rsidR="000F57E7" w:rsidRPr="00C41108" w:rsidRDefault="000F57E7" w:rsidP="000F57E7"/>
        </w:tc>
      </w:tr>
      <w:tr w:rsidR="000F57E7" w:rsidRPr="00C8092F" w14:paraId="781C22F0" w14:textId="77777777" w:rsidTr="000532EA">
        <w:trPr>
          <w:trHeight w:val="729"/>
        </w:trPr>
        <w:tc>
          <w:tcPr>
            <w:tcW w:w="1387" w:type="dxa"/>
            <w:vMerge/>
            <w:vAlign w:val="center"/>
          </w:tcPr>
          <w:p w14:paraId="4C598F0F" w14:textId="77777777" w:rsidR="000F57E7" w:rsidRDefault="000F57E7" w:rsidP="000F57E7">
            <w:pPr>
              <w:jc w:val="center"/>
              <w:rPr>
                <w:rFonts w:asciiTheme="minorEastAsia" w:hAnsiTheme="minorEastAsia"/>
              </w:rPr>
            </w:pPr>
          </w:p>
        </w:tc>
        <w:tc>
          <w:tcPr>
            <w:tcW w:w="1116" w:type="dxa"/>
            <w:vAlign w:val="center"/>
          </w:tcPr>
          <w:p w14:paraId="22D20459" w14:textId="77777777" w:rsidR="000F57E7" w:rsidRDefault="000F57E7" w:rsidP="000F57E7">
            <w:r>
              <w:t>新增品牌弹窗</w:t>
            </w:r>
          </w:p>
        </w:tc>
        <w:tc>
          <w:tcPr>
            <w:tcW w:w="5157" w:type="dxa"/>
            <w:vAlign w:val="center"/>
          </w:tcPr>
          <w:p w14:paraId="6DFD9243" w14:textId="41C99E97" w:rsidR="000F57E7" w:rsidRDefault="000F57E7" w:rsidP="000F57E7">
            <w:r>
              <w:rPr>
                <w:rFonts w:hint="eastAsia"/>
              </w:rPr>
              <w:t>1</w:t>
            </w:r>
            <w:del w:id="4612" w:author="ethink wang" w:date="2017-02-10T22:09:00Z">
              <w:r w:rsidDel="00257406">
                <w:rPr>
                  <w:rFonts w:hint="eastAsia"/>
                </w:rPr>
                <w:delText xml:space="preserve"> </w:delText>
              </w:r>
            </w:del>
            <w:ins w:id="4613" w:author="ethink wang" w:date="2017-02-10T22:09:00Z">
              <w:r w:rsidR="00257406">
                <w:rPr>
                  <w:rFonts w:hint="eastAsia"/>
                </w:rPr>
                <w:t>、</w:t>
              </w:r>
            </w:ins>
            <w:r>
              <w:rPr>
                <w:rFonts w:hint="eastAsia"/>
              </w:rPr>
              <w:t>“车系名称”，必填，最多输入</w:t>
            </w:r>
            <w:r>
              <w:rPr>
                <w:rFonts w:hint="eastAsia"/>
              </w:rPr>
              <w:t>8</w:t>
            </w:r>
            <w:r>
              <w:rPr>
                <w:rFonts w:hint="eastAsia"/>
              </w:rPr>
              <w:t>个字符，超过不可输入</w:t>
            </w:r>
          </w:p>
          <w:p w14:paraId="33E0FC91" w14:textId="0034E493" w:rsidR="000F57E7" w:rsidRDefault="000F57E7" w:rsidP="000F57E7">
            <w:r>
              <w:rPr>
                <w:rFonts w:hint="eastAsia"/>
              </w:rPr>
              <w:t>2</w:t>
            </w:r>
            <w:del w:id="4614" w:author="ethink wang" w:date="2017-02-10T22:09:00Z">
              <w:r w:rsidDel="00257406">
                <w:rPr>
                  <w:rFonts w:hint="eastAsia"/>
                </w:rPr>
                <w:delText xml:space="preserve"> </w:delText>
              </w:r>
            </w:del>
            <w:ins w:id="4615" w:author="ethink wang" w:date="2017-02-10T22:09:00Z">
              <w:r w:rsidR="00257406">
                <w:rPr>
                  <w:rFonts w:hint="eastAsia"/>
                </w:rPr>
                <w:t>、</w:t>
              </w:r>
            </w:ins>
            <w:r>
              <w:rPr>
                <w:rFonts w:hint="eastAsia"/>
              </w:rPr>
              <w:t>“品牌归属”，必填，下拉框，加载所有已有品牌</w:t>
            </w:r>
          </w:p>
          <w:p w14:paraId="594613A0" w14:textId="6377AF16" w:rsidR="000F57E7" w:rsidRDefault="000F57E7" w:rsidP="000F57E7">
            <w:r>
              <w:rPr>
                <w:rFonts w:hint="eastAsia"/>
              </w:rPr>
              <w:t>3</w:t>
            </w:r>
            <w:del w:id="4616" w:author="ethink wang" w:date="2017-02-10T22:09:00Z">
              <w:r w:rsidDel="00257406">
                <w:rPr>
                  <w:rFonts w:hint="eastAsia"/>
                </w:rPr>
                <w:delText xml:space="preserve"> </w:delText>
              </w:r>
            </w:del>
            <w:ins w:id="4617" w:author="ethink wang" w:date="2017-02-10T22:09:00Z">
              <w:r w:rsidR="00257406">
                <w:rPr>
                  <w:rFonts w:hint="eastAsia"/>
                </w:rPr>
                <w:t>、</w:t>
              </w:r>
            </w:ins>
            <w:r>
              <w:rPr>
                <w:rFonts w:hint="eastAsia"/>
              </w:rPr>
              <w:t>“完成”，保存信息，成功后，浮窗提示“保存成功”</w:t>
            </w:r>
          </w:p>
          <w:p w14:paraId="706BCFDE" w14:textId="29528674" w:rsidR="000F57E7" w:rsidRPr="00A13A34" w:rsidRDefault="000F57E7" w:rsidP="000F57E7">
            <w:r>
              <w:t>4</w:t>
            </w:r>
            <w:del w:id="4618" w:author="ethink wang" w:date="2017-02-10T22:09:00Z">
              <w:r w:rsidDel="00257406">
                <w:rPr>
                  <w:rFonts w:hint="eastAsia"/>
                </w:rPr>
                <w:delText xml:space="preserve"> </w:delText>
              </w:r>
            </w:del>
            <w:ins w:id="4619" w:author="ethink wang" w:date="2017-02-10T22:09:00Z">
              <w:r w:rsidR="00257406">
                <w:rPr>
                  <w:rFonts w:hint="eastAsia"/>
                </w:rPr>
                <w:t>、</w:t>
              </w:r>
            </w:ins>
            <w:r>
              <w:rPr>
                <w:rFonts w:hint="eastAsia"/>
              </w:rPr>
              <w:t>“取消”按键，点击取消保存信息，关闭当前弹窗</w:t>
            </w:r>
          </w:p>
        </w:tc>
        <w:tc>
          <w:tcPr>
            <w:tcW w:w="2302" w:type="dxa"/>
            <w:vAlign w:val="center"/>
          </w:tcPr>
          <w:p w14:paraId="73126351" w14:textId="76656473" w:rsidR="000F57E7" w:rsidRDefault="000F57E7" w:rsidP="000F57E7">
            <w:r>
              <w:t>1</w:t>
            </w:r>
            <w:del w:id="4620" w:author="ethink wang" w:date="2017-02-10T22:09:00Z">
              <w:r w:rsidDel="00257406">
                <w:rPr>
                  <w:rFonts w:hint="eastAsia"/>
                </w:rPr>
                <w:delText xml:space="preserve"> </w:delText>
              </w:r>
            </w:del>
            <w:ins w:id="4621" w:author="ethink wang" w:date="2017-02-10T22:09:00Z">
              <w:r w:rsidR="00257406">
                <w:rPr>
                  <w:rFonts w:hint="eastAsia"/>
                </w:rPr>
                <w:t>、</w:t>
              </w:r>
            </w:ins>
            <w:r>
              <w:t>执行保存操作时</w:t>
            </w:r>
            <w:r>
              <w:rPr>
                <w:rFonts w:hint="eastAsia"/>
              </w:rPr>
              <w:t>，</w:t>
            </w:r>
            <w:r>
              <w:t>检测必填项是否填写完成</w:t>
            </w:r>
            <w:r>
              <w:rPr>
                <w:rFonts w:hint="eastAsia"/>
              </w:rPr>
              <w:t>，</w:t>
            </w:r>
            <w:r>
              <w:t>若没有</w:t>
            </w:r>
            <w:r>
              <w:rPr>
                <w:rFonts w:hint="eastAsia"/>
              </w:rPr>
              <w:t>，</w:t>
            </w:r>
            <w:r>
              <w:t>则保存失败</w:t>
            </w:r>
            <w:r>
              <w:rPr>
                <w:rFonts w:hint="eastAsia"/>
              </w:rPr>
              <w:t>，浮窗</w:t>
            </w:r>
            <w:r>
              <w:t>提示文案</w:t>
            </w:r>
            <w:r>
              <w:rPr>
                <w:rFonts w:hint="eastAsia"/>
              </w:rPr>
              <w:t>“</w:t>
            </w:r>
            <w:r w:rsidR="004819AA">
              <w:rPr>
                <w:rFonts w:hint="eastAsia"/>
              </w:rPr>
              <w:t>请输入</w:t>
            </w:r>
            <w:r>
              <w:rPr>
                <w:rFonts w:hint="eastAsia"/>
              </w:rPr>
              <w:t>车系名称”“请选择品牌归属”</w:t>
            </w:r>
          </w:p>
          <w:p w14:paraId="23791B61" w14:textId="38248946" w:rsidR="000F57E7" w:rsidRPr="00B263F3" w:rsidRDefault="000F57E7" w:rsidP="000F57E7">
            <w:r>
              <w:rPr>
                <w:rFonts w:hint="eastAsia"/>
              </w:rPr>
              <w:t>2</w:t>
            </w:r>
            <w:del w:id="4622" w:author="ethink wang" w:date="2017-02-10T22:09:00Z">
              <w:r w:rsidDel="00257406">
                <w:rPr>
                  <w:rFonts w:hint="eastAsia"/>
                </w:rPr>
                <w:delText xml:space="preserve"> </w:delText>
              </w:r>
            </w:del>
            <w:ins w:id="4623" w:author="ethink wang" w:date="2017-02-10T22:09:00Z">
              <w:r w:rsidR="00257406">
                <w:rPr>
                  <w:rFonts w:hint="eastAsia"/>
                </w:rPr>
                <w:t>、</w:t>
              </w:r>
            </w:ins>
            <w:r>
              <w:rPr>
                <w:rFonts w:hint="eastAsia"/>
              </w:rPr>
              <w:t>执行保存操作时，在运管平台范围检验品牌车系名称的唯一性，若重复，则保存失败，浮窗提示文案“</w:t>
            </w:r>
            <w:del w:id="4624" w:author="ethink wang" w:date="2017-02-10T22:10:00Z">
              <w:r w:rsidDel="00257406">
                <w:rPr>
                  <w:rFonts w:hint="eastAsia"/>
                </w:rPr>
                <w:delText>xxx</w:delText>
              </w:r>
            </w:del>
            <w:ins w:id="4625" w:author="ethink wang" w:date="2017-02-10T22:10:00Z">
              <w:r w:rsidR="00257406">
                <w:rPr>
                  <w:rFonts w:hint="eastAsia"/>
                </w:rPr>
                <w:t>【车系名称】</w:t>
              </w:r>
            </w:ins>
            <w:r>
              <w:rPr>
                <w:rFonts w:hint="eastAsia"/>
              </w:rPr>
              <w:t>车系已存在”</w:t>
            </w:r>
          </w:p>
        </w:tc>
      </w:tr>
      <w:tr w:rsidR="000F57E7" w:rsidRPr="00C8092F" w14:paraId="4124366B" w14:textId="77777777" w:rsidTr="000532EA">
        <w:trPr>
          <w:trHeight w:val="729"/>
        </w:trPr>
        <w:tc>
          <w:tcPr>
            <w:tcW w:w="1387" w:type="dxa"/>
            <w:vMerge/>
            <w:vAlign w:val="center"/>
          </w:tcPr>
          <w:p w14:paraId="6A75550F" w14:textId="77777777" w:rsidR="000F57E7" w:rsidRDefault="000F57E7" w:rsidP="000F57E7">
            <w:pPr>
              <w:jc w:val="center"/>
              <w:rPr>
                <w:rFonts w:asciiTheme="minorEastAsia" w:hAnsiTheme="minorEastAsia"/>
              </w:rPr>
            </w:pPr>
          </w:p>
        </w:tc>
        <w:tc>
          <w:tcPr>
            <w:tcW w:w="1116" w:type="dxa"/>
            <w:vAlign w:val="center"/>
          </w:tcPr>
          <w:p w14:paraId="324D14AA" w14:textId="77777777" w:rsidR="000F57E7" w:rsidRDefault="000F57E7" w:rsidP="000F57E7">
            <w:r>
              <w:t>修改</w:t>
            </w:r>
            <w:r w:rsidR="007D7EC5">
              <w:rPr>
                <w:rFonts w:hint="eastAsia"/>
              </w:rPr>
              <w:t>车系</w:t>
            </w:r>
            <w:r>
              <w:t>弹窗</w:t>
            </w:r>
          </w:p>
        </w:tc>
        <w:tc>
          <w:tcPr>
            <w:tcW w:w="5157" w:type="dxa"/>
            <w:vAlign w:val="center"/>
          </w:tcPr>
          <w:p w14:paraId="521E8D08" w14:textId="77777777" w:rsidR="000F57E7" w:rsidRDefault="000F57E7" w:rsidP="000F57E7">
            <w:r>
              <w:rPr>
                <w:rFonts w:hint="eastAsia"/>
              </w:rPr>
              <w:t>默认带入已有信息，其他同新增</w:t>
            </w:r>
          </w:p>
        </w:tc>
        <w:tc>
          <w:tcPr>
            <w:tcW w:w="2302" w:type="dxa"/>
            <w:vAlign w:val="center"/>
          </w:tcPr>
          <w:p w14:paraId="79154C7C" w14:textId="77777777" w:rsidR="000F57E7" w:rsidRDefault="000F57E7" w:rsidP="000F57E7"/>
        </w:tc>
      </w:tr>
      <w:tr w:rsidR="00756EBF" w:rsidRPr="00C8092F" w14:paraId="664964F6" w14:textId="77777777" w:rsidTr="000532EA">
        <w:trPr>
          <w:trHeight w:val="729"/>
        </w:trPr>
        <w:tc>
          <w:tcPr>
            <w:tcW w:w="1387" w:type="dxa"/>
            <w:vAlign w:val="center"/>
          </w:tcPr>
          <w:p w14:paraId="25488D00" w14:textId="77777777" w:rsidR="00756EBF" w:rsidRDefault="00756EBF" w:rsidP="000F57E7">
            <w:pPr>
              <w:jc w:val="center"/>
              <w:rPr>
                <w:rFonts w:asciiTheme="minorEastAsia" w:hAnsiTheme="minorEastAsia"/>
              </w:rPr>
            </w:pPr>
          </w:p>
        </w:tc>
        <w:tc>
          <w:tcPr>
            <w:tcW w:w="1116" w:type="dxa"/>
            <w:vAlign w:val="center"/>
          </w:tcPr>
          <w:p w14:paraId="6B560294" w14:textId="77777777" w:rsidR="00756EBF" w:rsidRDefault="00756EBF" w:rsidP="000F57E7">
            <w:r>
              <w:t>批量导入窗口</w:t>
            </w:r>
          </w:p>
        </w:tc>
        <w:tc>
          <w:tcPr>
            <w:tcW w:w="5157" w:type="dxa"/>
            <w:vAlign w:val="center"/>
          </w:tcPr>
          <w:p w14:paraId="5DADCFD7" w14:textId="79D8B17F" w:rsidR="00756EBF" w:rsidRDefault="00756EBF" w:rsidP="000F57E7">
            <w:r>
              <w:rPr>
                <w:rFonts w:hint="eastAsia"/>
              </w:rPr>
              <w:t>1</w:t>
            </w:r>
            <w:del w:id="4626" w:author="ethink wang" w:date="2017-02-10T22:10:00Z">
              <w:r w:rsidDel="00257406">
                <w:rPr>
                  <w:rFonts w:hint="eastAsia"/>
                </w:rPr>
                <w:delText xml:space="preserve"> </w:delText>
              </w:r>
            </w:del>
            <w:ins w:id="4627" w:author="ethink wang" w:date="2017-02-10T22:10:00Z">
              <w:r w:rsidR="00257406">
                <w:rPr>
                  <w:rFonts w:hint="eastAsia"/>
                </w:rPr>
                <w:t>、</w:t>
              </w:r>
            </w:ins>
            <w:r>
              <w:rPr>
                <w:rFonts w:hint="eastAsia"/>
              </w:rPr>
              <w:t>“</w:t>
            </w:r>
            <w:r w:rsidR="00304636">
              <w:rPr>
                <w:rFonts w:hint="eastAsia"/>
              </w:rPr>
              <w:t>选择导入文件</w:t>
            </w:r>
            <w:r>
              <w:rPr>
                <w:rFonts w:hint="eastAsia"/>
              </w:rPr>
              <w:t>”按键，点击通过系统弹窗选择需</w:t>
            </w:r>
            <w:r w:rsidR="00304636">
              <w:rPr>
                <w:rFonts w:hint="eastAsia"/>
              </w:rPr>
              <w:t>导入</w:t>
            </w:r>
            <w:r>
              <w:rPr>
                <w:rFonts w:hint="eastAsia"/>
              </w:rPr>
              <w:t>的文件</w:t>
            </w:r>
            <w:r w:rsidR="00304636">
              <w:rPr>
                <w:rFonts w:hint="eastAsia"/>
              </w:rPr>
              <w:t>，选择成功后，显示该文件的文件名，最多显示</w:t>
            </w:r>
            <w:r w:rsidR="00304636">
              <w:rPr>
                <w:rFonts w:hint="eastAsia"/>
              </w:rPr>
              <w:t>20</w:t>
            </w:r>
            <w:r w:rsidR="00304636">
              <w:rPr>
                <w:rFonts w:hint="eastAsia"/>
              </w:rPr>
              <w:t>个字符，超过后显示“</w:t>
            </w:r>
            <w:r w:rsidR="00304636">
              <w:t>…</w:t>
            </w:r>
            <w:r w:rsidR="00304636">
              <w:rPr>
                <w:rFonts w:hint="eastAsia"/>
              </w:rPr>
              <w:t>”</w:t>
            </w:r>
          </w:p>
          <w:p w14:paraId="700B507B" w14:textId="37DE0AA8" w:rsidR="00756EBF" w:rsidRDefault="00756EBF" w:rsidP="00304636">
            <w:r>
              <w:rPr>
                <w:rFonts w:hint="eastAsia"/>
              </w:rPr>
              <w:t>2</w:t>
            </w:r>
            <w:del w:id="4628" w:author="ethink wang" w:date="2017-02-10T22:10:00Z">
              <w:r w:rsidDel="00257406">
                <w:rPr>
                  <w:rFonts w:hint="eastAsia"/>
                </w:rPr>
                <w:delText xml:space="preserve"> </w:delText>
              </w:r>
              <w:r w:rsidR="00304636" w:rsidDel="00257406">
                <w:rPr>
                  <w:rFonts w:hint="eastAsia"/>
                </w:rPr>
                <w:delText>，</w:delText>
              </w:r>
            </w:del>
            <w:ins w:id="4629" w:author="ethink wang" w:date="2017-02-10T22:10:00Z">
              <w:r w:rsidR="00257406">
                <w:rPr>
                  <w:rFonts w:hint="eastAsia"/>
                </w:rPr>
                <w:t>、</w:t>
              </w:r>
            </w:ins>
            <w:r w:rsidR="00304636">
              <w:rPr>
                <w:rFonts w:hint="eastAsia"/>
              </w:rPr>
              <w:t>“导入”按键，点击执行导入操作，并在下方显示当前状态：“上传中”“上传成功，共</w:t>
            </w:r>
            <w:del w:id="4630" w:author="ethink wang" w:date="2017-02-10T22:10:00Z">
              <w:r w:rsidR="00304636" w:rsidDel="00257406">
                <w:rPr>
                  <w:rFonts w:hint="eastAsia"/>
                </w:rPr>
                <w:delText>xx</w:delText>
              </w:r>
            </w:del>
            <w:ins w:id="4631" w:author="ethink wang" w:date="2017-02-10T22:10:00Z">
              <w:r w:rsidR="00257406">
                <w:rPr>
                  <w:rFonts w:hint="eastAsia"/>
                </w:rPr>
                <w:t>【导入条数】</w:t>
              </w:r>
            </w:ins>
            <w:r w:rsidR="00304636">
              <w:rPr>
                <w:rFonts w:hint="eastAsia"/>
              </w:rPr>
              <w:t>条”</w:t>
            </w:r>
          </w:p>
        </w:tc>
        <w:tc>
          <w:tcPr>
            <w:tcW w:w="2302" w:type="dxa"/>
            <w:vAlign w:val="center"/>
          </w:tcPr>
          <w:p w14:paraId="7D1B75AB" w14:textId="6E132122" w:rsidR="00756EBF" w:rsidRDefault="00304636" w:rsidP="000F57E7">
            <w:r>
              <w:rPr>
                <w:rFonts w:hint="eastAsia"/>
              </w:rPr>
              <w:t>1</w:t>
            </w:r>
            <w:del w:id="4632" w:author="ethink wang" w:date="2017-02-10T22:11:00Z">
              <w:r w:rsidDel="00257406">
                <w:rPr>
                  <w:rFonts w:hint="eastAsia"/>
                </w:rPr>
                <w:delText xml:space="preserve"> </w:delText>
              </w:r>
            </w:del>
            <w:ins w:id="4633" w:author="ethink wang" w:date="2017-02-10T22:11:00Z">
              <w:r w:rsidR="00257406">
                <w:rPr>
                  <w:rFonts w:hint="eastAsia"/>
                </w:rPr>
                <w:t>、</w:t>
              </w:r>
            </w:ins>
            <w:r>
              <w:rPr>
                <w:rFonts w:hint="eastAsia"/>
              </w:rPr>
              <w:t>选择文件时操作时，需对文件格式进行检验，若格式不正确，则选择失败，浮窗提示文案“请您选择</w:t>
            </w:r>
            <w:r>
              <w:rPr>
                <w:rFonts w:hint="eastAsia"/>
              </w:rPr>
              <w:t>.xls</w:t>
            </w:r>
            <w:r>
              <w:rPr>
                <w:rFonts w:hint="eastAsia"/>
              </w:rPr>
              <w:t>格式文件”</w:t>
            </w:r>
          </w:p>
          <w:p w14:paraId="217E0C0C" w14:textId="432B2419" w:rsidR="00304636" w:rsidRDefault="00304636" w:rsidP="000F57E7">
            <w:r>
              <w:t>2</w:t>
            </w:r>
            <w:del w:id="4634" w:author="ethink wang" w:date="2017-02-10T22:11:00Z">
              <w:r w:rsidDel="00257406">
                <w:rPr>
                  <w:rFonts w:hint="eastAsia"/>
                </w:rPr>
                <w:delText xml:space="preserve"> </w:delText>
              </w:r>
            </w:del>
            <w:ins w:id="4635" w:author="ethink wang" w:date="2017-02-10T22:11:00Z">
              <w:r w:rsidR="00257406">
                <w:rPr>
                  <w:rFonts w:hint="eastAsia"/>
                </w:rPr>
                <w:t>、</w:t>
              </w:r>
            </w:ins>
            <w:r>
              <w:t>执行</w:t>
            </w:r>
            <w:r>
              <w:rPr>
                <w:rFonts w:hint="eastAsia"/>
              </w:rPr>
              <w:t>导入</w:t>
            </w:r>
            <w:r>
              <w:t>操作时</w:t>
            </w:r>
            <w:r>
              <w:rPr>
                <w:rFonts w:hint="eastAsia"/>
              </w:rPr>
              <w:t>，</w:t>
            </w:r>
            <w:r>
              <w:t>需检验是否存在重复</w:t>
            </w:r>
            <w:r>
              <w:rPr>
                <w:rFonts w:hint="eastAsia"/>
              </w:rPr>
              <w:t>，若存在，则导入失败，浮窗提示文案“导入失败，</w:t>
            </w:r>
            <w:del w:id="4636" w:author="ethink wang" w:date="2017-02-10T22:11:00Z">
              <w:r w:rsidDel="00257406">
                <w:rPr>
                  <w:rFonts w:hint="eastAsia"/>
                </w:rPr>
                <w:delText>xxx</w:delText>
              </w:r>
            </w:del>
            <w:ins w:id="4637" w:author="ethink wang" w:date="2017-02-10T22:11:00Z">
              <w:r w:rsidR="00257406">
                <w:rPr>
                  <w:rFonts w:hint="eastAsia"/>
                </w:rPr>
                <w:t>【车系名称】</w:t>
              </w:r>
            </w:ins>
            <w:r>
              <w:rPr>
                <w:rFonts w:hint="eastAsia"/>
              </w:rPr>
              <w:t>车系已存在”</w:t>
            </w:r>
          </w:p>
          <w:p w14:paraId="7BA0E3A0" w14:textId="2A949616" w:rsidR="00304636" w:rsidRPr="00304636" w:rsidRDefault="00304636" w:rsidP="000F57E7">
            <w:r>
              <w:t>3</w:t>
            </w:r>
            <w:ins w:id="4638" w:author="ethink wang" w:date="2017-02-10T22:11:00Z">
              <w:r w:rsidR="00257406">
                <w:rPr>
                  <w:rFonts w:hint="eastAsia"/>
                </w:rPr>
                <w:t>、</w:t>
              </w:r>
            </w:ins>
            <w:r>
              <w:t>执行</w:t>
            </w:r>
            <w:r>
              <w:rPr>
                <w:rFonts w:hint="eastAsia"/>
              </w:rPr>
              <w:t>导入</w:t>
            </w:r>
            <w:r>
              <w:t>操作时</w:t>
            </w:r>
            <w:r>
              <w:rPr>
                <w:rFonts w:hint="eastAsia"/>
              </w:rPr>
              <w:t>，</w:t>
            </w:r>
            <w:r>
              <w:t>需检验</w:t>
            </w:r>
            <w:r>
              <w:rPr>
                <w:rFonts w:hint="eastAsia"/>
              </w:rPr>
              <w:t>品牌</w:t>
            </w:r>
            <w:r>
              <w:t>是否存在</w:t>
            </w:r>
            <w:r>
              <w:rPr>
                <w:rFonts w:hint="eastAsia"/>
              </w:rPr>
              <w:t>，</w:t>
            </w:r>
            <w:r>
              <w:t>若不存在</w:t>
            </w:r>
            <w:r>
              <w:rPr>
                <w:rFonts w:hint="eastAsia"/>
              </w:rPr>
              <w:t>，</w:t>
            </w:r>
            <w:r>
              <w:t>则导入失败</w:t>
            </w:r>
            <w:r>
              <w:rPr>
                <w:rFonts w:hint="eastAsia"/>
              </w:rPr>
              <w:t>，</w:t>
            </w:r>
            <w:r>
              <w:t>浮窗提示文案</w:t>
            </w:r>
            <w:r>
              <w:rPr>
                <w:rFonts w:hint="eastAsia"/>
              </w:rPr>
              <w:t>“导入失败，</w:t>
            </w:r>
            <w:del w:id="4639" w:author="ethink wang" w:date="2017-02-10T22:11:00Z">
              <w:r w:rsidDel="00257406">
                <w:rPr>
                  <w:rFonts w:hint="eastAsia"/>
                </w:rPr>
                <w:delText>xxx</w:delText>
              </w:r>
            </w:del>
            <w:ins w:id="4640" w:author="ethink wang" w:date="2017-02-10T22:11:00Z">
              <w:r w:rsidR="00257406">
                <w:rPr>
                  <w:rFonts w:hint="eastAsia"/>
                </w:rPr>
                <w:t>【品牌名称】</w:t>
              </w:r>
            </w:ins>
            <w:r>
              <w:rPr>
                <w:rFonts w:hint="eastAsia"/>
              </w:rPr>
              <w:t>品牌不存在，请先维护”</w:t>
            </w:r>
          </w:p>
        </w:tc>
      </w:tr>
    </w:tbl>
    <w:p w14:paraId="28B32AAE" w14:textId="77777777" w:rsidR="004F6D2B" w:rsidRDefault="00C3595C" w:rsidP="00C3595C">
      <w:pPr>
        <w:pStyle w:val="2"/>
      </w:pPr>
      <w:bookmarkStart w:id="4641" w:name="_Toc474764587"/>
      <w:r>
        <w:lastRenderedPageBreak/>
        <w:t>一期优化</w:t>
      </w:r>
      <w:bookmarkEnd w:id="4641"/>
    </w:p>
    <w:p w14:paraId="7C790B9B" w14:textId="77777777" w:rsidR="00E845BB" w:rsidRDefault="00E845BB" w:rsidP="00E845BB">
      <w:pPr>
        <w:pStyle w:val="3"/>
      </w:pPr>
      <w:bookmarkStart w:id="4642" w:name="_Toc474764588"/>
      <w:r>
        <w:rPr>
          <w:rFonts w:ascii="宋体" w:eastAsia="宋体" w:hAnsi="宋体" w:cs="宋体" w:hint="eastAsia"/>
        </w:rPr>
        <w:t>乘客端</w:t>
      </w:r>
      <w:bookmarkEnd w:id="4642"/>
    </w:p>
    <w:p w14:paraId="4ABF3491" w14:textId="77777777" w:rsidR="00E845BB" w:rsidRDefault="00E845BB" w:rsidP="00E845BB">
      <w:pPr>
        <w:pStyle w:val="4"/>
      </w:pPr>
      <w:bookmarkStart w:id="4643" w:name="_Toc474764589"/>
      <w:r>
        <w:rPr>
          <w:rFonts w:hint="eastAsia"/>
        </w:rPr>
        <w:t>接机</w:t>
      </w:r>
      <w:bookmarkEnd w:id="4643"/>
    </w:p>
    <w:p w14:paraId="245070E0" w14:textId="77777777" w:rsidR="00E845BB" w:rsidRDefault="00E845BB" w:rsidP="00E845BB">
      <w:pPr>
        <w:pStyle w:val="5"/>
      </w:pPr>
      <w:bookmarkStart w:id="4644" w:name="_Toc463712292"/>
      <w:r>
        <w:rPr>
          <w:rFonts w:hint="eastAsia"/>
        </w:rPr>
        <w:t>业务流程</w:t>
      </w:r>
      <w:bookmarkEnd w:id="4644"/>
    </w:p>
    <w:p w14:paraId="3D06FED1" w14:textId="77777777" w:rsidR="00E845BB" w:rsidRPr="00382B7D" w:rsidRDefault="00E845BB" w:rsidP="00E845BB">
      <w:r>
        <w:rPr>
          <w:rFonts w:hint="eastAsia"/>
        </w:rPr>
        <w:t>同一期。</w:t>
      </w:r>
    </w:p>
    <w:p w14:paraId="506A6FAB" w14:textId="77777777" w:rsidR="00E845BB" w:rsidRPr="009A14C5" w:rsidRDefault="00E845BB" w:rsidP="00E845BB">
      <w:pPr>
        <w:pStyle w:val="5"/>
      </w:pPr>
      <w:r>
        <w:rPr>
          <w:rFonts w:hint="eastAsia"/>
        </w:rPr>
        <w:t>机构用户和个人用户</w:t>
      </w:r>
    </w:p>
    <w:p w14:paraId="1E4AC180" w14:textId="77777777" w:rsidR="00E845BB" w:rsidRDefault="00E845BB" w:rsidP="00E845BB">
      <w:pPr>
        <w:pStyle w:val="6"/>
      </w:pPr>
      <w:r>
        <w:rPr>
          <w:rFonts w:hint="eastAsia"/>
        </w:rPr>
        <w:t>用例描述</w:t>
      </w:r>
    </w:p>
    <w:p w14:paraId="34EDFED4" w14:textId="77777777" w:rsidR="00E845BB" w:rsidRPr="004F6835" w:rsidRDefault="00E845BB" w:rsidP="00E845BB">
      <w:r>
        <w:rPr>
          <w:rFonts w:hint="eastAsia"/>
        </w:rPr>
        <w:t>接机用车下单，新增航班号入口。该用例主要描述航班号输入的一系列规则及流程。</w:t>
      </w:r>
    </w:p>
    <w:p w14:paraId="2955CEC1" w14:textId="77777777" w:rsidR="00E845BB" w:rsidRDefault="00E845BB" w:rsidP="00E845BB">
      <w:pPr>
        <w:pStyle w:val="6"/>
      </w:pPr>
      <w:r>
        <w:rPr>
          <w:rFonts w:hint="eastAsia"/>
        </w:rPr>
        <w:t>元素规则</w:t>
      </w:r>
    </w:p>
    <w:tbl>
      <w:tblPr>
        <w:tblStyle w:val="af1"/>
        <w:tblW w:w="10173" w:type="dxa"/>
        <w:tblLook w:val="04A0" w:firstRow="1" w:lastRow="0" w:firstColumn="1" w:lastColumn="0" w:noHBand="0" w:noVBand="1"/>
      </w:tblPr>
      <w:tblGrid>
        <w:gridCol w:w="1242"/>
        <w:gridCol w:w="1134"/>
        <w:gridCol w:w="5245"/>
        <w:gridCol w:w="2552"/>
      </w:tblGrid>
      <w:tr w:rsidR="00E845BB" w:rsidRPr="00753787" w14:paraId="6FF48E59" w14:textId="77777777" w:rsidTr="00DE2C6C">
        <w:trPr>
          <w:trHeight w:val="567"/>
        </w:trPr>
        <w:tc>
          <w:tcPr>
            <w:tcW w:w="1242" w:type="dxa"/>
            <w:shd w:val="clear" w:color="auto" w:fill="D9D9D9" w:themeFill="background1" w:themeFillShade="D9"/>
            <w:vAlign w:val="center"/>
          </w:tcPr>
          <w:p w14:paraId="5BE97D61" w14:textId="77777777" w:rsidR="00E845BB" w:rsidRPr="00753787" w:rsidRDefault="00E845BB" w:rsidP="00DE2C6C">
            <w:pPr>
              <w:jc w:val="center"/>
              <w:rPr>
                <w:b/>
              </w:rPr>
            </w:pPr>
            <w:r>
              <w:rPr>
                <w:rFonts w:hint="eastAsia"/>
                <w:b/>
              </w:rPr>
              <w:t>页面</w:t>
            </w:r>
          </w:p>
        </w:tc>
        <w:tc>
          <w:tcPr>
            <w:tcW w:w="1134" w:type="dxa"/>
            <w:shd w:val="clear" w:color="auto" w:fill="D9D9D9" w:themeFill="background1" w:themeFillShade="D9"/>
            <w:vAlign w:val="center"/>
          </w:tcPr>
          <w:p w14:paraId="277BE614" w14:textId="77777777" w:rsidR="00E845BB" w:rsidRPr="00753787" w:rsidRDefault="00E845BB" w:rsidP="00DE2C6C">
            <w:pPr>
              <w:jc w:val="center"/>
              <w:rPr>
                <w:b/>
              </w:rPr>
            </w:pPr>
            <w:r w:rsidRPr="00753787">
              <w:rPr>
                <w:b/>
              </w:rPr>
              <w:t>元素名称</w:t>
            </w:r>
          </w:p>
        </w:tc>
        <w:tc>
          <w:tcPr>
            <w:tcW w:w="5245" w:type="dxa"/>
            <w:shd w:val="clear" w:color="auto" w:fill="D9D9D9" w:themeFill="background1" w:themeFillShade="D9"/>
            <w:vAlign w:val="center"/>
          </w:tcPr>
          <w:p w14:paraId="5736600F" w14:textId="77777777" w:rsidR="00E845BB" w:rsidRPr="00753787" w:rsidRDefault="00E845BB" w:rsidP="00DE2C6C">
            <w:pPr>
              <w:jc w:val="center"/>
              <w:rPr>
                <w:b/>
              </w:rPr>
            </w:pPr>
            <w:r w:rsidRPr="00753787">
              <w:rPr>
                <w:b/>
              </w:rPr>
              <w:t>描述</w:t>
            </w:r>
          </w:p>
        </w:tc>
        <w:tc>
          <w:tcPr>
            <w:tcW w:w="2552" w:type="dxa"/>
            <w:shd w:val="clear" w:color="auto" w:fill="D9D9D9" w:themeFill="background1" w:themeFillShade="D9"/>
            <w:vAlign w:val="center"/>
          </w:tcPr>
          <w:p w14:paraId="5C1014A3" w14:textId="77777777" w:rsidR="00E845BB" w:rsidRPr="00753787" w:rsidRDefault="00E845BB" w:rsidP="00DE2C6C">
            <w:pPr>
              <w:ind w:leftChars="-253" w:left="-531" w:right="420"/>
              <w:jc w:val="center"/>
              <w:rPr>
                <w:b/>
              </w:rPr>
            </w:pPr>
            <w:r>
              <w:rPr>
                <w:rFonts w:hint="eastAsia"/>
                <w:b/>
              </w:rPr>
              <w:t xml:space="preserve">     </w:t>
            </w:r>
            <w:r>
              <w:rPr>
                <w:rFonts w:hint="eastAsia"/>
                <w:b/>
              </w:rPr>
              <w:t>异常处理</w:t>
            </w:r>
          </w:p>
        </w:tc>
      </w:tr>
      <w:tr w:rsidR="00E845BB" w14:paraId="2D170947" w14:textId="77777777" w:rsidTr="00DE2C6C">
        <w:trPr>
          <w:trHeight w:val="1129"/>
        </w:trPr>
        <w:tc>
          <w:tcPr>
            <w:tcW w:w="1242" w:type="dxa"/>
            <w:vAlign w:val="center"/>
          </w:tcPr>
          <w:p w14:paraId="1405E412" w14:textId="77777777" w:rsidR="00E845BB" w:rsidRDefault="00E845BB" w:rsidP="00DE2C6C">
            <w:pPr>
              <w:jc w:val="center"/>
            </w:pPr>
            <w:r>
              <w:rPr>
                <w:rFonts w:hint="eastAsia"/>
              </w:rPr>
              <w:t>YI-A-01(1)</w:t>
            </w:r>
          </w:p>
          <w:p w14:paraId="410B4435" w14:textId="77777777" w:rsidR="00E845BB" w:rsidRPr="001B52D5" w:rsidRDefault="00E845BB" w:rsidP="00DE2C6C">
            <w:pPr>
              <w:jc w:val="center"/>
              <w:rPr>
                <w:sz w:val="18"/>
                <w:szCs w:val="18"/>
              </w:rPr>
            </w:pPr>
            <w:r w:rsidRPr="001B52D5">
              <w:rPr>
                <w:rFonts w:hint="eastAsia"/>
                <w:sz w:val="18"/>
                <w:szCs w:val="18"/>
              </w:rPr>
              <w:t>（因公用车）</w:t>
            </w:r>
          </w:p>
        </w:tc>
        <w:tc>
          <w:tcPr>
            <w:tcW w:w="1134" w:type="dxa"/>
            <w:vAlign w:val="center"/>
          </w:tcPr>
          <w:p w14:paraId="68446B89" w14:textId="77777777" w:rsidR="00E845BB" w:rsidRDefault="00E845BB" w:rsidP="00DE2C6C">
            <w:pPr>
              <w:jc w:val="center"/>
            </w:pPr>
            <w:r>
              <w:rPr>
                <w:rFonts w:hint="eastAsia"/>
              </w:rPr>
              <w:t>航班号</w:t>
            </w:r>
          </w:p>
        </w:tc>
        <w:tc>
          <w:tcPr>
            <w:tcW w:w="5245" w:type="dxa"/>
            <w:vAlign w:val="center"/>
          </w:tcPr>
          <w:p w14:paraId="23DE4F26" w14:textId="77777777" w:rsidR="00E845BB" w:rsidRDefault="00E845BB" w:rsidP="00DE2C6C">
            <w:r>
              <w:rPr>
                <w:rFonts w:hint="eastAsia"/>
              </w:rPr>
              <w:t>1</w:t>
            </w:r>
            <w:r>
              <w:rPr>
                <w:rFonts w:hint="eastAsia"/>
              </w:rPr>
              <w:t>、必填项。输入框弱提示为“请输入航班号”。</w:t>
            </w:r>
          </w:p>
          <w:p w14:paraId="228F1942" w14:textId="77777777" w:rsidR="00E845BB" w:rsidRDefault="00E845BB" w:rsidP="00DE2C6C">
            <w:r>
              <w:rPr>
                <w:rFonts w:hint="eastAsia"/>
              </w:rPr>
              <w:t>2</w:t>
            </w:r>
            <w:r>
              <w:rPr>
                <w:rFonts w:hint="eastAsia"/>
              </w:rPr>
              <w:t>、点击航班号，进入“</w:t>
            </w:r>
            <w:r>
              <w:rPr>
                <w:rFonts w:hint="eastAsia"/>
              </w:rPr>
              <w:t>YI-A-01(2)</w:t>
            </w:r>
            <w:r>
              <w:rPr>
                <w:rFonts w:hint="eastAsia"/>
              </w:rPr>
              <w:t>航班信息”页面。</w:t>
            </w:r>
          </w:p>
          <w:p w14:paraId="66C8B225" w14:textId="77777777" w:rsidR="00E845BB" w:rsidRPr="00054E2A" w:rsidRDefault="00E845BB" w:rsidP="00DE2C6C">
            <w:r>
              <w:rPr>
                <w:rFonts w:hint="eastAsia"/>
              </w:rPr>
              <w:t>3</w:t>
            </w:r>
            <w:r>
              <w:rPr>
                <w:rFonts w:hint="eastAsia"/>
              </w:rPr>
              <w:t>、备注：其它内容和一期保持一致。</w:t>
            </w:r>
          </w:p>
        </w:tc>
        <w:tc>
          <w:tcPr>
            <w:tcW w:w="2552" w:type="dxa"/>
            <w:vAlign w:val="center"/>
          </w:tcPr>
          <w:p w14:paraId="3C6725FC" w14:textId="77777777" w:rsidR="00E845BB" w:rsidRDefault="00E845BB" w:rsidP="00DE2C6C"/>
          <w:p w14:paraId="5C2907A4" w14:textId="77777777" w:rsidR="00E845BB" w:rsidRPr="007C025E" w:rsidRDefault="00E845BB" w:rsidP="00DE2C6C"/>
        </w:tc>
      </w:tr>
      <w:tr w:rsidR="00E845BB" w14:paraId="29DCDFE4" w14:textId="77777777" w:rsidTr="00DE2C6C">
        <w:tc>
          <w:tcPr>
            <w:tcW w:w="1242" w:type="dxa"/>
            <w:vMerge w:val="restart"/>
            <w:vAlign w:val="center"/>
          </w:tcPr>
          <w:p w14:paraId="67CBB571" w14:textId="77777777" w:rsidR="00E845BB" w:rsidRDefault="00E845BB" w:rsidP="00DE2C6C">
            <w:pPr>
              <w:jc w:val="center"/>
            </w:pPr>
            <w:r>
              <w:rPr>
                <w:rFonts w:hint="eastAsia"/>
              </w:rPr>
              <w:t>YI-A-01(2)</w:t>
            </w:r>
          </w:p>
          <w:p w14:paraId="0CFCA94A" w14:textId="77777777" w:rsidR="00E845BB" w:rsidRPr="00382B7D" w:rsidRDefault="00E845BB" w:rsidP="00DE2C6C"/>
        </w:tc>
        <w:tc>
          <w:tcPr>
            <w:tcW w:w="1134" w:type="dxa"/>
            <w:vAlign w:val="center"/>
          </w:tcPr>
          <w:p w14:paraId="53F72B50" w14:textId="77777777" w:rsidR="00E845BB" w:rsidRDefault="00E845BB" w:rsidP="00DE2C6C">
            <w:pPr>
              <w:jc w:val="center"/>
            </w:pPr>
            <w:r>
              <w:rPr>
                <w:rFonts w:hint="eastAsia"/>
              </w:rPr>
              <w:t>航班号</w:t>
            </w:r>
          </w:p>
        </w:tc>
        <w:tc>
          <w:tcPr>
            <w:tcW w:w="5245" w:type="dxa"/>
            <w:vAlign w:val="center"/>
          </w:tcPr>
          <w:p w14:paraId="4C457514" w14:textId="77777777" w:rsidR="00E845BB" w:rsidRDefault="00E845BB" w:rsidP="00DE2C6C">
            <w:r>
              <w:rPr>
                <w:rFonts w:hint="eastAsia"/>
              </w:rPr>
              <w:t>1</w:t>
            </w:r>
            <w:r>
              <w:rPr>
                <w:rFonts w:hint="eastAsia"/>
              </w:rPr>
              <w:t>、必填项。输入框弱提示为“请输入航班信息，如</w:t>
            </w:r>
            <w:r>
              <w:rPr>
                <w:rFonts w:hint="eastAsia"/>
              </w:rPr>
              <w:t>CA1517</w:t>
            </w:r>
            <w:r>
              <w:rPr>
                <w:rFonts w:hint="eastAsia"/>
              </w:rPr>
              <w:t>”。</w:t>
            </w:r>
          </w:p>
          <w:p w14:paraId="1FA95204" w14:textId="77777777" w:rsidR="00E845BB" w:rsidRDefault="00E845BB" w:rsidP="00DE2C6C">
            <w:r>
              <w:rPr>
                <w:rFonts w:hint="eastAsia"/>
              </w:rPr>
              <w:t>2</w:t>
            </w:r>
            <w:r>
              <w:rPr>
                <w:rFonts w:hint="eastAsia"/>
              </w:rPr>
              <w:t>、进入此页面时，弹起大写字母键盘。</w:t>
            </w:r>
          </w:p>
          <w:p w14:paraId="3DBC1D73" w14:textId="77777777" w:rsidR="00E845BB" w:rsidRDefault="00E845BB" w:rsidP="00DE2C6C">
            <w:r>
              <w:rPr>
                <w:rFonts w:hint="eastAsia"/>
              </w:rPr>
              <w:t>3</w:t>
            </w:r>
            <w:r>
              <w:rPr>
                <w:rFonts w:hint="eastAsia"/>
              </w:rPr>
              <w:t>、航班号格式：只能输入字母和数字，首位只能输入字母，长度</w:t>
            </w:r>
            <w:r>
              <w:rPr>
                <w:rFonts w:hint="eastAsia"/>
              </w:rPr>
              <w:t>6</w:t>
            </w:r>
            <w:r>
              <w:rPr>
                <w:rFonts w:hint="eastAsia"/>
              </w:rPr>
              <w:t>位。</w:t>
            </w:r>
          </w:p>
          <w:p w14:paraId="74C28EE1" w14:textId="77777777" w:rsidR="00E845BB" w:rsidRPr="0057458E" w:rsidRDefault="00E845BB" w:rsidP="00DE2C6C">
            <w:r>
              <w:rPr>
                <w:rFonts w:hint="eastAsia"/>
              </w:rPr>
              <w:t>4</w:t>
            </w:r>
            <w:r>
              <w:rPr>
                <w:rFonts w:hint="eastAsia"/>
              </w:rPr>
              <w:t>、不做有效性校验。</w:t>
            </w:r>
          </w:p>
        </w:tc>
        <w:tc>
          <w:tcPr>
            <w:tcW w:w="2552" w:type="dxa"/>
            <w:vAlign w:val="center"/>
          </w:tcPr>
          <w:p w14:paraId="66F0403A" w14:textId="77777777" w:rsidR="00E845BB" w:rsidRPr="00054E2A" w:rsidRDefault="00E845BB" w:rsidP="00DE2C6C">
            <w:r>
              <w:rPr>
                <w:rFonts w:hint="eastAsia"/>
              </w:rPr>
              <w:t>超过</w:t>
            </w:r>
            <w:r>
              <w:rPr>
                <w:rFonts w:hint="eastAsia"/>
              </w:rPr>
              <w:t>6</w:t>
            </w:r>
            <w:r>
              <w:rPr>
                <w:rFonts w:hint="eastAsia"/>
              </w:rPr>
              <w:t>位不可输入</w:t>
            </w:r>
          </w:p>
        </w:tc>
      </w:tr>
      <w:tr w:rsidR="00E845BB" w14:paraId="1C3572E4" w14:textId="77777777" w:rsidTr="00DE2C6C">
        <w:tc>
          <w:tcPr>
            <w:tcW w:w="1242" w:type="dxa"/>
            <w:vMerge/>
            <w:vAlign w:val="center"/>
          </w:tcPr>
          <w:p w14:paraId="1985FA1C" w14:textId="77777777" w:rsidR="00E845BB" w:rsidRDefault="00E845BB" w:rsidP="00DE2C6C">
            <w:pPr>
              <w:jc w:val="center"/>
            </w:pPr>
          </w:p>
        </w:tc>
        <w:tc>
          <w:tcPr>
            <w:tcW w:w="1134" w:type="dxa"/>
            <w:vAlign w:val="center"/>
          </w:tcPr>
          <w:p w14:paraId="43D8B433" w14:textId="77777777" w:rsidR="00E845BB" w:rsidRDefault="00E845BB" w:rsidP="00DE2C6C">
            <w:pPr>
              <w:jc w:val="center"/>
            </w:pPr>
            <w:r>
              <w:rPr>
                <w:rFonts w:hint="eastAsia"/>
              </w:rPr>
              <w:t>降落时间</w:t>
            </w:r>
          </w:p>
        </w:tc>
        <w:tc>
          <w:tcPr>
            <w:tcW w:w="5245" w:type="dxa"/>
            <w:vAlign w:val="center"/>
          </w:tcPr>
          <w:p w14:paraId="6B85F2EC" w14:textId="77777777" w:rsidR="00E845BB" w:rsidRDefault="00E845BB" w:rsidP="00DE2C6C">
            <w:pPr>
              <w:jc w:val="left"/>
            </w:pPr>
            <w:r>
              <w:rPr>
                <w:rFonts w:hint="eastAsia"/>
              </w:rPr>
              <w:t>1</w:t>
            </w:r>
            <w:r>
              <w:rPr>
                <w:rFonts w:hint="eastAsia"/>
              </w:rPr>
              <w:t>、必填项。输入框弱提示为“请选择降落时间”。</w:t>
            </w:r>
          </w:p>
          <w:p w14:paraId="0CC5453E" w14:textId="77777777" w:rsidR="00E845BB" w:rsidRDefault="00E845BB" w:rsidP="00DE2C6C">
            <w:pPr>
              <w:jc w:val="left"/>
            </w:pPr>
            <w:r>
              <w:rPr>
                <w:rFonts w:hint="eastAsia"/>
              </w:rPr>
              <w:t>2</w:t>
            </w:r>
            <w:r>
              <w:rPr>
                <w:rFonts w:hint="eastAsia"/>
              </w:rPr>
              <w:t>、点击输入框，弹起“降落时间”选择控件。</w:t>
            </w:r>
          </w:p>
          <w:p w14:paraId="06FE1898" w14:textId="77777777" w:rsidR="00E845BB" w:rsidRDefault="00E845BB" w:rsidP="00DE2C6C">
            <w:pPr>
              <w:jc w:val="left"/>
            </w:pPr>
            <w:r>
              <w:rPr>
                <w:rFonts w:hint="eastAsia"/>
              </w:rPr>
              <w:t>3</w:t>
            </w:r>
            <w:r>
              <w:rPr>
                <w:rFonts w:hint="eastAsia"/>
              </w:rPr>
              <w:t>、降落时间最多选择</w:t>
            </w:r>
            <w:r>
              <w:rPr>
                <w:rFonts w:hint="eastAsia"/>
              </w:rPr>
              <w:t>7</w:t>
            </w:r>
            <w:r>
              <w:rPr>
                <w:rFonts w:hint="eastAsia"/>
              </w:rPr>
              <w:t>天。</w:t>
            </w:r>
          </w:p>
          <w:p w14:paraId="5D02341E" w14:textId="77777777" w:rsidR="00E845BB" w:rsidRDefault="00E845BB" w:rsidP="00DE2C6C">
            <w:pPr>
              <w:jc w:val="left"/>
            </w:pPr>
            <w:r>
              <w:rPr>
                <w:rFonts w:hint="eastAsia"/>
              </w:rPr>
              <w:t>4</w:t>
            </w:r>
            <w:r>
              <w:rPr>
                <w:rFonts w:hint="eastAsia"/>
              </w:rPr>
              <w:t>、降落时间控件格式：</w:t>
            </w:r>
          </w:p>
          <w:p w14:paraId="389645E1" w14:textId="77777777" w:rsidR="00E845BB" w:rsidRDefault="00E845BB" w:rsidP="001D49DD">
            <w:pPr>
              <w:pStyle w:val="af0"/>
              <w:numPr>
                <w:ilvl w:val="0"/>
                <w:numId w:val="13"/>
              </w:numPr>
              <w:ind w:firstLineChars="0"/>
              <w:jc w:val="left"/>
            </w:pPr>
            <w:r>
              <w:rPr>
                <w:rFonts w:hint="eastAsia"/>
              </w:rPr>
              <w:lastRenderedPageBreak/>
              <w:t>今天的显示为“今天”</w:t>
            </w:r>
          </w:p>
          <w:p w14:paraId="7803A08D" w14:textId="77777777" w:rsidR="00E845BB" w:rsidRDefault="00E845BB" w:rsidP="001D49DD">
            <w:pPr>
              <w:pStyle w:val="af0"/>
              <w:numPr>
                <w:ilvl w:val="0"/>
                <w:numId w:val="13"/>
              </w:numPr>
              <w:ind w:firstLineChars="0"/>
              <w:jc w:val="left"/>
            </w:pPr>
            <w:r>
              <w:rPr>
                <w:rFonts w:hint="eastAsia"/>
              </w:rPr>
              <w:t>明天的显示为“明天”</w:t>
            </w:r>
          </w:p>
          <w:p w14:paraId="3E333CEE" w14:textId="77777777" w:rsidR="00E845BB" w:rsidRPr="00345E55" w:rsidRDefault="00E845BB" w:rsidP="001D49DD">
            <w:pPr>
              <w:pStyle w:val="af0"/>
              <w:numPr>
                <w:ilvl w:val="0"/>
                <w:numId w:val="13"/>
              </w:numPr>
              <w:ind w:firstLineChars="0"/>
              <w:jc w:val="left"/>
            </w:pPr>
            <w:r>
              <w:rPr>
                <w:rFonts w:hint="eastAsia"/>
              </w:rPr>
              <w:t>超过明天的则显示为“【</w:t>
            </w:r>
            <w:r>
              <w:rPr>
                <w:rFonts w:hint="eastAsia"/>
              </w:rPr>
              <w:t>n</w:t>
            </w:r>
            <w:r>
              <w:rPr>
                <w:rFonts w:hint="eastAsia"/>
              </w:rPr>
              <w:t>月</w:t>
            </w:r>
            <w:r>
              <w:rPr>
                <w:rFonts w:hint="eastAsia"/>
              </w:rPr>
              <w:t>n</w:t>
            </w:r>
            <w:r>
              <w:rPr>
                <w:rFonts w:hint="eastAsia"/>
              </w:rPr>
              <w:t>日</w:t>
            </w:r>
            <w:r>
              <w:rPr>
                <w:rFonts w:hint="eastAsia"/>
              </w:rPr>
              <w:t xml:space="preserve"> </w:t>
            </w:r>
            <w:r>
              <w:rPr>
                <w:rFonts w:hint="eastAsia"/>
              </w:rPr>
              <w:t>周</w:t>
            </w:r>
            <w:r>
              <w:rPr>
                <w:rFonts w:hint="eastAsia"/>
              </w:rPr>
              <w:t>n</w:t>
            </w:r>
            <w:r>
              <w:rPr>
                <w:rFonts w:hint="eastAsia"/>
              </w:rPr>
              <w:t>】”（</w:t>
            </w:r>
            <w:r>
              <w:rPr>
                <w:rFonts w:hint="eastAsia"/>
              </w:rPr>
              <w:t>eg</w:t>
            </w:r>
            <w:r>
              <w:rPr>
                <w:rFonts w:hint="eastAsia"/>
              </w:rPr>
              <w:t>：</w:t>
            </w:r>
            <w:r>
              <w:rPr>
                <w:rFonts w:hint="eastAsia"/>
              </w:rPr>
              <w:t>1</w:t>
            </w:r>
            <w:r>
              <w:rPr>
                <w:rFonts w:hint="eastAsia"/>
              </w:rPr>
              <w:t>月</w:t>
            </w:r>
            <w:r>
              <w:rPr>
                <w:rFonts w:hint="eastAsia"/>
              </w:rPr>
              <w:t>8</w:t>
            </w:r>
            <w:r>
              <w:rPr>
                <w:rFonts w:hint="eastAsia"/>
              </w:rPr>
              <w:t>日</w:t>
            </w:r>
            <w:r>
              <w:rPr>
                <w:rFonts w:hint="eastAsia"/>
              </w:rPr>
              <w:t xml:space="preserve"> </w:t>
            </w:r>
            <w:r>
              <w:rPr>
                <w:rFonts w:hint="eastAsia"/>
              </w:rPr>
              <w:t>周六）。</w:t>
            </w:r>
          </w:p>
        </w:tc>
        <w:tc>
          <w:tcPr>
            <w:tcW w:w="2552" w:type="dxa"/>
            <w:vAlign w:val="center"/>
          </w:tcPr>
          <w:p w14:paraId="4EB54C1A" w14:textId="77777777" w:rsidR="00E845BB" w:rsidRDefault="00E845BB" w:rsidP="00DE2C6C"/>
        </w:tc>
      </w:tr>
      <w:tr w:rsidR="00E845BB" w:rsidRPr="006B3816" w14:paraId="52A9B307" w14:textId="77777777" w:rsidTr="00DE2C6C">
        <w:tc>
          <w:tcPr>
            <w:tcW w:w="1242" w:type="dxa"/>
            <w:vMerge/>
            <w:vAlign w:val="center"/>
          </w:tcPr>
          <w:p w14:paraId="49854874" w14:textId="77777777" w:rsidR="00E845BB" w:rsidRDefault="00E845BB" w:rsidP="00DE2C6C">
            <w:pPr>
              <w:jc w:val="center"/>
            </w:pPr>
          </w:p>
        </w:tc>
        <w:tc>
          <w:tcPr>
            <w:tcW w:w="1134" w:type="dxa"/>
            <w:vAlign w:val="center"/>
          </w:tcPr>
          <w:p w14:paraId="193969C0" w14:textId="77777777" w:rsidR="00E845BB" w:rsidRDefault="00E845BB" w:rsidP="00DE2C6C">
            <w:pPr>
              <w:jc w:val="center"/>
            </w:pPr>
            <w:r>
              <w:rPr>
                <w:rFonts w:hint="eastAsia"/>
              </w:rPr>
              <w:t>完成</w:t>
            </w:r>
          </w:p>
        </w:tc>
        <w:tc>
          <w:tcPr>
            <w:tcW w:w="5245" w:type="dxa"/>
            <w:vAlign w:val="center"/>
          </w:tcPr>
          <w:p w14:paraId="4A9ABBE6" w14:textId="77777777" w:rsidR="00E845BB" w:rsidRPr="000412B7" w:rsidRDefault="00E845BB" w:rsidP="00DE2C6C">
            <w:pPr>
              <w:jc w:val="left"/>
            </w:pPr>
            <w:r>
              <w:rPr>
                <w:rFonts w:hint="eastAsia"/>
              </w:rPr>
              <w:t>1</w:t>
            </w:r>
            <w:r>
              <w:rPr>
                <w:rFonts w:hint="eastAsia"/>
              </w:rPr>
              <w:t>、点击【完成】，保存输入的内容。下单页面的航班号输入框只显示航班号。</w:t>
            </w:r>
          </w:p>
        </w:tc>
        <w:tc>
          <w:tcPr>
            <w:tcW w:w="2552" w:type="dxa"/>
            <w:vAlign w:val="center"/>
          </w:tcPr>
          <w:p w14:paraId="2D273588" w14:textId="091EB8FB" w:rsidR="00E845BB" w:rsidRDefault="00E845BB" w:rsidP="001D49DD">
            <w:pPr>
              <w:pStyle w:val="af0"/>
              <w:numPr>
                <w:ilvl w:val="0"/>
                <w:numId w:val="10"/>
              </w:numPr>
              <w:ind w:firstLineChars="0"/>
            </w:pPr>
            <w:r>
              <w:rPr>
                <w:rFonts w:hint="eastAsia"/>
              </w:rPr>
              <w:t>没填写内容时，点击【完成】，提示“</w:t>
            </w:r>
            <w:r w:rsidR="004819AA">
              <w:rPr>
                <w:rFonts w:hint="eastAsia"/>
              </w:rPr>
              <w:t>请输入</w:t>
            </w:r>
            <w:r>
              <w:rPr>
                <w:rFonts w:hint="eastAsia"/>
              </w:rPr>
              <w:t>航班号”。</w:t>
            </w:r>
          </w:p>
          <w:p w14:paraId="543D671D" w14:textId="77777777" w:rsidR="00E845BB" w:rsidRDefault="00E845BB" w:rsidP="001D49DD">
            <w:pPr>
              <w:pStyle w:val="af0"/>
              <w:numPr>
                <w:ilvl w:val="0"/>
                <w:numId w:val="10"/>
              </w:numPr>
              <w:ind w:firstLineChars="0"/>
            </w:pPr>
            <w:r>
              <w:rPr>
                <w:rFonts w:hint="eastAsia"/>
              </w:rPr>
              <w:t>断网时，点击显示通用断网提示浮窗。</w:t>
            </w:r>
          </w:p>
        </w:tc>
      </w:tr>
      <w:tr w:rsidR="00E845BB" w14:paraId="06A6AED8" w14:textId="77777777" w:rsidTr="00DE2C6C">
        <w:tc>
          <w:tcPr>
            <w:tcW w:w="1242" w:type="dxa"/>
            <w:vMerge/>
            <w:vAlign w:val="center"/>
          </w:tcPr>
          <w:p w14:paraId="5345F82C" w14:textId="77777777" w:rsidR="00E845BB" w:rsidRDefault="00E845BB" w:rsidP="00DE2C6C">
            <w:pPr>
              <w:jc w:val="center"/>
            </w:pPr>
          </w:p>
        </w:tc>
        <w:tc>
          <w:tcPr>
            <w:tcW w:w="1134" w:type="dxa"/>
            <w:vAlign w:val="center"/>
          </w:tcPr>
          <w:p w14:paraId="3E4E87A7" w14:textId="77777777" w:rsidR="00E845BB" w:rsidRDefault="00E845BB" w:rsidP="00DE2C6C">
            <w:pPr>
              <w:jc w:val="center"/>
            </w:pPr>
            <w:r>
              <w:rPr>
                <w:rFonts w:hint="eastAsia"/>
              </w:rPr>
              <w:t>返回</w:t>
            </w:r>
          </w:p>
        </w:tc>
        <w:tc>
          <w:tcPr>
            <w:tcW w:w="5245" w:type="dxa"/>
            <w:vAlign w:val="center"/>
          </w:tcPr>
          <w:p w14:paraId="65B6D913" w14:textId="77777777" w:rsidR="00E845BB" w:rsidRPr="000412B7" w:rsidRDefault="00E845BB" w:rsidP="00DE2C6C">
            <w:pPr>
              <w:jc w:val="left"/>
            </w:pPr>
            <w:r w:rsidRPr="000412B7">
              <w:rPr>
                <w:rFonts w:hint="eastAsia"/>
              </w:rPr>
              <w:t>1</w:t>
            </w:r>
            <w:r w:rsidRPr="000412B7">
              <w:rPr>
                <w:rFonts w:hint="eastAsia"/>
              </w:rPr>
              <w:t>、</w:t>
            </w:r>
            <w:r>
              <w:rPr>
                <w:rFonts w:hint="eastAsia"/>
              </w:rPr>
              <w:t>点击【返回】，不保存输入的内容。</w:t>
            </w:r>
          </w:p>
        </w:tc>
        <w:tc>
          <w:tcPr>
            <w:tcW w:w="2552" w:type="dxa"/>
            <w:vAlign w:val="center"/>
          </w:tcPr>
          <w:p w14:paraId="32B28BB7" w14:textId="77777777" w:rsidR="00E845BB" w:rsidRDefault="00E845BB" w:rsidP="00DE2C6C"/>
        </w:tc>
      </w:tr>
      <w:tr w:rsidR="00E845BB" w14:paraId="4E0EC1A5" w14:textId="77777777" w:rsidTr="00DE2C6C">
        <w:tc>
          <w:tcPr>
            <w:tcW w:w="1242" w:type="dxa"/>
            <w:vAlign w:val="center"/>
          </w:tcPr>
          <w:p w14:paraId="438E5342" w14:textId="77777777" w:rsidR="00E845BB" w:rsidRDefault="00E845BB" w:rsidP="00DE2C6C">
            <w:pPr>
              <w:jc w:val="center"/>
            </w:pPr>
            <w:r>
              <w:rPr>
                <w:rFonts w:hint="eastAsia"/>
              </w:rPr>
              <w:t>YI-A-02(1)</w:t>
            </w:r>
          </w:p>
          <w:p w14:paraId="461CED0F" w14:textId="77777777" w:rsidR="00E845BB" w:rsidRPr="001B52D5" w:rsidRDefault="00E845BB" w:rsidP="00DE2C6C">
            <w:pPr>
              <w:jc w:val="center"/>
              <w:rPr>
                <w:sz w:val="18"/>
                <w:szCs w:val="18"/>
              </w:rPr>
            </w:pPr>
            <w:r w:rsidRPr="001B52D5">
              <w:rPr>
                <w:rFonts w:hint="eastAsia"/>
                <w:sz w:val="18"/>
                <w:szCs w:val="18"/>
              </w:rPr>
              <w:t>（因私用车）</w:t>
            </w:r>
          </w:p>
        </w:tc>
        <w:tc>
          <w:tcPr>
            <w:tcW w:w="1134" w:type="dxa"/>
            <w:vAlign w:val="center"/>
          </w:tcPr>
          <w:p w14:paraId="5EBF295F" w14:textId="77777777" w:rsidR="00E845BB" w:rsidRDefault="00E845BB" w:rsidP="00DE2C6C">
            <w:pPr>
              <w:jc w:val="center"/>
            </w:pPr>
            <w:r>
              <w:rPr>
                <w:rFonts w:hint="eastAsia"/>
              </w:rPr>
              <w:t>航班号</w:t>
            </w:r>
          </w:p>
        </w:tc>
        <w:tc>
          <w:tcPr>
            <w:tcW w:w="5245" w:type="dxa"/>
            <w:vAlign w:val="center"/>
          </w:tcPr>
          <w:p w14:paraId="66A301F1" w14:textId="77777777" w:rsidR="00E845BB" w:rsidRDefault="00E845BB" w:rsidP="00DE2C6C">
            <w:r>
              <w:rPr>
                <w:rFonts w:hint="eastAsia"/>
              </w:rPr>
              <w:t>1</w:t>
            </w:r>
            <w:r>
              <w:rPr>
                <w:rFonts w:hint="eastAsia"/>
              </w:rPr>
              <w:t>、输入框弱提示为“请输入航班号”。</w:t>
            </w:r>
          </w:p>
          <w:p w14:paraId="168E71FD" w14:textId="77777777" w:rsidR="00E845BB" w:rsidRDefault="00E845BB" w:rsidP="00DE2C6C">
            <w:r>
              <w:rPr>
                <w:rFonts w:hint="eastAsia"/>
              </w:rPr>
              <w:t>2</w:t>
            </w:r>
            <w:r>
              <w:rPr>
                <w:rFonts w:hint="eastAsia"/>
              </w:rPr>
              <w:t>、点击航班号，进入“</w:t>
            </w:r>
            <w:r>
              <w:rPr>
                <w:rFonts w:hint="eastAsia"/>
              </w:rPr>
              <w:t>YI-A-02(2)</w:t>
            </w:r>
            <w:r>
              <w:rPr>
                <w:rFonts w:hint="eastAsia"/>
              </w:rPr>
              <w:t>航班信息”页面。</w:t>
            </w:r>
          </w:p>
          <w:p w14:paraId="71B7BEEA" w14:textId="77777777" w:rsidR="00E845BB" w:rsidRPr="00796761" w:rsidRDefault="00E845BB" w:rsidP="00DE2C6C">
            <w:r>
              <w:rPr>
                <w:rFonts w:hint="eastAsia"/>
              </w:rPr>
              <w:t>3</w:t>
            </w:r>
            <w:r>
              <w:rPr>
                <w:rFonts w:hint="eastAsia"/>
              </w:rPr>
              <w:t>、备注：其它内容和一期保持一致。</w:t>
            </w:r>
          </w:p>
        </w:tc>
        <w:tc>
          <w:tcPr>
            <w:tcW w:w="2552" w:type="dxa"/>
            <w:vAlign w:val="center"/>
          </w:tcPr>
          <w:p w14:paraId="31240634" w14:textId="77777777" w:rsidR="00E845BB" w:rsidRDefault="00E845BB" w:rsidP="00DE2C6C"/>
        </w:tc>
      </w:tr>
      <w:tr w:rsidR="00E845BB" w14:paraId="3EDCC988" w14:textId="77777777" w:rsidTr="00DE2C6C">
        <w:tc>
          <w:tcPr>
            <w:tcW w:w="1242" w:type="dxa"/>
            <w:vAlign w:val="center"/>
          </w:tcPr>
          <w:p w14:paraId="2727BF18" w14:textId="77777777" w:rsidR="00E845BB" w:rsidRDefault="00E845BB" w:rsidP="00DE2C6C">
            <w:pPr>
              <w:jc w:val="center"/>
            </w:pPr>
            <w:r>
              <w:rPr>
                <w:rFonts w:hint="eastAsia"/>
              </w:rPr>
              <w:t>YI-A-02(2)</w:t>
            </w:r>
          </w:p>
        </w:tc>
        <w:tc>
          <w:tcPr>
            <w:tcW w:w="1134" w:type="dxa"/>
            <w:vAlign w:val="center"/>
          </w:tcPr>
          <w:p w14:paraId="3ADAC1A1" w14:textId="77777777" w:rsidR="00E845BB" w:rsidRDefault="00E845BB" w:rsidP="00DE2C6C">
            <w:pPr>
              <w:jc w:val="center"/>
            </w:pPr>
          </w:p>
        </w:tc>
        <w:tc>
          <w:tcPr>
            <w:tcW w:w="5245" w:type="dxa"/>
            <w:vAlign w:val="center"/>
          </w:tcPr>
          <w:p w14:paraId="75430305" w14:textId="77777777" w:rsidR="00E845BB" w:rsidRPr="001B52D5" w:rsidRDefault="00E845BB" w:rsidP="00DE2C6C">
            <w:r w:rsidRPr="001B52D5">
              <w:rPr>
                <w:rFonts w:hint="eastAsia"/>
              </w:rPr>
              <w:t>描述内容</w:t>
            </w:r>
            <w:r>
              <w:rPr>
                <w:rFonts w:hint="eastAsia"/>
              </w:rPr>
              <w:t>同“</w:t>
            </w:r>
            <w:r>
              <w:rPr>
                <w:rFonts w:hint="eastAsia"/>
              </w:rPr>
              <w:t>YI-A-01(2)</w:t>
            </w:r>
            <w:r>
              <w:rPr>
                <w:rFonts w:hint="eastAsia"/>
              </w:rPr>
              <w:t>”</w:t>
            </w:r>
          </w:p>
        </w:tc>
        <w:tc>
          <w:tcPr>
            <w:tcW w:w="2552" w:type="dxa"/>
            <w:vAlign w:val="center"/>
          </w:tcPr>
          <w:p w14:paraId="26D7C63D" w14:textId="77777777" w:rsidR="00E845BB" w:rsidRDefault="00E845BB" w:rsidP="00DE2C6C"/>
        </w:tc>
      </w:tr>
      <w:tr w:rsidR="00E845BB" w14:paraId="7FBB1933" w14:textId="77777777" w:rsidTr="00DE2C6C">
        <w:tc>
          <w:tcPr>
            <w:tcW w:w="1242" w:type="dxa"/>
            <w:vAlign w:val="center"/>
          </w:tcPr>
          <w:p w14:paraId="372C492A" w14:textId="77777777" w:rsidR="00E845BB" w:rsidRDefault="00E845BB" w:rsidP="00DE2C6C">
            <w:pPr>
              <w:jc w:val="center"/>
            </w:pPr>
            <w:r>
              <w:rPr>
                <w:rFonts w:hint="eastAsia"/>
              </w:rPr>
              <w:t>YI-AB-01(1)</w:t>
            </w:r>
          </w:p>
          <w:p w14:paraId="38FF932B" w14:textId="77777777" w:rsidR="00E845BB" w:rsidRPr="001B52D5" w:rsidRDefault="00E845BB" w:rsidP="00DE2C6C">
            <w:pPr>
              <w:jc w:val="center"/>
              <w:rPr>
                <w:sz w:val="18"/>
                <w:szCs w:val="18"/>
              </w:rPr>
            </w:pPr>
            <w:r w:rsidRPr="001B52D5">
              <w:rPr>
                <w:rFonts w:hint="eastAsia"/>
                <w:sz w:val="18"/>
                <w:szCs w:val="18"/>
              </w:rPr>
              <w:t>（个人用户）</w:t>
            </w:r>
          </w:p>
        </w:tc>
        <w:tc>
          <w:tcPr>
            <w:tcW w:w="1134" w:type="dxa"/>
            <w:vAlign w:val="center"/>
          </w:tcPr>
          <w:p w14:paraId="3FBDBA54" w14:textId="77777777" w:rsidR="00E845BB" w:rsidRDefault="00E845BB" w:rsidP="00DE2C6C">
            <w:pPr>
              <w:jc w:val="center"/>
            </w:pPr>
            <w:r>
              <w:rPr>
                <w:rFonts w:hint="eastAsia"/>
              </w:rPr>
              <w:t>航班号</w:t>
            </w:r>
          </w:p>
        </w:tc>
        <w:tc>
          <w:tcPr>
            <w:tcW w:w="5245" w:type="dxa"/>
            <w:vAlign w:val="center"/>
          </w:tcPr>
          <w:p w14:paraId="6CA1FCF5" w14:textId="77777777" w:rsidR="00E845BB" w:rsidRDefault="00E845BB" w:rsidP="00DE2C6C">
            <w:r>
              <w:rPr>
                <w:rFonts w:hint="eastAsia"/>
              </w:rPr>
              <w:t>1</w:t>
            </w:r>
            <w:r>
              <w:rPr>
                <w:rFonts w:hint="eastAsia"/>
              </w:rPr>
              <w:t>、</w:t>
            </w:r>
            <w:r w:rsidRPr="00392DA2">
              <w:rPr>
                <w:rFonts w:hint="eastAsia"/>
              </w:rPr>
              <w:t>输入框弱提示为“请输入航班号”。</w:t>
            </w:r>
          </w:p>
          <w:p w14:paraId="1D72380B" w14:textId="77777777" w:rsidR="00E845BB" w:rsidRDefault="00E845BB" w:rsidP="00DE2C6C">
            <w:r>
              <w:rPr>
                <w:rFonts w:hint="eastAsia"/>
              </w:rPr>
              <w:t>2</w:t>
            </w:r>
            <w:r>
              <w:rPr>
                <w:rFonts w:hint="eastAsia"/>
              </w:rPr>
              <w:t>、</w:t>
            </w:r>
            <w:r w:rsidRPr="00392DA2">
              <w:rPr>
                <w:rFonts w:hint="eastAsia"/>
              </w:rPr>
              <w:t>点击航班号，进入“</w:t>
            </w:r>
            <w:r w:rsidRPr="00392DA2">
              <w:rPr>
                <w:rFonts w:hint="eastAsia"/>
              </w:rPr>
              <w:t>YI-</w:t>
            </w:r>
            <w:r>
              <w:rPr>
                <w:rFonts w:hint="eastAsia"/>
              </w:rPr>
              <w:t>B</w:t>
            </w:r>
            <w:r w:rsidRPr="00392DA2">
              <w:rPr>
                <w:rFonts w:hint="eastAsia"/>
              </w:rPr>
              <w:t>-02(2)</w:t>
            </w:r>
            <w:r w:rsidRPr="00392DA2">
              <w:rPr>
                <w:rFonts w:hint="eastAsia"/>
              </w:rPr>
              <w:t>航班信息”页面。</w:t>
            </w:r>
          </w:p>
          <w:p w14:paraId="41DCCD58" w14:textId="77777777" w:rsidR="00E845BB" w:rsidRPr="00392DA2" w:rsidRDefault="00E845BB" w:rsidP="00DE2C6C">
            <w:r>
              <w:rPr>
                <w:rFonts w:hint="eastAsia"/>
              </w:rPr>
              <w:t>3</w:t>
            </w:r>
            <w:r>
              <w:rPr>
                <w:rFonts w:hint="eastAsia"/>
              </w:rPr>
              <w:t>、</w:t>
            </w:r>
            <w:r w:rsidRPr="00392DA2">
              <w:rPr>
                <w:rFonts w:hint="eastAsia"/>
              </w:rPr>
              <w:t>备注：其它内容和一期保持一致。</w:t>
            </w:r>
          </w:p>
        </w:tc>
        <w:tc>
          <w:tcPr>
            <w:tcW w:w="2552" w:type="dxa"/>
            <w:vAlign w:val="center"/>
          </w:tcPr>
          <w:p w14:paraId="4EBE9085" w14:textId="77777777" w:rsidR="00E845BB" w:rsidRDefault="00E845BB" w:rsidP="00DE2C6C"/>
        </w:tc>
      </w:tr>
      <w:tr w:rsidR="00E845BB" w14:paraId="0C165ACE" w14:textId="77777777" w:rsidTr="00DE2C6C">
        <w:tc>
          <w:tcPr>
            <w:tcW w:w="1242" w:type="dxa"/>
            <w:vAlign w:val="center"/>
          </w:tcPr>
          <w:p w14:paraId="47C2C664" w14:textId="77777777" w:rsidR="00E845BB" w:rsidRDefault="00E845BB" w:rsidP="00DE2C6C">
            <w:pPr>
              <w:jc w:val="center"/>
            </w:pPr>
            <w:r>
              <w:rPr>
                <w:rFonts w:hint="eastAsia"/>
              </w:rPr>
              <w:t>YI-B-02(2)</w:t>
            </w:r>
          </w:p>
        </w:tc>
        <w:tc>
          <w:tcPr>
            <w:tcW w:w="1134" w:type="dxa"/>
            <w:vAlign w:val="center"/>
          </w:tcPr>
          <w:p w14:paraId="1641D6C1" w14:textId="77777777" w:rsidR="00E845BB" w:rsidRDefault="00E845BB" w:rsidP="00DE2C6C">
            <w:pPr>
              <w:jc w:val="center"/>
            </w:pPr>
          </w:p>
        </w:tc>
        <w:tc>
          <w:tcPr>
            <w:tcW w:w="5245" w:type="dxa"/>
            <w:vAlign w:val="center"/>
          </w:tcPr>
          <w:p w14:paraId="76D85738" w14:textId="77777777" w:rsidR="00E845BB" w:rsidRPr="001B52D5" w:rsidRDefault="00E845BB" w:rsidP="00DE2C6C">
            <w:r w:rsidRPr="001B52D5">
              <w:rPr>
                <w:rFonts w:hint="eastAsia"/>
              </w:rPr>
              <w:t>描述内容</w:t>
            </w:r>
            <w:r>
              <w:rPr>
                <w:rFonts w:hint="eastAsia"/>
              </w:rPr>
              <w:t>同“</w:t>
            </w:r>
            <w:r>
              <w:rPr>
                <w:rFonts w:hint="eastAsia"/>
              </w:rPr>
              <w:t>YI-A-01(2)</w:t>
            </w:r>
            <w:r>
              <w:rPr>
                <w:rFonts w:hint="eastAsia"/>
              </w:rPr>
              <w:t>”</w:t>
            </w:r>
          </w:p>
        </w:tc>
        <w:tc>
          <w:tcPr>
            <w:tcW w:w="2552" w:type="dxa"/>
            <w:vAlign w:val="center"/>
          </w:tcPr>
          <w:p w14:paraId="6496E685" w14:textId="77777777" w:rsidR="00E845BB" w:rsidRDefault="00E845BB" w:rsidP="00DE2C6C"/>
        </w:tc>
      </w:tr>
    </w:tbl>
    <w:p w14:paraId="50A6462F" w14:textId="77777777" w:rsidR="00E845BB" w:rsidRDefault="00E845BB" w:rsidP="00E845BB">
      <w:pPr>
        <w:pStyle w:val="3"/>
        <w:rPr>
          <w:rFonts w:eastAsiaTheme="minorEastAsia"/>
        </w:rPr>
      </w:pPr>
      <w:bookmarkStart w:id="4645" w:name="_Toc474764590"/>
      <w:r>
        <w:rPr>
          <w:rFonts w:ascii="宋体" w:eastAsia="宋体" w:hAnsi="宋体" w:cs="宋体" w:hint="eastAsia"/>
        </w:rPr>
        <w:t>司机端</w:t>
      </w:r>
      <w:bookmarkEnd w:id="4645"/>
    </w:p>
    <w:p w14:paraId="15DF5F81" w14:textId="77777777" w:rsidR="00E845BB" w:rsidRDefault="00E845BB" w:rsidP="00E845BB">
      <w:pPr>
        <w:pStyle w:val="4"/>
      </w:pPr>
      <w:bookmarkStart w:id="4646" w:name="_Toc474764591"/>
      <w:r>
        <w:rPr>
          <w:rFonts w:hint="eastAsia"/>
        </w:rPr>
        <w:t>订单管理</w:t>
      </w:r>
      <w:bookmarkEnd w:id="4646"/>
    </w:p>
    <w:p w14:paraId="355F96F4" w14:textId="77777777" w:rsidR="00E845BB" w:rsidRDefault="00E845BB" w:rsidP="00E845BB">
      <w:pPr>
        <w:pStyle w:val="5"/>
      </w:pPr>
      <w:r>
        <w:rPr>
          <w:rFonts w:hint="eastAsia"/>
        </w:rPr>
        <w:t>业务流程</w:t>
      </w:r>
    </w:p>
    <w:p w14:paraId="2F2EE63C" w14:textId="77777777" w:rsidR="00E845BB" w:rsidRDefault="00E845BB" w:rsidP="00E845BB">
      <w:r>
        <w:rPr>
          <w:rFonts w:hint="eastAsia"/>
        </w:rPr>
        <w:t>同一期。</w:t>
      </w:r>
    </w:p>
    <w:p w14:paraId="35434C3C" w14:textId="77777777" w:rsidR="00E845BB" w:rsidRPr="00237E19" w:rsidRDefault="00E845BB" w:rsidP="00E845BB">
      <w:pPr>
        <w:pStyle w:val="5"/>
      </w:pPr>
      <w:r>
        <w:rPr>
          <w:rFonts w:hint="eastAsia"/>
        </w:rPr>
        <w:t>当前订单</w:t>
      </w:r>
    </w:p>
    <w:p w14:paraId="71D07BBA" w14:textId="77777777" w:rsidR="00E845BB" w:rsidRDefault="00E845BB" w:rsidP="00E845BB">
      <w:pPr>
        <w:pStyle w:val="6"/>
      </w:pPr>
      <w:bookmarkStart w:id="4647" w:name="_Toc457829203"/>
      <w:r>
        <w:rPr>
          <w:rFonts w:hint="eastAsia"/>
        </w:rPr>
        <w:t>用例描述</w:t>
      </w:r>
      <w:bookmarkEnd w:id="4647"/>
    </w:p>
    <w:p w14:paraId="662777EB" w14:textId="77777777" w:rsidR="00E845BB" w:rsidRPr="0058476A" w:rsidRDefault="00E845BB" w:rsidP="00E845BB">
      <w:r>
        <w:rPr>
          <w:rFonts w:hint="eastAsia"/>
        </w:rPr>
        <w:t>司机当前未完成的订单。</w:t>
      </w:r>
    </w:p>
    <w:p w14:paraId="13305B33" w14:textId="77777777" w:rsidR="00E845BB" w:rsidRDefault="00E845BB" w:rsidP="00E845BB">
      <w:pPr>
        <w:pStyle w:val="6"/>
      </w:pPr>
      <w:bookmarkStart w:id="4648" w:name="_Toc457829205"/>
      <w:r>
        <w:rPr>
          <w:rFonts w:hint="eastAsia"/>
        </w:rPr>
        <w:lastRenderedPageBreak/>
        <w:t>元素</w:t>
      </w:r>
      <w:bookmarkEnd w:id="4648"/>
      <w:r>
        <w:rPr>
          <w:rFonts w:hint="eastAsia"/>
        </w:rPr>
        <w:t>规则</w:t>
      </w:r>
    </w:p>
    <w:p w14:paraId="41276B6D" w14:textId="77777777" w:rsidR="00E845BB" w:rsidRPr="00A554DA" w:rsidRDefault="00E845BB" w:rsidP="00E845BB">
      <w:r>
        <w:rPr>
          <w:rFonts w:hint="eastAsia"/>
        </w:rPr>
        <w:t>当前订单列表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276"/>
        <w:gridCol w:w="4536"/>
        <w:gridCol w:w="2082"/>
      </w:tblGrid>
      <w:tr w:rsidR="00E845BB" w:rsidRPr="005669E2" w14:paraId="11BA786A" w14:textId="77777777" w:rsidTr="00DE2C6C">
        <w:trPr>
          <w:trHeight w:val="567"/>
        </w:trPr>
        <w:tc>
          <w:tcPr>
            <w:tcW w:w="1526" w:type="dxa"/>
            <w:shd w:val="clear" w:color="auto" w:fill="BFBFBF" w:themeFill="background1" w:themeFillShade="BF"/>
            <w:vAlign w:val="center"/>
          </w:tcPr>
          <w:p w14:paraId="2050FB68" w14:textId="77777777" w:rsidR="00E845BB" w:rsidRPr="005669E2" w:rsidRDefault="00E845BB" w:rsidP="00DE2C6C">
            <w:pPr>
              <w:jc w:val="center"/>
              <w:rPr>
                <w:b/>
              </w:rPr>
            </w:pPr>
            <w:r>
              <w:rPr>
                <w:b/>
              </w:rPr>
              <w:t>页面</w:t>
            </w:r>
          </w:p>
        </w:tc>
        <w:tc>
          <w:tcPr>
            <w:tcW w:w="1276" w:type="dxa"/>
            <w:shd w:val="clear" w:color="auto" w:fill="BFBFBF" w:themeFill="background1" w:themeFillShade="BF"/>
            <w:vAlign w:val="center"/>
          </w:tcPr>
          <w:p w14:paraId="5DC99135" w14:textId="77777777" w:rsidR="00E845BB" w:rsidRPr="005669E2" w:rsidRDefault="00E845BB" w:rsidP="00DE2C6C">
            <w:pPr>
              <w:jc w:val="center"/>
              <w:rPr>
                <w:b/>
              </w:rPr>
            </w:pPr>
            <w:r w:rsidRPr="005669E2">
              <w:rPr>
                <w:b/>
              </w:rPr>
              <w:t>元素名称</w:t>
            </w:r>
          </w:p>
        </w:tc>
        <w:tc>
          <w:tcPr>
            <w:tcW w:w="4536" w:type="dxa"/>
            <w:shd w:val="clear" w:color="auto" w:fill="BFBFBF" w:themeFill="background1" w:themeFillShade="BF"/>
            <w:vAlign w:val="center"/>
          </w:tcPr>
          <w:p w14:paraId="18D48296" w14:textId="77777777" w:rsidR="00E845BB" w:rsidRPr="005669E2" w:rsidRDefault="00E845BB" w:rsidP="00DE2C6C">
            <w:pPr>
              <w:jc w:val="center"/>
              <w:rPr>
                <w:b/>
              </w:rPr>
            </w:pPr>
            <w:r w:rsidRPr="005669E2">
              <w:rPr>
                <w:b/>
              </w:rPr>
              <w:t>描述</w:t>
            </w:r>
          </w:p>
        </w:tc>
        <w:tc>
          <w:tcPr>
            <w:tcW w:w="2082" w:type="dxa"/>
            <w:shd w:val="clear" w:color="auto" w:fill="BFBFBF" w:themeFill="background1" w:themeFillShade="BF"/>
          </w:tcPr>
          <w:p w14:paraId="2BA27049" w14:textId="77777777" w:rsidR="00E845BB" w:rsidRPr="005669E2" w:rsidRDefault="00E845BB" w:rsidP="00DE2C6C">
            <w:pPr>
              <w:jc w:val="center"/>
              <w:rPr>
                <w:b/>
              </w:rPr>
            </w:pPr>
            <w:r>
              <w:rPr>
                <w:b/>
              </w:rPr>
              <w:t>异常处理</w:t>
            </w:r>
          </w:p>
        </w:tc>
      </w:tr>
      <w:tr w:rsidR="00E845BB" w:rsidRPr="008C0996" w14:paraId="13ADC46A" w14:textId="77777777" w:rsidTr="00DE2C6C">
        <w:trPr>
          <w:trHeight w:val="567"/>
        </w:trPr>
        <w:tc>
          <w:tcPr>
            <w:tcW w:w="1526" w:type="dxa"/>
            <w:vMerge w:val="restart"/>
            <w:shd w:val="clear" w:color="auto" w:fill="FFFFFF"/>
            <w:vAlign w:val="center"/>
          </w:tcPr>
          <w:p w14:paraId="39AA3075" w14:textId="77777777" w:rsidR="00E845BB" w:rsidRDefault="00E845BB" w:rsidP="00DE2C6C">
            <w:pPr>
              <w:jc w:val="center"/>
            </w:pPr>
            <w:r>
              <w:rPr>
                <w:rFonts w:hint="eastAsia"/>
              </w:rPr>
              <w:t>Y II-A-01(1)</w:t>
            </w:r>
          </w:p>
          <w:p w14:paraId="5111C9F3" w14:textId="77777777" w:rsidR="00E845BB" w:rsidRPr="00E02288" w:rsidRDefault="00E845BB" w:rsidP="00DE2C6C">
            <w:pPr>
              <w:jc w:val="center"/>
              <w:rPr>
                <w:sz w:val="18"/>
                <w:szCs w:val="18"/>
              </w:rPr>
            </w:pPr>
            <w:r w:rsidRPr="00E02288">
              <w:rPr>
                <w:rFonts w:hint="eastAsia"/>
                <w:sz w:val="18"/>
                <w:szCs w:val="18"/>
              </w:rPr>
              <w:t>（订单列表）</w:t>
            </w:r>
          </w:p>
          <w:p w14:paraId="327D5A20" w14:textId="77777777" w:rsidR="00E845BB" w:rsidRPr="00E02288" w:rsidRDefault="00E845BB" w:rsidP="00DE2C6C">
            <w:pPr>
              <w:jc w:val="center"/>
              <w:rPr>
                <w:sz w:val="18"/>
                <w:szCs w:val="18"/>
              </w:rPr>
            </w:pPr>
          </w:p>
        </w:tc>
        <w:tc>
          <w:tcPr>
            <w:tcW w:w="1276" w:type="dxa"/>
            <w:shd w:val="clear" w:color="auto" w:fill="FFFFFF"/>
            <w:vAlign w:val="center"/>
          </w:tcPr>
          <w:p w14:paraId="0DF75837" w14:textId="77777777" w:rsidR="00E845BB" w:rsidRPr="005669E2" w:rsidRDefault="00E845BB" w:rsidP="00DE2C6C">
            <w:pPr>
              <w:rPr>
                <w:b/>
              </w:rPr>
            </w:pPr>
            <w:r>
              <w:rPr>
                <w:rFonts w:hint="eastAsia"/>
              </w:rPr>
              <w:t>初始化</w:t>
            </w:r>
          </w:p>
        </w:tc>
        <w:tc>
          <w:tcPr>
            <w:tcW w:w="4536" w:type="dxa"/>
            <w:shd w:val="clear" w:color="auto" w:fill="FFFFFF"/>
            <w:vAlign w:val="center"/>
          </w:tcPr>
          <w:p w14:paraId="6500009B" w14:textId="77777777" w:rsidR="00E845BB" w:rsidRDefault="00E845BB" w:rsidP="00DE2C6C">
            <w:r>
              <w:rPr>
                <w:rFonts w:hint="eastAsia"/>
              </w:rPr>
              <w:t>1</w:t>
            </w:r>
            <w:r>
              <w:rPr>
                <w:rFonts w:hint="eastAsia"/>
              </w:rPr>
              <w:t>、默认显示当前所有未完成的订单列表（数据统计</w:t>
            </w:r>
            <w:r w:rsidRPr="00991B1A">
              <w:rPr>
                <w:rFonts w:hint="eastAsia"/>
              </w:rPr>
              <w:t>今日服务中</w:t>
            </w:r>
            <w:r>
              <w:rPr>
                <w:rFonts w:hint="eastAsia"/>
              </w:rPr>
              <w:t>和预约的订单）</w:t>
            </w:r>
          </w:p>
          <w:p w14:paraId="4C243737" w14:textId="77777777" w:rsidR="00E845BB" w:rsidRDefault="00E845BB" w:rsidP="00DE2C6C">
            <w:r>
              <w:rPr>
                <w:rFonts w:hint="eastAsia"/>
              </w:rPr>
              <w:t>2</w:t>
            </w:r>
            <w:r>
              <w:rPr>
                <w:rFonts w:hint="eastAsia"/>
              </w:rPr>
              <w:t>、可以上下滑动查看列表信息。</w:t>
            </w:r>
          </w:p>
          <w:p w14:paraId="24670AF4" w14:textId="77777777" w:rsidR="00E845BB" w:rsidRPr="005669E2" w:rsidRDefault="00E845BB" w:rsidP="00DE2C6C">
            <w:r>
              <w:rPr>
                <w:rFonts w:hint="eastAsia"/>
              </w:rPr>
              <w:t>3</w:t>
            </w:r>
            <w:r>
              <w:rPr>
                <w:rFonts w:hint="eastAsia"/>
              </w:rPr>
              <w:t>、默认</w:t>
            </w:r>
            <w:r w:rsidRPr="007C6AFB">
              <w:rPr>
                <w:rFonts w:hint="eastAsia"/>
                <w:color w:val="000000" w:themeColor="text1"/>
              </w:rPr>
              <w:t>按照订单用车时间由近及远排序显</w:t>
            </w:r>
            <w:r>
              <w:rPr>
                <w:rFonts w:hint="eastAsia"/>
              </w:rPr>
              <w:t>示。</w:t>
            </w:r>
          </w:p>
        </w:tc>
        <w:tc>
          <w:tcPr>
            <w:tcW w:w="2082" w:type="dxa"/>
            <w:shd w:val="clear" w:color="auto" w:fill="FFFFFF"/>
          </w:tcPr>
          <w:p w14:paraId="201C018B" w14:textId="77777777" w:rsidR="00E845BB" w:rsidRDefault="00E845BB" w:rsidP="001D49DD">
            <w:pPr>
              <w:pStyle w:val="af0"/>
              <w:numPr>
                <w:ilvl w:val="0"/>
                <w:numId w:val="11"/>
              </w:numPr>
              <w:ind w:firstLineChars="0"/>
            </w:pPr>
            <w:r>
              <w:rPr>
                <w:rFonts w:hint="eastAsia"/>
              </w:rPr>
              <w:t>列表无内容时，提示“暂无行程”（同一期）</w:t>
            </w:r>
          </w:p>
          <w:p w14:paraId="6D73EF3C" w14:textId="77777777" w:rsidR="00E845BB" w:rsidRPr="00836C18" w:rsidRDefault="00E845BB" w:rsidP="001D49DD">
            <w:pPr>
              <w:pStyle w:val="af0"/>
              <w:numPr>
                <w:ilvl w:val="0"/>
                <w:numId w:val="11"/>
              </w:numPr>
              <w:ind w:firstLineChars="0"/>
            </w:pPr>
            <w:r>
              <w:rPr>
                <w:rFonts w:hint="eastAsia"/>
              </w:rPr>
              <w:t>断网时，点击显示通用断网提示浮窗。</w:t>
            </w:r>
          </w:p>
        </w:tc>
      </w:tr>
      <w:tr w:rsidR="00E845BB" w:rsidRPr="00544837" w14:paraId="537C977A" w14:textId="77777777" w:rsidTr="00DE2C6C">
        <w:trPr>
          <w:trHeight w:val="567"/>
        </w:trPr>
        <w:tc>
          <w:tcPr>
            <w:tcW w:w="1526" w:type="dxa"/>
            <w:vMerge/>
            <w:shd w:val="clear" w:color="auto" w:fill="FFFFFF"/>
            <w:vAlign w:val="center"/>
          </w:tcPr>
          <w:p w14:paraId="0C54D47A" w14:textId="77777777" w:rsidR="00E845BB" w:rsidRDefault="00E845BB" w:rsidP="00DE2C6C">
            <w:pPr>
              <w:jc w:val="center"/>
            </w:pPr>
          </w:p>
        </w:tc>
        <w:tc>
          <w:tcPr>
            <w:tcW w:w="1276" w:type="dxa"/>
            <w:shd w:val="clear" w:color="auto" w:fill="FFFFFF"/>
            <w:vAlign w:val="center"/>
          </w:tcPr>
          <w:p w14:paraId="2D68081D" w14:textId="77777777" w:rsidR="00E845BB" w:rsidRDefault="00E845BB" w:rsidP="00DE2C6C">
            <w:r>
              <w:rPr>
                <w:rFonts w:hint="eastAsia"/>
              </w:rPr>
              <w:t>下单人头像</w:t>
            </w:r>
          </w:p>
        </w:tc>
        <w:tc>
          <w:tcPr>
            <w:tcW w:w="4536" w:type="dxa"/>
            <w:shd w:val="clear" w:color="auto" w:fill="FFFFFF"/>
            <w:vAlign w:val="center"/>
          </w:tcPr>
          <w:p w14:paraId="0B0C186E" w14:textId="77777777" w:rsidR="00E845BB" w:rsidRDefault="00E845BB" w:rsidP="00DE2C6C">
            <w:r>
              <w:rPr>
                <w:rFonts w:hint="eastAsia"/>
              </w:rPr>
              <w:t>1</w:t>
            </w:r>
            <w:r>
              <w:rPr>
                <w:rFonts w:hint="eastAsia"/>
              </w:rPr>
              <w:t>、显示下单人头像，从数据库中获取，根据订单编号和下单人关联。</w:t>
            </w:r>
          </w:p>
          <w:p w14:paraId="6A11E9E8" w14:textId="77777777" w:rsidR="00E845BB" w:rsidRDefault="00E845BB" w:rsidP="00DE2C6C">
            <w:r>
              <w:rPr>
                <w:rFonts w:hint="eastAsia"/>
              </w:rPr>
              <w:t>2</w:t>
            </w:r>
            <w:r>
              <w:rPr>
                <w:rFonts w:hint="eastAsia"/>
              </w:rPr>
              <w:t>、若下单人未修改头像，则显示下单人默认的头像。</w:t>
            </w:r>
          </w:p>
          <w:p w14:paraId="4C476117" w14:textId="77777777" w:rsidR="00E845BB" w:rsidRDefault="00E845BB" w:rsidP="00DE2C6C">
            <w:r>
              <w:rPr>
                <w:rFonts w:hint="eastAsia"/>
              </w:rPr>
              <w:t>3</w:t>
            </w:r>
            <w:r>
              <w:rPr>
                <w:rFonts w:hint="eastAsia"/>
              </w:rPr>
              <w:t>、若下单人已修改头像，显示下单人修改后的头像。</w:t>
            </w:r>
          </w:p>
        </w:tc>
        <w:tc>
          <w:tcPr>
            <w:tcW w:w="2082" w:type="dxa"/>
            <w:shd w:val="clear" w:color="auto" w:fill="FFFFFF"/>
          </w:tcPr>
          <w:p w14:paraId="69649A33" w14:textId="77777777" w:rsidR="00E845BB" w:rsidRPr="00836C18" w:rsidRDefault="00E845BB" w:rsidP="00DE2C6C"/>
        </w:tc>
      </w:tr>
      <w:tr w:rsidR="00E845BB" w:rsidRPr="00544837" w14:paraId="03A861A3" w14:textId="77777777" w:rsidTr="00DE2C6C">
        <w:trPr>
          <w:trHeight w:val="567"/>
        </w:trPr>
        <w:tc>
          <w:tcPr>
            <w:tcW w:w="1526" w:type="dxa"/>
            <w:vMerge/>
            <w:shd w:val="clear" w:color="auto" w:fill="FFFFFF"/>
            <w:vAlign w:val="center"/>
          </w:tcPr>
          <w:p w14:paraId="6DCC144F" w14:textId="77777777" w:rsidR="00E845BB" w:rsidRDefault="00E845BB" w:rsidP="00DE2C6C">
            <w:pPr>
              <w:jc w:val="center"/>
            </w:pPr>
          </w:p>
        </w:tc>
        <w:tc>
          <w:tcPr>
            <w:tcW w:w="1276" w:type="dxa"/>
            <w:shd w:val="clear" w:color="auto" w:fill="FFFFFF"/>
            <w:vAlign w:val="center"/>
          </w:tcPr>
          <w:p w14:paraId="4934179B" w14:textId="77777777" w:rsidR="00E845BB" w:rsidRDefault="00E845BB" w:rsidP="00DE2C6C">
            <w:r>
              <w:rPr>
                <w:rFonts w:hint="eastAsia"/>
              </w:rPr>
              <w:t>用车时间</w:t>
            </w:r>
          </w:p>
        </w:tc>
        <w:tc>
          <w:tcPr>
            <w:tcW w:w="4536" w:type="dxa"/>
            <w:shd w:val="clear" w:color="auto" w:fill="FFFFFF"/>
            <w:vAlign w:val="center"/>
          </w:tcPr>
          <w:p w14:paraId="6E7A675A" w14:textId="77777777" w:rsidR="00E845BB" w:rsidRDefault="00E845BB" w:rsidP="00DE2C6C">
            <w:r>
              <w:rPr>
                <w:rFonts w:hint="eastAsia"/>
              </w:rPr>
              <w:t>控件格式：</w:t>
            </w:r>
          </w:p>
          <w:p w14:paraId="68DBE3ED" w14:textId="77777777" w:rsidR="00E845BB" w:rsidRDefault="00E845BB" w:rsidP="001D49DD">
            <w:pPr>
              <w:pStyle w:val="af0"/>
              <w:numPr>
                <w:ilvl w:val="0"/>
                <w:numId w:val="74"/>
              </w:numPr>
              <w:ind w:firstLineChars="0"/>
            </w:pPr>
            <w:r>
              <w:rPr>
                <w:rFonts w:hint="eastAsia"/>
              </w:rPr>
              <w:t>今天内的用车时间显示“今天</w:t>
            </w:r>
            <w:r>
              <w:rPr>
                <w:rFonts w:hint="eastAsia"/>
              </w:rPr>
              <w:t>hh:mm</w:t>
            </w:r>
            <w:r>
              <w:rPr>
                <w:rFonts w:hint="eastAsia"/>
              </w:rPr>
              <w:t>”</w:t>
            </w:r>
            <w:r>
              <w:rPr>
                <w:rFonts w:hint="eastAsia"/>
              </w:rPr>
              <w:t>;</w:t>
            </w:r>
          </w:p>
          <w:p w14:paraId="56C3DB3B" w14:textId="77777777" w:rsidR="00E845BB" w:rsidRDefault="00E845BB" w:rsidP="001D49DD">
            <w:pPr>
              <w:pStyle w:val="af0"/>
              <w:numPr>
                <w:ilvl w:val="0"/>
                <w:numId w:val="12"/>
              </w:numPr>
              <w:ind w:firstLineChars="0"/>
            </w:pPr>
            <w:r>
              <w:rPr>
                <w:rFonts w:hint="eastAsia"/>
              </w:rPr>
              <w:t>明天的用车时间显示“明天</w:t>
            </w:r>
            <w:r>
              <w:rPr>
                <w:rFonts w:hint="eastAsia"/>
              </w:rPr>
              <w:t>hh:mm</w:t>
            </w:r>
            <w:r>
              <w:rPr>
                <w:rFonts w:hint="eastAsia"/>
              </w:rPr>
              <w:t>”</w:t>
            </w:r>
            <w:r>
              <w:rPr>
                <w:rFonts w:hint="eastAsia"/>
              </w:rPr>
              <w:t>;</w:t>
            </w:r>
          </w:p>
          <w:p w14:paraId="32BE41FF" w14:textId="77777777" w:rsidR="00E845BB" w:rsidRDefault="00E845BB" w:rsidP="001D49DD">
            <w:pPr>
              <w:pStyle w:val="af0"/>
              <w:numPr>
                <w:ilvl w:val="0"/>
                <w:numId w:val="12"/>
              </w:numPr>
              <w:ind w:firstLineChars="0"/>
            </w:pPr>
            <w:r>
              <w:rPr>
                <w:rFonts w:hint="eastAsia"/>
              </w:rPr>
              <w:t>后天的用车时间显示“后天</w:t>
            </w:r>
            <w:r>
              <w:rPr>
                <w:rFonts w:hint="eastAsia"/>
              </w:rPr>
              <w:t xml:space="preserve"> hh:mm</w:t>
            </w:r>
            <w:r>
              <w:rPr>
                <w:rFonts w:hint="eastAsia"/>
              </w:rPr>
              <w:t>”</w:t>
            </w:r>
            <w:r>
              <w:rPr>
                <w:rFonts w:hint="eastAsia"/>
              </w:rPr>
              <w:t>;</w:t>
            </w:r>
          </w:p>
          <w:p w14:paraId="47F6AC20" w14:textId="77777777" w:rsidR="00E845BB" w:rsidRDefault="00E845BB" w:rsidP="001D49DD">
            <w:pPr>
              <w:pStyle w:val="af0"/>
              <w:numPr>
                <w:ilvl w:val="0"/>
                <w:numId w:val="12"/>
              </w:numPr>
              <w:ind w:firstLineChars="0"/>
            </w:pPr>
            <w:r>
              <w:rPr>
                <w:rFonts w:hint="eastAsia"/>
              </w:rPr>
              <w:t>超过后天的用车时间显示“</w:t>
            </w:r>
            <w:r>
              <w:rPr>
                <w:rFonts w:hint="eastAsia"/>
              </w:rPr>
              <w:t>yyyy-mm-dd hh:mm</w:t>
            </w:r>
            <w:r>
              <w:rPr>
                <w:rFonts w:hint="eastAsia"/>
              </w:rPr>
              <w:t>”</w:t>
            </w:r>
            <w:r>
              <w:rPr>
                <w:rFonts w:hint="eastAsia"/>
              </w:rPr>
              <w:t>; eg:2017-01-01 9:20</w:t>
            </w:r>
          </w:p>
        </w:tc>
        <w:tc>
          <w:tcPr>
            <w:tcW w:w="2082" w:type="dxa"/>
            <w:shd w:val="clear" w:color="auto" w:fill="FFFFFF"/>
          </w:tcPr>
          <w:p w14:paraId="5D363552" w14:textId="77777777" w:rsidR="00E845BB" w:rsidRPr="00C549CA" w:rsidRDefault="00E845BB" w:rsidP="00DE2C6C"/>
        </w:tc>
      </w:tr>
      <w:tr w:rsidR="00E845BB" w:rsidRPr="005669E2" w14:paraId="34BAF5FE" w14:textId="77777777" w:rsidTr="00DE2C6C">
        <w:tc>
          <w:tcPr>
            <w:tcW w:w="1526" w:type="dxa"/>
            <w:vMerge/>
            <w:shd w:val="clear" w:color="auto" w:fill="auto"/>
            <w:vAlign w:val="center"/>
          </w:tcPr>
          <w:p w14:paraId="6DB64B55" w14:textId="77777777" w:rsidR="00E845BB" w:rsidRPr="005669E2" w:rsidRDefault="00E845BB" w:rsidP="00DE2C6C">
            <w:pPr>
              <w:jc w:val="center"/>
            </w:pPr>
          </w:p>
        </w:tc>
        <w:tc>
          <w:tcPr>
            <w:tcW w:w="1276" w:type="dxa"/>
            <w:shd w:val="clear" w:color="auto" w:fill="auto"/>
            <w:vAlign w:val="center"/>
          </w:tcPr>
          <w:p w14:paraId="0574E0A9" w14:textId="77777777" w:rsidR="00E845BB" w:rsidRPr="005669E2" w:rsidRDefault="00E845BB" w:rsidP="00DE2C6C">
            <w:pPr>
              <w:jc w:val="center"/>
            </w:pPr>
            <w:r>
              <w:rPr>
                <w:rFonts w:hint="eastAsia"/>
              </w:rPr>
              <w:t>用车类型</w:t>
            </w:r>
          </w:p>
        </w:tc>
        <w:tc>
          <w:tcPr>
            <w:tcW w:w="4536" w:type="dxa"/>
            <w:shd w:val="clear" w:color="auto" w:fill="auto"/>
            <w:vAlign w:val="center"/>
          </w:tcPr>
          <w:p w14:paraId="6FDB72B5" w14:textId="77777777" w:rsidR="00E845BB" w:rsidRDefault="00E845BB" w:rsidP="00DE2C6C">
            <w:r>
              <w:rPr>
                <w:rFonts w:hint="eastAsia"/>
              </w:rPr>
              <w:t>1</w:t>
            </w:r>
            <w:r>
              <w:rPr>
                <w:rFonts w:hint="eastAsia"/>
              </w:rPr>
              <w:t>、显示用车类型：约车</w:t>
            </w:r>
            <w:r>
              <w:rPr>
                <w:rFonts w:hint="eastAsia"/>
              </w:rPr>
              <w:t>/</w:t>
            </w:r>
            <w:r>
              <w:rPr>
                <w:rFonts w:hint="eastAsia"/>
              </w:rPr>
              <w:t>接机</w:t>
            </w:r>
            <w:r>
              <w:rPr>
                <w:rFonts w:hint="eastAsia"/>
              </w:rPr>
              <w:t>/</w:t>
            </w:r>
            <w:r>
              <w:rPr>
                <w:rFonts w:hint="eastAsia"/>
              </w:rPr>
              <w:t>送机；</w:t>
            </w:r>
          </w:p>
          <w:p w14:paraId="50CC7640" w14:textId="77777777" w:rsidR="00E845BB" w:rsidRDefault="00E845BB" w:rsidP="00DE2C6C">
            <w:r>
              <w:rPr>
                <w:rFonts w:hint="eastAsia"/>
              </w:rPr>
              <w:t>2</w:t>
            </w:r>
            <w:r>
              <w:rPr>
                <w:rFonts w:hint="eastAsia"/>
              </w:rPr>
              <w:t>、根据下单所选的类型显示。</w:t>
            </w:r>
          </w:p>
        </w:tc>
        <w:tc>
          <w:tcPr>
            <w:tcW w:w="2082" w:type="dxa"/>
          </w:tcPr>
          <w:p w14:paraId="4EE14FB0" w14:textId="77777777" w:rsidR="00E845BB" w:rsidRDefault="00E845BB" w:rsidP="00DE2C6C">
            <w:pPr>
              <w:ind w:left="360"/>
            </w:pPr>
          </w:p>
        </w:tc>
      </w:tr>
      <w:tr w:rsidR="00E845BB" w:rsidRPr="005669E2" w14:paraId="42A6E6EE" w14:textId="77777777" w:rsidTr="00DE2C6C">
        <w:tc>
          <w:tcPr>
            <w:tcW w:w="1526" w:type="dxa"/>
            <w:vMerge/>
            <w:shd w:val="clear" w:color="auto" w:fill="auto"/>
            <w:vAlign w:val="center"/>
          </w:tcPr>
          <w:p w14:paraId="037BF010" w14:textId="77777777" w:rsidR="00E845BB" w:rsidRPr="00420F74" w:rsidRDefault="00E845BB" w:rsidP="00DE2C6C">
            <w:pPr>
              <w:jc w:val="center"/>
              <w:rPr>
                <w:sz w:val="18"/>
                <w:szCs w:val="18"/>
              </w:rPr>
            </w:pPr>
          </w:p>
        </w:tc>
        <w:tc>
          <w:tcPr>
            <w:tcW w:w="1276" w:type="dxa"/>
            <w:shd w:val="clear" w:color="auto" w:fill="auto"/>
            <w:vAlign w:val="center"/>
          </w:tcPr>
          <w:p w14:paraId="44B540AC" w14:textId="77777777" w:rsidR="00E845BB" w:rsidRDefault="00E845BB" w:rsidP="00DE2C6C">
            <w:pPr>
              <w:jc w:val="center"/>
            </w:pPr>
            <w:r>
              <w:rPr>
                <w:rFonts w:hint="eastAsia"/>
              </w:rPr>
              <w:t>订单状态</w:t>
            </w:r>
            <w:r>
              <w:rPr>
                <w:rFonts w:hint="eastAsia"/>
              </w:rPr>
              <w:t>/</w:t>
            </w:r>
            <w:r>
              <w:rPr>
                <w:rFonts w:hint="eastAsia"/>
              </w:rPr>
              <w:t>倒计时</w:t>
            </w:r>
          </w:p>
        </w:tc>
        <w:tc>
          <w:tcPr>
            <w:tcW w:w="4536" w:type="dxa"/>
            <w:shd w:val="clear" w:color="auto" w:fill="auto"/>
            <w:vAlign w:val="center"/>
          </w:tcPr>
          <w:p w14:paraId="787EDC6D" w14:textId="77777777" w:rsidR="00E845BB" w:rsidRDefault="00E845BB" w:rsidP="00DE2C6C">
            <w:r>
              <w:rPr>
                <w:rFonts w:hint="eastAsia"/>
              </w:rPr>
              <w:t>1</w:t>
            </w:r>
            <w:r>
              <w:rPr>
                <w:rFonts w:hint="eastAsia"/>
              </w:rPr>
              <w:t>、已出发的订单，根据当前订单状态显示：行程中（指正在服务的订单）</w:t>
            </w:r>
          </w:p>
          <w:p w14:paraId="35DB288D" w14:textId="77777777" w:rsidR="00E845BB" w:rsidRDefault="00E845BB" w:rsidP="00DE2C6C">
            <w:r>
              <w:rPr>
                <w:rFonts w:hint="eastAsia"/>
              </w:rPr>
              <w:t>2</w:t>
            </w:r>
            <w:r>
              <w:rPr>
                <w:rFonts w:hint="eastAsia"/>
              </w:rPr>
              <w:t>、预约订单，用车时间超过</w:t>
            </w:r>
            <w:r>
              <w:rPr>
                <w:rFonts w:hint="eastAsia"/>
              </w:rPr>
              <w:t>3</w:t>
            </w:r>
            <w:r>
              <w:rPr>
                <w:rFonts w:hint="eastAsia"/>
              </w:rPr>
              <w:t>小时，不显示倒计时，显示“待出发”标识。用车时间小于或等于</w:t>
            </w:r>
            <w:r>
              <w:rPr>
                <w:rFonts w:hint="eastAsia"/>
              </w:rPr>
              <w:t>3</w:t>
            </w:r>
            <w:r>
              <w:rPr>
                <w:rFonts w:hint="eastAsia"/>
              </w:rPr>
              <w:t>小时，显示倒计时。</w:t>
            </w:r>
          </w:p>
          <w:p w14:paraId="33AF72E1" w14:textId="77777777" w:rsidR="00E845BB" w:rsidRDefault="00E845BB" w:rsidP="00DE2C6C">
            <w:r>
              <w:rPr>
                <w:rFonts w:hint="eastAsia"/>
              </w:rPr>
              <w:t>3</w:t>
            </w:r>
            <w:r>
              <w:rPr>
                <w:rFonts w:hint="eastAsia"/>
              </w:rPr>
              <w:t>、倒计时格式：</w:t>
            </w:r>
          </w:p>
          <w:p w14:paraId="6CD6EA6B" w14:textId="77777777" w:rsidR="00E845BB" w:rsidRDefault="00E845BB" w:rsidP="001D49DD">
            <w:pPr>
              <w:pStyle w:val="af0"/>
              <w:numPr>
                <w:ilvl w:val="0"/>
                <w:numId w:val="66"/>
              </w:numPr>
              <w:ind w:firstLineChars="0"/>
            </w:pPr>
            <w:r>
              <w:rPr>
                <w:rFonts w:hint="eastAsia"/>
              </w:rPr>
              <w:lastRenderedPageBreak/>
              <w:t>若剩余时间小于等于</w:t>
            </w:r>
            <w:r>
              <w:rPr>
                <w:rFonts w:hint="eastAsia"/>
              </w:rPr>
              <w:t>1</w:t>
            </w:r>
            <w:r>
              <w:rPr>
                <w:rFonts w:hint="eastAsia"/>
              </w:rPr>
              <w:t>小时，则显示“剩余</w:t>
            </w:r>
            <w:r>
              <w:rPr>
                <w:rFonts w:hint="eastAsia"/>
              </w:rPr>
              <w:t>n</w:t>
            </w:r>
            <w:r>
              <w:rPr>
                <w:rFonts w:hint="eastAsia"/>
              </w:rPr>
              <w:t>分钟”，</w:t>
            </w:r>
          </w:p>
          <w:p w14:paraId="0BEBEC0E" w14:textId="77777777" w:rsidR="00E845BB" w:rsidRDefault="00E845BB" w:rsidP="001D49DD">
            <w:pPr>
              <w:pStyle w:val="af0"/>
              <w:numPr>
                <w:ilvl w:val="0"/>
                <w:numId w:val="66"/>
              </w:numPr>
              <w:ind w:firstLineChars="0"/>
            </w:pPr>
            <w:r>
              <w:rPr>
                <w:rFonts w:hint="eastAsia"/>
              </w:rPr>
              <w:t>若“</w:t>
            </w:r>
            <w:r>
              <w:rPr>
                <w:rFonts w:hint="eastAsia"/>
              </w:rPr>
              <w:t>1</w:t>
            </w:r>
            <w:r>
              <w:rPr>
                <w:rFonts w:hint="eastAsia"/>
              </w:rPr>
              <w:t>小时</w:t>
            </w:r>
            <w:r>
              <w:rPr>
                <w:rFonts w:hint="eastAsia"/>
              </w:rPr>
              <w:t>&lt;</w:t>
            </w:r>
            <w:r>
              <w:rPr>
                <w:rFonts w:hint="eastAsia"/>
              </w:rPr>
              <w:t>剩余时间</w:t>
            </w:r>
            <w:r>
              <w:rPr>
                <w:rFonts w:hint="eastAsia"/>
              </w:rPr>
              <w:t>&lt;3</w:t>
            </w:r>
            <w:r>
              <w:rPr>
                <w:rFonts w:hint="eastAsia"/>
              </w:rPr>
              <w:t>小时”，则显示【剩余约</w:t>
            </w:r>
            <w:r>
              <w:rPr>
                <w:rFonts w:hint="eastAsia"/>
              </w:rPr>
              <w:t>n</w:t>
            </w:r>
            <w:r>
              <w:rPr>
                <w:rFonts w:hint="eastAsia"/>
              </w:rPr>
              <w:t>小时】，</w:t>
            </w:r>
            <w:r>
              <w:rPr>
                <w:rFonts w:hint="eastAsia"/>
              </w:rPr>
              <w:t>eg</w:t>
            </w:r>
            <w:r>
              <w:rPr>
                <w:rFonts w:hint="eastAsia"/>
              </w:rPr>
              <w:t>：若实际剩余</w:t>
            </w:r>
            <w:r>
              <w:rPr>
                <w:rFonts w:hint="eastAsia"/>
              </w:rPr>
              <w:t>2</w:t>
            </w:r>
            <w:r>
              <w:rPr>
                <w:rFonts w:hint="eastAsia"/>
              </w:rPr>
              <w:t>时</w:t>
            </w:r>
            <w:r>
              <w:rPr>
                <w:rFonts w:hint="eastAsia"/>
              </w:rPr>
              <w:t>59</w:t>
            </w:r>
            <w:r>
              <w:rPr>
                <w:rFonts w:hint="eastAsia"/>
              </w:rPr>
              <w:t>分，则显示“剩余约</w:t>
            </w:r>
            <w:r>
              <w:rPr>
                <w:rFonts w:hint="eastAsia"/>
              </w:rPr>
              <w:t>2</w:t>
            </w:r>
            <w:r>
              <w:rPr>
                <w:rFonts w:hint="eastAsia"/>
              </w:rPr>
              <w:t>小时”。</w:t>
            </w:r>
          </w:p>
        </w:tc>
        <w:tc>
          <w:tcPr>
            <w:tcW w:w="2082" w:type="dxa"/>
          </w:tcPr>
          <w:p w14:paraId="74CB9F30" w14:textId="77777777" w:rsidR="00E845BB" w:rsidRDefault="00E845BB" w:rsidP="00DE2C6C">
            <w:pPr>
              <w:ind w:left="360"/>
            </w:pPr>
          </w:p>
        </w:tc>
      </w:tr>
      <w:tr w:rsidR="00E845BB" w:rsidRPr="005669E2" w14:paraId="57F30CF4" w14:textId="77777777" w:rsidTr="00DE2C6C">
        <w:tc>
          <w:tcPr>
            <w:tcW w:w="1526" w:type="dxa"/>
            <w:vMerge/>
            <w:shd w:val="clear" w:color="auto" w:fill="auto"/>
            <w:vAlign w:val="center"/>
          </w:tcPr>
          <w:p w14:paraId="17F600EB" w14:textId="77777777" w:rsidR="00E845BB" w:rsidRPr="00420F74" w:rsidRDefault="00E845BB" w:rsidP="00DE2C6C">
            <w:pPr>
              <w:jc w:val="center"/>
              <w:rPr>
                <w:sz w:val="18"/>
                <w:szCs w:val="18"/>
              </w:rPr>
            </w:pPr>
          </w:p>
        </w:tc>
        <w:tc>
          <w:tcPr>
            <w:tcW w:w="1276" w:type="dxa"/>
            <w:shd w:val="clear" w:color="auto" w:fill="auto"/>
            <w:vAlign w:val="center"/>
          </w:tcPr>
          <w:p w14:paraId="538E03A6" w14:textId="77777777" w:rsidR="00E845BB" w:rsidRDefault="00E845BB" w:rsidP="00DE2C6C">
            <w:pPr>
              <w:jc w:val="center"/>
            </w:pPr>
            <w:r>
              <w:rPr>
                <w:rFonts w:hint="eastAsia"/>
              </w:rPr>
              <w:t>上车地址</w:t>
            </w:r>
          </w:p>
        </w:tc>
        <w:tc>
          <w:tcPr>
            <w:tcW w:w="4536" w:type="dxa"/>
            <w:shd w:val="clear" w:color="auto" w:fill="auto"/>
            <w:vAlign w:val="center"/>
          </w:tcPr>
          <w:p w14:paraId="0A2ECDB3" w14:textId="77777777" w:rsidR="00E845BB" w:rsidRDefault="00E845BB" w:rsidP="00DE2C6C">
            <w:r>
              <w:rPr>
                <w:rFonts w:hint="eastAsia"/>
              </w:rPr>
              <w:t>1</w:t>
            </w:r>
            <w:r>
              <w:rPr>
                <w:rFonts w:hint="eastAsia"/>
              </w:rPr>
              <w:t>、根据乘客下单时所填显示。最多显示</w:t>
            </w:r>
            <w:r>
              <w:rPr>
                <w:rFonts w:hint="eastAsia"/>
              </w:rPr>
              <w:t>2</w:t>
            </w:r>
            <w:r>
              <w:rPr>
                <w:rFonts w:hint="eastAsia"/>
              </w:rPr>
              <w:t>行，超出的文字用“</w:t>
            </w:r>
            <w:r>
              <w:t>…</w:t>
            </w:r>
            <w:r>
              <w:rPr>
                <w:rFonts w:hint="eastAsia"/>
              </w:rPr>
              <w:t>”表示。</w:t>
            </w:r>
          </w:p>
        </w:tc>
        <w:tc>
          <w:tcPr>
            <w:tcW w:w="2082" w:type="dxa"/>
          </w:tcPr>
          <w:p w14:paraId="40961010" w14:textId="77777777" w:rsidR="00E845BB" w:rsidRDefault="00E845BB" w:rsidP="00DE2C6C">
            <w:pPr>
              <w:ind w:left="360"/>
            </w:pPr>
          </w:p>
        </w:tc>
      </w:tr>
      <w:tr w:rsidR="00E845BB" w:rsidRPr="00C16FC2" w14:paraId="2500ADFB" w14:textId="77777777" w:rsidTr="00DE2C6C">
        <w:tc>
          <w:tcPr>
            <w:tcW w:w="1526" w:type="dxa"/>
            <w:vMerge/>
            <w:shd w:val="clear" w:color="auto" w:fill="auto"/>
            <w:vAlign w:val="center"/>
          </w:tcPr>
          <w:p w14:paraId="2244CFFF" w14:textId="77777777" w:rsidR="00E845BB" w:rsidRPr="00420F74" w:rsidRDefault="00E845BB" w:rsidP="00DE2C6C">
            <w:pPr>
              <w:jc w:val="center"/>
              <w:rPr>
                <w:sz w:val="18"/>
                <w:szCs w:val="18"/>
              </w:rPr>
            </w:pPr>
          </w:p>
        </w:tc>
        <w:tc>
          <w:tcPr>
            <w:tcW w:w="1276" w:type="dxa"/>
            <w:shd w:val="clear" w:color="auto" w:fill="auto"/>
            <w:vAlign w:val="center"/>
          </w:tcPr>
          <w:p w14:paraId="44EC3DEE" w14:textId="77777777" w:rsidR="00E845BB" w:rsidRDefault="00E845BB" w:rsidP="00DE2C6C">
            <w:pPr>
              <w:jc w:val="center"/>
            </w:pPr>
            <w:r>
              <w:rPr>
                <w:rFonts w:hint="eastAsia"/>
              </w:rPr>
              <w:t>下车地址</w:t>
            </w:r>
          </w:p>
        </w:tc>
        <w:tc>
          <w:tcPr>
            <w:tcW w:w="4536" w:type="dxa"/>
            <w:shd w:val="clear" w:color="auto" w:fill="auto"/>
            <w:vAlign w:val="center"/>
          </w:tcPr>
          <w:p w14:paraId="3610BA90" w14:textId="77777777" w:rsidR="00E845BB" w:rsidRDefault="00E845BB" w:rsidP="00DE2C6C">
            <w:r>
              <w:rPr>
                <w:rFonts w:hint="eastAsia"/>
              </w:rPr>
              <w:t>1</w:t>
            </w:r>
            <w:r>
              <w:rPr>
                <w:rFonts w:hint="eastAsia"/>
              </w:rPr>
              <w:t>、根据乘客下单时所填显示，最多显示</w:t>
            </w:r>
            <w:r>
              <w:rPr>
                <w:rFonts w:hint="eastAsia"/>
              </w:rPr>
              <w:t>2</w:t>
            </w:r>
            <w:r>
              <w:rPr>
                <w:rFonts w:hint="eastAsia"/>
              </w:rPr>
              <w:t>行，超出的文字用“</w:t>
            </w:r>
            <w:r>
              <w:t>…</w:t>
            </w:r>
            <w:r>
              <w:rPr>
                <w:rFonts w:hint="eastAsia"/>
              </w:rPr>
              <w:t>”表示。</w:t>
            </w:r>
          </w:p>
        </w:tc>
        <w:tc>
          <w:tcPr>
            <w:tcW w:w="2082" w:type="dxa"/>
          </w:tcPr>
          <w:p w14:paraId="3AD1FDC1" w14:textId="77777777" w:rsidR="00E845BB" w:rsidRDefault="00E845BB" w:rsidP="00DE2C6C">
            <w:pPr>
              <w:ind w:left="360"/>
            </w:pPr>
          </w:p>
        </w:tc>
      </w:tr>
      <w:tr w:rsidR="00E845BB" w:rsidRPr="00C16FC2" w14:paraId="501FB71C" w14:textId="77777777" w:rsidTr="00DE2C6C">
        <w:tc>
          <w:tcPr>
            <w:tcW w:w="1526" w:type="dxa"/>
            <w:vMerge/>
            <w:shd w:val="clear" w:color="auto" w:fill="auto"/>
            <w:vAlign w:val="center"/>
          </w:tcPr>
          <w:p w14:paraId="261F39FF" w14:textId="77777777" w:rsidR="00E845BB" w:rsidRPr="00420F74" w:rsidRDefault="00E845BB" w:rsidP="00DE2C6C">
            <w:pPr>
              <w:jc w:val="center"/>
              <w:rPr>
                <w:sz w:val="18"/>
                <w:szCs w:val="18"/>
              </w:rPr>
            </w:pPr>
          </w:p>
        </w:tc>
        <w:tc>
          <w:tcPr>
            <w:tcW w:w="1276" w:type="dxa"/>
            <w:shd w:val="clear" w:color="auto" w:fill="auto"/>
            <w:vAlign w:val="center"/>
          </w:tcPr>
          <w:p w14:paraId="1700ADE0" w14:textId="77777777" w:rsidR="00E845BB" w:rsidRDefault="00E845BB" w:rsidP="00DE2C6C">
            <w:pPr>
              <w:jc w:val="center"/>
            </w:pPr>
            <w:r>
              <w:rPr>
                <w:rFonts w:hint="eastAsia"/>
              </w:rPr>
              <w:t>航班号</w:t>
            </w:r>
          </w:p>
        </w:tc>
        <w:tc>
          <w:tcPr>
            <w:tcW w:w="4536" w:type="dxa"/>
            <w:shd w:val="clear" w:color="auto" w:fill="auto"/>
            <w:vAlign w:val="center"/>
          </w:tcPr>
          <w:p w14:paraId="101B33BC" w14:textId="77777777" w:rsidR="00E845BB" w:rsidRDefault="00E845BB" w:rsidP="00DE2C6C">
            <w:r>
              <w:rPr>
                <w:rFonts w:hint="eastAsia"/>
              </w:rPr>
              <w:t>1</w:t>
            </w:r>
            <w:r>
              <w:rPr>
                <w:rFonts w:hint="eastAsia"/>
              </w:rPr>
              <w:t>、根据乘客下单时所填显示，只显示航班号。</w:t>
            </w:r>
          </w:p>
        </w:tc>
        <w:tc>
          <w:tcPr>
            <w:tcW w:w="2082" w:type="dxa"/>
          </w:tcPr>
          <w:p w14:paraId="7E9C601A" w14:textId="77777777" w:rsidR="00E845BB" w:rsidRDefault="00E845BB" w:rsidP="00DE2C6C">
            <w:r>
              <w:rPr>
                <w:rFonts w:hint="eastAsia"/>
              </w:rPr>
              <w:t>只有【接机】类型的订单显示该项。</w:t>
            </w:r>
          </w:p>
        </w:tc>
      </w:tr>
      <w:tr w:rsidR="00E845BB" w:rsidRPr="002329FB" w14:paraId="496EDA66" w14:textId="77777777" w:rsidTr="00DE2C6C">
        <w:tc>
          <w:tcPr>
            <w:tcW w:w="1526" w:type="dxa"/>
            <w:vMerge/>
            <w:shd w:val="clear" w:color="auto" w:fill="auto"/>
            <w:vAlign w:val="center"/>
          </w:tcPr>
          <w:p w14:paraId="6BC09C23" w14:textId="77777777" w:rsidR="00E845BB" w:rsidRPr="00420F74" w:rsidRDefault="00E845BB" w:rsidP="00DE2C6C">
            <w:pPr>
              <w:jc w:val="center"/>
              <w:rPr>
                <w:sz w:val="18"/>
                <w:szCs w:val="18"/>
              </w:rPr>
            </w:pPr>
          </w:p>
        </w:tc>
        <w:tc>
          <w:tcPr>
            <w:tcW w:w="1276" w:type="dxa"/>
            <w:shd w:val="clear" w:color="auto" w:fill="auto"/>
            <w:vAlign w:val="center"/>
          </w:tcPr>
          <w:p w14:paraId="5732EB4A" w14:textId="77777777" w:rsidR="00E845BB" w:rsidRDefault="00E845BB" w:rsidP="00DE2C6C">
            <w:pPr>
              <w:jc w:val="center"/>
            </w:pPr>
            <w:r>
              <w:rPr>
                <w:rFonts w:hint="eastAsia"/>
              </w:rPr>
              <w:t>预估信息</w:t>
            </w:r>
          </w:p>
        </w:tc>
        <w:tc>
          <w:tcPr>
            <w:tcW w:w="4536" w:type="dxa"/>
            <w:shd w:val="clear" w:color="auto" w:fill="auto"/>
            <w:vAlign w:val="center"/>
          </w:tcPr>
          <w:p w14:paraId="57796A65" w14:textId="77777777" w:rsidR="00E845BB" w:rsidRDefault="00E845BB" w:rsidP="00DE2C6C">
            <w:r>
              <w:rPr>
                <w:rFonts w:hint="eastAsia"/>
              </w:rPr>
              <w:t>1</w:t>
            </w:r>
            <w:r>
              <w:rPr>
                <w:rFonts w:hint="eastAsia"/>
              </w:rPr>
              <w:t>、显示预估里程、预估时长、预估费用，数据从数据库中获取。</w:t>
            </w:r>
          </w:p>
          <w:p w14:paraId="67F38FD6" w14:textId="77777777" w:rsidR="00E845BB" w:rsidRDefault="00E845BB" w:rsidP="00DE2C6C">
            <w:r>
              <w:rPr>
                <w:rFonts w:hint="eastAsia"/>
              </w:rPr>
              <w:t>2</w:t>
            </w:r>
            <w:r>
              <w:rPr>
                <w:rFonts w:hint="eastAsia"/>
              </w:rPr>
              <w:t>、显示格式</w:t>
            </w:r>
            <w:r>
              <w:rPr>
                <w:rFonts w:hint="eastAsia"/>
              </w:rPr>
              <w:t>:x</w:t>
            </w:r>
            <w:r>
              <w:rPr>
                <w:rFonts w:hint="eastAsia"/>
              </w:rPr>
              <w:t>公里</w:t>
            </w:r>
            <w:r>
              <w:rPr>
                <w:rFonts w:hint="eastAsia"/>
              </w:rPr>
              <w:t>/y</w:t>
            </w:r>
            <w:r>
              <w:rPr>
                <w:rFonts w:hint="eastAsia"/>
              </w:rPr>
              <w:t>分钟</w:t>
            </w:r>
            <w:r>
              <w:rPr>
                <w:rFonts w:hint="eastAsia"/>
              </w:rPr>
              <w:t>/</w:t>
            </w:r>
            <w:r>
              <w:rPr>
                <w:rFonts w:hint="eastAsia"/>
              </w:rPr>
              <w:t>￥</w:t>
            </w:r>
            <w:r>
              <w:rPr>
                <w:rFonts w:hint="eastAsia"/>
              </w:rPr>
              <w:t>z</w:t>
            </w:r>
            <w:r>
              <w:rPr>
                <w:rFonts w:hint="eastAsia"/>
              </w:rPr>
              <w:t>。其中，公里数和预估费用，保留小数点后一位。分钟数不足</w:t>
            </w:r>
            <w:r>
              <w:rPr>
                <w:rFonts w:hint="eastAsia"/>
              </w:rPr>
              <w:t>1</w:t>
            </w:r>
            <w:r>
              <w:rPr>
                <w:rFonts w:hint="eastAsia"/>
              </w:rPr>
              <w:t>分钟的按</w:t>
            </w:r>
            <w:r>
              <w:rPr>
                <w:rFonts w:hint="eastAsia"/>
              </w:rPr>
              <w:t>1</w:t>
            </w:r>
            <w:r>
              <w:rPr>
                <w:rFonts w:hint="eastAsia"/>
              </w:rPr>
              <w:t>分钟计算显示。</w:t>
            </w:r>
          </w:p>
        </w:tc>
        <w:tc>
          <w:tcPr>
            <w:tcW w:w="2082" w:type="dxa"/>
          </w:tcPr>
          <w:p w14:paraId="05E1FB35" w14:textId="77777777" w:rsidR="00E845BB" w:rsidRDefault="00E845BB" w:rsidP="00DE2C6C">
            <w:pPr>
              <w:ind w:left="360"/>
            </w:pPr>
          </w:p>
        </w:tc>
      </w:tr>
      <w:tr w:rsidR="00E845BB" w:rsidRPr="002329FB" w14:paraId="320B7341" w14:textId="77777777" w:rsidTr="00DE2C6C">
        <w:tc>
          <w:tcPr>
            <w:tcW w:w="1526" w:type="dxa"/>
            <w:vMerge/>
            <w:shd w:val="clear" w:color="auto" w:fill="auto"/>
            <w:vAlign w:val="center"/>
          </w:tcPr>
          <w:p w14:paraId="3CBD5319" w14:textId="77777777" w:rsidR="00E845BB" w:rsidRPr="00420F74" w:rsidRDefault="00E845BB" w:rsidP="00DE2C6C">
            <w:pPr>
              <w:jc w:val="center"/>
              <w:rPr>
                <w:sz w:val="18"/>
                <w:szCs w:val="18"/>
              </w:rPr>
            </w:pPr>
          </w:p>
        </w:tc>
        <w:tc>
          <w:tcPr>
            <w:tcW w:w="1276" w:type="dxa"/>
            <w:shd w:val="clear" w:color="auto" w:fill="auto"/>
            <w:vAlign w:val="center"/>
          </w:tcPr>
          <w:p w14:paraId="4629A9F8" w14:textId="77777777" w:rsidR="00E845BB" w:rsidRDefault="00E845BB" w:rsidP="00DE2C6C">
            <w:pPr>
              <w:jc w:val="center"/>
            </w:pPr>
            <w:r>
              <w:rPr>
                <w:rFonts w:hint="eastAsia"/>
              </w:rPr>
              <w:t>订单编号</w:t>
            </w:r>
          </w:p>
        </w:tc>
        <w:tc>
          <w:tcPr>
            <w:tcW w:w="4536" w:type="dxa"/>
            <w:shd w:val="clear" w:color="auto" w:fill="auto"/>
            <w:vAlign w:val="center"/>
          </w:tcPr>
          <w:p w14:paraId="476A584C" w14:textId="77777777" w:rsidR="00E845BB" w:rsidRDefault="00E845BB" w:rsidP="001D49DD">
            <w:pPr>
              <w:pStyle w:val="af0"/>
              <w:numPr>
                <w:ilvl w:val="0"/>
                <w:numId w:val="75"/>
              </w:numPr>
              <w:ind w:firstLineChars="0"/>
            </w:pPr>
            <w:r>
              <w:rPr>
                <w:rFonts w:hint="eastAsia"/>
              </w:rPr>
              <w:t>显示下单时生成的订单编号。</w:t>
            </w:r>
          </w:p>
          <w:p w14:paraId="55CA4735" w14:textId="77777777" w:rsidR="00E845BB" w:rsidRDefault="00E845BB" w:rsidP="00DE2C6C">
            <w:r>
              <w:rPr>
                <w:rFonts w:hint="eastAsia"/>
              </w:rPr>
              <w:t>2</w:t>
            </w:r>
            <w:r>
              <w:rPr>
                <w:rFonts w:hint="eastAsia"/>
              </w:rPr>
              <w:t>、订单编号生成规则参见编号规范。</w:t>
            </w:r>
          </w:p>
        </w:tc>
        <w:tc>
          <w:tcPr>
            <w:tcW w:w="2082" w:type="dxa"/>
          </w:tcPr>
          <w:p w14:paraId="4C1A8FCC" w14:textId="77777777" w:rsidR="00E845BB" w:rsidRDefault="00E845BB" w:rsidP="00DE2C6C">
            <w:pPr>
              <w:ind w:left="360"/>
            </w:pPr>
          </w:p>
        </w:tc>
      </w:tr>
      <w:tr w:rsidR="00E845BB" w:rsidRPr="002329FB" w14:paraId="0F4B27D6" w14:textId="77777777" w:rsidTr="00DE2C6C">
        <w:tc>
          <w:tcPr>
            <w:tcW w:w="1526" w:type="dxa"/>
            <w:vMerge/>
            <w:shd w:val="clear" w:color="auto" w:fill="auto"/>
            <w:vAlign w:val="center"/>
          </w:tcPr>
          <w:p w14:paraId="7C515EE6" w14:textId="77777777" w:rsidR="00E845BB" w:rsidRPr="00420F74" w:rsidRDefault="00E845BB" w:rsidP="00DE2C6C">
            <w:pPr>
              <w:jc w:val="center"/>
              <w:rPr>
                <w:sz w:val="18"/>
                <w:szCs w:val="18"/>
              </w:rPr>
            </w:pPr>
          </w:p>
        </w:tc>
        <w:tc>
          <w:tcPr>
            <w:tcW w:w="1276" w:type="dxa"/>
            <w:shd w:val="clear" w:color="auto" w:fill="auto"/>
            <w:vAlign w:val="center"/>
          </w:tcPr>
          <w:p w14:paraId="58B29909" w14:textId="77777777" w:rsidR="00E845BB" w:rsidRDefault="00E845BB" w:rsidP="00DE2C6C">
            <w:pPr>
              <w:jc w:val="center"/>
            </w:pPr>
            <w:r>
              <w:rPr>
                <w:rFonts w:hint="eastAsia"/>
              </w:rPr>
              <w:t>拨打电话</w:t>
            </w:r>
            <w:r>
              <w:rPr>
                <w:rFonts w:hint="eastAsia"/>
              </w:rPr>
              <w:t>-icon</w:t>
            </w:r>
          </w:p>
        </w:tc>
        <w:tc>
          <w:tcPr>
            <w:tcW w:w="4536" w:type="dxa"/>
            <w:shd w:val="clear" w:color="auto" w:fill="auto"/>
            <w:vAlign w:val="center"/>
          </w:tcPr>
          <w:p w14:paraId="56A5D54B" w14:textId="77777777" w:rsidR="00E845BB" w:rsidRDefault="00E845BB" w:rsidP="00DE2C6C">
            <w:r>
              <w:rPr>
                <w:rFonts w:hint="eastAsia"/>
              </w:rPr>
              <w:t>1</w:t>
            </w:r>
            <w:r>
              <w:rPr>
                <w:rFonts w:hint="eastAsia"/>
              </w:rPr>
              <w:t>、点击图标，拨打下单人电话，显示拨号界面；</w:t>
            </w:r>
          </w:p>
          <w:p w14:paraId="32F49515" w14:textId="77777777" w:rsidR="00E845BB" w:rsidRDefault="00E845BB" w:rsidP="00DE2C6C">
            <w:r>
              <w:rPr>
                <w:rFonts w:hint="eastAsia"/>
              </w:rPr>
              <w:t>2</w:t>
            </w:r>
            <w:r>
              <w:rPr>
                <w:rFonts w:hint="eastAsia"/>
              </w:rPr>
              <w:t>、将下单人电话号码传到拨号盘界面。</w:t>
            </w:r>
          </w:p>
        </w:tc>
        <w:tc>
          <w:tcPr>
            <w:tcW w:w="2082" w:type="dxa"/>
          </w:tcPr>
          <w:p w14:paraId="6C08239D" w14:textId="77777777" w:rsidR="00E845BB" w:rsidRDefault="00E845BB" w:rsidP="00DE2C6C">
            <w:pPr>
              <w:ind w:left="360"/>
            </w:pPr>
          </w:p>
        </w:tc>
      </w:tr>
      <w:tr w:rsidR="00E845BB" w:rsidRPr="007970AB" w14:paraId="02BF3A75" w14:textId="77777777" w:rsidTr="00DE2C6C">
        <w:tc>
          <w:tcPr>
            <w:tcW w:w="1526" w:type="dxa"/>
            <w:shd w:val="clear" w:color="auto" w:fill="auto"/>
            <w:vAlign w:val="center"/>
          </w:tcPr>
          <w:p w14:paraId="51440280" w14:textId="77777777" w:rsidR="00E845BB" w:rsidRPr="00420F74" w:rsidRDefault="00E845BB" w:rsidP="00DE2C6C">
            <w:pPr>
              <w:jc w:val="center"/>
              <w:rPr>
                <w:sz w:val="18"/>
                <w:szCs w:val="18"/>
              </w:rPr>
            </w:pPr>
            <w:r>
              <w:rPr>
                <w:rFonts w:hint="eastAsia"/>
                <w:sz w:val="18"/>
                <w:szCs w:val="18"/>
              </w:rPr>
              <w:t>操作列表</w:t>
            </w:r>
          </w:p>
        </w:tc>
        <w:tc>
          <w:tcPr>
            <w:tcW w:w="1276" w:type="dxa"/>
            <w:shd w:val="clear" w:color="auto" w:fill="auto"/>
            <w:vAlign w:val="center"/>
          </w:tcPr>
          <w:p w14:paraId="3920C676" w14:textId="77777777" w:rsidR="00E845BB" w:rsidRDefault="00E845BB" w:rsidP="00DE2C6C">
            <w:pPr>
              <w:jc w:val="center"/>
            </w:pPr>
            <w:r>
              <w:rPr>
                <w:rFonts w:hint="eastAsia"/>
              </w:rPr>
              <w:t>点击</w:t>
            </w:r>
          </w:p>
        </w:tc>
        <w:tc>
          <w:tcPr>
            <w:tcW w:w="4536" w:type="dxa"/>
            <w:shd w:val="clear" w:color="auto" w:fill="auto"/>
            <w:vAlign w:val="center"/>
          </w:tcPr>
          <w:p w14:paraId="396A6E2A" w14:textId="77777777" w:rsidR="00E845BB" w:rsidRDefault="00E845BB" w:rsidP="00DE2C6C">
            <w:r>
              <w:rPr>
                <w:rFonts w:hint="eastAsia"/>
              </w:rPr>
              <w:t>1</w:t>
            </w:r>
            <w:r>
              <w:rPr>
                <w:rFonts w:hint="eastAsia"/>
              </w:rPr>
              <w:t>、点击，进入当前订单详情页面。</w:t>
            </w:r>
          </w:p>
        </w:tc>
        <w:tc>
          <w:tcPr>
            <w:tcW w:w="2082" w:type="dxa"/>
          </w:tcPr>
          <w:p w14:paraId="43111E2B" w14:textId="77777777" w:rsidR="00E845BB" w:rsidRDefault="00E845BB" w:rsidP="00DE2C6C">
            <w:pPr>
              <w:ind w:left="360"/>
            </w:pPr>
          </w:p>
        </w:tc>
      </w:tr>
      <w:tr w:rsidR="00E845BB" w:rsidRPr="007970AB" w14:paraId="293AFD8E" w14:textId="77777777" w:rsidTr="00DE2C6C">
        <w:tc>
          <w:tcPr>
            <w:tcW w:w="1526" w:type="dxa"/>
            <w:shd w:val="clear" w:color="auto" w:fill="auto"/>
            <w:vAlign w:val="center"/>
          </w:tcPr>
          <w:p w14:paraId="7D323E04" w14:textId="77777777" w:rsidR="00E845BB" w:rsidRDefault="00E845BB" w:rsidP="00DE2C6C">
            <w:pPr>
              <w:jc w:val="center"/>
              <w:rPr>
                <w:sz w:val="18"/>
                <w:szCs w:val="18"/>
              </w:rPr>
            </w:pPr>
            <w:r>
              <w:rPr>
                <w:rFonts w:hint="eastAsia"/>
                <w:sz w:val="18"/>
                <w:szCs w:val="18"/>
              </w:rPr>
              <w:t>返回</w:t>
            </w:r>
          </w:p>
        </w:tc>
        <w:tc>
          <w:tcPr>
            <w:tcW w:w="1276" w:type="dxa"/>
            <w:shd w:val="clear" w:color="auto" w:fill="auto"/>
            <w:vAlign w:val="center"/>
          </w:tcPr>
          <w:p w14:paraId="0B822368" w14:textId="77777777" w:rsidR="00E845BB" w:rsidRDefault="00E845BB" w:rsidP="00DE2C6C">
            <w:pPr>
              <w:jc w:val="center"/>
            </w:pPr>
            <w:r>
              <w:rPr>
                <w:rFonts w:hint="eastAsia"/>
              </w:rPr>
              <w:t>返回</w:t>
            </w:r>
            <w:r>
              <w:rPr>
                <w:rFonts w:hint="eastAsia"/>
              </w:rPr>
              <w:t>-icon</w:t>
            </w:r>
          </w:p>
        </w:tc>
        <w:tc>
          <w:tcPr>
            <w:tcW w:w="4536" w:type="dxa"/>
            <w:shd w:val="clear" w:color="auto" w:fill="auto"/>
            <w:vAlign w:val="center"/>
          </w:tcPr>
          <w:p w14:paraId="1A95123E" w14:textId="77777777" w:rsidR="00E845BB" w:rsidRDefault="00E845BB" w:rsidP="00DE2C6C">
            <w:r>
              <w:rPr>
                <w:rFonts w:hint="eastAsia"/>
              </w:rPr>
              <w:t>1</w:t>
            </w:r>
            <w:r>
              <w:rPr>
                <w:rFonts w:hint="eastAsia"/>
              </w:rPr>
              <w:t>、位于页面左上角。</w:t>
            </w:r>
          </w:p>
          <w:p w14:paraId="63E9969C" w14:textId="77777777" w:rsidR="00E845BB" w:rsidRDefault="00E845BB" w:rsidP="00DE2C6C">
            <w:r>
              <w:rPr>
                <w:rFonts w:hint="eastAsia"/>
              </w:rPr>
              <w:t>2</w:t>
            </w:r>
            <w:r>
              <w:rPr>
                <w:rFonts w:hint="eastAsia"/>
              </w:rPr>
              <w:t>、点击返回到侧边栏界面。</w:t>
            </w:r>
          </w:p>
        </w:tc>
        <w:tc>
          <w:tcPr>
            <w:tcW w:w="2082" w:type="dxa"/>
          </w:tcPr>
          <w:p w14:paraId="1343C075" w14:textId="77777777" w:rsidR="00E845BB" w:rsidRDefault="00E845BB" w:rsidP="00DE2C6C">
            <w:pPr>
              <w:ind w:left="360"/>
            </w:pPr>
          </w:p>
        </w:tc>
      </w:tr>
    </w:tbl>
    <w:p w14:paraId="571DFB23" w14:textId="77777777" w:rsidR="00E845BB" w:rsidRDefault="00E845BB" w:rsidP="00E845BB">
      <w:pPr>
        <w:pStyle w:val="5"/>
      </w:pPr>
      <w:bookmarkStart w:id="4649" w:name="_Toc463712297"/>
      <w:bookmarkEnd w:id="4649"/>
      <w:r>
        <w:rPr>
          <w:rFonts w:hint="eastAsia"/>
        </w:rPr>
        <w:t>未支付订单</w:t>
      </w:r>
    </w:p>
    <w:p w14:paraId="343863A7" w14:textId="77777777" w:rsidR="00E845BB" w:rsidRDefault="00E845BB" w:rsidP="00E845BB">
      <w:pPr>
        <w:pStyle w:val="6"/>
      </w:pPr>
      <w:r>
        <w:rPr>
          <w:rFonts w:hint="eastAsia"/>
        </w:rPr>
        <w:t>用例描述</w:t>
      </w:r>
    </w:p>
    <w:p w14:paraId="7253D3C2" w14:textId="77777777" w:rsidR="00E845BB" w:rsidRPr="00A97BA6" w:rsidRDefault="00E845BB" w:rsidP="00E845BB">
      <w:r>
        <w:rPr>
          <w:rFonts w:hint="eastAsia"/>
        </w:rPr>
        <w:t>司机查看乘客未支付的订单。</w:t>
      </w:r>
    </w:p>
    <w:p w14:paraId="14EFAE5E" w14:textId="77777777" w:rsidR="00E845BB" w:rsidRDefault="00E845BB" w:rsidP="00E845BB">
      <w:pPr>
        <w:pStyle w:val="6"/>
      </w:pPr>
      <w:r>
        <w:rPr>
          <w:rFonts w:hint="eastAsia"/>
        </w:rPr>
        <w:lastRenderedPageBreak/>
        <w:t>元素规则</w:t>
      </w:r>
    </w:p>
    <w:p w14:paraId="4A010D69" w14:textId="77777777" w:rsidR="00E845BB" w:rsidRPr="00A97BA6" w:rsidRDefault="00E845BB" w:rsidP="00E845BB">
      <w:r>
        <w:rPr>
          <w:rFonts w:hint="eastAsia"/>
        </w:rPr>
        <w:t>未支付订单列表</w:t>
      </w:r>
    </w:p>
    <w:tbl>
      <w:tblPr>
        <w:tblStyle w:val="af1"/>
        <w:tblW w:w="0" w:type="auto"/>
        <w:tblLook w:val="04A0" w:firstRow="1" w:lastRow="0" w:firstColumn="1" w:lastColumn="0" w:noHBand="0" w:noVBand="1"/>
      </w:tblPr>
      <w:tblGrid>
        <w:gridCol w:w="1384"/>
        <w:gridCol w:w="1418"/>
        <w:gridCol w:w="4394"/>
        <w:gridCol w:w="2766"/>
      </w:tblGrid>
      <w:tr w:rsidR="00E845BB" w14:paraId="044232EB" w14:textId="77777777" w:rsidTr="00DE2C6C">
        <w:trPr>
          <w:trHeight w:val="573"/>
        </w:trPr>
        <w:tc>
          <w:tcPr>
            <w:tcW w:w="1384" w:type="dxa"/>
            <w:shd w:val="clear" w:color="auto" w:fill="BFBFBF" w:themeFill="background1" w:themeFillShade="BF"/>
            <w:vAlign w:val="center"/>
          </w:tcPr>
          <w:p w14:paraId="256C5701" w14:textId="77777777" w:rsidR="00E845BB" w:rsidRDefault="00E845BB" w:rsidP="00DE2C6C">
            <w:pPr>
              <w:jc w:val="center"/>
            </w:pPr>
            <w:r>
              <w:rPr>
                <w:b/>
              </w:rPr>
              <w:t>页面</w:t>
            </w:r>
          </w:p>
        </w:tc>
        <w:tc>
          <w:tcPr>
            <w:tcW w:w="1418" w:type="dxa"/>
            <w:shd w:val="clear" w:color="auto" w:fill="BFBFBF" w:themeFill="background1" w:themeFillShade="BF"/>
            <w:vAlign w:val="center"/>
          </w:tcPr>
          <w:p w14:paraId="48527D61" w14:textId="77777777" w:rsidR="00E845BB" w:rsidRDefault="00E845BB" w:rsidP="00DE2C6C">
            <w:pPr>
              <w:jc w:val="center"/>
            </w:pPr>
            <w:r w:rsidRPr="005669E2">
              <w:rPr>
                <w:b/>
              </w:rPr>
              <w:t>元素名称</w:t>
            </w:r>
          </w:p>
        </w:tc>
        <w:tc>
          <w:tcPr>
            <w:tcW w:w="4394" w:type="dxa"/>
            <w:shd w:val="clear" w:color="auto" w:fill="BFBFBF" w:themeFill="background1" w:themeFillShade="BF"/>
            <w:vAlign w:val="center"/>
          </w:tcPr>
          <w:p w14:paraId="1FA0DF09" w14:textId="77777777" w:rsidR="00E845BB" w:rsidRDefault="00E845BB" w:rsidP="00DE2C6C">
            <w:pPr>
              <w:jc w:val="center"/>
            </w:pPr>
            <w:r w:rsidRPr="005669E2">
              <w:rPr>
                <w:b/>
              </w:rPr>
              <w:t>描述</w:t>
            </w:r>
          </w:p>
        </w:tc>
        <w:tc>
          <w:tcPr>
            <w:tcW w:w="2766" w:type="dxa"/>
            <w:shd w:val="clear" w:color="auto" w:fill="BFBFBF" w:themeFill="background1" w:themeFillShade="BF"/>
          </w:tcPr>
          <w:p w14:paraId="79992C37" w14:textId="77777777" w:rsidR="00E845BB" w:rsidRDefault="00E845BB" w:rsidP="00DE2C6C">
            <w:pPr>
              <w:jc w:val="center"/>
            </w:pPr>
            <w:r>
              <w:rPr>
                <w:b/>
              </w:rPr>
              <w:t>异常处理</w:t>
            </w:r>
          </w:p>
        </w:tc>
      </w:tr>
      <w:tr w:rsidR="00E845BB" w14:paraId="68EC4212" w14:textId="77777777" w:rsidTr="00DE2C6C">
        <w:tc>
          <w:tcPr>
            <w:tcW w:w="1384" w:type="dxa"/>
            <w:vMerge w:val="restart"/>
          </w:tcPr>
          <w:p w14:paraId="7AA81B70" w14:textId="77777777" w:rsidR="00E845BB" w:rsidRDefault="00E845BB" w:rsidP="00DE2C6C">
            <w:pPr>
              <w:jc w:val="center"/>
            </w:pPr>
          </w:p>
          <w:p w14:paraId="1E318F20" w14:textId="77777777" w:rsidR="00E845BB" w:rsidRDefault="00E845BB" w:rsidP="00DE2C6C">
            <w:pPr>
              <w:jc w:val="center"/>
            </w:pPr>
          </w:p>
          <w:p w14:paraId="6E4C86C7" w14:textId="77777777" w:rsidR="00E845BB" w:rsidRDefault="00E845BB" w:rsidP="00DE2C6C">
            <w:pPr>
              <w:jc w:val="center"/>
            </w:pPr>
          </w:p>
          <w:p w14:paraId="08DB7D6D" w14:textId="77777777" w:rsidR="00E845BB" w:rsidRDefault="00E845BB" w:rsidP="00DE2C6C">
            <w:pPr>
              <w:jc w:val="center"/>
            </w:pPr>
          </w:p>
          <w:p w14:paraId="67677F42" w14:textId="77777777" w:rsidR="00E845BB" w:rsidRDefault="00E845BB" w:rsidP="00DE2C6C">
            <w:pPr>
              <w:jc w:val="center"/>
            </w:pPr>
          </w:p>
          <w:p w14:paraId="0889FDD1" w14:textId="77777777" w:rsidR="00E845BB" w:rsidRDefault="00E845BB" w:rsidP="00DE2C6C"/>
          <w:p w14:paraId="30DAF18D" w14:textId="77777777" w:rsidR="00E845BB" w:rsidRDefault="00E845BB" w:rsidP="00DE2C6C">
            <w:pPr>
              <w:jc w:val="center"/>
            </w:pPr>
          </w:p>
          <w:p w14:paraId="5A7171A8" w14:textId="77777777" w:rsidR="00E845BB" w:rsidRDefault="00E845BB" w:rsidP="00DE2C6C">
            <w:pPr>
              <w:jc w:val="center"/>
            </w:pPr>
          </w:p>
          <w:p w14:paraId="4D222627" w14:textId="77777777" w:rsidR="00E845BB" w:rsidRDefault="00E845BB" w:rsidP="00DE2C6C">
            <w:pPr>
              <w:jc w:val="center"/>
            </w:pPr>
          </w:p>
          <w:p w14:paraId="321E8421" w14:textId="77777777" w:rsidR="00E845BB" w:rsidRDefault="00E845BB" w:rsidP="00DE2C6C">
            <w:pPr>
              <w:jc w:val="center"/>
            </w:pPr>
          </w:p>
          <w:p w14:paraId="57BFB749" w14:textId="77777777" w:rsidR="00E845BB" w:rsidRDefault="00E845BB" w:rsidP="00DE2C6C">
            <w:pPr>
              <w:jc w:val="center"/>
            </w:pPr>
          </w:p>
          <w:p w14:paraId="70E7486E" w14:textId="77777777" w:rsidR="00E845BB" w:rsidRDefault="00E845BB" w:rsidP="00DE2C6C">
            <w:pPr>
              <w:jc w:val="center"/>
            </w:pPr>
          </w:p>
          <w:p w14:paraId="73D286CA" w14:textId="77777777" w:rsidR="00E845BB" w:rsidRDefault="00E845BB" w:rsidP="00DE2C6C">
            <w:pPr>
              <w:jc w:val="center"/>
            </w:pPr>
            <w:r>
              <w:rPr>
                <w:rFonts w:hint="eastAsia"/>
              </w:rPr>
              <w:t>Y II-A-01(2)</w:t>
            </w:r>
          </w:p>
          <w:p w14:paraId="6E89E3B3" w14:textId="77777777" w:rsidR="00E845BB" w:rsidRPr="009E3CEF" w:rsidRDefault="00E845BB" w:rsidP="00DE2C6C">
            <w:pPr>
              <w:jc w:val="center"/>
              <w:rPr>
                <w:sz w:val="18"/>
                <w:szCs w:val="18"/>
              </w:rPr>
            </w:pPr>
            <w:r w:rsidRPr="00E02288">
              <w:rPr>
                <w:rFonts w:hint="eastAsia"/>
                <w:sz w:val="18"/>
                <w:szCs w:val="18"/>
              </w:rPr>
              <w:t>（订单列表）</w:t>
            </w:r>
          </w:p>
        </w:tc>
        <w:tc>
          <w:tcPr>
            <w:tcW w:w="1418" w:type="dxa"/>
          </w:tcPr>
          <w:p w14:paraId="3AF12EA8" w14:textId="77777777" w:rsidR="00E845BB" w:rsidRDefault="00E845BB" w:rsidP="00DE2C6C">
            <w:r>
              <w:rPr>
                <w:rFonts w:hint="eastAsia"/>
              </w:rPr>
              <w:t>初始化</w:t>
            </w:r>
          </w:p>
        </w:tc>
        <w:tc>
          <w:tcPr>
            <w:tcW w:w="4394" w:type="dxa"/>
          </w:tcPr>
          <w:p w14:paraId="5197BAC6" w14:textId="77777777" w:rsidR="00E845BB" w:rsidRDefault="00E845BB" w:rsidP="00DE2C6C">
            <w:r>
              <w:rPr>
                <w:rFonts w:hint="eastAsia"/>
              </w:rPr>
              <w:t>1</w:t>
            </w:r>
            <w:r>
              <w:rPr>
                <w:rFonts w:hint="eastAsia"/>
              </w:rPr>
              <w:t>、默认显示司机已提供服务，乘客未支付的订单，即“未支付”状态订单。</w:t>
            </w:r>
          </w:p>
          <w:p w14:paraId="44E50C4E" w14:textId="77777777" w:rsidR="00E845BB" w:rsidRDefault="00E845BB" w:rsidP="00DE2C6C">
            <w:r>
              <w:rPr>
                <w:rFonts w:hint="eastAsia"/>
              </w:rPr>
              <w:t>2</w:t>
            </w:r>
            <w:r>
              <w:rPr>
                <w:rFonts w:hint="eastAsia"/>
              </w:rPr>
              <w:t>、可以上下滑动查看列表信息。</w:t>
            </w:r>
          </w:p>
          <w:p w14:paraId="2215E607" w14:textId="77777777" w:rsidR="00E845BB" w:rsidRDefault="00E845BB" w:rsidP="00DE2C6C">
            <w:r>
              <w:rPr>
                <w:rFonts w:hint="eastAsia"/>
              </w:rPr>
              <w:t>3</w:t>
            </w:r>
            <w:r>
              <w:rPr>
                <w:rFonts w:hint="eastAsia"/>
              </w:rPr>
              <w:t>、默认显示顺序为由近及远排序显示。</w:t>
            </w:r>
          </w:p>
        </w:tc>
        <w:tc>
          <w:tcPr>
            <w:tcW w:w="2766" w:type="dxa"/>
          </w:tcPr>
          <w:p w14:paraId="3D265E47" w14:textId="77777777" w:rsidR="00E845BB" w:rsidRDefault="00E845BB" w:rsidP="001D49DD">
            <w:pPr>
              <w:pStyle w:val="af0"/>
              <w:numPr>
                <w:ilvl w:val="0"/>
                <w:numId w:val="15"/>
              </w:numPr>
              <w:ind w:firstLineChars="0"/>
            </w:pPr>
            <w:r>
              <w:rPr>
                <w:rFonts w:hint="eastAsia"/>
              </w:rPr>
              <w:t>列表无数据时，提示“暂无行程”（同一期）。</w:t>
            </w:r>
          </w:p>
          <w:p w14:paraId="03FBAB6E" w14:textId="77777777" w:rsidR="00E845BB" w:rsidRDefault="00E845BB" w:rsidP="001D49DD">
            <w:pPr>
              <w:pStyle w:val="af0"/>
              <w:numPr>
                <w:ilvl w:val="0"/>
                <w:numId w:val="15"/>
              </w:numPr>
              <w:ind w:firstLineChars="0"/>
            </w:pPr>
            <w:r>
              <w:rPr>
                <w:rFonts w:hint="eastAsia"/>
              </w:rPr>
              <w:t>网络中断或断网，显示通用断网提示浮框。</w:t>
            </w:r>
          </w:p>
        </w:tc>
      </w:tr>
      <w:tr w:rsidR="00E845BB" w14:paraId="286CB848" w14:textId="77777777" w:rsidTr="00DE2C6C">
        <w:tc>
          <w:tcPr>
            <w:tcW w:w="1384" w:type="dxa"/>
            <w:vMerge/>
          </w:tcPr>
          <w:p w14:paraId="4AAFA5B3" w14:textId="77777777" w:rsidR="00E845BB" w:rsidRDefault="00E845BB" w:rsidP="00DE2C6C"/>
        </w:tc>
        <w:tc>
          <w:tcPr>
            <w:tcW w:w="1418" w:type="dxa"/>
          </w:tcPr>
          <w:p w14:paraId="4F7492DA" w14:textId="77777777" w:rsidR="00E845BB" w:rsidRDefault="00E845BB" w:rsidP="00DE2C6C">
            <w:r>
              <w:rPr>
                <w:rFonts w:hint="eastAsia"/>
              </w:rPr>
              <w:t>下单人头像</w:t>
            </w:r>
          </w:p>
        </w:tc>
        <w:tc>
          <w:tcPr>
            <w:tcW w:w="4394" w:type="dxa"/>
          </w:tcPr>
          <w:p w14:paraId="46329255" w14:textId="77777777" w:rsidR="00E845BB" w:rsidRDefault="00E845BB" w:rsidP="00DE2C6C">
            <w:r>
              <w:rPr>
                <w:rFonts w:hint="eastAsia"/>
              </w:rPr>
              <w:t>1</w:t>
            </w:r>
            <w:r>
              <w:rPr>
                <w:rFonts w:hint="eastAsia"/>
              </w:rPr>
              <w:t>、显示下单人头像。</w:t>
            </w:r>
          </w:p>
          <w:p w14:paraId="1D249841" w14:textId="77777777" w:rsidR="00E845BB" w:rsidRDefault="00E845BB" w:rsidP="001D49DD">
            <w:pPr>
              <w:pStyle w:val="af0"/>
              <w:numPr>
                <w:ilvl w:val="0"/>
                <w:numId w:val="14"/>
              </w:numPr>
              <w:ind w:firstLineChars="0"/>
            </w:pPr>
            <w:r>
              <w:rPr>
                <w:rFonts w:hint="eastAsia"/>
              </w:rPr>
              <w:t>若下单人未设置，显示系统默认头像。</w:t>
            </w:r>
          </w:p>
          <w:p w14:paraId="1FF1B322" w14:textId="77777777" w:rsidR="00E845BB" w:rsidRDefault="00E845BB" w:rsidP="001D49DD">
            <w:pPr>
              <w:pStyle w:val="af0"/>
              <w:numPr>
                <w:ilvl w:val="0"/>
                <w:numId w:val="14"/>
              </w:numPr>
              <w:ind w:firstLineChars="0"/>
            </w:pPr>
            <w:r>
              <w:rPr>
                <w:rFonts w:hint="eastAsia"/>
              </w:rPr>
              <w:t>若下单人已修改，显示修改后的头像。</w:t>
            </w:r>
          </w:p>
        </w:tc>
        <w:tc>
          <w:tcPr>
            <w:tcW w:w="2766" w:type="dxa"/>
          </w:tcPr>
          <w:p w14:paraId="1671D7B3" w14:textId="77777777" w:rsidR="00E845BB" w:rsidRDefault="00E845BB" w:rsidP="00DE2C6C"/>
        </w:tc>
      </w:tr>
      <w:tr w:rsidR="00E845BB" w14:paraId="7E3713BD" w14:textId="77777777" w:rsidTr="00DE2C6C">
        <w:tc>
          <w:tcPr>
            <w:tcW w:w="1384" w:type="dxa"/>
            <w:vMerge/>
          </w:tcPr>
          <w:p w14:paraId="6DE67C38" w14:textId="77777777" w:rsidR="00E845BB" w:rsidRDefault="00E845BB" w:rsidP="00DE2C6C"/>
        </w:tc>
        <w:tc>
          <w:tcPr>
            <w:tcW w:w="1418" w:type="dxa"/>
          </w:tcPr>
          <w:p w14:paraId="3E3856EC" w14:textId="77777777" w:rsidR="00E845BB" w:rsidRDefault="00E845BB" w:rsidP="00DE2C6C">
            <w:r>
              <w:rPr>
                <w:rFonts w:hint="eastAsia"/>
              </w:rPr>
              <w:t>用车时间</w:t>
            </w:r>
          </w:p>
        </w:tc>
        <w:tc>
          <w:tcPr>
            <w:tcW w:w="4394" w:type="dxa"/>
          </w:tcPr>
          <w:p w14:paraId="126B68D7" w14:textId="77777777" w:rsidR="00E845BB" w:rsidRDefault="00E845BB" w:rsidP="00DE2C6C">
            <w:r>
              <w:rPr>
                <w:rFonts w:hint="eastAsia"/>
              </w:rPr>
              <w:t>控件格式：</w:t>
            </w:r>
          </w:p>
          <w:p w14:paraId="3DA1B00F" w14:textId="77777777" w:rsidR="00E845BB" w:rsidRDefault="00E845BB" w:rsidP="001D49DD">
            <w:pPr>
              <w:pStyle w:val="af0"/>
              <w:numPr>
                <w:ilvl w:val="0"/>
                <w:numId w:val="76"/>
              </w:numPr>
              <w:ind w:firstLineChars="0"/>
            </w:pPr>
            <w:r>
              <w:rPr>
                <w:rFonts w:hint="eastAsia"/>
              </w:rPr>
              <w:t>今天内的用车时间显示“今天</w:t>
            </w:r>
            <w:r>
              <w:rPr>
                <w:rFonts w:hint="eastAsia"/>
              </w:rPr>
              <w:t>hh:mm</w:t>
            </w:r>
            <w:r>
              <w:rPr>
                <w:rFonts w:hint="eastAsia"/>
              </w:rPr>
              <w:t>”</w:t>
            </w:r>
            <w:r>
              <w:rPr>
                <w:rFonts w:hint="eastAsia"/>
              </w:rPr>
              <w:t>;</w:t>
            </w:r>
          </w:p>
          <w:p w14:paraId="7EEC12E0" w14:textId="77777777" w:rsidR="00E845BB" w:rsidRDefault="00E845BB" w:rsidP="001D49DD">
            <w:pPr>
              <w:pStyle w:val="af0"/>
              <w:numPr>
                <w:ilvl w:val="0"/>
                <w:numId w:val="76"/>
              </w:numPr>
              <w:ind w:firstLineChars="0"/>
            </w:pPr>
            <w:r>
              <w:rPr>
                <w:rFonts w:hint="eastAsia"/>
              </w:rPr>
              <w:t>昨天内的用车时间显示“昨天</w:t>
            </w:r>
            <w:r>
              <w:rPr>
                <w:rFonts w:hint="eastAsia"/>
              </w:rPr>
              <w:t xml:space="preserve"> hh:mm</w:t>
            </w:r>
            <w:r>
              <w:rPr>
                <w:rFonts w:hint="eastAsia"/>
              </w:rPr>
              <w:t>”</w:t>
            </w:r>
            <w:r>
              <w:rPr>
                <w:rFonts w:hint="eastAsia"/>
              </w:rPr>
              <w:t>;</w:t>
            </w:r>
          </w:p>
          <w:p w14:paraId="419D1D00" w14:textId="77777777" w:rsidR="00E845BB" w:rsidRDefault="00E845BB" w:rsidP="001D49DD">
            <w:pPr>
              <w:pStyle w:val="af0"/>
              <w:numPr>
                <w:ilvl w:val="0"/>
                <w:numId w:val="76"/>
              </w:numPr>
              <w:ind w:firstLineChars="0"/>
            </w:pPr>
            <w:r>
              <w:rPr>
                <w:rFonts w:hint="eastAsia"/>
              </w:rPr>
              <w:t>超过昨天的用车时间显示“</w:t>
            </w:r>
            <w:r>
              <w:rPr>
                <w:rFonts w:hint="eastAsia"/>
              </w:rPr>
              <w:t>yyyy-mm-dd hh:mm</w:t>
            </w:r>
            <w:r>
              <w:rPr>
                <w:rFonts w:hint="eastAsia"/>
              </w:rPr>
              <w:t>”；</w:t>
            </w:r>
            <w:r>
              <w:rPr>
                <w:rFonts w:hint="eastAsia"/>
              </w:rPr>
              <w:t xml:space="preserve">eg:2017-01-01 9:20 </w:t>
            </w:r>
          </w:p>
        </w:tc>
        <w:tc>
          <w:tcPr>
            <w:tcW w:w="2766" w:type="dxa"/>
          </w:tcPr>
          <w:p w14:paraId="436E6C21" w14:textId="77777777" w:rsidR="00E845BB" w:rsidRDefault="00E845BB" w:rsidP="00DE2C6C"/>
        </w:tc>
      </w:tr>
      <w:tr w:rsidR="00E845BB" w14:paraId="40F5C299" w14:textId="77777777" w:rsidTr="00DE2C6C">
        <w:tc>
          <w:tcPr>
            <w:tcW w:w="1384" w:type="dxa"/>
            <w:vMerge/>
          </w:tcPr>
          <w:p w14:paraId="21FD2D20" w14:textId="77777777" w:rsidR="00E845BB" w:rsidRDefault="00E845BB" w:rsidP="00DE2C6C"/>
        </w:tc>
        <w:tc>
          <w:tcPr>
            <w:tcW w:w="1418" w:type="dxa"/>
          </w:tcPr>
          <w:p w14:paraId="08B8FB05" w14:textId="77777777" w:rsidR="00E845BB" w:rsidRDefault="00E845BB" w:rsidP="00DE2C6C">
            <w:r>
              <w:rPr>
                <w:rFonts w:hint="eastAsia"/>
              </w:rPr>
              <w:t>订单状态</w:t>
            </w:r>
          </w:p>
        </w:tc>
        <w:tc>
          <w:tcPr>
            <w:tcW w:w="4394" w:type="dxa"/>
          </w:tcPr>
          <w:p w14:paraId="3B82B2DA" w14:textId="77777777" w:rsidR="00E845BB" w:rsidRDefault="00E845BB" w:rsidP="00DE2C6C">
            <w:r>
              <w:rPr>
                <w:rFonts w:hint="eastAsia"/>
              </w:rPr>
              <w:t>1</w:t>
            </w:r>
            <w:r>
              <w:rPr>
                <w:rFonts w:hint="eastAsia"/>
              </w:rPr>
              <w:t>、未支付的订单显示“未支付”标记，</w:t>
            </w:r>
          </w:p>
        </w:tc>
        <w:tc>
          <w:tcPr>
            <w:tcW w:w="2766" w:type="dxa"/>
          </w:tcPr>
          <w:p w14:paraId="20142C57" w14:textId="77777777" w:rsidR="00E845BB" w:rsidRDefault="00E845BB" w:rsidP="00DE2C6C"/>
        </w:tc>
      </w:tr>
      <w:tr w:rsidR="00E845BB" w14:paraId="0BADE8F5" w14:textId="77777777" w:rsidTr="00DE2C6C">
        <w:tc>
          <w:tcPr>
            <w:tcW w:w="1384" w:type="dxa"/>
            <w:vMerge/>
          </w:tcPr>
          <w:p w14:paraId="2F373BE1" w14:textId="77777777" w:rsidR="00E845BB" w:rsidRDefault="00E845BB" w:rsidP="00DE2C6C"/>
        </w:tc>
        <w:tc>
          <w:tcPr>
            <w:tcW w:w="1418" w:type="dxa"/>
          </w:tcPr>
          <w:p w14:paraId="7500E779" w14:textId="77777777" w:rsidR="00E845BB" w:rsidRDefault="00E845BB" w:rsidP="00DE2C6C">
            <w:r>
              <w:rPr>
                <w:rFonts w:hint="eastAsia"/>
              </w:rPr>
              <w:t>用车类型</w:t>
            </w:r>
          </w:p>
        </w:tc>
        <w:tc>
          <w:tcPr>
            <w:tcW w:w="4394" w:type="dxa"/>
          </w:tcPr>
          <w:p w14:paraId="3EBD0AC3" w14:textId="77777777" w:rsidR="00E845BB" w:rsidRDefault="00E845BB" w:rsidP="00DE2C6C">
            <w:r>
              <w:rPr>
                <w:rFonts w:hint="eastAsia"/>
              </w:rPr>
              <w:t>1</w:t>
            </w:r>
            <w:r>
              <w:rPr>
                <w:rFonts w:hint="eastAsia"/>
              </w:rPr>
              <w:t>、显示用车类型：约车</w:t>
            </w:r>
            <w:r>
              <w:rPr>
                <w:rFonts w:hint="eastAsia"/>
              </w:rPr>
              <w:t>/</w:t>
            </w:r>
            <w:r>
              <w:rPr>
                <w:rFonts w:hint="eastAsia"/>
              </w:rPr>
              <w:t>接机</w:t>
            </w:r>
            <w:r>
              <w:rPr>
                <w:rFonts w:hint="eastAsia"/>
              </w:rPr>
              <w:t>/</w:t>
            </w:r>
            <w:r>
              <w:rPr>
                <w:rFonts w:hint="eastAsia"/>
              </w:rPr>
              <w:t>送机</w:t>
            </w:r>
          </w:p>
          <w:p w14:paraId="7552B3C7" w14:textId="77777777" w:rsidR="00E845BB" w:rsidRPr="00285E5D" w:rsidRDefault="00E845BB" w:rsidP="00DE2C6C">
            <w:r>
              <w:rPr>
                <w:rFonts w:hint="eastAsia"/>
              </w:rPr>
              <w:t>2</w:t>
            </w:r>
            <w:r>
              <w:rPr>
                <w:rFonts w:hint="eastAsia"/>
              </w:rPr>
              <w:t>、根据下单类型显示。</w:t>
            </w:r>
          </w:p>
        </w:tc>
        <w:tc>
          <w:tcPr>
            <w:tcW w:w="2766" w:type="dxa"/>
          </w:tcPr>
          <w:p w14:paraId="00C7CA70" w14:textId="77777777" w:rsidR="00E845BB" w:rsidRDefault="00E845BB" w:rsidP="00DE2C6C"/>
        </w:tc>
      </w:tr>
      <w:tr w:rsidR="00E845BB" w14:paraId="7ACEA379" w14:textId="77777777" w:rsidTr="00DE2C6C">
        <w:tc>
          <w:tcPr>
            <w:tcW w:w="1384" w:type="dxa"/>
            <w:vMerge/>
          </w:tcPr>
          <w:p w14:paraId="29CEB04F" w14:textId="77777777" w:rsidR="00E845BB" w:rsidRDefault="00E845BB" w:rsidP="00DE2C6C"/>
        </w:tc>
        <w:tc>
          <w:tcPr>
            <w:tcW w:w="1418" w:type="dxa"/>
          </w:tcPr>
          <w:p w14:paraId="794E999B" w14:textId="77777777" w:rsidR="00E845BB" w:rsidRDefault="00E845BB" w:rsidP="00DE2C6C">
            <w:r>
              <w:rPr>
                <w:rFonts w:hint="eastAsia"/>
              </w:rPr>
              <w:t>上车地址</w:t>
            </w:r>
          </w:p>
        </w:tc>
        <w:tc>
          <w:tcPr>
            <w:tcW w:w="4394" w:type="dxa"/>
          </w:tcPr>
          <w:p w14:paraId="5767BBC4" w14:textId="77777777" w:rsidR="00E845BB" w:rsidRDefault="00E845BB" w:rsidP="00DE2C6C">
            <w:r>
              <w:rPr>
                <w:rFonts w:hint="eastAsia"/>
              </w:rPr>
              <w:t>1</w:t>
            </w:r>
            <w:r>
              <w:rPr>
                <w:rFonts w:hint="eastAsia"/>
              </w:rPr>
              <w:t>、根据下单所选的上车地址显示。最多显示</w:t>
            </w:r>
            <w:r>
              <w:rPr>
                <w:rFonts w:hint="eastAsia"/>
              </w:rPr>
              <w:t>2</w:t>
            </w:r>
            <w:r>
              <w:rPr>
                <w:rFonts w:hint="eastAsia"/>
              </w:rPr>
              <w:t>行，超出的文字用“</w:t>
            </w:r>
            <w:r>
              <w:t>…</w:t>
            </w:r>
            <w:r>
              <w:rPr>
                <w:rFonts w:hint="eastAsia"/>
              </w:rPr>
              <w:t>”表示。</w:t>
            </w:r>
          </w:p>
        </w:tc>
        <w:tc>
          <w:tcPr>
            <w:tcW w:w="2766" w:type="dxa"/>
          </w:tcPr>
          <w:p w14:paraId="419B3860" w14:textId="77777777" w:rsidR="00E845BB" w:rsidRDefault="00E845BB" w:rsidP="00DE2C6C"/>
        </w:tc>
      </w:tr>
      <w:tr w:rsidR="00E845BB" w14:paraId="0931D333" w14:textId="77777777" w:rsidTr="00DE2C6C">
        <w:tc>
          <w:tcPr>
            <w:tcW w:w="1384" w:type="dxa"/>
            <w:vMerge/>
          </w:tcPr>
          <w:p w14:paraId="646248AC" w14:textId="77777777" w:rsidR="00E845BB" w:rsidRDefault="00E845BB" w:rsidP="00DE2C6C"/>
        </w:tc>
        <w:tc>
          <w:tcPr>
            <w:tcW w:w="1418" w:type="dxa"/>
          </w:tcPr>
          <w:p w14:paraId="298AE818" w14:textId="77777777" w:rsidR="00E845BB" w:rsidRDefault="00E845BB" w:rsidP="00DE2C6C">
            <w:r>
              <w:rPr>
                <w:rFonts w:hint="eastAsia"/>
              </w:rPr>
              <w:t>下车地址</w:t>
            </w:r>
          </w:p>
        </w:tc>
        <w:tc>
          <w:tcPr>
            <w:tcW w:w="4394" w:type="dxa"/>
          </w:tcPr>
          <w:p w14:paraId="50F6B2FD" w14:textId="77777777" w:rsidR="00E845BB" w:rsidRDefault="00E845BB" w:rsidP="00DE2C6C">
            <w:r>
              <w:rPr>
                <w:rFonts w:hint="eastAsia"/>
              </w:rPr>
              <w:t>1</w:t>
            </w:r>
            <w:r>
              <w:rPr>
                <w:rFonts w:hint="eastAsia"/>
              </w:rPr>
              <w:t>、根据下单所选的下车地址显示。最多显示</w:t>
            </w:r>
            <w:r>
              <w:rPr>
                <w:rFonts w:hint="eastAsia"/>
              </w:rPr>
              <w:t>2</w:t>
            </w:r>
            <w:r>
              <w:rPr>
                <w:rFonts w:hint="eastAsia"/>
              </w:rPr>
              <w:t>行，超出的文字用“</w:t>
            </w:r>
            <w:r>
              <w:t>…</w:t>
            </w:r>
            <w:r>
              <w:rPr>
                <w:rFonts w:hint="eastAsia"/>
              </w:rPr>
              <w:t>”表示。</w:t>
            </w:r>
          </w:p>
        </w:tc>
        <w:tc>
          <w:tcPr>
            <w:tcW w:w="2766" w:type="dxa"/>
          </w:tcPr>
          <w:p w14:paraId="233D7EAF" w14:textId="77777777" w:rsidR="00E845BB" w:rsidRPr="004E04B1" w:rsidRDefault="00E845BB" w:rsidP="00DE2C6C"/>
        </w:tc>
      </w:tr>
      <w:tr w:rsidR="00E845BB" w14:paraId="331062E7" w14:textId="77777777" w:rsidTr="00DE2C6C">
        <w:tc>
          <w:tcPr>
            <w:tcW w:w="1384" w:type="dxa"/>
            <w:vMerge/>
          </w:tcPr>
          <w:p w14:paraId="577FF3EA" w14:textId="77777777" w:rsidR="00E845BB" w:rsidRDefault="00E845BB" w:rsidP="00DE2C6C"/>
        </w:tc>
        <w:tc>
          <w:tcPr>
            <w:tcW w:w="1418" w:type="dxa"/>
          </w:tcPr>
          <w:p w14:paraId="62BD2E2C" w14:textId="77777777" w:rsidR="00E845BB" w:rsidRDefault="00E845BB" w:rsidP="00DE2C6C">
            <w:r>
              <w:rPr>
                <w:rFonts w:hint="eastAsia"/>
              </w:rPr>
              <w:t>航班号</w:t>
            </w:r>
          </w:p>
        </w:tc>
        <w:tc>
          <w:tcPr>
            <w:tcW w:w="4394" w:type="dxa"/>
          </w:tcPr>
          <w:p w14:paraId="0EA149D8" w14:textId="77777777" w:rsidR="00E845BB" w:rsidRDefault="00E845BB" w:rsidP="00DE2C6C">
            <w:r>
              <w:rPr>
                <w:rFonts w:hint="eastAsia"/>
              </w:rPr>
              <w:t>1</w:t>
            </w:r>
            <w:r>
              <w:rPr>
                <w:rFonts w:hint="eastAsia"/>
              </w:rPr>
              <w:t>、根据下单所填的航班号显示，只显示航班号。</w:t>
            </w:r>
          </w:p>
        </w:tc>
        <w:tc>
          <w:tcPr>
            <w:tcW w:w="2766" w:type="dxa"/>
          </w:tcPr>
          <w:p w14:paraId="5C9AA09C" w14:textId="77777777" w:rsidR="00E845BB" w:rsidRPr="004E04B1" w:rsidRDefault="00E845BB" w:rsidP="00DE2C6C">
            <w:r>
              <w:rPr>
                <w:rFonts w:hint="eastAsia"/>
              </w:rPr>
              <w:t>只有【接机】的订单显示该项内容。</w:t>
            </w:r>
          </w:p>
        </w:tc>
      </w:tr>
      <w:tr w:rsidR="00E845BB" w14:paraId="35196057" w14:textId="77777777" w:rsidTr="00DE2C6C">
        <w:tc>
          <w:tcPr>
            <w:tcW w:w="1384" w:type="dxa"/>
            <w:vMerge/>
          </w:tcPr>
          <w:p w14:paraId="16AF16C8" w14:textId="77777777" w:rsidR="00E845BB" w:rsidRDefault="00E845BB" w:rsidP="00DE2C6C"/>
        </w:tc>
        <w:tc>
          <w:tcPr>
            <w:tcW w:w="1418" w:type="dxa"/>
          </w:tcPr>
          <w:p w14:paraId="5609A87C" w14:textId="77777777" w:rsidR="00E845BB" w:rsidRDefault="00E845BB" w:rsidP="00DE2C6C">
            <w:r>
              <w:rPr>
                <w:rFonts w:hint="eastAsia"/>
              </w:rPr>
              <w:t>实际费用</w:t>
            </w:r>
          </w:p>
        </w:tc>
        <w:tc>
          <w:tcPr>
            <w:tcW w:w="4394" w:type="dxa"/>
          </w:tcPr>
          <w:p w14:paraId="4B916EDE" w14:textId="77777777" w:rsidR="00E845BB" w:rsidRDefault="00E845BB" w:rsidP="00DE2C6C">
            <w:r>
              <w:rPr>
                <w:rFonts w:hint="eastAsia"/>
              </w:rPr>
              <w:t>1</w:t>
            </w:r>
            <w:r>
              <w:rPr>
                <w:rFonts w:hint="eastAsia"/>
              </w:rPr>
              <w:t>、显示实际行驶的里程、实际产生的费用。</w:t>
            </w:r>
          </w:p>
          <w:p w14:paraId="255721FA" w14:textId="77777777" w:rsidR="00E845BB" w:rsidRDefault="00E845BB" w:rsidP="00DE2C6C">
            <w:r>
              <w:rPr>
                <w:rFonts w:hint="eastAsia"/>
              </w:rPr>
              <w:t>2</w:t>
            </w:r>
            <w:r>
              <w:rPr>
                <w:rFonts w:hint="eastAsia"/>
              </w:rPr>
              <w:t>、显示格式：</w:t>
            </w:r>
            <w:r>
              <w:rPr>
                <w:rFonts w:hint="eastAsia"/>
              </w:rPr>
              <w:t>m</w:t>
            </w:r>
            <w:r>
              <w:rPr>
                <w:rFonts w:hint="eastAsia"/>
              </w:rPr>
              <w:t>公里</w:t>
            </w:r>
            <w:r>
              <w:rPr>
                <w:rFonts w:hint="eastAsia"/>
              </w:rPr>
              <w:t>/</w:t>
            </w:r>
            <w:r>
              <w:rPr>
                <w:rFonts w:hint="eastAsia"/>
              </w:rPr>
              <w:t>￥</w:t>
            </w:r>
            <w:r>
              <w:rPr>
                <w:rFonts w:hint="eastAsia"/>
              </w:rPr>
              <w:t>n</w:t>
            </w:r>
            <w:r>
              <w:rPr>
                <w:rFonts w:hint="eastAsia"/>
              </w:rPr>
              <w:t>；其中，里程和费用均保留小数点一位。</w:t>
            </w:r>
            <w:r>
              <w:t>E</w:t>
            </w:r>
            <w:r>
              <w:rPr>
                <w:rFonts w:hint="eastAsia"/>
              </w:rPr>
              <w:t>g:2.5</w:t>
            </w:r>
            <w:r>
              <w:rPr>
                <w:rFonts w:hint="eastAsia"/>
              </w:rPr>
              <w:t>公里</w:t>
            </w:r>
            <w:r>
              <w:rPr>
                <w:rFonts w:hint="eastAsia"/>
              </w:rPr>
              <w:t>/</w:t>
            </w:r>
            <w:r>
              <w:rPr>
                <w:rFonts w:hint="eastAsia"/>
              </w:rPr>
              <w:t>￥</w:t>
            </w:r>
            <w:r>
              <w:rPr>
                <w:rFonts w:hint="eastAsia"/>
              </w:rPr>
              <w:t>5.2</w:t>
            </w:r>
          </w:p>
        </w:tc>
        <w:tc>
          <w:tcPr>
            <w:tcW w:w="2766" w:type="dxa"/>
          </w:tcPr>
          <w:p w14:paraId="1ABF39CE" w14:textId="77777777" w:rsidR="00E845BB" w:rsidRDefault="00E845BB" w:rsidP="00DE2C6C"/>
        </w:tc>
      </w:tr>
      <w:tr w:rsidR="00E845BB" w14:paraId="53ED04E4" w14:textId="77777777" w:rsidTr="00DE2C6C">
        <w:tc>
          <w:tcPr>
            <w:tcW w:w="1384" w:type="dxa"/>
          </w:tcPr>
          <w:p w14:paraId="2991AE8B" w14:textId="77777777" w:rsidR="00E845BB" w:rsidRDefault="00E845BB" w:rsidP="00DE2C6C">
            <w:r>
              <w:rPr>
                <w:rFonts w:hint="eastAsia"/>
              </w:rPr>
              <w:t>列表操作</w:t>
            </w:r>
          </w:p>
        </w:tc>
        <w:tc>
          <w:tcPr>
            <w:tcW w:w="1418" w:type="dxa"/>
          </w:tcPr>
          <w:p w14:paraId="54E1C22B" w14:textId="77777777" w:rsidR="00E845BB" w:rsidRDefault="00E845BB" w:rsidP="00DE2C6C">
            <w:r>
              <w:rPr>
                <w:rFonts w:hint="eastAsia"/>
              </w:rPr>
              <w:t>点击</w:t>
            </w:r>
          </w:p>
        </w:tc>
        <w:tc>
          <w:tcPr>
            <w:tcW w:w="4394" w:type="dxa"/>
          </w:tcPr>
          <w:p w14:paraId="73E2C3E2" w14:textId="77777777" w:rsidR="00E845BB" w:rsidRDefault="00E845BB" w:rsidP="00DE2C6C">
            <w:r>
              <w:rPr>
                <w:rFonts w:hint="eastAsia"/>
              </w:rPr>
              <w:t>1</w:t>
            </w:r>
            <w:r>
              <w:rPr>
                <w:rFonts w:hint="eastAsia"/>
              </w:rPr>
              <w:t>、点击进入“未支付订单详情”页面。</w:t>
            </w:r>
          </w:p>
        </w:tc>
        <w:tc>
          <w:tcPr>
            <w:tcW w:w="2766" w:type="dxa"/>
          </w:tcPr>
          <w:p w14:paraId="5D81B441" w14:textId="77777777" w:rsidR="00E845BB" w:rsidRDefault="00E845BB" w:rsidP="00DE2C6C"/>
        </w:tc>
      </w:tr>
      <w:tr w:rsidR="00E845BB" w14:paraId="11C349E9" w14:textId="77777777" w:rsidTr="00DE2C6C">
        <w:tc>
          <w:tcPr>
            <w:tcW w:w="1384" w:type="dxa"/>
          </w:tcPr>
          <w:p w14:paraId="46E19284" w14:textId="77777777" w:rsidR="00E845BB" w:rsidRPr="00DF5292" w:rsidRDefault="00E845BB" w:rsidP="00DE2C6C">
            <w:r>
              <w:rPr>
                <w:rFonts w:hint="eastAsia"/>
              </w:rPr>
              <w:t>返回</w:t>
            </w:r>
          </w:p>
        </w:tc>
        <w:tc>
          <w:tcPr>
            <w:tcW w:w="1418" w:type="dxa"/>
          </w:tcPr>
          <w:p w14:paraId="56BEBD2D" w14:textId="77777777" w:rsidR="00E845BB" w:rsidRDefault="00E845BB" w:rsidP="00DE2C6C">
            <w:r>
              <w:rPr>
                <w:rFonts w:hint="eastAsia"/>
              </w:rPr>
              <w:t>返回</w:t>
            </w:r>
            <w:r>
              <w:rPr>
                <w:rFonts w:hint="eastAsia"/>
              </w:rPr>
              <w:t>-icon</w:t>
            </w:r>
          </w:p>
        </w:tc>
        <w:tc>
          <w:tcPr>
            <w:tcW w:w="4394" w:type="dxa"/>
          </w:tcPr>
          <w:p w14:paraId="6E6C3E69" w14:textId="77777777" w:rsidR="00E845BB" w:rsidRDefault="00E845BB" w:rsidP="00DE2C6C">
            <w:r>
              <w:rPr>
                <w:rFonts w:hint="eastAsia"/>
              </w:rPr>
              <w:t>1</w:t>
            </w:r>
            <w:r>
              <w:rPr>
                <w:rFonts w:hint="eastAsia"/>
              </w:rPr>
              <w:t>、位于页面左上角；</w:t>
            </w:r>
          </w:p>
          <w:p w14:paraId="49A344E5" w14:textId="77777777" w:rsidR="00E845BB" w:rsidRDefault="00E845BB" w:rsidP="00DE2C6C">
            <w:r>
              <w:rPr>
                <w:rFonts w:hint="eastAsia"/>
              </w:rPr>
              <w:lastRenderedPageBreak/>
              <w:t>2</w:t>
            </w:r>
            <w:r>
              <w:rPr>
                <w:rFonts w:hint="eastAsia"/>
              </w:rPr>
              <w:t>、点击返回到侧边栏界面。</w:t>
            </w:r>
          </w:p>
        </w:tc>
        <w:tc>
          <w:tcPr>
            <w:tcW w:w="2766" w:type="dxa"/>
          </w:tcPr>
          <w:p w14:paraId="1796DDAF" w14:textId="77777777" w:rsidR="00E845BB" w:rsidRDefault="00E845BB" w:rsidP="00DE2C6C"/>
        </w:tc>
      </w:tr>
    </w:tbl>
    <w:p w14:paraId="0BF72020" w14:textId="77777777" w:rsidR="00E845BB" w:rsidRDefault="00E845BB" w:rsidP="00E845BB"/>
    <w:p w14:paraId="2298331C" w14:textId="77777777" w:rsidR="00E845BB" w:rsidRDefault="00E845BB" w:rsidP="00E845BB">
      <w:pPr>
        <w:pStyle w:val="5"/>
      </w:pPr>
      <w:r>
        <w:rPr>
          <w:rFonts w:hint="eastAsia"/>
        </w:rPr>
        <w:t>已完成订单</w:t>
      </w:r>
    </w:p>
    <w:p w14:paraId="43ED7796" w14:textId="77777777" w:rsidR="00E845BB" w:rsidRDefault="00E845BB" w:rsidP="00E845BB">
      <w:pPr>
        <w:pStyle w:val="6"/>
      </w:pPr>
      <w:r>
        <w:rPr>
          <w:rFonts w:hint="eastAsia"/>
        </w:rPr>
        <w:t>用例描述</w:t>
      </w:r>
    </w:p>
    <w:p w14:paraId="08119B19" w14:textId="77777777" w:rsidR="00E845BB" w:rsidRPr="00A34EB5" w:rsidRDefault="00E845BB" w:rsidP="00E845BB">
      <w:r>
        <w:rPr>
          <w:rFonts w:hint="eastAsia"/>
        </w:rPr>
        <w:t>司机查看“已完成”、“已取消”状态的订单。</w:t>
      </w:r>
    </w:p>
    <w:p w14:paraId="2677CD40" w14:textId="77777777" w:rsidR="00E845BB" w:rsidRDefault="00E845BB" w:rsidP="00E845BB">
      <w:pPr>
        <w:pStyle w:val="6"/>
      </w:pPr>
      <w:r>
        <w:rPr>
          <w:rFonts w:hint="eastAsia"/>
        </w:rPr>
        <w:t>元素规则</w:t>
      </w:r>
    </w:p>
    <w:p w14:paraId="5D09C872" w14:textId="77777777" w:rsidR="00E845BB" w:rsidRDefault="00E845BB" w:rsidP="00E845BB">
      <w:r>
        <w:rPr>
          <w:rFonts w:hint="eastAsia"/>
        </w:rPr>
        <w:t>已完成订单列表</w:t>
      </w:r>
    </w:p>
    <w:tbl>
      <w:tblPr>
        <w:tblStyle w:val="af1"/>
        <w:tblW w:w="0" w:type="auto"/>
        <w:tblLook w:val="04A0" w:firstRow="1" w:lastRow="0" w:firstColumn="1" w:lastColumn="0" w:noHBand="0" w:noVBand="1"/>
      </w:tblPr>
      <w:tblGrid>
        <w:gridCol w:w="1384"/>
        <w:gridCol w:w="1418"/>
        <w:gridCol w:w="4394"/>
        <w:gridCol w:w="2766"/>
      </w:tblGrid>
      <w:tr w:rsidR="00E845BB" w14:paraId="3EB9374E" w14:textId="77777777" w:rsidTr="00DE2C6C">
        <w:trPr>
          <w:trHeight w:val="583"/>
        </w:trPr>
        <w:tc>
          <w:tcPr>
            <w:tcW w:w="1384" w:type="dxa"/>
            <w:shd w:val="clear" w:color="auto" w:fill="BFBFBF" w:themeFill="background1" w:themeFillShade="BF"/>
            <w:vAlign w:val="center"/>
          </w:tcPr>
          <w:p w14:paraId="5B5BA018" w14:textId="77777777" w:rsidR="00E845BB" w:rsidRDefault="00E845BB" w:rsidP="00DE2C6C">
            <w:pPr>
              <w:jc w:val="center"/>
            </w:pPr>
            <w:r>
              <w:rPr>
                <w:b/>
              </w:rPr>
              <w:t>页面</w:t>
            </w:r>
          </w:p>
        </w:tc>
        <w:tc>
          <w:tcPr>
            <w:tcW w:w="1418" w:type="dxa"/>
            <w:shd w:val="clear" w:color="auto" w:fill="BFBFBF" w:themeFill="background1" w:themeFillShade="BF"/>
            <w:vAlign w:val="center"/>
          </w:tcPr>
          <w:p w14:paraId="65199B06" w14:textId="77777777" w:rsidR="00E845BB" w:rsidRDefault="00E845BB" w:rsidP="00DE2C6C">
            <w:pPr>
              <w:jc w:val="center"/>
            </w:pPr>
            <w:r w:rsidRPr="005669E2">
              <w:rPr>
                <w:b/>
              </w:rPr>
              <w:t>元素名称</w:t>
            </w:r>
          </w:p>
        </w:tc>
        <w:tc>
          <w:tcPr>
            <w:tcW w:w="4394" w:type="dxa"/>
            <w:shd w:val="clear" w:color="auto" w:fill="BFBFBF" w:themeFill="background1" w:themeFillShade="BF"/>
            <w:vAlign w:val="center"/>
          </w:tcPr>
          <w:p w14:paraId="225D1B02" w14:textId="77777777" w:rsidR="00E845BB" w:rsidRDefault="00E845BB" w:rsidP="00DE2C6C">
            <w:pPr>
              <w:jc w:val="center"/>
            </w:pPr>
            <w:r w:rsidRPr="005669E2">
              <w:rPr>
                <w:b/>
              </w:rPr>
              <w:t>描述</w:t>
            </w:r>
          </w:p>
        </w:tc>
        <w:tc>
          <w:tcPr>
            <w:tcW w:w="2766" w:type="dxa"/>
            <w:shd w:val="clear" w:color="auto" w:fill="BFBFBF" w:themeFill="background1" w:themeFillShade="BF"/>
          </w:tcPr>
          <w:p w14:paraId="68E1EFCB" w14:textId="77777777" w:rsidR="00E845BB" w:rsidRDefault="00E845BB" w:rsidP="00DE2C6C">
            <w:pPr>
              <w:jc w:val="center"/>
            </w:pPr>
            <w:r>
              <w:rPr>
                <w:b/>
              </w:rPr>
              <w:t>异常处理</w:t>
            </w:r>
          </w:p>
        </w:tc>
      </w:tr>
      <w:tr w:rsidR="00E845BB" w14:paraId="64314EE0" w14:textId="77777777" w:rsidTr="00DE2C6C">
        <w:tc>
          <w:tcPr>
            <w:tcW w:w="1384" w:type="dxa"/>
            <w:vMerge w:val="restart"/>
          </w:tcPr>
          <w:p w14:paraId="628B8F23" w14:textId="77777777" w:rsidR="00E845BB" w:rsidRDefault="00E845BB" w:rsidP="00DE2C6C">
            <w:pPr>
              <w:jc w:val="center"/>
            </w:pPr>
            <w:r>
              <w:rPr>
                <w:rFonts w:hint="eastAsia"/>
              </w:rPr>
              <w:t>Y II-A-01(3)</w:t>
            </w:r>
          </w:p>
          <w:p w14:paraId="1EFF2FD2" w14:textId="77777777" w:rsidR="00E845BB" w:rsidRDefault="00E845BB" w:rsidP="00DE2C6C">
            <w:r w:rsidRPr="00E02288">
              <w:rPr>
                <w:rFonts w:hint="eastAsia"/>
                <w:sz w:val="18"/>
                <w:szCs w:val="18"/>
              </w:rPr>
              <w:t>（订单列表）</w:t>
            </w:r>
          </w:p>
        </w:tc>
        <w:tc>
          <w:tcPr>
            <w:tcW w:w="1418" w:type="dxa"/>
          </w:tcPr>
          <w:p w14:paraId="3EDA59AA" w14:textId="77777777" w:rsidR="00E845BB" w:rsidRDefault="00E845BB" w:rsidP="00DE2C6C">
            <w:r>
              <w:rPr>
                <w:rFonts w:hint="eastAsia"/>
              </w:rPr>
              <w:t>初始化</w:t>
            </w:r>
          </w:p>
        </w:tc>
        <w:tc>
          <w:tcPr>
            <w:tcW w:w="4394" w:type="dxa"/>
          </w:tcPr>
          <w:p w14:paraId="59AEA872" w14:textId="77777777" w:rsidR="00E845BB" w:rsidRDefault="00E845BB" w:rsidP="00DE2C6C">
            <w:r>
              <w:rPr>
                <w:rFonts w:hint="eastAsia"/>
              </w:rPr>
              <w:t>1</w:t>
            </w:r>
            <w:r>
              <w:rPr>
                <w:rFonts w:hint="eastAsia"/>
              </w:rPr>
              <w:t>、默认显示所有“已完成”、“已取消”状态的订单。</w:t>
            </w:r>
          </w:p>
          <w:p w14:paraId="1C810784" w14:textId="77777777" w:rsidR="00E845BB" w:rsidRDefault="00E845BB" w:rsidP="00DE2C6C">
            <w:r>
              <w:rPr>
                <w:rFonts w:hint="eastAsia"/>
              </w:rPr>
              <w:t>2</w:t>
            </w:r>
            <w:r>
              <w:rPr>
                <w:rFonts w:hint="eastAsia"/>
              </w:rPr>
              <w:t>、“已取消”订单包含下单人取消、运管端取消、租赁端取消、机构端取消。</w:t>
            </w:r>
          </w:p>
          <w:p w14:paraId="1D0A0E39" w14:textId="77777777" w:rsidR="00E845BB" w:rsidRDefault="00E845BB" w:rsidP="00DE2C6C">
            <w:r>
              <w:rPr>
                <w:rFonts w:hint="eastAsia"/>
              </w:rPr>
              <w:t>3</w:t>
            </w:r>
            <w:r>
              <w:rPr>
                <w:rFonts w:hint="eastAsia"/>
              </w:rPr>
              <w:t>、可以上下滑动查看列表信息。</w:t>
            </w:r>
          </w:p>
          <w:p w14:paraId="25D06E2F" w14:textId="77777777" w:rsidR="00E845BB" w:rsidRDefault="00E845BB" w:rsidP="00DE2C6C">
            <w:r>
              <w:rPr>
                <w:rFonts w:hint="eastAsia"/>
              </w:rPr>
              <w:t>4</w:t>
            </w:r>
            <w:r>
              <w:rPr>
                <w:rFonts w:hint="eastAsia"/>
              </w:rPr>
              <w:t>、默认显示顺序为由近及远排序显示。</w:t>
            </w:r>
          </w:p>
        </w:tc>
        <w:tc>
          <w:tcPr>
            <w:tcW w:w="2766" w:type="dxa"/>
          </w:tcPr>
          <w:p w14:paraId="481FD3DF" w14:textId="77777777" w:rsidR="00E845BB" w:rsidRDefault="00E845BB" w:rsidP="001D49DD">
            <w:pPr>
              <w:pStyle w:val="af0"/>
              <w:numPr>
                <w:ilvl w:val="0"/>
                <w:numId w:val="16"/>
              </w:numPr>
              <w:ind w:firstLineChars="0"/>
            </w:pPr>
            <w:r>
              <w:rPr>
                <w:rFonts w:hint="eastAsia"/>
              </w:rPr>
              <w:t>列表无数据时，提示“暂无行程”（同一期）。</w:t>
            </w:r>
          </w:p>
          <w:p w14:paraId="080FE0D7" w14:textId="77777777" w:rsidR="00E845BB" w:rsidRDefault="00E845BB" w:rsidP="001D49DD">
            <w:pPr>
              <w:pStyle w:val="af0"/>
              <w:numPr>
                <w:ilvl w:val="0"/>
                <w:numId w:val="16"/>
              </w:numPr>
              <w:ind w:firstLineChars="0"/>
            </w:pPr>
            <w:r>
              <w:rPr>
                <w:rFonts w:hint="eastAsia"/>
              </w:rPr>
              <w:t>网络中断或断网，显示通用断网提示浮框。</w:t>
            </w:r>
          </w:p>
        </w:tc>
      </w:tr>
      <w:tr w:rsidR="00E845BB" w14:paraId="56801452" w14:textId="77777777" w:rsidTr="00DE2C6C">
        <w:tc>
          <w:tcPr>
            <w:tcW w:w="1384" w:type="dxa"/>
            <w:vMerge/>
          </w:tcPr>
          <w:p w14:paraId="52ABDF1C" w14:textId="77777777" w:rsidR="00E845BB" w:rsidRDefault="00E845BB" w:rsidP="00DE2C6C"/>
        </w:tc>
        <w:tc>
          <w:tcPr>
            <w:tcW w:w="1418" w:type="dxa"/>
          </w:tcPr>
          <w:p w14:paraId="269B190E" w14:textId="77777777" w:rsidR="00E845BB" w:rsidRDefault="00E845BB" w:rsidP="00DE2C6C">
            <w:r>
              <w:rPr>
                <w:rFonts w:hint="eastAsia"/>
              </w:rPr>
              <w:t>下单人头像</w:t>
            </w:r>
          </w:p>
        </w:tc>
        <w:tc>
          <w:tcPr>
            <w:tcW w:w="4394" w:type="dxa"/>
          </w:tcPr>
          <w:p w14:paraId="271CE66F" w14:textId="77777777" w:rsidR="00E845BB" w:rsidRDefault="00E845BB" w:rsidP="00DE2C6C">
            <w:r>
              <w:rPr>
                <w:rFonts w:hint="eastAsia"/>
              </w:rPr>
              <w:t>1</w:t>
            </w:r>
            <w:r>
              <w:rPr>
                <w:rFonts w:hint="eastAsia"/>
              </w:rPr>
              <w:t>、显示下单人头像。</w:t>
            </w:r>
          </w:p>
          <w:p w14:paraId="1AC0FA95" w14:textId="77777777" w:rsidR="00E845BB" w:rsidRDefault="00E845BB" w:rsidP="001D49DD">
            <w:pPr>
              <w:pStyle w:val="af0"/>
              <w:numPr>
                <w:ilvl w:val="0"/>
                <w:numId w:val="14"/>
              </w:numPr>
              <w:ind w:firstLineChars="0"/>
            </w:pPr>
            <w:r>
              <w:rPr>
                <w:rFonts w:hint="eastAsia"/>
              </w:rPr>
              <w:t>若下单人未设置，显示系统默认头像。</w:t>
            </w:r>
          </w:p>
          <w:p w14:paraId="7859D9D4" w14:textId="77777777" w:rsidR="00E845BB" w:rsidRDefault="00E845BB" w:rsidP="001D49DD">
            <w:pPr>
              <w:pStyle w:val="af0"/>
              <w:numPr>
                <w:ilvl w:val="0"/>
                <w:numId w:val="14"/>
              </w:numPr>
              <w:ind w:firstLineChars="0"/>
            </w:pPr>
            <w:r>
              <w:rPr>
                <w:rFonts w:hint="eastAsia"/>
              </w:rPr>
              <w:t>若下单人已修改，显示修改后的头像。</w:t>
            </w:r>
          </w:p>
        </w:tc>
        <w:tc>
          <w:tcPr>
            <w:tcW w:w="2766" w:type="dxa"/>
          </w:tcPr>
          <w:p w14:paraId="2A068098" w14:textId="77777777" w:rsidR="00E845BB" w:rsidRDefault="00E845BB" w:rsidP="00DE2C6C"/>
        </w:tc>
      </w:tr>
      <w:tr w:rsidR="00E845BB" w14:paraId="120A9D3B" w14:textId="77777777" w:rsidTr="00DE2C6C">
        <w:tc>
          <w:tcPr>
            <w:tcW w:w="1384" w:type="dxa"/>
            <w:vMerge/>
          </w:tcPr>
          <w:p w14:paraId="0A98641C" w14:textId="77777777" w:rsidR="00E845BB" w:rsidRDefault="00E845BB" w:rsidP="00DE2C6C"/>
        </w:tc>
        <w:tc>
          <w:tcPr>
            <w:tcW w:w="1418" w:type="dxa"/>
          </w:tcPr>
          <w:p w14:paraId="1345433E" w14:textId="77777777" w:rsidR="00E845BB" w:rsidRDefault="00E845BB" w:rsidP="00DE2C6C">
            <w:r>
              <w:rPr>
                <w:rFonts w:hint="eastAsia"/>
              </w:rPr>
              <w:t>用车时间</w:t>
            </w:r>
          </w:p>
        </w:tc>
        <w:tc>
          <w:tcPr>
            <w:tcW w:w="4394" w:type="dxa"/>
          </w:tcPr>
          <w:p w14:paraId="6331566C" w14:textId="77777777" w:rsidR="00E845BB" w:rsidRDefault="00E845BB" w:rsidP="00DE2C6C">
            <w:r>
              <w:rPr>
                <w:rFonts w:hint="eastAsia"/>
              </w:rPr>
              <w:t>控件格式：</w:t>
            </w:r>
          </w:p>
          <w:p w14:paraId="76CD5036" w14:textId="77777777" w:rsidR="00E845BB" w:rsidRDefault="00E845BB" w:rsidP="001D49DD">
            <w:pPr>
              <w:pStyle w:val="af0"/>
              <w:numPr>
                <w:ilvl w:val="0"/>
                <w:numId w:val="77"/>
              </w:numPr>
              <w:ind w:firstLineChars="0"/>
            </w:pPr>
            <w:r>
              <w:rPr>
                <w:rFonts w:hint="eastAsia"/>
              </w:rPr>
              <w:t>今天内的用车时间显示“今天</w:t>
            </w:r>
            <w:r>
              <w:rPr>
                <w:rFonts w:hint="eastAsia"/>
              </w:rPr>
              <w:t>hh:mm</w:t>
            </w:r>
            <w:r>
              <w:rPr>
                <w:rFonts w:hint="eastAsia"/>
              </w:rPr>
              <w:t>”</w:t>
            </w:r>
            <w:r>
              <w:rPr>
                <w:rFonts w:hint="eastAsia"/>
              </w:rPr>
              <w:t>;</w:t>
            </w:r>
          </w:p>
          <w:p w14:paraId="3D8B25CC" w14:textId="77777777" w:rsidR="00E845BB" w:rsidRDefault="00E845BB" w:rsidP="001D49DD">
            <w:pPr>
              <w:pStyle w:val="af0"/>
              <w:numPr>
                <w:ilvl w:val="0"/>
                <w:numId w:val="77"/>
              </w:numPr>
              <w:ind w:firstLineChars="0"/>
            </w:pPr>
            <w:r>
              <w:rPr>
                <w:rFonts w:hint="eastAsia"/>
              </w:rPr>
              <w:t>昨天内的用车时间显示“昨天</w:t>
            </w:r>
            <w:r>
              <w:rPr>
                <w:rFonts w:hint="eastAsia"/>
              </w:rPr>
              <w:t xml:space="preserve"> hh:mm</w:t>
            </w:r>
            <w:r>
              <w:rPr>
                <w:rFonts w:hint="eastAsia"/>
              </w:rPr>
              <w:t>”</w:t>
            </w:r>
            <w:r>
              <w:rPr>
                <w:rFonts w:hint="eastAsia"/>
              </w:rPr>
              <w:t>;</w:t>
            </w:r>
          </w:p>
          <w:p w14:paraId="1E35D875" w14:textId="77777777" w:rsidR="00E845BB" w:rsidRDefault="00E845BB" w:rsidP="001D49DD">
            <w:pPr>
              <w:pStyle w:val="af0"/>
              <w:numPr>
                <w:ilvl w:val="0"/>
                <w:numId w:val="77"/>
              </w:numPr>
              <w:ind w:firstLineChars="0"/>
            </w:pPr>
            <w:r>
              <w:rPr>
                <w:rFonts w:hint="eastAsia"/>
              </w:rPr>
              <w:t>超过昨天的用车时间显示“</w:t>
            </w:r>
            <w:r>
              <w:rPr>
                <w:rFonts w:hint="eastAsia"/>
              </w:rPr>
              <w:t>yyyy-mm-dd hh:mm</w:t>
            </w:r>
            <w:r>
              <w:rPr>
                <w:rFonts w:hint="eastAsia"/>
              </w:rPr>
              <w:t>”；</w:t>
            </w:r>
            <w:r>
              <w:rPr>
                <w:rFonts w:hint="eastAsia"/>
              </w:rPr>
              <w:t xml:space="preserve">eg:2017-01-01 9:20 </w:t>
            </w:r>
          </w:p>
        </w:tc>
        <w:tc>
          <w:tcPr>
            <w:tcW w:w="2766" w:type="dxa"/>
          </w:tcPr>
          <w:p w14:paraId="12BDAFB6" w14:textId="77777777" w:rsidR="00E845BB" w:rsidRDefault="00E845BB" w:rsidP="00DE2C6C"/>
        </w:tc>
      </w:tr>
      <w:tr w:rsidR="00E845BB" w14:paraId="405DC2F4" w14:textId="77777777" w:rsidTr="00DE2C6C">
        <w:tc>
          <w:tcPr>
            <w:tcW w:w="1384" w:type="dxa"/>
            <w:vMerge/>
          </w:tcPr>
          <w:p w14:paraId="3C3E982E" w14:textId="77777777" w:rsidR="00E845BB" w:rsidRDefault="00E845BB" w:rsidP="00DE2C6C"/>
        </w:tc>
        <w:tc>
          <w:tcPr>
            <w:tcW w:w="1418" w:type="dxa"/>
          </w:tcPr>
          <w:p w14:paraId="4860FBF2" w14:textId="77777777" w:rsidR="00E845BB" w:rsidRDefault="00E845BB" w:rsidP="00DE2C6C">
            <w:r>
              <w:rPr>
                <w:rFonts w:hint="eastAsia"/>
              </w:rPr>
              <w:t>订单状态</w:t>
            </w:r>
          </w:p>
        </w:tc>
        <w:tc>
          <w:tcPr>
            <w:tcW w:w="4394" w:type="dxa"/>
          </w:tcPr>
          <w:p w14:paraId="4BAE4795" w14:textId="77777777" w:rsidR="00E845BB" w:rsidRDefault="00E845BB" w:rsidP="00DE2C6C">
            <w:r>
              <w:rPr>
                <w:rFonts w:hint="eastAsia"/>
              </w:rPr>
              <w:t>1</w:t>
            </w:r>
            <w:r>
              <w:rPr>
                <w:rFonts w:hint="eastAsia"/>
              </w:rPr>
              <w:t>、根据当前订单状态显示。已完成的订单显示“已完成”；已取消的订单显示“已取消”。</w:t>
            </w:r>
          </w:p>
        </w:tc>
        <w:tc>
          <w:tcPr>
            <w:tcW w:w="2766" w:type="dxa"/>
          </w:tcPr>
          <w:p w14:paraId="77FD02B5" w14:textId="77777777" w:rsidR="00E845BB" w:rsidRDefault="00E845BB" w:rsidP="00DE2C6C"/>
        </w:tc>
      </w:tr>
      <w:tr w:rsidR="00E845BB" w14:paraId="147AF1C2" w14:textId="77777777" w:rsidTr="00DE2C6C">
        <w:tc>
          <w:tcPr>
            <w:tcW w:w="1384" w:type="dxa"/>
            <w:vMerge/>
          </w:tcPr>
          <w:p w14:paraId="680CE560" w14:textId="77777777" w:rsidR="00E845BB" w:rsidRDefault="00E845BB" w:rsidP="00DE2C6C"/>
        </w:tc>
        <w:tc>
          <w:tcPr>
            <w:tcW w:w="1418" w:type="dxa"/>
          </w:tcPr>
          <w:p w14:paraId="51C892CE" w14:textId="77777777" w:rsidR="00E845BB" w:rsidRDefault="00E845BB" w:rsidP="00DE2C6C">
            <w:r>
              <w:rPr>
                <w:rFonts w:hint="eastAsia"/>
              </w:rPr>
              <w:t>用车类型</w:t>
            </w:r>
          </w:p>
        </w:tc>
        <w:tc>
          <w:tcPr>
            <w:tcW w:w="4394" w:type="dxa"/>
          </w:tcPr>
          <w:p w14:paraId="16B4B724" w14:textId="77777777" w:rsidR="00E845BB" w:rsidRDefault="00E845BB" w:rsidP="001D49DD">
            <w:pPr>
              <w:pStyle w:val="af0"/>
              <w:numPr>
                <w:ilvl w:val="0"/>
                <w:numId w:val="78"/>
              </w:numPr>
              <w:ind w:firstLineChars="0"/>
            </w:pPr>
            <w:r>
              <w:rPr>
                <w:rFonts w:hint="eastAsia"/>
              </w:rPr>
              <w:t>用车类型包含：约车</w:t>
            </w:r>
            <w:r>
              <w:rPr>
                <w:rFonts w:hint="eastAsia"/>
              </w:rPr>
              <w:t>/</w:t>
            </w:r>
            <w:r>
              <w:rPr>
                <w:rFonts w:hint="eastAsia"/>
              </w:rPr>
              <w:t>接机</w:t>
            </w:r>
            <w:r>
              <w:rPr>
                <w:rFonts w:hint="eastAsia"/>
              </w:rPr>
              <w:t>/</w:t>
            </w:r>
            <w:r>
              <w:rPr>
                <w:rFonts w:hint="eastAsia"/>
              </w:rPr>
              <w:t>送机；</w:t>
            </w:r>
          </w:p>
          <w:p w14:paraId="2DE28C70" w14:textId="77777777" w:rsidR="00E845BB" w:rsidRDefault="00E845BB" w:rsidP="00DE2C6C">
            <w:r>
              <w:rPr>
                <w:rFonts w:hint="eastAsia"/>
              </w:rPr>
              <w:t>2</w:t>
            </w:r>
            <w:r>
              <w:rPr>
                <w:rFonts w:hint="eastAsia"/>
              </w:rPr>
              <w:t>、根据下单类型显示。</w:t>
            </w:r>
          </w:p>
        </w:tc>
        <w:tc>
          <w:tcPr>
            <w:tcW w:w="2766" w:type="dxa"/>
          </w:tcPr>
          <w:p w14:paraId="67326C8B" w14:textId="77777777" w:rsidR="00E845BB" w:rsidRDefault="00E845BB" w:rsidP="00DE2C6C"/>
        </w:tc>
      </w:tr>
      <w:tr w:rsidR="00E845BB" w14:paraId="333DEE5C" w14:textId="77777777" w:rsidTr="00DE2C6C">
        <w:tc>
          <w:tcPr>
            <w:tcW w:w="1384" w:type="dxa"/>
            <w:vMerge/>
          </w:tcPr>
          <w:p w14:paraId="4B994A1C" w14:textId="77777777" w:rsidR="00E845BB" w:rsidRDefault="00E845BB" w:rsidP="00DE2C6C"/>
        </w:tc>
        <w:tc>
          <w:tcPr>
            <w:tcW w:w="1418" w:type="dxa"/>
          </w:tcPr>
          <w:p w14:paraId="52BCFB92" w14:textId="77777777" w:rsidR="00E845BB" w:rsidRDefault="00E845BB" w:rsidP="00DE2C6C">
            <w:r>
              <w:rPr>
                <w:rFonts w:hint="eastAsia"/>
              </w:rPr>
              <w:t>上车地址</w:t>
            </w:r>
          </w:p>
        </w:tc>
        <w:tc>
          <w:tcPr>
            <w:tcW w:w="4394" w:type="dxa"/>
          </w:tcPr>
          <w:p w14:paraId="370C035B" w14:textId="77777777" w:rsidR="00E845BB" w:rsidRDefault="00E845BB" w:rsidP="00DE2C6C">
            <w:r>
              <w:rPr>
                <w:rFonts w:hint="eastAsia"/>
              </w:rPr>
              <w:t>1</w:t>
            </w:r>
            <w:r>
              <w:rPr>
                <w:rFonts w:hint="eastAsia"/>
              </w:rPr>
              <w:t>、根据下单所填显示上车地址。最多显示</w:t>
            </w:r>
            <w:r>
              <w:rPr>
                <w:rFonts w:hint="eastAsia"/>
              </w:rPr>
              <w:t>2</w:t>
            </w:r>
            <w:r>
              <w:rPr>
                <w:rFonts w:hint="eastAsia"/>
              </w:rPr>
              <w:lastRenderedPageBreak/>
              <w:t>行，超出的文字用“</w:t>
            </w:r>
            <w:r>
              <w:t>…</w:t>
            </w:r>
            <w:r>
              <w:rPr>
                <w:rFonts w:hint="eastAsia"/>
              </w:rPr>
              <w:t>”表示。</w:t>
            </w:r>
          </w:p>
        </w:tc>
        <w:tc>
          <w:tcPr>
            <w:tcW w:w="2766" w:type="dxa"/>
          </w:tcPr>
          <w:p w14:paraId="62E98270" w14:textId="77777777" w:rsidR="00E845BB" w:rsidRDefault="00E845BB" w:rsidP="00DE2C6C"/>
        </w:tc>
      </w:tr>
      <w:tr w:rsidR="00E845BB" w14:paraId="356E3576" w14:textId="77777777" w:rsidTr="00DE2C6C">
        <w:tc>
          <w:tcPr>
            <w:tcW w:w="1384" w:type="dxa"/>
            <w:vMerge/>
          </w:tcPr>
          <w:p w14:paraId="69EE19EF" w14:textId="77777777" w:rsidR="00E845BB" w:rsidRDefault="00E845BB" w:rsidP="00DE2C6C"/>
        </w:tc>
        <w:tc>
          <w:tcPr>
            <w:tcW w:w="1418" w:type="dxa"/>
          </w:tcPr>
          <w:p w14:paraId="6E65CFD8" w14:textId="77777777" w:rsidR="00E845BB" w:rsidRDefault="00E845BB" w:rsidP="00DE2C6C">
            <w:r>
              <w:rPr>
                <w:rFonts w:hint="eastAsia"/>
              </w:rPr>
              <w:t>下车地址</w:t>
            </w:r>
          </w:p>
        </w:tc>
        <w:tc>
          <w:tcPr>
            <w:tcW w:w="4394" w:type="dxa"/>
          </w:tcPr>
          <w:p w14:paraId="52E3927F" w14:textId="77777777" w:rsidR="00E845BB" w:rsidRDefault="00E845BB" w:rsidP="00DE2C6C">
            <w:r>
              <w:rPr>
                <w:rFonts w:hint="eastAsia"/>
              </w:rPr>
              <w:t>1</w:t>
            </w:r>
            <w:r>
              <w:rPr>
                <w:rFonts w:hint="eastAsia"/>
              </w:rPr>
              <w:t>、根据下单所填显示下车地址。最多显示</w:t>
            </w:r>
            <w:r>
              <w:rPr>
                <w:rFonts w:hint="eastAsia"/>
              </w:rPr>
              <w:t>2</w:t>
            </w:r>
            <w:r>
              <w:rPr>
                <w:rFonts w:hint="eastAsia"/>
              </w:rPr>
              <w:t>行，超出的文字用“</w:t>
            </w:r>
            <w:r>
              <w:t>…</w:t>
            </w:r>
            <w:r>
              <w:rPr>
                <w:rFonts w:hint="eastAsia"/>
              </w:rPr>
              <w:t>”表示。</w:t>
            </w:r>
          </w:p>
        </w:tc>
        <w:tc>
          <w:tcPr>
            <w:tcW w:w="2766" w:type="dxa"/>
          </w:tcPr>
          <w:p w14:paraId="7F77E3E1" w14:textId="77777777" w:rsidR="00E845BB" w:rsidRDefault="00E845BB" w:rsidP="00DE2C6C"/>
        </w:tc>
      </w:tr>
      <w:tr w:rsidR="00E845BB" w14:paraId="7FA6D1B6" w14:textId="77777777" w:rsidTr="00DE2C6C">
        <w:tc>
          <w:tcPr>
            <w:tcW w:w="1384" w:type="dxa"/>
            <w:vMerge/>
          </w:tcPr>
          <w:p w14:paraId="6005BA1F" w14:textId="77777777" w:rsidR="00E845BB" w:rsidRDefault="00E845BB" w:rsidP="00DE2C6C"/>
        </w:tc>
        <w:tc>
          <w:tcPr>
            <w:tcW w:w="1418" w:type="dxa"/>
          </w:tcPr>
          <w:p w14:paraId="56C21153" w14:textId="77777777" w:rsidR="00E845BB" w:rsidRDefault="00E845BB" w:rsidP="00DE2C6C">
            <w:r>
              <w:rPr>
                <w:rFonts w:hint="eastAsia"/>
              </w:rPr>
              <w:t>航班号</w:t>
            </w:r>
          </w:p>
        </w:tc>
        <w:tc>
          <w:tcPr>
            <w:tcW w:w="4394" w:type="dxa"/>
          </w:tcPr>
          <w:p w14:paraId="6E1F83BA" w14:textId="77777777" w:rsidR="00E845BB" w:rsidRDefault="00E845BB" w:rsidP="00DE2C6C">
            <w:r>
              <w:rPr>
                <w:rFonts w:hint="eastAsia"/>
              </w:rPr>
              <w:t>1</w:t>
            </w:r>
            <w:r>
              <w:rPr>
                <w:rFonts w:hint="eastAsia"/>
              </w:rPr>
              <w:t>、根据下单所填信息，只显示航班号。</w:t>
            </w:r>
          </w:p>
        </w:tc>
        <w:tc>
          <w:tcPr>
            <w:tcW w:w="2766" w:type="dxa"/>
          </w:tcPr>
          <w:p w14:paraId="4A0D69F6" w14:textId="77777777" w:rsidR="00E845BB" w:rsidRDefault="00E845BB" w:rsidP="00DE2C6C"/>
        </w:tc>
      </w:tr>
      <w:tr w:rsidR="00E845BB" w:rsidRPr="00F343F0" w14:paraId="177B328A" w14:textId="77777777" w:rsidTr="00DE2C6C">
        <w:tc>
          <w:tcPr>
            <w:tcW w:w="1384" w:type="dxa"/>
            <w:vMerge/>
          </w:tcPr>
          <w:p w14:paraId="3DC84108" w14:textId="77777777" w:rsidR="00E845BB" w:rsidRDefault="00E845BB" w:rsidP="00DE2C6C"/>
        </w:tc>
        <w:tc>
          <w:tcPr>
            <w:tcW w:w="1418" w:type="dxa"/>
          </w:tcPr>
          <w:p w14:paraId="4673AAF2" w14:textId="77777777" w:rsidR="00E845BB" w:rsidRDefault="00E845BB" w:rsidP="00DE2C6C">
            <w:r>
              <w:rPr>
                <w:rFonts w:hint="eastAsia"/>
              </w:rPr>
              <w:t>实际费用</w:t>
            </w:r>
          </w:p>
        </w:tc>
        <w:tc>
          <w:tcPr>
            <w:tcW w:w="4394" w:type="dxa"/>
          </w:tcPr>
          <w:p w14:paraId="5E71D3FD" w14:textId="77777777" w:rsidR="00E845BB" w:rsidRDefault="00E845BB" w:rsidP="00DE2C6C">
            <w:r>
              <w:rPr>
                <w:rFonts w:hint="eastAsia"/>
              </w:rPr>
              <w:t>1</w:t>
            </w:r>
            <w:r>
              <w:rPr>
                <w:rFonts w:hint="eastAsia"/>
              </w:rPr>
              <w:t>、显示实际行驶的里程、实际产生的费用。</w:t>
            </w:r>
          </w:p>
          <w:p w14:paraId="4FDE7517" w14:textId="77777777" w:rsidR="00E845BB" w:rsidRDefault="00E845BB" w:rsidP="00DE2C6C">
            <w:r>
              <w:rPr>
                <w:rFonts w:hint="eastAsia"/>
              </w:rPr>
              <w:t>2</w:t>
            </w:r>
            <w:r>
              <w:rPr>
                <w:rFonts w:hint="eastAsia"/>
              </w:rPr>
              <w:t>、显示格式：</w:t>
            </w:r>
            <w:r>
              <w:rPr>
                <w:rFonts w:hint="eastAsia"/>
              </w:rPr>
              <w:t>m</w:t>
            </w:r>
            <w:r>
              <w:rPr>
                <w:rFonts w:hint="eastAsia"/>
              </w:rPr>
              <w:t>公里</w:t>
            </w:r>
            <w:r>
              <w:rPr>
                <w:rFonts w:hint="eastAsia"/>
              </w:rPr>
              <w:t>/</w:t>
            </w:r>
            <w:r>
              <w:rPr>
                <w:rFonts w:hint="eastAsia"/>
              </w:rPr>
              <w:t>￥</w:t>
            </w:r>
            <w:r>
              <w:rPr>
                <w:rFonts w:hint="eastAsia"/>
              </w:rPr>
              <w:t>n</w:t>
            </w:r>
            <w:r>
              <w:rPr>
                <w:rFonts w:hint="eastAsia"/>
              </w:rPr>
              <w:t>；其中，里程和费用均保留小数点一位。</w:t>
            </w:r>
            <w:r>
              <w:t>E</w:t>
            </w:r>
            <w:r>
              <w:rPr>
                <w:rFonts w:hint="eastAsia"/>
              </w:rPr>
              <w:t>g:2.5</w:t>
            </w:r>
            <w:r>
              <w:rPr>
                <w:rFonts w:hint="eastAsia"/>
              </w:rPr>
              <w:t>公里</w:t>
            </w:r>
            <w:r>
              <w:rPr>
                <w:rFonts w:hint="eastAsia"/>
              </w:rPr>
              <w:t>/</w:t>
            </w:r>
            <w:r>
              <w:rPr>
                <w:rFonts w:hint="eastAsia"/>
              </w:rPr>
              <w:t>￥</w:t>
            </w:r>
            <w:r>
              <w:rPr>
                <w:rFonts w:hint="eastAsia"/>
              </w:rPr>
              <w:t>5.2</w:t>
            </w:r>
          </w:p>
        </w:tc>
        <w:tc>
          <w:tcPr>
            <w:tcW w:w="2766" w:type="dxa"/>
          </w:tcPr>
          <w:p w14:paraId="243EC794" w14:textId="77777777" w:rsidR="00E845BB" w:rsidRDefault="00E845BB" w:rsidP="00DE2C6C">
            <w:r>
              <w:rPr>
                <w:rFonts w:hint="eastAsia"/>
              </w:rPr>
              <w:t>只有“已完成”状态的订单显示该项。</w:t>
            </w:r>
          </w:p>
        </w:tc>
      </w:tr>
      <w:tr w:rsidR="00E845BB" w14:paraId="551E178D" w14:textId="77777777" w:rsidTr="00DE2C6C">
        <w:tc>
          <w:tcPr>
            <w:tcW w:w="1384" w:type="dxa"/>
            <w:vMerge/>
          </w:tcPr>
          <w:p w14:paraId="6C4E8D54" w14:textId="77777777" w:rsidR="00E845BB" w:rsidRDefault="00E845BB" w:rsidP="00DE2C6C"/>
        </w:tc>
        <w:tc>
          <w:tcPr>
            <w:tcW w:w="1418" w:type="dxa"/>
          </w:tcPr>
          <w:p w14:paraId="1C90CE5F" w14:textId="77777777" w:rsidR="00E845BB" w:rsidRDefault="00E845BB" w:rsidP="00DE2C6C">
            <w:r>
              <w:rPr>
                <w:rFonts w:hint="eastAsia"/>
              </w:rPr>
              <w:t>取消时间</w:t>
            </w:r>
          </w:p>
        </w:tc>
        <w:tc>
          <w:tcPr>
            <w:tcW w:w="4394" w:type="dxa"/>
          </w:tcPr>
          <w:p w14:paraId="7A49D9EA" w14:textId="77777777" w:rsidR="00E845BB" w:rsidRDefault="00E845BB" w:rsidP="00DE2C6C">
            <w:r>
              <w:rPr>
                <w:rFonts w:hint="eastAsia"/>
              </w:rPr>
              <w:t>1</w:t>
            </w:r>
            <w:r>
              <w:rPr>
                <w:rFonts w:hint="eastAsia"/>
              </w:rPr>
              <w:t>、显示订单取消的时间。</w:t>
            </w:r>
          </w:p>
          <w:p w14:paraId="7E39EA2E" w14:textId="77777777" w:rsidR="00E845BB" w:rsidRDefault="00E845BB" w:rsidP="00DE2C6C">
            <w:r>
              <w:rPr>
                <w:rFonts w:hint="eastAsia"/>
              </w:rPr>
              <w:t>2</w:t>
            </w:r>
            <w:r>
              <w:rPr>
                <w:rFonts w:hint="eastAsia"/>
              </w:rPr>
              <w:t>、格式：</w:t>
            </w:r>
            <w:r>
              <w:rPr>
                <w:rFonts w:hint="eastAsia"/>
              </w:rPr>
              <w:t>yyyy-mm-dd hh:mm</w:t>
            </w:r>
            <w:r>
              <w:rPr>
                <w:rFonts w:hint="eastAsia"/>
              </w:rPr>
              <w:t>；</w:t>
            </w:r>
            <w:r>
              <w:rPr>
                <w:rFonts w:hint="eastAsia"/>
              </w:rPr>
              <w:t>eg:2017-01-02 8:20</w:t>
            </w:r>
          </w:p>
        </w:tc>
        <w:tc>
          <w:tcPr>
            <w:tcW w:w="2766" w:type="dxa"/>
          </w:tcPr>
          <w:p w14:paraId="0ED9D070" w14:textId="77777777" w:rsidR="00E845BB" w:rsidRDefault="00E845BB" w:rsidP="00DE2C6C">
            <w:r>
              <w:rPr>
                <w:rFonts w:hint="eastAsia"/>
              </w:rPr>
              <w:t>只有“已取消”状态的订单显示该项。</w:t>
            </w:r>
          </w:p>
        </w:tc>
      </w:tr>
      <w:tr w:rsidR="00E845BB" w14:paraId="4714C007" w14:textId="77777777" w:rsidTr="00DE2C6C">
        <w:tc>
          <w:tcPr>
            <w:tcW w:w="1384" w:type="dxa"/>
          </w:tcPr>
          <w:p w14:paraId="7E7A6545" w14:textId="77777777" w:rsidR="00E845BB" w:rsidRDefault="00E845BB" w:rsidP="00DE2C6C">
            <w:r>
              <w:rPr>
                <w:rFonts w:hint="eastAsia"/>
              </w:rPr>
              <w:t>列表操作</w:t>
            </w:r>
          </w:p>
        </w:tc>
        <w:tc>
          <w:tcPr>
            <w:tcW w:w="1418" w:type="dxa"/>
          </w:tcPr>
          <w:p w14:paraId="388BFB3B" w14:textId="77777777" w:rsidR="00E845BB" w:rsidRDefault="00E845BB" w:rsidP="00DE2C6C">
            <w:r>
              <w:rPr>
                <w:rFonts w:hint="eastAsia"/>
              </w:rPr>
              <w:t>点击</w:t>
            </w:r>
          </w:p>
        </w:tc>
        <w:tc>
          <w:tcPr>
            <w:tcW w:w="4394" w:type="dxa"/>
          </w:tcPr>
          <w:p w14:paraId="6D31E750" w14:textId="77777777" w:rsidR="00E845BB" w:rsidRDefault="00E845BB" w:rsidP="00DE2C6C">
            <w:r>
              <w:rPr>
                <w:rFonts w:hint="eastAsia"/>
              </w:rPr>
              <w:t>1</w:t>
            </w:r>
            <w:r>
              <w:rPr>
                <w:rFonts w:hint="eastAsia"/>
              </w:rPr>
              <w:t>、“已取消”订单点击不进入订单详情页面。</w:t>
            </w:r>
          </w:p>
          <w:p w14:paraId="2E83E2F2" w14:textId="77777777" w:rsidR="00E845BB" w:rsidRPr="002334AD" w:rsidRDefault="00E845BB" w:rsidP="00DE2C6C">
            <w:r>
              <w:rPr>
                <w:rFonts w:hint="eastAsia"/>
              </w:rPr>
              <w:t>2</w:t>
            </w:r>
            <w:r>
              <w:rPr>
                <w:rFonts w:hint="eastAsia"/>
              </w:rPr>
              <w:t>、“已完成”订单点击进入订单详情页面。</w:t>
            </w:r>
          </w:p>
        </w:tc>
        <w:tc>
          <w:tcPr>
            <w:tcW w:w="2766" w:type="dxa"/>
          </w:tcPr>
          <w:p w14:paraId="14A6338F" w14:textId="77777777" w:rsidR="00E845BB" w:rsidRDefault="00E845BB" w:rsidP="00DE2C6C"/>
        </w:tc>
      </w:tr>
      <w:tr w:rsidR="00E845BB" w14:paraId="734A77FA" w14:textId="77777777" w:rsidTr="00DE2C6C">
        <w:tc>
          <w:tcPr>
            <w:tcW w:w="1384" w:type="dxa"/>
          </w:tcPr>
          <w:p w14:paraId="0217A689" w14:textId="77777777" w:rsidR="00E845BB" w:rsidRDefault="00E845BB" w:rsidP="00DE2C6C">
            <w:r>
              <w:rPr>
                <w:rFonts w:hint="eastAsia"/>
              </w:rPr>
              <w:t>返回</w:t>
            </w:r>
          </w:p>
        </w:tc>
        <w:tc>
          <w:tcPr>
            <w:tcW w:w="1418" w:type="dxa"/>
          </w:tcPr>
          <w:p w14:paraId="605C8F03" w14:textId="77777777" w:rsidR="00E845BB" w:rsidRDefault="00E845BB" w:rsidP="00DE2C6C">
            <w:r>
              <w:rPr>
                <w:rFonts w:hint="eastAsia"/>
              </w:rPr>
              <w:t>返回</w:t>
            </w:r>
            <w:r>
              <w:rPr>
                <w:rFonts w:hint="eastAsia"/>
              </w:rPr>
              <w:t>-icon</w:t>
            </w:r>
          </w:p>
        </w:tc>
        <w:tc>
          <w:tcPr>
            <w:tcW w:w="4394" w:type="dxa"/>
          </w:tcPr>
          <w:p w14:paraId="59E75D9A" w14:textId="77777777" w:rsidR="00E845BB" w:rsidRDefault="00E845BB" w:rsidP="00DE2C6C">
            <w:r>
              <w:rPr>
                <w:rFonts w:hint="eastAsia"/>
              </w:rPr>
              <w:t>1</w:t>
            </w:r>
            <w:r>
              <w:rPr>
                <w:rFonts w:hint="eastAsia"/>
              </w:rPr>
              <w:t>、位于页面左上角；</w:t>
            </w:r>
          </w:p>
          <w:p w14:paraId="1BFEC2ED" w14:textId="77777777" w:rsidR="00E845BB" w:rsidRDefault="00E845BB" w:rsidP="00DE2C6C">
            <w:r>
              <w:rPr>
                <w:rFonts w:hint="eastAsia"/>
              </w:rPr>
              <w:t>2</w:t>
            </w:r>
            <w:r>
              <w:rPr>
                <w:rFonts w:hint="eastAsia"/>
              </w:rPr>
              <w:t>、点击返回到侧边栏界面。</w:t>
            </w:r>
          </w:p>
        </w:tc>
        <w:tc>
          <w:tcPr>
            <w:tcW w:w="2766" w:type="dxa"/>
          </w:tcPr>
          <w:p w14:paraId="1788B9BE" w14:textId="77777777" w:rsidR="00E845BB" w:rsidRDefault="00E845BB" w:rsidP="00DE2C6C"/>
        </w:tc>
      </w:tr>
    </w:tbl>
    <w:p w14:paraId="0AE99661" w14:textId="77777777" w:rsidR="00E845BB" w:rsidRDefault="00E845BB" w:rsidP="00E845BB"/>
    <w:p w14:paraId="3E3AB1B9" w14:textId="77777777" w:rsidR="00E845BB" w:rsidRDefault="00E845BB" w:rsidP="00E845BB">
      <w:pPr>
        <w:pStyle w:val="5"/>
      </w:pPr>
      <w:r>
        <w:rPr>
          <w:rFonts w:hint="eastAsia"/>
        </w:rPr>
        <w:t>当前订单详情页面</w:t>
      </w:r>
    </w:p>
    <w:p w14:paraId="6CC0DFAB" w14:textId="77777777" w:rsidR="00E845BB" w:rsidRPr="00295C37" w:rsidRDefault="00E845BB" w:rsidP="00E845BB">
      <w:pPr>
        <w:pStyle w:val="6"/>
      </w:pPr>
      <w:r>
        <w:rPr>
          <w:rFonts w:hint="eastAsia"/>
        </w:rPr>
        <w:t>用例描述</w:t>
      </w:r>
    </w:p>
    <w:p w14:paraId="3E519EAE" w14:textId="77777777" w:rsidR="00E845BB" w:rsidRDefault="00E845BB" w:rsidP="00E845BB">
      <w:r>
        <w:rPr>
          <w:rFonts w:hint="eastAsia"/>
        </w:rPr>
        <w:t>显示当前订单详情信息</w:t>
      </w:r>
    </w:p>
    <w:p w14:paraId="5C4140EA" w14:textId="77777777" w:rsidR="00E845BB" w:rsidRDefault="00E845BB" w:rsidP="00E845BB">
      <w:pPr>
        <w:pStyle w:val="6"/>
      </w:pPr>
      <w:r>
        <w:rPr>
          <w:rFonts w:hint="eastAsia"/>
        </w:rPr>
        <w:t>元素规则</w:t>
      </w:r>
    </w:p>
    <w:p w14:paraId="4E644AB1" w14:textId="77777777" w:rsidR="00E845BB" w:rsidRPr="00D16E4F" w:rsidRDefault="00E845BB" w:rsidP="00E845BB">
      <w:pPr>
        <w:rPr>
          <w:b/>
        </w:rPr>
      </w:pPr>
      <w:r w:rsidRPr="00D16E4F">
        <w:rPr>
          <w:rFonts w:hint="eastAsia"/>
          <w:b/>
        </w:rPr>
        <w:t>当前订单详情</w:t>
      </w:r>
    </w:p>
    <w:tbl>
      <w:tblPr>
        <w:tblStyle w:val="af1"/>
        <w:tblW w:w="0" w:type="auto"/>
        <w:tblLook w:val="04A0" w:firstRow="1" w:lastRow="0" w:firstColumn="1" w:lastColumn="0" w:noHBand="0" w:noVBand="1"/>
      </w:tblPr>
      <w:tblGrid>
        <w:gridCol w:w="1384"/>
        <w:gridCol w:w="1418"/>
        <w:gridCol w:w="4394"/>
        <w:gridCol w:w="2766"/>
      </w:tblGrid>
      <w:tr w:rsidR="00E845BB" w14:paraId="465EE2EB" w14:textId="77777777" w:rsidTr="00DE2C6C">
        <w:trPr>
          <w:trHeight w:val="532"/>
        </w:trPr>
        <w:tc>
          <w:tcPr>
            <w:tcW w:w="1384" w:type="dxa"/>
            <w:shd w:val="clear" w:color="auto" w:fill="BFBFBF" w:themeFill="background1" w:themeFillShade="BF"/>
            <w:vAlign w:val="center"/>
          </w:tcPr>
          <w:p w14:paraId="7892418A" w14:textId="77777777" w:rsidR="00E845BB" w:rsidRDefault="00E845BB" w:rsidP="00DE2C6C">
            <w:r>
              <w:rPr>
                <w:b/>
              </w:rPr>
              <w:t>页面</w:t>
            </w:r>
          </w:p>
        </w:tc>
        <w:tc>
          <w:tcPr>
            <w:tcW w:w="1418" w:type="dxa"/>
            <w:shd w:val="clear" w:color="auto" w:fill="BFBFBF" w:themeFill="background1" w:themeFillShade="BF"/>
            <w:vAlign w:val="center"/>
          </w:tcPr>
          <w:p w14:paraId="1DE931C9" w14:textId="77777777" w:rsidR="00E845BB" w:rsidRDefault="00E845BB" w:rsidP="00DE2C6C">
            <w:r w:rsidRPr="005669E2">
              <w:rPr>
                <w:b/>
              </w:rPr>
              <w:t>元素名称</w:t>
            </w:r>
          </w:p>
        </w:tc>
        <w:tc>
          <w:tcPr>
            <w:tcW w:w="4394" w:type="dxa"/>
            <w:shd w:val="clear" w:color="auto" w:fill="BFBFBF" w:themeFill="background1" w:themeFillShade="BF"/>
            <w:vAlign w:val="center"/>
          </w:tcPr>
          <w:p w14:paraId="1627C02B" w14:textId="77777777" w:rsidR="00E845BB" w:rsidRDefault="00E845BB" w:rsidP="00DE2C6C">
            <w:r w:rsidRPr="005669E2">
              <w:rPr>
                <w:b/>
              </w:rPr>
              <w:t>描述</w:t>
            </w:r>
          </w:p>
        </w:tc>
        <w:tc>
          <w:tcPr>
            <w:tcW w:w="2766" w:type="dxa"/>
            <w:shd w:val="clear" w:color="auto" w:fill="BFBFBF" w:themeFill="background1" w:themeFillShade="BF"/>
          </w:tcPr>
          <w:p w14:paraId="0E03E46D" w14:textId="77777777" w:rsidR="00E845BB" w:rsidRDefault="00E845BB" w:rsidP="00DE2C6C">
            <w:r>
              <w:rPr>
                <w:b/>
              </w:rPr>
              <w:t>异常处理</w:t>
            </w:r>
          </w:p>
        </w:tc>
      </w:tr>
      <w:tr w:rsidR="00E845BB" w14:paraId="1DEA7B06" w14:textId="77777777" w:rsidTr="00DE2C6C">
        <w:tc>
          <w:tcPr>
            <w:tcW w:w="1384" w:type="dxa"/>
            <w:vMerge w:val="restart"/>
          </w:tcPr>
          <w:p w14:paraId="4134297D" w14:textId="77777777" w:rsidR="00E845BB" w:rsidRDefault="00E845BB" w:rsidP="00DE2C6C">
            <w:pPr>
              <w:jc w:val="center"/>
            </w:pPr>
            <w:r>
              <w:rPr>
                <w:rFonts w:hint="eastAsia"/>
              </w:rPr>
              <w:t>Y II-A-01-01</w:t>
            </w:r>
          </w:p>
        </w:tc>
        <w:tc>
          <w:tcPr>
            <w:tcW w:w="1418" w:type="dxa"/>
          </w:tcPr>
          <w:p w14:paraId="09286B44" w14:textId="77777777" w:rsidR="00E845BB" w:rsidRDefault="00E845BB" w:rsidP="00DE2C6C">
            <w:r>
              <w:rPr>
                <w:rFonts w:hint="eastAsia"/>
              </w:rPr>
              <w:t>航班号</w:t>
            </w:r>
          </w:p>
        </w:tc>
        <w:tc>
          <w:tcPr>
            <w:tcW w:w="4394" w:type="dxa"/>
          </w:tcPr>
          <w:p w14:paraId="6EA7D4C9" w14:textId="77777777" w:rsidR="00E845BB" w:rsidRDefault="00E845BB" w:rsidP="00DE2C6C">
            <w:r>
              <w:rPr>
                <w:rFonts w:hint="eastAsia"/>
              </w:rPr>
              <w:t>1</w:t>
            </w:r>
            <w:r>
              <w:rPr>
                <w:rFonts w:hint="eastAsia"/>
              </w:rPr>
              <w:t>、根据下单所填信息，只显示航班号。</w:t>
            </w:r>
          </w:p>
          <w:p w14:paraId="379B0EFE" w14:textId="77777777" w:rsidR="00E845BB" w:rsidRDefault="00E845BB" w:rsidP="00DE2C6C">
            <w:r>
              <w:rPr>
                <w:rFonts w:hint="eastAsia"/>
              </w:rPr>
              <w:t>2</w:t>
            </w:r>
            <w:r>
              <w:rPr>
                <w:rFonts w:hint="eastAsia"/>
              </w:rPr>
              <w:t>、航班号信息位于“下车地址”与“备注”之间。</w:t>
            </w:r>
          </w:p>
        </w:tc>
        <w:tc>
          <w:tcPr>
            <w:tcW w:w="2766" w:type="dxa"/>
          </w:tcPr>
          <w:p w14:paraId="529AF65F" w14:textId="77777777" w:rsidR="00E845BB" w:rsidRPr="00D51D74" w:rsidRDefault="00E845BB" w:rsidP="00DE2C6C">
            <w:r>
              <w:rPr>
                <w:rFonts w:hint="eastAsia"/>
              </w:rPr>
              <w:t>只有【接机】类型的订单有该项内容。</w:t>
            </w:r>
          </w:p>
        </w:tc>
      </w:tr>
      <w:tr w:rsidR="00E845BB" w14:paraId="579506FF" w14:textId="77777777" w:rsidTr="00DE2C6C">
        <w:tc>
          <w:tcPr>
            <w:tcW w:w="1384" w:type="dxa"/>
            <w:vMerge/>
          </w:tcPr>
          <w:p w14:paraId="477E46DB" w14:textId="77777777" w:rsidR="00E845BB" w:rsidRDefault="00E845BB" w:rsidP="00DE2C6C"/>
        </w:tc>
        <w:tc>
          <w:tcPr>
            <w:tcW w:w="1418" w:type="dxa"/>
          </w:tcPr>
          <w:p w14:paraId="527129CE" w14:textId="77777777" w:rsidR="00E845BB" w:rsidRDefault="00E845BB" w:rsidP="00DE2C6C">
            <w:r>
              <w:rPr>
                <w:rFonts w:hint="eastAsia"/>
              </w:rPr>
              <w:t>其他元素</w:t>
            </w:r>
          </w:p>
        </w:tc>
        <w:tc>
          <w:tcPr>
            <w:tcW w:w="4394" w:type="dxa"/>
          </w:tcPr>
          <w:p w14:paraId="5A5DB367" w14:textId="77777777" w:rsidR="00E845BB" w:rsidRDefault="00E845BB" w:rsidP="00DE2C6C">
            <w:r>
              <w:rPr>
                <w:rFonts w:hint="eastAsia"/>
              </w:rPr>
              <w:t>1</w:t>
            </w:r>
            <w:r>
              <w:rPr>
                <w:rFonts w:hint="eastAsia"/>
              </w:rPr>
              <w:t>、和一期保持一致，未做修改。</w:t>
            </w:r>
          </w:p>
        </w:tc>
        <w:tc>
          <w:tcPr>
            <w:tcW w:w="2766" w:type="dxa"/>
          </w:tcPr>
          <w:p w14:paraId="57B86204" w14:textId="77777777" w:rsidR="00E845BB" w:rsidRDefault="00E845BB" w:rsidP="00DE2C6C"/>
        </w:tc>
      </w:tr>
    </w:tbl>
    <w:p w14:paraId="0B3A52C9" w14:textId="77777777" w:rsidR="00E845BB" w:rsidRDefault="00E845BB" w:rsidP="00E845BB"/>
    <w:p w14:paraId="57869CF2" w14:textId="77777777" w:rsidR="00E845BB" w:rsidRDefault="00E845BB" w:rsidP="00E845BB">
      <w:pPr>
        <w:pStyle w:val="3"/>
      </w:pPr>
      <w:bookmarkStart w:id="4650" w:name="_Toc474764592"/>
      <w:r>
        <w:rPr>
          <w:rFonts w:ascii="宋体" w:eastAsia="宋体" w:hAnsi="宋体" w:cs="宋体" w:hint="eastAsia"/>
        </w:rPr>
        <w:lastRenderedPageBreak/>
        <w:t>租赁端</w:t>
      </w:r>
      <w:bookmarkEnd w:id="4650"/>
    </w:p>
    <w:p w14:paraId="623FC508" w14:textId="77777777" w:rsidR="00E845BB" w:rsidRDefault="00E845BB" w:rsidP="00E845BB">
      <w:pPr>
        <w:pStyle w:val="4"/>
      </w:pPr>
      <w:bookmarkStart w:id="4651" w:name="_Toc474764593"/>
      <w:r>
        <w:rPr>
          <w:rFonts w:hint="eastAsia"/>
        </w:rPr>
        <w:t>订单管理</w:t>
      </w:r>
      <w:bookmarkEnd w:id="4651"/>
    </w:p>
    <w:p w14:paraId="4376AAEF" w14:textId="77777777" w:rsidR="00E845BB" w:rsidRPr="00F823AB" w:rsidRDefault="00E845BB" w:rsidP="00E845BB">
      <w:pPr>
        <w:pStyle w:val="5"/>
      </w:pPr>
      <w:r>
        <w:rPr>
          <w:rFonts w:hint="eastAsia"/>
        </w:rPr>
        <w:t>机构订单</w:t>
      </w:r>
    </w:p>
    <w:p w14:paraId="3A88634C" w14:textId="77777777" w:rsidR="00E845BB" w:rsidRDefault="00E845BB" w:rsidP="00E845BB">
      <w:pPr>
        <w:pStyle w:val="6"/>
      </w:pPr>
      <w:r>
        <w:rPr>
          <w:rFonts w:hint="eastAsia"/>
        </w:rPr>
        <w:t>当前订单详情</w:t>
      </w:r>
    </w:p>
    <w:p w14:paraId="1D563799" w14:textId="77777777" w:rsidR="00E845BB" w:rsidRPr="009742A5" w:rsidRDefault="00E845BB" w:rsidP="00E845BB">
      <w:pPr>
        <w:pStyle w:val="7"/>
      </w:pPr>
      <w:r>
        <w:rPr>
          <w:rFonts w:hint="eastAsia"/>
        </w:rPr>
        <w:t>业务流程</w:t>
      </w:r>
    </w:p>
    <w:p w14:paraId="0F9FAC05" w14:textId="77777777" w:rsidR="00E845BB" w:rsidRDefault="00E845BB" w:rsidP="00E845BB">
      <w:r>
        <w:rPr>
          <w:rFonts w:hint="eastAsia"/>
        </w:rPr>
        <w:t>同一期</w:t>
      </w:r>
    </w:p>
    <w:p w14:paraId="7B970192" w14:textId="77777777" w:rsidR="00E845BB" w:rsidRPr="003261C2" w:rsidRDefault="00E845BB" w:rsidP="00E845BB">
      <w:pPr>
        <w:pStyle w:val="7"/>
      </w:pPr>
      <w:r w:rsidRPr="003261C2">
        <w:rPr>
          <w:rFonts w:hint="eastAsia"/>
        </w:rPr>
        <w:t>用例描述</w:t>
      </w:r>
    </w:p>
    <w:p w14:paraId="6B24425C" w14:textId="77777777" w:rsidR="00E845BB" w:rsidRPr="00F823AB" w:rsidRDefault="00E845BB" w:rsidP="00E845BB">
      <w:r>
        <w:rPr>
          <w:rFonts w:hint="eastAsia"/>
        </w:rPr>
        <w:t>租赁公司查看自己的当前订单详情。</w:t>
      </w:r>
    </w:p>
    <w:p w14:paraId="6912BB3B" w14:textId="77777777" w:rsidR="00E845BB" w:rsidRDefault="00E845BB" w:rsidP="00E845BB">
      <w:pPr>
        <w:pStyle w:val="7"/>
      </w:pPr>
      <w:r w:rsidRPr="003261C2">
        <w:rPr>
          <w:rFonts w:hint="eastAsia"/>
        </w:rPr>
        <w:t>元素规则</w:t>
      </w:r>
    </w:p>
    <w:p w14:paraId="0EA5B15C" w14:textId="77777777" w:rsidR="00E845BB" w:rsidRPr="00AD0562" w:rsidRDefault="00E845BB" w:rsidP="00E845BB">
      <w:r>
        <w:rPr>
          <w:rFonts w:hint="eastAsia"/>
        </w:rPr>
        <w:t>【</w:t>
      </w:r>
      <w:r>
        <w:rPr>
          <w:rFonts w:hint="eastAsia"/>
        </w:rPr>
        <w:t>YIII-B-01-01</w:t>
      </w:r>
      <w:r>
        <w:rPr>
          <w:rFonts w:hint="eastAsia"/>
        </w:rPr>
        <w:t>当前订单详情页面】</w:t>
      </w:r>
    </w:p>
    <w:tbl>
      <w:tblPr>
        <w:tblStyle w:val="af1"/>
        <w:tblW w:w="0" w:type="auto"/>
        <w:tblLook w:val="04A0" w:firstRow="1" w:lastRow="0" w:firstColumn="1" w:lastColumn="0" w:noHBand="0" w:noVBand="1"/>
      </w:tblPr>
      <w:tblGrid>
        <w:gridCol w:w="1526"/>
        <w:gridCol w:w="1276"/>
        <w:gridCol w:w="4536"/>
        <w:gridCol w:w="2624"/>
      </w:tblGrid>
      <w:tr w:rsidR="00E845BB" w14:paraId="3F0C547A" w14:textId="77777777" w:rsidTr="00DE2C6C">
        <w:trPr>
          <w:trHeight w:val="601"/>
        </w:trPr>
        <w:tc>
          <w:tcPr>
            <w:tcW w:w="1526" w:type="dxa"/>
            <w:shd w:val="clear" w:color="auto" w:fill="BFBFBF" w:themeFill="background1" w:themeFillShade="BF"/>
            <w:vAlign w:val="center"/>
          </w:tcPr>
          <w:p w14:paraId="0591D19E" w14:textId="77777777" w:rsidR="00E845BB" w:rsidRDefault="00E845BB" w:rsidP="00DE2C6C">
            <w:pPr>
              <w:jc w:val="center"/>
            </w:pPr>
            <w:r>
              <w:rPr>
                <w:b/>
              </w:rPr>
              <w:t>页面</w:t>
            </w:r>
            <w:r>
              <w:rPr>
                <w:rFonts w:hint="eastAsia"/>
                <w:b/>
              </w:rPr>
              <w:t>/</w:t>
            </w:r>
            <w:r>
              <w:rPr>
                <w:rFonts w:hint="eastAsia"/>
                <w:b/>
              </w:rPr>
              <w:t>界面</w:t>
            </w:r>
          </w:p>
        </w:tc>
        <w:tc>
          <w:tcPr>
            <w:tcW w:w="1276" w:type="dxa"/>
            <w:shd w:val="clear" w:color="auto" w:fill="BFBFBF" w:themeFill="background1" w:themeFillShade="BF"/>
            <w:vAlign w:val="center"/>
          </w:tcPr>
          <w:p w14:paraId="462360E8" w14:textId="77777777" w:rsidR="00E845BB" w:rsidRDefault="00E845BB" w:rsidP="00DE2C6C">
            <w:pPr>
              <w:jc w:val="center"/>
            </w:pPr>
            <w:r w:rsidRPr="005669E2">
              <w:rPr>
                <w:b/>
              </w:rPr>
              <w:t>元素名称</w:t>
            </w:r>
          </w:p>
        </w:tc>
        <w:tc>
          <w:tcPr>
            <w:tcW w:w="4536" w:type="dxa"/>
            <w:shd w:val="clear" w:color="auto" w:fill="BFBFBF" w:themeFill="background1" w:themeFillShade="BF"/>
            <w:vAlign w:val="center"/>
          </w:tcPr>
          <w:p w14:paraId="56497B32" w14:textId="77777777" w:rsidR="00E845BB" w:rsidRDefault="00E845BB" w:rsidP="00DE2C6C">
            <w:pPr>
              <w:jc w:val="center"/>
            </w:pPr>
            <w:r w:rsidRPr="005669E2">
              <w:rPr>
                <w:b/>
              </w:rPr>
              <w:t>描述</w:t>
            </w:r>
          </w:p>
        </w:tc>
        <w:tc>
          <w:tcPr>
            <w:tcW w:w="2624" w:type="dxa"/>
            <w:shd w:val="clear" w:color="auto" w:fill="BFBFBF" w:themeFill="background1" w:themeFillShade="BF"/>
          </w:tcPr>
          <w:p w14:paraId="5C0821FA" w14:textId="77777777" w:rsidR="00E845BB" w:rsidRPr="00C92F0B" w:rsidRDefault="00E845BB" w:rsidP="00DE2C6C">
            <w:pPr>
              <w:jc w:val="center"/>
              <w:rPr>
                <w:b/>
              </w:rPr>
            </w:pPr>
            <w:r>
              <w:rPr>
                <w:rFonts w:hint="eastAsia"/>
                <w:b/>
              </w:rPr>
              <w:t>异常处理</w:t>
            </w:r>
          </w:p>
        </w:tc>
      </w:tr>
      <w:tr w:rsidR="00E845BB" w14:paraId="65FC2B45" w14:textId="77777777" w:rsidTr="00DE2C6C">
        <w:tc>
          <w:tcPr>
            <w:tcW w:w="1526" w:type="dxa"/>
          </w:tcPr>
          <w:p w14:paraId="5711B24C" w14:textId="77777777" w:rsidR="00E845BB" w:rsidRDefault="00E845BB" w:rsidP="00DE2C6C">
            <w:r>
              <w:rPr>
                <w:rFonts w:hint="eastAsia"/>
              </w:rPr>
              <w:t>订单信息区域</w:t>
            </w:r>
          </w:p>
        </w:tc>
        <w:tc>
          <w:tcPr>
            <w:tcW w:w="1276" w:type="dxa"/>
          </w:tcPr>
          <w:p w14:paraId="5CF1EF9D" w14:textId="77777777" w:rsidR="00E845BB" w:rsidRDefault="00E845BB" w:rsidP="00DE2C6C"/>
        </w:tc>
        <w:tc>
          <w:tcPr>
            <w:tcW w:w="4536" w:type="dxa"/>
          </w:tcPr>
          <w:p w14:paraId="48824A5A" w14:textId="77777777" w:rsidR="00E845BB" w:rsidRDefault="00E845BB" w:rsidP="00DE2C6C">
            <w:r>
              <w:rPr>
                <w:rFonts w:hint="eastAsia"/>
              </w:rPr>
              <w:t>1</w:t>
            </w:r>
            <w:r>
              <w:rPr>
                <w:rFonts w:hint="eastAsia"/>
              </w:rPr>
              <w:t>、优化里程费单位。由原来的“￥</w:t>
            </w:r>
            <w:r>
              <w:rPr>
                <w:rFonts w:hint="eastAsia"/>
              </w:rPr>
              <w:t>Y</w:t>
            </w:r>
            <w:r>
              <w:rPr>
                <w:rFonts w:hint="eastAsia"/>
              </w:rPr>
              <w:t>（</w:t>
            </w:r>
            <w:r>
              <w:rPr>
                <w:rFonts w:hint="eastAsia"/>
              </w:rPr>
              <w:t>n</w:t>
            </w:r>
            <w:r>
              <w:rPr>
                <w:rFonts w:hint="eastAsia"/>
              </w:rPr>
              <w:t>公里</w:t>
            </w:r>
            <w:r>
              <w:rPr>
                <w:rFonts w:hint="eastAsia"/>
              </w:rPr>
              <w:t>*m</w:t>
            </w:r>
            <w:r>
              <w:rPr>
                <w:rFonts w:hint="eastAsia"/>
              </w:rPr>
              <w:t>元）”更改为“￥</w:t>
            </w:r>
            <w:r>
              <w:rPr>
                <w:rFonts w:hint="eastAsia"/>
              </w:rPr>
              <w:t>Y</w:t>
            </w:r>
            <w:r>
              <w:rPr>
                <w:rFonts w:hint="eastAsia"/>
              </w:rPr>
              <w:t>（</w:t>
            </w:r>
            <w:r>
              <w:rPr>
                <w:rFonts w:hint="eastAsia"/>
              </w:rPr>
              <w:t>n</w:t>
            </w:r>
            <w:r>
              <w:rPr>
                <w:rFonts w:hint="eastAsia"/>
              </w:rPr>
              <w:t>公里</w:t>
            </w:r>
            <w:r>
              <w:rPr>
                <w:rFonts w:hint="eastAsia"/>
              </w:rPr>
              <w:t>*m</w:t>
            </w:r>
            <w:r>
              <w:rPr>
                <w:rFonts w:hint="eastAsia"/>
              </w:rPr>
              <w:t>元</w:t>
            </w:r>
            <w:r>
              <w:rPr>
                <w:rFonts w:hint="eastAsia"/>
              </w:rPr>
              <w:t>/</w:t>
            </w:r>
            <w:r>
              <w:rPr>
                <w:rFonts w:hint="eastAsia"/>
              </w:rPr>
              <w:t>公里）”。</w:t>
            </w:r>
          </w:p>
          <w:p w14:paraId="496B4340" w14:textId="77777777" w:rsidR="00E845BB" w:rsidRDefault="00E845BB" w:rsidP="00DE2C6C">
            <w:r>
              <w:rPr>
                <w:rFonts w:hint="eastAsia"/>
              </w:rPr>
              <w:t>2</w:t>
            </w:r>
            <w:r>
              <w:rPr>
                <w:rFonts w:hint="eastAsia"/>
              </w:rPr>
              <w:t>、优化时间补贴单位，由原来的“￥</w:t>
            </w:r>
            <w:r>
              <w:rPr>
                <w:rFonts w:hint="eastAsia"/>
              </w:rPr>
              <w:t>Y</w:t>
            </w:r>
            <w:r>
              <w:rPr>
                <w:rFonts w:hint="eastAsia"/>
              </w:rPr>
              <w:t>（</w:t>
            </w:r>
            <w:r>
              <w:rPr>
                <w:rFonts w:hint="eastAsia"/>
              </w:rPr>
              <w:t>n</w:t>
            </w:r>
            <w:r>
              <w:rPr>
                <w:rFonts w:hint="eastAsia"/>
              </w:rPr>
              <w:t>分钟</w:t>
            </w:r>
            <w:r>
              <w:rPr>
                <w:rFonts w:hint="eastAsia"/>
              </w:rPr>
              <w:t>*m</w:t>
            </w:r>
            <w:r>
              <w:rPr>
                <w:rFonts w:hint="eastAsia"/>
              </w:rPr>
              <w:t>元”更换为“￥</w:t>
            </w:r>
            <w:r>
              <w:rPr>
                <w:rFonts w:hint="eastAsia"/>
              </w:rPr>
              <w:t>Y</w:t>
            </w:r>
            <w:r>
              <w:rPr>
                <w:rFonts w:hint="eastAsia"/>
              </w:rPr>
              <w:t>（</w:t>
            </w:r>
            <w:r>
              <w:rPr>
                <w:rFonts w:hint="eastAsia"/>
              </w:rPr>
              <w:t>n</w:t>
            </w:r>
            <w:r>
              <w:rPr>
                <w:rFonts w:hint="eastAsia"/>
              </w:rPr>
              <w:t>分钟</w:t>
            </w:r>
            <w:r>
              <w:rPr>
                <w:rFonts w:hint="eastAsia"/>
              </w:rPr>
              <w:t>*m</w:t>
            </w:r>
            <w:r>
              <w:rPr>
                <w:rFonts w:hint="eastAsia"/>
              </w:rPr>
              <w:t>元</w:t>
            </w:r>
            <w:r>
              <w:rPr>
                <w:rFonts w:hint="eastAsia"/>
              </w:rPr>
              <w:t>/</w:t>
            </w:r>
            <w:r>
              <w:rPr>
                <w:rFonts w:hint="eastAsia"/>
              </w:rPr>
              <w:t>分钟”。</w:t>
            </w:r>
          </w:p>
          <w:p w14:paraId="32FFBEF3" w14:textId="77777777" w:rsidR="00E845BB" w:rsidRDefault="00E845BB" w:rsidP="00DE2C6C">
            <w:r>
              <w:rPr>
                <w:rFonts w:hint="eastAsia"/>
              </w:rPr>
              <w:t>3</w:t>
            </w:r>
            <w:r>
              <w:rPr>
                <w:rFonts w:hint="eastAsia"/>
              </w:rPr>
              <w:t>、其他内容未做修改，同一期。</w:t>
            </w:r>
          </w:p>
        </w:tc>
        <w:tc>
          <w:tcPr>
            <w:tcW w:w="2624" w:type="dxa"/>
          </w:tcPr>
          <w:p w14:paraId="184D3BCF" w14:textId="77777777" w:rsidR="00E845BB" w:rsidRDefault="00E845BB" w:rsidP="00DE2C6C"/>
        </w:tc>
      </w:tr>
      <w:tr w:rsidR="00E845BB" w14:paraId="6CB247AC" w14:textId="77777777" w:rsidTr="00DE2C6C">
        <w:tc>
          <w:tcPr>
            <w:tcW w:w="1526" w:type="dxa"/>
          </w:tcPr>
          <w:p w14:paraId="1614E351" w14:textId="77777777" w:rsidR="00E845BB" w:rsidRDefault="00E845BB" w:rsidP="00DE2C6C">
            <w:r>
              <w:rPr>
                <w:rFonts w:hint="eastAsia"/>
              </w:rPr>
              <w:t>时间轴</w:t>
            </w:r>
          </w:p>
        </w:tc>
        <w:tc>
          <w:tcPr>
            <w:tcW w:w="1276" w:type="dxa"/>
          </w:tcPr>
          <w:p w14:paraId="3A614775" w14:textId="77777777" w:rsidR="00E845BB" w:rsidRDefault="00E845BB" w:rsidP="00DE2C6C"/>
        </w:tc>
        <w:tc>
          <w:tcPr>
            <w:tcW w:w="4536" w:type="dxa"/>
          </w:tcPr>
          <w:p w14:paraId="40FF33B6" w14:textId="77777777" w:rsidR="00E845BB" w:rsidRDefault="00E845BB" w:rsidP="00DE2C6C">
            <w:r>
              <w:rPr>
                <w:rFonts w:hint="eastAsia"/>
              </w:rPr>
              <w:t>1</w:t>
            </w:r>
            <w:r>
              <w:rPr>
                <w:rFonts w:hint="eastAsia"/>
              </w:rPr>
              <w:t>、内容未做修改，同一期。</w:t>
            </w:r>
          </w:p>
        </w:tc>
        <w:tc>
          <w:tcPr>
            <w:tcW w:w="2624" w:type="dxa"/>
          </w:tcPr>
          <w:p w14:paraId="196FAFA7" w14:textId="77777777" w:rsidR="00E845BB" w:rsidRDefault="00E845BB" w:rsidP="00DE2C6C"/>
        </w:tc>
      </w:tr>
      <w:tr w:rsidR="00E845BB" w14:paraId="215DC84B" w14:textId="77777777" w:rsidTr="00DE2C6C">
        <w:tc>
          <w:tcPr>
            <w:tcW w:w="1526" w:type="dxa"/>
          </w:tcPr>
          <w:p w14:paraId="0E747F8F" w14:textId="77777777" w:rsidR="00E845BB" w:rsidRDefault="00E845BB" w:rsidP="00DE2C6C">
            <w:r>
              <w:rPr>
                <w:rFonts w:hint="eastAsia"/>
              </w:rPr>
              <w:t>左侧地图显示</w:t>
            </w:r>
          </w:p>
        </w:tc>
        <w:tc>
          <w:tcPr>
            <w:tcW w:w="1276" w:type="dxa"/>
          </w:tcPr>
          <w:p w14:paraId="264E3DFC" w14:textId="77777777" w:rsidR="00E845BB" w:rsidRDefault="00E845BB" w:rsidP="00DE2C6C"/>
        </w:tc>
        <w:tc>
          <w:tcPr>
            <w:tcW w:w="4536" w:type="dxa"/>
          </w:tcPr>
          <w:p w14:paraId="22ACA665" w14:textId="77777777" w:rsidR="00E845BB" w:rsidRDefault="00E845BB" w:rsidP="00DE2C6C">
            <w:r>
              <w:rPr>
                <w:rFonts w:hint="eastAsia"/>
              </w:rPr>
              <w:t>1</w:t>
            </w:r>
            <w:r>
              <w:rPr>
                <w:rFonts w:hint="eastAsia"/>
              </w:rPr>
              <w:t>、内容未做修改，同一期。</w:t>
            </w:r>
          </w:p>
        </w:tc>
        <w:tc>
          <w:tcPr>
            <w:tcW w:w="2624" w:type="dxa"/>
          </w:tcPr>
          <w:p w14:paraId="54782CDC" w14:textId="77777777" w:rsidR="00E845BB" w:rsidRDefault="00E845BB" w:rsidP="00DE2C6C"/>
        </w:tc>
      </w:tr>
      <w:tr w:rsidR="00E845BB" w14:paraId="5CAF925C" w14:textId="77777777" w:rsidTr="00DE2C6C">
        <w:tc>
          <w:tcPr>
            <w:tcW w:w="1526" w:type="dxa"/>
          </w:tcPr>
          <w:p w14:paraId="25D9ACF4" w14:textId="77777777" w:rsidR="00E845BB" w:rsidRDefault="00E845BB" w:rsidP="00DE2C6C">
            <w:r>
              <w:rPr>
                <w:rFonts w:hint="eastAsia"/>
              </w:rPr>
              <w:t>右侧控制轨迹播放</w:t>
            </w:r>
          </w:p>
        </w:tc>
        <w:tc>
          <w:tcPr>
            <w:tcW w:w="1276" w:type="dxa"/>
          </w:tcPr>
          <w:p w14:paraId="2ACCDFF6" w14:textId="77777777" w:rsidR="00E845BB" w:rsidRDefault="00E845BB" w:rsidP="00DE2C6C"/>
        </w:tc>
        <w:tc>
          <w:tcPr>
            <w:tcW w:w="4536" w:type="dxa"/>
          </w:tcPr>
          <w:p w14:paraId="10B8B99C" w14:textId="77777777" w:rsidR="00E845BB" w:rsidRDefault="00E845BB" w:rsidP="00DE2C6C">
            <w:r>
              <w:rPr>
                <w:rFonts w:hint="eastAsia"/>
              </w:rPr>
              <w:t>1</w:t>
            </w:r>
            <w:r>
              <w:rPr>
                <w:rFonts w:hint="eastAsia"/>
              </w:rPr>
              <w:t>、内容未做修改，同一期。</w:t>
            </w:r>
          </w:p>
        </w:tc>
        <w:tc>
          <w:tcPr>
            <w:tcW w:w="2624" w:type="dxa"/>
          </w:tcPr>
          <w:p w14:paraId="19B555F7" w14:textId="77777777" w:rsidR="00E845BB" w:rsidRDefault="00E845BB" w:rsidP="00DE2C6C"/>
        </w:tc>
      </w:tr>
      <w:tr w:rsidR="00E845BB" w14:paraId="7990675E" w14:textId="77777777" w:rsidTr="00DE2C6C">
        <w:tc>
          <w:tcPr>
            <w:tcW w:w="1526" w:type="dxa"/>
          </w:tcPr>
          <w:p w14:paraId="568EC503" w14:textId="77777777" w:rsidR="00E845BB" w:rsidRDefault="00E845BB" w:rsidP="00DE2C6C">
            <w:r>
              <w:rPr>
                <w:rFonts w:hint="eastAsia"/>
              </w:rPr>
              <w:t>人工派单记录</w:t>
            </w:r>
          </w:p>
        </w:tc>
        <w:tc>
          <w:tcPr>
            <w:tcW w:w="1276" w:type="dxa"/>
          </w:tcPr>
          <w:p w14:paraId="3E28EC04" w14:textId="77777777" w:rsidR="00E845BB" w:rsidRDefault="00E845BB" w:rsidP="00DE2C6C"/>
        </w:tc>
        <w:tc>
          <w:tcPr>
            <w:tcW w:w="4536" w:type="dxa"/>
          </w:tcPr>
          <w:p w14:paraId="42F32CD2" w14:textId="77777777" w:rsidR="00E845BB" w:rsidRDefault="00E845BB" w:rsidP="00DE2C6C">
            <w:r>
              <w:rPr>
                <w:rFonts w:hint="eastAsia"/>
              </w:rPr>
              <w:t>1</w:t>
            </w:r>
            <w:r>
              <w:rPr>
                <w:rFonts w:hint="eastAsia"/>
              </w:rPr>
              <w:t>、内容未做修改，同一期。</w:t>
            </w:r>
          </w:p>
        </w:tc>
        <w:tc>
          <w:tcPr>
            <w:tcW w:w="2624" w:type="dxa"/>
          </w:tcPr>
          <w:p w14:paraId="060B4631" w14:textId="77777777" w:rsidR="00E845BB" w:rsidRDefault="00E845BB" w:rsidP="00DE2C6C"/>
        </w:tc>
      </w:tr>
      <w:tr w:rsidR="00E845BB" w14:paraId="6242394C" w14:textId="77777777" w:rsidTr="00DE2C6C">
        <w:tc>
          <w:tcPr>
            <w:tcW w:w="1526" w:type="dxa"/>
          </w:tcPr>
          <w:p w14:paraId="33DA6960" w14:textId="77777777" w:rsidR="00E845BB" w:rsidRDefault="00E845BB" w:rsidP="00DE2C6C">
            <w:r>
              <w:rPr>
                <w:rFonts w:hint="eastAsia"/>
              </w:rPr>
              <w:t>更换司机记录</w:t>
            </w:r>
          </w:p>
        </w:tc>
        <w:tc>
          <w:tcPr>
            <w:tcW w:w="1276" w:type="dxa"/>
          </w:tcPr>
          <w:p w14:paraId="5D0954D3" w14:textId="77777777" w:rsidR="00E845BB" w:rsidRDefault="00E845BB" w:rsidP="00DE2C6C"/>
        </w:tc>
        <w:tc>
          <w:tcPr>
            <w:tcW w:w="4536" w:type="dxa"/>
          </w:tcPr>
          <w:p w14:paraId="4A081165" w14:textId="77777777" w:rsidR="00E845BB" w:rsidRDefault="00E845BB" w:rsidP="00DE2C6C">
            <w:r>
              <w:rPr>
                <w:rFonts w:hint="eastAsia"/>
              </w:rPr>
              <w:t>1</w:t>
            </w:r>
            <w:r>
              <w:rPr>
                <w:rFonts w:hint="eastAsia"/>
              </w:rPr>
              <w:t>、内容未做修改，同一期。</w:t>
            </w:r>
          </w:p>
        </w:tc>
        <w:tc>
          <w:tcPr>
            <w:tcW w:w="2624" w:type="dxa"/>
          </w:tcPr>
          <w:p w14:paraId="32903B5D" w14:textId="77777777" w:rsidR="00E845BB" w:rsidRDefault="00E845BB" w:rsidP="00DE2C6C"/>
        </w:tc>
      </w:tr>
      <w:tr w:rsidR="00E845BB" w14:paraId="1E983B4A" w14:textId="77777777" w:rsidTr="00DE2C6C">
        <w:tc>
          <w:tcPr>
            <w:tcW w:w="1526" w:type="dxa"/>
            <w:vMerge w:val="restart"/>
          </w:tcPr>
          <w:p w14:paraId="219D02A3" w14:textId="77777777" w:rsidR="00E845BB" w:rsidRDefault="00E845BB" w:rsidP="00DE2C6C">
            <w:r>
              <w:rPr>
                <w:rFonts w:hint="eastAsia"/>
              </w:rPr>
              <w:t>复核记录</w:t>
            </w:r>
          </w:p>
        </w:tc>
        <w:tc>
          <w:tcPr>
            <w:tcW w:w="1276" w:type="dxa"/>
          </w:tcPr>
          <w:p w14:paraId="1F7ADB84" w14:textId="77777777" w:rsidR="00E845BB" w:rsidRDefault="00E845BB" w:rsidP="00DE2C6C">
            <w:r>
              <w:rPr>
                <w:rFonts w:hint="eastAsia"/>
              </w:rPr>
              <w:t>原始订单费用明细列表</w:t>
            </w:r>
          </w:p>
        </w:tc>
        <w:tc>
          <w:tcPr>
            <w:tcW w:w="4536" w:type="dxa"/>
          </w:tcPr>
          <w:p w14:paraId="4744288D" w14:textId="77777777" w:rsidR="00E845BB" w:rsidRDefault="00E845BB" w:rsidP="00DE2C6C">
            <w:r>
              <w:rPr>
                <w:rFonts w:hint="eastAsia"/>
              </w:rPr>
              <w:t>1</w:t>
            </w:r>
            <w:r>
              <w:rPr>
                <w:rFonts w:hint="eastAsia"/>
              </w:rPr>
              <w:t>、内容未做修改，同一期。</w:t>
            </w:r>
          </w:p>
        </w:tc>
        <w:tc>
          <w:tcPr>
            <w:tcW w:w="2624" w:type="dxa"/>
          </w:tcPr>
          <w:p w14:paraId="1CD47BA5" w14:textId="77777777" w:rsidR="00E845BB" w:rsidRDefault="00E845BB" w:rsidP="00DE2C6C"/>
        </w:tc>
      </w:tr>
      <w:tr w:rsidR="00E845BB" w14:paraId="72E9D380" w14:textId="77777777" w:rsidTr="00DE2C6C">
        <w:tc>
          <w:tcPr>
            <w:tcW w:w="1526" w:type="dxa"/>
            <w:vMerge/>
          </w:tcPr>
          <w:p w14:paraId="51275143" w14:textId="77777777" w:rsidR="00E845BB" w:rsidRDefault="00E845BB" w:rsidP="00DE2C6C"/>
        </w:tc>
        <w:tc>
          <w:tcPr>
            <w:tcW w:w="1276" w:type="dxa"/>
          </w:tcPr>
          <w:p w14:paraId="6C6546D6" w14:textId="77777777" w:rsidR="00E845BB" w:rsidRPr="00DD427D" w:rsidRDefault="00E845BB" w:rsidP="00DE2C6C">
            <w:r>
              <w:rPr>
                <w:rFonts w:hint="eastAsia"/>
              </w:rPr>
              <w:t>订单复核记</w:t>
            </w:r>
            <w:r>
              <w:rPr>
                <w:rFonts w:hint="eastAsia"/>
              </w:rPr>
              <w:lastRenderedPageBreak/>
              <w:t>录明细列表</w:t>
            </w:r>
          </w:p>
        </w:tc>
        <w:tc>
          <w:tcPr>
            <w:tcW w:w="4536" w:type="dxa"/>
          </w:tcPr>
          <w:p w14:paraId="045B753C" w14:textId="77777777" w:rsidR="00E845BB" w:rsidRDefault="00E845BB" w:rsidP="00DE2C6C">
            <w:r>
              <w:rPr>
                <w:rFonts w:hint="eastAsia"/>
              </w:rPr>
              <w:lastRenderedPageBreak/>
              <w:t>1</w:t>
            </w:r>
            <w:r>
              <w:rPr>
                <w:rFonts w:hint="eastAsia"/>
              </w:rPr>
              <w:t>、列表字段：序号、订单金额（元）、差异金额</w:t>
            </w:r>
            <w:r>
              <w:rPr>
                <w:rFonts w:hint="eastAsia"/>
              </w:rPr>
              <w:lastRenderedPageBreak/>
              <w:t>（元）、服务里程（公里）、服务时长（分钟）、服务开始时间、服务结束时间、计费时长（分钟）、时间补贴（元）、里程费（元）、提出复核方、申请原因、处理意见、复核时间、复核人。</w:t>
            </w:r>
          </w:p>
          <w:p w14:paraId="43AD2B14" w14:textId="77777777" w:rsidR="00E845BB" w:rsidRDefault="00E845BB" w:rsidP="00DE2C6C">
            <w:r>
              <w:rPr>
                <w:rFonts w:hint="eastAsia"/>
              </w:rPr>
              <w:t>2</w:t>
            </w:r>
            <w:r>
              <w:rPr>
                <w:rFonts w:hint="eastAsia"/>
              </w:rPr>
              <w:t>、申请原因和处理意见，默认显示</w:t>
            </w:r>
            <w:r>
              <w:rPr>
                <w:rFonts w:hint="eastAsia"/>
              </w:rPr>
              <w:t>10</w:t>
            </w:r>
            <w:r>
              <w:rPr>
                <w:rFonts w:hint="eastAsia"/>
              </w:rPr>
              <w:t>个字符，超出部分末尾用“</w:t>
            </w:r>
            <w:r>
              <w:t>…</w:t>
            </w:r>
            <w:r>
              <w:rPr>
                <w:rFonts w:hint="eastAsia"/>
              </w:rPr>
              <w:t>”表示。鼠标移入，显示完整的内容。</w:t>
            </w:r>
          </w:p>
          <w:p w14:paraId="655A8584" w14:textId="77777777" w:rsidR="00E845BB" w:rsidRPr="00DD427D" w:rsidRDefault="00E845BB" w:rsidP="00DE2C6C">
            <w:r>
              <w:rPr>
                <w:rFonts w:hint="eastAsia"/>
              </w:rPr>
              <w:t>3</w:t>
            </w:r>
            <w:r>
              <w:rPr>
                <w:rFonts w:hint="eastAsia"/>
              </w:rPr>
              <w:t>、复核人为【平台管理员】，从操作账号中获取管理员姓名。</w:t>
            </w:r>
          </w:p>
        </w:tc>
        <w:tc>
          <w:tcPr>
            <w:tcW w:w="2624" w:type="dxa"/>
          </w:tcPr>
          <w:p w14:paraId="5CC0FE54" w14:textId="77777777" w:rsidR="00E845BB" w:rsidRDefault="00E845BB" w:rsidP="00DE2C6C">
            <w:r>
              <w:rPr>
                <w:rFonts w:hint="eastAsia"/>
              </w:rPr>
              <w:lastRenderedPageBreak/>
              <w:t>无数据时，显示“表中数</w:t>
            </w:r>
            <w:r>
              <w:rPr>
                <w:rFonts w:hint="eastAsia"/>
              </w:rPr>
              <w:lastRenderedPageBreak/>
              <w:t>据为空”，同一期。</w:t>
            </w:r>
          </w:p>
        </w:tc>
      </w:tr>
      <w:tr w:rsidR="00E845BB" w14:paraId="752EA185" w14:textId="77777777" w:rsidTr="00DE2C6C">
        <w:tc>
          <w:tcPr>
            <w:tcW w:w="1526" w:type="dxa"/>
            <w:vMerge w:val="restart"/>
          </w:tcPr>
          <w:p w14:paraId="0F63C06D" w14:textId="77777777" w:rsidR="00E845BB" w:rsidRDefault="00E845BB" w:rsidP="00DE2C6C">
            <w:r>
              <w:rPr>
                <w:rFonts w:hint="eastAsia"/>
              </w:rPr>
              <w:lastRenderedPageBreak/>
              <w:t>客服备注</w:t>
            </w:r>
          </w:p>
        </w:tc>
        <w:tc>
          <w:tcPr>
            <w:tcW w:w="1276" w:type="dxa"/>
          </w:tcPr>
          <w:p w14:paraId="00D9D0DF" w14:textId="77777777" w:rsidR="00E845BB" w:rsidRDefault="00E845BB" w:rsidP="00DE2C6C">
            <w:r>
              <w:rPr>
                <w:rFonts w:hint="eastAsia"/>
              </w:rPr>
              <w:t>新增备注</w:t>
            </w:r>
          </w:p>
        </w:tc>
        <w:tc>
          <w:tcPr>
            <w:tcW w:w="4536" w:type="dxa"/>
          </w:tcPr>
          <w:p w14:paraId="3F2EA220" w14:textId="77777777" w:rsidR="00E845BB" w:rsidRDefault="00E845BB" w:rsidP="00DE2C6C">
            <w:r>
              <w:rPr>
                <w:rFonts w:hint="eastAsia"/>
              </w:rPr>
              <w:t>1</w:t>
            </w:r>
            <w:r>
              <w:rPr>
                <w:rFonts w:hint="eastAsia"/>
              </w:rPr>
              <w:t>、点击弹出“新增备注”弹框。</w:t>
            </w:r>
          </w:p>
        </w:tc>
        <w:tc>
          <w:tcPr>
            <w:tcW w:w="2624" w:type="dxa"/>
          </w:tcPr>
          <w:p w14:paraId="7B0E786B" w14:textId="77777777" w:rsidR="00E845BB" w:rsidRDefault="00E845BB" w:rsidP="00DE2C6C"/>
        </w:tc>
      </w:tr>
      <w:tr w:rsidR="00E845BB" w14:paraId="74D15190" w14:textId="77777777" w:rsidTr="00DE2C6C">
        <w:tc>
          <w:tcPr>
            <w:tcW w:w="1526" w:type="dxa"/>
            <w:vMerge/>
          </w:tcPr>
          <w:p w14:paraId="18F766E0" w14:textId="77777777" w:rsidR="00E845BB" w:rsidRDefault="00E845BB" w:rsidP="00DE2C6C"/>
        </w:tc>
        <w:tc>
          <w:tcPr>
            <w:tcW w:w="1276" w:type="dxa"/>
          </w:tcPr>
          <w:p w14:paraId="66326714" w14:textId="77777777" w:rsidR="00E845BB" w:rsidRPr="00400B3D" w:rsidRDefault="00E845BB" w:rsidP="00DE2C6C">
            <w:r>
              <w:rPr>
                <w:rFonts w:hint="eastAsia"/>
              </w:rPr>
              <w:t>备注内容</w:t>
            </w:r>
          </w:p>
        </w:tc>
        <w:tc>
          <w:tcPr>
            <w:tcW w:w="4536" w:type="dxa"/>
          </w:tcPr>
          <w:p w14:paraId="36A963F3" w14:textId="77777777" w:rsidR="00E845BB" w:rsidRDefault="00E845BB" w:rsidP="00DE2C6C">
            <w:r>
              <w:rPr>
                <w:rFonts w:hint="eastAsia"/>
              </w:rPr>
              <w:t>1</w:t>
            </w:r>
            <w:r>
              <w:rPr>
                <w:rFonts w:hint="eastAsia"/>
              </w:rPr>
              <w:t>、备注元素：角色类别、操作人、备注时间、备注内容、备注类型。</w:t>
            </w:r>
          </w:p>
          <w:p w14:paraId="1B6C3A85" w14:textId="77777777" w:rsidR="00E845BB" w:rsidRDefault="00E845BB" w:rsidP="00DE2C6C">
            <w:r>
              <w:rPr>
                <w:rFonts w:hint="eastAsia"/>
              </w:rPr>
              <w:t>2</w:t>
            </w:r>
            <w:r>
              <w:rPr>
                <w:rFonts w:hint="eastAsia"/>
              </w:rPr>
              <w:t>、每条备注框高固定，每页显示</w:t>
            </w:r>
            <w:r>
              <w:rPr>
                <w:rFonts w:hint="eastAsia"/>
              </w:rPr>
              <w:t>3</w:t>
            </w:r>
            <w:r>
              <w:rPr>
                <w:rFonts w:hint="eastAsia"/>
              </w:rPr>
              <w:t>条。内容最多</w:t>
            </w:r>
            <w:r>
              <w:rPr>
                <w:rFonts w:hint="eastAsia"/>
              </w:rPr>
              <w:t>100</w:t>
            </w:r>
            <w:r>
              <w:rPr>
                <w:rFonts w:hint="eastAsia"/>
              </w:rPr>
              <w:t>个字符。</w:t>
            </w:r>
          </w:p>
          <w:p w14:paraId="220DC09B" w14:textId="77777777" w:rsidR="00E845BB" w:rsidRDefault="00E845BB" w:rsidP="00DE2C6C">
            <w:r>
              <w:rPr>
                <w:rFonts w:hint="eastAsia"/>
              </w:rPr>
              <w:t>3</w:t>
            </w:r>
            <w:r>
              <w:rPr>
                <w:rFonts w:hint="eastAsia"/>
              </w:rPr>
              <w:t>、备注类型根据填写所选显示。</w:t>
            </w:r>
          </w:p>
        </w:tc>
        <w:tc>
          <w:tcPr>
            <w:tcW w:w="2624" w:type="dxa"/>
          </w:tcPr>
          <w:p w14:paraId="04A2CE4F" w14:textId="77777777" w:rsidR="00E845BB" w:rsidRDefault="00E845BB" w:rsidP="00DE2C6C">
            <w:r>
              <w:rPr>
                <w:rFonts w:hint="eastAsia"/>
              </w:rPr>
              <w:t>无备注信息时，显示“暂无备注”；不显示页码信息。</w:t>
            </w:r>
          </w:p>
        </w:tc>
      </w:tr>
      <w:tr w:rsidR="00E845BB" w14:paraId="4B9D75E4" w14:textId="77777777" w:rsidTr="00DE2C6C">
        <w:tc>
          <w:tcPr>
            <w:tcW w:w="1526" w:type="dxa"/>
            <w:vMerge/>
          </w:tcPr>
          <w:p w14:paraId="1D32E93E" w14:textId="77777777" w:rsidR="00E845BB" w:rsidRDefault="00E845BB" w:rsidP="00DE2C6C"/>
        </w:tc>
        <w:tc>
          <w:tcPr>
            <w:tcW w:w="1276" w:type="dxa"/>
          </w:tcPr>
          <w:p w14:paraId="452AA09A" w14:textId="77777777" w:rsidR="00E845BB" w:rsidRDefault="00E845BB" w:rsidP="00DE2C6C">
            <w:r>
              <w:rPr>
                <w:rFonts w:hint="eastAsia"/>
              </w:rPr>
              <w:t>页码</w:t>
            </w:r>
          </w:p>
        </w:tc>
        <w:tc>
          <w:tcPr>
            <w:tcW w:w="4536" w:type="dxa"/>
          </w:tcPr>
          <w:p w14:paraId="0F600CD0" w14:textId="77777777" w:rsidR="00E845BB" w:rsidRDefault="00E845BB" w:rsidP="00DE2C6C">
            <w:r>
              <w:rPr>
                <w:rFonts w:hint="eastAsia"/>
              </w:rPr>
              <w:t>1</w:t>
            </w:r>
            <w:r>
              <w:rPr>
                <w:rFonts w:hint="eastAsia"/>
              </w:rPr>
              <w:t>、页码格式及样式和一期保持一致。</w:t>
            </w:r>
          </w:p>
          <w:p w14:paraId="72D84B5F" w14:textId="77777777" w:rsidR="00E845BB" w:rsidRDefault="00E845BB" w:rsidP="00DE2C6C">
            <w:r>
              <w:rPr>
                <w:rFonts w:hint="eastAsia"/>
              </w:rPr>
              <w:t>2</w:t>
            </w:r>
            <w:r>
              <w:rPr>
                <w:rFonts w:hint="eastAsia"/>
              </w:rPr>
              <w:t>、备注记录超过</w:t>
            </w:r>
            <w:r>
              <w:rPr>
                <w:rFonts w:hint="eastAsia"/>
              </w:rPr>
              <w:t>3</w:t>
            </w:r>
            <w:r>
              <w:rPr>
                <w:rFonts w:hint="eastAsia"/>
              </w:rPr>
              <w:t>条，显示页码。小于或等于</w:t>
            </w:r>
            <w:r>
              <w:rPr>
                <w:rFonts w:hint="eastAsia"/>
              </w:rPr>
              <w:t>3</w:t>
            </w:r>
            <w:r>
              <w:rPr>
                <w:rFonts w:hint="eastAsia"/>
              </w:rPr>
              <w:t>条备注记录，不显示页码。</w:t>
            </w:r>
          </w:p>
        </w:tc>
        <w:tc>
          <w:tcPr>
            <w:tcW w:w="2624" w:type="dxa"/>
          </w:tcPr>
          <w:p w14:paraId="6ED0641C" w14:textId="77777777" w:rsidR="00E845BB" w:rsidRDefault="00E845BB" w:rsidP="00DE2C6C"/>
        </w:tc>
      </w:tr>
      <w:tr w:rsidR="00E845BB" w14:paraId="646CE8F3" w14:textId="77777777" w:rsidTr="00DE2C6C">
        <w:tc>
          <w:tcPr>
            <w:tcW w:w="1526" w:type="dxa"/>
            <w:vMerge w:val="restart"/>
          </w:tcPr>
          <w:p w14:paraId="72C07F12" w14:textId="77777777" w:rsidR="00E845BB" w:rsidRDefault="00E845BB" w:rsidP="00DE2C6C">
            <w:r>
              <w:rPr>
                <w:rFonts w:hint="eastAsia"/>
              </w:rPr>
              <w:t>“新增备注”弹框</w:t>
            </w:r>
          </w:p>
        </w:tc>
        <w:tc>
          <w:tcPr>
            <w:tcW w:w="1276" w:type="dxa"/>
          </w:tcPr>
          <w:p w14:paraId="5DD7CE2C" w14:textId="77777777" w:rsidR="00E845BB" w:rsidRDefault="00E845BB" w:rsidP="00DE2C6C">
            <w:r>
              <w:rPr>
                <w:rFonts w:hint="eastAsia"/>
              </w:rPr>
              <w:t>备注类型</w:t>
            </w:r>
          </w:p>
        </w:tc>
        <w:tc>
          <w:tcPr>
            <w:tcW w:w="4536" w:type="dxa"/>
          </w:tcPr>
          <w:p w14:paraId="3B0D58E8" w14:textId="77777777" w:rsidR="00E845BB" w:rsidRDefault="00E845BB" w:rsidP="00DE2C6C">
            <w:r>
              <w:rPr>
                <w:rFonts w:hint="eastAsia"/>
              </w:rPr>
              <w:t>1</w:t>
            </w:r>
            <w:r>
              <w:rPr>
                <w:rFonts w:hint="eastAsia"/>
              </w:rPr>
              <w:t>、包含：复核、投诉、其它。</w:t>
            </w:r>
          </w:p>
          <w:p w14:paraId="0A189DD7" w14:textId="77777777" w:rsidR="00E845BB" w:rsidRDefault="00E845BB" w:rsidP="00DE2C6C">
            <w:r>
              <w:rPr>
                <w:rFonts w:hint="eastAsia"/>
              </w:rPr>
              <w:t>2</w:t>
            </w:r>
            <w:r>
              <w:rPr>
                <w:rFonts w:hint="eastAsia"/>
              </w:rPr>
              <w:t>、单选，默认选中复核。</w:t>
            </w:r>
          </w:p>
        </w:tc>
        <w:tc>
          <w:tcPr>
            <w:tcW w:w="2624" w:type="dxa"/>
          </w:tcPr>
          <w:p w14:paraId="6D6C079C" w14:textId="77777777" w:rsidR="00E845BB" w:rsidRDefault="00E845BB" w:rsidP="00DE2C6C"/>
        </w:tc>
      </w:tr>
      <w:tr w:rsidR="00E845BB" w14:paraId="14464EEF" w14:textId="77777777" w:rsidTr="00DE2C6C">
        <w:tc>
          <w:tcPr>
            <w:tcW w:w="1526" w:type="dxa"/>
            <w:vMerge/>
          </w:tcPr>
          <w:p w14:paraId="4131A717" w14:textId="77777777" w:rsidR="00E845BB" w:rsidRDefault="00E845BB" w:rsidP="00DE2C6C"/>
        </w:tc>
        <w:tc>
          <w:tcPr>
            <w:tcW w:w="1276" w:type="dxa"/>
          </w:tcPr>
          <w:p w14:paraId="28E3FE04" w14:textId="77777777" w:rsidR="00E845BB" w:rsidRDefault="00E845BB" w:rsidP="00DE2C6C">
            <w:r>
              <w:rPr>
                <w:rFonts w:hint="eastAsia"/>
              </w:rPr>
              <w:t>备注内容</w:t>
            </w:r>
          </w:p>
        </w:tc>
        <w:tc>
          <w:tcPr>
            <w:tcW w:w="4536" w:type="dxa"/>
          </w:tcPr>
          <w:p w14:paraId="4D949F11" w14:textId="77777777" w:rsidR="00E845BB" w:rsidRDefault="00E845BB" w:rsidP="00DE2C6C">
            <w:r>
              <w:rPr>
                <w:rFonts w:hint="eastAsia"/>
              </w:rPr>
              <w:t>1</w:t>
            </w:r>
            <w:r>
              <w:rPr>
                <w:rFonts w:hint="eastAsia"/>
              </w:rPr>
              <w:t>、多行文本输入框。弱提示：“请输入备注内容”</w:t>
            </w:r>
          </w:p>
          <w:p w14:paraId="59A7312E" w14:textId="77777777" w:rsidR="00E845BB" w:rsidRDefault="00E845BB" w:rsidP="00DE2C6C">
            <w:r>
              <w:rPr>
                <w:rFonts w:hint="eastAsia"/>
              </w:rPr>
              <w:t>2</w:t>
            </w:r>
            <w:r>
              <w:rPr>
                <w:rFonts w:hint="eastAsia"/>
              </w:rPr>
              <w:t>、最多输入</w:t>
            </w:r>
            <w:r>
              <w:rPr>
                <w:rFonts w:hint="eastAsia"/>
              </w:rPr>
              <w:t>100</w:t>
            </w:r>
            <w:r>
              <w:rPr>
                <w:rFonts w:hint="eastAsia"/>
              </w:rPr>
              <w:t>个字符，超过字数则不能输入。</w:t>
            </w:r>
          </w:p>
          <w:p w14:paraId="7E16A206" w14:textId="77777777" w:rsidR="00E845BB" w:rsidRDefault="00E845BB" w:rsidP="00DE2C6C">
            <w:r>
              <w:rPr>
                <w:rFonts w:hint="eastAsia"/>
              </w:rPr>
              <w:t>3</w:t>
            </w:r>
            <w:r>
              <w:rPr>
                <w:rFonts w:hint="eastAsia"/>
              </w:rPr>
              <w:t>、输入框右下角，显示字符的限制，格式为：“</w:t>
            </w:r>
            <w:r>
              <w:rPr>
                <w:rFonts w:hint="eastAsia"/>
              </w:rPr>
              <w:t>0/100</w:t>
            </w:r>
            <w:r>
              <w:rPr>
                <w:rFonts w:hint="eastAsia"/>
              </w:rPr>
              <w:t>”。其中，“</w:t>
            </w:r>
            <w:r>
              <w:rPr>
                <w:rFonts w:hint="eastAsia"/>
              </w:rPr>
              <w:t>0</w:t>
            </w:r>
            <w:r>
              <w:rPr>
                <w:rFonts w:hint="eastAsia"/>
              </w:rPr>
              <w:t>根据实际的输入字符动态显示。”</w:t>
            </w:r>
          </w:p>
        </w:tc>
        <w:tc>
          <w:tcPr>
            <w:tcW w:w="2624" w:type="dxa"/>
          </w:tcPr>
          <w:p w14:paraId="4552CB19" w14:textId="77777777" w:rsidR="00E845BB" w:rsidRPr="00303030" w:rsidRDefault="00E845BB" w:rsidP="00DE2C6C"/>
        </w:tc>
      </w:tr>
      <w:tr w:rsidR="00E845BB" w14:paraId="084254A3" w14:textId="77777777" w:rsidTr="00DE2C6C">
        <w:tc>
          <w:tcPr>
            <w:tcW w:w="1526" w:type="dxa"/>
            <w:vMerge/>
          </w:tcPr>
          <w:p w14:paraId="684ED9EC" w14:textId="77777777" w:rsidR="00E845BB" w:rsidRDefault="00E845BB" w:rsidP="00DE2C6C"/>
        </w:tc>
        <w:tc>
          <w:tcPr>
            <w:tcW w:w="1276" w:type="dxa"/>
          </w:tcPr>
          <w:p w14:paraId="340B2E4B" w14:textId="77777777" w:rsidR="00E845BB" w:rsidRDefault="00E845BB" w:rsidP="00DE2C6C">
            <w:r>
              <w:rPr>
                <w:rFonts w:hint="eastAsia"/>
              </w:rPr>
              <w:t>提交</w:t>
            </w:r>
            <w:r>
              <w:rPr>
                <w:rFonts w:hint="eastAsia"/>
              </w:rPr>
              <w:t>-</w:t>
            </w:r>
            <w:r>
              <w:rPr>
                <w:rFonts w:hint="eastAsia"/>
              </w:rPr>
              <w:t>按钮</w:t>
            </w:r>
          </w:p>
        </w:tc>
        <w:tc>
          <w:tcPr>
            <w:tcW w:w="4536" w:type="dxa"/>
          </w:tcPr>
          <w:p w14:paraId="2BFBBAE1" w14:textId="77777777" w:rsidR="00E845BB" w:rsidRDefault="00E845BB" w:rsidP="00DE2C6C">
            <w:r>
              <w:rPr>
                <w:rFonts w:hint="eastAsia"/>
              </w:rPr>
              <w:t>1</w:t>
            </w:r>
            <w:r>
              <w:rPr>
                <w:rFonts w:hint="eastAsia"/>
              </w:rPr>
              <w:t>、点击，保存输入的内容，产生一条备注记录，并关闭当前弹框。</w:t>
            </w:r>
          </w:p>
          <w:p w14:paraId="733D1616" w14:textId="77777777" w:rsidR="00E845BB" w:rsidRDefault="00E845BB" w:rsidP="00DE2C6C">
            <w:r>
              <w:rPr>
                <w:rFonts w:hint="eastAsia"/>
              </w:rPr>
              <w:t>2</w:t>
            </w:r>
            <w:r>
              <w:rPr>
                <w:rFonts w:hint="eastAsia"/>
              </w:rPr>
              <w:t>、备注内容为空时，点击【提交】，在备注输入框下方提示“请输入备注内容”。</w:t>
            </w:r>
          </w:p>
          <w:p w14:paraId="09854DB8" w14:textId="77777777" w:rsidR="00E845BB" w:rsidRDefault="00E845BB" w:rsidP="00DE2C6C">
            <w:r>
              <w:rPr>
                <w:rFonts w:hint="eastAsia"/>
              </w:rPr>
              <w:lastRenderedPageBreak/>
              <w:t>3</w:t>
            </w:r>
            <w:r>
              <w:rPr>
                <w:rFonts w:hint="eastAsia"/>
              </w:rPr>
              <w:t>、网络顺畅时：</w:t>
            </w:r>
          </w:p>
          <w:p w14:paraId="5A034BE8" w14:textId="77777777" w:rsidR="00E845BB" w:rsidRDefault="00E845BB" w:rsidP="001D49DD">
            <w:pPr>
              <w:pStyle w:val="af0"/>
              <w:numPr>
                <w:ilvl w:val="0"/>
                <w:numId w:val="17"/>
              </w:numPr>
              <w:ind w:firstLineChars="0"/>
            </w:pPr>
            <w:r>
              <w:rPr>
                <w:rFonts w:hint="eastAsia"/>
              </w:rPr>
              <w:t>提交成功，则</w:t>
            </w:r>
            <w:r>
              <w:rPr>
                <w:rFonts w:hint="eastAsia"/>
              </w:rPr>
              <w:t>toast</w:t>
            </w:r>
            <w:r>
              <w:rPr>
                <w:rFonts w:hint="eastAsia"/>
              </w:rPr>
              <w:t>弹框提示“提交成功”；</w:t>
            </w:r>
          </w:p>
          <w:p w14:paraId="4B83E8BC" w14:textId="77777777" w:rsidR="00E845BB" w:rsidRDefault="00E845BB" w:rsidP="001D49DD">
            <w:pPr>
              <w:pStyle w:val="af0"/>
              <w:numPr>
                <w:ilvl w:val="0"/>
                <w:numId w:val="17"/>
              </w:numPr>
              <w:ind w:firstLineChars="0"/>
            </w:pPr>
            <w:r>
              <w:rPr>
                <w:rFonts w:hint="eastAsia"/>
              </w:rPr>
              <w:t>提交失败，则</w:t>
            </w:r>
            <w:r>
              <w:rPr>
                <w:rFonts w:hint="eastAsia"/>
              </w:rPr>
              <w:t>toast</w:t>
            </w:r>
            <w:r>
              <w:rPr>
                <w:rFonts w:hint="eastAsia"/>
              </w:rPr>
              <w:t>弹框提示“提交失败”。</w:t>
            </w:r>
          </w:p>
          <w:p w14:paraId="1E844BE4" w14:textId="77777777" w:rsidR="00E845BB" w:rsidRDefault="00E845BB" w:rsidP="00DE2C6C">
            <w:r>
              <w:rPr>
                <w:rFonts w:hint="eastAsia"/>
              </w:rPr>
              <w:t>4</w:t>
            </w:r>
            <w:r>
              <w:rPr>
                <w:rFonts w:hint="eastAsia"/>
              </w:rPr>
              <w:t>、网络中断，</w:t>
            </w:r>
            <w:r>
              <w:rPr>
                <w:rFonts w:hint="eastAsia"/>
              </w:rPr>
              <w:t>toast</w:t>
            </w:r>
            <w:r>
              <w:rPr>
                <w:rFonts w:hint="eastAsia"/>
              </w:rPr>
              <w:t>弹框提示“网络异常，请稍后重试”。</w:t>
            </w:r>
          </w:p>
        </w:tc>
        <w:tc>
          <w:tcPr>
            <w:tcW w:w="2624" w:type="dxa"/>
          </w:tcPr>
          <w:p w14:paraId="54602A44" w14:textId="77777777" w:rsidR="00E845BB" w:rsidRPr="0058007B" w:rsidRDefault="00E845BB" w:rsidP="00DE2C6C"/>
        </w:tc>
      </w:tr>
      <w:tr w:rsidR="00E845BB" w14:paraId="7DD78979" w14:textId="77777777" w:rsidTr="00DE2C6C">
        <w:tc>
          <w:tcPr>
            <w:tcW w:w="1526" w:type="dxa"/>
            <w:vMerge/>
          </w:tcPr>
          <w:p w14:paraId="73B5B433" w14:textId="77777777" w:rsidR="00E845BB" w:rsidRDefault="00E845BB" w:rsidP="00DE2C6C"/>
        </w:tc>
        <w:tc>
          <w:tcPr>
            <w:tcW w:w="1276" w:type="dxa"/>
          </w:tcPr>
          <w:p w14:paraId="1CCEF134" w14:textId="77777777" w:rsidR="00E845BB" w:rsidRDefault="00E845BB" w:rsidP="00DE2C6C">
            <w:r>
              <w:rPr>
                <w:rFonts w:hint="eastAsia"/>
              </w:rPr>
              <w:t>取消</w:t>
            </w:r>
            <w:r>
              <w:rPr>
                <w:rFonts w:hint="eastAsia"/>
              </w:rPr>
              <w:t>-</w:t>
            </w:r>
            <w:r>
              <w:rPr>
                <w:rFonts w:hint="eastAsia"/>
              </w:rPr>
              <w:t>按钮</w:t>
            </w:r>
          </w:p>
        </w:tc>
        <w:tc>
          <w:tcPr>
            <w:tcW w:w="4536" w:type="dxa"/>
          </w:tcPr>
          <w:p w14:paraId="4A08284A" w14:textId="77777777" w:rsidR="00E845BB" w:rsidRDefault="00E845BB" w:rsidP="00DE2C6C">
            <w:r>
              <w:rPr>
                <w:rFonts w:hint="eastAsia"/>
              </w:rPr>
              <w:t>1</w:t>
            </w:r>
            <w:r>
              <w:rPr>
                <w:rFonts w:hint="eastAsia"/>
              </w:rPr>
              <w:t>、点击不保存输入的内容，并关闭当前弹框。</w:t>
            </w:r>
          </w:p>
        </w:tc>
        <w:tc>
          <w:tcPr>
            <w:tcW w:w="2624" w:type="dxa"/>
          </w:tcPr>
          <w:p w14:paraId="35FE74E7" w14:textId="77777777" w:rsidR="00E845BB" w:rsidRDefault="00E845BB" w:rsidP="00DE2C6C"/>
        </w:tc>
      </w:tr>
      <w:tr w:rsidR="00E845BB" w14:paraId="59567AD7" w14:textId="77777777" w:rsidTr="00DE2C6C">
        <w:tc>
          <w:tcPr>
            <w:tcW w:w="1526" w:type="dxa"/>
            <w:vMerge/>
          </w:tcPr>
          <w:p w14:paraId="50C1D2B4" w14:textId="77777777" w:rsidR="00E845BB" w:rsidRDefault="00E845BB" w:rsidP="00DE2C6C"/>
        </w:tc>
        <w:tc>
          <w:tcPr>
            <w:tcW w:w="1276" w:type="dxa"/>
          </w:tcPr>
          <w:p w14:paraId="36BD2506" w14:textId="77777777" w:rsidR="00E845BB" w:rsidRDefault="00E845BB" w:rsidP="00DE2C6C">
            <w:r>
              <w:rPr>
                <w:rFonts w:hint="eastAsia"/>
              </w:rPr>
              <w:t>关闭</w:t>
            </w:r>
            <w:r>
              <w:rPr>
                <w:rFonts w:hint="eastAsia"/>
              </w:rPr>
              <w:t>-</w:t>
            </w:r>
            <w:r>
              <w:rPr>
                <w:rFonts w:hint="eastAsia"/>
              </w:rPr>
              <w:t>按钮</w:t>
            </w:r>
          </w:p>
        </w:tc>
        <w:tc>
          <w:tcPr>
            <w:tcW w:w="4536" w:type="dxa"/>
          </w:tcPr>
          <w:p w14:paraId="114224A9" w14:textId="77777777" w:rsidR="00E845BB" w:rsidRDefault="00E845BB" w:rsidP="00DE2C6C">
            <w:r>
              <w:rPr>
                <w:rFonts w:hint="eastAsia"/>
              </w:rPr>
              <w:t>1</w:t>
            </w:r>
            <w:r>
              <w:rPr>
                <w:rFonts w:hint="eastAsia"/>
              </w:rPr>
              <w:t>、关闭当前弹框。</w:t>
            </w:r>
          </w:p>
        </w:tc>
        <w:tc>
          <w:tcPr>
            <w:tcW w:w="2624" w:type="dxa"/>
          </w:tcPr>
          <w:p w14:paraId="318513D4" w14:textId="77777777" w:rsidR="00E845BB" w:rsidRDefault="00E845BB" w:rsidP="00DE2C6C"/>
        </w:tc>
      </w:tr>
    </w:tbl>
    <w:p w14:paraId="65B3673D" w14:textId="77777777" w:rsidR="00E845BB" w:rsidRDefault="00E845BB" w:rsidP="00E845BB">
      <w:pPr>
        <w:pStyle w:val="6"/>
      </w:pPr>
      <w:r>
        <w:rPr>
          <w:rFonts w:hint="eastAsia"/>
        </w:rPr>
        <w:t>异常订单详情</w:t>
      </w:r>
    </w:p>
    <w:p w14:paraId="2E8C86E6" w14:textId="77777777" w:rsidR="00E845BB" w:rsidRDefault="00E845BB" w:rsidP="00E845BB">
      <w:pPr>
        <w:pStyle w:val="7"/>
      </w:pPr>
      <w:r>
        <w:rPr>
          <w:rFonts w:hint="eastAsia"/>
        </w:rPr>
        <w:t>业务流程</w:t>
      </w:r>
    </w:p>
    <w:p w14:paraId="601FE312" w14:textId="77777777" w:rsidR="00E845BB" w:rsidRPr="0024026D" w:rsidRDefault="00E845BB" w:rsidP="00E845BB">
      <w:r>
        <w:rPr>
          <w:rFonts w:hint="eastAsia"/>
        </w:rPr>
        <w:t>同一期。</w:t>
      </w:r>
    </w:p>
    <w:p w14:paraId="42570840" w14:textId="77777777" w:rsidR="00E845BB" w:rsidRDefault="00E845BB" w:rsidP="00E845BB">
      <w:pPr>
        <w:pStyle w:val="7"/>
      </w:pPr>
      <w:r>
        <w:rPr>
          <w:rFonts w:hint="eastAsia"/>
        </w:rPr>
        <w:t>用例描述</w:t>
      </w:r>
    </w:p>
    <w:p w14:paraId="1FE44982" w14:textId="77777777" w:rsidR="00E845BB" w:rsidRPr="0024026D" w:rsidRDefault="00E845BB" w:rsidP="00E845BB">
      <w:r>
        <w:rPr>
          <w:rFonts w:hint="eastAsia"/>
        </w:rPr>
        <w:t>租赁公司查看异常订单详情。</w:t>
      </w:r>
    </w:p>
    <w:p w14:paraId="13E4B3EE" w14:textId="77777777" w:rsidR="00E845BB" w:rsidRDefault="00E845BB" w:rsidP="00E845BB">
      <w:pPr>
        <w:pStyle w:val="7"/>
      </w:pPr>
      <w:r>
        <w:rPr>
          <w:rFonts w:hint="eastAsia"/>
        </w:rPr>
        <w:t>元素规则</w:t>
      </w:r>
    </w:p>
    <w:p w14:paraId="47D771AD" w14:textId="77777777" w:rsidR="00E845BB" w:rsidRDefault="00E845BB" w:rsidP="00E845BB">
      <w:r>
        <w:rPr>
          <w:rFonts w:hint="eastAsia"/>
        </w:rPr>
        <w:t>【</w:t>
      </w:r>
      <w:r>
        <w:rPr>
          <w:rFonts w:hint="eastAsia"/>
        </w:rPr>
        <w:t xml:space="preserve">YIII-B-01-02 </w:t>
      </w:r>
      <w:r>
        <w:rPr>
          <w:rFonts w:hint="eastAsia"/>
        </w:rPr>
        <w:t>异常订单详情】</w:t>
      </w:r>
    </w:p>
    <w:tbl>
      <w:tblPr>
        <w:tblStyle w:val="af1"/>
        <w:tblW w:w="0" w:type="auto"/>
        <w:tblLook w:val="04A0" w:firstRow="1" w:lastRow="0" w:firstColumn="1" w:lastColumn="0" w:noHBand="0" w:noVBand="1"/>
      </w:tblPr>
      <w:tblGrid>
        <w:gridCol w:w="1526"/>
        <w:gridCol w:w="1276"/>
        <w:gridCol w:w="4536"/>
        <w:gridCol w:w="2624"/>
      </w:tblGrid>
      <w:tr w:rsidR="00E845BB" w14:paraId="2CF2D508" w14:textId="77777777" w:rsidTr="00DE2C6C">
        <w:trPr>
          <w:trHeight w:val="601"/>
        </w:trPr>
        <w:tc>
          <w:tcPr>
            <w:tcW w:w="1526" w:type="dxa"/>
            <w:shd w:val="clear" w:color="auto" w:fill="BFBFBF" w:themeFill="background1" w:themeFillShade="BF"/>
            <w:vAlign w:val="center"/>
          </w:tcPr>
          <w:p w14:paraId="2F30C6E0" w14:textId="77777777" w:rsidR="00E845BB" w:rsidRDefault="00E845BB" w:rsidP="00DE2C6C">
            <w:pPr>
              <w:jc w:val="center"/>
            </w:pPr>
            <w:r>
              <w:rPr>
                <w:b/>
              </w:rPr>
              <w:t>页面</w:t>
            </w:r>
            <w:r>
              <w:rPr>
                <w:rFonts w:hint="eastAsia"/>
                <w:b/>
              </w:rPr>
              <w:t>/</w:t>
            </w:r>
            <w:r>
              <w:rPr>
                <w:rFonts w:hint="eastAsia"/>
                <w:b/>
              </w:rPr>
              <w:t>界面</w:t>
            </w:r>
          </w:p>
        </w:tc>
        <w:tc>
          <w:tcPr>
            <w:tcW w:w="1276" w:type="dxa"/>
            <w:shd w:val="clear" w:color="auto" w:fill="BFBFBF" w:themeFill="background1" w:themeFillShade="BF"/>
            <w:vAlign w:val="center"/>
          </w:tcPr>
          <w:p w14:paraId="7D4A4EB8" w14:textId="77777777" w:rsidR="00E845BB" w:rsidRDefault="00E845BB" w:rsidP="00DE2C6C">
            <w:pPr>
              <w:jc w:val="center"/>
            </w:pPr>
            <w:r w:rsidRPr="005669E2">
              <w:rPr>
                <w:b/>
              </w:rPr>
              <w:t>元素名称</w:t>
            </w:r>
          </w:p>
        </w:tc>
        <w:tc>
          <w:tcPr>
            <w:tcW w:w="4536" w:type="dxa"/>
            <w:shd w:val="clear" w:color="auto" w:fill="BFBFBF" w:themeFill="background1" w:themeFillShade="BF"/>
            <w:vAlign w:val="center"/>
          </w:tcPr>
          <w:p w14:paraId="26BAF6C3" w14:textId="77777777" w:rsidR="00E845BB" w:rsidRDefault="00E845BB" w:rsidP="00DE2C6C">
            <w:pPr>
              <w:jc w:val="center"/>
            </w:pPr>
            <w:r w:rsidRPr="005669E2">
              <w:rPr>
                <w:b/>
              </w:rPr>
              <w:t>描述</w:t>
            </w:r>
          </w:p>
        </w:tc>
        <w:tc>
          <w:tcPr>
            <w:tcW w:w="2624" w:type="dxa"/>
            <w:shd w:val="clear" w:color="auto" w:fill="BFBFBF" w:themeFill="background1" w:themeFillShade="BF"/>
          </w:tcPr>
          <w:p w14:paraId="6D994B83" w14:textId="77777777" w:rsidR="00E845BB" w:rsidRPr="00C92F0B" w:rsidRDefault="00E845BB" w:rsidP="00DE2C6C">
            <w:pPr>
              <w:jc w:val="center"/>
              <w:rPr>
                <w:b/>
              </w:rPr>
            </w:pPr>
            <w:r>
              <w:rPr>
                <w:rFonts w:hint="eastAsia"/>
                <w:b/>
              </w:rPr>
              <w:t>异常处理</w:t>
            </w:r>
          </w:p>
        </w:tc>
      </w:tr>
      <w:tr w:rsidR="00E845BB" w14:paraId="63D5B561" w14:textId="77777777" w:rsidTr="00DE2C6C">
        <w:tc>
          <w:tcPr>
            <w:tcW w:w="1526" w:type="dxa"/>
          </w:tcPr>
          <w:p w14:paraId="7AE351DE" w14:textId="77777777" w:rsidR="00E845BB" w:rsidRDefault="00E845BB" w:rsidP="00DE2C6C">
            <w:r>
              <w:rPr>
                <w:rFonts w:hint="eastAsia"/>
              </w:rPr>
              <w:t>订单信息区域</w:t>
            </w:r>
          </w:p>
        </w:tc>
        <w:tc>
          <w:tcPr>
            <w:tcW w:w="1276" w:type="dxa"/>
          </w:tcPr>
          <w:p w14:paraId="7DC8BA2A" w14:textId="77777777" w:rsidR="00E845BB" w:rsidRDefault="00E845BB" w:rsidP="00DE2C6C"/>
        </w:tc>
        <w:tc>
          <w:tcPr>
            <w:tcW w:w="4536" w:type="dxa"/>
          </w:tcPr>
          <w:p w14:paraId="189ADBAA" w14:textId="77777777" w:rsidR="00E845BB" w:rsidRDefault="00E845BB" w:rsidP="00DE2C6C">
            <w:r>
              <w:rPr>
                <w:rFonts w:hint="eastAsia"/>
              </w:rPr>
              <w:t>1</w:t>
            </w:r>
            <w:r>
              <w:rPr>
                <w:rFonts w:hint="eastAsia"/>
              </w:rPr>
              <w:t>、优化里程费单位。由原来的“￥</w:t>
            </w:r>
            <w:r>
              <w:rPr>
                <w:rFonts w:hint="eastAsia"/>
              </w:rPr>
              <w:t>Y</w:t>
            </w:r>
            <w:r>
              <w:rPr>
                <w:rFonts w:hint="eastAsia"/>
              </w:rPr>
              <w:t>（</w:t>
            </w:r>
            <w:r>
              <w:rPr>
                <w:rFonts w:hint="eastAsia"/>
              </w:rPr>
              <w:t>n</w:t>
            </w:r>
            <w:r>
              <w:rPr>
                <w:rFonts w:hint="eastAsia"/>
              </w:rPr>
              <w:t>公里</w:t>
            </w:r>
            <w:r>
              <w:rPr>
                <w:rFonts w:hint="eastAsia"/>
              </w:rPr>
              <w:t>*m</w:t>
            </w:r>
            <w:r>
              <w:rPr>
                <w:rFonts w:hint="eastAsia"/>
              </w:rPr>
              <w:t>元）”更改为“￥</w:t>
            </w:r>
            <w:r>
              <w:rPr>
                <w:rFonts w:hint="eastAsia"/>
              </w:rPr>
              <w:t>Y</w:t>
            </w:r>
            <w:r>
              <w:rPr>
                <w:rFonts w:hint="eastAsia"/>
              </w:rPr>
              <w:t>（</w:t>
            </w:r>
            <w:r>
              <w:rPr>
                <w:rFonts w:hint="eastAsia"/>
              </w:rPr>
              <w:t>n</w:t>
            </w:r>
            <w:r>
              <w:rPr>
                <w:rFonts w:hint="eastAsia"/>
              </w:rPr>
              <w:t>公里</w:t>
            </w:r>
            <w:r>
              <w:rPr>
                <w:rFonts w:hint="eastAsia"/>
              </w:rPr>
              <w:t>*m</w:t>
            </w:r>
            <w:r>
              <w:rPr>
                <w:rFonts w:hint="eastAsia"/>
              </w:rPr>
              <w:t>元</w:t>
            </w:r>
            <w:r>
              <w:rPr>
                <w:rFonts w:hint="eastAsia"/>
              </w:rPr>
              <w:t>/</w:t>
            </w:r>
            <w:r>
              <w:rPr>
                <w:rFonts w:hint="eastAsia"/>
              </w:rPr>
              <w:t>公里）”。</w:t>
            </w:r>
          </w:p>
          <w:p w14:paraId="07E9CCB9" w14:textId="77777777" w:rsidR="00E845BB" w:rsidRDefault="00E845BB" w:rsidP="00DE2C6C">
            <w:r>
              <w:rPr>
                <w:rFonts w:hint="eastAsia"/>
              </w:rPr>
              <w:t>2</w:t>
            </w:r>
            <w:r>
              <w:rPr>
                <w:rFonts w:hint="eastAsia"/>
              </w:rPr>
              <w:t>、优化时间补贴单位，由原来的“￥</w:t>
            </w:r>
            <w:r>
              <w:rPr>
                <w:rFonts w:hint="eastAsia"/>
              </w:rPr>
              <w:t>Y</w:t>
            </w:r>
            <w:r>
              <w:rPr>
                <w:rFonts w:hint="eastAsia"/>
              </w:rPr>
              <w:t>（</w:t>
            </w:r>
            <w:r>
              <w:rPr>
                <w:rFonts w:hint="eastAsia"/>
              </w:rPr>
              <w:t>n</w:t>
            </w:r>
            <w:r>
              <w:rPr>
                <w:rFonts w:hint="eastAsia"/>
              </w:rPr>
              <w:t>分钟</w:t>
            </w:r>
            <w:r>
              <w:rPr>
                <w:rFonts w:hint="eastAsia"/>
              </w:rPr>
              <w:t>*m</w:t>
            </w:r>
            <w:r>
              <w:rPr>
                <w:rFonts w:hint="eastAsia"/>
              </w:rPr>
              <w:t>元”更换为“￥</w:t>
            </w:r>
            <w:r>
              <w:rPr>
                <w:rFonts w:hint="eastAsia"/>
              </w:rPr>
              <w:t>Y</w:t>
            </w:r>
            <w:r>
              <w:rPr>
                <w:rFonts w:hint="eastAsia"/>
              </w:rPr>
              <w:t>（</w:t>
            </w:r>
            <w:r>
              <w:rPr>
                <w:rFonts w:hint="eastAsia"/>
              </w:rPr>
              <w:t>n</w:t>
            </w:r>
            <w:r>
              <w:rPr>
                <w:rFonts w:hint="eastAsia"/>
              </w:rPr>
              <w:t>分钟</w:t>
            </w:r>
            <w:r>
              <w:rPr>
                <w:rFonts w:hint="eastAsia"/>
              </w:rPr>
              <w:t>*m</w:t>
            </w:r>
            <w:r>
              <w:rPr>
                <w:rFonts w:hint="eastAsia"/>
              </w:rPr>
              <w:t>元</w:t>
            </w:r>
            <w:r>
              <w:rPr>
                <w:rFonts w:hint="eastAsia"/>
              </w:rPr>
              <w:t>/</w:t>
            </w:r>
            <w:r>
              <w:rPr>
                <w:rFonts w:hint="eastAsia"/>
              </w:rPr>
              <w:t>分钟”。</w:t>
            </w:r>
          </w:p>
          <w:p w14:paraId="2F5F7F05" w14:textId="77777777" w:rsidR="00E845BB" w:rsidRDefault="00E845BB" w:rsidP="00DE2C6C">
            <w:r>
              <w:rPr>
                <w:rFonts w:hint="eastAsia"/>
              </w:rPr>
              <w:t>3</w:t>
            </w:r>
            <w:r>
              <w:rPr>
                <w:rFonts w:hint="eastAsia"/>
              </w:rPr>
              <w:t>、其他内容未做修改，同一期。</w:t>
            </w:r>
          </w:p>
        </w:tc>
        <w:tc>
          <w:tcPr>
            <w:tcW w:w="2624" w:type="dxa"/>
          </w:tcPr>
          <w:p w14:paraId="7D98A3ED" w14:textId="77777777" w:rsidR="00E845BB" w:rsidRDefault="00E845BB" w:rsidP="00DE2C6C"/>
        </w:tc>
      </w:tr>
      <w:tr w:rsidR="00E845BB" w14:paraId="438E41AE" w14:textId="77777777" w:rsidTr="00DE2C6C">
        <w:tc>
          <w:tcPr>
            <w:tcW w:w="1526" w:type="dxa"/>
          </w:tcPr>
          <w:p w14:paraId="189C34DD" w14:textId="77777777" w:rsidR="00E845BB" w:rsidRDefault="00E845BB" w:rsidP="00DE2C6C">
            <w:r>
              <w:rPr>
                <w:rFonts w:hint="eastAsia"/>
              </w:rPr>
              <w:t>时间轴</w:t>
            </w:r>
          </w:p>
        </w:tc>
        <w:tc>
          <w:tcPr>
            <w:tcW w:w="1276" w:type="dxa"/>
          </w:tcPr>
          <w:p w14:paraId="3BA4C7F8" w14:textId="77777777" w:rsidR="00E845BB" w:rsidRDefault="00E845BB" w:rsidP="00DE2C6C"/>
        </w:tc>
        <w:tc>
          <w:tcPr>
            <w:tcW w:w="4536" w:type="dxa"/>
          </w:tcPr>
          <w:p w14:paraId="3B984C16" w14:textId="77777777" w:rsidR="00E845BB" w:rsidRDefault="00E845BB" w:rsidP="00DE2C6C">
            <w:r>
              <w:rPr>
                <w:rFonts w:hint="eastAsia"/>
              </w:rPr>
              <w:t>1</w:t>
            </w:r>
            <w:r>
              <w:rPr>
                <w:rFonts w:hint="eastAsia"/>
              </w:rPr>
              <w:t>、内容未做修改，同一期。</w:t>
            </w:r>
          </w:p>
        </w:tc>
        <w:tc>
          <w:tcPr>
            <w:tcW w:w="2624" w:type="dxa"/>
          </w:tcPr>
          <w:p w14:paraId="5CABBD69" w14:textId="77777777" w:rsidR="00E845BB" w:rsidRDefault="00E845BB" w:rsidP="00DE2C6C"/>
        </w:tc>
      </w:tr>
      <w:tr w:rsidR="00E845BB" w14:paraId="57F6BD02" w14:textId="77777777" w:rsidTr="00DE2C6C">
        <w:tc>
          <w:tcPr>
            <w:tcW w:w="1526" w:type="dxa"/>
          </w:tcPr>
          <w:p w14:paraId="437A9690" w14:textId="77777777" w:rsidR="00E845BB" w:rsidRDefault="00E845BB" w:rsidP="00DE2C6C">
            <w:r>
              <w:rPr>
                <w:rFonts w:hint="eastAsia"/>
              </w:rPr>
              <w:t>左侧地图显示</w:t>
            </w:r>
          </w:p>
        </w:tc>
        <w:tc>
          <w:tcPr>
            <w:tcW w:w="1276" w:type="dxa"/>
          </w:tcPr>
          <w:p w14:paraId="50EEF0CC" w14:textId="77777777" w:rsidR="00E845BB" w:rsidRDefault="00E845BB" w:rsidP="00DE2C6C"/>
        </w:tc>
        <w:tc>
          <w:tcPr>
            <w:tcW w:w="4536" w:type="dxa"/>
          </w:tcPr>
          <w:p w14:paraId="79989DD2" w14:textId="77777777" w:rsidR="00E845BB" w:rsidRDefault="00E845BB" w:rsidP="00DE2C6C">
            <w:r>
              <w:rPr>
                <w:rFonts w:hint="eastAsia"/>
              </w:rPr>
              <w:t>1</w:t>
            </w:r>
            <w:r>
              <w:rPr>
                <w:rFonts w:hint="eastAsia"/>
              </w:rPr>
              <w:t>、内容未做修改，同一期。</w:t>
            </w:r>
          </w:p>
        </w:tc>
        <w:tc>
          <w:tcPr>
            <w:tcW w:w="2624" w:type="dxa"/>
          </w:tcPr>
          <w:p w14:paraId="6EEB67B7" w14:textId="77777777" w:rsidR="00E845BB" w:rsidRDefault="00E845BB" w:rsidP="00DE2C6C"/>
        </w:tc>
      </w:tr>
      <w:tr w:rsidR="00E845BB" w14:paraId="73A3F2B1" w14:textId="77777777" w:rsidTr="00DE2C6C">
        <w:tc>
          <w:tcPr>
            <w:tcW w:w="1526" w:type="dxa"/>
          </w:tcPr>
          <w:p w14:paraId="2FBDD45D" w14:textId="77777777" w:rsidR="00E845BB" w:rsidRDefault="00E845BB" w:rsidP="00DE2C6C">
            <w:r>
              <w:rPr>
                <w:rFonts w:hint="eastAsia"/>
              </w:rPr>
              <w:t>右侧控制轨迹播放</w:t>
            </w:r>
          </w:p>
        </w:tc>
        <w:tc>
          <w:tcPr>
            <w:tcW w:w="1276" w:type="dxa"/>
          </w:tcPr>
          <w:p w14:paraId="2088B713" w14:textId="77777777" w:rsidR="00E845BB" w:rsidRDefault="00E845BB" w:rsidP="00DE2C6C"/>
        </w:tc>
        <w:tc>
          <w:tcPr>
            <w:tcW w:w="4536" w:type="dxa"/>
          </w:tcPr>
          <w:p w14:paraId="37E40BBA" w14:textId="77777777" w:rsidR="00E845BB" w:rsidRDefault="00E845BB" w:rsidP="00DE2C6C">
            <w:r>
              <w:rPr>
                <w:rFonts w:hint="eastAsia"/>
              </w:rPr>
              <w:t>1</w:t>
            </w:r>
            <w:r>
              <w:rPr>
                <w:rFonts w:hint="eastAsia"/>
              </w:rPr>
              <w:t>、内容未做修改，同一期。</w:t>
            </w:r>
          </w:p>
        </w:tc>
        <w:tc>
          <w:tcPr>
            <w:tcW w:w="2624" w:type="dxa"/>
          </w:tcPr>
          <w:p w14:paraId="42A29E69" w14:textId="77777777" w:rsidR="00E845BB" w:rsidRDefault="00E845BB" w:rsidP="00DE2C6C"/>
        </w:tc>
      </w:tr>
      <w:tr w:rsidR="00E845BB" w14:paraId="7DD7EF32" w14:textId="77777777" w:rsidTr="00DE2C6C">
        <w:tc>
          <w:tcPr>
            <w:tcW w:w="1526" w:type="dxa"/>
          </w:tcPr>
          <w:p w14:paraId="73A25441" w14:textId="77777777" w:rsidR="00E845BB" w:rsidRDefault="00E845BB" w:rsidP="00DE2C6C">
            <w:r>
              <w:rPr>
                <w:rFonts w:hint="eastAsia"/>
              </w:rPr>
              <w:t>人工派单记录</w:t>
            </w:r>
          </w:p>
        </w:tc>
        <w:tc>
          <w:tcPr>
            <w:tcW w:w="1276" w:type="dxa"/>
          </w:tcPr>
          <w:p w14:paraId="35872771" w14:textId="77777777" w:rsidR="00E845BB" w:rsidRDefault="00E845BB" w:rsidP="00DE2C6C"/>
        </w:tc>
        <w:tc>
          <w:tcPr>
            <w:tcW w:w="4536" w:type="dxa"/>
          </w:tcPr>
          <w:p w14:paraId="1D00EE33" w14:textId="77777777" w:rsidR="00E845BB" w:rsidRDefault="00E845BB" w:rsidP="00DE2C6C">
            <w:r>
              <w:rPr>
                <w:rFonts w:hint="eastAsia"/>
              </w:rPr>
              <w:t>1</w:t>
            </w:r>
            <w:r>
              <w:rPr>
                <w:rFonts w:hint="eastAsia"/>
              </w:rPr>
              <w:t>、内容未做修改，同一期。</w:t>
            </w:r>
          </w:p>
        </w:tc>
        <w:tc>
          <w:tcPr>
            <w:tcW w:w="2624" w:type="dxa"/>
          </w:tcPr>
          <w:p w14:paraId="47BECD54" w14:textId="77777777" w:rsidR="00E845BB" w:rsidRDefault="00E845BB" w:rsidP="00DE2C6C"/>
        </w:tc>
      </w:tr>
      <w:tr w:rsidR="00E845BB" w14:paraId="33A034F4" w14:textId="77777777" w:rsidTr="00DE2C6C">
        <w:tc>
          <w:tcPr>
            <w:tcW w:w="1526" w:type="dxa"/>
          </w:tcPr>
          <w:p w14:paraId="60004FA4" w14:textId="77777777" w:rsidR="00E845BB" w:rsidRDefault="00E845BB" w:rsidP="00DE2C6C">
            <w:r>
              <w:rPr>
                <w:rFonts w:hint="eastAsia"/>
              </w:rPr>
              <w:t>更换司机记录</w:t>
            </w:r>
          </w:p>
        </w:tc>
        <w:tc>
          <w:tcPr>
            <w:tcW w:w="1276" w:type="dxa"/>
          </w:tcPr>
          <w:p w14:paraId="06FC37CC" w14:textId="77777777" w:rsidR="00E845BB" w:rsidRDefault="00E845BB" w:rsidP="00DE2C6C"/>
        </w:tc>
        <w:tc>
          <w:tcPr>
            <w:tcW w:w="4536" w:type="dxa"/>
          </w:tcPr>
          <w:p w14:paraId="14F55232" w14:textId="77777777" w:rsidR="00E845BB" w:rsidRDefault="00E845BB" w:rsidP="00DE2C6C">
            <w:r>
              <w:rPr>
                <w:rFonts w:hint="eastAsia"/>
              </w:rPr>
              <w:t>1</w:t>
            </w:r>
            <w:r>
              <w:rPr>
                <w:rFonts w:hint="eastAsia"/>
              </w:rPr>
              <w:t>、内容未做修改，同一期。</w:t>
            </w:r>
          </w:p>
        </w:tc>
        <w:tc>
          <w:tcPr>
            <w:tcW w:w="2624" w:type="dxa"/>
          </w:tcPr>
          <w:p w14:paraId="225F0DC6" w14:textId="77777777" w:rsidR="00E845BB" w:rsidRDefault="00E845BB" w:rsidP="00DE2C6C"/>
        </w:tc>
      </w:tr>
      <w:tr w:rsidR="00E845BB" w14:paraId="79636082" w14:textId="77777777" w:rsidTr="00DE2C6C">
        <w:tc>
          <w:tcPr>
            <w:tcW w:w="1526" w:type="dxa"/>
            <w:vMerge w:val="restart"/>
          </w:tcPr>
          <w:p w14:paraId="241C4E2F" w14:textId="77777777" w:rsidR="00E845BB" w:rsidRDefault="00E845BB" w:rsidP="00DE2C6C">
            <w:r>
              <w:rPr>
                <w:rFonts w:hint="eastAsia"/>
              </w:rPr>
              <w:t>复核记录</w:t>
            </w:r>
          </w:p>
        </w:tc>
        <w:tc>
          <w:tcPr>
            <w:tcW w:w="1276" w:type="dxa"/>
          </w:tcPr>
          <w:p w14:paraId="6CF016DF" w14:textId="77777777" w:rsidR="00E845BB" w:rsidRDefault="00E845BB" w:rsidP="00DE2C6C">
            <w:r>
              <w:rPr>
                <w:rFonts w:hint="eastAsia"/>
              </w:rPr>
              <w:t>原始订单费</w:t>
            </w:r>
            <w:r>
              <w:rPr>
                <w:rFonts w:hint="eastAsia"/>
              </w:rPr>
              <w:lastRenderedPageBreak/>
              <w:t>用明细列表</w:t>
            </w:r>
          </w:p>
        </w:tc>
        <w:tc>
          <w:tcPr>
            <w:tcW w:w="4536" w:type="dxa"/>
          </w:tcPr>
          <w:p w14:paraId="51AA52E2" w14:textId="77777777" w:rsidR="00E845BB" w:rsidRDefault="00E845BB" w:rsidP="00DE2C6C">
            <w:r>
              <w:rPr>
                <w:rFonts w:hint="eastAsia"/>
              </w:rPr>
              <w:lastRenderedPageBreak/>
              <w:t>1</w:t>
            </w:r>
            <w:r>
              <w:rPr>
                <w:rFonts w:hint="eastAsia"/>
              </w:rPr>
              <w:t>、内容未做修改，同一期。</w:t>
            </w:r>
          </w:p>
        </w:tc>
        <w:tc>
          <w:tcPr>
            <w:tcW w:w="2624" w:type="dxa"/>
          </w:tcPr>
          <w:p w14:paraId="0E3A9B45" w14:textId="77777777" w:rsidR="00E845BB" w:rsidRDefault="00E845BB" w:rsidP="00DE2C6C"/>
        </w:tc>
      </w:tr>
      <w:tr w:rsidR="00E845BB" w14:paraId="13F156EF" w14:textId="77777777" w:rsidTr="00DE2C6C">
        <w:tc>
          <w:tcPr>
            <w:tcW w:w="1526" w:type="dxa"/>
            <w:vMerge/>
          </w:tcPr>
          <w:p w14:paraId="747A4F23" w14:textId="77777777" w:rsidR="00E845BB" w:rsidRDefault="00E845BB" w:rsidP="00DE2C6C"/>
        </w:tc>
        <w:tc>
          <w:tcPr>
            <w:tcW w:w="1276" w:type="dxa"/>
          </w:tcPr>
          <w:p w14:paraId="133AF1EC" w14:textId="77777777" w:rsidR="00E845BB" w:rsidRPr="00DD427D" w:rsidRDefault="00E845BB" w:rsidP="00DE2C6C">
            <w:r>
              <w:rPr>
                <w:rFonts w:hint="eastAsia"/>
              </w:rPr>
              <w:t>订单复核记录明细列表</w:t>
            </w:r>
          </w:p>
        </w:tc>
        <w:tc>
          <w:tcPr>
            <w:tcW w:w="4536" w:type="dxa"/>
          </w:tcPr>
          <w:p w14:paraId="575F961E" w14:textId="77777777" w:rsidR="00E845BB" w:rsidRDefault="00E845BB" w:rsidP="00DE2C6C">
            <w:r>
              <w:rPr>
                <w:rFonts w:hint="eastAsia"/>
              </w:rPr>
              <w:t>1</w:t>
            </w:r>
            <w:r>
              <w:rPr>
                <w:rFonts w:hint="eastAsia"/>
              </w:rPr>
              <w:t>、列表字段：序号、订单金额（元）、差异金额（元）、服务里程（公里）、服务时长（分钟）、服务开始时间、服务结束时间、计费时长（分钟）、时间补贴（元）、里程费（元）、提出复核方、申请原因、处理意见、复核时间、复核人。</w:t>
            </w:r>
          </w:p>
          <w:p w14:paraId="090EDD43" w14:textId="77777777" w:rsidR="00E845BB" w:rsidRDefault="00E845BB" w:rsidP="00DE2C6C">
            <w:r>
              <w:rPr>
                <w:rFonts w:hint="eastAsia"/>
              </w:rPr>
              <w:t>2</w:t>
            </w:r>
            <w:r>
              <w:rPr>
                <w:rFonts w:hint="eastAsia"/>
              </w:rPr>
              <w:t>、申请原因和处理意见，默认显示</w:t>
            </w:r>
            <w:r>
              <w:rPr>
                <w:rFonts w:hint="eastAsia"/>
              </w:rPr>
              <w:t>10</w:t>
            </w:r>
            <w:r>
              <w:rPr>
                <w:rFonts w:hint="eastAsia"/>
              </w:rPr>
              <w:t>个字符，超出部分末尾用“</w:t>
            </w:r>
            <w:r>
              <w:t>…</w:t>
            </w:r>
            <w:r>
              <w:rPr>
                <w:rFonts w:hint="eastAsia"/>
              </w:rPr>
              <w:t>”表示。鼠标移入，显示完整的内容。</w:t>
            </w:r>
          </w:p>
          <w:p w14:paraId="1A4AF715" w14:textId="77777777" w:rsidR="00E845BB" w:rsidRPr="00DD427D" w:rsidRDefault="00E845BB" w:rsidP="00DE2C6C">
            <w:r>
              <w:rPr>
                <w:rFonts w:hint="eastAsia"/>
              </w:rPr>
              <w:t>3</w:t>
            </w:r>
            <w:r>
              <w:rPr>
                <w:rFonts w:hint="eastAsia"/>
              </w:rPr>
              <w:t>、复核人为【平台管理员】，从操作账号中获取管理员姓名。</w:t>
            </w:r>
          </w:p>
        </w:tc>
        <w:tc>
          <w:tcPr>
            <w:tcW w:w="2624" w:type="dxa"/>
          </w:tcPr>
          <w:p w14:paraId="48F5ACC1" w14:textId="77777777" w:rsidR="00E845BB" w:rsidRDefault="00E845BB" w:rsidP="00DE2C6C">
            <w:r>
              <w:rPr>
                <w:rFonts w:hint="eastAsia"/>
              </w:rPr>
              <w:t>无数据时，显示“表中数据为空”，同一期。</w:t>
            </w:r>
          </w:p>
        </w:tc>
      </w:tr>
      <w:tr w:rsidR="00E845BB" w14:paraId="77D661B2" w14:textId="77777777" w:rsidTr="00DE2C6C">
        <w:tc>
          <w:tcPr>
            <w:tcW w:w="1526" w:type="dxa"/>
            <w:vMerge w:val="restart"/>
          </w:tcPr>
          <w:p w14:paraId="2CA0DB1A" w14:textId="77777777" w:rsidR="00E845BB" w:rsidRDefault="00E845BB" w:rsidP="00DE2C6C">
            <w:r>
              <w:rPr>
                <w:rFonts w:hint="eastAsia"/>
              </w:rPr>
              <w:t>客服备注</w:t>
            </w:r>
          </w:p>
        </w:tc>
        <w:tc>
          <w:tcPr>
            <w:tcW w:w="1276" w:type="dxa"/>
          </w:tcPr>
          <w:p w14:paraId="32024AD7" w14:textId="77777777" w:rsidR="00E845BB" w:rsidRDefault="00E845BB" w:rsidP="00DE2C6C">
            <w:r>
              <w:rPr>
                <w:rFonts w:hint="eastAsia"/>
              </w:rPr>
              <w:t>新增备注</w:t>
            </w:r>
          </w:p>
        </w:tc>
        <w:tc>
          <w:tcPr>
            <w:tcW w:w="4536" w:type="dxa"/>
          </w:tcPr>
          <w:p w14:paraId="1CFDDE25" w14:textId="77777777" w:rsidR="00E845BB" w:rsidRDefault="00E845BB" w:rsidP="00DE2C6C">
            <w:r>
              <w:rPr>
                <w:rFonts w:hint="eastAsia"/>
              </w:rPr>
              <w:t>1</w:t>
            </w:r>
            <w:r>
              <w:rPr>
                <w:rFonts w:hint="eastAsia"/>
              </w:rPr>
              <w:t>、点击显示“新增备注”弹框。</w:t>
            </w:r>
          </w:p>
        </w:tc>
        <w:tc>
          <w:tcPr>
            <w:tcW w:w="2624" w:type="dxa"/>
          </w:tcPr>
          <w:p w14:paraId="523FE238" w14:textId="77777777" w:rsidR="00E845BB" w:rsidRDefault="00E845BB" w:rsidP="00DE2C6C"/>
        </w:tc>
      </w:tr>
      <w:tr w:rsidR="00E845BB" w14:paraId="7E0CADB7" w14:textId="77777777" w:rsidTr="00DE2C6C">
        <w:tc>
          <w:tcPr>
            <w:tcW w:w="1526" w:type="dxa"/>
            <w:vMerge/>
          </w:tcPr>
          <w:p w14:paraId="766EE452" w14:textId="77777777" w:rsidR="00E845BB" w:rsidRDefault="00E845BB" w:rsidP="00DE2C6C"/>
        </w:tc>
        <w:tc>
          <w:tcPr>
            <w:tcW w:w="1276" w:type="dxa"/>
          </w:tcPr>
          <w:p w14:paraId="173A04F8" w14:textId="77777777" w:rsidR="00E845BB" w:rsidRPr="00400B3D" w:rsidRDefault="00E845BB" w:rsidP="00DE2C6C">
            <w:r>
              <w:rPr>
                <w:rFonts w:hint="eastAsia"/>
              </w:rPr>
              <w:t>备注内容</w:t>
            </w:r>
          </w:p>
        </w:tc>
        <w:tc>
          <w:tcPr>
            <w:tcW w:w="4536" w:type="dxa"/>
          </w:tcPr>
          <w:p w14:paraId="27DD5638" w14:textId="77777777" w:rsidR="00E845BB" w:rsidRDefault="00E845BB" w:rsidP="00DE2C6C">
            <w:r>
              <w:rPr>
                <w:rFonts w:hint="eastAsia"/>
              </w:rPr>
              <w:t>1</w:t>
            </w:r>
            <w:r>
              <w:rPr>
                <w:rFonts w:hint="eastAsia"/>
              </w:rPr>
              <w:t>、元素：角色类别、操作人、备注时间、备注内容、备注类型。</w:t>
            </w:r>
          </w:p>
          <w:p w14:paraId="714157B1" w14:textId="77777777" w:rsidR="00E845BB" w:rsidRDefault="00E845BB" w:rsidP="00DE2C6C">
            <w:r>
              <w:rPr>
                <w:rFonts w:hint="eastAsia"/>
              </w:rPr>
              <w:t>2</w:t>
            </w:r>
            <w:r>
              <w:rPr>
                <w:rFonts w:hint="eastAsia"/>
              </w:rPr>
              <w:t>、每条备注框高固定，每页显示</w:t>
            </w:r>
            <w:r>
              <w:rPr>
                <w:rFonts w:hint="eastAsia"/>
              </w:rPr>
              <w:t>3</w:t>
            </w:r>
            <w:r>
              <w:rPr>
                <w:rFonts w:hint="eastAsia"/>
              </w:rPr>
              <w:t>条。内容最多</w:t>
            </w:r>
            <w:r>
              <w:rPr>
                <w:rFonts w:hint="eastAsia"/>
              </w:rPr>
              <w:t>100</w:t>
            </w:r>
            <w:r>
              <w:rPr>
                <w:rFonts w:hint="eastAsia"/>
              </w:rPr>
              <w:t>个字符。</w:t>
            </w:r>
          </w:p>
          <w:p w14:paraId="72CE07BA" w14:textId="77777777" w:rsidR="00E845BB" w:rsidRDefault="00E845BB" w:rsidP="00DE2C6C">
            <w:r>
              <w:rPr>
                <w:rFonts w:hint="eastAsia"/>
              </w:rPr>
              <w:t>3</w:t>
            </w:r>
            <w:r>
              <w:rPr>
                <w:rFonts w:hint="eastAsia"/>
              </w:rPr>
              <w:t>、备注类型根据填写所选显示。</w:t>
            </w:r>
          </w:p>
        </w:tc>
        <w:tc>
          <w:tcPr>
            <w:tcW w:w="2624" w:type="dxa"/>
          </w:tcPr>
          <w:p w14:paraId="650B5019" w14:textId="77777777" w:rsidR="00E845BB" w:rsidRDefault="00E845BB" w:rsidP="00DE2C6C">
            <w:r>
              <w:rPr>
                <w:rFonts w:hint="eastAsia"/>
              </w:rPr>
              <w:t>无备注信息时，显示“暂无备注”，不显示页码信息。</w:t>
            </w:r>
          </w:p>
        </w:tc>
      </w:tr>
      <w:tr w:rsidR="00E845BB" w14:paraId="695CFFEA" w14:textId="77777777" w:rsidTr="00DE2C6C">
        <w:tc>
          <w:tcPr>
            <w:tcW w:w="1526" w:type="dxa"/>
            <w:vMerge/>
          </w:tcPr>
          <w:p w14:paraId="47712F21" w14:textId="77777777" w:rsidR="00E845BB" w:rsidRDefault="00E845BB" w:rsidP="00DE2C6C"/>
        </w:tc>
        <w:tc>
          <w:tcPr>
            <w:tcW w:w="1276" w:type="dxa"/>
          </w:tcPr>
          <w:p w14:paraId="5C29E352" w14:textId="77777777" w:rsidR="00E845BB" w:rsidRDefault="00E845BB" w:rsidP="00DE2C6C">
            <w:r>
              <w:rPr>
                <w:rFonts w:hint="eastAsia"/>
              </w:rPr>
              <w:t>页码</w:t>
            </w:r>
          </w:p>
        </w:tc>
        <w:tc>
          <w:tcPr>
            <w:tcW w:w="4536" w:type="dxa"/>
          </w:tcPr>
          <w:p w14:paraId="4E02B4ED" w14:textId="77777777" w:rsidR="00E845BB" w:rsidRDefault="00E845BB" w:rsidP="00DE2C6C">
            <w:r>
              <w:rPr>
                <w:rFonts w:hint="eastAsia"/>
              </w:rPr>
              <w:t>1</w:t>
            </w:r>
            <w:r>
              <w:rPr>
                <w:rFonts w:hint="eastAsia"/>
              </w:rPr>
              <w:t>、页码格式及样式和一期保持一致。</w:t>
            </w:r>
          </w:p>
          <w:p w14:paraId="58E3D6C4" w14:textId="77777777" w:rsidR="00E845BB" w:rsidRDefault="00E845BB" w:rsidP="00DE2C6C">
            <w:r>
              <w:rPr>
                <w:rFonts w:hint="eastAsia"/>
              </w:rPr>
              <w:t>2</w:t>
            </w:r>
            <w:r>
              <w:rPr>
                <w:rFonts w:hint="eastAsia"/>
              </w:rPr>
              <w:t>、超过</w:t>
            </w:r>
            <w:r>
              <w:rPr>
                <w:rFonts w:hint="eastAsia"/>
              </w:rPr>
              <w:t>3</w:t>
            </w:r>
            <w:r>
              <w:rPr>
                <w:rFonts w:hint="eastAsia"/>
              </w:rPr>
              <w:t>条备注记录，显示页码。</w:t>
            </w:r>
          </w:p>
        </w:tc>
        <w:tc>
          <w:tcPr>
            <w:tcW w:w="2624" w:type="dxa"/>
          </w:tcPr>
          <w:p w14:paraId="37B301E8" w14:textId="77777777" w:rsidR="00E845BB" w:rsidRDefault="00E845BB" w:rsidP="00DE2C6C"/>
        </w:tc>
      </w:tr>
      <w:tr w:rsidR="00E845BB" w14:paraId="723BC828" w14:textId="77777777" w:rsidTr="00DE2C6C">
        <w:tc>
          <w:tcPr>
            <w:tcW w:w="1526" w:type="dxa"/>
            <w:vMerge w:val="restart"/>
          </w:tcPr>
          <w:p w14:paraId="2FD29DA8" w14:textId="77777777" w:rsidR="00E845BB" w:rsidRDefault="00E845BB" w:rsidP="00DE2C6C">
            <w:r>
              <w:rPr>
                <w:rFonts w:hint="eastAsia"/>
              </w:rPr>
              <w:t>“新增备注”弹框</w:t>
            </w:r>
          </w:p>
        </w:tc>
        <w:tc>
          <w:tcPr>
            <w:tcW w:w="1276" w:type="dxa"/>
          </w:tcPr>
          <w:p w14:paraId="3DF71437" w14:textId="77777777" w:rsidR="00E845BB" w:rsidRDefault="00E845BB" w:rsidP="00DE2C6C">
            <w:r>
              <w:rPr>
                <w:rFonts w:hint="eastAsia"/>
              </w:rPr>
              <w:t>备注类型</w:t>
            </w:r>
          </w:p>
        </w:tc>
        <w:tc>
          <w:tcPr>
            <w:tcW w:w="4536" w:type="dxa"/>
          </w:tcPr>
          <w:p w14:paraId="4ACF682F" w14:textId="77777777" w:rsidR="00E845BB" w:rsidRDefault="00E845BB" w:rsidP="00DE2C6C">
            <w:r>
              <w:rPr>
                <w:rFonts w:hint="eastAsia"/>
              </w:rPr>
              <w:t>1</w:t>
            </w:r>
            <w:r>
              <w:rPr>
                <w:rFonts w:hint="eastAsia"/>
              </w:rPr>
              <w:t>、包含：复核、投诉、其它。</w:t>
            </w:r>
          </w:p>
          <w:p w14:paraId="11DCA3A0" w14:textId="77777777" w:rsidR="00E845BB" w:rsidRDefault="00E845BB" w:rsidP="00DE2C6C">
            <w:r>
              <w:rPr>
                <w:rFonts w:hint="eastAsia"/>
              </w:rPr>
              <w:t>2</w:t>
            </w:r>
            <w:r>
              <w:rPr>
                <w:rFonts w:hint="eastAsia"/>
              </w:rPr>
              <w:t>、单选，默认选中复核。</w:t>
            </w:r>
          </w:p>
        </w:tc>
        <w:tc>
          <w:tcPr>
            <w:tcW w:w="2624" w:type="dxa"/>
          </w:tcPr>
          <w:p w14:paraId="587DEEB7" w14:textId="77777777" w:rsidR="00E845BB" w:rsidRDefault="00E845BB" w:rsidP="00DE2C6C"/>
        </w:tc>
      </w:tr>
      <w:tr w:rsidR="00E845BB" w14:paraId="4D417F5A" w14:textId="77777777" w:rsidTr="00DE2C6C">
        <w:tc>
          <w:tcPr>
            <w:tcW w:w="1526" w:type="dxa"/>
            <w:vMerge/>
          </w:tcPr>
          <w:p w14:paraId="7A7A9306" w14:textId="77777777" w:rsidR="00E845BB" w:rsidRDefault="00E845BB" w:rsidP="00DE2C6C"/>
        </w:tc>
        <w:tc>
          <w:tcPr>
            <w:tcW w:w="1276" w:type="dxa"/>
          </w:tcPr>
          <w:p w14:paraId="4B674DFB" w14:textId="77777777" w:rsidR="00E845BB" w:rsidRDefault="00E845BB" w:rsidP="00DE2C6C">
            <w:r>
              <w:rPr>
                <w:rFonts w:hint="eastAsia"/>
              </w:rPr>
              <w:t>备注内容</w:t>
            </w:r>
          </w:p>
        </w:tc>
        <w:tc>
          <w:tcPr>
            <w:tcW w:w="4536" w:type="dxa"/>
          </w:tcPr>
          <w:p w14:paraId="55277950" w14:textId="77777777" w:rsidR="00E845BB" w:rsidRDefault="00E845BB" w:rsidP="00DE2C6C">
            <w:r>
              <w:rPr>
                <w:rFonts w:hint="eastAsia"/>
              </w:rPr>
              <w:t>1</w:t>
            </w:r>
            <w:r>
              <w:rPr>
                <w:rFonts w:hint="eastAsia"/>
              </w:rPr>
              <w:t>、多行文本输入框。弱提示：“请输入备注内容”</w:t>
            </w:r>
          </w:p>
          <w:p w14:paraId="6665D7D0" w14:textId="77777777" w:rsidR="00E845BB" w:rsidRDefault="00E845BB" w:rsidP="00DE2C6C">
            <w:r>
              <w:rPr>
                <w:rFonts w:hint="eastAsia"/>
              </w:rPr>
              <w:t>2</w:t>
            </w:r>
            <w:r>
              <w:rPr>
                <w:rFonts w:hint="eastAsia"/>
              </w:rPr>
              <w:t>、最多输入</w:t>
            </w:r>
            <w:r>
              <w:rPr>
                <w:rFonts w:hint="eastAsia"/>
              </w:rPr>
              <w:t>100</w:t>
            </w:r>
            <w:r>
              <w:rPr>
                <w:rFonts w:hint="eastAsia"/>
              </w:rPr>
              <w:t>个字符，超过字数则不能输入。</w:t>
            </w:r>
          </w:p>
          <w:p w14:paraId="6C153A06" w14:textId="77777777" w:rsidR="00E845BB" w:rsidRDefault="00E845BB" w:rsidP="00DE2C6C">
            <w:r>
              <w:rPr>
                <w:rFonts w:hint="eastAsia"/>
              </w:rPr>
              <w:t>3</w:t>
            </w:r>
            <w:r>
              <w:rPr>
                <w:rFonts w:hint="eastAsia"/>
              </w:rPr>
              <w:t>、输入框右下角，显示字符的限制，格式为：“</w:t>
            </w:r>
            <w:r>
              <w:rPr>
                <w:rFonts w:hint="eastAsia"/>
              </w:rPr>
              <w:t>0/100</w:t>
            </w:r>
            <w:r>
              <w:rPr>
                <w:rFonts w:hint="eastAsia"/>
              </w:rPr>
              <w:t>”。其中，“</w:t>
            </w:r>
            <w:r>
              <w:rPr>
                <w:rFonts w:hint="eastAsia"/>
              </w:rPr>
              <w:t>0</w:t>
            </w:r>
            <w:r>
              <w:rPr>
                <w:rFonts w:hint="eastAsia"/>
              </w:rPr>
              <w:t>根据实际的输入字符动态显示。”</w:t>
            </w:r>
          </w:p>
        </w:tc>
        <w:tc>
          <w:tcPr>
            <w:tcW w:w="2624" w:type="dxa"/>
          </w:tcPr>
          <w:p w14:paraId="055FF4DD" w14:textId="77777777" w:rsidR="00E845BB" w:rsidRPr="00303030" w:rsidRDefault="00E845BB" w:rsidP="00DE2C6C"/>
        </w:tc>
      </w:tr>
      <w:tr w:rsidR="00E845BB" w14:paraId="19B931C1" w14:textId="77777777" w:rsidTr="00DE2C6C">
        <w:tc>
          <w:tcPr>
            <w:tcW w:w="1526" w:type="dxa"/>
            <w:vMerge/>
          </w:tcPr>
          <w:p w14:paraId="64BF7AF5" w14:textId="77777777" w:rsidR="00E845BB" w:rsidRDefault="00E845BB" w:rsidP="00DE2C6C"/>
        </w:tc>
        <w:tc>
          <w:tcPr>
            <w:tcW w:w="1276" w:type="dxa"/>
          </w:tcPr>
          <w:p w14:paraId="20DCEBFD" w14:textId="77777777" w:rsidR="00E845BB" w:rsidRDefault="00E845BB" w:rsidP="00DE2C6C">
            <w:r>
              <w:rPr>
                <w:rFonts w:hint="eastAsia"/>
              </w:rPr>
              <w:t>提交</w:t>
            </w:r>
            <w:r>
              <w:rPr>
                <w:rFonts w:hint="eastAsia"/>
              </w:rPr>
              <w:t>-</w:t>
            </w:r>
            <w:r>
              <w:rPr>
                <w:rFonts w:hint="eastAsia"/>
              </w:rPr>
              <w:t>按钮</w:t>
            </w:r>
          </w:p>
        </w:tc>
        <w:tc>
          <w:tcPr>
            <w:tcW w:w="4536" w:type="dxa"/>
          </w:tcPr>
          <w:p w14:paraId="5655FA5D" w14:textId="77777777" w:rsidR="00E845BB" w:rsidRDefault="00E845BB" w:rsidP="00DE2C6C">
            <w:r>
              <w:rPr>
                <w:rFonts w:hint="eastAsia"/>
              </w:rPr>
              <w:t>1</w:t>
            </w:r>
            <w:r>
              <w:rPr>
                <w:rFonts w:hint="eastAsia"/>
              </w:rPr>
              <w:t>、点击，保存输入的内容，产生一条备注记录，并关闭当前弹框。</w:t>
            </w:r>
          </w:p>
          <w:p w14:paraId="3B729721" w14:textId="77777777" w:rsidR="00E845BB" w:rsidRDefault="00E845BB" w:rsidP="00DE2C6C">
            <w:r>
              <w:rPr>
                <w:rFonts w:hint="eastAsia"/>
              </w:rPr>
              <w:t>2</w:t>
            </w:r>
            <w:r>
              <w:rPr>
                <w:rFonts w:hint="eastAsia"/>
              </w:rPr>
              <w:t>、备注内容为空时，点击【提交】，在备注输入</w:t>
            </w:r>
            <w:r>
              <w:rPr>
                <w:rFonts w:hint="eastAsia"/>
              </w:rPr>
              <w:lastRenderedPageBreak/>
              <w:t>框下方提示“请输入备注内容”。</w:t>
            </w:r>
          </w:p>
          <w:p w14:paraId="361CA28F" w14:textId="77777777" w:rsidR="00E845BB" w:rsidRDefault="00E845BB" w:rsidP="00DE2C6C">
            <w:r>
              <w:rPr>
                <w:rFonts w:hint="eastAsia"/>
              </w:rPr>
              <w:t>3</w:t>
            </w:r>
            <w:r>
              <w:rPr>
                <w:rFonts w:hint="eastAsia"/>
              </w:rPr>
              <w:t>、网络顺畅时：</w:t>
            </w:r>
          </w:p>
          <w:p w14:paraId="03950C10" w14:textId="77777777" w:rsidR="00E845BB" w:rsidRDefault="00E845BB" w:rsidP="001D49DD">
            <w:pPr>
              <w:pStyle w:val="af0"/>
              <w:numPr>
                <w:ilvl w:val="0"/>
                <w:numId w:val="17"/>
              </w:numPr>
              <w:ind w:firstLineChars="0"/>
            </w:pPr>
            <w:r>
              <w:rPr>
                <w:rFonts w:hint="eastAsia"/>
              </w:rPr>
              <w:t>提交成功，则</w:t>
            </w:r>
            <w:r>
              <w:rPr>
                <w:rFonts w:hint="eastAsia"/>
              </w:rPr>
              <w:t>toast</w:t>
            </w:r>
            <w:r>
              <w:rPr>
                <w:rFonts w:hint="eastAsia"/>
              </w:rPr>
              <w:t>弹框提示“提交成功”；</w:t>
            </w:r>
          </w:p>
          <w:p w14:paraId="07FC7990" w14:textId="77777777" w:rsidR="00E845BB" w:rsidRDefault="00E845BB" w:rsidP="001D49DD">
            <w:pPr>
              <w:pStyle w:val="af0"/>
              <w:numPr>
                <w:ilvl w:val="0"/>
                <w:numId w:val="17"/>
              </w:numPr>
              <w:ind w:firstLineChars="0"/>
            </w:pPr>
            <w:r>
              <w:rPr>
                <w:rFonts w:hint="eastAsia"/>
              </w:rPr>
              <w:t>提交失败，则</w:t>
            </w:r>
            <w:r>
              <w:rPr>
                <w:rFonts w:hint="eastAsia"/>
              </w:rPr>
              <w:t>toast</w:t>
            </w:r>
            <w:r>
              <w:rPr>
                <w:rFonts w:hint="eastAsia"/>
              </w:rPr>
              <w:t>弹框提示“提交失败”。</w:t>
            </w:r>
          </w:p>
          <w:p w14:paraId="7BD0422E" w14:textId="77777777" w:rsidR="00E845BB" w:rsidRDefault="00E845BB" w:rsidP="00DE2C6C">
            <w:r>
              <w:rPr>
                <w:rFonts w:hint="eastAsia"/>
              </w:rPr>
              <w:t>4</w:t>
            </w:r>
            <w:r>
              <w:rPr>
                <w:rFonts w:hint="eastAsia"/>
              </w:rPr>
              <w:t>、网络中断，</w:t>
            </w:r>
            <w:r>
              <w:rPr>
                <w:rFonts w:hint="eastAsia"/>
              </w:rPr>
              <w:t>toast</w:t>
            </w:r>
            <w:r>
              <w:rPr>
                <w:rFonts w:hint="eastAsia"/>
              </w:rPr>
              <w:t>弹框提示“网络异常，请稍后重试”</w:t>
            </w:r>
          </w:p>
        </w:tc>
        <w:tc>
          <w:tcPr>
            <w:tcW w:w="2624" w:type="dxa"/>
          </w:tcPr>
          <w:p w14:paraId="7F87D9BD" w14:textId="77777777" w:rsidR="00E845BB" w:rsidRPr="0058007B" w:rsidRDefault="00E845BB" w:rsidP="00DE2C6C"/>
        </w:tc>
      </w:tr>
      <w:tr w:rsidR="00E845BB" w14:paraId="142A5368" w14:textId="77777777" w:rsidTr="00DE2C6C">
        <w:tc>
          <w:tcPr>
            <w:tcW w:w="1526" w:type="dxa"/>
            <w:vMerge/>
          </w:tcPr>
          <w:p w14:paraId="70B689F5" w14:textId="77777777" w:rsidR="00E845BB" w:rsidRDefault="00E845BB" w:rsidP="00DE2C6C"/>
        </w:tc>
        <w:tc>
          <w:tcPr>
            <w:tcW w:w="1276" w:type="dxa"/>
          </w:tcPr>
          <w:p w14:paraId="25D77BD5" w14:textId="77777777" w:rsidR="00E845BB" w:rsidRDefault="00E845BB" w:rsidP="00DE2C6C">
            <w:r>
              <w:rPr>
                <w:rFonts w:hint="eastAsia"/>
              </w:rPr>
              <w:t>取消</w:t>
            </w:r>
            <w:r>
              <w:rPr>
                <w:rFonts w:hint="eastAsia"/>
              </w:rPr>
              <w:t>-</w:t>
            </w:r>
            <w:r>
              <w:rPr>
                <w:rFonts w:hint="eastAsia"/>
              </w:rPr>
              <w:t>按钮</w:t>
            </w:r>
          </w:p>
        </w:tc>
        <w:tc>
          <w:tcPr>
            <w:tcW w:w="4536" w:type="dxa"/>
          </w:tcPr>
          <w:p w14:paraId="56B66FB9" w14:textId="77777777" w:rsidR="00E845BB" w:rsidRDefault="00E845BB" w:rsidP="00DE2C6C">
            <w:r>
              <w:rPr>
                <w:rFonts w:hint="eastAsia"/>
              </w:rPr>
              <w:t>1</w:t>
            </w:r>
            <w:r>
              <w:rPr>
                <w:rFonts w:hint="eastAsia"/>
              </w:rPr>
              <w:t>、点击不保存输入的内容，并关闭当前弹框。</w:t>
            </w:r>
          </w:p>
        </w:tc>
        <w:tc>
          <w:tcPr>
            <w:tcW w:w="2624" w:type="dxa"/>
          </w:tcPr>
          <w:p w14:paraId="2FE8E1C7" w14:textId="77777777" w:rsidR="00E845BB" w:rsidRDefault="00E845BB" w:rsidP="00DE2C6C"/>
        </w:tc>
      </w:tr>
      <w:tr w:rsidR="00E845BB" w14:paraId="4118769D" w14:textId="77777777" w:rsidTr="00DE2C6C">
        <w:tc>
          <w:tcPr>
            <w:tcW w:w="1526" w:type="dxa"/>
            <w:vMerge/>
          </w:tcPr>
          <w:p w14:paraId="36CE7487" w14:textId="77777777" w:rsidR="00E845BB" w:rsidRDefault="00E845BB" w:rsidP="00DE2C6C"/>
        </w:tc>
        <w:tc>
          <w:tcPr>
            <w:tcW w:w="1276" w:type="dxa"/>
          </w:tcPr>
          <w:p w14:paraId="29593E47" w14:textId="77777777" w:rsidR="00E845BB" w:rsidRDefault="00E845BB" w:rsidP="00DE2C6C">
            <w:r>
              <w:rPr>
                <w:rFonts w:hint="eastAsia"/>
              </w:rPr>
              <w:t>关闭</w:t>
            </w:r>
            <w:r>
              <w:rPr>
                <w:rFonts w:hint="eastAsia"/>
              </w:rPr>
              <w:t>-</w:t>
            </w:r>
            <w:r>
              <w:rPr>
                <w:rFonts w:hint="eastAsia"/>
              </w:rPr>
              <w:t>按钮</w:t>
            </w:r>
          </w:p>
        </w:tc>
        <w:tc>
          <w:tcPr>
            <w:tcW w:w="4536" w:type="dxa"/>
          </w:tcPr>
          <w:p w14:paraId="5FB6FE76" w14:textId="77777777" w:rsidR="00E845BB" w:rsidRDefault="00E845BB" w:rsidP="00DE2C6C">
            <w:r>
              <w:rPr>
                <w:rFonts w:hint="eastAsia"/>
              </w:rPr>
              <w:t>1</w:t>
            </w:r>
            <w:r>
              <w:rPr>
                <w:rFonts w:hint="eastAsia"/>
              </w:rPr>
              <w:t>、关闭当前弹框。</w:t>
            </w:r>
          </w:p>
        </w:tc>
        <w:tc>
          <w:tcPr>
            <w:tcW w:w="2624" w:type="dxa"/>
          </w:tcPr>
          <w:p w14:paraId="0A4CD873" w14:textId="77777777" w:rsidR="00E845BB" w:rsidRDefault="00E845BB" w:rsidP="00DE2C6C"/>
        </w:tc>
      </w:tr>
    </w:tbl>
    <w:p w14:paraId="628B3FC6" w14:textId="77777777" w:rsidR="00E845BB" w:rsidRDefault="00E845BB" w:rsidP="00E845BB"/>
    <w:p w14:paraId="131A677F" w14:textId="77777777" w:rsidR="00E845BB" w:rsidRDefault="00E845BB" w:rsidP="00E845BB">
      <w:pPr>
        <w:pStyle w:val="6"/>
      </w:pPr>
      <w:r>
        <w:rPr>
          <w:rFonts w:hint="eastAsia"/>
        </w:rPr>
        <w:t>已完成订单详情</w:t>
      </w:r>
    </w:p>
    <w:p w14:paraId="7701416F" w14:textId="77777777" w:rsidR="00E845BB" w:rsidRDefault="00E845BB" w:rsidP="00E845BB">
      <w:pPr>
        <w:pStyle w:val="7"/>
      </w:pPr>
      <w:r>
        <w:rPr>
          <w:rFonts w:hint="eastAsia"/>
        </w:rPr>
        <w:t>业务流程</w:t>
      </w:r>
    </w:p>
    <w:p w14:paraId="0638386A" w14:textId="77777777" w:rsidR="00E845BB" w:rsidRPr="004715B7" w:rsidRDefault="00E845BB" w:rsidP="00E845BB">
      <w:r>
        <w:rPr>
          <w:rFonts w:hint="eastAsia"/>
        </w:rPr>
        <w:t>同一期。</w:t>
      </w:r>
    </w:p>
    <w:p w14:paraId="35D8DC00" w14:textId="77777777" w:rsidR="00E845BB" w:rsidRDefault="00E845BB" w:rsidP="00E845BB">
      <w:pPr>
        <w:pStyle w:val="7"/>
      </w:pPr>
      <w:r>
        <w:rPr>
          <w:rFonts w:hint="eastAsia"/>
        </w:rPr>
        <w:t>用例描述</w:t>
      </w:r>
    </w:p>
    <w:p w14:paraId="5B7CCD41" w14:textId="77777777" w:rsidR="00E845BB" w:rsidRPr="00571F10" w:rsidRDefault="00E845BB" w:rsidP="00E845BB">
      <w:r>
        <w:rPr>
          <w:rFonts w:hint="eastAsia"/>
        </w:rPr>
        <w:t>租赁公司管理员查看已完成订单详情。</w:t>
      </w:r>
    </w:p>
    <w:p w14:paraId="5DDB2DF9" w14:textId="77777777" w:rsidR="00E845BB" w:rsidRDefault="00E845BB" w:rsidP="00E845BB">
      <w:pPr>
        <w:pStyle w:val="7"/>
      </w:pPr>
      <w:r>
        <w:rPr>
          <w:rFonts w:hint="eastAsia"/>
        </w:rPr>
        <w:t>元素规则</w:t>
      </w:r>
    </w:p>
    <w:p w14:paraId="3C7F90DC" w14:textId="77777777" w:rsidR="00E845BB" w:rsidRDefault="00E845BB" w:rsidP="00E845BB">
      <w:r>
        <w:rPr>
          <w:rFonts w:hint="eastAsia"/>
        </w:rPr>
        <w:t>【</w:t>
      </w:r>
      <w:r>
        <w:rPr>
          <w:rFonts w:hint="eastAsia"/>
        </w:rPr>
        <w:t xml:space="preserve">YIII-B-01-03 </w:t>
      </w:r>
      <w:r>
        <w:rPr>
          <w:rFonts w:hint="eastAsia"/>
        </w:rPr>
        <w:t>已完成订单详情】元素规则同【</w:t>
      </w:r>
      <w:r>
        <w:rPr>
          <w:rFonts w:hint="eastAsia"/>
        </w:rPr>
        <w:t xml:space="preserve">3.4.1.2.3 </w:t>
      </w:r>
      <w:r>
        <w:rPr>
          <w:rFonts w:hint="eastAsia"/>
        </w:rPr>
        <w:t>“异常订单详情”的元素规则】</w:t>
      </w:r>
    </w:p>
    <w:p w14:paraId="04E514E1" w14:textId="77777777" w:rsidR="00E845BB" w:rsidRDefault="00E845BB" w:rsidP="00E845BB">
      <w:pPr>
        <w:pStyle w:val="6"/>
      </w:pPr>
      <w:r>
        <w:rPr>
          <w:rFonts w:hint="eastAsia"/>
        </w:rPr>
        <w:t>待收款订单详情</w:t>
      </w:r>
    </w:p>
    <w:p w14:paraId="635E9DC1" w14:textId="77777777" w:rsidR="00E845BB" w:rsidRDefault="00E845BB" w:rsidP="00E845BB">
      <w:pPr>
        <w:pStyle w:val="7"/>
      </w:pPr>
      <w:r>
        <w:rPr>
          <w:rFonts w:hint="eastAsia"/>
        </w:rPr>
        <w:t>业务流程</w:t>
      </w:r>
    </w:p>
    <w:p w14:paraId="3FD6E0C9" w14:textId="77777777" w:rsidR="00E845BB" w:rsidRPr="00376536" w:rsidRDefault="00E845BB" w:rsidP="00E845BB">
      <w:r>
        <w:rPr>
          <w:rFonts w:hint="eastAsia"/>
        </w:rPr>
        <w:t>同一期。</w:t>
      </w:r>
    </w:p>
    <w:p w14:paraId="317A5989" w14:textId="77777777" w:rsidR="00E845BB" w:rsidRDefault="00E845BB" w:rsidP="00E845BB">
      <w:pPr>
        <w:pStyle w:val="7"/>
      </w:pPr>
      <w:r>
        <w:rPr>
          <w:rFonts w:hint="eastAsia"/>
        </w:rPr>
        <w:t>用例描述</w:t>
      </w:r>
    </w:p>
    <w:p w14:paraId="3DC9A06E" w14:textId="77777777" w:rsidR="00E845BB" w:rsidRPr="00376536" w:rsidRDefault="00E845BB" w:rsidP="00E845BB">
      <w:r>
        <w:rPr>
          <w:rFonts w:hint="eastAsia"/>
        </w:rPr>
        <w:t>租赁端管理员查看机构订单的待收款订单详情。</w:t>
      </w:r>
    </w:p>
    <w:p w14:paraId="7B1C769F" w14:textId="77777777" w:rsidR="00E845BB" w:rsidRDefault="00E845BB" w:rsidP="00E845BB">
      <w:pPr>
        <w:pStyle w:val="7"/>
      </w:pPr>
      <w:r>
        <w:rPr>
          <w:rFonts w:hint="eastAsia"/>
        </w:rPr>
        <w:t>元素规则</w:t>
      </w:r>
    </w:p>
    <w:p w14:paraId="0DFFA9BA" w14:textId="77777777" w:rsidR="00E845BB" w:rsidRDefault="00E845BB" w:rsidP="00E845BB">
      <w:r>
        <w:rPr>
          <w:rFonts w:hint="eastAsia"/>
        </w:rPr>
        <w:t>【</w:t>
      </w:r>
      <w:r>
        <w:rPr>
          <w:rFonts w:hint="eastAsia"/>
        </w:rPr>
        <w:t xml:space="preserve">YIII-B-01-04 </w:t>
      </w:r>
      <w:r>
        <w:rPr>
          <w:rFonts w:hint="eastAsia"/>
        </w:rPr>
        <w:t>待收款订单详情】元素规则同【</w:t>
      </w:r>
      <w:r>
        <w:rPr>
          <w:rFonts w:hint="eastAsia"/>
        </w:rPr>
        <w:t xml:space="preserve">3.4.1.2.3 </w:t>
      </w:r>
      <w:r>
        <w:rPr>
          <w:rFonts w:hint="eastAsia"/>
        </w:rPr>
        <w:t>“异常订单详情”的元素规则】</w:t>
      </w:r>
    </w:p>
    <w:p w14:paraId="241EF0B5" w14:textId="77777777" w:rsidR="00E845BB" w:rsidRDefault="00E845BB" w:rsidP="00E845BB">
      <w:pPr>
        <w:pStyle w:val="6"/>
      </w:pPr>
      <w:r>
        <w:rPr>
          <w:rFonts w:hint="eastAsia"/>
        </w:rPr>
        <w:lastRenderedPageBreak/>
        <w:t>取消订单详情</w:t>
      </w:r>
    </w:p>
    <w:p w14:paraId="520502B4" w14:textId="77777777" w:rsidR="00E845BB" w:rsidRDefault="00E845BB" w:rsidP="00E845BB">
      <w:pPr>
        <w:pStyle w:val="7"/>
      </w:pPr>
      <w:r>
        <w:rPr>
          <w:rFonts w:hint="eastAsia"/>
        </w:rPr>
        <w:t>业务流程</w:t>
      </w:r>
    </w:p>
    <w:p w14:paraId="2545A103" w14:textId="77777777" w:rsidR="00E845BB" w:rsidRPr="00254730" w:rsidRDefault="00E845BB" w:rsidP="00E845BB">
      <w:r>
        <w:rPr>
          <w:rFonts w:hint="eastAsia"/>
        </w:rPr>
        <w:t>同一期。</w:t>
      </w:r>
    </w:p>
    <w:p w14:paraId="7B3EBFF6" w14:textId="77777777" w:rsidR="00E845BB" w:rsidRDefault="00E845BB" w:rsidP="00E845BB">
      <w:pPr>
        <w:pStyle w:val="7"/>
      </w:pPr>
      <w:r>
        <w:rPr>
          <w:rFonts w:hint="eastAsia"/>
        </w:rPr>
        <w:t>用例描述</w:t>
      </w:r>
    </w:p>
    <w:p w14:paraId="31573256" w14:textId="77777777" w:rsidR="00E845BB" w:rsidRPr="00D97C41" w:rsidRDefault="00E845BB" w:rsidP="00E845BB">
      <w:r>
        <w:rPr>
          <w:rFonts w:hint="eastAsia"/>
        </w:rPr>
        <w:t>租赁端管理员查看已取消订单详情。</w:t>
      </w:r>
    </w:p>
    <w:p w14:paraId="7932CB5B" w14:textId="77777777" w:rsidR="00E845BB" w:rsidRPr="008C3471" w:rsidRDefault="00E845BB" w:rsidP="00E845BB">
      <w:pPr>
        <w:pStyle w:val="7"/>
      </w:pPr>
      <w:r>
        <w:rPr>
          <w:rFonts w:hint="eastAsia"/>
        </w:rPr>
        <w:t xml:space="preserve"> </w:t>
      </w:r>
      <w:r>
        <w:rPr>
          <w:rFonts w:hint="eastAsia"/>
        </w:rPr>
        <w:t>元素规则</w:t>
      </w:r>
    </w:p>
    <w:p w14:paraId="2CB05227" w14:textId="77777777" w:rsidR="00E845BB" w:rsidRDefault="00E845BB" w:rsidP="00E845BB">
      <w:r>
        <w:rPr>
          <w:rFonts w:hint="eastAsia"/>
        </w:rPr>
        <w:t>【</w:t>
      </w:r>
      <w:r>
        <w:rPr>
          <w:rFonts w:hint="eastAsia"/>
        </w:rPr>
        <w:t xml:space="preserve">YIII-B-01-05 </w:t>
      </w:r>
      <w:r>
        <w:rPr>
          <w:rFonts w:hint="eastAsia"/>
        </w:rPr>
        <w:t>已取消订单详情】元素规则同【</w:t>
      </w:r>
      <w:r>
        <w:rPr>
          <w:rFonts w:hint="eastAsia"/>
        </w:rPr>
        <w:t xml:space="preserve">3.4.1.1.3 </w:t>
      </w:r>
      <w:r>
        <w:rPr>
          <w:rFonts w:hint="eastAsia"/>
        </w:rPr>
        <w:t>“当前订单详情”的元素规则】</w:t>
      </w:r>
    </w:p>
    <w:p w14:paraId="034C71D2" w14:textId="77777777" w:rsidR="00E845BB" w:rsidRDefault="00E845BB" w:rsidP="00E845BB">
      <w:pPr>
        <w:pStyle w:val="5"/>
      </w:pPr>
      <w:r>
        <w:rPr>
          <w:rFonts w:hint="eastAsia"/>
        </w:rPr>
        <w:t>个人订单</w:t>
      </w:r>
    </w:p>
    <w:p w14:paraId="26B73BFD" w14:textId="77777777" w:rsidR="00E845BB" w:rsidRDefault="00E845BB" w:rsidP="00E845BB">
      <w:pPr>
        <w:pStyle w:val="6"/>
      </w:pPr>
      <w:r>
        <w:rPr>
          <w:rFonts w:hint="eastAsia"/>
        </w:rPr>
        <w:t>当前订单详情</w:t>
      </w:r>
    </w:p>
    <w:p w14:paraId="5E852351" w14:textId="77777777" w:rsidR="00E845BB" w:rsidRDefault="00E845BB" w:rsidP="00E845BB">
      <w:pPr>
        <w:pStyle w:val="7"/>
      </w:pPr>
      <w:r>
        <w:rPr>
          <w:rFonts w:hint="eastAsia"/>
        </w:rPr>
        <w:t>业务流程</w:t>
      </w:r>
    </w:p>
    <w:p w14:paraId="34A8B311" w14:textId="77777777" w:rsidR="00E845BB" w:rsidRPr="00A333E0" w:rsidRDefault="00E845BB" w:rsidP="00E845BB">
      <w:r>
        <w:rPr>
          <w:rFonts w:hint="eastAsia"/>
        </w:rPr>
        <w:t>同一期。</w:t>
      </w:r>
    </w:p>
    <w:p w14:paraId="46EA6872" w14:textId="77777777" w:rsidR="00E845BB" w:rsidRDefault="00E845BB" w:rsidP="00E845BB">
      <w:pPr>
        <w:pStyle w:val="7"/>
      </w:pPr>
      <w:r>
        <w:rPr>
          <w:rFonts w:hint="eastAsia"/>
        </w:rPr>
        <w:t>用例描述</w:t>
      </w:r>
    </w:p>
    <w:p w14:paraId="29B5AC04" w14:textId="77777777" w:rsidR="00E845BB" w:rsidRPr="00A333E0" w:rsidRDefault="00E845BB" w:rsidP="00E845BB">
      <w:r>
        <w:rPr>
          <w:rFonts w:hint="eastAsia"/>
        </w:rPr>
        <w:t>租赁端平台管理员查看当前订单详情。</w:t>
      </w:r>
    </w:p>
    <w:p w14:paraId="3994DDAF" w14:textId="77777777" w:rsidR="00E845BB" w:rsidRDefault="00E845BB" w:rsidP="00E845BB">
      <w:pPr>
        <w:pStyle w:val="7"/>
      </w:pPr>
      <w:r>
        <w:rPr>
          <w:rFonts w:hint="eastAsia"/>
        </w:rPr>
        <w:t>元素规则</w:t>
      </w:r>
    </w:p>
    <w:p w14:paraId="1F096050" w14:textId="77777777" w:rsidR="00E845BB" w:rsidRDefault="00E845BB" w:rsidP="00E845BB">
      <w:r>
        <w:rPr>
          <w:rFonts w:hint="eastAsia"/>
        </w:rPr>
        <w:t>【</w:t>
      </w:r>
      <w:r>
        <w:rPr>
          <w:rFonts w:hint="eastAsia"/>
        </w:rPr>
        <w:t xml:space="preserve">YIII-B-02-01 </w:t>
      </w:r>
      <w:r>
        <w:rPr>
          <w:rFonts w:hint="eastAsia"/>
        </w:rPr>
        <w:t>当前订单详情】</w:t>
      </w:r>
    </w:p>
    <w:tbl>
      <w:tblPr>
        <w:tblStyle w:val="af1"/>
        <w:tblW w:w="0" w:type="auto"/>
        <w:tblLook w:val="04A0" w:firstRow="1" w:lastRow="0" w:firstColumn="1" w:lastColumn="0" w:noHBand="0" w:noVBand="1"/>
      </w:tblPr>
      <w:tblGrid>
        <w:gridCol w:w="1526"/>
        <w:gridCol w:w="1276"/>
        <w:gridCol w:w="4536"/>
        <w:gridCol w:w="2624"/>
      </w:tblGrid>
      <w:tr w:rsidR="00E845BB" w14:paraId="67B5F245" w14:textId="77777777" w:rsidTr="00DE2C6C">
        <w:trPr>
          <w:trHeight w:val="601"/>
        </w:trPr>
        <w:tc>
          <w:tcPr>
            <w:tcW w:w="1526" w:type="dxa"/>
            <w:shd w:val="clear" w:color="auto" w:fill="BFBFBF" w:themeFill="background1" w:themeFillShade="BF"/>
            <w:vAlign w:val="center"/>
          </w:tcPr>
          <w:p w14:paraId="45C09974" w14:textId="77777777" w:rsidR="00E845BB" w:rsidRDefault="00E845BB" w:rsidP="00DE2C6C">
            <w:pPr>
              <w:jc w:val="center"/>
            </w:pPr>
            <w:r>
              <w:rPr>
                <w:b/>
              </w:rPr>
              <w:t>页面</w:t>
            </w:r>
            <w:r>
              <w:rPr>
                <w:rFonts w:hint="eastAsia"/>
                <w:b/>
              </w:rPr>
              <w:t>/</w:t>
            </w:r>
            <w:r>
              <w:rPr>
                <w:rFonts w:hint="eastAsia"/>
                <w:b/>
              </w:rPr>
              <w:t>界面</w:t>
            </w:r>
          </w:p>
        </w:tc>
        <w:tc>
          <w:tcPr>
            <w:tcW w:w="1276" w:type="dxa"/>
            <w:shd w:val="clear" w:color="auto" w:fill="BFBFBF" w:themeFill="background1" w:themeFillShade="BF"/>
            <w:vAlign w:val="center"/>
          </w:tcPr>
          <w:p w14:paraId="08CBE06B" w14:textId="77777777" w:rsidR="00E845BB" w:rsidRDefault="00E845BB" w:rsidP="00DE2C6C">
            <w:pPr>
              <w:jc w:val="center"/>
            </w:pPr>
            <w:r w:rsidRPr="005669E2">
              <w:rPr>
                <w:b/>
              </w:rPr>
              <w:t>元素名称</w:t>
            </w:r>
          </w:p>
        </w:tc>
        <w:tc>
          <w:tcPr>
            <w:tcW w:w="4536" w:type="dxa"/>
            <w:shd w:val="clear" w:color="auto" w:fill="BFBFBF" w:themeFill="background1" w:themeFillShade="BF"/>
            <w:vAlign w:val="center"/>
          </w:tcPr>
          <w:p w14:paraId="106D2438" w14:textId="77777777" w:rsidR="00E845BB" w:rsidRDefault="00E845BB" w:rsidP="00DE2C6C">
            <w:pPr>
              <w:jc w:val="center"/>
            </w:pPr>
            <w:r w:rsidRPr="005669E2">
              <w:rPr>
                <w:b/>
              </w:rPr>
              <w:t>描述</w:t>
            </w:r>
          </w:p>
        </w:tc>
        <w:tc>
          <w:tcPr>
            <w:tcW w:w="2624" w:type="dxa"/>
            <w:shd w:val="clear" w:color="auto" w:fill="BFBFBF" w:themeFill="background1" w:themeFillShade="BF"/>
          </w:tcPr>
          <w:p w14:paraId="4613266D" w14:textId="77777777" w:rsidR="00E845BB" w:rsidRPr="00C92F0B" w:rsidRDefault="00E845BB" w:rsidP="00DE2C6C">
            <w:pPr>
              <w:jc w:val="center"/>
              <w:rPr>
                <w:b/>
              </w:rPr>
            </w:pPr>
            <w:r>
              <w:rPr>
                <w:rFonts w:hint="eastAsia"/>
                <w:b/>
              </w:rPr>
              <w:t>异常处理</w:t>
            </w:r>
          </w:p>
        </w:tc>
      </w:tr>
      <w:tr w:rsidR="00E845BB" w14:paraId="7CF3E20C" w14:textId="77777777" w:rsidTr="00DE2C6C">
        <w:tc>
          <w:tcPr>
            <w:tcW w:w="1526" w:type="dxa"/>
          </w:tcPr>
          <w:p w14:paraId="4A1C36A1" w14:textId="77777777" w:rsidR="00E845BB" w:rsidRDefault="00E845BB" w:rsidP="00DE2C6C">
            <w:r>
              <w:rPr>
                <w:rFonts w:hint="eastAsia"/>
              </w:rPr>
              <w:t>订单信息区域</w:t>
            </w:r>
          </w:p>
        </w:tc>
        <w:tc>
          <w:tcPr>
            <w:tcW w:w="1276" w:type="dxa"/>
          </w:tcPr>
          <w:p w14:paraId="3768981A" w14:textId="77777777" w:rsidR="00E845BB" w:rsidRDefault="00E845BB" w:rsidP="00DE2C6C"/>
        </w:tc>
        <w:tc>
          <w:tcPr>
            <w:tcW w:w="4536" w:type="dxa"/>
          </w:tcPr>
          <w:p w14:paraId="42A00093" w14:textId="77777777" w:rsidR="00E845BB" w:rsidRDefault="00E845BB" w:rsidP="00DE2C6C">
            <w:r>
              <w:rPr>
                <w:rFonts w:hint="eastAsia"/>
              </w:rPr>
              <w:t>1</w:t>
            </w:r>
            <w:r>
              <w:rPr>
                <w:rFonts w:hint="eastAsia"/>
              </w:rPr>
              <w:t>、优化里程费单位。由原来的“￥</w:t>
            </w:r>
            <w:r>
              <w:rPr>
                <w:rFonts w:hint="eastAsia"/>
              </w:rPr>
              <w:t>Y</w:t>
            </w:r>
            <w:r>
              <w:rPr>
                <w:rFonts w:hint="eastAsia"/>
              </w:rPr>
              <w:t>（</w:t>
            </w:r>
            <w:r>
              <w:rPr>
                <w:rFonts w:hint="eastAsia"/>
              </w:rPr>
              <w:t>n</w:t>
            </w:r>
            <w:r>
              <w:rPr>
                <w:rFonts w:hint="eastAsia"/>
              </w:rPr>
              <w:t>公里</w:t>
            </w:r>
            <w:r>
              <w:rPr>
                <w:rFonts w:hint="eastAsia"/>
              </w:rPr>
              <w:t>*m</w:t>
            </w:r>
            <w:r>
              <w:rPr>
                <w:rFonts w:hint="eastAsia"/>
              </w:rPr>
              <w:t>元）”更改为“￥</w:t>
            </w:r>
            <w:r>
              <w:rPr>
                <w:rFonts w:hint="eastAsia"/>
              </w:rPr>
              <w:t>Y</w:t>
            </w:r>
            <w:r>
              <w:rPr>
                <w:rFonts w:hint="eastAsia"/>
              </w:rPr>
              <w:t>（</w:t>
            </w:r>
            <w:r>
              <w:rPr>
                <w:rFonts w:hint="eastAsia"/>
              </w:rPr>
              <w:t>n</w:t>
            </w:r>
            <w:r>
              <w:rPr>
                <w:rFonts w:hint="eastAsia"/>
              </w:rPr>
              <w:t>公里</w:t>
            </w:r>
            <w:r>
              <w:rPr>
                <w:rFonts w:hint="eastAsia"/>
              </w:rPr>
              <w:t>*m</w:t>
            </w:r>
            <w:r>
              <w:rPr>
                <w:rFonts w:hint="eastAsia"/>
              </w:rPr>
              <w:t>元</w:t>
            </w:r>
            <w:r>
              <w:rPr>
                <w:rFonts w:hint="eastAsia"/>
              </w:rPr>
              <w:t>/</w:t>
            </w:r>
            <w:r>
              <w:rPr>
                <w:rFonts w:hint="eastAsia"/>
              </w:rPr>
              <w:t>公里）”。</w:t>
            </w:r>
          </w:p>
          <w:p w14:paraId="0F42ED29" w14:textId="77777777" w:rsidR="00E845BB" w:rsidRDefault="00E845BB" w:rsidP="00DE2C6C">
            <w:r>
              <w:rPr>
                <w:rFonts w:hint="eastAsia"/>
              </w:rPr>
              <w:t>2</w:t>
            </w:r>
            <w:r>
              <w:rPr>
                <w:rFonts w:hint="eastAsia"/>
              </w:rPr>
              <w:t>、优化时间补贴单位，由原来的“￥</w:t>
            </w:r>
            <w:r>
              <w:rPr>
                <w:rFonts w:hint="eastAsia"/>
              </w:rPr>
              <w:t>Y</w:t>
            </w:r>
            <w:r>
              <w:rPr>
                <w:rFonts w:hint="eastAsia"/>
              </w:rPr>
              <w:t>（</w:t>
            </w:r>
            <w:r>
              <w:rPr>
                <w:rFonts w:hint="eastAsia"/>
              </w:rPr>
              <w:t>n</w:t>
            </w:r>
            <w:r>
              <w:rPr>
                <w:rFonts w:hint="eastAsia"/>
              </w:rPr>
              <w:t>分钟</w:t>
            </w:r>
            <w:r>
              <w:rPr>
                <w:rFonts w:hint="eastAsia"/>
              </w:rPr>
              <w:t>*m</w:t>
            </w:r>
            <w:r>
              <w:rPr>
                <w:rFonts w:hint="eastAsia"/>
              </w:rPr>
              <w:t>元”更换为“￥</w:t>
            </w:r>
            <w:r>
              <w:rPr>
                <w:rFonts w:hint="eastAsia"/>
              </w:rPr>
              <w:t>Y</w:t>
            </w:r>
            <w:r>
              <w:rPr>
                <w:rFonts w:hint="eastAsia"/>
              </w:rPr>
              <w:t>（</w:t>
            </w:r>
            <w:r>
              <w:rPr>
                <w:rFonts w:hint="eastAsia"/>
              </w:rPr>
              <w:t>n</w:t>
            </w:r>
            <w:r>
              <w:rPr>
                <w:rFonts w:hint="eastAsia"/>
              </w:rPr>
              <w:t>分钟</w:t>
            </w:r>
            <w:r>
              <w:rPr>
                <w:rFonts w:hint="eastAsia"/>
              </w:rPr>
              <w:t>*m</w:t>
            </w:r>
            <w:r>
              <w:rPr>
                <w:rFonts w:hint="eastAsia"/>
              </w:rPr>
              <w:t>元</w:t>
            </w:r>
            <w:r>
              <w:rPr>
                <w:rFonts w:hint="eastAsia"/>
              </w:rPr>
              <w:t>/</w:t>
            </w:r>
            <w:r>
              <w:rPr>
                <w:rFonts w:hint="eastAsia"/>
              </w:rPr>
              <w:t>分钟”。</w:t>
            </w:r>
          </w:p>
          <w:p w14:paraId="1590E4A3" w14:textId="77777777" w:rsidR="00E845BB" w:rsidRDefault="00E845BB" w:rsidP="00DE2C6C">
            <w:r>
              <w:rPr>
                <w:rFonts w:hint="eastAsia"/>
              </w:rPr>
              <w:t>3</w:t>
            </w:r>
            <w:r>
              <w:rPr>
                <w:rFonts w:hint="eastAsia"/>
              </w:rPr>
              <w:t>、其他内容未做修改，同一期。</w:t>
            </w:r>
          </w:p>
        </w:tc>
        <w:tc>
          <w:tcPr>
            <w:tcW w:w="2624" w:type="dxa"/>
          </w:tcPr>
          <w:p w14:paraId="729FF12B" w14:textId="77777777" w:rsidR="00E845BB" w:rsidRDefault="00E845BB" w:rsidP="00DE2C6C"/>
        </w:tc>
      </w:tr>
      <w:tr w:rsidR="00E845BB" w14:paraId="71549DD7" w14:textId="77777777" w:rsidTr="00DE2C6C">
        <w:tc>
          <w:tcPr>
            <w:tcW w:w="1526" w:type="dxa"/>
          </w:tcPr>
          <w:p w14:paraId="3333E810" w14:textId="77777777" w:rsidR="00E845BB" w:rsidRDefault="00E845BB" w:rsidP="00DE2C6C">
            <w:r>
              <w:rPr>
                <w:rFonts w:hint="eastAsia"/>
              </w:rPr>
              <w:t>时间轴</w:t>
            </w:r>
          </w:p>
        </w:tc>
        <w:tc>
          <w:tcPr>
            <w:tcW w:w="1276" w:type="dxa"/>
          </w:tcPr>
          <w:p w14:paraId="695A7178" w14:textId="77777777" w:rsidR="00E845BB" w:rsidRDefault="00E845BB" w:rsidP="00DE2C6C"/>
        </w:tc>
        <w:tc>
          <w:tcPr>
            <w:tcW w:w="4536" w:type="dxa"/>
          </w:tcPr>
          <w:p w14:paraId="4DC0099F" w14:textId="77777777" w:rsidR="00E845BB" w:rsidRDefault="00E845BB" w:rsidP="00DE2C6C">
            <w:r>
              <w:rPr>
                <w:rFonts w:hint="eastAsia"/>
              </w:rPr>
              <w:t>1</w:t>
            </w:r>
            <w:r>
              <w:rPr>
                <w:rFonts w:hint="eastAsia"/>
              </w:rPr>
              <w:t>、内容未做修改，同一期。</w:t>
            </w:r>
          </w:p>
        </w:tc>
        <w:tc>
          <w:tcPr>
            <w:tcW w:w="2624" w:type="dxa"/>
          </w:tcPr>
          <w:p w14:paraId="5B3DEA5B" w14:textId="77777777" w:rsidR="00E845BB" w:rsidRDefault="00E845BB" w:rsidP="00DE2C6C"/>
        </w:tc>
      </w:tr>
      <w:tr w:rsidR="00E845BB" w14:paraId="4C60987F" w14:textId="77777777" w:rsidTr="00DE2C6C">
        <w:tc>
          <w:tcPr>
            <w:tcW w:w="1526" w:type="dxa"/>
          </w:tcPr>
          <w:p w14:paraId="563839D0" w14:textId="77777777" w:rsidR="00E845BB" w:rsidRDefault="00E845BB" w:rsidP="00DE2C6C">
            <w:r>
              <w:rPr>
                <w:rFonts w:hint="eastAsia"/>
              </w:rPr>
              <w:t>左侧地图显示</w:t>
            </w:r>
          </w:p>
        </w:tc>
        <w:tc>
          <w:tcPr>
            <w:tcW w:w="1276" w:type="dxa"/>
          </w:tcPr>
          <w:p w14:paraId="460ED261" w14:textId="77777777" w:rsidR="00E845BB" w:rsidRDefault="00E845BB" w:rsidP="00DE2C6C"/>
        </w:tc>
        <w:tc>
          <w:tcPr>
            <w:tcW w:w="4536" w:type="dxa"/>
          </w:tcPr>
          <w:p w14:paraId="41A9A9B5" w14:textId="77777777" w:rsidR="00E845BB" w:rsidRDefault="00E845BB" w:rsidP="00DE2C6C">
            <w:r>
              <w:rPr>
                <w:rFonts w:hint="eastAsia"/>
              </w:rPr>
              <w:t>1</w:t>
            </w:r>
            <w:r>
              <w:rPr>
                <w:rFonts w:hint="eastAsia"/>
              </w:rPr>
              <w:t>、内容未做修改，同一期。</w:t>
            </w:r>
          </w:p>
        </w:tc>
        <w:tc>
          <w:tcPr>
            <w:tcW w:w="2624" w:type="dxa"/>
          </w:tcPr>
          <w:p w14:paraId="24E04FC2" w14:textId="77777777" w:rsidR="00E845BB" w:rsidRDefault="00E845BB" w:rsidP="00DE2C6C"/>
        </w:tc>
      </w:tr>
      <w:tr w:rsidR="00E845BB" w14:paraId="25832682" w14:textId="77777777" w:rsidTr="00DE2C6C">
        <w:tc>
          <w:tcPr>
            <w:tcW w:w="1526" w:type="dxa"/>
          </w:tcPr>
          <w:p w14:paraId="30C723DE" w14:textId="77777777" w:rsidR="00E845BB" w:rsidRDefault="00E845BB" w:rsidP="00DE2C6C">
            <w:r>
              <w:rPr>
                <w:rFonts w:hint="eastAsia"/>
              </w:rPr>
              <w:t>右侧控制轨迹</w:t>
            </w:r>
            <w:r>
              <w:rPr>
                <w:rFonts w:hint="eastAsia"/>
              </w:rPr>
              <w:lastRenderedPageBreak/>
              <w:t>播放</w:t>
            </w:r>
          </w:p>
        </w:tc>
        <w:tc>
          <w:tcPr>
            <w:tcW w:w="1276" w:type="dxa"/>
          </w:tcPr>
          <w:p w14:paraId="62B7CC6B" w14:textId="77777777" w:rsidR="00E845BB" w:rsidRDefault="00E845BB" w:rsidP="00DE2C6C"/>
        </w:tc>
        <w:tc>
          <w:tcPr>
            <w:tcW w:w="4536" w:type="dxa"/>
          </w:tcPr>
          <w:p w14:paraId="402A1DBB" w14:textId="77777777" w:rsidR="00E845BB" w:rsidRDefault="00E845BB" w:rsidP="00DE2C6C">
            <w:r>
              <w:rPr>
                <w:rFonts w:hint="eastAsia"/>
              </w:rPr>
              <w:t>1</w:t>
            </w:r>
            <w:r>
              <w:rPr>
                <w:rFonts w:hint="eastAsia"/>
              </w:rPr>
              <w:t>、内容未做修改，同一期。</w:t>
            </w:r>
          </w:p>
        </w:tc>
        <w:tc>
          <w:tcPr>
            <w:tcW w:w="2624" w:type="dxa"/>
          </w:tcPr>
          <w:p w14:paraId="2AC36840" w14:textId="77777777" w:rsidR="00E845BB" w:rsidRDefault="00E845BB" w:rsidP="00DE2C6C"/>
        </w:tc>
      </w:tr>
      <w:tr w:rsidR="00E845BB" w14:paraId="7755E27F" w14:textId="77777777" w:rsidTr="00DE2C6C">
        <w:tc>
          <w:tcPr>
            <w:tcW w:w="1526" w:type="dxa"/>
          </w:tcPr>
          <w:p w14:paraId="3369191A" w14:textId="77777777" w:rsidR="00E845BB" w:rsidRDefault="00E845BB" w:rsidP="00DE2C6C">
            <w:r>
              <w:rPr>
                <w:rFonts w:hint="eastAsia"/>
              </w:rPr>
              <w:t>人工派单记录</w:t>
            </w:r>
          </w:p>
        </w:tc>
        <w:tc>
          <w:tcPr>
            <w:tcW w:w="1276" w:type="dxa"/>
          </w:tcPr>
          <w:p w14:paraId="61F4C60C" w14:textId="77777777" w:rsidR="00E845BB" w:rsidRDefault="00E845BB" w:rsidP="00DE2C6C"/>
        </w:tc>
        <w:tc>
          <w:tcPr>
            <w:tcW w:w="4536" w:type="dxa"/>
          </w:tcPr>
          <w:p w14:paraId="065E9EC4" w14:textId="77777777" w:rsidR="00E845BB" w:rsidRDefault="00E845BB" w:rsidP="00DE2C6C">
            <w:r>
              <w:rPr>
                <w:rFonts w:hint="eastAsia"/>
              </w:rPr>
              <w:t>1</w:t>
            </w:r>
            <w:r>
              <w:rPr>
                <w:rFonts w:hint="eastAsia"/>
              </w:rPr>
              <w:t>、内容未做修改，同一期。</w:t>
            </w:r>
          </w:p>
        </w:tc>
        <w:tc>
          <w:tcPr>
            <w:tcW w:w="2624" w:type="dxa"/>
          </w:tcPr>
          <w:p w14:paraId="76FD87F6" w14:textId="77777777" w:rsidR="00E845BB" w:rsidRDefault="00E845BB" w:rsidP="00DE2C6C"/>
        </w:tc>
      </w:tr>
      <w:tr w:rsidR="00E845BB" w14:paraId="3C240F6E" w14:textId="77777777" w:rsidTr="00DE2C6C">
        <w:tc>
          <w:tcPr>
            <w:tcW w:w="1526" w:type="dxa"/>
          </w:tcPr>
          <w:p w14:paraId="34DF2556" w14:textId="77777777" w:rsidR="00E845BB" w:rsidRDefault="00E845BB" w:rsidP="00DE2C6C">
            <w:r>
              <w:rPr>
                <w:rFonts w:hint="eastAsia"/>
              </w:rPr>
              <w:t>更换司机记录</w:t>
            </w:r>
          </w:p>
        </w:tc>
        <w:tc>
          <w:tcPr>
            <w:tcW w:w="1276" w:type="dxa"/>
          </w:tcPr>
          <w:p w14:paraId="6FA8302D" w14:textId="77777777" w:rsidR="00E845BB" w:rsidRDefault="00E845BB" w:rsidP="00DE2C6C"/>
        </w:tc>
        <w:tc>
          <w:tcPr>
            <w:tcW w:w="4536" w:type="dxa"/>
          </w:tcPr>
          <w:p w14:paraId="224D29AF" w14:textId="77777777" w:rsidR="00E845BB" w:rsidRDefault="00E845BB" w:rsidP="00DE2C6C">
            <w:r>
              <w:rPr>
                <w:rFonts w:hint="eastAsia"/>
              </w:rPr>
              <w:t>1</w:t>
            </w:r>
            <w:r>
              <w:rPr>
                <w:rFonts w:hint="eastAsia"/>
              </w:rPr>
              <w:t>、内容未做修改，同一期。</w:t>
            </w:r>
          </w:p>
        </w:tc>
        <w:tc>
          <w:tcPr>
            <w:tcW w:w="2624" w:type="dxa"/>
          </w:tcPr>
          <w:p w14:paraId="0544D174" w14:textId="77777777" w:rsidR="00E845BB" w:rsidRDefault="00E845BB" w:rsidP="00DE2C6C"/>
        </w:tc>
      </w:tr>
      <w:tr w:rsidR="00E845BB" w14:paraId="3E511A48" w14:textId="77777777" w:rsidTr="00DE2C6C">
        <w:tc>
          <w:tcPr>
            <w:tcW w:w="1526" w:type="dxa"/>
            <w:vMerge w:val="restart"/>
          </w:tcPr>
          <w:p w14:paraId="4E70C2F4" w14:textId="77777777" w:rsidR="00E845BB" w:rsidRDefault="00E845BB" w:rsidP="00DE2C6C">
            <w:r>
              <w:rPr>
                <w:rFonts w:hint="eastAsia"/>
              </w:rPr>
              <w:t>复核记录</w:t>
            </w:r>
          </w:p>
        </w:tc>
        <w:tc>
          <w:tcPr>
            <w:tcW w:w="1276" w:type="dxa"/>
          </w:tcPr>
          <w:p w14:paraId="56F3FC3B" w14:textId="77777777" w:rsidR="00E845BB" w:rsidRDefault="00E845BB" w:rsidP="00DE2C6C">
            <w:r>
              <w:rPr>
                <w:rFonts w:hint="eastAsia"/>
              </w:rPr>
              <w:t>原始订单费用明细列表</w:t>
            </w:r>
          </w:p>
        </w:tc>
        <w:tc>
          <w:tcPr>
            <w:tcW w:w="4536" w:type="dxa"/>
          </w:tcPr>
          <w:p w14:paraId="69204B5B" w14:textId="77777777" w:rsidR="00E845BB" w:rsidRDefault="00E845BB" w:rsidP="00DE2C6C">
            <w:r>
              <w:rPr>
                <w:rFonts w:hint="eastAsia"/>
              </w:rPr>
              <w:t>1</w:t>
            </w:r>
            <w:r>
              <w:rPr>
                <w:rFonts w:hint="eastAsia"/>
              </w:rPr>
              <w:t>、内容未做修改，同一期。</w:t>
            </w:r>
          </w:p>
        </w:tc>
        <w:tc>
          <w:tcPr>
            <w:tcW w:w="2624" w:type="dxa"/>
          </w:tcPr>
          <w:p w14:paraId="16F7DFCB" w14:textId="77777777" w:rsidR="00E845BB" w:rsidRDefault="00E845BB" w:rsidP="00DE2C6C"/>
        </w:tc>
      </w:tr>
      <w:tr w:rsidR="00E845BB" w14:paraId="17706320" w14:textId="77777777" w:rsidTr="00DE2C6C">
        <w:tc>
          <w:tcPr>
            <w:tcW w:w="1526" w:type="dxa"/>
            <w:vMerge/>
          </w:tcPr>
          <w:p w14:paraId="486A0416" w14:textId="77777777" w:rsidR="00E845BB" w:rsidRDefault="00E845BB" w:rsidP="00DE2C6C"/>
        </w:tc>
        <w:tc>
          <w:tcPr>
            <w:tcW w:w="1276" w:type="dxa"/>
          </w:tcPr>
          <w:p w14:paraId="262BA838" w14:textId="77777777" w:rsidR="00E845BB" w:rsidRPr="00DD427D" w:rsidRDefault="00E845BB" w:rsidP="00DE2C6C">
            <w:r>
              <w:rPr>
                <w:rFonts w:hint="eastAsia"/>
              </w:rPr>
              <w:t>订单复核记录明细列表</w:t>
            </w:r>
          </w:p>
        </w:tc>
        <w:tc>
          <w:tcPr>
            <w:tcW w:w="4536" w:type="dxa"/>
          </w:tcPr>
          <w:p w14:paraId="73E13938" w14:textId="77777777" w:rsidR="00E845BB" w:rsidRDefault="00E845BB" w:rsidP="00DE2C6C">
            <w:r>
              <w:rPr>
                <w:rFonts w:hint="eastAsia"/>
              </w:rPr>
              <w:t>1</w:t>
            </w:r>
            <w:r>
              <w:rPr>
                <w:rFonts w:hint="eastAsia"/>
              </w:rPr>
              <w:t>、列表字段：序号、订单金额（元）、差异金额（元）、服务里程（公里）、服务时长（分钟）、服务开始时间、服务结束时间、计费时长（分钟）、时间补贴（元）、里程费（元）、提出复核方、申请原因、处理意见、复核时间、复核人。</w:t>
            </w:r>
          </w:p>
          <w:p w14:paraId="225D011F" w14:textId="77777777" w:rsidR="00E845BB" w:rsidRDefault="00E845BB" w:rsidP="00DE2C6C">
            <w:r>
              <w:rPr>
                <w:rFonts w:hint="eastAsia"/>
              </w:rPr>
              <w:t>2</w:t>
            </w:r>
            <w:r>
              <w:rPr>
                <w:rFonts w:hint="eastAsia"/>
              </w:rPr>
              <w:t>、申请原因和处理意见，默认显示</w:t>
            </w:r>
            <w:r>
              <w:rPr>
                <w:rFonts w:hint="eastAsia"/>
              </w:rPr>
              <w:t>10</w:t>
            </w:r>
            <w:r>
              <w:rPr>
                <w:rFonts w:hint="eastAsia"/>
              </w:rPr>
              <w:t>个字符，超出部分末尾用“</w:t>
            </w:r>
            <w:r>
              <w:t>…</w:t>
            </w:r>
            <w:r>
              <w:rPr>
                <w:rFonts w:hint="eastAsia"/>
              </w:rPr>
              <w:t>”表示。鼠标移入，显示完整的内容。</w:t>
            </w:r>
          </w:p>
          <w:p w14:paraId="6500CBC4" w14:textId="77777777" w:rsidR="00E845BB" w:rsidRPr="00DD427D" w:rsidRDefault="00E845BB" w:rsidP="00DE2C6C">
            <w:r>
              <w:rPr>
                <w:rFonts w:hint="eastAsia"/>
              </w:rPr>
              <w:t>3</w:t>
            </w:r>
            <w:r>
              <w:rPr>
                <w:rFonts w:hint="eastAsia"/>
              </w:rPr>
              <w:t>、复核人为【平台管理员】，从操作账号中获取管理员姓名。</w:t>
            </w:r>
          </w:p>
        </w:tc>
        <w:tc>
          <w:tcPr>
            <w:tcW w:w="2624" w:type="dxa"/>
          </w:tcPr>
          <w:p w14:paraId="6A95FF4F" w14:textId="77777777" w:rsidR="00E845BB" w:rsidRDefault="00E845BB" w:rsidP="00DE2C6C">
            <w:r>
              <w:rPr>
                <w:rFonts w:hint="eastAsia"/>
              </w:rPr>
              <w:t>无数据时，显示“表中数据为空”，同一期。</w:t>
            </w:r>
          </w:p>
        </w:tc>
      </w:tr>
      <w:tr w:rsidR="00E845BB" w14:paraId="3295004E" w14:textId="77777777" w:rsidTr="00DE2C6C">
        <w:tc>
          <w:tcPr>
            <w:tcW w:w="1526" w:type="dxa"/>
            <w:vMerge w:val="restart"/>
          </w:tcPr>
          <w:p w14:paraId="4D978BE8" w14:textId="77777777" w:rsidR="00E845BB" w:rsidRDefault="00E845BB" w:rsidP="00DE2C6C">
            <w:r>
              <w:rPr>
                <w:rFonts w:hint="eastAsia"/>
              </w:rPr>
              <w:t>客服备注</w:t>
            </w:r>
          </w:p>
        </w:tc>
        <w:tc>
          <w:tcPr>
            <w:tcW w:w="1276" w:type="dxa"/>
          </w:tcPr>
          <w:p w14:paraId="49DF0F7C" w14:textId="77777777" w:rsidR="00E845BB" w:rsidRDefault="00E845BB" w:rsidP="00DE2C6C">
            <w:r>
              <w:rPr>
                <w:rFonts w:hint="eastAsia"/>
              </w:rPr>
              <w:t>新增备注</w:t>
            </w:r>
          </w:p>
        </w:tc>
        <w:tc>
          <w:tcPr>
            <w:tcW w:w="4536" w:type="dxa"/>
          </w:tcPr>
          <w:p w14:paraId="0D61D779" w14:textId="77777777" w:rsidR="00E845BB" w:rsidRDefault="00E845BB" w:rsidP="00DE2C6C">
            <w:r>
              <w:rPr>
                <w:rFonts w:hint="eastAsia"/>
              </w:rPr>
              <w:t>1</w:t>
            </w:r>
            <w:r>
              <w:rPr>
                <w:rFonts w:hint="eastAsia"/>
              </w:rPr>
              <w:t>、点击弹出“新增备注”弹框。</w:t>
            </w:r>
          </w:p>
        </w:tc>
        <w:tc>
          <w:tcPr>
            <w:tcW w:w="2624" w:type="dxa"/>
          </w:tcPr>
          <w:p w14:paraId="7D94051C" w14:textId="77777777" w:rsidR="00E845BB" w:rsidRDefault="00E845BB" w:rsidP="00DE2C6C"/>
        </w:tc>
      </w:tr>
      <w:tr w:rsidR="00E845BB" w14:paraId="7CDDC29C" w14:textId="77777777" w:rsidTr="00DE2C6C">
        <w:tc>
          <w:tcPr>
            <w:tcW w:w="1526" w:type="dxa"/>
            <w:vMerge/>
          </w:tcPr>
          <w:p w14:paraId="19397100" w14:textId="77777777" w:rsidR="00E845BB" w:rsidRDefault="00E845BB" w:rsidP="00DE2C6C"/>
        </w:tc>
        <w:tc>
          <w:tcPr>
            <w:tcW w:w="1276" w:type="dxa"/>
          </w:tcPr>
          <w:p w14:paraId="4BB0DD79" w14:textId="77777777" w:rsidR="00E845BB" w:rsidRPr="00400B3D" w:rsidRDefault="00E845BB" w:rsidP="00DE2C6C">
            <w:r>
              <w:rPr>
                <w:rFonts w:hint="eastAsia"/>
              </w:rPr>
              <w:t>备注内容</w:t>
            </w:r>
          </w:p>
        </w:tc>
        <w:tc>
          <w:tcPr>
            <w:tcW w:w="4536" w:type="dxa"/>
          </w:tcPr>
          <w:p w14:paraId="5B2D47F1" w14:textId="77777777" w:rsidR="00E845BB" w:rsidRDefault="00E845BB" w:rsidP="00DE2C6C">
            <w:r>
              <w:rPr>
                <w:rFonts w:hint="eastAsia"/>
              </w:rPr>
              <w:t>1</w:t>
            </w:r>
            <w:r>
              <w:rPr>
                <w:rFonts w:hint="eastAsia"/>
              </w:rPr>
              <w:t>、备注元素：角色类别、操作人、备注时间、备注内容、备注类型。</w:t>
            </w:r>
          </w:p>
          <w:p w14:paraId="732DD259" w14:textId="77777777" w:rsidR="00E845BB" w:rsidRDefault="00E845BB" w:rsidP="00DE2C6C">
            <w:r>
              <w:rPr>
                <w:rFonts w:hint="eastAsia"/>
              </w:rPr>
              <w:t>2</w:t>
            </w:r>
            <w:r>
              <w:rPr>
                <w:rFonts w:hint="eastAsia"/>
              </w:rPr>
              <w:t>、每条备注框高固定，每页显示</w:t>
            </w:r>
            <w:r>
              <w:rPr>
                <w:rFonts w:hint="eastAsia"/>
              </w:rPr>
              <w:t>3</w:t>
            </w:r>
            <w:r>
              <w:rPr>
                <w:rFonts w:hint="eastAsia"/>
              </w:rPr>
              <w:t>条。内容最多</w:t>
            </w:r>
            <w:r>
              <w:rPr>
                <w:rFonts w:hint="eastAsia"/>
              </w:rPr>
              <w:t>100</w:t>
            </w:r>
            <w:r>
              <w:rPr>
                <w:rFonts w:hint="eastAsia"/>
              </w:rPr>
              <w:t>个字符。</w:t>
            </w:r>
          </w:p>
          <w:p w14:paraId="3FEB8C74" w14:textId="77777777" w:rsidR="00E845BB" w:rsidRDefault="00E845BB" w:rsidP="00DE2C6C">
            <w:r>
              <w:rPr>
                <w:rFonts w:hint="eastAsia"/>
              </w:rPr>
              <w:t>3</w:t>
            </w:r>
            <w:r>
              <w:rPr>
                <w:rFonts w:hint="eastAsia"/>
              </w:rPr>
              <w:t>、备注类型根据填写所选显示。</w:t>
            </w:r>
          </w:p>
        </w:tc>
        <w:tc>
          <w:tcPr>
            <w:tcW w:w="2624" w:type="dxa"/>
          </w:tcPr>
          <w:p w14:paraId="4A781C2D" w14:textId="77777777" w:rsidR="00E845BB" w:rsidRDefault="00E845BB" w:rsidP="00DE2C6C">
            <w:r>
              <w:rPr>
                <w:rFonts w:hint="eastAsia"/>
              </w:rPr>
              <w:t>无备注信息时，显示“暂无备注”；不显示页码信息。</w:t>
            </w:r>
          </w:p>
        </w:tc>
      </w:tr>
      <w:tr w:rsidR="00E845BB" w14:paraId="27BF450F" w14:textId="77777777" w:rsidTr="00DE2C6C">
        <w:tc>
          <w:tcPr>
            <w:tcW w:w="1526" w:type="dxa"/>
            <w:vMerge/>
          </w:tcPr>
          <w:p w14:paraId="627FD9D3" w14:textId="77777777" w:rsidR="00E845BB" w:rsidRDefault="00E845BB" w:rsidP="00DE2C6C"/>
        </w:tc>
        <w:tc>
          <w:tcPr>
            <w:tcW w:w="1276" w:type="dxa"/>
          </w:tcPr>
          <w:p w14:paraId="5DD456EE" w14:textId="77777777" w:rsidR="00E845BB" w:rsidRDefault="00E845BB" w:rsidP="00DE2C6C">
            <w:r>
              <w:rPr>
                <w:rFonts w:hint="eastAsia"/>
              </w:rPr>
              <w:t>页码</w:t>
            </w:r>
          </w:p>
        </w:tc>
        <w:tc>
          <w:tcPr>
            <w:tcW w:w="4536" w:type="dxa"/>
          </w:tcPr>
          <w:p w14:paraId="3617DC27" w14:textId="77777777" w:rsidR="00E845BB" w:rsidRDefault="00E845BB" w:rsidP="00DE2C6C">
            <w:r>
              <w:rPr>
                <w:rFonts w:hint="eastAsia"/>
              </w:rPr>
              <w:t>1</w:t>
            </w:r>
            <w:r>
              <w:rPr>
                <w:rFonts w:hint="eastAsia"/>
              </w:rPr>
              <w:t>、页码格式及样式和一期保持一致。</w:t>
            </w:r>
          </w:p>
          <w:p w14:paraId="4C658907" w14:textId="77777777" w:rsidR="00E845BB" w:rsidRDefault="00E845BB" w:rsidP="00DE2C6C">
            <w:r>
              <w:rPr>
                <w:rFonts w:hint="eastAsia"/>
              </w:rPr>
              <w:t>2</w:t>
            </w:r>
            <w:r>
              <w:rPr>
                <w:rFonts w:hint="eastAsia"/>
              </w:rPr>
              <w:t>、备注记录超过</w:t>
            </w:r>
            <w:r>
              <w:rPr>
                <w:rFonts w:hint="eastAsia"/>
              </w:rPr>
              <w:t>3</w:t>
            </w:r>
            <w:r>
              <w:rPr>
                <w:rFonts w:hint="eastAsia"/>
              </w:rPr>
              <w:t>条，显示页码。小于或等于</w:t>
            </w:r>
            <w:r>
              <w:rPr>
                <w:rFonts w:hint="eastAsia"/>
              </w:rPr>
              <w:t>3</w:t>
            </w:r>
            <w:r>
              <w:rPr>
                <w:rFonts w:hint="eastAsia"/>
              </w:rPr>
              <w:t>条备注记录，不显示页码。</w:t>
            </w:r>
          </w:p>
        </w:tc>
        <w:tc>
          <w:tcPr>
            <w:tcW w:w="2624" w:type="dxa"/>
          </w:tcPr>
          <w:p w14:paraId="6E46A89B" w14:textId="77777777" w:rsidR="00E845BB" w:rsidRDefault="00E845BB" w:rsidP="00DE2C6C"/>
        </w:tc>
      </w:tr>
      <w:tr w:rsidR="00E845BB" w14:paraId="06C1BF33" w14:textId="77777777" w:rsidTr="00DE2C6C">
        <w:tc>
          <w:tcPr>
            <w:tcW w:w="1526" w:type="dxa"/>
            <w:vMerge w:val="restart"/>
          </w:tcPr>
          <w:p w14:paraId="6FC928F0" w14:textId="77777777" w:rsidR="00E845BB" w:rsidRDefault="00E845BB" w:rsidP="00DE2C6C">
            <w:r>
              <w:rPr>
                <w:rFonts w:hint="eastAsia"/>
              </w:rPr>
              <w:t>“新增备注”弹框</w:t>
            </w:r>
          </w:p>
        </w:tc>
        <w:tc>
          <w:tcPr>
            <w:tcW w:w="1276" w:type="dxa"/>
          </w:tcPr>
          <w:p w14:paraId="13346CE3" w14:textId="77777777" w:rsidR="00E845BB" w:rsidRDefault="00E845BB" w:rsidP="00DE2C6C">
            <w:r>
              <w:rPr>
                <w:rFonts w:hint="eastAsia"/>
              </w:rPr>
              <w:t>备注类型</w:t>
            </w:r>
          </w:p>
        </w:tc>
        <w:tc>
          <w:tcPr>
            <w:tcW w:w="4536" w:type="dxa"/>
          </w:tcPr>
          <w:p w14:paraId="5D41F0F1" w14:textId="77777777" w:rsidR="00E845BB" w:rsidRDefault="00E845BB" w:rsidP="00DE2C6C">
            <w:r>
              <w:rPr>
                <w:rFonts w:hint="eastAsia"/>
              </w:rPr>
              <w:t>1</w:t>
            </w:r>
            <w:r>
              <w:rPr>
                <w:rFonts w:hint="eastAsia"/>
              </w:rPr>
              <w:t>、包含：复核、投诉、其它。</w:t>
            </w:r>
          </w:p>
          <w:p w14:paraId="45C53B65" w14:textId="77777777" w:rsidR="00E845BB" w:rsidRDefault="00E845BB" w:rsidP="00DE2C6C">
            <w:r>
              <w:rPr>
                <w:rFonts w:hint="eastAsia"/>
              </w:rPr>
              <w:t>2</w:t>
            </w:r>
            <w:r>
              <w:rPr>
                <w:rFonts w:hint="eastAsia"/>
              </w:rPr>
              <w:t>、单选，默认选中复核。</w:t>
            </w:r>
          </w:p>
        </w:tc>
        <w:tc>
          <w:tcPr>
            <w:tcW w:w="2624" w:type="dxa"/>
          </w:tcPr>
          <w:p w14:paraId="3A847678" w14:textId="77777777" w:rsidR="00E845BB" w:rsidRDefault="00E845BB" w:rsidP="00DE2C6C"/>
        </w:tc>
      </w:tr>
      <w:tr w:rsidR="00E845BB" w14:paraId="35503371" w14:textId="77777777" w:rsidTr="00DE2C6C">
        <w:tc>
          <w:tcPr>
            <w:tcW w:w="1526" w:type="dxa"/>
            <w:vMerge/>
          </w:tcPr>
          <w:p w14:paraId="51D0C6B1" w14:textId="77777777" w:rsidR="00E845BB" w:rsidRDefault="00E845BB" w:rsidP="00DE2C6C"/>
        </w:tc>
        <w:tc>
          <w:tcPr>
            <w:tcW w:w="1276" w:type="dxa"/>
          </w:tcPr>
          <w:p w14:paraId="516352DC" w14:textId="77777777" w:rsidR="00E845BB" w:rsidRDefault="00E845BB" w:rsidP="00DE2C6C">
            <w:r>
              <w:rPr>
                <w:rFonts w:hint="eastAsia"/>
              </w:rPr>
              <w:t>备注内容</w:t>
            </w:r>
          </w:p>
        </w:tc>
        <w:tc>
          <w:tcPr>
            <w:tcW w:w="4536" w:type="dxa"/>
          </w:tcPr>
          <w:p w14:paraId="6A6EA49A" w14:textId="77777777" w:rsidR="00E845BB" w:rsidRDefault="00E845BB" w:rsidP="00DE2C6C">
            <w:r>
              <w:rPr>
                <w:rFonts w:hint="eastAsia"/>
              </w:rPr>
              <w:t>1</w:t>
            </w:r>
            <w:r>
              <w:rPr>
                <w:rFonts w:hint="eastAsia"/>
              </w:rPr>
              <w:t>、多行文本输入框。弱提示：“请输入备注内容”</w:t>
            </w:r>
          </w:p>
          <w:p w14:paraId="31AD8A41" w14:textId="77777777" w:rsidR="00E845BB" w:rsidRDefault="00E845BB" w:rsidP="00DE2C6C">
            <w:r>
              <w:rPr>
                <w:rFonts w:hint="eastAsia"/>
              </w:rPr>
              <w:t>2</w:t>
            </w:r>
            <w:r>
              <w:rPr>
                <w:rFonts w:hint="eastAsia"/>
              </w:rPr>
              <w:t>、最多输入</w:t>
            </w:r>
            <w:r>
              <w:rPr>
                <w:rFonts w:hint="eastAsia"/>
              </w:rPr>
              <w:t>100</w:t>
            </w:r>
            <w:r>
              <w:rPr>
                <w:rFonts w:hint="eastAsia"/>
              </w:rPr>
              <w:t>个字符，超过字数则不能输入。</w:t>
            </w:r>
          </w:p>
          <w:p w14:paraId="699D9F13" w14:textId="77777777" w:rsidR="00E845BB" w:rsidRDefault="00E845BB" w:rsidP="00DE2C6C">
            <w:r>
              <w:rPr>
                <w:rFonts w:hint="eastAsia"/>
              </w:rPr>
              <w:t>3</w:t>
            </w:r>
            <w:r>
              <w:rPr>
                <w:rFonts w:hint="eastAsia"/>
              </w:rPr>
              <w:t>、输入框右下角，显示字符的限制，格式为：</w:t>
            </w:r>
            <w:r>
              <w:rPr>
                <w:rFonts w:hint="eastAsia"/>
              </w:rPr>
              <w:lastRenderedPageBreak/>
              <w:t>“</w:t>
            </w:r>
            <w:r>
              <w:rPr>
                <w:rFonts w:hint="eastAsia"/>
              </w:rPr>
              <w:t>0/100</w:t>
            </w:r>
            <w:r>
              <w:rPr>
                <w:rFonts w:hint="eastAsia"/>
              </w:rPr>
              <w:t>”。其中，“</w:t>
            </w:r>
            <w:r>
              <w:rPr>
                <w:rFonts w:hint="eastAsia"/>
              </w:rPr>
              <w:t>0</w:t>
            </w:r>
            <w:r>
              <w:rPr>
                <w:rFonts w:hint="eastAsia"/>
              </w:rPr>
              <w:t>根据实际的输入字符动态显示。”</w:t>
            </w:r>
          </w:p>
        </w:tc>
        <w:tc>
          <w:tcPr>
            <w:tcW w:w="2624" w:type="dxa"/>
          </w:tcPr>
          <w:p w14:paraId="5EEC9655" w14:textId="77777777" w:rsidR="00E845BB" w:rsidRPr="00303030" w:rsidRDefault="00E845BB" w:rsidP="00DE2C6C"/>
        </w:tc>
      </w:tr>
      <w:tr w:rsidR="00E845BB" w14:paraId="1A32C20B" w14:textId="77777777" w:rsidTr="00DE2C6C">
        <w:tc>
          <w:tcPr>
            <w:tcW w:w="1526" w:type="dxa"/>
            <w:vMerge/>
          </w:tcPr>
          <w:p w14:paraId="60D2337E" w14:textId="77777777" w:rsidR="00E845BB" w:rsidRDefault="00E845BB" w:rsidP="00DE2C6C"/>
        </w:tc>
        <w:tc>
          <w:tcPr>
            <w:tcW w:w="1276" w:type="dxa"/>
          </w:tcPr>
          <w:p w14:paraId="7B0E4083" w14:textId="77777777" w:rsidR="00E845BB" w:rsidRDefault="00E845BB" w:rsidP="00DE2C6C">
            <w:r>
              <w:rPr>
                <w:rFonts w:hint="eastAsia"/>
              </w:rPr>
              <w:t>提交</w:t>
            </w:r>
            <w:r>
              <w:rPr>
                <w:rFonts w:hint="eastAsia"/>
              </w:rPr>
              <w:t>-</w:t>
            </w:r>
            <w:r>
              <w:rPr>
                <w:rFonts w:hint="eastAsia"/>
              </w:rPr>
              <w:t>按钮</w:t>
            </w:r>
          </w:p>
        </w:tc>
        <w:tc>
          <w:tcPr>
            <w:tcW w:w="4536" w:type="dxa"/>
          </w:tcPr>
          <w:p w14:paraId="6CCDD653" w14:textId="77777777" w:rsidR="00E845BB" w:rsidRDefault="00E845BB" w:rsidP="00DE2C6C">
            <w:r>
              <w:rPr>
                <w:rFonts w:hint="eastAsia"/>
              </w:rPr>
              <w:t>1</w:t>
            </w:r>
            <w:r>
              <w:rPr>
                <w:rFonts w:hint="eastAsia"/>
              </w:rPr>
              <w:t>、点击，保存输入的内容，产生一条备注记录，并关闭当前弹框。</w:t>
            </w:r>
          </w:p>
          <w:p w14:paraId="2FA42E5B" w14:textId="77777777" w:rsidR="00E845BB" w:rsidRDefault="00E845BB" w:rsidP="00DE2C6C">
            <w:r>
              <w:rPr>
                <w:rFonts w:hint="eastAsia"/>
              </w:rPr>
              <w:t>2</w:t>
            </w:r>
            <w:r>
              <w:rPr>
                <w:rFonts w:hint="eastAsia"/>
              </w:rPr>
              <w:t>、备注内容为空时，点击【提交】，在备注输入框下方提示“请输入备注内容”。</w:t>
            </w:r>
          </w:p>
          <w:p w14:paraId="48932ACE" w14:textId="77777777" w:rsidR="00E845BB" w:rsidRDefault="00E845BB" w:rsidP="00DE2C6C">
            <w:r>
              <w:rPr>
                <w:rFonts w:hint="eastAsia"/>
              </w:rPr>
              <w:t>3</w:t>
            </w:r>
            <w:r>
              <w:rPr>
                <w:rFonts w:hint="eastAsia"/>
              </w:rPr>
              <w:t>、网络顺畅时：</w:t>
            </w:r>
          </w:p>
          <w:p w14:paraId="50DE0131" w14:textId="77777777" w:rsidR="00E845BB" w:rsidRDefault="00E845BB" w:rsidP="001D49DD">
            <w:pPr>
              <w:pStyle w:val="af0"/>
              <w:numPr>
                <w:ilvl w:val="0"/>
                <w:numId w:val="17"/>
              </w:numPr>
              <w:ind w:firstLineChars="0"/>
            </w:pPr>
            <w:r>
              <w:rPr>
                <w:rFonts w:hint="eastAsia"/>
              </w:rPr>
              <w:t>提交成功，则</w:t>
            </w:r>
            <w:r>
              <w:rPr>
                <w:rFonts w:hint="eastAsia"/>
              </w:rPr>
              <w:t>toast</w:t>
            </w:r>
            <w:r>
              <w:rPr>
                <w:rFonts w:hint="eastAsia"/>
              </w:rPr>
              <w:t>弹框提示“提交成功”；</w:t>
            </w:r>
          </w:p>
          <w:p w14:paraId="6FE0A544" w14:textId="77777777" w:rsidR="00E845BB" w:rsidRDefault="00E845BB" w:rsidP="001D49DD">
            <w:pPr>
              <w:pStyle w:val="af0"/>
              <w:numPr>
                <w:ilvl w:val="0"/>
                <w:numId w:val="17"/>
              </w:numPr>
              <w:ind w:firstLineChars="0"/>
            </w:pPr>
            <w:r>
              <w:rPr>
                <w:rFonts w:hint="eastAsia"/>
              </w:rPr>
              <w:t>提交失败，则</w:t>
            </w:r>
            <w:r>
              <w:rPr>
                <w:rFonts w:hint="eastAsia"/>
              </w:rPr>
              <w:t>toast</w:t>
            </w:r>
            <w:r>
              <w:rPr>
                <w:rFonts w:hint="eastAsia"/>
              </w:rPr>
              <w:t>弹框提示“提交失败”。</w:t>
            </w:r>
          </w:p>
          <w:p w14:paraId="18311432" w14:textId="77777777" w:rsidR="00E845BB" w:rsidRDefault="00E845BB" w:rsidP="00DE2C6C">
            <w:r>
              <w:rPr>
                <w:rFonts w:hint="eastAsia"/>
              </w:rPr>
              <w:t>4</w:t>
            </w:r>
            <w:r>
              <w:rPr>
                <w:rFonts w:hint="eastAsia"/>
              </w:rPr>
              <w:t>、网络中断，提示“网络异常，请稍后重试”。</w:t>
            </w:r>
          </w:p>
        </w:tc>
        <w:tc>
          <w:tcPr>
            <w:tcW w:w="2624" w:type="dxa"/>
          </w:tcPr>
          <w:p w14:paraId="2DE08A9F" w14:textId="77777777" w:rsidR="00E845BB" w:rsidRPr="0058007B" w:rsidRDefault="00E845BB" w:rsidP="00DE2C6C"/>
        </w:tc>
      </w:tr>
      <w:tr w:rsidR="00E845BB" w14:paraId="7339F082" w14:textId="77777777" w:rsidTr="00DE2C6C">
        <w:tc>
          <w:tcPr>
            <w:tcW w:w="1526" w:type="dxa"/>
            <w:vMerge/>
          </w:tcPr>
          <w:p w14:paraId="284AD007" w14:textId="77777777" w:rsidR="00E845BB" w:rsidRDefault="00E845BB" w:rsidP="00DE2C6C"/>
        </w:tc>
        <w:tc>
          <w:tcPr>
            <w:tcW w:w="1276" w:type="dxa"/>
          </w:tcPr>
          <w:p w14:paraId="591B6094" w14:textId="77777777" w:rsidR="00E845BB" w:rsidRDefault="00E845BB" w:rsidP="00DE2C6C">
            <w:r>
              <w:rPr>
                <w:rFonts w:hint="eastAsia"/>
              </w:rPr>
              <w:t>取消</w:t>
            </w:r>
            <w:r>
              <w:rPr>
                <w:rFonts w:hint="eastAsia"/>
              </w:rPr>
              <w:t>-</w:t>
            </w:r>
            <w:r>
              <w:rPr>
                <w:rFonts w:hint="eastAsia"/>
              </w:rPr>
              <w:t>按钮</w:t>
            </w:r>
          </w:p>
        </w:tc>
        <w:tc>
          <w:tcPr>
            <w:tcW w:w="4536" w:type="dxa"/>
          </w:tcPr>
          <w:p w14:paraId="0A54E4E9" w14:textId="77777777" w:rsidR="00E845BB" w:rsidRDefault="00E845BB" w:rsidP="00DE2C6C">
            <w:r>
              <w:rPr>
                <w:rFonts w:hint="eastAsia"/>
              </w:rPr>
              <w:t>1</w:t>
            </w:r>
            <w:r>
              <w:rPr>
                <w:rFonts w:hint="eastAsia"/>
              </w:rPr>
              <w:t>、点击不保存输入的内容，并关闭当前弹框。</w:t>
            </w:r>
          </w:p>
        </w:tc>
        <w:tc>
          <w:tcPr>
            <w:tcW w:w="2624" w:type="dxa"/>
          </w:tcPr>
          <w:p w14:paraId="75DE7BA2" w14:textId="77777777" w:rsidR="00E845BB" w:rsidRDefault="00E845BB" w:rsidP="00DE2C6C"/>
        </w:tc>
      </w:tr>
      <w:tr w:rsidR="00E845BB" w14:paraId="0298D877" w14:textId="77777777" w:rsidTr="00DE2C6C">
        <w:tc>
          <w:tcPr>
            <w:tcW w:w="1526" w:type="dxa"/>
            <w:vMerge/>
          </w:tcPr>
          <w:p w14:paraId="10CC9268" w14:textId="77777777" w:rsidR="00E845BB" w:rsidRDefault="00E845BB" w:rsidP="00DE2C6C"/>
        </w:tc>
        <w:tc>
          <w:tcPr>
            <w:tcW w:w="1276" w:type="dxa"/>
          </w:tcPr>
          <w:p w14:paraId="131957E8" w14:textId="77777777" w:rsidR="00E845BB" w:rsidRDefault="00E845BB" w:rsidP="00DE2C6C">
            <w:r>
              <w:rPr>
                <w:rFonts w:hint="eastAsia"/>
              </w:rPr>
              <w:t>关闭</w:t>
            </w:r>
            <w:r>
              <w:rPr>
                <w:rFonts w:hint="eastAsia"/>
              </w:rPr>
              <w:t>-</w:t>
            </w:r>
            <w:r>
              <w:rPr>
                <w:rFonts w:hint="eastAsia"/>
              </w:rPr>
              <w:t>按钮</w:t>
            </w:r>
          </w:p>
        </w:tc>
        <w:tc>
          <w:tcPr>
            <w:tcW w:w="4536" w:type="dxa"/>
          </w:tcPr>
          <w:p w14:paraId="4E4E14A1" w14:textId="77777777" w:rsidR="00E845BB" w:rsidRDefault="00E845BB" w:rsidP="00DE2C6C">
            <w:r>
              <w:rPr>
                <w:rFonts w:hint="eastAsia"/>
              </w:rPr>
              <w:t>1</w:t>
            </w:r>
            <w:r>
              <w:rPr>
                <w:rFonts w:hint="eastAsia"/>
              </w:rPr>
              <w:t>、关闭当前弹框。</w:t>
            </w:r>
          </w:p>
        </w:tc>
        <w:tc>
          <w:tcPr>
            <w:tcW w:w="2624" w:type="dxa"/>
          </w:tcPr>
          <w:p w14:paraId="247A4AEB" w14:textId="77777777" w:rsidR="00E845BB" w:rsidRDefault="00E845BB" w:rsidP="00DE2C6C"/>
        </w:tc>
      </w:tr>
    </w:tbl>
    <w:p w14:paraId="3CB4FE75" w14:textId="77777777" w:rsidR="00E845BB" w:rsidRDefault="00E845BB" w:rsidP="00E845BB"/>
    <w:p w14:paraId="0692B550" w14:textId="77777777" w:rsidR="00E845BB" w:rsidRDefault="00E845BB" w:rsidP="00E845BB">
      <w:pPr>
        <w:pStyle w:val="6"/>
      </w:pPr>
      <w:r>
        <w:rPr>
          <w:rFonts w:hint="eastAsia"/>
        </w:rPr>
        <w:t>异常订单详情</w:t>
      </w:r>
    </w:p>
    <w:p w14:paraId="45426A45" w14:textId="77777777" w:rsidR="00E845BB" w:rsidRDefault="00E845BB" w:rsidP="00E845BB">
      <w:pPr>
        <w:pStyle w:val="7"/>
      </w:pPr>
      <w:r>
        <w:rPr>
          <w:rFonts w:hint="eastAsia"/>
        </w:rPr>
        <w:t>业务流程</w:t>
      </w:r>
    </w:p>
    <w:p w14:paraId="1FF3B95A" w14:textId="77777777" w:rsidR="00E845BB" w:rsidRPr="00204C73" w:rsidRDefault="00E845BB" w:rsidP="00E845BB">
      <w:r>
        <w:rPr>
          <w:rFonts w:hint="eastAsia"/>
        </w:rPr>
        <w:t>同一期。</w:t>
      </w:r>
    </w:p>
    <w:p w14:paraId="641A74D4" w14:textId="77777777" w:rsidR="00E845BB" w:rsidRDefault="00E845BB" w:rsidP="00E845BB">
      <w:pPr>
        <w:pStyle w:val="7"/>
      </w:pPr>
      <w:r>
        <w:rPr>
          <w:rFonts w:hint="eastAsia"/>
        </w:rPr>
        <w:t>用例描述</w:t>
      </w:r>
    </w:p>
    <w:p w14:paraId="6600DFA0" w14:textId="77777777" w:rsidR="00E845BB" w:rsidRPr="00204C73" w:rsidRDefault="00E845BB" w:rsidP="00E845BB">
      <w:r>
        <w:rPr>
          <w:rFonts w:hint="eastAsia"/>
        </w:rPr>
        <w:t>租赁端管理员查看异常订单的详情页面。</w:t>
      </w:r>
    </w:p>
    <w:p w14:paraId="4A8FEB92" w14:textId="77777777" w:rsidR="00E845BB" w:rsidRPr="00204C73" w:rsidRDefault="00E845BB" w:rsidP="00E845BB">
      <w:pPr>
        <w:pStyle w:val="7"/>
      </w:pPr>
      <w:r>
        <w:rPr>
          <w:rFonts w:hint="eastAsia"/>
        </w:rPr>
        <w:t>元素规则</w:t>
      </w:r>
    </w:p>
    <w:p w14:paraId="0E4D0FD7" w14:textId="77777777" w:rsidR="00E845BB" w:rsidRDefault="00E845BB" w:rsidP="00E845BB">
      <w:r>
        <w:rPr>
          <w:rFonts w:hint="eastAsia"/>
        </w:rPr>
        <w:t>【</w:t>
      </w:r>
      <w:r>
        <w:rPr>
          <w:rFonts w:hint="eastAsia"/>
        </w:rPr>
        <w:t xml:space="preserve">YIII-B-02-02 </w:t>
      </w:r>
      <w:r>
        <w:rPr>
          <w:rFonts w:hint="eastAsia"/>
        </w:rPr>
        <w:t>异常订单详情】元素规则同【</w:t>
      </w:r>
      <w:r>
        <w:rPr>
          <w:rFonts w:hint="eastAsia"/>
        </w:rPr>
        <w:t xml:space="preserve">3.4.1.2.1 </w:t>
      </w:r>
      <w:r>
        <w:rPr>
          <w:rFonts w:hint="eastAsia"/>
        </w:rPr>
        <w:t>“当前订单详情”的元素规则】</w:t>
      </w:r>
    </w:p>
    <w:p w14:paraId="3D656FBE" w14:textId="77777777" w:rsidR="00E845BB" w:rsidRDefault="00E845BB" w:rsidP="00E845BB">
      <w:pPr>
        <w:pStyle w:val="6"/>
      </w:pPr>
      <w:r>
        <w:rPr>
          <w:rFonts w:hint="eastAsia"/>
        </w:rPr>
        <w:t>已完成订单详情</w:t>
      </w:r>
    </w:p>
    <w:p w14:paraId="777C8E2F" w14:textId="77777777" w:rsidR="00E845BB" w:rsidRDefault="00E845BB" w:rsidP="00E845BB">
      <w:pPr>
        <w:pStyle w:val="7"/>
      </w:pPr>
      <w:r>
        <w:rPr>
          <w:rFonts w:hint="eastAsia"/>
        </w:rPr>
        <w:t>业务流程</w:t>
      </w:r>
    </w:p>
    <w:p w14:paraId="006789D4" w14:textId="77777777" w:rsidR="00E845BB" w:rsidRPr="007E481B" w:rsidRDefault="00E845BB" w:rsidP="00E845BB">
      <w:r>
        <w:rPr>
          <w:rFonts w:hint="eastAsia"/>
        </w:rPr>
        <w:t>同一期。</w:t>
      </w:r>
    </w:p>
    <w:p w14:paraId="1F1F3B19" w14:textId="77777777" w:rsidR="00E845BB" w:rsidRDefault="00E845BB" w:rsidP="00E845BB">
      <w:pPr>
        <w:pStyle w:val="7"/>
      </w:pPr>
      <w:r>
        <w:rPr>
          <w:rFonts w:hint="eastAsia"/>
        </w:rPr>
        <w:t>用例描述</w:t>
      </w:r>
    </w:p>
    <w:p w14:paraId="0C2AE097" w14:textId="77777777" w:rsidR="00E845BB" w:rsidRPr="007E481B" w:rsidRDefault="00E845BB" w:rsidP="00E845BB">
      <w:r>
        <w:rPr>
          <w:rFonts w:hint="eastAsia"/>
        </w:rPr>
        <w:t>租赁端管理员查看已完成订单的详情页面。</w:t>
      </w:r>
    </w:p>
    <w:p w14:paraId="63F6ACB0" w14:textId="77777777" w:rsidR="00E845BB" w:rsidRDefault="00E845BB" w:rsidP="00E845BB">
      <w:pPr>
        <w:pStyle w:val="7"/>
      </w:pPr>
      <w:r>
        <w:rPr>
          <w:rFonts w:hint="eastAsia"/>
        </w:rPr>
        <w:lastRenderedPageBreak/>
        <w:t>元素规则</w:t>
      </w:r>
    </w:p>
    <w:p w14:paraId="094BBFBF" w14:textId="77777777" w:rsidR="00E845BB" w:rsidRDefault="00E845BB" w:rsidP="00E845BB">
      <w:r>
        <w:rPr>
          <w:rFonts w:hint="eastAsia"/>
        </w:rPr>
        <w:t>【</w:t>
      </w:r>
      <w:r>
        <w:rPr>
          <w:rFonts w:hint="eastAsia"/>
        </w:rPr>
        <w:t xml:space="preserve">YIII-B-02-03 </w:t>
      </w:r>
      <w:r>
        <w:rPr>
          <w:rFonts w:hint="eastAsia"/>
        </w:rPr>
        <w:t>已完成订单详情】元素规则同【</w:t>
      </w:r>
      <w:r>
        <w:rPr>
          <w:rFonts w:hint="eastAsia"/>
        </w:rPr>
        <w:t xml:space="preserve">3.4.1.2.1 </w:t>
      </w:r>
      <w:r>
        <w:rPr>
          <w:rFonts w:hint="eastAsia"/>
        </w:rPr>
        <w:t>“当前订单详情”的元素规则】</w:t>
      </w:r>
    </w:p>
    <w:p w14:paraId="3A07B3C4" w14:textId="77777777" w:rsidR="00E845BB" w:rsidRDefault="00E845BB" w:rsidP="00E845BB">
      <w:pPr>
        <w:pStyle w:val="6"/>
      </w:pPr>
      <w:r>
        <w:rPr>
          <w:rFonts w:hint="eastAsia"/>
        </w:rPr>
        <w:t>待收款订单详情</w:t>
      </w:r>
    </w:p>
    <w:p w14:paraId="54883494" w14:textId="77777777" w:rsidR="00E845BB" w:rsidRDefault="00E845BB" w:rsidP="00E845BB">
      <w:pPr>
        <w:pStyle w:val="7"/>
      </w:pPr>
      <w:r>
        <w:rPr>
          <w:rFonts w:hint="eastAsia"/>
        </w:rPr>
        <w:t>业务流程</w:t>
      </w:r>
    </w:p>
    <w:p w14:paraId="0855EB75" w14:textId="77777777" w:rsidR="00E845BB" w:rsidRPr="0052552F" w:rsidRDefault="00E845BB" w:rsidP="00E845BB">
      <w:r>
        <w:rPr>
          <w:rFonts w:hint="eastAsia"/>
        </w:rPr>
        <w:t>同一期。</w:t>
      </w:r>
    </w:p>
    <w:p w14:paraId="6336AB3D" w14:textId="77777777" w:rsidR="00E845BB" w:rsidRDefault="00E845BB" w:rsidP="00E845BB">
      <w:pPr>
        <w:pStyle w:val="7"/>
      </w:pPr>
      <w:r>
        <w:rPr>
          <w:rFonts w:hint="eastAsia"/>
        </w:rPr>
        <w:t>用例描述</w:t>
      </w:r>
    </w:p>
    <w:p w14:paraId="435424CB" w14:textId="77777777" w:rsidR="00E845BB" w:rsidRPr="0052552F" w:rsidRDefault="00E845BB" w:rsidP="00E845BB">
      <w:r>
        <w:rPr>
          <w:rFonts w:hint="eastAsia"/>
        </w:rPr>
        <w:t>租赁端管理员查看待收款订单详情。</w:t>
      </w:r>
    </w:p>
    <w:p w14:paraId="0E144D3A" w14:textId="77777777" w:rsidR="00E845BB" w:rsidRDefault="00E845BB" w:rsidP="00E845BB">
      <w:pPr>
        <w:pStyle w:val="7"/>
      </w:pPr>
      <w:r>
        <w:rPr>
          <w:rFonts w:hint="eastAsia"/>
        </w:rPr>
        <w:t>元素规则</w:t>
      </w:r>
    </w:p>
    <w:p w14:paraId="3BE35681" w14:textId="77777777" w:rsidR="00E845BB" w:rsidRPr="00DD0BE3" w:rsidRDefault="00E845BB" w:rsidP="00E845BB">
      <w:r>
        <w:rPr>
          <w:rFonts w:hint="eastAsia"/>
        </w:rPr>
        <w:t>【</w:t>
      </w:r>
      <w:r>
        <w:rPr>
          <w:rFonts w:hint="eastAsia"/>
        </w:rPr>
        <w:t xml:space="preserve">YIII-B-02-04 </w:t>
      </w:r>
      <w:r>
        <w:rPr>
          <w:rFonts w:hint="eastAsia"/>
        </w:rPr>
        <w:t>代收款订单详情】元素规则同【</w:t>
      </w:r>
      <w:r>
        <w:rPr>
          <w:rFonts w:hint="eastAsia"/>
        </w:rPr>
        <w:t xml:space="preserve">3.4.1.2.1 </w:t>
      </w:r>
      <w:r>
        <w:rPr>
          <w:rFonts w:hint="eastAsia"/>
        </w:rPr>
        <w:t>“当前订单详情”的元素规则】</w:t>
      </w:r>
    </w:p>
    <w:p w14:paraId="1B7A61B1" w14:textId="77777777" w:rsidR="00E845BB" w:rsidRDefault="00E845BB" w:rsidP="00E845BB">
      <w:pPr>
        <w:pStyle w:val="6"/>
      </w:pPr>
      <w:r>
        <w:rPr>
          <w:rFonts w:hint="eastAsia"/>
        </w:rPr>
        <w:t>已取消订单详情</w:t>
      </w:r>
    </w:p>
    <w:p w14:paraId="41027A13" w14:textId="77777777" w:rsidR="00E845BB" w:rsidRDefault="00E845BB" w:rsidP="00E845BB">
      <w:pPr>
        <w:pStyle w:val="7"/>
      </w:pPr>
      <w:r>
        <w:rPr>
          <w:rFonts w:hint="eastAsia"/>
        </w:rPr>
        <w:t>业务流程</w:t>
      </w:r>
    </w:p>
    <w:p w14:paraId="1711FC47" w14:textId="77777777" w:rsidR="00E845BB" w:rsidRPr="0052552F" w:rsidRDefault="00E845BB" w:rsidP="00E845BB">
      <w:r>
        <w:rPr>
          <w:rFonts w:hint="eastAsia"/>
        </w:rPr>
        <w:t>同一期。</w:t>
      </w:r>
    </w:p>
    <w:p w14:paraId="2807ED50" w14:textId="77777777" w:rsidR="00E845BB" w:rsidRDefault="00E845BB" w:rsidP="00E845BB">
      <w:pPr>
        <w:pStyle w:val="7"/>
      </w:pPr>
      <w:r>
        <w:rPr>
          <w:rFonts w:hint="eastAsia"/>
        </w:rPr>
        <w:t>用例描述</w:t>
      </w:r>
    </w:p>
    <w:p w14:paraId="5327CE68" w14:textId="77777777" w:rsidR="00E845BB" w:rsidRPr="00394636" w:rsidRDefault="00E845BB" w:rsidP="00E845BB">
      <w:r>
        <w:rPr>
          <w:rFonts w:hint="eastAsia"/>
        </w:rPr>
        <w:t>租赁端管理员查看已取消订单详情。</w:t>
      </w:r>
    </w:p>
    <w:p w14:paraId="39265C66" w14:textId="77777777" w:rsidR="00E845BB" w:rsidRDefault="00E845BB" w:rsidP="00E845BB">
      <w:pPr>
        <w:pStyle w:val="7"/>
      </w:pPr>
      <w:r>
        <w:rPr>
          <w:rFonts w:hint="eastAsia"/>
        </w:rPr>
        <w:t>元素规则</w:t>
      </w:r>
    </w:p>
    <w:p w14:paraId="0FB38F1F" w14:textId="77777777" w:rsidR="00E845BB" w:rsidRDefault="00E845BB" w:rsidP="00E845BB">
      <w:r>
        <w:rPr>
          <w:rFonts w:hint="eastAsia"/>
        </w:rPr>
        <w:t>【</w:t>
      </w:r>
      <w:r>
        <w:rPr>
          <w:rFonts w:hint="eastAsia"/>
        </w:rPr>
        <w:t xml:space="preserve">YIII-B-02-05 </w:t>
      </w:r>
      <w:r>
        <w:rPr>
          <w:rFonts w:hint="eastAsia"/>
        </w:rPr>
        <w:t>已取消订单详情】元素规则同【</w:t>
      </w:r>
      <w:r>
        <w:rPr>
          <w:rFonts w:hint="eastAsia"/>
        </w:rPr>
        <w:t xml:space="preserve">3.4.1.2.1 </w:t>
      </w:r>
      <w:r>
        <w:rPr>
          <w:rFonts w:hint="eastAsia"/>
        </w:rPr>
        <w:t>“当前订单详情”的元素规则】</w:t>
      </w:r>
    </w:p>
    <w:p w14:paraId="76865879" w14:textId="77777777" w:rsidR="00E845BB" w:rsidRDefault="00E845BB" w:rsidP="00E845BB">
      <w:pPr>
        <w:pStyle w:val="3"/>
      </w:pPr>
      <w:bookmarkStart w:id="4652" w:name="_Toc474764594"/>
      <w:r>
        <w:rPr>
          <w:rFonts w:ascii="宋体" w:eastAsia="宋体" w:hAnsi="宋体" w:cs="宋体" w:hint="eastAsia"/>
        </w:rPr>
        <w:t>运管端</w:t>
      </w:r>
      <w:bookmarkEnd w:id="4652"/>
    </w:p>
    <w:p w14:paraId="1AFD0D59" w14:textId="77777777" w:rsidR="00E845BB" w:rsidRDefault="00E845BB" w:rsidP="00E845BB">
      <w:pPr>
        <w:pStyle w:val="4"/>
      </w:pPr>
      <w:bookmarkStart w:id="4653" w:name="_Toc474764595"/>
      <w:r>
        <w:rPr>
          <w:rFonts w:hint="eastAsia"/>
        </w:rPr>
        <w:t>登录</w:t>
      </w:r>
      <w:bookmarkEnd w:id="4653"/>
    </w:p>
    <w:p w14:paraId="78F5DEAE" w14:textId="77777777" w:rsidR="00E845BB" w:rsidRDefault="00E845BB" w:rsidP="00E845BB">
      <w:pPr>
        <w:pStyle w:val="5"/>
      </w:pPr>
      <w:r>
        <w:rPr>
          <w:rFonts w:hint="eastAsia"/>
        </w:rPr>
        <w:t>业务流程</w:t>
      </w:r>
    </w:p>
    <w:p w14:paraId="0B6CA0C4" w14:textId="77777777" w:rsidR="00E845BB" w:rsidRPr="00B47D79" w:rsidRDefault="00E845BB" w:rsidP="00E845BB">
      <w:r>
        <w:rPr>
          <w:rFonts w:hint="eastAsia"/>
        </w:rPr>
        <w:t>同一期。</w:t>
      </w:r>
    </w:p>
    <w:p w14:paraId="616033E0" w14:textId="77777777" w:rsidR="00E845BB" w:rsidRDefault="00E845BB" w:rsidP="00E845BB">
      <w:pPr>
        <w:pStyle w:val="5"/>
      </w:pPr>
      <w:r>
        <w:rPr>
          <w:rFonts w:hint="eastAsia"/>
        </w:rPr>
        <w:lastRenderedPageBreak/>
        <w:t>用例描述</w:t>
      </w:r>
    </w:p>
    <w:p w14:paraId="42B30CD0" w14:textId="77777777" w:rsidR="00E845BB" w:rsidRPr="00465880" w:rsidRDefault="00E845BB" w:rsidP="00E845BB">
      <w:r>
        <w:rPr>
          <w:rFonts w:hint="eastAsia"/>
        </w:rPr>
        <w:t>用户登录平台，须对其身份进行认证。</w:t>
      </w:r>
    </w:p>
    <w:p w14:paraId="69FF6BBD" w14:textId="77777777" w:rsidR="00E845BB" w:rsidRDefault="00E845BB" w:rsidP="00E845BB">
      <w:pPr>
        <w:pStyle w:val="5"/>
      </w:pPr>
      <w:r>
        <w:rPr>
          <w:rFonts w:hint="eastAsia"/>
        </w:rPr>
        <w:t>元素规则</w:t>
      </w:r>
    </w:p>
    <w:tbl>
      <w:tblPr>
        <w:tblStyle w:val="af1"/>
        <w:tblW w:w="0" w:type="auto"/>
        <w:tblLook w:val="04A0" w:firstRow="1" w:lastRow="0" w:firstColumn="1" w:lastColumn="0" w:noHBand="0" w:noVBand="1"/>
      </w:tblPr>
      <w:tblGrid>
        <w:gridCol w:w="1384"/>
        <w:gridCol w:w="1418"/>
        <w:gridCol w:w="4669"/>
        <w:gridCol w:w="2491"/>
      </w:tblGrid>
      <w:tr w:rsidR="00E845BB" w14:paraId="6C72D672" w14:textId="77777777" w:rsidTr="00DE2C6C">
        <w:trPr>
          <w:trHeight w:val="553"/>
        </w:trPr>
        <w:tc>
          <w:tcPr>
            <w:tcW w:w="1384" w:type="dxa"/>
            <w:shd w:val="clear" w:color="auto" w:fill="BFBFBF" w:themeFill="background1" w:themeFillShade="BF"/>
            <w:vAlign w:val="center"/>
          </w:tcPr>
          <w:p w14:paraId="06D52C3F" w14:textId="77777777" w:rsidR="00E845BB" w:rsidRPr="005669E2" w:rsidRDefault="00E845BB" w:rsidP="00DE2C6C">
            <w:pPr>
              <w:jc w:val="center"/>
              <w:rPr>
                <w:b/>
              </w:rPr>
            </w:pPr>
            <w:r>
              <w:rPr>
                <w:b/>
              </w:rPr>
              <w:t>页面</w:t>
            </w:r>
          </w:p>
        </w:tc>
        <w:tc>
          <w:tcPr>
            <w:tcW w:w="1418" w:type="dxa"/>
            <w:shd w:val="clear" w:color="auto" w:fill="BFBFBF" w:themeFill="background1" w:themeFillShade="BF"/>
            <w:vAlign w:val="center"/>
          </w:tcPr>
          <w:p w14:paraId="3B0F26A8" w14:textId="77777777" w:rsidR="00E845BB" w:rsidRPr="005669E2" w:rsidRDefault="00E845BB" w:rsidP="00DE2C6C">
            <w:pPr>
              <w:jc w:val="center"/>
              <w:rPr>
                <w:b/>
              </w:rPr>
            </w:pPr>
            <w:r w:rsidRPr="005669E2">
              <w:rPr>
                <w:b/>
              </w:rPr>
              <w:t>元素名称</w:t>
            </w:r>
          </w:p>
        </w:tc>
        <w:tc>
          <w:tcPr>
            <w:tcW w:w="4669" w:type="dxa"/>
            <w:shd w:val="clear" w:color="auto" w:fill="BFBFBF" w:themeFill="background1" w:themeFillShade="BF"/>
            <w:vAlign w:val="center"/>
          </w:tcPr>
          <w:p w14:paraId="4F4AD698" w14:textId="77777777" w:rsidR="00E845BB" w:rsidRPr="005669E2" w:rsidRDefault="00E845BB" w:rsidP="00DE2C6C">
            <w:pPr>
              <w:jc w:val="center"/>
              <w:rPr>
                <w:b/>
              </w:rPr>
            </w:pPr>
            <w:r w:rsidRPr="005669E2">
              <w:rPr>
                <w:b/>
              </w:rPr>
              <w:t>描述</w:t>
            </w:r>
          </w:p>
        </w:tc>
        <w:tc>
          <w:tcPr>
            <w:tcW w:w="2491" w:type="dxa"/>
            <w:shd w:val="clear" w:color="auto" w:fill="BFBFBF" w:themeFill="background1" w:themeFillShade="BF"/>
          </w:tcPr>
          <w:p w14:paraId="05175DB7" w14:textId="77777777" w:rsidR="00E845BB" w:rsidRPr="00C81483" w:rsidRDefault="00E845BB" w:rsidP="00DE2C6C">
            <w:pPr>
              <w:jc w:val="center"/>
              <w:rPr>
                <w:b/>
              </w:rPr>
            </w:pPr>
            <w:r w:rsidRPr="00C81483">
              <w:rPr>
                <w:rFonts w:hint="eastAsia"/>
                <w:b/>
              </w:rPr>
              <w:t>异常处理</w:t>
            </w:r>
          </w:p>
        </w:tc>
      </w:tr>
      <w:tr w:rsidR="00E845BB" w14:paraId="3A892F0F" w14:textId="77777777" w:rsidTr="00DE2C6C">
        <w:tc>
          <w:tcPr>
            <w:tcW w:w="1384" w:type="dxa"/>
          </w:tcPr>
          <w:p w14:paraId="0C99D09F" w14:textId="77777777" w:rsidR="00E845BB" w:rsidRDefault="00E845BB" w:rsidP="00DE2C6C">
            <w:r>
              <w:rPr>
                <w:rFonts w:hint="eastAsia"/>
              </w:rPr>
              <w:t>YV-A-01</w:t>
            </w:r>
          </w:p>
          <w:p w14:paraId="03E52B52" w14:textId="77777777" w:rsidR="00E845BB" w:rsidRDefault="00E845BB" w:rsidP="00DE2C6C">
            <w:r>
              <w:rPr>
                <w:rFonts w:hint="eastAsia"/>
              </w:rPr>
              <w:t>（登录界面）</w:t>
            </w:r>
          </w:p>
        </w:tc>
        <w:tc>
          <w:tcPr>
            <w:tcW w:w="1418" w:type="dxa"/>
          </w:tcPr>
          <w:p w14:paraId="09BBAE2D" w14:textId="77777777" w:rsidR="00E845BB" w:rsidRDefault="00E845BB" w:rsidP="00DE2C6C">
            <w:r>
              <w:rPr>
                <w:rFonts w:hint="eastAsia"/>
              </w:rPr>
              <w:t>登录</w:t>
            </w:r>
            <w:r>
              <w:rPr>
                <w:rFonts w:hint="eastAsia"/>
              </w:rPr>
              <w:t>-</w:t>
            </w:r>
            <w:r>
              <w:rPr>
                <w:rFonts w:hint="eastAsia"/>
              </w:rPr>
              <w:t>按钮</w:t>
            </w:r>
          </w:p>
        </w:tc>
        <w:tc>
          <w:tcPr>
            <w:tcW w:w="4669" w:type="dxa"/>
          </w:tcPr>
          <w:p w14:paraId="0015AF78" w14:textId="77777777" w:rsidR="00E845BB" w:rsidRDefault="00E845BB" w:rsidP="00DE2C6C">
            <w:r>
              <w:rPr>
                <w:rFonts w:hint="eastAsia"/>
              </w:rPr>
              <w:t>1</w:t>
            </w:r>
            <w:r>
              <w:rPr>
                <w:rFonts w:hint="eastAsia"/>
              </w:rPr>
              <w:t>、点击【登录】的判断</w:t>
            </w:r>
            <w:r>
              <w:rPr>
                <w:rFonts w:hint="eastAsia"/>
              </w:rPr>
              <w:t>:</w:t>
            </w:r>
          </w:p>
          <w:p w14:paraId="5AF94E22" w14:textId="77777777" w:rsidR="00E845BB" w:rsidRDefault="00E845BB" w:rsidP="001D49DD">
            <w:pPr>
              <w:pStyle w:val="af0"/>
              <w:numPr>
                <w:ilvl w:val="0"/>
                <w:numId w:val="18"/>
              </w:numPr>
              <w:ind w:firstLineChars="0"/>
            </w:pPr>
            <w:r>
              <w:rPr>
                <w:rFonts w:hint="eastAsia"/>
              </w:rPr>
              <w:t>如果验证码错误，则不需要清空账号和密码，只需清空验证码。</w:t>
            </w:r>
          </w:p>
          <w:p w14:paraId="29374964" w14:textId="77777777" w:rsidR="00E845BB" w:rsidRDefault="00E845BB" w:rsidP="001D49DD">
            <w:pPr>
              <w:pStyle w:val="af0"/>
              <w:numPr>
                <w:ilvl w:val="0"/>
                <w:numId w:val="18"/>
              </w:numPr>
              <w:ind w:firstLineChars="0"/>
            </w:pPr>
            <w:r>
              <w:rPr>
                <w:rFonts w:hint="eastAsia"/>
              </w:rPr>
              <w:t>如果账号或密码错误，则清空账号、密码和验证码。</w:t>
            </w:r>
          </w:p>
        </w:tc>
        <w:tc>
          <w:tcPr>
            <w:tcW w:w="2491" w:type="dxa"/>
          </w:tcPr>
          <w:p w14:paraId="49075D0A" w14:textId="77777777" w:rsidR="00E845BB" w:rsidRDefault="00E845BB" w:rsidP="00DE2C6C">
            <w:r>
              <w:rPr>
                <w:rFonts w:hint="eastAsia"/>
              </w:rPr>
              <w:t>备注：租赁端、机构端登录，需做同样处理。</w:t>
            </w:r>
          </w:p>
        </w:tc>
      </w:tr>
      <w:tr w:rsidR="00E845BB" w14:paraId="6DFBA34E" w14:textId="77777777" w:rsidTr="00DE2C6C">
        <w:tc>
          <w:tcPr>
            <w:tcW w:w="1384" w:type="dxa"/>
          </w:tcPr>
          <w:p w14:paraId="3BDF37E7" w14:textId="77777777" w:rsidR="00E845BB" w:rsidRDefault="00E845BB" w:rsidP="00DE2C6C"/>
        </w:tc>
        <w:tc>
          <w:tcPr>
            <w:tcW w:w="1418" w:type="dxa"/>
          </w:tcPr>
          <w:p w14:paraId="7D707081" w14:textId="77777777" w:rsidR="00E845BB" w:rsidRDefault="00E845BB" w:rsidP="00DE2C6C">
            <w:r>
              <w:rPr>
                <w:rFonts w:hint="eastAsia"/>
              </w:rPr>
              <w:t>其它元素</w:t>
            </w:r>
          </w:p>
        </w:tc>
        <w:tc>
          <w:tcPr>
            <w:tcW w:w="4669" w:type="dxa"/>
          </w:tcPr>
          <w:p w14:paraId="5D991207" w14:textId="77777777" w:rsidR="00E845BB" w:rsidRDefault="00E845BB" w:rsidP="00DE2C6C">
            <w:r>
              <w:rPr>
                <w:rFonts w:hint="eastAsia"/>
              </w:rPr>
              <w:t>1</w:t>
            </w:r>
            <w:r>
              <w:rPr>
                <w:rFonts w:hint="eastAsia"/>
              </w:rPr>
              <w:t>、同一期，未做修改。</w:t>
            </w:r>
          </w:p>
        </w:tc>
        <w:tc>
          <w:tcPr>
            <w:tcW w:w="2491" w:type="dxa"/>
          </w:tcPr>
          <w:p w14:paraId="54557879" w14:textId="77777777" w:rsidR="00E845BB" w:rsidRDefault="00E845BB" w:rsidP="00DE2C6C"/>
        </w:tc>
      </w:tr>
    </w:tbl>
    <w:p w14:paraId="69B4D002" w14:textId="77777777" w:rsidR="00E845BB" w:rsidRDefault="00E845BB" w:rsidP="00E845BB"/>
    <w:p w14:paraId="589CD37D" w14:textId="77777777" w:rsidR="00E845BB" w:rsidRDefault="00E845BB" w:rsidP="00E845BB">
      <w:pPr>
        <w:pStyle w:val="4"/>
      </w:pPr>
      <w:bookmarkStart w:id="4654" w:name="_Toc474764596"/>
      <w:r>
        <w:rPr>
          <w:rFonts w:hint="eastAsia"/>
        </w:rPr>
        <w:t>销售管理</w:t>
      </w:r>
      <w:bookmarkEnd w:id="4654"/>
    </w:p>
    <w:p w14:paraId="136A386E" w14:textId="77777777" w:rsidR="00E845BB" w:rsidRPr="002E157A" w:rsidRDefault="00E845BB" w:rsidP="00E845BB">
      <w:pPr>
        <w:pStyle w:val="5"/>
      </w:pPr>
      <w:r>
        <w:rPr>
          <w:rFonts w:hint="eastAsia"/>
        </w:rPr>
        <w:t>按月统计</w:t>
      </w:r>
    </w:p>
    <w:p w14:paraId="6D039B84" w14:textId="77777777" w:rsidR="00E845BB" w:rsidRDefault="00E845BB" w:rsidP="00E845BB">
      <w:pPr>
        <w:pStyle w:val="6"/>
      </w:pPr>
      <w:r>
        <w:rPr>
          <w:rFonts w:hint="eastAsia"/>
        </w:rPr>
        <w:t>用例描述</w:t>
      </w:r>
    </w:p>
    <w:p w14:paraId="3E7202B3" w14:textId="77777777" w:rsidR="00E845BB" w:rsidRPr="002D5981" w:rsidRDefault="00E845BB" w:rsidP="00E845BB">
      <w:r>
        <w:rPr>
          <w:rFonts w:hint="eastAsia"/>
        </w:rPr>
        <w:t>运营管理平台统计合作租赁公司运营订单，即统计租赁公司</w:t>
      </w:r>
      <w:r>
        <w:rPr>
          <w:rFonts w:hint="eastAsia"/>
        </w:rPr>
        <w:t>toB</w:t>
      </w:r>
      <w:r>
        <w:rPr>
          <w:rFonts w:hint="eastAsia"/>
        </w:rPr>
        <w:t>订单数据。</w:t>
      </w:r>
    </w:p>
    <w:p w14:paraId="36DE6EA9" w14:textId="77777777" w:rsidR="00E845BB" w:rsidRDefault="00E845BB" w:rsidP="00E845BB">
      <w:pPr>
        <w:pStyle w:val="6"/>
      </w:pPr>
      <w:r>
        <w:rPr>
          <w:rFonts w:hint="eastAsia"/>
        </w:rPr>
        <w:t>元素规则</w:t>
      </w:r>
    </w:p>
    <w:p w14:paraId="0E4816E0" w14:textId="77777777" w:rsidR="00E845BB" w:rsidRDefault="00E845BB" w:rsidP="00E845BB">
      <w:r>
        <w:rPr>
          <w:rFonts w:hint="eastAsia"/>
        </w:rPr>
        <w:t>【</w:t>
      </w:r>
      <w:r>
        <w:rPr>
          <w:rFonts w:hint="eastAsia"/>
        </w:rPr>
        <w:t xml:space="preserve">YV-B-01 </w:t>
      </w:r>
      <w:r>
        <w:rPr>
          <w:rFonts w:hint="eastAsia"/>
        </w:rPr>
        <w:t>按月统计分析】</w:t>
      </w:r>
    </w:p>
    <w:tbl>
      <w:tblPr>
        <w:tblStyle w:val="af1"/>
        <w:tblW w:w="0" w:type="auto"/>
        <w:tblLook w:val="04A0" w:firstRow="1" w:lastRow="0" w:firstColumn="1" w:lastColumn="0" w:noHBand="0" w:noVBand="1"/>
      </w:tblPr>
      <w:tblGrid>
        <w:gridCol w:w="1668"/>
        <w:gridCol w:w="1417"/>
        <w:gridCol w:w="4536"/>
        <w:gridCol w:w="2341"/>
      </w:tblGrid>
      <w:tr w:rsidR="00E845BB" w14:paraId="14E383FE" w14:textId="77777777" w:rsidTr="00DE2C6C">
        <w:trPr>
          <w:trHeight w:val="529"/>
        </w:trPr>
        <w:tc>
          <w:tcPr>
            <w:tcW w:w="1668" w:type="dxa"/>
            <w:shd w:val="clear" w:color="auto" w:fill="BFBFBF" w:themeFill="background1" w:themeFillShade="BF"/>
          </w:tcPr>
          <w:p w14:paraId="7EA23BCE" w14:textId="77777777"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417" w:type="dxa"/>
            <w:shd w:val="clear" w:color="auto" w:fill="BFBFBF" w:themeFill="background1" w:themeFillShade="BF"/>
          </w:tcPr>
          <w:p w14:paraId="30DD4306" w14:textId="77777777" w:rsidR="00E845BB" w:rsidRPr="007F7CC3" w:rsidRDefault="00E845BB" w:rsidP="00DE2C6C">
            <w:pPr>
              <w:jc w:val="center"/>
              <w:rPr>
                <w:b/>
              </w:rPr>
            </w:pPr>
            <w:r w:rsidRPr="007F7CC3">
              <w:rPr>
                <w:rFonts w:hint="eastAsia"/>
                <w:b/>
              </w:rPr>
              <w:t>元素名称</w:t>
            </w:r>
          </w:p>
        </w:tc>
        <w:tc>
          <w:tcPr>
            <w:tcW w:w="4536" w:type="dxa"/>
            <w:shd w:val="clear" w:color="auto" w:fill="BFBFBF" w:themeFill="background1" w:themeFillShade="BF"/>
          </w:tcPr>
          <w:p w14:paraId="33611A51" w14:textId="77777777" w:rsidR="00E845BB" w:rsidRPr="007F7CC3" w:rsidRDefault="00E845BB" w:rsidP="00DE2C6C">
            <w:pPr>
              <w:jc w:val="center"/>
              <w:rPr>
                <w:b/>
              </w:rPr>
            </w:pPr>
            <w:r w:rsidRPr="007F7CC3">
              <w:rPr>
                <w:rFonts w:hint="eastAsia"/>
                <w:b/>
              </w:rPr>
              <w:t>描述</w:t>
            </w:r>
          </w:p>
        </w:tc>
        <w:tc>
          <w:tcPr>
            <w:tcW w:w="2341" w:type="dxa"/>
            <w:shd w:val="clear" w:color="auto" w:fill="BFBFBF" w:themeFill="background1" w:themeFillShade="BF"/>
          </w:tcPr>
          <w:p w14:paraId="2F3B66CD" w14:textId="77777777" w:rsidR="00E845BB" w:rsidRPr="007F7CC3" w:rsidRDefault="00E845BB" w:rsidP="00DE2C6C">
            <w:pPr>
              <w:jc w:val="center"/>
              <w:rPr>
                <w:b/>
              </w:rPr>
            </w:pPr>
            <w:r w:rsidRPr="007F7CC3">
              <w:rPr>
                <w:rFonts w:hint="eastAsia"/>
                <w:b/>
              </w:rPr>
              <w:t>异常处理</w:t>
            </w:r>
          </w:p>
        </w:tc>
      </w:tr>
      <w:tr w:rsidR="00E845BB" w14:paraId="5B810A23" w14:textId="77777777" w:rsidTr="00DE2C6C">
        <w:tc>
          <w:tcPr>
            <w:tcW w:w="1668" w:type="dxa"/>
            <w:vMerge w:val="restart"/>
          </w:tcPr>
          <w:p w14:paraId="774B5F9E" w14:textId="77777777" w:rsidR="00E845BB" w:rsidRDefault="00E845BB" w:rsidP="00DE2C6C">
            <w:r>
              <w:rPr>
                <w:rFonts w:hint="eastAsia"/>
              </w:rPr>
              <w:t>数据统计区域</w:t>
            </w:r>
          </w:p>
        </w:tc>
        <w:tc>
          <w:tcPr>
            <w:tcW w:w="1417" w:type="dxa"/>
          </w:tcPr>
          <w:p w14:paraId="21A02105" w14:textId="77777777" w:rsidR="00E845BB" w:rsidRDefault="00E845BB" w:rsidP="00DE2C6C">
            <w:r>
              <w:rPr>
                <w:rFonts w:hint="eastAsia"/>
              </w:rPr>
              <w:t>订单数量合计（个）</w:t>
            </w:r>
          </w:p>
        </w:tc>
        <w:tc>
          <w:tcPr>
            <w:tcW w:w="4536" w:type="dxa"/>
          </w:tcPr>
          <w:p w14:paraId="171F7098" w14:textId="77777777" w:rsidR="00E845BB" w:rsidRDefault="00E845BB" w:rsidP="00DE2C6C">
            <w:r>
              <w:rPr>
                <w:rFonts w:hint="eastAsia"/>
              </w:rPr>
              <w:t>1</w:t>
            </w:r>
            <w:r>
              <w:rPr>
                <w:rFonts w:hint="eastAsia"/>
              </w:rPr>
              <w:t>、统计截止当前时间，所有租赁公司总的已完成订单个数，含约车、接机、送机业务。</w:t>
            </w:r>
          </w:p>
          <w:p w14:paraId="2C2F3E67" w14:textId="77777777" w:rsidR="00E845BB" w:rsidRDefault="00E845BB" w:rsidP="00DE2C6C">
            <w:r>
              <w:rPr>
                <w:rFonts w:hint="eastAsia"/>
              </w:rPr>
              <w:t>2</w:t>
            </w:r>
            <w:r>
              <w:rPr>
                <w:rFonts w:hint="eastAsia"/>
              </w:rPr>
              <w:t>、根据页签下方查询区域中的查询条件，联动显示统计数据。</w:t>
            </w:r>
            <w:r>
              <w:rPr>
                <w:rFonts w:hint="eastAsia"/>
              </w:rPr>
              <w:t>eg:</w:t>
            </w:r>
          </w:p>
          <w:p w14:paraId="2B79BE53" w14:textId="77777777" w:rsidR="00E845BB" w:rsidRDefault="00E845BB" w:rsidP="001D49DD">
            <w:pPr>
              <w:pStyle w:val="af0"/>
              <w:numPr>
                <w:ilvl w:val="0"/>
                <w:numId w:val="19"/>
              </w:numPr>
              <w:ind w:firstLineChars="0"/>
            </w:pPr>
            <w:r>
              <w:rPr>
                <w:rFonts w:hint="eastAsia"/>
              </w:rPr>
              <w:t>若按月统计，月份选择为“</w:t>
            </w:r>
            <w:r>
              <w:rPr>
                <w:rFonts w:hint="eastAsia"/>
              </w:rPr>
              <w:t>2017</w:t>
            </w:r>
            <w:r>
              <w:rPr>
                <w:rFonts w:hint="eastAsia"/>
              </w:rPr>
              <w:t>年</w:t>
            </w:r>
            <w:r>
              <w:rPr>
                <w:rFonts w:hint="eastAsia"/>
              </w:rPr>
              <w:t>1</w:t>
            </w:r>
            <w:r>
              <w:rPr>
                <w:rFonts w:hint="eastAsia"/>
              </w:rPr>
              <w:t>月”，则订单数量合计统计为：</w:t>
            </w:r>
            <w:r>
              <w:rPr>
                <w:rFonts w:hint="eastAsia"/>
              </w:rPr>
              <w:t>2017</w:t>
            </w:r>
            <w:r>
              <w:rPr>
                <w:rFonts w:hint="eastAsia"/>
              </w:rPr>
              <w:t>年</w:t>
            </w:r>
            <w:r>
              <w:rPr>
                <w:rFonts w:hint="eastAsia"/>
              </w:rPr>
              <w:t>1</w:t>
            </w:r>
            <w:r>
              <w:rPr>
                <w:rFonts w:hint="eastAsia"/>
              </w:rPr>
              <w:t>月所有</w:t>
            </w:r>
            <w:r>
              <w:rPr>
                <w:rFonts w:hint="eastAsia"/>
              </w:rPr>
              <w:lastRenderedPageBreak/>
              <w:t>租赁公司总的已完成订单数量。</w:t>
            </w:r>
          </w:p>
          <w:p w14:paraId="788745DF" w14:textId="77777777" w:rsidR="00E845BB" w:rsidRDefault="00E845BB" w:rsidP="001D49DD">
            <w:pPr>
              <w:pStyle w:val="af0"/>
              <w:numPr>
                <w:ilvl w:val="0"/>
                <w:numId w:val="19"/>
              </w:numPr>
              <w:ind w:firstLineChars="0"/>
            </w:pPr>
            <w:r>
              <w:rPr>
                <w:rFonts w:hint="eastAsia"/>
              </w:rPr>
              <w:t>若按月统计，月份选择为“</w:t>
            </w:r>
            <w:r>
              <w:rPr>
                <w:rFonts w:hint="eastAsia"/>
              </w:rPr>
              <w:t>2017</w:t>
            </w:r>
            <w:r>
              <w:rPr>
                <w:rFonts w:hint="eastAsia"/>
              </w:rPr>
              <w:t>年</w:t>
            </w:r>
            <w:r>
              <w:rPr>
                <w:rFonts w:hint="eastAsia"/>
              </w:rPr>
              <w:t>1</w:t>
            </w:r>
            <w:r>
              <w:rPr>
                <w:rFonts w:hint="eastAsia"/>
              </w:rPr>
              <w:t>月”，客户名称为“首汽租赁公司”，则订单数量合计统计的为</w:t>
            </w:r>
            <w:r>
              <w:rPr>
                <w:rFonts w:hint="eastAsia"/>
              </w:rPr>
              <w:t>:2017</w:t>
            </w:r>
            <w:r>
              <w:rPr>
                <w:rFonts w:hint="eastAsia"/>
              </w:rPr>
              <w:t>年</w:t>
            </w:r>
            <w:r>
              <w:rPr>
                <w:rFonts w:hint="eastAsia"/>
              </w:rPr>
              <w:t>1</w:t>
            </w:r>
            <w:r>
              <w:rPr>
                <w:rFonts w:hint="eastAsia"/>
              </w:rPr>
              <w:t>月份，首汽租赁公司所有已完成订单的数量。</w:t>
            </w:r>
          </w:p>
        </w:tc>
        <w:tc>
          <w:tcPr>
            <w:tcW w:w="2341" w:type="dxa"/>
          </w:tcPr>
          <w:p w14:paraId="78908667" w14:textId="77777777" w:rsidR="00E845BB" w:rsidRDefault="00E845BB" w:rsidP="00DE2C6C"/>
        </w:tc>
      </w:tr>
      <w:tr w:rsidR="00E845BB" w14:paraId="6CED4875" w14:textId="77777777" w:rsidTr="00DE2C6C">
        <w:tc>
          <w:tcPr>
            <w:tcW w:w="1668" w:type="dxa"/>
            <w:vMerge/>
          </w:tcPr>
          <w:p w14:paraId="006ED023" w14:textId="77777777" w:rsidR="00E845BB" w:rsidRDefault="00E845BB" w:rsidP="00DE2C6C"/>
        </w:tc>
        <w:tc>
          <w:tcPr>
            <w:tcW w:w="1417" w:type="dxa"/>
          </w:tcPr>
          <w:p w14:paraId="36338603" w14:textId="77777777" w:rsidR="00E845BB" w:rsidRDefault="00E845BB" w:rsidP="00DE2C6C">
            <w:r>
              <w:rPr>
                <w:rFonts w:hint="eastAsia"/>
              </w:rPr>
              <w:t>订单金额合计（元）</w:t>
            </w:r>
          </w:p>
        </w:tc>
        <w:tc>
          <w:tcPr>
            <w:tcW w:w="4536" w:type="dxa"/>
          </w:tcPr>
          <w:p w14:paraId="71A8FCE0" w14:textId="77777777" w:rsidR="00E845BB" w:rsidRDefault="00E845BB" w:rsidP="00DE2C6C">
            <w:r>
              <w:rPr>
                <w:rFonts w:hint="eastAsia"/>
              </w:rPr>
              <w:t>1</w:t>
            </w:r>
            <w:r>
              <w:rPr>
                <w:rFonts w:hint="eastAsia"/>
              </w:rPr>
              <w:t>、统计截止当前时间，所有租赁公司总的已完成订单金额，含约车、接机、送机业务。</w:t>
            </w:r>
          </w:p>
          <w:p w14:paraId="7AFA163B" w14:textId="77777777" w:rsidR="00E845BB" w:rsidRDefault="00E845BB" w:rsidP="00DE2C6C">
            <w:r>
              <w:rPr>
                <w:rFonts w:hint="eastAsia"/>
              </w:rPr>
              <w:t>2</w:t>
            </w:r>
            <w:r>
              <w:rPr>
                <w:rFonts w:hint="eastAsia"/>
              </w:rPr>
              <w:t>、根据页签下方查询区域中的查询条件，联动显示数据。</w:t>
            </w:r>
            <w:r>
              <w:rPr>
                <w:rFonts w:hint="eastAsia"/>
              </w:rPr>
              <w:t>eg:</w:t>
            </w:r>
          </w:p>
          <w:p w14:paraId="6733D52F" w14:textId="77777777" w:rsidR="00E845BB" w:rsidRDefault="00E845BB" w:rsidP="001D49DD">
            <w:pPr>
              <w:pStyle w:val="af0"/>
              <w:numPr>
                <w:ilvl w:val="0"/>
                <w:numId w:val="20"/>
              </w:numPr>
              <w:ind w:firstLineChars="0"/>
            </w:pPr>
            <w:r>
              <w:rPr>
                <w:rFonts w:hint="eastAsia"/>
              </w:rPr>
              <w:t>若按月统计，月份选择为“</w:t>
            </w:r>
            <w:r>
              <w:rPr>
                <w:rFonts w:hint="eastAsia"/>
              </w:rPr>
              <w:t>2017</w:t>
            </w:r>
            <w:r>
              <w:rPr>
                <w:rFonts w:hint="eastAsia"/>
              </w:rPr>
              <w:t>年</w:t>
            </w:r>
            <w:r>
              <w:rPr>
                <w:rFonts w:hint="eastAsia"/>
              </w:rPr>
              <w:t>1</w:t>
            </w:r>
            <w:r>
              <w:rPr>
                <w:rFonts w:hint="eastAsia"/>
              </w:rPr>
              <w:t>月”，则订单金额合计统计的为：</w:t>
            </w:r>
            <w:r>
              <w:rPr>
                <w:rFonts w:hint="eastAsia"/>
              </w:rPr>
              <w:t>2017</w:t>
            </w:r>
            <w:r>
              <w:rPr>
                <w:rFonts w:hint="eastAsia"/>
              </w:rPr>
              <w:t>年</w:t>
            </w:r>
            <w:r>
              <w:rPr>
                <w:rFonts w:hint="eastAsia"/>
              </w:rPr>
              <w:t>1</w:t>
            </w:r>
            <w:r>
              <w:rPr>
                <w:rFonts w:hint="eastAsia"/>
              </w:rPr>
              <w:t>月所有租赁公司总的已完成订单金额。</w:t>
            </w:r>
          </w:p>
          <w:p w14:paraId="4A8660BD" w14:textId="77777777" w:rsidR="00E845BB" w:rsidRDefault="00E845BB" w:rsidP="001D49DD">
            <w:pPr>
              <w:pStyle w:val="af0"/>
              <w:numPr>
                <w:ilvl w:val="0"/>
                <w:numId w:val="20"/>
              </w:numPr>
              <w:ind w:firstLineChars="0"/>
            </w:pPr>
            <w:r>
              <w:rPr>
                <w:rFonts w:hint="eastAsia"/>
              </w:rPr>
              <w:t>若按月统计，月份选择为“</w:t>
            </w:r>
            <w:r>
              <w:rPr>
                <w:rFonts w:hint="eastAsia"/>
              </w:rPr>
              <w:t>2017</w:t>
            </w:r>
            <w:r>
              <w:rPr>
                <w:rFonts w:hint="eastAsia"/>
              </w:rPr>
              <w:t>年</w:t>
            </w:r>
            <w:r>
              <w:rPr>
                <w:rFonts w:hint="eastAsia"/>
              </w:rPr>
              <w:t>1</w:t>
            </w:r>
            <w:r>
              <w:rPr>
                <w:rFonts w:hint="eastAsia"/>
              </w:rPr>
              <w:t>月”，客户名称为“首汽租赁公司”，则订单金额合计统计为：</w:t>
            </w:r>
            <w:r>
              <w:rPr>
                <w:rFonts w:hint="eastAsia"/>
              </w:rPr>
              <w:t>2017</w:t>
            </w:r>
            <w:r>
              <w:rPr>
                <w:rFonts w:hint="eastAsia"/>
              </w:rPr>
              <w:t>年</w:t>
            </w:r>
            <w:r>
              <w:rPr>
                <w:rFonts w:hint="eastAsia"/>
              </w:rPr>
              <w:t>1</w:t>
            </w:r>
            <w:r>
              <w:rPr>
                <w:rFonts w:hint="eastAsia"/>
              </w:rPr>
              <w:t>月份，首汽租赁公司所有已完成订单的金额。</w:t>
            </w:r>
          </w:p>
        </w:tc>
        <w:tc>
          <w:tcPr>
            <w:tcW w:w="2341" w:type="dxa"/>
          </w:tcPr>
          <w:p w14:paraId="203A0562" w14:textId="77777777" w:rsidR="00E845BB" w:rsidRPr="00211711" w:rsidRDefault="00E845BB" w:rsidP="00DE2C6C"/>
        </w:tc>
      </w:tr>
      <w:tr w:rsidR="00E845BB" w14:paraId="540B927A" w14:textId="77777777" w:rsidTr="00DE2C6C">
        <w:tc>
          <w:tcPr>
            <w:tcW w:w="1668" w:type="dxa"/>
            <w:vMerge w:val="restart"/>
          </w:tcPr>
          <w:p w14:paraId="660191C2" w14:textId="77777777" w:rsidR="00E845BB" w:rsidRDefault="00E845BB" w:rsidP="00DE2C6C">
            <w:r>
              <w:rPr>
                <w:rFonts w:hint="eastAsia"/>
              </w:rPr>
              <w:t>页签切换</w:t>
            </w:r>
          </w:p>
        </w:tc>
        <w:tc>
          <w:tcPr>
            <w:tcW w:w="1417" w:type="dxa"/>
          </w:tcPr>
          <w:p w14:paraId="6541B6FC" w14:textId="77777777" w:rsidR="00E845BB" w:rsidRDefault="00E845BB" w:rsidP="00DE2C6C">
            <w:r>
              <w:rPr>
                <w:rFonts w:hint="eastAsia"/>
              </w:rPr>
              <w:t>按月统计</w:t>
            </w:r>
          </w:p>
        </w:tc>
        <w:tc>
          <w:tcPr>
            <w:tcW w:w="4536" w:type="dxa"/>
          </w:tcPr>
          <w:p w14:paraId="2515D6E3" w14:textId="77777777" w:rsidR="00E845BB" w:rsidRDefault="00E845BB" w:rsidP="00DE2C6C">
            <w:r>
              <w:rPr>
                <w:rFonts w:hint="eastAsia"/>
              </w:rPr>
              <w:t>1</w:t>
            </w:r>
            <w:r>
              <w:rPr>
                <w:rFonts w:hint="eastAsia"/>
              </w:rPr>
              <w:t>、显示按月统计的数据，默认显示按月统计的数据。</w:t>
            </w:r>
          </w:p>
        </w:tc>
        <w:tc>
          <w:tcPr>
            <w:tcW w:w="2341" w:type="dxa"/>
          </w:tcPr>
          <w:p w14:paraId="51E1872C" w14:textId="77777777" w:rsidR="00E845BB" w:rsidRDefault="00E845BB" w:rsidP="00DE2C6C"/>
        </w:tc>
      </w:tr>
      <w:tr w:rsidR="00E845BB" w14:paraId="4185004E" w14:textId="77777777" w:rsidTr="00DE2C6C">
        <w:tc>
          <w:tcPr>
            <w:tcW w:w="1668" w:type="dxa"/>
            <w:vMerge/>
          </w:tcPr>
          <w:p w14:paraId="5AFF36F3" w14:textId="77777777" w:rsidR="00E845BB" w:rsidRDefault="00E845BB" w:rsidP="00DE2C6C"/>
        </w:tc>
        <w:tc>
          <w:tcPr>
            <w:tcW w:w="1417" w:type="dxa"/>
          </w:tcPr>
          <w:p w14:paraId="0BEBDFF2" w14:textId="77777777" w:rsidR="00E845BB" w:rsidRDefault="00E845BB" w:rsidP="00DE2C6C">
            <w:r>
              <w:rPr>
                <w:rFonts w:hint="eastAsia"/>
              </w:rPr>
              <w:t>按季统计</w:t>
            </w:r>
          </w:p>
        </w:tc>
        <w:tc>
          <w:tcPr>
            <w:tcW w:w="4536" w:type="dxa"/>
          </w:tcPr>
          <w:p w14:paraId="72FB0E51" w14:textId="77777777" w:rsidR="00E845BB" w:rsidRDefault="00E845BB" w:rsidP="00DE2C6C">
            <w:r>
              <w:rPr>
                <w:rFonts w:hint="eastAsia"/>
              </w:rPr>
              <w:t>1</w:t>
            </w:r>
            <w:r>
              <w:rPr>
                <w:rFonts w:hint="eastAsia"/>
              </w:rPr>
              <w:t>、显示按季统计的数据。</w:t>
            </w:r>
          </w:p>
        </w:tc>
        <w:tc>
          <w:tcPr>
            <w:tcW w:w="2341" w:type="dxa"/>
          </w:tcPr>
          <w:p w14:paraId="24613D9A" w14:textId="77777777" w:rsidR="00E845BB" w:rsidRDefault="00E845BB" w:rsidP="00DE2C6C"/>
        </w:tc>
      </w:tr>
      <w:tr w:rsidR="00E845BB" w14:paraId="7015413A" w14:textId="77777777" w:rsidTr="00DE2C6C">
        <w:tc>
          <w:tcPr>
            <w:tcW w:w="1668" w:type="dxa"/>
            <w:vMerge/>
          </w:tcPr>
          <w:p w14:paraId="2669957E" w14:textId="77777777" w:rsidR="00E845BB" w:rsidRDefault="00E845BB" w:rsidP="00DE2C6C"/>
        </w:tc>
        <w:tc>
          <w:tcPr>
            <w:tcW w:w="1417" w:type="dxa"/>
          </w:tcPr>
          <w:p w14:paraId="3B98BE7E" w14:textId="77777777" w:rsidR="00E845BB" w:rsidRDefault="00E845BB" w:rsidP="00DE2C6C">
            <w:r>
              <w:rPr>
                <w:rFonts w:hint="eastAsia"/>
              </w:rPr>
              <w:t>按年统计</w:t>
            </w:r>
          </w:p>
        </w:tc>
        <w:tc>
          <w:tcPr>
            <w:tcW w:w="4536" w:type="dxa"/>
          </w:tcPr>
          <w:p w14:paraId="6DD0B8B2" w14:textId="77777777" w:rsidR="00E845BB" w:rsidRDefault="00E845BB" w:rsidP="00DE2C6C">
            <w:r>
              <w:rPr>
                <w:rFonts w:hint="eastAsia"/>
              </w:rPr>
              <w:t>1</w:t>
            </w:r>
            <w:r>
              <w:rPr>
                <w:rFonts w:hint="eastAsia"/>
              </w:rPr>
              <w:t>、显示按年统计的数据。</w:t>
            </w:r>
          </w:p>
        </w:tc>
        <w:tc>
          <w:tcPr>
            <w:tcW w:w="2341" w:type="dxa"/>
          </w:tcPr>
          <w:p w14:paraId="7B4A6518" w14:textId="77777777" w:rsidR="00E845BB" w:rsidRDefault="00E845BB" w:rsidP="00DE2C6C"/>
        </w:tc>
      </w:tr>
      <w:tr w:rsidR="00E845BB" w14:paraId="268370FD" w14:textId="77777777" w:rsidTr="00DE2C6C">
        <w:tc>
          <w:tcPr>
            <w:tcW w:w="1668" w:type="dxa"/>
            <w:vMerge w:val="restart"/>
          </w:tcPr>
          <w:p w14:paraId="7A74437B" w14:textId="77777777" w:rsidR="00E845BB" w:rsidRDefault="00E845BB" w:rsidP="00DE2C6C">
            <w:r>
              <w:rPr>
                <w:rFonts w:hint="eastAsia"/>
              </w:rPr>
              <w:t>查询区域</w:t>
            </w:r>
          </w:p>
        </w:tc>
        <w:tc>
          <w:tcPr>
            <w:tcW w:w="1417" w:type="dxa"/>
          </w:tcPr>
          <w:p w14:paraId="594DB7CC" w14:textId="77777777" w:rsidR="00E845BB" w:rsidRDefault="00E845BB" w:rsidP="00DE2C6C">
            <w:r>
              <w:rPr>
                <w:rFonts w:hint="eastAsia"/>
              </w:rPr>
              <w:t>选择月份</w:t>
            </w:r>
          </w:p>
        </w:tc>
        <w:tc>
          <w:tcPr>
            <w:tcW w:w="4536" w:type="dxa"/>
          </w:tcPr>
          <w:p w14:paraId="1590FF87" w14:textId="77777777" w:rsidR="00E845BB" w:rsidRDefault="00E845BB" w:rsidP="00DE2C6C">
            <w:r>
              <w:rPr>
                <w:rFonts w:hint="eastAsia"/>
              </w:rPr>
              <w:t>1</w:t>
            </w:r>
            <w:r>
              <w:rPr>
                <w:rFonts w:hint="eastAsia"/>
              </w:rPr>
              <w:t>、点击显示选择月份的时间控件，参见控件规范。</w:t>
            </w:r>
          </w:p>
          <w:p w14:paraId="76A79F87" w14:textId="77777777" w:rsidR="00E845BB" w:rsidRDefault="00E845BB" w:rsidP="00DE2C6C">
            <w:r>
              <w:rPr>
                <w:rFonts w:hint="eastAsia"/>
              </w:rPr>
              <w:t>2</w:t>
            </w:r>
            <w:r>
              <w:rPr>
                <w:rFonts w:hint="eastAsia"/>
              </w:rPr>
              <w:t>、根据所选的月份，列表数据即时筛选、数据统计区域即时统计数据。</w:t>
            </w:r>
          </w:p>
          <w:p w14:paraId="179FF4CF" w14:textId="77777777" w:rsidR="00E845BB" w:rsidRDefault="00E845BB" w:rsidP="00DE2C6C">
            <w:r>
              <w:rPr>
                <w:rFonts w:hint="eastAsia"/>
              </w:rPr>
              <w:t>【同一期，未做修改】</w:t>
            </w:r>
          </w:p>
        </w:tc>
        <w:tc>
          <w:tcPr>
            <w:tcW w:w="2341" w:type="dxa"/>
          </w:tcPr>
          <w:p w14:paraId="6E7F58ED" w14:textId="77777777" w:rsidR="00E845BB" w:rsidRDefault="00E845BB" w:rsidP="00DE2C6C"/>
        </w:tc>
      </w:tr>
      <w:tr w:rsidR="00E845BB" w14:paraId="1A6C6485" w14:textId="77777777" w:rsidTr="00DE2C6C">
        <w:tc>
          <w:tcPr>
            <w:tcW w:w="1668" w:type="dxa"/>
            <w:vMerge/>
          </w:tcPr>
          <w:p w14:paraId="1B925B2D" w14:textId="77777777" w:rsidR="00E845BB" w:rsidRDefault="00E845BB" w:rsidP="00DE2C6C"/>
        </w:tc>
        <w:tc>
          <w:tcPr>
            <w:tcW w:w="1417" w:type="dxa"/>
          </w:tcPr>
          <w:p w14:paraId="58C088D7" w14:textId="77777777" w:rsidR="00E845BB" w:rsidRDefault="00E845BB" w:rsidP="00DE2C6C">
            <w:r>
              <w:rPr>
                <w:rFonts w:hint="eastAsia"/>
              </w:rPr>
              <w:t>客户名称</w:t>
            </w:r>
          </w:p>
        </w:tc>
        <w:tc>
          <w:tcPr>
            <w:tcW w:w="4536" w:type="dxa"/>
          </w:tcPr>
          <w:p w14:paraId="6D4E827C" w14:textId="77777777" w:rsidR="00E845BB" w:rsidRDefault="00E845BB" w:rsidP="00DE2C6C">
            <w:r>
              <w:rPr>
                <w:rFonts w:hint="eastAsia"/>
              </w:rPr>
              <w:t>1</w:t>
            </w:r>
            <w:r>
              <w:rPr>
                <w:rFonts w:hint="eastAsia"/>
              </w:rPr>
              <w:t>、单行文本输入框，支持模糊检索。</w:t>
            </w:r>
          </w:p>
          <w:p w14:paraId="77F0BBD7" w14:textId="77777777" w:rsidR="00E845BB" w:rsidRDefault="00E845BB" w:rsidP="00DE2C6C">
            <w:r>
              <w:rPr>
                <w:rFonts w:hint="eastAsia"/>
              </w:rPr>
              <w:t>2</w:t>
            </w:r>
            <w:r>
              <w:rPr>
                <w:rFonts w:hint="eastAsia"/>
              </w:rPr>
              <w:t>、根据所填的客户名称，列表数据即时筛选数据、数据统计区域即时统计数据。</w:t>
            </w:r>
          </w:p>
        </w:tc>
        <w:tc>
          <w:tcPr>
            <w:tcW w:w="2341" w:type="dxa"/>
          </w:tcPr>
          <w:p w14:paraId="69631D6A" w14:textId="77777777" w:rsidR="00E845BB" w:rsidRDefault="00E845BB" w:rsidP="00DE2C6C"/>
        </w:tc>
      </w:tr>
      <w:tr w:rsidR="00E845BB" w14:paraId="553154B7" w14:textId="77777777" w:rsidTr="00DE2C6C">
        <w:tc>
          <w:tcPr>
            <w:tcW w:w="1668" w:type="dxa"/>
            <w:vMerge w:val="restart"/>
          </w:tcPr>
          <w:p w14:paraId="4B590334" w14:textId="77777777" w:rsidR="00E845BB" w:rsidRDefault="00E845BB" w:rsidP="00DE2C6C">
            <w:r>
              <w:rPr>
                <w:rFonts w:hint="eastAsia"/>
              </w:rPr>
              <w:t>列表区域</w:t>
            </w:r>
          </w:p>
        </w:tc>
        <w:tc>
          <w:tcPr>
            <w:tcW w:w="1417" w:type="dxa"/>
          </w:tcPr>
          <w:p w14:paraId="30DCC745" w14:textId="77777777" w:rsidR="00E845BB" w:rsidRDefault="00E845BB" w:rsidP="00DE2C6C">
            <w:r>
              <w:rPr>
                <w:rFonts w:hint="eastAsia"/>
              </w:rPr>
              <w:t>初始化</w:t>
            </w:r>
          </w:p>
        </w:tc>
        <w:tc>
          <w:tcPr>
            <w:tcW w:w="4536" w:type="dxa"/>
          </w:tcPr>
          <w:p w14:paraId="20D572B1" w14:textId="77777777" w:rsidR="00E845BB" w:rsidRDefault="00E845BB" w:rsidP="00DE2C6C">
            <w:r>
              <w:rPr>
                <w:rFonts w:hint="eastAsia"/>
              </w:rPr>
              <w:t>1</w:t>
            </w:r>
            <w:r>
              <w:rPr>
                <w:rFonts w:hint="eastAsia"/>
              </w:rPr>
              <w:t>、默认显示当前月已完成订单数据。</w:t>
            </w:r>
          </w:p>
          <w:p w14:paraId="379DB4DC" w14:textId="77777777" w:rsidR="00E845BB" w:rsidRDefault="00E845BB" w:rsidP="00DE2C6C">
            <w:r>
              <w:rPr>
                <w:rFonts w:hint="eastAsia"/>
              </w:rPr>
              <w:lastRenderedPageBreak/>
              <w:t>2</w:t>
            </w:r>
            <w:r>
              <w:rPr>
                <w:rFonts w:hint="eastAsia"/>
              </w:rPr>
              <w:t>、每页</w:t>
            </w:r>
            <w:r>
              <w:rPr>
                <w:rFonts w:hint="eastAsia"/>
              </w:rPr>
              <w:t>10</w:t>
            </w:r>
            <w:r>
              <w:rPr>
                <w:rFonts w:hint="eastAsia"/>
              </w:rPr>
              <w:t>条数据</w:t>
            </w:r>
          </w:p>
          <w:p w14:paraId="38303D7B" w14:textId="77777777" w:rsidR="00E845BB" w:rsidRDefault="00E845BB" w:rsidP="00DE2C6C">
            <w:r>
              <w:rPr>
                <w:rFonts w:hint="eastAsia"/>
              </w:rPr>
              <w:t>【同一期，未做修改】</w:t>
            </w:r>
          </w:p>
        </w:tc>
        <w:tc>
          <w:tcPr>
            <w:tcW w:w="2341" w:type="dxa"/>
          </w:tcPr>
          <w:p w14:paraId="2DB35E31" w14:textId="77777777" w:rsidR="00E845BB" w:rsidRDefault="00E845BB" w:rsidP="00DE2C6C"/>
        </w:tc>
      </w:tr>
      <w:tr w:rsidR="00E845BB" w14:paraId="29375BF4" w14:textId="77777777" w:rsidTr="00DE2C6C">
        <w:tc>
          <w:tcPr>
            <w:tcW w:w="1668" w:type="dxa"/>
            <w:vMerge/>
          </w:tcPr>
          <w:p w14:paraId="608BE54B" w14:textId="77777777" w:rsidR="00E845BB" w:rsidRDefault="00E845BB" w:rsidP="00DE2C6C"/>
        </w:tc>
        <w:tc>
          <w:tcPr>
            <w:tcW w:w="1417" w:type="dxa"/>
          </w:tcPr>
          <w:p w14:paraId="71E84EE7" w14:textId="77777777" w:rsidR="00E845BB" w:rsidRDefault="00E845BB" w:rsidP="00DE2C6C">
            <w:r>
              <w:rPr>
                <w:rFonts w:hint="eastAsia"/>
              </w:rPr>
              <w:t>列表字段</w:t>
            </w:r>
          </w:p>
        </w:tc>
        <w:tc>
          <w:tcPr>
            <w:tcW w:w="4536" w:type="dxa"/>
          </w:tcPr>
          <w:p w14:paraId="7827D9E4" w14:textId="77777777" w:rsidR="00E845BB" w:rsidRDefault="00E845BB" w:rsidP="00DE2C6C">
            <w:r>
              <w:rPr>
                <w:rFonts w:hint="eastAsia"/>
              </w:rPr>
              <w:t>1</w:t>
            </w:r>
            <w:r>
              <w:rPr>
                <w:rFonts w:hint="eastAsia"/>
              </w:rPr>
              <w:t>、依次为：月份、客户名称、总订单量、约车订单、接机订单、送机订单、订单收入（元）。</w:t>
            </w:r>
          </w:p>
          <w:p w14:paraId="2BDF0846" w14:textId="77777777" w:rsidR="00E845BB" w:rsidRDefault="00E845BB" w:rsidP="00DE2C6C">
            <w:r>
              <w:rPr>
                <w:rFonts w:hint="eastAsia"/>
              </w:rPr>
              <w:t>2</w:t>
            </w:r>
            <w:r>
              <w:rPr>
                <w:rFonts w:hint="eastAsia"/>
              </w:rPr>
              <w:t>、客户名称为【租赁公司全称】，</w:t>
            </w:r>
            <w:r>
              <w:rPr>
                <w:rFonts w:hint="eastAsia"/>
              </w:rPr>
              <w:t>eg:</w:t>
            </w:r>
            <w:r>
              <w:rPr>
                <w:rFonts w:hint="eastAsia"/>
              </w:rPr>
              <w:t>深圳云创租赁有限公司。</w:t>
            </w:r>
          </w:p>
          <w:p w14:paraId="264D366E" w14:textId="77777777" w:rsidR="00E845BB" w:rsidRDefault="00E845BB" w:rsidP="00DE2C6C">
            <w:r>
              <w:rPr>
                <w:rFonts w:hint="eastAsia"/>
              </w:rPr>
              <w:t>【同一期，未做修改】</w:t>
            </w:r>
          </w:p>
        </w:tc>
        <w:tc>
          <w:tcPr>
            <w:tcW w:w="2341" w:type="dxa"/>
          </w:tcPr>
          <w:p w14:paraId="7B2DDAFF" w14:textId="77777777" w:rsidR="00E845BB" w:rsidRDefault="00E845BB" w:rsidP="00DE2C6C"/>
        </w:tc>
      </w:tr>
    </w:tbl>
    <w:p w14:paraId="4BCF6819" w14:textId="77777777" w:rsidR="00E845BB" w:rsidRDefault="00E845BB" w:rsidP="00E845BB"/>
    <w:p w14:paraId="6ED9535B" w14:textId="77777777" w:rsidR="00E845BB" w:rsidRDefault="00E845BB" w:rsidP="00E845BB">
      <w:pPr>
        <w:pStyle w:val="4"/>
      </w:pPr>
      <w:bookmarkStart w:id="4655" w:name="_Toc474764597"/>
      <w:r>
        <w:rPr>
          <w:rFonts w:hint="eastAsia"/>
        </w:rPr>
        <w:t>系统设置</w:t>
      </w:r>
      <w:bookmarkEnd w:id="4655"/>
    </w:p>
    <w:p w14:paraId="225FC6D1" w14:textId="77777777" w:rsidR="00E845BB" w:rsidRDefault="00E845BB" w:rsidP="00E845BB">
      <w:pPr>
        <w:pStyle w:val="5"/>
      </w:pPr>
      <w:r>
        <w:rPr>
          <w:rFonts w:hint="eastAsia"/>
        </w:rPr>
        <w:t>管理员账号</w:t>
      </w:r>
    </w:p>
    <w:p w14:paraId="4F5B0409" w14:textId="77777777" w:rsidR="00E845BB" w:rsidRDefault="00E845BB" w:rsidP="00E845BB">
      <w:pPr>
        <w:pStyle w:val="6"/>
      </w:pPr>
      <w:r>
        <w:rPr>
          <w:rFonts w:hint="eastAsia"/>
        </w:rPr>
        <w:t>用例描述</w:t>
      </w:r>
    </w:p>
    <w:p w14:paraId="71B6AB60" w14:textId="77777777" w:rsidR="00E845BB" w:rsidRPr="00A56139" w:rsidRDefault="00E845BB" w:rsidP="00E845BB">
      <w:r>
        <w:rPr>
          <w:rFonts w:hint="eastAsia"/>
        </w:rPr>
        <w:t>超级管理员对运营管理平台普通管理员的账号进行管理和维护。</w:t>
      </w:r>
    </w:p>
    <w:p w14:paraId="07D9877A" w14:textId="77777777" w:rsidR="00E845BB" w:rsidRDefault="00E845BB" w:rsidP="00E845BB">
      <w:pPr>
        <w:pStyle w:val="6"/>
      </w:pPr>
      <w:r>
        <w:rPr>
          <w:rFonts w:hint="eastAsia"/>
        </w:rPr>
        <w:t>元素规则</w:t>
      </w:r>
    </w:p>
    <w:p w14:paraId="3F2F01B4" w14:textId="77777777" w:rsidR="00E845BB" w:rsidRPr="007F4A09" w:rsidRDefault="00E845BB" w:rsidP="00E845BB">
      <w:r>
        <w:rPr>
          <w:rFonts w:hint="eastAsia"/>
        </w:rPr>
        <w:t>【</w:t>
      </w:r>
      <w:r>
        <w:rPr>
          <w:rFonts w:hint="eastAsia"/>
        </w:rPr>
        <w:t xml:space="preserve">YV-C-01 </w:t>
      </w:r>
      <w:r>
        <w:rPr>
          <w:rFonts w:hint="eastAsia"/>
        </w:rPr>
        <w:t>账号管理】</w:t>
      </w:r>
    </w:p>
    <w:tbl>
      <w:tblPr>
        <w:tblStyle w:val="af1"/>
        <w:tblW w:w="0" w:type="auto"/>
        <w:tblLook w:val="04A0" w:firstRow="1" w:lastRow="0" w:firstColumn="1" w:lastColumn="0" w:noHBand="0" w:noVBand="1"/>
      </w:tblPr>
      <w:tblGrid>
        <w:gridCol w:w="1526"/>
        <w:gridCol w:w="1559"/>
        <w:gridCol w:w="4386"/>
        <w:gridCol w:w="2491"/>
      </w:tblGrid>
      <w:tr w:rsidR="00E845BB" w14:paraId="14614A3B" w14:textId="77777777" w:rsidTr="00DE2C6C">
        <w:trPr>
          <w:trHeight w:val="510"/>
        </w:trPr>
        <w:tc>
          <w:tcPr>
            <w:tcW w:w="1526" w:type="dxa"/>
            <w:shd w:val="clear" w:color="auto" w:fill="BFBFBF" w:themeFill="background1" w:themeFillShade="BF"/>
          </w:tcPr>
          <w:p w14:paraId="09611A94" w14:textId="77777777"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559" w:type="dxa"/>
            <w:shd w:val="clear" w:color="auto" w:fill="BFBFBF" w:themeFill="background1" w:themeFillShade="BF"/>
          </w:tcPr>
          <w:p w14:paraId="6D455E7A" w14:textId="77777777" w:rsidR="00E845BB" w:rsidRPr="007F7CC3" w:rsidRDefault="00E845BB" w:rsidP="00DE2C6C">
            <w:pPr>
              <w:jc w:val="center"/>
              <w:rPr>
                <w:b/>
              </w:rPr>
            </w:pPr>
            <w:r w:rsidRPr="007F7CC3">
              <w:rPr>
                <w:rFonts w:hint="eastAsia"/>
                <w:b/>
              </w:rPr>
              <w:t>元素名称</w:t>
            </w:r>
          </w:p>
        </w:tc>
        <w:tc>
          <w:tcPr>
            <w:tcW w:w="4386" w:type="dxa"/>
            <w:shd w:val="clear" w:color="auto" w:fill="BFBFBF" w:themeFill="background1" w:themeFillShade="BF"/>
          </w:tcPr>
          <w:p w14:paraId="19466FCD" w14:textId="77777777"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14:paraId="3E3BBA27" w14:textId="77777777" w:rsidR="00E845BB" w:rsidRPr="007F7CC3" w:rsidRDefault="00E845BB" w:rsidP="00DE2C6C">
            <w:pPr>
              <w:jc w:val="center"/>
              <w:rPr>
                <w:b/>
              </w:rPr>
            </w:pPr>
            <w:r w:rsidRPr="007F7CC3">
              <w:rPr>
                <w:rFonts w:hint="eastAsia"/>
                <w:b/>
              </w:rPr>
              <w:t>异常处理</w:t>
            </w:r>
          </w:p>
        </w:tc>
      </w:tr>
      <w:tr w:rsidR="00E845BB" w14:paraId="055E5902" w14:textId="77777777" w:rsidTr="00DE2C6C">
        <w:tc>
          <w:tcPr>
            <w:tcW w:w="1526" w:type="dxa"/>
            <w:vMerge w:val="restart"/>
          </w:tcPr>
          <w:p w14:paraId="736967A9" w14:textId="77777777" w:rsidR="00E845BB" w:rsidRDefault="00E845BB" w:rsidP="00DE2C6C">
            <w:r>
              <w:rPr>
                <w:rFonts w:hint="eastAsia"/>
              </w:rPr>
              <w:t>查询区域</w:t>
            </w:r>
          </w:p>
        </w:tc>
        <w:tc>
          <w:tcPr>
            <w:tcW w:w="1559" w:type="dxa"/>
          </w:tcPr>
          <w:p w14:paraId="2DBAC15F" w14:textId="77777777" w:rsidR="00E845BB" w:rsidRDefault="00E845BB" w:rsidP="00DE2C6C">
            <w:r>
              <w:rPr>
                <w:rFonts w:hint="eastAsia"/>
              </w:rPr>
              <w:t>管理员</w:t>
            </w:r>
          </w:p>
        </w:tc>
        <w:tc>
          <w:tcPr>
            <w:tcW w:w="4386" w:type="dxa"/>
          </w:tcPr>
          <w:p w14:paraId="70992077" w14:textId="77777777" w:rsidR="00E845BB" w:rsidRDefault="00E845BB" w:rsidP="00DE2C6C">
            <w:r>
              <w:rPr>
                <w:rFonts w:hint="eastAsia"/>
              </w:rPr>
              <w:t>1</w:t>
            </w:r>
            <w:r>
              <w:rPr>
                <w:rFonts w:hint="eastAsia"/>
              </w:rPr>
              <w:t>、弱提示为“输入管理员账号或手机号”；</w:t>
            </w:r>
          </w:p>
          <w:p w14:paraId="3D7F75F5" w14:textId="77777777" w:rsidR="00E845BB" w:rsidRDefault="00E845BB" w:rsidP="00DE2C6C">
            <w:r>
              <w:rPr>
                <w:rFonts w:hint="eastAsia"/>
              </w:rPr>
              <w:t>2</w:t>
            </w:r>
            <w:r>
              <w:rPr>
                <w:rFonts w:hint="eastAsia"/>
              </w:rPr>
              <w:t>、单行文本框，输入文本时支持模糊检索。</w:t>
            </w:r>
          </w:p>
        </w:tc>
        <w:tc>
          <w:tcPr>
            <w:tcW w:w="2491" w:type="dxa"/>
          </w:tcPr>
          <w:p w14:paraId="5DDD143D" w14:textId="77777777" w:rsidR="00E845BB" w:rsidRDefault="00E845BB" w:rsidP="00DE2C6C"/>
        </w:tc>
      </w:tr>
      <w:tr w:rsidR="00E845BB" w14:paraId="2B8FA968" w14:textId="77777777" w:rsidTr="00DE2C6C">
        <w:tc>
          <w:tcPr>
            <w:tcW w:w="1526" w:type="dxa"/>
            <w:vMerge/>
          </w:tcPr>
          <w:p w14:paraId="0F8943F9" w14:textId="77777777" w:rsidR="00E845BB" w:rsidRDefault="00E845BB" w:rsidP="00DE2C6C"/>
        </w:tc>
        <w:tc>
          <w:tcPr>
            <w:tcW w:w="1559" w:type="dxa"/>
          </w:tcPr>
          <w:p w14:paraId="20015B4F" w14:textId="77777777" w:rsidR="00E845BB" w:rsidRDefault="00E845BB" w:rsidP="00DE2C6C">
            <w:r>
              <w:rPr>
                <w:rFonts w:hint="eastAsia"/>
              </w:rPr>
              <w:t>角色名称</w:t>
            </w:r>
          </w:p>
        </w:tc>
        <w:tc>
          <w:tcPr>
            <w:tcW w:w="4386" w:type="dxa"/>
          </w:tcPr>
          <w:p w14:paraId="6F18B3D9" w14:textId="77777777" w:rsidR="00E845BB" w:rsidRDefault="00E845BB" w:rsidP="00DE2C6C">
            <w:r>
              <w:rPr>
                <w:rFonts w:hint="eastAsia"/>
              </w:rPr>
              <w:t>1</w:t>
            </w:r>
            <w:r>
              <w:rPr>
                <w:rFonts w:hint="eastAsia"/>
              </w:rPr>
              <w:t>、弱提示为“输入角色名称”；</w:t>
            </w:r>
          </w:p>
          <w:p w14:paraId="21B876FB" w14:textId="77777777" w:rsidR="00E845BB" w:rsidRDefault="00E845BB" w:rsidP="00DE2C6C">
            <w:r>
              <w:rPr>
                <w:rFonts w:hint="eastAsia"/>
              </w:rPr>
              <w:t>2</w:t>
            </w:r>
            <w:r>
              <w:rPr>
                <w:rFonts w:hint="eastAsia"/>
              </w:rPr>
              <w:t>、单行文本框，输入文本时支持模糊检索。</w:t>
            </w:r>
          </w:p>
        </w:tc>
        <w:tc>
          <w:tcPr>
            <w:tcW w:w="2491" w:type="dxa"/>
          </w:tcPr>
          <w:p w14:paraId="3CB94B6F" w14:textId="77777777" w:rsidR="00E845BB" w:rsidRDefault="00E845BB" w:rsidP="00DE2C6C"/>
        </w:tc>
      </w:tr>
      <w:tr w:rsidR="00E845BB" w14:paraId="18BF2210" w14:textId="77777777" w:rsidTr="00DE2C6C">
        <w:tc>
          <w:tcPr>
            <w:tcW w:w="1526" w:type="dxa"/>
            <w:vMerge/>
          </w:tcPr>
          <w:p w14:paraId="4162CA95" w14:textId="77777777" w:rsidR="00E845BB" w:rsidRDefault="00E845BB" w:rsidP="00DE2C6C"/>
        </w:tc>
        <w:tc>
          <w:tcPr>
            <w:tcW w:w="1559" w:type="dxa"/>
          </w:tcPr>
          <w:p w14:paraId="06027AC4" w14:textId="77777777" w:rsidR="00E845BB" w:rsidRPr="00E63162" w:rsidRDefault="00E845BB" w:rsidP="00DE2C6C">
            <w:r>
              <w:rPr>
                <w:rFonts w:hint="eastAsia"/>
              </w:rPr>
              <w:t>查询</w:t>
            </w:r>
            <w:r>
              <w:rPr>
                <w:rFonts w:hint="eastAsia"/>
              </w:rPr>
              <w:t>-</w:t>
            </w:r>
            <w:r>
              <w:rPr>
                <w:rFonts w:hint="eastAsia"/>
              </w:rPr>
              <w:t>按钮</w:t>
            </w:r>
          </w:p>
        </w:tc>
        <w:tc>
          <w:tcPr>
            <w:tcW w:w="4386" w:type="dxa"/>
          </w:tcPr>
          <w:p w14:paraId="282C735E" w14:textId="77777777" w:rsidR="00E845BB" w:rsidRDefault="00E845BB" w:rsidP="00DE2C6C">
            <w:r>
              <w:rPr>
                <w:rFonts w:hint="eastAsia"/>
              </w:rPr>
              <w:t>1</w:t>
            </w:r>
            <w:r>
              <w:rPr>
                <w:rFonts w:hint="eastAsia"/>
              </w:rPr>
              <w:t>、点击，根据查询条件筛选符合条件的数据，显示在列表中。</w:t>
            </w:r>
          </w:p>
        </w:tc>
        <w:tc>
          <w:tcPr>
            <w:tcW w:w="2491" w:type="dxa"/>
          </w:tcPr>
          <w:p w14:paraId="4C529F89" w14:textId="77777777" w:rsidR="00E845BB" w:rsidRDefault="00E845BB" w:rsidP="00DE2C6C"/>
        </w:tc>
      </w:tr>
      <w:tr w:rsidR="00E845BB" w14:paraId="73ECF07F" w14:textId="77777777" w:rsidTr="00DE2C6C">
        <w:tc>
          <w:tcPr>
            <w:tcW w:w="1526" w:type="dxa"/>
          </w:tcPr>
          <w:p w14:paraId="778A8ABD" w14:textId="77777777" w:rsidR="00E845BB" w:rsidRDefault="00E845BB" w:rsidP="00DE2C6C">
            <w:r>
              <w:rPr>
                <w:rFonts w:hint="eastAsia"/>
              </w:rPr>
              <w:t>其他</w:t>
            </w:r>
          </w:p>
        </w:tc>
        <w:tc>
          <w:tcPr>
            <w:tcW w:w="1559" w:type="dxa"/>
          </w:tcPr>
          <w:p w14:paraId="18F96714" w14:textId="77777777" w:rsidR="00E845BB" w:rsidRDefault="00E845BB" w:rsidP="00DE2C6C"/>
        </w:tc>
        <w:tc>
          <w:tcPr>
            <w:tcW w:w="4386" w:type="dxa"/>
          </w:tcPr>
          <w:p w14:paraId="32F42BD4" w14:textId="77777777" w:rsidR="00E845BB" w:rsidRDefault="00E845BB" w:rsidP="00DE2C6C">
            <w:r>
              <w:rPr>
                <w:rFonts w:hint="eastAsia"/>
              </w:rPr>
              <w:t>1</w:t>
            </w:r>
            <w:r>
              <w:rPr>
                <w:rFonts w:hint="eastAsia"/>
              </w:rPr>
              <w:t>、同一期，未做修改。</w:t>
            </w:r>
          </w:p>
        </w:tc>
        <w:tc>
          <w:tcPr>
            <w:tcW w:w="2491" w:type="dxa"/>
          </w:tcPr>
          <w:p w14:paraId="5C423B61" w14:textId="77777777" w:rsidR="00E845BB" w:rsidRDefault="00E845BB" w:rsidP="00DE2C6C"/>
        </w:tc>
      </w:tr>
    </w:tbl>
    <w:p w14:paraId="63D3266E" w14:textId="77777777" w:rsidR="00E845BB" w:rsidRPr="007F4A09" w:rsidRDefault="00E845BB" w:rsidP="00E845BB"/>
    <w:p w14:paraId="36763230" w14:textId="77777777" w:rsidR="00E845BB" w:rsidRDefault="00E845BB" w:rsidP="00E845BB">
      <w:pPr>
        <w:pStyle w:val="5"/>
      </w:pPr>
      <w:r>
        <w:rPr>
          <w:rFonts w:hint="eastAsia"/>
        </w:rPr>
        <w:lastRenderedPageBreak/>
        <w:t>管理员角色</w:t>
      </w:r>
    </w:p>
    <w:p w14:paraId="6F702850" w14:textId="77777777" w:rsidR="00E845BB" w:rsidRDefault="00E845BB" w:rsidP="00E845BB">
      <w:pPr>
        <w:pStyle w:val="6"/>
      </w:pPr>
      <w:r>
        <w:rPr>
          <w:rFonts w:hint="eastAsia"/>
        </w:rPr>
        <w:t>用例描述</w:t>
      </w:r>
    </w:p>
    <w:p w14:paraId="3CC76CD7" w14:textId="77777777" w:rsidR="00E845BB" w:rsidRPr="00A56139" w:rsidRDefault="00E845BB" w:rsidP="00E845BB">
      <w:r>
        <w:rPr>
          <w:rFonts w:hint="eastAsia"/>
        </w:rPr>
        <w:t>超级管理员对系统管理员角色进行管理和维护。</w:t>
      </w:r>
    </w:p>
    <w:p w14:paraId="49A73D9C" w14:textId="77777777" w:rsidR="00E845BB" w:rsidRDefault="00E845BB" w:rsidP="00E845BB">
      <w:pPr>
        <w:pStyle w:val="6"/>
      </w:pPr>
      <w:r>
        <w:rPr>
          <w:rFonts w:hint="eastAsia"/>
        </w:rPr>
        <w:t>元素规则</w:t>
      </w:r>
    </w:p>
    <w:p w14:paraId="2FF36AC8" w14:textId="77777777" w:rsidR="00E845BB" w:rsidRPr="00C4529E" w:rsidRDefault="00E845BB" w:rsidP="00E845BB">
      <w:r>
        <w:rPr>
          <w:rFonts w:hint="eastAsia"/>
        </w:rPr>
        <w:t>【</w:t>
      </w:r>
      <w:r>
        <w:rPr>
          <w:rFonts w:hint="eastAsia"/>
        </w:rPr>
        <w:t xml:space="preserve">YV-C-02 </w:t>
      </w:r>
      <w:r>
        <w:rPr>
          <w:rFonts w:hint="eastAsia"/>
        </w:rPr>
        <w:t>角色管理】</w:t>
      </w:r>
    </w:p>
    <w:tbl>
      <w:tblPr>
        <w:tblStyle w:val="af1"/>
        <w:tblW w:w="0" w:type="auto"/>
        <w:tblLook w:val="04A0" w:firstRow="1" w:lastRow="0" w:firstColumn="1" w:lastColumn="0" w:noHBand="0" w:noVBand="1"/>
      </w:tblPr>
      <w:tblGrid>
        <w:gridCol w:w="1526"/>
        <w:gridCol w:w="1701"/>
        <w:gridCol w:w="4244"/>
        <w:gridCol w:w="2491"/>
      </w:tblGrid>
      <w:tr w:rsidR="00E845BB" w14:paraId="538CA335" w14:textId="77777777" w:rsidTr="00DE2C6C">
        <w:trPr>
          <w:trHeight w:val="583"/>
        </w:trPr>
        <w:tc>
          <w:tcPr>
            <w:tcW w:w="1526" w:type="dxa"/>
            <w:shd w:val="clear" w:color="auto" w:fill="BFBFBF" w:themeFill="background1" w:themeFillShade="BF"/>
          </w:tcPr>
          <w:p w14:paraId="28543DB8" w14:textId="77777777" w:rsidR="00E845BB" w:rsidRPr="007F7CC3" w:rsidRDefault="00E845BB" w:rsidP="00DE2C6C">
            <w:pPr>
              <w:jc w:val="center"/>
              <w:rPr>
                <w:b/>
              </w:rPr>
            </w:pPr>
            <w:r w:rsidRPr="007F7CC3">
              <w:rPr>
                <w:rFonts w:hint="eastAsia"/>
                <w:b/>
              </w:rPr>
              <w:t>页面</w:t>
            </w:r>
            <w:r w:rsidRPr="007F7CC3">
              <w:rPr>
                <w:rFonts w:hint="eastAsia"/>
                <w:b/>
              </w:rPr>
              <w:t>/</w:t>
            </w:r>
            <w:r w:rsidRPr="007F7CC3">
              <w:rPr>
                <w:rFonts w:hint="eastAsia"/>
                <w:b/>
              </w:rPr>
              <w:t>界面</w:t>
            </w:r>
          </w:p>
        </w:tc>
        <w:tc>
          <w:tcPr>
            <w:tcW w:w="1701" w:type="dxa"/>
            <w:shd w:val="clear" w:color="auto" w:fill="BFBFBF" w:themeFill="background1" w:themeFillShade="BF"/>
          </w:tcPr>
          <w:p w14:paraId="42D08520" w14:textId="77777777" w:rsidR="00E845BB" w:rsidRPr="007F7CC3" w:rsidRDefault="00E845BB" w:rsidP="00DE2C6C">
            <w:pPr>
              <w:jc w:val="center"/>
              <w:rPr>
                <w:b/>
              </w:rPr>
            </w:pPr>
            <w:r w:rsidRPr="007F7CC3">
              <w:rPr>
                <w:rFonts w:hint="eastAsia"/>
                <w:b/>
              </w:rPr>
              <w:t>元素名称</w:t>
            </w:r>
          </w:p>
        </w:tc>
        <w:tc>
          <w:tcPr>
            <w:tcW w:w="4244" w:type="dxa"/>
            <w:shd w:val="clear" w:color="auto" w:fill="BFBFBF" w:themeFill="background1" w:themeFillShade="BF"/>
          </w:tcPr>
          <w:p w14:paraId="548FE8D3" w14:textId="77777777" w:rsidR="00E845BB" w:rsidRPr="007F7CC3" w:rsidRDefault="00E845BB" w:rsidP="00DE2C6C">
            <w:pPr>
              <w:jc w:val="center"/>
              <w:rPr>
                <w:b/>
              </w:rPr>
            </w:pPr>
            <w:r w:rsidRPr="007F7CC3">
              <w:rPr>
                <w:rFonts w:hint="eastAsia"/>
                <w:b/>
              </w:rPr>
              <w:t>描述</w:t>
            </w:r>
          </w:p>
        </w:tc>
        <w:tc>
          <w:tcPr>
            <w:tcW w:w="2491" w:type="dxa"/>
            <w:shd w:val="clear" w:color="auto" w:fill="BFBFBF" w:themeFill="background1" w:themeFillShade="BF"/>
          </w:tcPr>
          <w:p w14:paraId="2FE3DC71" w14:textId="77777777" w:rsidR="00E845BB" w:rsidRPr="007F7CC3" w:rsidRDefault="00E845BB" w:rsidP="00DE2C6C">
            <w:pPr>
              <w:jc w:val="center"/>
              <w:rPr>
                <w:b/>
              </w:rPr>
            </w:pPr>
            <w:r w:rsidRPr="007F7CC3">
              <w:rPr>
                <w:rFonts w:hint="eastAsia"/>
                <w:b/>
              </w:rPr>
              <w:t>异常处理</w:t>
            </w:r>
          </w:p>
        </w:tc>
      </w:tr>
      <w:tr w:rsidR="00E845BB" w14:paraId="5ADCCE0F" w14:textId="77777777" w:rsidTr="00DE2C6C">
        <w:tc>
          <w:tcPr>
            <w:tcW w:w="1526" w:type="dxa"/>
            <w:vMerge w:val="restart"/>
          </w:tcPr>
          <w:p w14:paraId="555DFF05" w14:textId="77777777" w:rsidR="00E845BB" w:rsidRDefault="00E845BB" w:rsidP="00DE2C6C">
            <w:r>
              <w:rPr>
                <w:rFonts w:hint="eastAsia"/>
              </w:rPr>
              <w:t>查询区域</w:t>
            </w:r>
          </w:p>
        </w:tc>
        <w:tc>
          <w:tcPr>
            <w:tcW w:w="1701" w:type="dxa"/>
          </w:tcPr>
          <w:p w14:paraId="120D49B2" w14:textId="77777777" w:rsidR="00E845BB" w:rsidRDefault="00E845BB" w:rsidP="00DE2C6C">
            <w:r>
              <w:rPr>
                <w:rFonts w:hint="eastAsia"/>
              </w:rPr>
              <w:t>角色名称</w:t>
            </w:r>
          </w:p>
        </w:tc>
        <w:tc>
          <w:tcPr>
            <w:tcW w:w="4244" w:type="dxa"/>
          </w:tcPr>
          <w:p w14:paraId="22D0F434" w14:textId="77777777" w:rsidR="00E845BB" w:rsidRDefault="00E845BB" w:rsidP="00DE2C6C">
            <w:r>
              <w:rPr>
                <w:rFonts w:hint="eastAsia"/>
              </w:rPr>
              <w:t>1</w:t>
            </w:r>
            <w:r>
              <w:rPr>
                <w:rFonts w:hint="eastAsia"/>
              </w:rPr>
              <w:t>、弱提示“输入角色名称”</w:t>
            </w:r>
          </w:p>
          <w:p w14:paraId="45352DC1" w14:textId="77777777" w:rsidR="00E845BB" w:rsidRDefault="00E845BB" w:rsidP="00DE2C6C">
            <w:r>
              <w:rPr>
                <w:rFonts w:hint="eastAsia"/>
              </w:rPr>
              <w:t>2</w:t>
            </w:r>
            <w:r>
              <w:rPr>
                <w:rFonts w:hint="eastAsia"/>
              </w:rPr>
              <w:t>、单行文本框，输入内容时支持模糊检索。</w:t>
            </w:r>
          </w:p>
        </w:tc>
        <w:tc>
          <w:tcPr>
            <w:tcW w:w="2491" w:type="dxa"/>
          </w:tcPr>
          <w:p w14:paraId="24292E2A" w14:textId="77777777" w:rsidR="00E845BB" w:rsidRDefault="00E845BB" w:rsidP="00DE2C6C"/>
        </w:tc>
      </w:tr>
      <w:tr w:rsidR="00E845BB" w14:paraId="154B22D0" w14:textId="77777777" w:rsidTr="00DE2C6C">
        <w:tc>
          <w:tcPr>
            <w:tcW w:w="1526" w:type="dxa"/>
            <w:vMerge/>
          </w:tcPr>
          <w:p w14:paraId="63D9F641" w14:textId="77777777" w:rsidR="00E845BB" w:rsidRDefault="00E845BB" w:rsidP="00DE2C6C"/>
        </w:tc>
        <w:tc>
          <w:tcPr>
            <w:tcW w:w="1701" w:type="dxa"/>
          </w:tcPr>
          <w:p w14:paraId="3BC90F87" w14:textId="77777777" w:rsidR="00E845BB" w:rsidRDefault="00E845BB" w:rsidP="00DE2C6C">
            <w:r>
              <w:rPr>
                <w:rFonts w:hint="eastAsia"/>
              </w:rPr>
              <w:t>角色类别</w:t>
            </w:r>
          </w:p>
        </w:tc>
        <w:tc>
          <w:tcPr>
            <w:tcW w:w="4244" w:type="dxa"/>
          </w:tcPr>
          <w:p w14:paraId="2B6587CF" w14:textId="77777777" w:rsidR="00E845BB" w:rsidRDefault="00E845BB" w:rsidP="00DE2C6C">
            <w:r>
              <w:rPr>
                <w:rFonts w:hint="eastAsia"/>
              </w:rPr>
              <w:t>1</w:t>
            </w:r>
            <w:r>
              <w:rPr>
                <w:rFonts w:hint="eastAsia"/>
              </w:rPr>
              <w:t>、弱提示“请选择”。</w:t>
            </w:r>
          </w:p>
          <w:p w14:paraId="7117DAE6" w14:textId="77777777" w:rsidR="00E845BB" w:rsidRDefault="00E845BB" w:rsidP="00DE2C6C">
            <w:r>
              <w:rPr>
                <w:rFonts w:hint="eastAsia"/>
              </w:rPr>
              <w:t>2</w:t>
            </w:r>
            <w:r>
              <w:rPr>
                <w:rFonts w:hint="eastAsia"/>
              </w:rPr>
              <w:t>、下拉项显示：客服人员、财务人员。</w:t>
            </w:r>
          </w:p>
        </w:tc>
        <w:tc>
          <w:tcPr>
            <w:tcW w:w="2491" w:type="dxa"/>
          </w:tcPr>
          <w:p w14:paraId="3B35AD6E" w14:textId="77777777" w:rsidR="00E845BB" w:rsidRDefault="00E845BB" w:rsidP="00DE2C6C"/>
        </w:tc>
      </w:tr>
      <w:tr w:rsidR="00E845BB" w14:paraId="55076DA6" w14:textId="77777777" w:rsidTr="00DE2C6C">
        <w:tc>
          <w:tcPr>
            <w:tcW w:w="1526" w:type="dxa"/>
            <w:vMerge/>
          </w:tcPr>
          <w:p w14:paraId="7E8354D5" w14:textId="77777777" w:rsidR="00E845BB" w:rsidRDefault="00E845BB" w:rsidP="00DE2C6C"/>
        </w:tc>
        <w:tc>
          <w:tcPr>
            <w:tcW w:w="1701" w:type="dxa"/>
          </w:tcPr>
          <w:p w14:paraId="0F5A7654" w14:textId="77777777" w:rsidR="00E845BB" w:rsidRDefault="00E845BB" w:rsidP="00DE2C6C">
            <w:r>
              <w:rPr>
                <w:rFonts w:hint="eastAsia"/>
              </w:rPr>
              <w:t>查询</w:t>
            </w:r>
            <w:r>
              <w:rPr>
                <w:rFonts w:hint="eastAsia"/>
              </w:rPr>
              <w:t>-</w:t>
            </w:r>
            <w:r>
              <w:rPr>
                <w:rFonts w:hint="eastAsia"/>
              </w:rPr>
              <w:t>按钮</w:t>
            </w:r>
          </w:p>
        </w:tc>
        <w:tc>
          <w:tcPr>
            <w:tcW w:w="4244" w:type="dxa"/>
          </w:tcPr>
          <w:p w14:paraId="1C7A2D3D" w14:textId="77777777" w:rsidR="00E845BB" w:rsidRDefault="00E845BB" w:rsidP="00DE2C6C">
            <w:r>
              <w:rPr>
                <w:rFonts w:hint="eastAsia"/>
              </w:rPr>
              <w:t>1</w:t>
            </w:r>
            <w:r>
              <w:rPr>
                <w:rFonts w:hint="eastAsia"/>
              </w:rPr>
              <w:t>、点击，根据查询条件筛选符合条件的数据，显示在列表中。</w:t>
            </w:r>
          </w:p>
        </w:tc>
        <w:tc>
          <w:tcPr>
            <w:tcW w:w="2491" w:type="dxa"/>
          </w:tcPr>
          <w:p w14:paraId="162643E5" w14:textId="77777777" w:rsidR="00E845BB" w:rsidRDefault="00E845BB" w:rsidP="00DE2C6C"/>
        </w:tc>
      </w:tr>
      <w:tr w:rsidR="00E845BB" w14:paraId="15961FDD" w14:textId="77777777" w:rsidTr="00DE2C6C">
        <w:tc>
          <w:tcPr>
            <w:tcW w:w="1526" w:type="dxa"/>
          </w:tcPr>
          <w:p w14:paraId="190661C2" w14:textId="77777777" w:rsidR="00E845BB" w:rsidRDefault="00E845BB" w:rsidP="00DE2C6C">
            <w:r>
              <w:rPr>
                <w:rFonts w:hint="eastAsia"/>
              </w:rPr>
              <w:t>其他</w:t>
            </w:r>
          </w:p>
        </w:tc>
        <w:tc>
          <w:tcPr>
            <w:tcW w:w="1701" w:type="dxa"/>
          </w:tcPr>
          <w:p w14:paraId="24E10AE6" w14:textId="77777777" w:rsidR="00E845BB" w:rsidRDefault="00E845BB" w:rsidP="00DE2C6C"/>
        </w:tc>
        <w:tc>
          <w:tcPr>
            <w:tcW w:w="4244" w:type="dxa"/>
          </w:tcPr>
          <w:p w14:paraId="686BCE9A" w14:textId="77777777" w:rsidR="00E845BB" w:rsidRDefault="00E845BB" w:rsidP="00DE2C6C">
            <w:r>
              <w:rPr>
                <w:rFonts w:hint="eastAsia"/>
              </w:rPr>
              <w:t>1</w:t>
            </w:r>
            <w:r>
              <w:rPr>
                <w:rFonts w:hint="eastAsia"/>
              </w:rPr>
              <w:t>、同一期，未做修改。</w:t>
            </w:r>
          </w:p>
        </w:tc>
        <w:tc>
          <w:tcPr>
            <w:tcW w:w="2491" w:type="dxa"/>
          </w:tcPr>
          <w:p w14:paraId="0AE1DADE" w14:textId="77777777" w:rsidR="00E845BB" w:rsidRDefault="00E845BB" w:rsidP="00DE2C6C"/>
        </w:tc>
      </w:tr>
    </w:tbl>
    <w:p w14:paraId="3B511104" w14:textId="77777777" w:rsidR="00E845BB" w:rsidRDefault="00E845BB" w:rsidP="00E845BB"/>
    <w:p w14:paraId="300694FB" w14:textId="77777777" w:rsidR="00C3595C" w:rsidRPr="00E845BB" w:rsidRDefault="00C3595C" w:rsidP="00C3595C"/>
    <w:p w14:paraId="078E2273" w14:textId="77777777" w:rsidR="00194816" w:rsidRDefault="00194816" w:rsidP="00F66043">
      <w:pPr>
        <w:pStyle w:val="1"/>
      </w:pPr>
      <w:bookmarkStart w:id="4656" w:name="_Toc456886442"/>
      <w:bookmarkStart w:id="4657" w:name="_Toc463012415"/>
      <w:bookmarkStart w:id="4658" w:name="_Toc474764598"/>
      <w:bookmarkStart w:id="4659" w:name="OLE_LINK321"/>
      <w:bookmarkStart w:id="4660" w:name="OLE_LINK322"/>
      <w:r>
        <w:rPr>
          <w:rFonts w:hint="eastAsia"/>
        </w:rPr>
        <w:t>非功能需求</w:t>
      </w:r>
      <w:bookmarkEnd w:id="4656"/>
      <w:bookmarkEnd w:id="4657"/>
      <w:bookmarkEnd w:id="4658"/>
    </w:p>
    <w:p w14:paraId="72CC5145" w14:textId="77777777" w:rsidR="00F66043" w:rsidRDefault="00194816" w:rsidP="00F66043">
      <w:pPr>
        <w:pStyle w:val="2"/>
      </w:pPr>
      <w:bookmarkStart w:id="4661" w:name="_Toc456886443"/>
      <w:bookmarkStart w:id="4662" w:name="_Toc463012416"/>
      <w:bookmarkStart w:id="4663" w:name="_Toc474764599"/>
      <w:bookmarkEnd w:id="4659"/>
      <w:bookmarkEnd w:id="4660"/>
      <w:r>
        <w:rPr>
          <w:rFonts w:hint="eastAsia"/>
        </w:rPr>
        <w:t>性能要求</w:t>
      </w:r>
      <w:bookmarkEnd w:id="4661"/>
      <w:bookmarkEnd w:id="4662"/>
      <w:bookmarkEnd w:id="4663"/>
    </w:p>
    <w:p w14:paraId="2356A673" w14:textId="77777777" w:rsidR="00F66043" w:rsidRDefault="00F66043" w:rsidP="00F66043">
      <w:pPr>
        <w:pStyle w:val="3"/>
        <w:rPr>
          <w:rFonts w:ascii="宋体" w:eastAsia="宋体" w:hAnsi="宋体" w:cs="宋体"/>
        </w:rPr>
      </w:pPr>
      <w:bookmarkStart w:id="4664" w:name="_Toc463012417"/>
      <w:bookmarkStart w:id="4665" w:name="_Toc474764600"/>
      <w:r>
        <w:rPr>
          <w:rFonts w:ascii="宋体" w:eastAsia="宋体" w:hAnsi="宋体" w:cs="宋体" w:hint="eastAsia"/>
        </w:rPr>
        <w:t>响应时间</w:t>
      </w:r>
      <w:bookmarkEnd w:id="4664"/>
      <w:bookmarkEnd w:id="4665"/>
    </w:p>
    <w:p w14:paraId="4E3C5049" w14:textId="77777777" w:rsidR="00F66043" w:rsidRPr="002B0E00" w:rsidRDefault="00F66043" w:rsidP="00123040">
      <w:pPr>
        <w:numPr>
          <w:ilvl w:val="0"/>
          <w:numId w:val="8"/>
        </w:numPr>
        <w:rPr>
          <w:rFonts w:ascii="Times New Roman" w:hAnsi="Times New Roman"/>
          <w:b/>
        </w:rPr>
      </w:pPr>
      <w:r w:rsidRPr="002B0E00">
        <w:rPr>
          <w:rFonts w:ascii="Times New Roman" w:hAnsi="Times New Roman"/>
          <w:b/>
        </w:rPr>
        <w:t>移动应用</w:t>
      </w:r>
      <w:r w:rsidRPr="002B0E00">
        <w:rPr>
          <w:rFonts w:ascii="Times New Roman" w:hAnsi="Times New Roman"/>
          <w:b/>
        </w:rPr>
        <w:t>App</w:t>
      </w:r>
      <w:r w:rsidRPr="002B0E00">
        <w:rPr>
          <w:rFonts w:ascii="Times New Roman" w:hAnsi="Times New Roman" w:hint="eastAsia"/>
          <w:b/>
        </w:rPr>
        <w:t>（含乘客端、司机端）</w:t>
      </w:r>
    </w:p>
    <w:p w14:paraId="7AE0D76F" w14:textId="77777777" w:rsidR="00F66043" w:rsidRDefault="00F66043" w:rsidP="00123040">
      <w:pPr>
        <w:numPr>
          <w:ilvl w:val="0"/>
          <w:numId w:val="7"/>
        </w:numPr>
        <w:ind w:left="0" w:firstLineChars="200" w:firstLine="420"/>
        <w:rPr>
          <w:rFonts w:ascii="Times New Roman" w:hAnsi="Times New Roman"/>
        </w:rPr>
      </w:pPr>
      <w:r w:rsidRPr="00347108">
        <w:rPr>
          <w:rFonts w:ascii="Times New Roman" w:hAnsi="Times New Roman"/>
        </w:rPr>
        <w:t>首包时间</w:t>
      </w:r>
      <w:r>
        <w:rPr>
          <w:rFonts w:ascii="Times New Roman" w:hAnsi="Times New Roman" w:hint="eastAsia"/>
        </w:rPr>
        <w:t>（即</w:t>
      </w:r>
      <w:r w:rsidRPr="00495B64">
        <w:rPr>
          <w:rFonts w:ascii="Times New Roman" w:hAnsi="Times New Roman" w:hint="eastAsia"/>
        </w:rPr>
        <w:t>发送</w:t>
      </w:r>
      <w:r w:rsidRPr="00495B64">
        <w:rPr>
          <w:rFonts w:ascii="Times New Roman" w:hAnsi="Times New Roman" w:hint="eastAsia"/>
        </w:rPr>
        <w:t>HTTP</w:t>
      </w:r>
      <w:r w:rsidRPr="00495B64">
        <w:rPr>
          <w:rFonts w:ascii="Times New Roman" w:hAnsi="Times New Roman" w:hint="eastAsia"/>
        </w:rPr>
        <w:t>请求结束开始至收到</w:t>
      </w:r>
      <w:r w:rsidRPr="00495B64">
        <w:rPr>
          <w:rFonts w:ascii="Times New Roman" w:hAnsi="Times New Roman" w:hint="eastAsia"/>
        </w:rPr>
        <w:t xml:space="preserve"> WEB</w:t>
      </w:r>
      <w:r w:rsidRPr="00495B64">
        <w:rPr>
          <w:rFonts w:ascii="Times New Roman" w:hAnsi="Times New Roman" w:hint="eastAsia"/>
        </w:rPr>
        <w:t>服务器返回第一个数据包的消耗时间</w:t>
      </w:r>
      <w:r>
        <w:rPr>
          <w:rFonts w:ascii="Times New Roman" w:hAnsi="Times New Roman" w:hint="eastAsia"/>
        </w:rPr>
        <w:t>）：</w:t>
      </w:r>
      <w:r>
        <w:rPr>
          <w:rFonts w:ascii="Times New Roman" w:hAnsi="Times New Roman" w:hint="eastAsia"/>
        </w:rPr>
        <w:t>500ms</w:t>
      </w:r>
      <w:r>
        <w:rPr>
          <w:rFonts w:ascii="Times New Roman" w:hAnsi="Times New Roman" w:hint="eastAsia"/>
        </w:rPr>
        <w:t>；</w:t>
      </w:r>
    </w:p>
    <w:p w14:paraId="1EB5B224" w14:textId="77777777" w:rsidR="00F66043" w:rsidRDefault="00F66043" w:rsidP="00123040">
      <w:pPr>
        <w:numPr>
          <w:ilvl w:val="0"/>
          <w:numId w:val="7"/>
        </w:numPr>
        <w:ind w:left="0" w:firstLineChars="200" w:firstLine="420"/>
        <w:rPr>
          <w:rFonts w:ascii="Times New Roman" w:hAnsi="Times New Roman"/>
        </w:rPr>
      </w:pPr>
      <w:r w:rsidRPr="00495B64">
        <w:rPr>
          <w:rFonts w:ascii="Times New Roman" w:hAnsi="Times New Roman" w:hint="eastAsia"/>
        </w:rPr>
        <w:t>HTTP</w:t>
      </w:r>
      <w:r w:rsidRPr="00495B64">
        <w:rPr>
          <w:rFonts w:ascii="Times New Roman" w:hAnsi="Times New Roman" w:hint="eastAsia"/>
        </w:rPr>
        <w:t>响应时间</w:t>
      </w:r>
      <w:r>
        <w:rPr>
          <w:rFonts w:ascii="Times New Roman" w:hAnsi="Times New Roman" w:hint="eastAsia"/>
        </w:rPr>
        <w:t>（即</w:t>
      </w:r>
      <w:r w:rsidRPr="00495B64">
        <w:rPr>
          <w:rFonts w:ascii="Times New Roman" w:hAnsi="Times New Roman" w:hint="eastAsia"/>
        </w:rPr>
        <w:t>应用发出一个</w:t>
      </w:r>
      <w:r w:rsidRPr="00495B64">
        <w:rPr>
          <w:rFonts w:ascii="Times New Roman" w:hAnsi="Times New Roman" w:hint="eastAsia"/>
        </w:rPr>
        <w:t>HTTP</w:t>
      </w:r>
      <w:r w:rsidRPr="00495B64">
        <w:rPr>
          <w:rFonts w:ascii="Times New Roman" w:hAnsi="Times New Roman" w:hint="eastAsia"/>
        </w:rPr>
        <w:t>请求到主机，主机端返回响应所用的时间</w:t>
      </w:r>
      <w:r>
        <w:rPr>
          <w:rFonts w:ascii="Times New Roman" w:hAnsi="Times New Roman" w:hint="eastAsia"/>
        </w:rPr>
        <w:t>）：</w:t>
      </w:r>
      <w:r>
        <w:rPr>
          <w:rFonts w:ascii="Times New Roman" w:hAnsi="Times New Roman" w:hint="eastAsia"/>
        </w:rPr>
        <w:t>400ms~2000ms</w:t>
      </w:r>
      <w:r>
        <w:rPr>
          <w:rFonts w:ascii="Times New Roman" w:hAnsi="Times New Roman" w:hint="eastAsia"/>
        </w:rPr>
        <w:t>；</w:t>
      </w:r>
    </w:p>
    <w:p w14:paraId="3B7FC973" w14:textId="77777777" w:rsidR="00F66043" w:rsidRDefault="00F66043" w:rsidP="00123040">
      <w:pPr>
        <w:numPr>
          <w:ilvl w:val="0"/>
          <w:numId w:val="7"/>
        </w:numPr>
        <w:ind w:left="0" w:firstLineChars="200" w:firstLine="420"/>
        <w:rPr>
          <w:rFonts w:ascii="Times New Roman" w:hAnsi="Times New Roman"/>
        </w:rPr>
      </w:pPr>
      <w:r>
        <w:rPr>
          <w:rFonts w:ascii="Times New Roman" w:hAnsi="Times New Roman" w:hint="eastAsia"/>
        </w:rPr>
        <w:t>交互性能时间（即</w:t>
      </w:r>
      <w:r w:rsidRPr="00B33D7E">
        <w:rPr>
          <w:rFonts w:ascii="Times New Roman" w:hAnsi="Times New Roman" w:hint="eastAsia"/>
        </w:rPr>
        <w:t>用户与移动应用的界面元素和内容交互的体验耗时</w:t>
      </w:r>
      <w:r>
        <w:rPr>
          <w:rFonts w:ascii="Times New Roman" w:hAnsi="Times New Roman" w:hint="eastAsia"/>
        </w:rPr>
        <w:t>）：</w:t>
      </w:r>
      <w:r>
        <w:rPr>
          <w:rFonts w:ascii="Times New Roman" w:hAnsi="Times New Roman" w:hint="eastAsia"/>
        </w:rPr>
        <w:t>300ms~400ms</w:t>
      </w:r>
      <w:r>
        <w:rPr>
          <w:rFonts w:ascii="Times New Roman" w:hAnsi="Times New Roman" w:hint="eastAsia"/>
        </w:rPr>
        <w:t>；</w:t>
      </w:r>
    </w:p>
    <w:p w14:paraId="3060075C" w14:textId="77777777" w:rsidR="00F66043" w:rsidRPr="002B0E00" w:rsidRDefault="00F66043" w:rsidP="00123040">
      <w:pPr>
        <w:numPr>
          <w:ilvl w:val="0"/>
          <w:numId w:val="8"/>
        </w:numPr>
        <w:rPr>
          <w:rFonts w:ascii="Times New Roman" w:hAnsi="Times New Roman"/>
          <w:b/>
        </w:rPr>
      </w:pPr>
      <w:r w:rsidRPr="002B0E00">
        <w:rPr>
          <w:rFonts w:ascii="Times New Roman" w:hAnsi="Times New Roman" w:hint="eastAsia"/>
          <w:b/>
        </w:rPr>
        <w:t>平台应用（含机构端、租赁端、运管端）</w:t>
      </w:r>
    </w:p>
    <w:p w14:paraId="6F07324E" w14:textId="77777777" w:rsidR="00F66043" w:rsidRDefault="00F66043" w:rsidP="00123040">
      <w:pPr>
        <w:numPr>
          <w:ilvl w:val="0"/>
          <w:numId w:val="9"/>
        </w:numPr>
        <w:ind w:left="0" w:firstLineChars="200" w:firstLine="420"/>
        <w:rPr>
          <w:rFonts w:ascii="Times New Roman" w:hAnsi="Times New Roman"/>
        </w:rPr>
      </w:pPr>
      <w:r>
        <w:rPr>
          <w:rFonts w:ascii="Times New Roman" w:hAnsi="Times New Roman"/>
        </w:rPr>
        <w:t>业务检索响应时间</w:t>
      </w:r>
      <w:r>
        <w:rPr>
          <w:rFonts w:ascii="Times New Roman" w:hAnsi="Times New Roman" w:hint="eastAsia"/>
        </w:rPr>
        <w:t>：</w:t>
      </w:r>
      <w:r>
        <w:rPr>
          <w:rFonts w:ascii="Times New Roman" w:hAnsi="Times New Roman" w:hint="eastAsia"/>
        </w:rPr>
        <w:t>2s~</w:t>
      </w:r>
      <w:r>
        <w:rPr>
          <w:rFonts w:ascii="Times New Roman" w:hAnsi="Times New Roman"/>
        </w:rPr>
        <w:t>4</w:t>
      </w:r>
      <w:r>
        <w:rPr>
          <w:rFonts w:ascii="Times New Roman" w:hAnsi="Times New Roman" w:hint="eastAsia"/>
        </w:rPr>
        <w:t>s</w:t>
      </w:r>
      <w:r>
        <w:rPr>
          <w:rFonts w:ascii="Times New Roman" w:hAnsi="Times New Roman" w:hint="eastAsia"/>
        </w:rPr>
        <w:t>；</w:t>
      </w:r>
    </w:p>
    <w:p w14:paraId="0221CB08" w14:textId="77777777" w:rsidR="00F66043" w:rsidRDefault="00F66043" w:rsidP="00123040">
      <w:pPr>
        <w:numPr>
          <w:ilvl w:val="0"/>
          <w:numId w:val="9"/>
        </w:numPr>
        <w:ind w:left="0" w:firstLineChars="200" w:firstLine="420"/>
        <w:rPr>
          <w:rFonts w:ascii="Times New Roman" w:hAnsi="Times New Roman"/>
        </w:rPr>
      </w:pPr>
      <w:r>
        <w:rPr>
          <w:rFonts w:ascii="Times New Roman" w:hAnsi="Times New Roman"/>
        </w:rPr>
        <w:lastRenderedPageBreak/>
        <w:t>吞吐量</w:t>
      </w:r>
      <w:r>
        <w:rPr>
          <w:rFonts w:ascii="Times New Roman" w:hAnsi="Times New Roman" w:hint="eastAsia"/>
        </w:rPr>
        <w:t>：</w:t>
      </w:r>
      <w:r>
        <w:rPr>
          <w:rFonts w:ascii="Times New Roman" w:hAnsi="Times New Roman"/>
        </w:rPr>
        <w:t>并发用户数</w:t>
      </w:r>
      <w:r>
        <w:rPr>
          <w:rFonts w:ascii="Times New Roman" w:hAnsi="Times New Roman" w:hint="eastAsia"/>
        </w:rPr>
        <w:t>为</w:t>
      </w:r>
      <w:r>
        <w:rPr>
          <w:rFonts w:ascii="Times New Roman" w:hAnsi="Times New Roman" w:hint="eastAsia"/>
        </w:rPr>
        <w:t>100</w:t>
      </w:r>
      <w:r>
        <w:rPr>
          <w:rFonts w:ascii="Times New Roman" w:hAnsi="Times New Roman" w:hint="eastAsia"/>
        </w:rPr>
        <w:t>人，</w:t>
      </w:r>
      <w:r>
        <w:rPr>
          <w:rFonts w:ascii="Times New Roman" w:hAnsi="Times New Roman"/>
        </w:rPr>
        <w:t>业务平均响应时间</w:t>
      </w:r>
      <w:r>
        <w:rPr>
          <w:rFonts w:ascii="Times New Roman" w:hAnsi="Times New Roman" w:hint="eastAsia"/>
        </w:rPr>
        <w:t xml:space="preserve"> &lt; 2s</w:t>
      </w:r>
      <w:r>
        <w:rPr>
          <w:rFonts w:ascii="Times New Roman" w:hAnsi="Times New Roman" w:hint="eastAsia"/>
        </w:rPr>
        <w:t>；并发用户数为</w:t>
      </w:r>
      <w:r>
        <w:rPr>
          <w:rFonts w:ascii="Times New Roman" w:hAnsi="Times New Roman" w:hint="eastAsia"/>
        </w:rPr>
        <w:t>1000</w:t>
      </w:r>
      <w:r>
        <w:rPr>
          <w:rFonts w:ascii="Times New Roman" w:hAnsi="Times New Roman" w:hint="eastAsia"/>
        </w:rPr>
        <w:t>人，业务平均响应时间</w:t>
      </w:r>
      <w:r>
        <w:rPr>
          <w:rFonts w:ascii="Times New Roman" w:hAnsi="Times New Roman" w:hint="eastAsia"/>
        </w:rPr>
        <w:t xml:space="preserve"> &lt; 4s</w:t>
      </w:r>
      <w:r>
        <w:rPr>
          <w:rFonts w:ascii="Times New Roman" w:hAnsi="Times New Roman" w:hint="eastAsia"/>
        </w:rPr>
        <w:t>；</w:t>
      </w:r>
    </w:p>
    <w:p w14:paraId="6576AC93" w14:textId="77777777" w:rsidR="00F66043" w:rsidRPr="009C1D7A" w:rsidRDefault="00F66043" w:rsidP="00123040">
      <w:pPr>
        <w:numPr>
          <w:ilvl w:val="0"/>
          <w:numId w:val="9"/>
        </w:numPr>
        <w:ind w:left="0" w:firstLineChars="200" w:firstLine="420"/>
        <w:rPr>
          <w:rFonts w:ascii="Times New Roman" w:hAnsi="Times New Roman"/>
        </w:rPr>
      </w:pPr>
      <w:r>
        <w:rPr>
          <w:rFonts w:ascii="Times New Roman" w:hAnsi="Times New Roman" w:hint="eastAsia"/>
        </w:rPr>
        <w:t>支持超过</w:t>
      </w:r>
      <w:r>
        <w:rPr>
          <w:rFonts w:ascii="Times New Roman" w:hAnsi="Times New Roman" w:hint="eastAsia"/>
        </w:rPr>
        <w:t>1000</w:t>
      </w:r>
      <w:r>
        <w:rPr>
          <w:rFonts w:ascii="Times New Roman" w:hAnsi="Times New Roman" w:hint="eastAsia"/>
        </w:rPr>
        <w:t>人以上的用户并发，同时检测服务器硬盘、内存、</w:t>
      </w:r>
      <w:r>
        <w:rPr>
          <w:rFonts w:ascii="Times New Roman" w:hAnsi="Times New Roman" w:hint="eastAsia"/>
        </w:rPr>
        <w:t>CPU</w:t>
      </w:r>
      <w:r>
        <w:rPr>
          <w:rFonts w:ascii="Times New Roman" w:hAnsi="Times New Roman" w:hint="eastAsia"/>
        </w:rPr>
        <w:t>各项指标正常；</w:t>
      </w:r>
    </w:p>
    <w:p w14:paraId="14C765DD" w14:textId="77777777" w:rsidR="00F66043" w:rsidRDefault="00F66043" w:rsidP="00F66043">
      <w:pPr>
        <w:pStyle w:val="3"/>
        <w:rPr>
          <w:rFonts w:ascii="宋体" w:eastAsia="宋体" w:hAnsi="宋体" w:cs="宋体"/>
        </w:rPr>
      </w:pPr>
      <w:bookmarkStart w:id="4666" w:name="_Toc463012418"/>
      <w:bookmarkStart w:id="4667" w:name="_Toc474764601"/>
      <w:r>
        <w:rPr>
          <w:rFonts w:ascii="宋体" w:eastAsia="宋体" w:hAnsi="宋体" w:cs="宋体" w:hint="eastAsia"/>
        </w:rPr>
        <w:t>应用可靠性</w:t>
      </w:r>
      <w:bookmarkEnd w:id="4666"/>
      <w:bookmarkEnd w:id="4667"/>
    </w:p>
    <w:p w14:paraId="409B8D53" w14:textId="77777777" w:rsidR="00F66043" w:rsidRPr="00E66869" w:rsidRDefault="00F66043" w:rsidP="00123040">
      <w:pPr>
        <w:numPr>
          <w:ilvl w:val="0"/>
          <w:numId w:val="6"/>
        </w:numPr>
        <w:ind w:left="0" w:firstLineChars="200" w:firstLine="420"/>
        <w:rPr>
          <w:rFonts w:ascii="Times New Roman" w:hAnsi="Times New Roman"/>
        </w:rPr>
      </w:pPr>
      <w:r w:rsidRPr="00E66869">
        <w:rPr>
          <w:rFonts w:ascii="Times New Roman" w:hAnsi="Times New Roman"/>
        </w:rPr>
        <w:t>App</w:t>
      </w:r>
      <w:r w:rsidRPr="00E66869">
        <w:rPr>
          <w:rFonts w:ascii="Times New Roman" w:hAnsi="Times New Roman"/>
        </w:rPr>
        <w:t>崩溃率（即应用在启动或运行中出现闪退或强制关闭现象）：</w:t>
      </w:r>
      <w:r w:rsidRPr="00E66869">
        <w:rPr>
          <w:rFonts w:ascii="Times New Roman" w:hAnsi="Times New Roman"/>
        </w:rPr>
        <w:t>Android &lt; 2‰</w:t>
      </w:r>
      <w:r w:rsidRPr="00E66869">
        <w:rPr>
          <w:rFonts w:ascii="Times New Roman" w:hAnsi="Times New Roman"/>
        </w:rPr>
        <w:t>，</w:t>
      </w:r>
      <w:r w:rsidRPr="00E66869">
        <w:rPr>
          <w:rFonts w:ascii="Times New Roman" w:hAnsi="Times New Roman"/>
        </w:rPr>
        <w:t>iOS &lt; 3‰</w:t>
      </w:r>
      <w:r w:rsidRPr="00E66869">
        <w:rPr>
          <w:rFonts w:ascii="Times New Roman" w:hAnsi="Times New Roman"/>
        </w:rPr>
        <w:t>；</w:t>
      </w:r>
      <w:r w:rsidRPr="00E66869">
        <w:rPr>
          <w:rFonts w:ascii="Times New Roman" w:hAnsi="Times New Roman"/>
        </w:rPr>
        <w:t xml:space="preserve"> </w:t>
      </w:r>
    </w:p>
    <w:p w14:paraId="2A899247" w14:textId="77777777" w:rsidR="00F66043" w:rsidRPr="00E66869" w:rsidRDefault="00F66043" w:rsidP="00123040">
      <w:pPr>
        <w:numPr>
          <w:ilvl w:val="0"/>
          <w:numId w:val="6"/>
        </w:numPr>
        <w:ind w:left="0" w:firstLineChars="200" w:firstLine="420"/>
        <w:rPr>
          <w:rFonts w:ascii="Times New Roman" w:hAnsi="Times New Roman"/>
        </w:rPr>
      </w:pPr>
      <w:r w:rsidRPr="00E66869">
        <w:rPr>
          <w:rFonts w:ascii="Times New Roman" w:hAnsi="Times New Roman"/>
        </w:rPr>
        <w:t>App</w:t>
      </w:r>
      <w:r w:rsidRPr="00E66869">
        <w:rPr>
          <w:rFonts w:ascii="Times New Roman" w:hAnsi="Times New Roman"/>
        </w:rPr>
        <w:t>错误率</w:t>
      </w:r>
      <w:r>
        <w:rPr>
          <w:rFonts w:ascii="Times New Roman" w:hAnsi="Times New Roman" w:hint="eastAsia"/>
        </w:rPr>
        <w:t>（即应用在生产环境下所出现的</w:t>
      </w:r>
      <w:r>
        <w:rPr>
          <w:rFonts w:ascii="Times New Roman" w:hAnsi="Times New Roman" w:hint="eastAsia"/>
        </w:rPr>
        <w:t>HTTP</w:t>
      </w:r>
      <w:r>
        <w:rPr>
          <w:rFonts w:ascii="Times New Roman" w:hAnsi="Times New Roman" w:hint="eastAsia"/>
        </w:rPr>
        <w:t>错误、网络错误，造成页面无法显示）：</w:t>
      </w:r>
      <w:r>
        <w:rPr>
          <w:rFonts w:ascii="Times New Roman" w:hAnsi="Times New Roman" w:hint="eastAsia"/>
        </w:rPr>
        <w:t>&lt; 8</w:t>
      </w:r>
      <w:r w:rsidRPr="00BB31C6">
        <w:rPr>
          <w:rFonts w:ascii="Times New Roman" w:hAnsi="Times New Roman" w:hint="eastAsia"/>
        </w:rPr>
        <w:t>‰</w:t>
      </w:r>
      <w:r>
        <w:rPr>
          <w:rFonts w:ascii="Times New Roman" w:hAnsi="Times New Roman" w:hint="eastAsia"/>
        </w:rPr>
        <w:t>；</w:t>
      </w:r>
    </w:p>
    <w:p w14:paraId="7ABD818F" w14:textId="77777777" w:rsidR="00F66043" w:rsidRPr="00E66869" w:rsidRDefault="00F66043" w:rsidP="00123040">
      <w:pPr>
        <w:numPr>
          <w:ilvl w:val="0"/>
          <w:numId w:val="6"/>
        </w:numPr>
        <w:ind w:left="0" w:firstLineChars="200" w:firstLine="420"/>
        <w:rPr>
          <w:rFonts w:ascii="Times New Roman" w:hAnsi="Times New Roman"/>
        </w:rPr>
      </w:pPr>
      <w:r w:rsidRPr="00E66869">
        <w:rPr>
          <w:rFonts w:ascii="Times New Roman" w:hAnsi="Times New Roman"/>
        </w:rPr>
        <w:t>消息送达率</w:t>
      </w:r>
      <w:r>
        <w:rPr>
          <w:rFonts w:ascii="Times New Roman" w:hAnsi="Times New Roman" w:hint="eastAsia"/>
        </w:rPr>
        <w:t>（即后端服务与前端应用推送消息）</w:t>
      </w:r>
      <w:r w:rsidRPr="00E66869">
        <w:rPr>
          <w:rFonts w:ascii="Times New Roman" w:hAnsi="Times New Roman"/>
        </w:rPr>
        <w:t>：</w:t>
      </w:r>
      <w:r>
        <w:rPr>
          <w:rFonts w:ascii="Times New Roman" w:hAnsi="Times New Roman" w:hint="eastAsia"/>
        </w:rPr>
        <w:t xml:space="preserve">&gt; </w:t>
      </w:r>
      <w:r w:rsidRPr="00E66869">
        <w:rPr>
          <w:rFonts w:ascii="Times New Roman" w:hAnsi="Times New Roman"/>
        </w:rPr>
        <w:t>99.99%</w:t>
      </w:r>
      <w:r>
        <w:rPr>
          <w:rFonts w:ascii="Times New Roman" w:hAnsi="Times New Roman" w:hint="eastAsia"/>
        </w:rPr>
        <w:t>；</w:t>
      </w:r>
    </w:p>
    <w:p w14:paraId="53204DFF" w14:textId="77777777" w:rsidR="00F66043" w:rsidRDefault="00F66043" w:rsidP="00F66043">
      <w:pPr>
        <w:pStyle w:val="2"/>
      </w:pPr>
      <w:bookmarkStart w:id="4668" w:name="_Toc456886444"/>
      <w:bookmarkStart w:id="4669" w:name="_Toc463012419"/>
      <w:bookmarkStart w:id="4670" w:name="_Toc474764602"/>
      <w:r>
        <w:rPr>
          <w:rFonts w:hint="eastAsia"/>
        </w:rPr>
        <w:t>安全性要求</w:t>
      </w:r>
      <w:bookmarkEnd w:id="4668"/>
      <w:bookmarkEnd w:id="4669"/>
      <w:bookmarkEnd w:id="4670"/>
    </w:p>
    <w:p w14:paraId="195D2401" w14:textId="77777777" w:rsidR="00F66043" w:rsidRPr="002B0E00" w:rsidRDefault="00F66043" w:rsidP="00123040">
      <w:pPr>
        <w:numPr>
          <w:ilvl w:val="0"/>
          <w:numId w:val="8"/>
        </w:numPr>
        <w:rPr>
          <w:rFonts w:ascii="Times New Roman" w:hAnsi="Times New Roman"/>
          <w:b/>
        </w:rPr>
      </w:pPr>
      <w:r w:rsidRPr="002B0E00">
        <w:rPr>
          <w:rFonts w:ascii="Times New Roman" w:hAnsi="Times New Roman"/>
          <w:b/>
        </w:rPr>
        <w:t>数据安全</w:t>
      </w:r>
    </w:p>
    <w:p w14:paraId="253AF136" w14:textId="77777777" w:rsidR="00F66043" w:rsidRDefault="00F66043" w:rsidP="00F66043">
      <w:pPr>
        <w:ind w:firstLineChars="200" w:firstLine="420"/>
      </w:pPr>
      <w:r>
        <w:rPr>
          <w:rFonts w:hint="eastAsia"/>
        </w:rPr>
        <w:t>能够检测身份鉴别信息和业务数据在传输、存储过程中完整性是否受到破坏，并在检测到完整性错误时采取必要的恢复措施，通过加密措施实现重要业务数据（如交易数据）的传输、存储保密性。</w:t>
      </w:r>
    </w:p>
    <w:p w14:paraId="61447CF5" w14:textId="77777777" w:rsidR="00F66043" w:rsidRPr="002B0E00" w:rsidRDefault="00F66043" w:rsidP="00F66043">
      <w:pPr>
        <w:ind w:firstLineChars="200" w:firstLine="420"/>
      </w:pPr>
      <w:r w:rsidRPr="002B0E00">
        <w:rPr>
          <w:rFonts w:hint="eastAsia"/>
        </w:rPr>
        <w:t>平台的配置和数据库应具有自动备份和恢复能力。</w:t>
      </w:r>
    </w:p>
    <w:p w14:paraId="1B7AA2C4" w14:textId="77777777" w:rsidR="00F66043" w:rsidRDefault="00F66043" w:rsidP="00F66043">
      <w:pPr>
        <w:pStyle w:val="2"/>
      </w:pPr>
      <w:bookmarkStart w:id="4671" w:name="_Toc463012420"/>
      <w:bookmarkStart w:id="4672" w:name="_Toc474764603"/>
      <w:r>
        <w:t>兼容性要求</w:t>
      </w:r>
      <w:bookmarkEnd w:id="4671"/>
      <w:bookmarkEnd w:id="4672"/>
    </w:p>
    <w:p w14:paraId="4AC2F1EC" w14:textId="77777777" w:rsidR="00F66043" w:rsidRPr="00BD67C4" w:rsidRDefault="00F66043" w:rsidP="00123040">
      <w:pPr>
        <w:widowControl/>
        <w:numPr>
          <w:ilvl w:val="0"/>
          <w:numId w:val="5"/>
        </w:numPr>
        <w:overflowPunct w:val="0"/>
        <w:autoSpaceDE w:val="0"/>
        <w:autoSpaceDN w:val="0"/>
        <w:adjustRightInd w:val="0"/>
        <w:jc w:val="left"/>
        <w:textAlignment w:val="baseline"/>
        <w:rPr>
          <w:rFonts w:ascii="Times New Roman" w:hAnsi="Times New Roman"/>
        </w:rPr>
      </w:pPr>
      <w:r w:rsidRPr="00BD67C4">
        <w:rPr>
          <w:rFonts w:ascii="Times New Roman" w:hAnsi="Times New Roman"/>
        </w:rPr>
        <w:t>浏览器：兼容</w:t>
      </w:r>
      <w:r w:rsidRPr="00BD67C4">
        <w:rPr>
          <w:rFonts w:ascii="Times New Roman" w:hAnsi="Times New Roman"/>
        </w:rPr>
        <w:t>IE8</w:t>
      </w:r>
      <w:r w:rsidRPr="00BD67C4">
        <w:rPr>
          <w:rFonts w:ascii="Times New Roman" w:hAnsi="Times New Roman"/>
        </w:rPr>
        <w:t>及以上</w:t>
      </w:r>
      <w:r w:rsidRPr="00BD67C4">
        <w:rPr>
          <w:rFonts w:ascii="Times New Roman" w:hAnsi="Times New Roman"/>
        </w:rPr>
        <w:t xml:space="preserve"> </w:t>
      </w:r>
      <w:r w:rsidRPr="00BD67C4">
        <w:rPr>
          <w:rFonts w:ascii="Times New Roman" w:hAnsi="Times New Roman"/>
        </w:rPr>
        <w:t>、</w:t>
      </w:r>
      <w:r>
        <w:rPr>
          <w:rFonts w:ascii="Times New Roman" w:hAnsi="Times New Roman" w:hint="eastAsia"/>
        </w:rPr>
        <w:t>Fire</w:t>
      </w:r>
      <w:r w:rsidRPr="00BD67C4">
        <w:rPr>
          <w:rFonts w:ascii="Times New Roman" w:hAnsi="Times New Roman"/>
        </w:rPr>
        <w:t>fox 3.6</w:t>
      </w:r>
      <w:r w:rsidRPr="00BD67C4">
        <w:rPr>
          <w:rFonts w:ascii="Times New Roman" w:hAnsi="Times New Roman"/>
        </w:rPr>
        <w:t>及以上、</w:t>
      </w:r>
      <w:r w:rsidRPr="00BD67C4">
        <w:rPr>
          <w:rFonts w:ascii="Times New Roman" w:hAnsi="Times New Roman"/>
        </w:rPr>
        <w:t xml:space="preserve"> chrome 11.0</w:t>
      </w:r>
      <w:r w:rsidRPr="00BD67C4">
        <w:rPr>
          <w:rFonts w:ascii="Times New Roman" w:hAnsi="Times New Roman"/>
        </w:rPr>
        <w:t>及以上；</w:t>
      </w:r>
    </w:p>
    <w:p w14:paraId="33C7D7D5" w14:textId="77777777" w:rsidR="00F66043" w:rsidRPr="00BD67C4" w:rsidRDefault="00F66043" w:rsidP="00123040">
      <w:pPr>
        <w:widowControl/>
        <w:numPr>
          <w:ilvl w:val="0"/>
          <w:numId w:val="5"/>
        </w:numPr>
        <w:overflowPunct w:val="0"/>
        <w:autoSpaceDE w:val="0"/>
        <w:autoSpaceDN w:val="0"/>
        <w:adjustRightInd w:val="0"/>
        <w:jc w:val="left"/>
        <w:textAlignment w:val="baseline"/>
        <w:rPr>
          <w:rFonts w:ascii="Times New Roman" w:hAnsi="Times New Roman"/>
        </w:rPr>
      </w:pPr>
      <w:r w:rsidRPr="00BD67C4">
        <w:rPr>
          <w:rFonts w:ascii="Times New Roman" w:hAnsi="Times New Roman"/>
        </w:rPr>
        <w:t>操作系统：兼容</w:t>
      </w:r>
      <w:r w:rsidRPr="00BD67C4">
        <w:rPr>
          <w:rFonts w:ascii="Times New Roman" w:hAnsi="Times New Roman"/>
        </w:rPr>
        <w:t>Android 4.2</w:t>
      </w:r>
      <w:r w:rsidRPr="00BD67C4">
        <w:rPr>
          <w:rFonts w:ascii="Times New Roman" w:hAnsi="Times New Roman"/>
        </w:rPr>
        <w:t>以上，兼容</w:t>
      </w:r>
      <w:r w:rsidRPr="00BD67C4">
        <w:rPr>
          <w:rFonts w:ascii="Times New Roman" w:hAnsi="Times New Roman"/>
        </w:rPr>
        <w:t>IOS 8.1</w:t>
      </w:r>
      <w:r w:rsidRPr="00BD67C4">
        <w:rPr>
          <w:rFonts w:ascii="Times New Roman" w:hAnsi="Times New Roman"/>
        </w:rPr>
        <w:t>以上；</w:t>
      </w:r>
    </w:p>
    <w:p w14:paraId="14AFCBD7" w14:textId="77777777" w:rsidR="00F66043" w:rsidRPr="00BD67C4" w:rsidRDefault="00F66043" w:rsidP="00123040">
      <w:pPr>
        <w:widowControl/>
        <w:numPr>
          <w:ilvl w:val="0"/>
          <w:numId w:val="5"/>
        </w:numPr>
        <w:overflowPunct w:val="0"/>
        <w:autoSpaceDE w:val="0"/>
        <w:autoSpaceDN w:val="0"/>
        <w:adjustRightInd w:val="0"/>
        <w:jc w:val="left"/>
        <w:textAlignment w:val="baseline"/>
        <w:rPr>
          <w:rFonts w:ascii="Times New Roman" w:hAnsi="Times New Roman"/>
        </w:rPr>
      </w:pPr>
      <w:r w:rsidRPr="00BD67C4">
        <w:rPr>
          <w:rFonts w:ascii="Times New Roman" w:hAnsi="Times New Roman"/>
        </w:rPr>
        <w:t>IOS</w:t>
      </w:r>
      <w:r w:rsidRPr="00BD67C4">
        <w:rPr>
          <w:rFonts w:ascii="Times New Roman" w:hAnsi="Times New Roman"/>
        </w:rPr>
        <w:t>建议适配分辨率：</w:t>
      </w:r>
      <w:r w:rsidRPr="00BD67C4">
        <w:rPr>
          <w:rFonts w:ascii="Times New Roman" w:hAnsi="Times New Roman"/>
        </w:rPr>
        <w:t>960*640</w:t>
      </w:r>
      <w:r w:rsidRPr="00BD67C4">
        <w:rPr>
          <w:rFonts w:ascii="Times New Roman" w:hAnsi="Times New Roman"/>
        </w:rPr>
        <w:t>；</w:t>
      </w:r>
      <w:r w:rsidRPr="00BD67C4">
        <w:rPr>
          <w:rFonts w:ascii="Times New Roman" w:hAnsi="Times New Roman"/>
        </w:rPr>
        <w:t>1136*640</w:t>
      </w:r>
      <w:r w:rsidRPr="00BD67C4">
        <w:rPr>
          <w:rFonts w:ascii="Times New Roman" w:hAnsi="Times New Roman"/>
        </w:rPr>
        <w:t>；</w:t>
      </w:r>
      <w:r w:rsidRPr="00BD67C4">
        <w:rPr>
          <w:rFonts w:ascii="Times New Roman" w:hAnsi="Times New Roman"/>
        </w:rPr>
        <w:t>1334*750</w:t>
      </w:r>
      <w:r w:rsidRPr="00BD67C4">
        <w:rPr>
          <w:rFonts w:ascii="Times New Roman" w:hAnsi="Times New Roman"/>
        </w:rPr>
        <w:t>；</w:t>
      </w:r>
      <w:r w:rsidRPr="00BD67C4">
        <w:rPr>
          <w:rFonts w:ascii="Times New Roman" w:hAnsi="Times New Roman"/>
        </w:rPr>
        <w:t>2208*1242</w:t>
      </w:r>
      <w:r w:rsidRPr="00BD67C4">
        <w:rPr>
          <w:rFonts w:ascii="Times New Roman" w:hAnsi="Times New Roman"/>
        </w:rPr>
        <w:t>；</w:t>
      </w:r>
      <w:r w:rsidRPr="00BD67C4">
        <w:rPr>
          <w:rFonts w:ascii="Times New Roman" w:hAnsi="Times New Roman"/>
        </w:rPr>
        <w:t xml:space="preserve"> </w:t>
      </w:r>
    </w:p>
    <w:p w14:paraId="372BB931" w14:textId="77777777" w:rsidR="00F66043" w:rsidRDefault="00F66043" w:rsidP="00123040">
      <w:pPr>
        <w:widowControl/>
        <w:numPr>
          <w:ilvl w:val="0"/>
          <w:numId w:val="5"/>
        </w:numPr>
        <w:overflowPunct w:val="0"/>
        <w:autoSpaceDE w:val="0"/>
        <w:autoSpaceDN w:val="0"/>
        <w:adjustRightInd w:val="0"/>
        <w:jc w:val="left"/>
        <w:textAlignment w:val="baseline"/>
        <w:rPr>
          <w:rFonts w:ascii="Times New Roman" w:hAnsi="Times New Roman"/>
        </w:rPr>
      </w:pPr>
      <w:r w:rsidRPr="00BD67C4">
        <w:rPr>
          <w:rFonts w:ascii="Times New Roman" w:hAnsi="Times New Roman"/>
        </w:rPr>
        <w:t>Andriod</w:t>
      </w:r>
      <w:r w:rsidRPr="00BD67C4">
        <w:rPr>
          <w:rFonts w:ascii="Times New Roman" w:hAnsi="Times New Roman"/>
        </w:rPr>
        <w:t>建议适配分辨率：</w:t>
      </w:r>
      <w:r w:rsidRPr="00BD67C4">
        <w:rPr>
          <w:rFonts w:ascii="Times New Roman" w:hAnsi="Times New Roman"/>
        </w:rPr>
        <w:t>1280*720</w:t>
      </w:r>
      <w:r w:rsidRPr="00BD67C4">
        <w:rPr>
          <w:rFonts w:ascii="Times New Roman" w:hAnsi="Times New Roman"/>
        </w:rPr>
        <w:t>；</w:t>
      </w:r>
      <w:r w:rsidRPr="00BD67C4">
        <w:rPr>
          <w:rFonts w:ascii="Times New Roman" w:hAnsi="Times New Roman"/>
        </w:rPr>
        <w:t>1920*1080</w:t>
      </w:r>
      <w:r w:rsidRPr="00BD67C4">
        <w:rPr>
          <w:rFonts w:ascii="Times New Roman" w:hAnsi="Times New Roman"/>
        </w:rPr>
        <w:t>；</w:t>
      </w:r>
      <w:r w:rsidRPr="00BD67C4">
        <w:rPr>
          <w:rFonts w:ascii="Times New Roman" w:hAnsi="Times New Roman"/>
        </w:rPr>
        <w:t>854*480</w:t>
      </w:r>
      <w:r w:rsidRPr="00BD67C4">
        <w:rPr>
          <w:rFonts w:ascii="Times New Roman" w:hAnsi="Times New Roman"/>
        </w:rPr>
        <w:t>；</w:t>
      </w:r>
      <w:r w:rsidRPr="00BD67C4">
        <w:rPr>
          <w:rFonts w:ascii="Times New Roman" w:hAnsi="Times New Roman"/>
        </w:rPr>
        <w:t>960*540</w:t>
      </w:r>
      <w:r w:rsidRPr="00BD67C4">
        <w:rPr>
          <w:rFonts w:ascii="Times New Roman" w:hAnsi="Times New Roman"/>
        </w:rPr>
        <w:t>；</w:t>
      </w:r>
      <w:r w:rsidRPr="00BD67C4">
        <w:rPr>
          <w:rFonts w:ascii="Times New Roman" w:hAnsi="Times New Roman"/>
        </w:rPr>
        <w:t>800*480</w:t>
      </w:r>
      <w:r w:rsidRPr="00BD67C4">
        <w:rPr>
          <w:rFonts w:ascii="Times New Roman" w:hAnsi="Times New Roman"/>
        </w:rPr>
        <w:t>；</w:t>
      </w:r>
      <w:r w:rsidRPr="00BD67C4">
        <w:rPr>
          <w:rFonts w:ascii="Times New Roman" w:hAnsi="Times New Roman"/>
        </w:rPr>
        <w:t>1184*720</w:t>
      </w:r>
      <w:r w:rsidRPr="00BD67C4">
        <w:rPr>
          <w:rFonts w:ascii="Times New Roman" w:hAnsi="Times New Roman"/>
        </w:rPr>
        <w:t>；</w:t>
      </w:r>
      <w:r w:rsidRPr="00BD67C4">
        <w:rPr>
          <w:rFonts w:ascii="Times New Roman" w:hAnsi="Times New Roman"/>
        </w:rPr>
        <w:t>2560*1440</w:t>
      </w:r>
      <w:r w:rsidRPr="00BD67C4">
        <w:rPr>
          <w:rFonts w:ascii="Times New Roman" w:hAnsi="Times New Roman"/>
        </w:rPr>
        <w:t>；</w:t>
      </w:r>
    </w:p>
    <w:p w14:paraId="236C6E96" w14:textId="77777777" w:rsidR="00F66043" w:rsidRDefault="00F66043">
      <w:pPr>
        <w:widowControl/>
        <w:spacing w:line="240" w:lineRule="auto"/>
        <w:jc w:val="left"/>
        <w:rPr>
          <w:rFonts w:ascii="Times New Roman" w:hAnsi="Times New Roman"/>
        </w:rPr>
      </w:pPr>
      <w:r>
        <w:rPr>
          <w:rFonts w:ascii="Times New Roman" w:hAnsi="Times New Roman"/>
        </w:rPr>
        <w:br w:type="page"/>
      </w:r>
    </w:p>
    <w:p w14:paraId="11DB258B" w14:textId="77777777" w:rsidR="00F66043" w:rsidRDefault="00F66043" w:rsidP="00F66043">
      <w:pPr>
        <w:pStyle w:val="1"/>
      </w:pPr>
      <w:bookmarkStart w:id="4673" w:name="_Toc456877408"/>
      <w:bookmarkStart w:id="4674" w:name="_Toc463012421"/>
      <w:bookmarkStart w:id="4675" w:name="_Toc474764604"/>
      <w:r>
        <w:lastRenderedPageBreak/>
        <w:t>相关附件</w:t>
      </w:r>
      <w:bookmarkEnd w:id="4673"/>
      <w:bookmarkEnd w:id="4674"/>
      <w:bookmarkEnd w:id="4675"/>
    </w:p>
    <w:p w14:paraId="1F3C100D" w14:textId="77777777" w:rsidR="00F66043" w:rsidRDefault="00F66043" w:rsidP="00F66043">
      <w:pPr>
        <w:pStyle w:val="2"/>
      </w:pPr>
      <w:bookmarkStart w:id="4676" w:name="_Toc456877409"/>
      <w:bookmarkStart w:id="4677" w:name="_Toc463012422"/>
      <w:bookmarkStart w:id="4678" w:name="_Toc474764605"/>
      <w:r>
        <w:rPr>
          <w:rFonts w:hint="eastAsia"/>
        </w:rPr>
        <w:t>原型地址</w:t>
      </w:r>
      <w:bookmarkEnd w:id="4676"/>
      <w:bookmarkEnd w:id="4677"/>
      <w:bookmarkEnd w:id="4678"/>
    </w:p>
    <w:p w14:paraId="5E40924C" w14:textId="12123436" w:rsidR="00F66043" w:rsidRPr="00F0739A" w:rsidRDefault="00F66043" w:rsidP="00F66043">
      <w:pPr>
        <w:ind w:firstLineChars="200" w:firstLine="420"/>
        <w:rPr>
          <w:rFonts w:ascii="Times New Roman" w:hAnsi="Times New Roman"/>
        </w:rPr>
      </w:pPr>
      <w:r w:rsidRPr="00F0739A">
        <w:rPr>
          <w:rFonts w:ascii="Times New Roman" w:hAnsi="Times New Roman"/>
        </w:rPr>
        <w:t>网约车</w:t>
      </w:r>
      <w:r w:rsidR="008D2CE9">
        <w:rPr>
          <w:rFonts w:ascii="Times New Roman" w:hAnsi="Times New Roman" w:hint="eastAsia"/>
        </w:rPr>
        <w:t>二</w:t>
      </w:r>
      <w:r w:rsidRPr="00F0739A">
        <w:rPr>
          <w:rFonts w:ascii="Times New Roman" w:hAnsi="Times New Roman"/>
        </w:rPr>
        <w:t>期产品需求原型访问地址：</w:t>
      </w:r>
      <w:hyperlink r:id="rId24" w:history="1">
        <w:r w:rsidR="006D30B7" w:rsidRPr="00357801">
          <w:rPr>
            <w:rStyle w:val="ac"/>
            <w:rFonts w:ascii="Times New Roman" w:hAnsi="Times New Roman"/>
          </w:rPr>
          <w:t>http://58.250.204.55:2002</w:t>
        </w:r>
      </w:hyperlink>
    </w:p>
    <w:p w14:paraId="6E3943B3" w14:textId="77777777" w:rsidR="00F66043" w:rsidRPr="00F0739A" w:rsidRDefault="00F66043" w:rsidP="00F66043"/>
    <w:p w14:paraId="25E71EEB" w14:textId="77777777" w:rsidR="00F66043" w:rsidRDefault="00F66043" w:rsidP="00F66043"/>
    <w:p w14:paraId="2E99DEA3" w14:textId="77777777" w:rsidR="00382B7D" w:rsidRPr="006D30B7" w:rsidRDefault="00382B7D" w:rsidP="00382B7D">
      <w:bookmarkStart w:id="4679" w:name="_GoBack"/>
      <w:bookmarkEnd w:id="4679"/>
    </w:p>
    <w:sectPr w:rsidR="00382B7D" w:rsidRPr="006D30B7" w:rsidSect="005E6401">
      <w:headerReference w:type="default" r:id="rId25"/>
      <w:footerReference w:type="default" r:id="rId26"/>
      <w:pgSz w:w="11906" w:h="16838"/>
      <w:pgMar w:top="1440" w:right="1080" w:bottom="1440" w:left="108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8" w:author="xbany" w:date="2017-02-06T15:40:00Z" w:initials="xb21cn">
    <w:p w14:paraId="6B8BFA4D" w14:textId="77777777" w:rsidR="000519D7" w:rsidRDefault="000519D7">
      <w:pPr>
        <w:pStyle w:val="aff"/>
      </w:pPr>
      <w:r>
        <w:rPr>
          <w:rStyle w:val="afe"/>
        </w:rPr>
        <w:annotationRef/>
      </w:r>
      <w:r>
        <w:t>审核修改</w:t>
      </w:r>
    </w:p>
  </w:comment>
  <w:comment w:id="111" w:author="xbany" w:date="2017-02-06T15:47:00Z" w:initials="xb21cn">
    <w:p w14:paraId="77CC1BB8" w14:textId="77777777" w:rsidR="000519D7" w:rsidRDefault="000519D7">
      <w:pPr>
        <w:pStyle w:val="aff"/>
      </w:pPr>
      <w:r>
        <w:rPr>
          <w:rStyle w:val="afe"/>
        </w:rPr>
        <w:annotationRef/>
      </w:r>
      <w:r>
        <w:t>审核修改</w:t>
      </w:r>
    </w:p>
  </w:comment>
  <w:comment w:id="256" w:author="xbany" w:date="2017-01-11T19:56:00Z" w:initials="xb21cn">
    <w:p w14:paraId="16605A6C" w14:textId="77777777" w:rsidR="000519D7" w:rsidRDefault="000519D7" w:rsidP="00963B24">
      <w:pPr>
        <w:pStyle w:val="aff"/>
      </w:pPr>
      <w:r>
        <w:rPr>
          <w:rStyle w:val="afe"/>
        </w:rPr>
        <w:annotationRef/>
      </w:r>
      <w:r>
        <w:t>记得补充规范</w:t>
      </w:r>
    </w:p>
  </w:comment>
  <w:comment w:id="432" w:author="xbany" w:date="2017-01-11T19:56:00Z" w:initials="xb21cn">
    <w:p w14:paraId="097990BE" w14:textId="77777777" w:rsidR="000519D7" w:rsidRDefault="000519D7">
      <w:pPr>
        <w:pStyle w:val="aff"/>
      </w:pPr>
      <w:r>
        <w:rPr>
          <w:rStyle w:val="afe"/>
        </w:rPr>
        <w:annotationRef/>
      </w:r>
      <w:r>
        <w:t>记得补充规范</w:t>
      </w:r>
    </w:p>
  </w:comment>
  <w:comment w:id="492" w:author="ethink wang" w:date="2017-02-06T16:13:00Z" w:initials="ew">
    <w:p w14:paraId="17B282A5" w14:textId="22061A18" w:rsidR="000519D7" w:rsidRDefault="000519D7">
      <w:pPr>
        <w:pStyle w:val="aff"/>
      </w:pPr>
      <w:r>
        <w:rPr>
          <w:rStyle w:val="afe"/>
        </w:rPr>
        <w:annotationRef/>
      </w:r>
      <w:r>
        <w:t>推送消息原型缺失</w:t>
      </w:r>
      <w:r>
        <w:rPr>
          <w:rFonts w:hint="eastAsia"/>
        </w:rPr>
        <w:t xml:space="preserve">  </w:t>
      </w:r>
      <w:r>
        <w:rPr>
          <w:rFonts w:hint="eastAsia"/>
        </w:rPr>
        <w:t>已</w:t>
      </w:r>
      <w:r>
        <w:rPr>
          <w:rFonts w:hint="eastAsia"/>
        </w:rPr>
        <w:t>ok</w:t>
      </w:r>
    </w:p>
  </w:comment>
  <w:comment w:id="836" w:author="ethink wang" w:date="2017-02-07T15:27:00Z" w:initials="ew">
    <w:p w14:paraId="081C02A2" w14:textId="659DAC9D" w:rsidR="000519D7" w:rsidRDefault="000519D7">
      <w:pPr>
        <w:pStyle w:val="aff"/>
      </w:pPr>
      <w:r>
        <w:rPr>
          <w:rStyle w:val="afe"/>
        </w:rPr>
        <w:annotationRef/>
      </w:r>
      <w:r>
        <w:rPr>
          <w:rFonts w:hint="eastAsia"/>
        </w:rPr>
        <w:t>？</w:t>
      </w:r>
    </w:p>
  </w:comment>
  <w:comment w:id="984" w:author="ethink wang" w:date="2017-02-07T16:35:00Z" w:initials="ew">
    <w:p w14:paraId="27EF9F12" w14:textId="1D8F8D48" w:rsidR="000519D7" w:rsidRDefault="000519D7">
      <w:pPr>
        <w:pStyle w:val="aff"/>
      </w:pPr>
      <w:r>
        <w:rPr>
          <w:rStyle w:val="afe"/>
        </w:rPr>
        <w:annotationRef/>
      </w:r>
      <w:r>
        <w:t>待定</w:t>
      </w:r>
    </w:p>
  </w:comment>
  <w:comment w:id="1133" w:author="ethink wang" w:date="2017-02-07T18:42:00Z" w:initials="ew">
    <w:p w14:paraId="491BEA73" w14:textId="74FEFDF1" w:rsidR="000519D7" w:rsidRDefault="000519D7">
      <w:pPr>
        <w:pStyle w:val="aff"/>
      </w:pPr>
      <w:r>
        <w:rPr>
          <w:rStyle w:val="afe"/>
        </w:rPr>
        <w:annotationRef/>
      </w:r>
      <w:r>
        <w:t>严重错误</w:t>
      </w:r>
    </w:p>
  </w:comment>
  <w:comment w:id="1136" w:author="ethink wang" w:date="2017-02-07T18:49:00Z" w:initials="ew">
    <w:p w14:paraId="7560F451" w14:textId="470ADFCC" w:rsidR="000519D7" w:rsidRDefault="000519D7">
      <w:pPr>
        <w:pStyle w:val="aff"/>
      </w:pPr>
      <w:r>
        <w:rPr>
          <w:rStyle w:val="afe"/>
        </w:rPr>
        <w:annotationRef/>
      </w:r>
      <w:r>
        <w:t>需根据订单状态重新核对</w:t>
      </w:r>
    </w:p>
  </w:comment>
  <w:comment w:id="1138" w:author="ethink wang" w:date="2017-02-08T10:29:00Z" w:initials="ew">
    <w:p w14:paraId="5831709B" w14:textId="7F4981F6" w:rsidR="000519D7" w:rsidRDefault="000519D7">
      <w:pPr>
        <w:pStyle w:val="aff"/>
      </w:pPr>
      <w:r>
        <w:rPr>
          <w:rStyle w:val="afe"/>
        </w:rPr>
        <w:annotationRef/>
      </w:r>
      <w:r>
        <w:t>表述不明</w:t>
      </w:r>
    </w:p>
  </w:comment>
  <w:comment w:id="1224" w:author="ethink wang" w:date="2017-02-08T11:58:00Z" w:initials="ew">
    <w:p w14:paraId="53EAFE38" w14:textId="138D4C52" w:rsidR="000519D7" w:rsidRDefault="000519D7">
      <w:pPr>
        <w:pStyle w:val="aff"/>
      </w:pPr>
      <w:r>
        <w:rPr>
          <w:rStyle w:val="afe"/>
        </w:rPr>
        <w:annotationRef/>
      </w:r>
      <w:r>
        <w:t>与一期不同的单独列出来</w:t>
      </w:r>
      <w:r>
        <w:rPr>
          <w:rFonts w:hint="eastAsia"/>
        </w:rPr>
        <w:t xml:space="preserve"> ok</w:t>
      </w:r>
    </w:p>
  </w:comment>
  <w:comment w:id="1344" w:author="ethink wang" w:date="2017-02-08T14:55:00Z" w:initials="ew">
    <w:p w14:paraId="7AA7B0DD" w14:textId="3028FBC7" w:rsidR="000519D7" w:rsidRDefault="000519D7">
      <w:pPr>
        <w:pStyle w:val="aff"/>
      </w:pPr>
      <w:r>
        <w:rPr>
          <w:rStyle w:val="afe"/>
        </w:rPr>
        <w:annotationRef/>
      </w:r>
      <w:r>
        <w:t>机构订单管理</w:t>
      </w:r>
      <w:r>
        <w:rPr>
          <w:rFonts w:hint="eastAsia"/>
        </w:rPr>
        <w:t>、</w:t>
      </w:r>
      <w:r>
        <w:t>个人订单管理中异常订单</w:t>
      </w:r>
      <w:r>
        <w:rPr>
          <w:rFonts w:hint="eastAsia"/>
        </w:rPr>
        <w:t>、</w:t>
      </w:r>
      <w:r>
        <w:t>待收款订单</w:t>
      </w:r>
      <w:r>
        <w:rPr>
          <w:rFonts w:hint="eastAsia"/>
        </w:rPr>
        <w:t>、</w:t>
      </w:r>
      <w:r>
        <w:t>已完成订单中均需补充</w:t>
      </w:r>
      <w:r>
        <w:rPr>
          <w:rFonts w:hint="eastAsia"/>
        </w:rPr>
        <w:t>“计费时长”变更说明</w:t>
      </w:r>
      <w:r>
        <w:rPr>
          <w:rFonts w:hint="eastAsia"/>
        </w:rPr>
        <w:t xml:space="preserve"> ok</w:t>
      </w:r>
    </w:p>
  </w:comment>
  <w:comment w:id="1345" w:author="ethink wang" w:date="2017-02-08T14:30:00Z" w:initials="ew">
    <w:p w14:paraId="2FF48EB2" w14:textId="43240B45" w:rsidR="000519D7" w:rsidRDefault="000519D7">
      <w:pPr>
        <w:pStyle w:val="aff"/>
      </w:pPr>
      <w:r>
        <w:rPr>
          <w:rStyle w:val="afe"/>
        </w:rPr>
        <w:annotationRef/>
      </w:r>
      <w:r>
        <w:t>与一期不同部分</w:t>
      </w:r>
      <w:r>
        <w:rPr>
          <w:rFonts w:hint="eastAsia"/>
        </w:rPr>
        <w:t>，</w:t>
      </w:r>
      <w:r>
        <w:t>单列出来描述</w:t>
      </w:r>
      <w:r>
        <w:rPr>
          <w:rFonts w:hint="eastAsia"/>
        </w:rPr>
        <w:t xml:space="preserve"> ok</w:t>
      </w:r>
    </w:p>
  </w:comment>
  <w:comment w:id="1409" w:author="ethink wang" w:date="2017-02-08T14:47:00Z" w:initials="ew">
    <w:p w14:paraId="43716889" w14:textId="7C45FAC2" w:rsidR="000519D7" w:rsidRDefault="000519D7">
      <w:pPr>
        <w:pStyle w:val="aff"/>
      </w:pPr>
      <w:r>
        <w:rPr>
          <w:rStyle w:val="afe"/>
        </w:rPr>
        <w:annotationRef/>
      </w:r>
      <w:r>
        <w:t>与一期不同部分</w:t>
      </w:r>
      <w:r>
        <w:rPr>
          <w:rFonts w:hint="eastAsia"/>
        </w:rPr>
        <w:t>，</w:t>
      </w:r>
      <w:r>
        <w:t>单列出来描述</w:t>
      </w:r>
      <w:r>
        <w:rPr>
          <w:rFonts w:hint="eastAsia"/>
        </w:rPr>
        <w:t xml:space="preserve"> ok</w:t>
      </w:r>
    </w:p>
  </w:comment>
  <w:comment w:id="1492" w:author="ethink wang" w:date="2017-02-08T15:18:00Z" w:initials="ew">
    <w:p w14:paraId="541D0A27" w14:textId="6C3F0140" w:rsidR="000519D7" w:rsidRDefault="000519D7">
      <w:pPr>
        <w:pStyle w:val="aff"/>
      </w:pPr>
      <w:r>
        <w:rPr>
          <w:rStyle w:val="afe"/>
        </w:rPr>
        <w:annotationRef/>
      </w:r>
      <w:r>
        <w:t>与一期不同部分</w:t>
      </w:r>
      <w:r>
        <w:rPr>
          <w:rFonts w:hint="eastAsia"/>
        </w:rPr>
        <w:t>，</w:t>
      </w:r>
      <w:r>
        <w:t>单列出来描述</w:t>
      </w:r>
      <w:r>
        <w:rPr>
          <w:rFonts w:hint="eastAsia"/>
        </w:rPr>
        <w:t xml:space="preserve"> ok</w:t>
      </w:r>
    </w:p>
  </w:comment>
  <w:comment w:id="1587" w:author="ethink wang" w:date="2017-02-08T18:31:00Z" w:initials="ew">
    <w:p w14:paraId="4232ADBD" w14:textId="65E2A26C" w:rsidR="000519D7" w:rsidRDefault="000519D7">
      <w:pPr>
        <w:pStyle w:val="aff"/>
      </w:pPr>
      <w:r>
        <w:rPr>
          <w:rStyle w:val="afe"/>
        </w:rPr>
        <w:annotationRef/>
      </w:r>
      <w:r>
        <w:t>补充初始化条件</w:t>
      </w:r>
      <w:r>
        <w:rPr>
          <w:rFonts w:hint="eastAsia"/>
        </w:rPr>
        <w:t xml:space="preserve"> ok</w:t>
      </w:r>
    </w:p>
  </w:comment>
  <w:comment w:id="1673" w:author="ethink wang" w:date="2017-02-08T16:44:00Z" w:initials="ew">
    <w:p w14:paraId="21B32D27" w14:textId="43D31633" w:rsidR="000519D7" w:rsidRDefault="000519D7">
      <w:pPr>
        <w:pStyle w:val="aff"/>
      </w:pPr>
      <w:r>
        <w:rPr>
          <w:rStyle w:val="afe"/>
        </w:rPr>
        <w:annotationRef/>
      </w:r>
      <w:r>
        <w:t>需具体明确控件类型</w:t>
      </w:r>
      <w:r>
        <w:rPr>
          <w:rFonts w:hint="eastAsia"/>
        </w:rPr>
        <w:t xml:space="preserve"> ok</w:t>
      </w:r>
    </w:p>
  </w:comment>
  <w:comment w:id="2002" w:author="ethink wang" w:date="2017-02-08T20:37:00Z" w:initials="ew">
    <w:p w14:paraId="051DE8F2" w14:textId="7D466720" w:rsidR="000519D7" w:rsidRDefault="000519D7">
      <w:pPr>
        <w:pStyle w:val="aff"/>
      </w:pPr>
      <w:r>
        <w:rPr>
          <w:rStyle w:val="afe"/>
        </w:rPr>
        <w:annotationRef/>
      </w:r>
      <w:r>
        <w:t>补充文案内容</w:t>
      </w:r>
    </w:p>
  </w:comment>
  <w:comment w:id="2003" w:author="fangzi" w:date="2017-02-12T15:30:00Z" w:initials="f">
    <w:p w14:paraId="07D00DEC" w14:textId="775BBF16" w:rsidR="000519D7" w:rsidRDefault="000519D7">
      <w:pPr>
        <w:pStyle w:val="aff"/>
      </w:pPr>
      <w:r>
        <w:rPr>
          <w:rStyle w:val="afe"/>
        </w:rPr>
        <w:annotationRef/>
      </w:r>
      <w:r>
        <w:t>O</w:t>
      </w:r>
      <w:r>
        <w:rPr>
          <w:rFonts w:hint="eastAsia"/>
        </w:rPr>
        <w:t>k</w:t>
      </w:r>
    </w:p>
  </w:comment>
  <w:comment w:id="2026" w:author="ethink wang" w:date="2017-02-08T20:37:00Z" w:initials="ew">
    <w:p w14:paraId="2B97200B" w14:textId="032461E4" w:rsidR="000519D7" w:rsidRDefault="000519D7" w:rsidP="002409FC">
      <w:pPr>
        <w:pStyle w:val="aff"/>
      </w:pPr>
      <w:r>
        <w:rPr>
          <w:rStyle w:val="afe"/>
        </w:rPr>
        <w:annotationRef/>
      </w:r>
      <w:r>
        <w:t>补充文案内容</w:t>
      </w:r>
      <w:r>
        <w:rPr>
          <w:rFonts w:hint="eastAsia"/>
        </w:rPr>
        <w:t xml:space="preserve"> ok</w:t>
      </w:r>
    </w:p>
  </w:comment>
  <w:comment w:id="2027" w:author="fangzi" w:date="2017-02-12T15:30:00Z" w:initials="f">
    <w:p w14:paraId="51E5B6DC" w14:textId="64F88C1C" w:rsidR="000519D7" w:rsidRDefault="000519D7">
      <w:pPr>
        <w:pStyle w:val="aff"/>
      </w:pPr>
      <w:r>
        <w:rPr>
          <w:rStyle w:val="afe"/>
        </w:rPr>
        <w:annotationRef/>
      </w:r>
      <w:r>
        <w:t>O</w:t>
      </w:r>
      <w:r>
        <w:rPr>
          <w:rFonts w:hint="eastAsia"/>
        </w:rPr>
        <w:t>k</w:t>
      </w:r>
    </w:p>
  </w:comment>
  <w:comment w:id="2097" w:author="ethink wang" w:date="2017-02-08T21:19:00Z" w:initials="ew">
    <w:p w14:paraId="078B7F75" w14:textId="68853E8D" w:rsidR="000519D7" w:rsidRDefault="000519D7">
      <w:pPr>
        <w:pStyle w:val="aff"/>
      </w:pPr>
      <w:r>
        <w:rPr>
          <w:rStyle w:val="afe"/>
        </w:rPr>
        <w:annotationRef/>
      </w:r>
      <w:r>
        <w:t>须提供银行卡编码规则</w:t>
      </w:r>
      <w:r>
        <w:rPr>
          <w:rFonts w:hint="eastAsia"/>
        </w:rPr>
        <w:t>，</w:t>
      </w:r>
      <w:r>
        <w:t>数据库</w:t>
      </w:r>
    </w:p>
  </w:comment>
  <w:comment w:id="2098" w:author="fangzi" w:date="2017-02-12T15:31:00Z" w:initials="f">
    <w:p w14:paraId="018C5A06" w14:textId="7812FB48" w:rsidR="000519D7" w:rsidRDefault="000519D7">
      <w:pPr>
        <w:pStyle w:val="aff"/>
      </w:pPr>
      <w:r>
        <w:rPr>
          <w:rStyle w:val="afe"/>
        </w:rPr>
        <w:annotationRef/>
      </w:r>
      <w:r>
        <w:rPr>
          <w:rFonts w:hint="eastAsia"/>
        </w:rPr>
        <w:t>待处理</w:t>
      </w:r>
    </w:p>
  </w:comment>
  <w:comment w:id="2261" w:author="ethink wang" w:date="2017-02-09T15:00:00Z" w:initials="ew">
    <w:p w14:paraId="0ED0CCF6" w14:textId="1636C606" w:rsidR="000519D7" w:rsidRDefault="000519D7">
      <w:pPr>
        <w:pStyle w:val="aff"/>
      </w:pPr>
      <w:r>
        <w:rPr>
          <w:rStyle w:val="afe"/>
        </w:rPr>
        <w:annotationRef/>
      </w:r>
      <w:r>
        <w:t>提交须执行必填项内容完整性检测</w:t>
      </w:r>
      <w:r>
        <w:rPr>
          <w:rFonts w:hint="eastAsia"/>
        </w:rPr>
        <w:t>，</w:t>
      </w:r>
      <w:r>
        <w:t>如不完整</w:t>
      </w:r>
      <w:r>
        <w:rPr>
          <w:rFonts w:hint="eastAsia"/>
        </w:rPr>
        <w:t>，</w:t>
      </w:r>
      <w:r>
        <w:t>给予提示</w:t>
      </w:r>
      <w:r>
        <w:rPr>
          <w:rFonts w:hint="eastAsia"/>
        </w:rPr>
        <w:t>。</w:t>
      </w:r>
      <w:r>
        <w:t>补充</w:t>
      </w:r>
      <w:r>
        <w:rPr>
          <w:rFonts w:hint="eastAsia"/>
        </w:rPr>
        <w:t xml:space="preserve"> </w:t>
      </w:r>
      <w:r>
        <w:rPr>
          <w:rFonts w:hint="eastAsia"/>
        </w:rPr>
        <w:t>提示方式及文案。</w:t>
      </w:r>
    </w:p>
  </w:comment>
  <w:comment w:id="2262" w:author="fangzi" w:date="2017-02-12T15:35:00Z" w:initials="f">
    <w:p w14:paraId="45706C3D" w14:textId="333370E8" w:rsidR="000519D7" w:rsidRDefault="000519D7">
      <w:pPr>
        <w:pStyle w:val="aff"/>
      </w:pPr>
      <w:r>
        <w:rPr>
          <w:rStyle w:val="afe"/>
        </w:rPr>
        <w:annotationRef/>
      </w:r>
      <w:r>
        <w:t>O</w:t>
      </w:r>
      <w:r>
        <w:rPr>
          <w:rFonts w:hint="eastAsia"/>
        </w:rPr>
        <w:t>k</w:t>
      </w:r>
    </w:p>
  </w:comment>
  <w:comment w:id="2341" w:author="ethink wang" w:date="2017-02-09T15:40:00Z" w:initials="ew">
    <w:p w14:paraId="7224256B" w14:textId="291E7F16" w:rsidR="000519D7" w:rsidRDefault="000519D7">
      <w:pPr>
        <w:pStyle w:val="aff"/>
      </w:pPr>
      <w:r>
        <w:rPr>
          <w:rStyle w:val="afe"/>
        </w:rPr>
        <w:annotationRef/>
      </w:r>
      <w:r>
        <w:t>禁用账户</w:t>
      </w:r>
      <w:r>
        <w:rPr>
          <w:rFonts w:hint="eastAsia"/>
        </w:rPr>
        <w:t>，</w:t>
      </w:r>
      <w:r>
        <w:t>须执行收款账户唯一性检测</w:t>
      </w:r>
      <w:r>
        <w:rPr>
          <w:rFonts w:hint="eastAsia"/>
        </w:rPr>
        <w:t>，</w:t>
      </w:r>
      <w:r>
        <w:t>若当前禁用账户为唯一收款账户</w:t>
      </w:r>
      <w:r>
        <w:rPr>
          <w:rFonts w:hint="eastAsia"/>
        </w:rPr>
        <w:t>，</w:t>
      </w:r>
      <w:r>
        <w:t>则禁用失败</w:t>
      </w:r>
      <w:r>
        <w:rPr>
          <w:rFonts w:hint="eastAsia"/>
        </w:rPr>
        <w:t>，</w:t>
      </w:r>
      <w:r>
        <w:t>弹窗提示</w:t>
      </w:r>
      <w:r>
        <w:rPr>
          <w:rFonts w:hint="eastAsia"/>
        </w:rPr>
        <w:t>，</w:t>
      </w:r>
      <w:r>
        <w:t>文案</w:t>
      </w:r>
      <w:r>
        <w:rPr>
          <w:rFonts w:hint="eastAsia"/>
        </w:rPr>
        <w:t>：“平台需支持至少一种在线支付渠道，当前账户为唯一在线收款账户，不可禁用”。</w:t>
      </w:r>
    </w:p>
  </w:comment>
  <w:comment w:id="2342" w:author="fangzi" w:date="2017-02-12T15:41:00Z" w:initials="f">
    <w:p w14:paraId="5AE8CBF4" w14:textId="4A5CEDE8" w:rsidR="000519D7" w:rsidRDefault="000519D7">
      <w:pPr>
        <w:pStyle w:val="aff"/>
      </w:pPr>
      <w:r>
        <w:rPr>
          <w:rStyle w:val="afe"/>
        </w:rPr>
        <w:annotationRef/>
      </w:r>
      <w:r>
        <w:t>O</w:t>
      </w:r>
      <w:r>
        <w:rPr>
          <w:rFonts w:hint="eastAsia"/>
        </w:rPr>
        <w:t>k</w:t>
      </w:r>
    </w:p>
  </w:comment>
  <w:comment w:id="2366" w:author="ethink wang" w:date="2017-02-09T15:44:00Z" w:initials="ew">
    <w:p w14:paraId="0F8558D3" w14:textId="0620F9AB" w:rsidR="000519D7" w:rsidRPr="00D05666" w:rsidRDefault="000519D7">
      <w:pPr>
        <w:pStyle w:val="aff"/>
      </w:pPr>
      <w:r>
        <w:rPr>
          <w:rStyle w:val="afe"/>
        </w:rPr>
        <w:annotationRef/>
      </w:r>
      <w:r>
        <w:t>禁用账户</w:t>
      </w:r>
      <w:r>
        <w:rPr>
          <w:rFonts w:hint="eastAsia"/>
        </w:rPr>
        <w:t>，</w:t>
      </w:r>
      <w:r>
        <w:t>须执行收款账户唯一性检测</w:t>
      </w:r>
      <w:r>
        <w:rPr>
          <w:rFonts w:hint="eastAsia"/>
        </w:rPr>
        <w:t>，</w:t>
      </w:r>
      <w:r>
        <w:t>若当前禁用账户为唯一收款账户</w:t>
      </w:r>
      <w:r>
        <w:rPr>
          <w:rFonts w:hint="eastAsia"/>
        </w:rPr>
        <w:t>，</w:t>
      </w:r>
      <w:r>
        <w:t>则禁用失败</w:t>
      </w:r>
      <w:r>
        <w:rPr>
          <w:rFonts w:hint="eastAsia"/>
        </w:rPr>
        <w:t>，</w:t>
      </w:r>
      <w:r>
        <w:t>弹窗提示</w:t>
      </w:r>
      <w:r>
        <w:rPr>
          <w:rFonts w:hint="eastAsia"/>
        </w:rPr>
        <w:t>，</w:t>
      </w:r>
      <w:r>
        <w:t>文案</w:t>
      </w:r>
      <w:r>
        <w:rPr>
          <w:rFonts w:hint="eastAsia"/>
        </w:rPr>
        <w:t>：“平台需支持至少一种在线支付渠道，当前账户为唯一在线收款账户，不可禁用”。</w:t>
      </w:r>
    </w:p>
  </w:comment>
  <w:comment w:id="2367" w:author="fangzi" w:date="2017-02-12T15:55:00Z" w:initials="f">
    <w:p w14:paraId="49DF8729" w14:textId="39C05E07" w:rsidR="000519D7" w:rsidRDefault="000519D7">
      <w:pPr>
        <w:pStyle w:val="aff"/>
      </w:pPr>
      <w:r>
        <w:rPr>
          <w:rStyle w:val="afe"/>
        </w:rPr>
        <w:annotationRef/>
      </w:r>
      <w:r>
        <w:t>O</w:t>
      </w:r>
      <w:r>
        <w:rPr>
          <w:rFonts w:hint="eastAsia"/>
        </w:rPr>
        <w:t>k</w:t>
      </w:r>
    </w:p>
  </w:comment>
  <w:comment w:id="2441" w:author="fangzi" w:date="2017-02-13T00:09:00Z" w:initials="f">
    <w:p w14:paraId="37072470" w14:textId="4127EF8C" w:rsidR="000519D7" w:rsidRDefault="000519D7">
      <w:pPr>
        <w:pStyle w:val="aff"/>
      </w:pPr>
      <w:r>
        <w:rPr>
          <w:rStyle w:val="afe"/>
        </w:rPr>
        <w:annotationRef/>
      </w:r>
      <w:r>
        <w:rPr>
          <w:rFonts w:hint="eastAsia"/>
        </w:rPr>
        <w:t>新增</w:t>
      </w:r>
    </w:p>
  </w:comment>
  <w:comment w:id="2556" w:author="ethink wang" w:date="2017-02-09T18:19:00Z" w:initials="ew">
    <w:p w14:paraId="6D5AD528" w14:textId="5EE2F2E1" w:rsidR="000519D7" w:rsidRDefault="000519D7">
      <w:pPr>
        <w:pStyle w:val="aff"/>
      </w:pPr>
      <w:r>
        <w:rPr>
          <w:rStyle w:val="afe"/>
        </w:rPr>
        <w:annotationRef/>
      </w:r>
      <w:r>
        <w:t>抽取公共规则</w:t>
      </w:r>
    </w:p>
  </w:comment>
  <w:comment w:id="2557" w:author="fangzi" w:date="2017-02-12T16:15:00Z" w:initials="f">
    <w:p w14:paraId="08CADBC5" w14:textId="4DD70BFB" w:rsidR="000519D7" w:rsidRDefault="000519D7">
      <w:pPr>
        <w:pStyle w:val="aff"/>
      </w:pPr>
      <w:r>
        <w:rPr>
          <w:rStyle w:val="afe"/>
        </w:rPr>
        <w:annotationRef/>
      </w:r>
      <w:r>
        <w:t>O</w:t>
      </w:r>
      <w:r>
        <w:rPr>
          <w:rFonts w:hint="eastAsia"/>
        </w:rPr>
        <w:t>k</w:t>
      </w:r>
    </w:p>
  </w:comment>
  <w:comment w:id="2637" w:author="ethink wang" w:date="2017-02-09T22:01:00Z" w:initials="ew">
    <w:p w14:paraId="5A357E4A" w14:textId="2DE452B2" w:rsidR="000519D7" w:rsidRDefault="000519D7">
      <w:pPr>
        <w:pStyle w:val="aff"/>
      </w:pPr>
      <w:r>
        <w:rPr>
          <w:rStyle w:val="afe"/>
        </w:rPr>
        <w:annotationRef/>
      </w:r>
      <w:r>
        <w:t>司机过滤条件</w:t>
      </w:r>
      <w:r>
        <w:rPr>
          <w:rFonts w:hint="eastAsia"/>
        </w:rPr>
        <w:t>，</w:t>
      </w:r>
      <w:r>
        <w:t>须明确</w:t>
      </w:r>
    </w:p>
  </w:comment>
  <w:comment w:id="2638" w:author="fangzi" w:date="2017-02-12T16:16:00Z" w:initials="f">
    <w:p w14:paraId="494F8499" w14:textId="13855DCF" w:rsidR="000519D7" w:rsidRDefault="000519D7">
      <w:pPr>
        <w:pStyle w:val="aff"/>
      </w:pPr>
      <w:r>
        <w:rPr>
          <w:rStyle w:val="afe"/>
        </w:rPr>
        <w:annotationRef/>
      </w:r>
      <w:r>
        <w:rPr>
          <w:rFonts w:hint="eastAsia"/>
        </w:rPr>
        <w:t>补充到人工派单详情页面</w:t>
      </w:r>
    </w:p>
  </w:comment>
  <w:comment w:id="2954" w:author="ethink wang" w:date="2017-02-09T21:30:00Z" w:initials="ew">
    <w:p w14:paraId="7AA036B4" w14:textId="5BDD95D3" w:rsidR="000519D7" w:rsidRDefault="000519D7">
      <w:pPr>
        <w:pStyle w:val="aff"/>
      </w:pPr>
      <w:r>
        <w:rPr>
          <w:rStyle w:val="afe"/>
        </w:rPr>
        <w:annotationRef/>
      </w:r>
      <w:r>
        <w:t>正常交接班为系统</w:t>
      </w:r>
      <w:r>
        <w:rPr>
          <w:rFonts w:hint="eastAsia"/>
        </w:rPr>
        <w:t>，更换车辆产生的司机更换为【客服</w:t>
      </w:r>
      <w:r>
        <w:rPr>
          <w:rFonts w:hint="eastAsia"/>
        </w:rPr>
        <w:t>/</w:t>
      </w:r>
      <w:r>
        <w:rPr>
          <w:rFonts w:hint="eastAsia"/>
        </w:rPr>
        <w:t>管理员名称】，同步修改原型</w:t>
      </w:r>
    </w:p>
  </w:comment>
  <w:comment w:id="2955" w:author="fangzi" w:date="2017-02-12T16:22:00Z" w:initials="f">
    <w:p w14:paraId="3613C6F7" w14:textId="1AA9C9A5" w:rsidR="000519D7" w:rsidRDefault="000519D7">
      <w:pPr>
        <w:pStyle w:val="aff"/>
      </w:pPr>
      <w:r>
        <w:rPr>
          <w:rStyle w:val="afe"/>
        </w:rPr>
        <w:annotationRef/>
      </w:r>
      <w:r>
        <w:t>O</w:t>
      </w:r>
      <w:r>
        <w:rPr>
          <w:rFonts w:hint="eastAsia"/>
        </w:rPr>
        <w:t>k</w:t>
      </w:r>
    </w:p>
  </w:comment>
  <w:comment w:id="3097" w:author="ethink wang" w:date="2017-02-09T22:02:00Z" w:initials="ew">
    <w:p w14:paraId="2B453ADA" w14:textId="79F9CE69" w:rsidR="000519D7" w:rsidRDefault="000519D7">
      <w:pPr>
        <w:pStyle w:val="aff"/>
      </w:pPr>
      <w:r>
        <w:rPr>
          <w:rStyle w:val="afe"/>
        </w:rPr>
        <w:annotationRef/>
      </w:r>
      <w:r>
        <w:t>入口带入司机过滤条件</w:t>
      </w:r>
    </w:p>
  </w:comment>
  <w:comment w:id="3098" w:author="fangzi" w:date="2017-02-12T16:54:00Z" w:initials="f">
    <w:p w14:paraId="225D4EAA" w14:textId="38872252" w:rsidR="000519D7" w:rsidRDefault="000519D7">
      <w:pPr>
        <w:pStyle w:val="aff"/>
      </w:pPr>
      <w:r>
        <w:rPr>
          <w:rStyle w:val="afe"/>
        </w:rPr>
        <w:annotationRef/>
      </w:r>
      <w:r>
        <w:rPr>
          <w:rFonts w:hint="eastAsia"/>
        </w:rPr>
        <w:t>未完成。车辆的距离范围是否需要控制，比如车辆是否能够在用车时间前赶到乘客上车地点</w:t>
      </w:r>
    </w:p>
  </w:comment>
  <w:comment w:id="3289" w:author="ethink wang" w:date="2017-02-10T10:51:00Z" w:initials="ew">
    <w:p w14:paraId="4018CA86" w14:textId="60F514F6" w:rsidR="000519D7" w:rsidRDefault="000519D7">
      <w:pPr>
        <w:pStyle w:val="aff"/>
      </w:pPr>
      <w:r>
        <w:rPr>
          <w:rStyle w:val="afe"/>
        </w:rPr>
        <w:annotationRef/>
      </w:r>
      <w:r>
        <w:t>新增部分重写</w:t>
      </w:r>
    </w:p>
  </w:comment>
  <w:comment w:id="3290" w:author="fangzi" w:date="2017-02-12T23:48:00Z" w:initials="f">
    <w:p w14:paraId="6B4AEB77" w14:textId="205DAEAA" w:rsidR="000519D7" w:rsidRDefault="000519D7">
      <w:pPr>
        <w:pStyle w:val="aff"/>
      </w:pPr>
      <w:r>
        <w:rPr>
          <w:rStyle w:val="afe"/>
        </w:rPr>
        <w:annotationRef/>
      </w:r>
      <w:r>
        <w:t>O</w:t>
      </w:r>
      <w:r>
        <w:rPr>
          <w:rFonts w:hint="eastAsia"/>
        </w:rPr>
        <w:t>k</w:t>
      </w:r>
    </w:p>
  </w:comment>
  <w:comment w:id="3334" w:author="ethink wang" w:date="2017-02-10T10:49:00Z" w:initials="ew">
    <w:p w14:paraId="27A47BE1" w14:textId="55F200E2" w:rsidR="000519D7" w:rsidRDefault="000519D7">
      <w:pPr>
        <w:pStyle w:val="aff"/>
      </w:pPr>
      <w:r>
        <w:rPr>
          <w:rStyle w:val="afe"/>
        </w:rPr>
        <w:annotationRef/>
      </w:r>
      <w:r>
        <w:t>补充完整</w:t>
      </w:r>
      <w:r>
        <w:rPr>
          <w:rFonts w:hint="eastAsia"/>
        </w:rPr>
        <w:t>，</w:t>
      </w:r>
      <w:r>
        <w:t>操作提示</w:t>
      </w:r>
    </w:p>
  </w:comment>
  <w:comment w:id="3335" w:author="fangzi" w:date="2017-02-12T17:19:00Z" w:initials="f">
    <w:p w14:paraId="0DA79191" w14:textId="16A0D087" w:rsidR="000519D7" w:rsidRDefault="000519D7">
      <w:pPr>
        <w:pStyle w:val="aff"/>
      </w:pPr>
      <w:r>
        <w:rPr>
          <w:rStyle w:val="afe"/>
        </w:rPr>
        <w:annotationRef/>
      </w:r>
      <w:r>
        <w:t>O</w:t>
      </w:r>
      <w:r>
        <w:rPr>
          <w:rFonts w:hint="eastAsia"/>
        </w:rPr>
        <w:t>k</w:t>
      </w:r>
    </w:p>
  </w:comment>
  <w:comment w:id="3347" w:author="ethink wang" w:date="2017-02-10T17:35:00Z" w:initials="ew">
    <w:p w14:paraId="7EA1F761" w14:textId="156219AF" w:rsidR="000519D7" w:rsidRDefault="000519D7">
      <w:pPr>
        <w:pStyle w:val="aff"/>
      </w:pPr>
      <w:r>
        <w:rPr>
          <w:rStyle w:val="afe"/>
        </w:rPr>
        <w:annotationRef/>
      </w:r>
      <w:r>
        <w:t>成功创建司机后</w:t>
      </w:r>
      <w:r>
        <w:rPr>
          <w:rFonts w:hint="eastAsia"/>
        </w:rPr>
        <w:t>，</w:t>
      </w:r>
      <w:r>
        <w:t>同步创建司机资金账户信息</w:t>
      </w:r>
      <w:r>
        <w:rPr>
          <w:rFonts w:hint="eastAsia"/>
        </w:rPr>
        <w:t>。</w:t>
      </w:r>
      <w:r>
        <w:t>账户由谁创建</w:t>
      </w:r>
      <w:r>
        <w:rPr>
          <w:rFonts w:hint="eastAsia"/>
        </w:rPr>
        <w:t>，</w:t>
      </w:r>
      <w:r>
        <w:t>则由谁管理</w:t>
      </w:r>
      <w:r>
        <w:rPr>
          <w:rFonts w:hint="eastAsia"/>
        </w:rPr>
        <w:t>。账户</w:t>
      </w:r>
      <w:r>
        <w:t>资金流入和流出主体为创建方</w:t>
      </w:r>
      <w:r>
        <w:rPr>
          <w:rFonts w:hint="eastAsia"/>
        </w:rPr>
        <w:t>。</w:t>
      </w:r>
    </w:p>
  </w:comment>
  <w:comment w:id="3348" w:author="fangzi" w:date="2017-02-12T18:00:00Z" w:initials="f">
    <w:p w14:paraId="07ADC887" w14:textId="784ABB2D" w:rsidR="000519D7" w:rsidRDefault="000519D7">
      <w:pPr>
        <w:pStyle w:val="aff"/>
      </w:pPr>
      <w:r>
        <w:rPr>
          <w:rStyle w:val="afe"/>
        </w:rPr>
        <w:annotationRef/>
      </w:r>
      <w:r>
        <w:t>O</w:t>
      </w:r>
      <w:r>
        <w:rPr>
          <w:rFonts w:hint="eastAsia"/>
        </w:rPr>
        <w:t>k</w:t>
      </w:r>
    </w:p>
  </w:comment>
  <w:comment w:id="3626" w:author="ethink wang" w:date="2017-02-10T11:39:00Z" w:initials="ew">
    <w:p w14:paraId="390E11D5" w14:textId="672B56A8" w:rsidR="000519D7" w:rsidRDefault="000519D7">
      <w:pPr>
        <w:pStyle w:val="aff"/>
      </w:pPr>
      <w:r>
        <w:rPr>
          <w:rStyle w:val="afe"/>
        </w:rPr>
        <w:annotationRef/>
      </w:r>
      <w:r>
        <w:t>补充页面规则</w:t>
      </w:r>
    </w:p>
  </w:comment>
  <w:comment w:id="3627" w:author="fangzi" w:date="2017-02-12T18:10:00Z" w:initials="f">
    <w:p w14:paraId="5E9ADF15" w14:textId="19014BCD" w:rsidR="000519D7" w:rsidRDefault="000519D7">
      <w:pPr>
        <w:pStyle w:val="aff"/>
      </w:pPr>
      <w:r>
        <w:rPr>
          <w:rStyle w:val="afe"/>
        </w:rPr>
        <w:annotationRef/>
      </w:r>
      <w:r>
        <w:t>O</w:t>
      </w:r>
      <w:r>
        <w:rPr>
          <w:rFonts w:hint="eastAsia"/>
        </w:rPr>
        <w:t>k</w:t>
      </w:r>
    </w:p>
  </w:comment>
  <w:comment w:id="3686" w:author="ethink wang" w:date="2017-02-10T15:26:00Z" w:initials="ew">
    <w:p w14:paraId="4112C70A" w14:textId="186CCB09" w:rsidR="000519D7" w:rsidRDefault="000519D7">
      <w:pPr>
        <w:pStyle w:val="aff"/>
      </w:pPr>
      <w:r>
        <w:rPr>
          <w:rStyle w:val="afe"/>
        </w:rPr>
        <w:annotationRef/>
      </w:r>
      <w:r>
        <w:t>同步更新一期</w:t>
      </w:r>
    </w:p>
  </w:comment>
  <w:comment w:id="3687" w:author="fangzi" w:date="2017-02-12T18:12:00Z" w:initials="f">
    <w:p w14:paraId="1457AC09" w14:textId="0115046D" w:rsidR="000519D7" w:rsidRDefault="000519D7">
      <w:pPr>
        <w:pStyle w:val="aff"/>
      </w:pPr>
      <w:r>
        <w:rPr>
          <w:rStyle w:val="afe"/>
        </w:rPr>
        <w:annotationRef/>
      </w:r>
      <w:r>
        <w:t>O</w:t>
      </w:r>
      <w:r>
        <w:rPr>
          <w:rFonts w:hint="eastAsia"/>
        </w:rPr>
        <w:t>k</w:t>
      </w:r>
    </w:p>
  </w:comment>
  <w:comment w:id="3693" w:author="ethink wang" w:date="2017-02-10T15:01:00Z" w:initials="ew">
    <w:p w14:paraId="2C77CA79" w14:textId="3F5C421B" w:rsidR="000519D7" w:rsidRDefault="000519D7">
      <w:pPr>
        <w:pStyle w:val="aff"/>
      </w:pPr>
      <w:r>
        <w:rPr>
          <w:rStyle w:val="afe"/>
        </w:rPr>
        <w:annotationRef/>
      </w:r>
      <w:r>
        <w:t>同步更新原型</w:t>
      </w:r>
    </w:p>
  </w:comment>
  <w:comment w:id="3694" w:author="fangzi" w:date="2017-02-12T18:10:00Z" w:initials="f">
    <w:p w14:paraId="22D5BC37" w14:textId="3CF14392" w:rsidR="000519D7" w:rsidRDefault="000519D7">
      <w:pPr>
        <w:pStyle w:val="aff"/>
      </w:pPr>
      <w:r>
        <w:rPr>
          <w:rStyle w:val="afe"/>
        </w:rPr>
        <w:annotationRef/>
      </w:r>
      <w:r>
        <w:t>O</w:t>
      </w:r>
      <w:r>
        <w:rPr>
          <w:rFonts w:hint="eastAsia"/>
        </w:rPr>
        <w:t>k</w:t>
      </w:r>
    </w:p>
  </w:comment>
  <w:comment w:id="4058" w:author="ethink wang" w:date="2017-02-10T19:30:00Z" w:initials="ew">
    <w:p w14:paraId="123F27BE" w14:textId="7C7DB525" w:rsidR="000519D7" w:rsidRDefault="000519D7">
      <w:pPr>
        <w:pStyle w:val="aff"/>
      </w:pPr>
      <w:r>
        <w:rPr>
          <w:rStyle w:val="afe"/>
        </w:rPr>
        <w:annotationRef/>
      </w:r>
      <w:r>
        <w:t>系统消息推送形式需补充</w:t>
      </w:r>
    </w:p>
  </w:comment>
  <w:comment w:id="4085" w:author="ethink wang" w:date="2017-02-10T19:30:00Z" w:initials="ew">
    <w:p w14:paraId="6DF8F92D" w14:textId="77777777" w:rsidR="000519D7" w:rsidRDefault="000519D7" w:rsidP="000A4BBD">
      <w:pPr>
        <w:pStyle w:val="aff"/>
      </w:pPr>
      <w:r>
        <w:rPr>
          <w:rStyle w:val="afe"/>
        </w:rPr>
        <w:annotationRef/>
      </w:r>
      <w:r>
        <w:t>系统消息推送形式需补充</w:t>
      </w:r>
    </w:p>
  </w:comment>
  <w:comment w:id="4247" w:author="ethink wang" w:date="2017-02-10T20:28:00Z" w:initials="ew">
    <w:p w14:paraId="454DE501" w14:textId="783A8B2E" w:rsidR="000519D7" w:rsidRDefault="000519D7">
      <w:pPr>
        <w:pStyle w:val="aff"/>
      </w:pPr>
      <w:r>
        <w:rPr>
          <w:rStyle w:val="afe"/>
        </w:rPr>
        <w:annotationRef/>
      </w:r>
      <w:r>
        <w:t>运管端与加盟租赁公司间对账结算是公司层面的</w:t>
      </w:r>
      <w:r>
        <w:rPr>
          <w:rFonts w:hint="eastAsia"/>
        </w:rPr>
        <w:t>，</w:t>
      </w:r>
      <w:r>
        <w:t>形成公司层面订单统计即可</w:t>
      </w:r>
      <w:r>
        <w:rPr>
          <w:rFonts w:hint="eastAsia"/>
        </w:rPr>
        <w:t>，</w:t>
      </w:r>
      <w:r>
        <w:t>而司机层面订单统计以及服务考评划为归属方管理</w:t>
      </w:r>
      <w:r>
        <w:rPr>
          <w:rFonts w:hint="eastAsia"/>
        </w:rPr>
        <w:t>，</w:t>
      </w:r>
      <w:r>
        <w:t>故此处仅负责统计平台归属司机服务订单</w:t>
      </w:r>
      <w:r>
        <w:rPr>
          <w:rFonts w:hint="eastAsia"/>
        </w:rPr>
        <w:t>（也即自有司机）。</w:t>
      </w:r>
    </w:p>
  </w:comment>
  <w:comment w:id="4527" w:author="ethink wang" w:date="2017-02-10T22:05:00Z" w:initials="ew">
    <w:p w14:paraId="4606B0AA" w14:textId="60FFD3DE" w:rsidR="000519D7" w:rsidRDefault="000519D7">
      <w:pPr>
        <w:pStyle w:val="aff"/>
      </w:pPr>
      <w:r>
        <w:rPr>
          <w:rStyle w:val="afe"/>
        </w:rPr>
        <w:annotationRef/>
      </w:r>
      <w:r>
        <w:t>禁用账户</w:t>
      </w:r>
      <w:r>
        <w:rPr>
          <w:rFonts w:hint="eastAsia"/>
        </w:rPr>
        <w:t>，</w:t>
      </w:r>
      <w:r>
        <w:t>须执行收款账户唯一性检测</w:t>
      </w:r>
      <w:r>
        <w:rPr>
          <w:rFonts w:hint="eastAsia"/>
        </w:rPr>
        <w:t>，</w:t>
      </w:r>
      <w:r>
        <w:t>若当前禁用账户为唯一收款账户</w:t>
      </w:r>
      <w:r>
        <w:rPr>
          <w:rFonts w:hint="eastAsia"/>
        </w:rPr>
        <w:t>，</w:t>
      </w:r>
      <w:r>
        <w:t>则禁用失败</w:t>
      </w:r>
      <w:r>
        <w:rPr>
          <w:rFonts w:hint="eastAsia"/>
        </w:rPr>
        <w:t>，</w:t>
      </w:r>
      <w:r>
        <w:t>弹窗提示</w:t>
      </w:r>
      <w:r>
        <w:rPr>
          <w:rFonts w:hint="eastAsia"/>
        </w:rPr>
        <w:t>，</w:t>
      </w:r>
      <w:r>
        <w:t>文案</w:t>
      </w:r>
      <w:r>
        <w:rPr>
          <w:rFonts w:hint="eastAsia"/>
        </w:rPr>
        <w:t>：“平台需支持至少一种在线支付渠道，当前账户为唯一在线收款账户，不可禁用”。</w:t>
      </w:r>
    </w:p>
  </w:comment>
  <w:comment w:id="4528" w:author="fangzi" w:date="2017-02-12T18:14:00Z" w:initials="f">
    <w:p w14:paraId="79F39BC3" w14:textId="7AC3B141" w:rsidR="000519D7" w:rsidRDefault="000519D7">
      <w:pPr>
        <w:pStyle w:val="aff"/>
      </w:pPr>
      <w:r>
        <w:rPr>
          <w:rStyle w:val="afe"/>
        </w:rPr>
        <w:annotationRef/>
      </w:r>
      <w:r>
        <w:t>O</w:t>
      </w:r>
      <w:r>
        <w:rPr>
          <w:rFonts w:hint="eastAsia"/>
        </w:rPr>
        <w:t>k</w:t>
      </w:r>
    </w:p>
  </w:comment>
  <w:comment w:id="4543" w:author="ethink wang" w:date="2017-02-10T22:06:00Z" w:initials="ew">
    <w:p w14:paraId="516FDC0A" w14:textId="3D71661C" w:rsidR="000519D7" w:rsidRDefault="000519D7">
      <w:pPr>
        <w:pStyle w:val="aff"/>
      </w:pPr>
      <w:r>
        <w:rPr>
          <w:rStyle w:val="afe"/>
        </w:rPr>
        <w:annotationRef/>
      </w:r>
      <w:r>
        <w:t>禁用账户</w:t>
      </w:r>
      <w:r>
        <w:rPr>
          <w:rFonts w:hint="eastAsia"/>
        </w:rPr>
        <w:t>，</w:t>
      </w:r>
      <w:r>
        <w:t>须执行收款账户唯一性检测</w:t>
      </w:r>
      <w:r>
        <w:rPr>
          <w:rFonts w:hint="eastAsia"/>
        </w:rPr>
        <w:t>，</w:t>
      </w:r>
      <w:r>
        <w:t>若当前禁用账户为唯一收款账户</w:t>
      </w:r>
      <w:r>
        <w:rPr>
          <w:rFonts w:hint="eastAsia"/>
        </w:rPr>
        <w:t>，</w:t>
      </w:r>
      <w:r>
        <w:t>则禁用失败</w:t>
      </w:r>
      <w:r>
        <w:rPr>
          <w:rFonts w:hint="eastAsia"/>
        </w:rPr>
        <w:t>，</w:t>
      </w:r>
      <w:r>
        <w:t>弹窗提示</w:t>
      </w:r>
      <w:r>
        <w:rPr>
          <w:rFonts w:hint="eastAsia"/>
        </w:rPr>
        <w:t>，</w:t>
      </w:r>
      <w:r>
        <w:t>文案</w:t>
      </w:r>
      <w:r>
        <w:rPr>
          <w:rFonts w:hint="eastAsia"/>
        </w:rPr>
        <w:t>：“平台需支持至少一种在线支付渠道，当前账户为唯一在线收款账户，不可禁用”。</w:t>
      </w:r>
    </w:p>
  </w:comment>
  <w:comment w:id="4544" w:author="fangzi" w:date="2017-02-12T18:15:00Z" w:initials="f">
    <w:p w14:paraId="13294159" w14:textId="3F755174" w:rsidR="000519D7" w:rsidRDefault="000519D7">
      <w:pPr>
        <w:pStyle w:val="aff"/>
      </w:pPr>
      <w:r>
        <w:rPr>
          <w:rStyle w:val="afe"/>
        </w:rPr>
        <w:annotationRef/>
      </w:r>
      <w:r>
        <w:t>O</w:t>
      </w:r>
      <w:r>
        <w:rPr>
          <w:rFonts w:hint="eastAsia"/>
        </w:rPr>
        <w:t>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8BFA4D" w15:done="0"/>
  <w15:commentEx w15:paraId="77CC1BB8" w15:done="0"/>
  <w15:commentEx w15:paraId="16605A6C" w15:done="0"/>
  <w15:commentEx w15:paraId="097990BE" w15:done="0"/>
  <w15:commentEx w15:paraId="17B282A5" w15:done="0"/>
  <w15:commentEx w15:paraId="081C02A2" w15:done="0"/>
  <w15:commentEx w15:paraId="27EF9F12" w15:done="0"/>
  <w15:commentEx w15:paraId="491BEA73" w15:done="0"/>
  <w15:commentEx w15:paraId="7560F451" w15:done="0"/>
  <w15:commentEx w15:paraId="5831709B" w15:done="0"/>
  <w15:commentEx w15:paraId="53EAFE38" w15:done="0"/>
  <w15:commentEx w15:paraId="7AA7B0DD" w15:done="0"/>
  <w15:commentEx w15:paraId="2FF48EB2" w15:done="0"/>
  <w15:commentEx w15:paraId="43716889" w15:done="0"/>
  <w15:commentEx w15:paraId="541D0A27" w15:done="0"/>
  <w15:commentEx w15:paraId="4232ADBD" w15:done="0"/>
  <w15:commentEx w15:paraId="21B32D27" w15:done="0"/>
  <w15:commentEx w15:paraId="051DE8F2" w15:done="0"/>
  <w15:commentEx w15:paraId="07D00DEC" w15:paraIdParent="051DE8F2" w15:done="0"/>
  <w15:commentEx w15:paraId="2B97200B" w15:done="0"/>
  <w15:commentEx w15:paraId="51E5B6DC" w15:paraIdParent="2B97200B" w15:done="0"/>
  <w15:commentEx w15:paraId="078B7F75" w15:done="0"/>
  <w15:commentEx w15:paraId="018C5A06" w15:paraIdParent="078B7F75" w15:done="0"/>
  <w15:commentEx w15:paraId="0ED0CCF6" w15:done="0"/>
  <w15:commentEx w15:paraId="45706C3D" w15:paraIdParent="0ED0CCF6" w15:done="0"/>
  <w15:commentEx w15:paraId="7224256B" w15:done="0"/>
  <w15:commentEx w15:paraId="5AE8CBF4" w15:paraIdParent="7224256B" w15:done="0"/>
  <w15:commentEx w15:paraId="0F8558D3" w15:done="0"/>
  <w15:commentEx w15:paraId="49DF8729" w15:paraIdParent="0F8558D3" w15:done="0"/>
  <w15:commentEx w15:paraId="37072470" w15:done="0"/>
  <w15:commentEx w15:paraId="6D5AD528" w15:done="0"/>
  <w15:commentEx w15:paraId="08CADBC5" w15:paraIdParent="6D5AD528" w15:done="0"/>
  <w15:commentEx w15:paraId="5A357E4A" w15:done="0"/>
  <w15:commentEx w15:paraId="494F8499" w15:paraIdParent="5A357E4A" w15:done="0"/>
  <w15:commentEx w15:paraId="7AA036B4" w15:done="0"/>
  <w15:commentEx w15:paraId="3613C6F7" w15:paraIdParent="7AA036B4" w15:done="0"/>
  <w15:commentEx w15:paraId="2B453ADA" w15:done="0"/>
  <w15:commentEx w15:paraId="225D4EAA" w15:paraIdParent="2B453ADA" w15:done="0"/>
  <w15:commentEx w15:paraId="4018CA86" w15:done="0"/>
  <w15:commentEx w15:paraId="6B4AEB77" w15:paraIdParent="4018CA86" w15:done="0"/>
  <w15:commentEx w15:paraId="27A47BE1" w15:done="0"/>
  <w15:commentEx w15:paraId="0DA79191" w15:paraIdParent="27A47BE1" w15:done="0"/>
  <w15:commentEx w15:paraId="7EA1F761" w15:done="0"/>
  <w15:commentEx w15:paraId="07ADC887" w15:paraIdParent="7EA1F761" w15:done="0"/>
  <w15:commentEx w15:paraId="390E11D5" w15:done="0"/>
  <w15:commentEx w15:paraId="5E9ADF15" w15:paraIdParent="390E11D5" w15:done="0"/>
  <w15:commentEx w15:paraId="4112C70A" w15:done="0"/>
  <w15:commentEx w15:paraId="1457AC09" w15:paraIdParent="4112C70A" w15:done="0"/>
  <w15:commentEx w15:paraId="2C77CA79" w15:done="0"/>
  <w15:commentEx w15:paraId="22D5BC37" w15:paraIdParent="2C77CA79" w15:done="0"/>
  <w15:commentEx w15:paraId="123F27BE" w15:done="0"/>
  <w15:commentEx w15:paraId="6DF8F92D" w15:done="0"/>
  <w15:commentEx w15:paraId="454DE501" w15:done="0"/>
  <w15:commentEx w15:paraId="4606B0AA" w15:done="0"/>
  <w15:commentEx w15:paraId="79F39BC3" w15:paraIdParent="4606B0AA" w15:done="0"/>
  <w15:commentEx w15:paraId="516FDC0A" w15:done="0"/>
  <w15:commentEx w15:paraId="13294159" w15:paraIdParent="516FDC0A"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B6FF68" w14:textId="77777777" w:rsidR="00124658" w:rsidRDefault="00124658" w:rsidP="004816EF">
      <w:r>
        <w:separator/>
      </w:r>
    </w:p>
  </w:endnote>
  <w:endnote w:type="continuationSeparator" w:id="0">
    <w:p w14:paraId="6ABEA59A" w14:textId="77777777" w:rsidR="00124658" w:rsidRDefault="00124658" w:rsidP="0048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Calibri"/>
    <w:charset w:val="50"/>
    <w:family w:val="auto"/>
    <w:pitch w:val="variable"/>
    <w:sig w:usb0="00000001" w:usb1="080E004A" w:usb2="00000010" w:usb3="00000000" w:csb0="003E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467ED" w14:textId="77777777" w:rsidR="000519D7" w:rsidRDefault="000519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A9C4F" w14:textId="77777777" w:rsidR="000519D7" w:rsidRDefault="000519D7">
    <w:pPr>
      <w:pStyle w:val="a5"/>
      <w:jc w:val="right"/>
    </w:pPr>
    <w:r>
      <w:t>第</w:t>
    </w:r>
  </w:p>
  <w:p w14:paraId="1DCB860D" w14:textId="77777777" w:rsidR="000519D7" w:rsidRDefault="000519D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4C3FC" w14:textId="77777777" w:rsidR="000519D7" w:rsidRDefault="000519D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5116019"/>
      <w:docPartObj>
        <w:docPartGallery w:val="Page Numbers (Bottom of Page)"/>
        <w:docPartUnique/>
      </w:docPartObj>
    </w:sdtPr>
    <w:sdtEndPr>
      <w:rPr>
        <w:rFonts w:ascii="Times New Roman" w:hAnsi="Times New Roman" w:cs="Times New Roman"/>
      </w:rPr>
    </w:sdtEndPr>
    <w:sdtContent>
      <w:p w14:paraId="7EDF4A32" w14:textId="399C51A5" w:rsidR="000519D7" w:rsidRPr="00565577" w:rsidRDefault="000519D7" w:rsidP="009158A7">
        <w:pPr>
          <w:pStyle w:val="a5"/>
          <w:jc w:val="center"/>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6D30B7" w:rsidRPr="006D30B7">
          <w:rPr>
            <w:rFonts w:ascii="Times New Roman" w:hAnsi="Times New Roman" w:cs="Times New Roman"/>
            <w:noProof/>
            <w:lang w:val="zh-CN"/>
          </w:rPr>
          <w:t>8</w:t>
        </w:r>
        <w:r w:rsidRPr="00565577">
          <w:rPr>
            <w:rFonts w:ascii="Times New Roman" w:hAnsi="Times New Roman" w:cs="Times New Roman"/>
          </w:rPr>
          <w:fldChar w:fldCharType="end"/>
        </w:r>
        <w:r>
          <w:rPr>
            <w:rFonts w:ascii="Times New Roman" w:hAnsi="Times New Roman" w:cs="Times New Roman"/>
          </w:rPr>
          <w:t>页</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7362257"/>
      <w:docPartObj>
        <w:docPartGallery w:val="Page Numbers (Bottom of Page)"/>
        <w:docPartUnique/>
      </w:docPartObj>
    </w:sdtPr>
    <w:sdtEndPr>
      <w:rPr>
        <w:rFonts w:ascii="Times New Roman" w:hAnsi="Times New Roman" w:cs="Times New Roman"/>
      </w:rPr>
    </w:sdtEndPr>
    <w:sdtContent>
      <w:p w14:paraId="1D141136" w14:textId="389CDDD3" w:rsidR="000519D7" w:rsidRPr="00565577" w:rsidRDefault="000519D7" w:rsidP="000008FB">
        <w:pPr>
          <w:pStyle w:val="a5"/>
          <w:rPr>
            <w:rFonts w:ascii="Times New Roman" w:hAnsi="Times New Roman" w:cs="Times New Roman"/>
          </w:rPr>
        </w:pPr>
        <w:r>
          <w:t>深圳云创车联网有限公司</w:t>
        </w:r>
        <w:r>
          <w:rPr>
            <w:rFonts w:hint="eastAsia"/>
          </w:rPr>
          <w:t xml:space="preserve">                                                                              </w:t>
        </w:r>
        <w:r>
          <w:t>第</w:t>
        </w:r>
        <w:r w:rsidRPr="00565577">
          <w:rPr>
            <w:rFonts w:ascii="Times New Roman" w:hAnsi="Times New Roman" w:cs="Times New Roman"/>
          </w:rPr>
          <w:fldChar w:fldCharType="begin"/>
        </w:r>
        <w:r w:rsidRPr="00565577">
          <w:rPr>
            <w:rFonts w:ascii="Times New Roman" w:hAnsi="Times New Roman" w:cs="Times New Roman"/>
          </w:rPr>
          <w:instrText>PAGE   \* MERGEFORMAT</w:instrText>
        </w:r>
        <w:r w:rsidRPr="00565577">
          <w:rPr>
            <w:rFonts w:ascii="Times New Roman" w:hAnsi="Times New Roman" w:cs="Times New Roman"/>
          </w:rPr>
          <w:fldChar w:fldCharType="separate"/>
        </w:r>
        <w:r w:rsidR="006D30B7" w:rsidRPr="006D30B7">
          <w:rPr>
            <w:rFonts w:ascii="Times New Roman" w:hAnsi="Times New Roman" w:cs="Times New Roman"/>
            <w:noProof/>
            <w:lang w:val="zh-CN"/>
          </w:rPr>
          <w:t>245</w:t>
        </w:r>
        <w:r w:rsidRPr="00565577">
          <w:rPr>
            <w:rFonts w:ascii="Times New Roman" w:hAnsi="Times New Roman" w:cs="Times New Roman"/>
          </w:rPr>
          <w:fldChar w:fldCharType="end"/>
        </w:r>
        <w:r>
          <w:rPr>
            <w:rFonts w:ascii="Times New Roman" w:hAnsi="Times New Roman" w:cs="Times New Roman"/>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2CAC5" w14:textId="77777777" w:rsidR="00124658" w:rsidRDefault="00124658" w:rsidP="004816EF">
      <w:r>
        <w:separator/>
      </w:r>
    </w:p>
  </w:footnote>
  <w:footnote w:type="continuationSeparator" w:id="0">
    <w:p w14:paraId="00C29C4F" w14:textId="77777777" w:rsidR="00124658" w:rsidRDefault="00124658" w:rsidP="00481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1B3A8" w14:textId="77777777" w:rsidR="000519D7" w:rsidRDefault="000519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D808D" w14:textId="77777777" w:rsidR="000519D7" w:rsidRDefault="000519D7" w:rsidP="00565577">
    <w:pPr>
      <w:pStyle w:val="a3"/>
      <w:jc w:val="left"/>
    </w:pPr>
    <w:r>
      <w:rPr>
        <w:rFonts w:ascii="微软雅黑" w:eastAsia="微软雅黑" w:hAnsi="微软雅黑" w:hint="eastAsia"/>
        <w:noProof/>
        <w:sz w:val="20"/>
        <w:szCs w:val="20"/>
      </w:rPr>
      <w:drawing>
        <wp:inline distT="0" distB="0" distL="0" distR="0" wp14:anchorId="3BA5F74B" wp14:editId="690CD9BA">
          <wp:extent cx="1073150" cy="316865"/>
          <wp:effectExtent l="0" t="0" r="0" b="0"/>
          <wp:docPr id="2"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网约车二期产品需求文档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C1E86" w14:textId="77777777" w:rsidR="000519D7" w:rsidRDefault="000519D7">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6036" w14:textId="77777777" w:rsidR="000519D7" w:rsidRDefault="000519D7" w:rsidP="00565577">
    <w:pPr>
      <w:pStyle w:val="a3"/>
      <w:jc w:val="left"/>
    </w:pPr>
    <w:r>
      <w:rPr>
        <w:rFonts w:ascii="微软雅黑" w:eastAsia="微软雅黑" w:hAnsi="微软雅黑" w:hint="eastAsia"/>
        <w:noProof/>
        <w:sz w:val="20"/>
        <w:szCs w:val="20"/>
      </w:rPr>
      <w:drawing>
        <wp:inline distT="0" distB="0" distL="0" distR="0" wp14:anchorId="2D099A79" wp14:editId="6477EEFE">
          <wp:extent cx="1073150" cy="316865"/>
          <wp:effectExtent l="0" t="0" r="0" b="0"/>
          <wp:docPr id="3"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73692" cy="317227"/>
                  </a:xfrm>
                  <a:prstGeom prst="rect">
                    <a:avLst/>
                  </a:prstGeom>
                </pic:spPr>
              </pic:pic>
            </a:graphicData>
          </a:graphic>
        </wp:inline>
      </w:drawing>
    </w:r>
    <w:r>
      <w:rPr>
        <w:rFonts w:hint="eastAsia"/>
      </w:rPr>
      <w:t xml:space="preserve">                                                                   </w:t>
    </w:r>
    <w:r>
      <w:rPr>
        <w:rFonts w:hint="eastAsia"/>
      </w:rPr>
      <w:t>网约车二期产品需求文档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735"/>
    <w:multiLevelType w:val="hybridMultilevel"/>
    <w:tmpl w:val="4E5212E6"/>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81D14"/>
    <w:multiLevelType w:val="hybridMultilevel"/>
    <w:tmpl w:val="958479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20403FC"/>
    <w:multiLevelType w:val="hybridMultilevel"/>
    <w:tmpl w:val="0DD86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2327813"/>
    <w:multiLevelType w:val="hybridMultilevel"/>
    <w:tmpl w:val="9C586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3091630"/>
    <w:multiLevelType w:val="hybridMultilevel"/>
    <w:tmpl w:val="EEC817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4F42BFA"/>
    <w:multiLevelType w:val="hybridMultilevel"/>
    <w:tmpl w:val="A95014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69B0A6A"/>
    <w:multiLevelType w:val="hybridMultilevel"/>
    <w:tmpl w:val="543011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6C42C50"/>
    <w:multiLevelType w:val="multilevel"/>
    <w:tmpl w:val="8A04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94535"/>
    <w:multiLevelType w:val="hybridMultilevel"/>
    <w:tmpl w:val="782E1B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082F2F82"/>
    <w:multiLevelType w:val="hybridMultilevel"/>
    <w:tmpl w:val="B858A506"/>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89908EC"/>
    <w:multiLevelType w:val="hybridMultilevel"/>
    <w:tmpl w:val="8DEE6CF2"/>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A214753"/>
    <w:multiLevelType w:val="hybridMultilevel"/>
    <w:tmpl w:val="1BFA9602"/>
    <w:lvl w:ilvl="0" w:tplc="04090001">
      <w:start w:val="1"/>
      <w:numFmt w:val="bullet"/>
      <w:lvlText w:val=""/>
      <w:lvlJc w:val="left"/>
      <w:pPr>
        <w:ind w:left="508" w:hanging="420"/>
      </w:pPr>
      <w:rPr>
        <w:rFonts w:ascii="Wingdings" w:hAnsi="Wingdings" w:hint="default"/>
      </w:rPr>
    </w:lvl>
    <w:lvl w:ilvl="1" w:tplc="04090003" w:tentative="1">
      <w:start w:val="1"/>
      <w:numFmt w:val="bullet"/>
      <w:lvlText w:val=""/>
      <w:lvlJc w:val="left"/>
      <w:pPr>
        <w:ind w:left="928" w:hanging="420"/>
      </w:pPr>
      <w:rPr>
        <w:rFonts w:ascii="Wingdings" w:hAnsi="Wingdings" w:hint="default"/>
      </w:rPr>
    </w:lvl>
    <w:lvl w:ilvl="2" w:tplc="04090005" w:tentative="1">
      <w:start w:val="1"/>
      <w:numFmt w:val="bullet"/>
      <w:lvlText w:val=""/>
      <w:lvlJc w:val="left"/>
      <w:pPr>
        <w:ind w:left="1348" w:hanging="420"/>
      </w:pPr>
      <w:rPr>
        <w:rFonts w:ascii="Wingdings" w:hAnsi="Wingdings" w:hint="default"/>
      </w:rPr>
    </w:lvl>
    <w:lvl w:ilvl="3" w:tplc="04090001" w:tentative="1">
      <w:start w:val="1"/>
      <w:numFmt w:val="bullet"/>
      <w:lvlText w:val=""/>
      <w:lvlJc w:val="left"/>
      <w:pPr>
        <w:ind w:left="1768" w:hanging="420"/>
      </w:pPr>
      <w:rPr>
        <w:rFonts w:ascii="Wingdings" w:hAnsi="Wingdings" w:hint="default"/>
      </w:rPr>
    </w:lvl>
    <w:lvl w:ilvl="4" w:tplc="04090003" w:tentative="1">
      <w:start w:val="1"/>
      <w:numFmt w:val="bullet"/>
      <w:lvlText w:val=""/>
      <w:lvlJc w:val="left"/>
      <w:pPr>
        <w:ind w:left="2188" w:hanging="420"/>
      </w:pPr>
      <w:rPr>
        <w:rFonts w:ascii="Wingdings" w:hAnsi="Wingdings" w:hint="default"/>
      </w:rPr>
    </w:lvl>
    <w:lvl w:ilvl="5" w:tplc="04090005" w:tentative="1">
      <w:start w:val="1"/>
      <w:numFmt w:val="bullet"/>
      <w:lvlText w:val=""/>
      <w:lvlJc w:val="left"/>
      <w:pPr>
        <w:ind w:left="2608" w:hanging="420"/>
      </w:pPr>
      <w:rPr>
        <w:rFonts w:ascii="Wingdings" w:hAnsi="Wingdings" w:hint="default"/>
      </w:rPr>
    </w:lvl>
    <w:lvl w:ilvl="6" w:tplc="04090001" w:tentative="1">
      <w:start w:val="1"/>
      <w:numFmt w:val="bullet"/>
      <w:lvlText w:val=""/>
      <w:lvlJc w:val="left"/>
      <w:pPr>
        <w:ind w:left="3028" w:hanging="420"/>
      </w:pPr>
      <w:rPr>
        <w:rFonts w:ascii="Wingdings" w:hAnsi="Wingdings" w:hint="default"/>
      </w:rPr>
    </w:lvl>
    <w:lvl w:ilvl="7" w:tplc="04090003" w:tentative="1">
      <w:start w:val="1"/>
      <w:numFmt w:val="bullet"/>
      <w:lvlText w:val=""/>
      <w:lvlJc w:val="left"/>
      <w:pPr>
        <w:ind w:left="3448" w:hanging="420"/>
      </w:pPr>
      <w:rPr>
        <w:rFonts w:ascii="Wingdings" w:hAnsi="Wingdings" w:hint="default"/>
      </w:rPr>
    </w:lvl>
    <w:lvl w:ilvl="8" w:tplc="04090005" w:tentative="1">
      <w:start w:val="1"/>
      <w:numFmt w:val="bullet"/>
      <w:lvlText w:val=""/>
      <w:lvlJc w:val="left"/>
      <w:pPr>
        <w:ind w:left="3868" w:hanging="420"/>
      </w:pPr>
      <w:rPr>
        <w:rFonts w:ascii="Wingdings" w:hAnsi="Wingdings" w:hint="default"/>
      </w:rPr>
    </w:lvl>
  </w:abstractNum>
  <w:abstractNum w:abstractNumId="12" w15:restartNumberingAfterBreak="0">
    <w:nsid w:val="0BD220C7"/>
    <w:multiLevelType w:val="hybridMultilevel"/>
    <w:tmpl w:val="7270C3B2"/>
    <w:lvl w:ilvl="0" w:tplc="11146970">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0CE8539A"/>
    <w:multiLevelType w:val="hybridMultilevel"/>
    <w:tmpl w:val="1CAC4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EE47EDD"/>
    <w:multiLevelType w:val="hybridMultilevel"/>
    <w:tmpl w:val="A9269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18C5996"/>
    <w:multiLevelType w:val="hybridMultilevel"/>
    <w:tmpl w:val="17F80E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30E412F"/>
    <w:multiLevelType w:val="hybridMultilevel"/>
    <w:tmpl w:val="4BE4F528"/>
    <w:lvl w:ilvl="0" w:tplc="8D30F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5367AD6"/>
    <w:multiLevelType w:val="hybridMultilevel"/>
    <w:tmpl w:val="5136E5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6C94C78"/>
    <w:multiLevelType w:val="hybridMultilevel"/>
    <w:tmpl w:val="CB1443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8330164"/>
    <w:multiLevelType w:val="hybridMultilevel"/>
    <w:tmpl w:val="1FAC7D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1AEE5079"/>
    <w:multiLevelType w:val="hybridMultilevel"/>
    <w:tmpl w:val="6B52BADE"/>
    <w:lvl w:ilvl="0" w:tplc="256E501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1CCC7340"/>
    <w:multiLevelType w:val="hybridMultilevel"/>
    <w:tmpl w:val="1C88E19E"/>
    <w:lvl w:ilvl="0" w:tplc="8AC65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135AD5"/>
    <w:multiLevelType w:val="hybridMultilevel"/>
    <w:tmpl w:val="C1F8F49C"/>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5A7513"/>
    <w:multiLevelType w:val="hybridMultilevel"/>
    <w:tmpl w:val="61B4C1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27215810"/>
    <w:multiLevelType w:val="hybridMultilevel"/>
    <w:tmpl w:val="872C4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276803D5"/>
    <w:multiLevelType w:val="hybridMultilevel"/>
    <w:tmpl w:val="F678F682"/>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A95514D"/>
    <w:multiLevelType w:val="hybridMultilevel"/>
    <w:tmpl w:val="9864A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454264B"/>
    <w:multiLevelType w:val="hybridMultilevel"/>
    <w:tmpl w:val="A35C7F5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34DA3D79"/>
    <w:multiLevelType w:val="hybridMultilevel"/>
    <w:tmpl w:val="0FE416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34FE21A6"/>
    <w:multiLevelType w:val="hybridMultilevel"/>
    <w:tmpl w:val="2D880B68"/>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5525AEF"/>
    <w:multiLevelType w:val="hybridMultilevel"/>
    <w:tmpl w:val="A86EF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37E62550"/>
    <w:multiLevelType w:val="hybridMultilevel"/>
    <w:tmpl w:val="495C9C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384D343C"/>
    <w:multiLevelType w:val="hybridMultilevel"/>
    <w:tmpl w:val="3D568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8665A5B"/>
    <w:multiLevelType w:val="hybridMultilevel"/>
    <w:tmpl w:val="51626B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39593987"/>
    <w:multiLevelType w:val="hybridMultilevel"/>
    <w:tmpl w:val="63F428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3A7271F8"/>
    <w:multiLevelType w:val="hybridMultilevel"/>
    <w:tmpl w:val="16A29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3A922BD0"/>
    <w:multiLevelType w:val="hybridMultilevel"/>
    <w:tmpl w:val="22800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427E10DC"/>
    <w:multiLevelType w:val="hybridMultilevel"/>
    <w:tmpl w:val="F2BE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42A62180"/>
    <w:multiLevelType w:val="hybridMultilevel"/>
    <w:tmpl w:val="AF8C0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4359675C"/>
    <w:multiLevelType w:val="hybridMultilevel"/>
    <w:tmpl w:val="00841CC0"/>
    <w:lvl w:ilvl="0" w:tplc="256E5014">
      <w:start w:val="1"/>
      <w:numFmt w:val="low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3FF55CA"/>
    <w:multiLevelType w:val="hybridMultilevel"/>
    <w:tmpl w:val="D5245F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45242D20"/>
    <w:multiLevelType w:val="hybridMultilevel"/>
    <w:tmpl w:val="1B20F7B4"/>
    <w:lvl w:ilvl="0" w:tplc="6908E5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52B4DB6"/>
    <w:multiLevelType w:val="hybridMultilevel"/>
    <w:tmpl w:val="E750A8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4542269B"/>
    <w:multiLevelType w:val="hybridMultilevel"/>
    <w:tmpl w:val="83E0B3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15:restartNumberingAfterBreak="0">
    <w:nsid w:val="45517851"/>
    <w:multiLevelType w:val="multilevel"/>
    <w:tmpl w:val="0BA6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701733"/>
    <w:multiLevelType w:val="hybridMultilevel"/>
    <w:tmpl w:val="27EAA22A"/>
    <w:lvl w:ilvl="0" w:tplc="4B543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5F635C8"/>
    <w:multiLevelType w:val="hybridMultilevel"/>
    <w:tmpl w:val="FB5CA2CA"/>
    <w:lvl w:ilvl="0" w:tplc="1312E6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60A233E"/>
    <w:multiLevelType w:val="hybridMultilevel"/>
    <w:tmpl w:val="DCE26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46A61F50"/>
    <w:multiLevelType w:val="hybridMultilevel"/>
    <w:tmpl w:val="EEC464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47F00807"/>
    <w:multiLevelType w:val="hybridMultilevel"/>
    <w:tmpl w:val="276A6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48B923D5"/>
    <w:multiLevelType w:val="hybridMultilevel"/>
    <w:tmpl w:val="31B8EAD8"/>
    <w:lvl w:ilvl="0" w:tplc="17EE8D02">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4934107E"/>
    <w:multiLevelType w:val="hybridMultilevel"/>
    <w:tmpl w:val="B19C5D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4A61255A"/>
    <w:multiLevelType w:val="hybridMultilevel"/>
    <w:tmpl w:val="491623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4AFD035D"/>
    <w:multiLevelType w:val="hybridMultilevel"/>
    <w:tmpl w:val="906E78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BE138D5"/>
    <w:multiLevelType w:val="hybridMultilevel"/>
    <w:tmpl w:val="D63C4EBC"/>
    <w:lvl w:ilvl="0" w:tplc="1312E64A">
      <w:start w:val="1"/>
      <w:numFmt w:val="decimal"/>
      <w:lvlText w:val="%1"/>
      <w:lvlJc w:val="left"/>
      <w:pPr>
        <w:ind w:left="420" w:hanging="420"/>
      </w:pPr>
      <w:rPr>
        <w:rFonts w:hint="eastAsia"/>
      </w:rPr>
    </w:lvl>
    <w:lvl w:ilvl="1" w:tplc="12AEF9A0">
      <w:start w:val="1"/>
      <w:numFmt w:val="upperLetter"/>
      <w:lvlText w:val="%2、"/>
      <w:lvlJc w:val="left"/>
      <w:pPr>
        <w:ind w:left="780" w:hanging="360"/>
      </w:pPr>
      <w:rPr>
        <w:rFonts w:hint="default"/>
      </w:rPr>
    </w:lvl>
    <w:lvl w:ilvl="2" w:tplc="FD184286">
      <w:start w:val="1"/>
      <w:numFmt w:val="decimal"/>
      <w:lvlText w:val="%3."/>
      <w:lvlJc w:val="left"/>
      <w:pPr>
        <w:ind w:left="0" w:firstLine="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CE402C6"/>
    <w:multiLevelType w:val="hybridMultilevel"/>
    <w:tmpl w:val="25EADA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4D382652"/>
    <w:multiLevelType w:val="hybridMultilevel"/>
    <w:tmpl w:val="A61C0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4F250566"/>
    <w:multiLevelType w:val="hybridMultilevel"/>
    <w:tmpl w:val="672095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15:restartNumberingAfterBreak="0">
    <w:nsid w:val="4F48404D"/>
    <w:multiLevelType w:val="hybridMultilevel"/>
    <w:tmpl w:val="5D0AA9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15:restartNumberingAfterBreak="0">
    <w:nsid w:val="50157BB7"/>
    <w:multiLevelType w:val="hybridMultilevel"/>
    <w:tmpl w:val="09CC1CBC"/>
    <w:lvl w:ilvl="0" w:tplc="8C52A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4B857D2"/>
    <w:multiLevelType w:val="hybridMultilevel"/>
    <w:tmpl w:val="4DB2127E"/>
    <w:lvl w:ilvl="0" w:tplc="8BB8B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4D9514E"/>
    <w:multiLevelType w:val="hybridMultilevel"/>
    <w:tmpl w:val="E2987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15:restartNumberingAfterBreak="0">
    <w:nsid w:val="5563740C"/>
    <w:multiLevelType w:val="hybridMultilevel"/>
    <w:tmpl w:val="25FCB94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571E7345"/>
    <w:multiLevelType w:val="hybridMultilevel"/>
    <w:tmpl w:val="3A623230"/>
    <w:lvl w:ilvl="0" w:tplc="872AC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9426FBB"/>
    <w:multiLevelType w:val="hybridMultilevel"/>
    <w:tmpl w:val="388A6F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15:restartNumberingAfterBreak="0">
    <w:nsid w:val="5A983BCB"/>
    <w:multiLevelType w:val="hybridMultilevel"/>
    <w:tmpl w:val="3CFAD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5D3205FC"/>
    <w:multiLevelType w:val="hybridMultilevel"/>
    <w:tmpl w:val="EE04D0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613208DA"/>
    <w:multiLevelType w:val="hybridMultilevel"/>
    <w:tmpl w:val="788E7F0E"/>
    <w:lvl w:ilvl="0" w:tplc="0AD04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62227A82"/>
    <w:multiLevelType w:val="hybridMultilevel"/>
    <w:tmpl w:val="8B62D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15:restartNumberingAfterBreak="0">
    <w:nsid w:val="635E65FE"/>
    <w:multiLevelType w:val="hybridMultilevel"/>
    <w:tmpl w:val="184A13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15:restartNumberingAfterBreak="0">
    <w:nsid w:val="66B73D36"/>
    <w:multiLevelType w:val="hybridMultilevel"/>
    <w:tmpl w:val="6B5E5234"/>
    <w:lvl w:ilvl="0" w:tplc="804C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66BE499F"/>
    <w:multiLevelType w:val="hybridMultilevel"/>
    <w:tmpl w:val="FCCA9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67BA18FA"/>
    <w:multiLevelType w:val="hybridMultilevel"/>
    <w:tmpl w:val="D542E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15:restartNumberingAfterBreak="0">
    <w:nsid w:val="688D3E7C"/>
    <w:multiLevelType w:val="hybridMultilevel"/>
    <w:tmpl w:val="AB06BB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6A9C2E8A"/>
    <w:multiLevelType w:val="hybridMultilevel"/>
    <w:tmpl w:val="6DF268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6A9D565D"/>
    <w:multiLevelType w:val="hybridMultilevel"/>
    <w:tmpl w:val="E902A38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6" w15:restartNumberingAfterBreak="0">
    <w:nsid w:val="6B84082B"/>
    <w:multiLevelType w:val="hybridMultilevel"/>
    <w:tmpl w:val="243A28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6C955175"/>
    <w:multiLevelType w:val="hybridMultilevel"/>
    <w:tmpl w:val="644AF3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6E6726D0"/>
    <w:multiLevelType w:val="hybridMultilevel"/>
    <w:tmpl w:val="5B1CCD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6F915BE7"/>
    <w:multiLevelType w:val="hybridMultilevel"/>
    <w:tmpl w:val="E1867B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70801F6E"/>
    <w:multiLevelType w:val="hybridMultilevel"/>
    <w:tmpl w:val="05840C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15:restartNumberingAfterBreak="0">
    <w:nsid w:val="70DF58FC"/>
    <w:multiLevelType w:val="hybridMultilevel"/>
    <w:tmpl w:val="3C8632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70EA2420"/>
    <w:multiLevelType w:val="hybridMultilevel"/>
    <w:tmpl w:val="2DCC4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72AC089E"/>
    <w:multiLevelType w:val="hybridMultilevel"/>
    <w:tmpl w:val="EAA0A4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15:restartNumberingAfterBreak="0">
    <w:nsid w:val="74F1208A"/>
    <w:multiLevelType w:val="multilevel"/>
    <w:tmpl w:val="6FE86F26"/>
    <w:lvl w:ilvl="0">
      <w:start w:val="1"/>
      <w:numFmt w:val="chineseCountingThousand"/>
      <w:pStyle w:val="1"/>
      <w:lvlText w:val="第%1章"/>
      <w:lvlJc w:val="left"/>
      <w:pPr>
        <w:ind w:left="432" w:hanging="432"/>
      </w:pPr>
      <w:rPr>
        <w:rFonts w:hint="eastAsia"/>
      </w:rPr>
    </w:lvl>
    <w:lvl w:ilvl="1">
      <w:start w:val="1"/>
      <w:numFmt w:val="decimal"/>
      <w:pStyle w:val="2"/>
      <w:isLgl/>
      <w:lvlText w:val="%1.%2"/>
      <w:lvlJc w:val="left"/>
      <w:pPr>
        <w:ind w:left="576" w:hanging="576"/>
      </w:pPr>
      <w:rPr>
        <w:rFonts w:ascii="Times New Roman" w:hAnsi="Times New Roman" w:cs="Times New Roman" w:hint="default"/>
      </w:rPr>
    </w:lvl>
    <w:lvl w:ilvl="2">
      <w:start w:val="1"/>
      <w:numFmt w:val="decimal"/>
      <w:pStyle w:val="3"/>
      <w:isLgl/>
      <w:lvlText w:val="%1.%2.%3"/>
      <w:lvlJc w:val="left"/>
      <w:pPr>
        <w:ind w:left="720" w:hanging="720"/>
      </w:pPr>
      <w:rPr>
        <w:rFonts w:ascii="Times New Roman" w:hAnsi="Times New Roman" w:cs="Times New Roman" w:hint="default"/>
        <w:color w:val="000000" w:themeColor="text1"/>
      </w:rPr>
    </w:lvl>
    <w:lvl w:ilvl="3">
      <w:start w:val="1"/>
      <w:numFmt w:val="decimal"/>
      <w:pStyle w:val="4"/>
      <w:isLgl/>
      <w:lvlText w:val="%1.%2.%3.%4"/>
      <w:lvlJc w:val="left"/>
      <w:pPr>
        <w:ind w:left="864" w:hanging="864"/>
      </w:pPr>
      <w:rPr>
        <w:rFonts w:ascii="Times New Roman" w:hAnsi="Times New Roman" w:cs="Times New Roman" w:hint="default"/>
      </w:rPr>
    </w:lvl>
    <w:lvl w:ilvl="4">
      <w:start w:val="1"/>
      <w:numFmt w:val="decimal"/>
      <w:pStyle w:val="5"/>
      <w:isLgl/>
      <w:lvlText w:val="%1.%2.%3.%4.%5"/>
      <w:lvlJc w:val="left"/>
      <w:pPr>
        <w:ind w:left="1008" w:hanging="1008"/>
      </w:pPr>
      <w:rPr>
        <w:rFonts w:ascii="Times New Roman" w:hAnsi="Times New Roman" w:cs="Times New Roman" w:hint="default"/>
      </w:rPr>
    </w:lvl>
    <w:lvl w:ilvl="5">
      <w:start w:val="1"/>
      <w:numFmt w:val="decimal"/>
      <w:pStyle w:val="6"/>
      <w:isLgl/>
      <w:lvlText w:val="%1.%2.%3.%4.%5.%6"/>
      <w:lvlJc w:val="left"/>
      <w:pPr>
        <w:ind w:left="1152" w:hanging="1152"/>
      </w:pPr>
      <w:rPr>
        <w:rFonts w:ascii="Times New Roman" w:hAnsi="Times New Roman" w:cs="Times New Roman" w:hint="default"/>
      </w:rPr>
    </w:lvl>
    <w:lvl w:ilvl="6">
      <w:start w:val="1"/>
      <w:numFmt w:val="decimal"/>
      <w:pStyle w:val="7"/>
      <w:isLg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5" w15:restartNumberingAfterBreak="0">
    <w:nsid w:val="75662B0E"/>
    <w:multiLevelType w:val="hybridMultilevel"/>
    <w:tmpl w:val="FB163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6" w15:restartNumberingAfterBreak="0">
    <w:nsid w:val="777A6853"/>
    <w:multiLevelType w:val="hybridMultilevel"/>
    <w:tmpl w:val="2D9C3EAA"/>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80D56BA"/>
    <w:multiLevelType w:val="hybridMultilevel"/>
    <w:tmpl w:val="AC081D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15:restartNumberingAfterBreak="0">
    <w:nsid w:val="79F91530"/>
    <w:multiLevelType w:val="hybridMultilevel"/>
    <w:tmpl w:val="04E8A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7AF37D64"/>
    <w:multiLevelType w:val="hybridMultilevel"/>
    <w:tmpl w:val="71C05D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15:restartNumberingAfterBreak="0">
    <w:nsid w:val="7EB9503D"/>
    <w:multiLevelType w:val="hybridMultilevel"/>
    <w:tmpl w:val="2EAA9FE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6"/>
  </w:num>
  <w:num w:numId="2">
    <w:abstractNumId w:val="84"/>
  </w:num>
  <w:num w:numId="3">
    <w:abstractNumId w:val="22"/>
  </w:num>
  <w:num w:numId="4">
    <w:abstractNumId w:val="54"/>
  </w:num>
  <w:num w:numId="5">
    <w:abstractNumId w:val="20"/>
  </w:num>
  <w:num w:numId="6">
    <w:abstractNumId w:val="39"/>
  </w:num>
  <w:num w:numId="7">
    <w:abstractNumId w:val="29"/>
  </w:num>
  <w:num w:numId="8">
    <w:abstractNumId w:val="56"/>
  </w:num>
  <w:num w:numId="9">
    <w:abstractNumId w:val="9"/>
  </w:num>
  <w:num w:numId="10">
    <w:abstractNumId w:val="65"/>
  </w:num>
  <w:num w:numId="11">
    <w:abstractNumId w:val="80"/>
  </w:num>
  <w:num w:numId="12">
    <w:abstractNumId w:val="90"/>
  </w:num>
  <w:num w:numId="13">
    <w:abstractNumId w:val="27"/>
  </w:num>
  <w:num w:numId="14">
    <w:abstractNumId w:val="34"/>
  </w:num>
  <w:num w:numId="15">
    <w:abstractNumId w:val="55"/>
  </w:num>
  <w:num w:numId="16">
    <w:abstractNumId w:val="18"/>
  </w:num>
  <w:num w:numId="17">
    <w:abstractNumId w:val="13"/>
  </w:num>
  <w:num w:numId="18">
    <w:abstractNumId w:val="23"/>
  </w:num>
  <w:num w:numId="19">
    <w:abstractNumId w:val="40"/>
  </w:num>
  <w:num w:numId="20">
    <w:abstractNumId w:val="6"/>
  </w:num>
  <w:num w:numId="21">
    <w:abstractNumId w:val="24"/>
  </w:num>
  <w:num w:numId="22">
    <w:abstractNumId w:val="43"/>
  </w:num>
  <w:num w:numId="23">
    <w:abstractNumId w:val="19"/>
  </w:num>
  <w:num w:numId="24">
    <w:abstractNumId w:val="89"/>
  </w:num>
  <w:num w:numId="25">
    <w:abstractNumId w:val="26"/>
  </w:num>
  <w:num w:numId="26">
    <w:abstractNumId w:val="87"/>
  </w:num>
  <w:num w:numId="27">
    <w:abstractNumId w:val="51"/>
  </w:num>
  <w:num w:numId="28">
    <w:abstractNumId w:val="64"/>
  </w:num>
  <w:num w:numId="29">
    <w:abstractNumId w:val="37"/>
  </w:num>
  <w:num w:numId="30">
    <w:abstractNumId w:val="3"/>
  </w:num>
  <w:num w:numId="31">
    <w:abstractNumId w:val="74"/>
  </w:num>
  <w:num w:numId="32">
    <w:abstractNumId w:val="30"/>
  </w:num>
  <w:num w:numId="33">
    <w:abstractNumId w:val="5"/>
  </w:num>
  <w:num w:numId="34">
    <w:abstractNumId w:val="28"/>
  </w:num>
  <w:num w:numId="35">
    <w:abstractNumId w:val="2"/>
  </w:num>
  <w:num w:numId="36">
    <w:abstractNumId w:val="32"/>
  </w:num>
  <w:num w:numId="37">
    <w:abstractNumId w:val="11"/>
  </w:num>
  <w:num w:numId="38">
    <w:abstractNumId w:val="10"/>
  </w:num>
  <w:num w:numId="39">
    <w:abstractNumId w:val="52"/>
  </w:num>
  <w:num w:numId="40">
    <w:abstractNumId w:val="48"/>
  </w:num>
  <w:num w:numId="41">
    <w:abstractNumId w:val="66"/>
  </w:num>
  <w:num w:numId="42">
    <w:abstractNumId w:val="62"/>
  </w:num>
  <w:num w:numId="43">
    <w:abstractNumId w:val="79"/>
  </w:num>
  <w:num w:numId="44">
    <w:abstractNumId w:val="59"/>
  </w:num>
  <w:num w:numId="45">
    <w:abstractNumId w:val="25"/>
  </w:num>
  <w:num w:numId="46">
    <w:abstractNumId w:val="70"/>
  </w:num>
  <w:num w:numId="47">
    <w:abstractNumId w:val="58"/>
  </w:num>
  <w:num w:numId="48">
    <w:abstractNumId w:val="82"/>
  </w:num>
  <w:num w:numId="49">
    <w:abstractNumId w:val="12"/>
  </w:num>
  <w:num w:numId="50">
    <w:abstractNumId w:val="75"/>
  </w:num>
  <w:num w:numId="51">
    <w:abstractNumId w:val="14"/>
  </w:num>
  <w:num w:numId="52">
    <w:abstractNumId w:val="31"/>
  </w:num>
  <w:num w:numId="53">
    <w:abstractNumId w:val="83"/>
  </w:num>
  <w:num w:numId="54">
    <w:abstractNumId w:val="15"/>
  </w:num>
  <w:num w:numId="55">
    <w:abstractNumId w:val="77"/>
  </w:num>
  <w:num w:numId="56">
    <w:abstractNumId w:val="61"/>
  </w:num>
  <w:num w:numId="57">
    <w:abstractNumId w:val="71"/>
  </w:num>
  <w:num w:numId="58">
    <w:abstractNumId w:val="35"/>
  </w:num>
  <w:num w:numId="59">
    <w:abstractNumId w:val="85"/>
  </w:num>
  <w:num w:numId="60">
    <w:abstractNumId w:val="33"/>
  </w:num>
  <w:num w:numId="61">
    <w:abstractNumId w:val="1"/>
  </w:num>
  <w:num w:numId="62">
    <w:abstractNumId w:val="81"/>
  </w:num>
  <w:num w:numId="63">
    <w:abstractNumId w:val="73"/>
  </w:num>
  <w:num w:numId="64">
    <w:abstractNumId w:val="38"/>
  </w:num>
  <w:num w:numId="65">
    <w:abstractNumId w:val="76"/>
  </w:num>
  <w:num w:numId="66">
    <w:abstractNumId w:val="72"/>
  </w:num>
  <w:num w:numId="67">
    <w:abstractNumId w:val="78"/>
  </w:num>
  <w:num w:numId="68">
    <w:abstractNumId w:val="8"/>
  </w:num>
  <w:num w:numId="69">
    <w:abstractNumId w:val="69"/>
  </w:num>
  <w:num w:numId="70">
    <w:abstractNumId w:val="67"/>
  </w:num>
  <w:num w:numId="71">
    <w:abstractNumId w:val="53"/>
  </w:num>
  <w:num w:numId="72">
    <w:abstractNumId w:val="4"/>
  </w:num>
  <w:num w:numId="73">
    <w:abstractNumId w:val="17"/>
  </w:num>
  <w:num w:numId="74">
    <w:abstractNumId w:val="42"/>
  </w:num>
  <w:num w:numId="75">
    <w:abstractNumId w:val="45"/>
  </w:num>
  <w:num w:numId="76">
    <w:abstractNumId w:val="0"/>
  </w:num>
  <w:num w:numId="77">
    <w:abstractNumId w:val="86"/>
  </w:num>
  <w:num w:numId="78">
    <w:abstractNumId w:val="16"/>
  </w:num>
  <w:num w:numId="79">
    <w:abstractNumId w:val="36"/>
  </w:num>
  <w:num w:numId="80">
    <w:abstractNumId w:val="49"/>
  </w:num>
  <w:num w:numId="81">
    <w:abstractNumId w:val="63"/>
  </w:num>
  <w:num w:numId="82">
    <w:abstractNumId w:val="7"/>
  </w:num>
  <w:num w:numId="83">
    <w:abstractNumId w:val="44"/>
  </w:num>
  <w:num w:numId="84">
    <w:abstractNumId w:val="47"/>
  </w:num>
  <w:num w:numId="85">
    <w:abstractNumId w:val="68"/>
  </w:num>
  <w:num w:numId="86">
    <w:abstractNumId w:val="57"/>
  </w:num>
  <w:num w:numId="87">
    <w:abstractNumId w:val="88"/>
  </w:num>
  <w:num w:numId="88">
    <w:abstractNumId w:val="50"/>
  </w:num>
  <w:num w:numId="8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0"/>
  </w:num>
  <w:num w:numId="9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think wang">
    <w15:presenceInfo w15:providerId="Windows Live" w15:userId="9cd3ad98a4613614"/>
  </w15:person>
  <w15:person w15:author="fangzi">
    <w15:presenceInfo w15:providerId="None" w15:userId="fangz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E7872"/>
    <w:rsid w:val="000008FB"/>
    <w:rsid w:val="00001416"/>
    <w:rsid w:val="00006C3E"/>
    <w:rsid w:val="00007786"/>
    <w:rsid w:val="0001144B"/>
    <w:rsid w:val="00011882"/>
    <w:rsid w:val="00011EAD"/>
    <w:rsid w:val="00014104"/>
    <w:rsid w:val="00014EB2"/>
    <w:rsid w:val="00015196"/>
    <w:rsid w:val="00015984"/>
    <w:rsid w:val="00015F47"/>
    <w:rsid w:val="00016D01"/>
    <w:rsid w:val="00017240"/>
    <w:rsid w:val="0002121D"/>
    <w:rsid w:val="00022488"/>
    <w:rsid w:val="000226AE"/>
    <w:rsid w:val="00022BD2"/>
    <w:rsid w:val="00022CA6"/>
    <w:rsid w:val="00023381"/>
    <w:rsid w:val="0002352F"/>
    <w:rsid w:val="00023620"/>
    <w:rsid w:val="00023993"/>
    <w:rsid w:val="00023C5B"/>
    <w:rsid w:val="0002438D"/>
    <w:rsid w:val="00025F6E"/>
    <w:rsid w:val="000265FD"/>
    <w:rsid w:val="00027943"/>
    <w:rsid w:val="0003073D"/>
    <w:rsid w:val="00030814"/>
    <w:rsid w:val="000311BD"/>
    <w:rsid w:val="000317D6"/>
    <w:rsid w:val="000331C0"/>
    <w:rsid w:val="000339C6"/>
    <w:rsid w:val="0003432C"/>
    <w:rsid w:val="000357E9"/>
    <w:rsid w:val="000407FD"/>
    <w:rsid w:val="0004110D"/>
    <w:rsid w:val="000411E9"/>
    <w:rsid w:val="000414B9"/>
    <w:rsid w:val="000422A3"/>
    <w:rsid w:val="00042EA9"/>
    <w:rsid w:val="00042EF3"/>
    <w:rsid w:val="0004301C"/>
    <w:rsid w:val="00044812"/>
    <w:rsid w:val="0004565C"/>
    <w:rsid w:val="0004788E"/>
    <w:rsid w:val="00047A2D"/>
    <w:rsid w:val="000519D7"/>
    <w:rsid w:val="000532EA"/>
    <w:rsid w:val="00054B77"/>
    <w:rsid w:val="0005797C"/>
    <w:rsid w:val="00057A08"/>
    <w:rsid w:val="00057AFE"/>
    <w:rsid w:val="00061E17"/>
    <w:rsid w:val="00063FC1"/>
    <w:rsid w:val="000641A6"/>
    <w:rsid w:val="00064263"/>
    <w:rsid w:val="000650CB"/>
    <w:rsid w:val="00065352"/>
    <w:rsid w:val="00066D6A"/>
    <w:rsid w:val="000710E3"/>
    <w:rsid w:val="00071771"/>
    <w:rsid w:val="000746D5"/>
    <w:rsid w:val="00075C86"/>
    <w:rsid w:val="000764D9"/>
    <w:rsid w:val="00077509"/>
    <w:rsid w:val="00077C00"/>
    <w:rsid w:val="000809BB"/>
    <w:rsid w:val="00080B2A"/>
    <w:rsid w:val="00082322"/>
    <w:rsid w:val="00083C87"/>
    <w:rsid w:val="00086501"/>
    <w:rsid w:val="00087EA8"/>
    <w:rsid w:val="000903C6"/>
    <w:rsid w:val="00090498"/>
    <w:rsid w:val="00090552"/>
    <w:rsid w:val="00090E0E"/>
    <w:rsid w:val="00092A03"/>
    <w:rsid w:val="0009488A"/>
    <w:rsid w:val="00094F6A"/>
    <w:rsid w:val="00095B13"/>
    <w:rsid w:val="0009661B"/>
    <w:rsid w:val="000A4123"/>
    <w:rsid w:val="000A4AD5"/>
    <w:rsid w:val="000A4BBD"/>
    <w:rsid w:val="000A4C46"/>
    <w:rsid w:val="000A5969"/>
    <w:rsid w:val="000A5ADA"/>
    <w:rsid w:val="000A62E9"/>
    <w:rsid w:val="000A7D14"/>
    <w:rsid w:val="000B1304"/>
    <w:rsid w:val="000B1A18"/>
    <w:rsid w:val="000B3670"/>
    <w:rsid w:val="000B37DE"/>
    <w:rsid w:val="000B3C18"/>
    <w:rsid w:val="000B4633"/>
    <w:rsid w:val="000B4BAC"/>
    <w:rsid w:val="000C07C2"/>
    <w:rsid w:val="000C1007"/>
    <w:rsid w:val="000C192B"/>
    <w:rsid w:val="000C1BEF"/>
    <w:rsid w:val="000C2AC6"/>
    <w:rsid w:val="000C49F2"/>
    <w:rsid w:val="000C4BF5"/>
    <w:rsid w:val="000C6554"/>
    <w:rsid w:val="000C6851"/>
    <w:rsid w:val="000D0154"/>
    <w:rsid w:val="000D03B1"/>
    <w:rsid w:val="000D0FD9"/>
    <w:rsid w:val="000D1257"/>
    <w:rsid w:val="000D1B25"/>
    <w:rsid w:val="000D34F6"/>
    <w:rsid w:val="000D3CA0"/>
    <w:rsid w:val="000D3EDB"/>
    <w:rsid w:val="000D447E"/>
    <w:rsid w:val="000D51A5"/>
    <w:rsid w:val="000D53CE"/>
    <w:rsid w:val="000D5D4F"/>
    <w:rsid w:val="000D6C0C"/>
    <w:rsid w:val="000E0962"/>
    <w:rsid w:val="000E0D04"/>
    <w:rsid w:val="000E3637"/>
    <w:rsid w:val="000E3B56"/>
    <w:rsid w:val="000E5125"/>
    <w:rsid w:val="000E639D"/>
    <w:rsid w:val="000E6CDE"/>
    <w:rsid w:val="000F0A2F"/>
    <w:rsid w:val="000F26A4"/>
    <w:rsid w:val="000F57E7"/>
    <w:rsid w:val="000F58C2"/>
    <w:rsid w:val="000F7AE9"/>
    <w:rsid w:val="000F7E0B"/>
    <w:rsid w:val="0010032E"/>
    <w:rsid w:val="0010200C"/>
    <w:rsid w:val="0010216B"/>
    <w:rsid w:val="001034C6"/>
    <w:rsid w:val="00104AC7"/>
    <w:rsid w:val="00105C6F"/>
    <w:rsid w:val="00106ABF"/>
    <w:rsid w:val="00106E9A"/>
    <w:rsid w:val="00107BBF"/>
    <w:rsid w:val="00110ED6"/>
    <w:rsid w:val="001134E2"/>
    <w:rsid w:val="00113D62"/>
    <w:rsid w:val="0011535D"/>
    <w:rsid w:val="00115CD4"/>
    <w:rsid w:val="0011664B"/>
    <w:rsid w:val="00117596"/>
    <w:rsid w:val="00117BAF"/>
    <w:rsid w:val="00120DF0"/>
    <w:rsid w:val="00121A21"/>
    <w:rsid w:val="00121F8D"/>
    <w:rsid w:val="0012290A"/>
    <w:rsid w:val="00123040"/>
    <w:rsid w:val="00123739"/>
    <w:rsid w:val="00123B50"/>
    <w:rsid w:val="00124658"/>
    <w:rsid w:val="00124A45"/>
    <w:rsid w:val="0013078C"/>
    <w:rsid w:val="001309FA"/>
    <w:rsid w:val="0013333F"/>
    <w:rsid w:val="00133861"/>
    <w:rsid w:val="00136EE5"/>
    <w:rsid w:val="00140F06"/>
    <w:rsid w:val="001426E3"/>
    <w:rsid w:val="00143A05"/>
    <w:rsid w:val="0014500B"/>
    <w:rsid w:val="00145438"/>
    <w:rsid w:val="00145A5A"/>
    <w:rsid w:val="001462DC"/>
    <w:rsid w:val="00147110"/>
    <w:rsid w:val="00151121"/>
    <w:rsid w:val="0015219D"/>
    <w:rsid w:val="0015245F"/>
    <w:rsid w:val="00152F81"/>
    <w:rsid w:val="00152F86"/>
    <w:rsid w:val="0015440E"/>
    <w:rsid w:val="00155218"/>
    <w:rsid w:val="001569C6"/>
    <w:rsid w:val="001603EA"/>
    <w:rsid w:val="0016077F"/>
    <w:rsid w:val="00160DDD"/>
    <w:rsid w:val="00161877"/>
    <w:rsid w:val="0016356A"/>
    <w:rsid w:val="0016422A"/>
    <w:rsid w:val="00164C76"/>
    <w:rsid w:val="00165E47"/>
    <w:rsid w:val="00166F57"/>
    <w:rsid w:val="00167E69"/>
    <w:rsid w:val="00170772"/>
    <w:rsid w:val="0017175A"/>
    <w:rsid w:val="00171A91"/>
    <w:rsid w:val="00174605"/>
    <w:rsid w:val="00175F08"/>
    <w:rsid w:val="001800F4"/>
    <w:rsid w:val="0018075F"/>
    <w:rsid w:val="00180F87"/>
    <w:rsid w:val="00182644"/>
    <w:rsid w:val="00182D96"/>
    <w:rsid w:val="001830A0"/>
    <w:rsid w:val="00184107"/>
    <w:rsid w:val="001846C5"/>
    <w:rsid w:val="001859C8"/>
    <w:rsid w:val="00185F77"/>
    <w:rsid w:val="00186490"/>
    <w:rsid w:val="00187D72"/>
    <w:rsid w:val="001903EC"/>
    <w:rsid w:val="001906C6"/>
    <w:rsid w:val="001906E6"/>
    <w:rsid w:val="00190C4A"/>
    <w:rsid w:val="00191AE7"/>
    <w:rsid w:val="0019214E"/>
    <w:rsid w:val="00193D20"/>
    <w:rsid w:val="00194332"/>
    <w:rsid w:val="00194816"/>
    <w:rsid w:val="00197C09"/>
    <w:rsid w:val="001A0193"/>
    <w:rsid w:val="001A25A3"/>
    <w:rsid w:val="001A2A2E"/>
    <w:rsid w:val="001A4048"/>
    <w:rsid w:val="001A5478"/>
    <w:rsid w:val="001A5885"/>
    <w:rsid w:val="001A6958"/>
    <w:rsid w:val="001B007B"/>
    <w:rsid w:val="001B087E"/>
    <w:rsid w:val="001B09D9"/>
    <w:rsid w:val="001B0D97"/>
    <w:rsid w:val="001B122D"/>
    <w:rsid w:val="001B1244"/>
    <w:rsid w:val="001B1B3A"/>
    <w:rsid w:val="001B1B71"/>
    <w:rsid w:val="001B22F7"/>
    <w:rsid w:val="001B2C03"/>
    <w:rsid w:val="001B5F3E"/>
    <w:rsid w:val="001C038C"/>
    <w:rsid w:val="001C2CCA"/>
    <w:rsid w:val="001C354B"/>
    <w:rsid w:val="001C5356"/>
    <w:rsid w:val="001C5904"/>
    <w:rsid w:val="001C5BD8"/>
    <w:rsid w:val="001C61FF"/>
    <w:rsid w:val="001D1CE5"/>
    <w:rsid w:val="001D35D8"/>
    <w:rsid w:val="001D49DD"/>
    <w:rsid w:val="001D7C60"/>
    <w:rsid w:val="001E1112"/>
    <w:rsid w:val="001E25AC"/>
    <w:rsid w:val="001E37EC"/>
    <w:rsid w:val="001E4086"/>
    <w:rsid w:val="001E419F"/>
    <w:rsid w:val="001E6CEB"/>
    <w:rsid w:val="001E7D4B"/>
    <w:rsid w:val="001F1689"/>
    <w:rsid w:val="001F1C96"/>
    <w:rsid w:val="001F1CE6"/>
    <w:rsid w:val="001F2829"/>
    <w:rsid w:val="001F4A10"/>
    <w:rsid w:val="001F5098"/>
    <w:rsid w:val="001F73AB"/>
    <w:rsid w:val="002015ED"/>
    <w:rsid w:val="00202E28"/>
    <w:rsid w:val="00202EAD"/>
    <w:rsid w:val="00202EBB"/>
    <w:rsid w:val="0020443D"/>
    <w:rsid w:val="00205907"/>
    <w:rsid w:val="00205E73"/>
    <w:rsid w:val="00210601"/>
    <w:rsid w:val="00210B88"/>
    <w:rsid w:val="00214083"/>
    <w:rsid w:val="002155FE"/>
    <w:rsid w:val="00216153"/>
    <w:rsid w:val="00216339"/>
    <w:rsid w:val="00217785"/>
    <w:rsid w:val="00217A0D"/>
    <w:rsid w:val="00220759"/>
    <w:rsid w:val="00220928"/>
    <w:rsid w:val="00221C4C"/>
    <w:rsid w:val="00221DC7"/>
    <w:rsid w:val="00222228"/>
    <w:rsid w:val="00222BA7"/>
    <w:rsid w:val="002233D5"/>
    <w:rsid w:val="002247EC"/>
    <w:rsid w:val="00224D32"/>
    <w:rsid w:val="002272C8"/>
    <w:rsid w:val="00230BEA"/>
    <w:rsid w:val="00230D60"/>
    <w:rsid w:val="00231881"/>
    <w:rsid w:val="00232396"/>
    <w:rsid w:val="00232CD9"/>
    <w:rsid w:val="0023386E"/>
    <w:rsid w:val="00233FC5"/>
    <w:rsid w:val="00234FA4"/>
    <w:rsid w:val="00235E7B"/>
    <w:rsid w:val="0023605D"/>
    <w:rsid w:val="0023697C"/>
    <w:rsid w:val="00240742"/>
    <w:rsid w:val="002409FC"/>
    <w:rsid w:val="0024134C"/>
    <w:rsid w:val="00241836"/>
    <w:rsid w:val="00242637"/>
    <w:rsid w:val="002426ED"/>
    <w:rsid w:val="002429E4"/>
    <w:rsid w:val="0024316D"/>
    <w:rsid w:val="002457E5"/>
    <w:rsid w:val="002468E0"/>
    <w:rsid w:val="00246C18"/>
    <w:rsid w:val="00246C6E"/>
    <w:rsid w:val="00247574"/>
    <w:rsid w:val="002518DA"/>
    <w:rsid w:val="00252421"/>
    <w:rsid w:val="00253A29"/>
    <w:rsid w:val="00253AAF"/>
    <w:rsid w:val="00254928"/>
    <w:rsid w:val="0025496A"/>
    <w:rsid w:val="00255953"/>
    <w:rsid w:val="00257406"/>
    <w:rsid w:val="00260D0D"/>
    <w:rsid w:val="00261298"/>
    <w:rsid w:val="00261941"/>
    <w:rsid w:val="00262513"/>
    <w:rsid w:val="002626F7"/>
    <w:rsid w:val="0026351E"/>
    <w:rsid w:val="00264418"/>
    <w:rsid w:val="00266FB4"/>
    <w:rsid w:val="002678F1"/>
    <w:rsid w:val="002679C0"/>
    <w:rsid w:val="00267E8E"/>
    <w:rsid w:val="00267F25"/>
    <w:rsid w:val="00270517"/>
    <w:rsid w:val="0027075E"/>
    <w:rsid w:val="00271AF4"/>
    <w:rsid w:val="002725D7"/>
    <w:rsid w:val="00273519"/>
    <w:rsid w:val="00275658"/>
    <w:rsid w:val="00275974"/>
    <w:rsid w:val="00275C09"/>
    <w:rsid w:val="00280E4F"/>
    <w:rsid w:val="0028105C"/>
    <w:rsid w:val="00283B0B"/>
    <w:rsid w:val="002847F5"/>
    <w:rsid w:val="0028564B"/>
    <w:rsid w:val="002857D4"/>
    <w:rsid w:val="00285BA3"/>
    <w:rsid w:val="00286637"/>
    <w:rsid w:val="00287876"/>
    <w:rsid w:val="00287D31"/>
    <w:rsid w:val="00291569"/>
    <w:rsid w:val="00291E0E"/>
    <w:rsid w:val="002932CF"/>
    <w:rsid w:val="002937E0"/>
    <w:rsid w:val="002941E1"/>
    <w:rsid w:val="00296066"/>
    <w:rsid w:val="002964D6"/>
    <w:rsid w:val="002A0219"/>
    <w:rsid w:val="002A4A53"/>
    <w:rsid w:val="002A4D22"/>
    <w:rsid w:val="002A5082"/>
    <w:rsid w:val="002A6958"/>
    <w:rsid w:val="002A7F29"/>
    <w:rsid w:val="002B07C9"/>
    <w:rsid w:val="002B0F03"/>
    <w:rsid w:val="002B11B6"/>
    <w:rsid w:val="002B1843"/>
    <w:rsid w:val="002B240D"/>
    <w:rsid w:val="002B26F2"/>
    <w:rsid w:val="002B2920"/>
    <w:rsid w:val="002B3740"/>
    <w:rsid w:val="002B5ED3"/>
    <w:rsid w:val="002B609A"/>
    <w:rsid w:val="002C0C3D"/>
    <w:rsid w:val="002C0E46"/>
    <w:rsid w:val="002C1DAB"/>
    <w:rsid w:val="002C2003"/>
    <w:rsid w:val="002C32EF"/>
    <w:rsid w:val="002C3880"/>
    <w:rsid w:val="002C451D"/>
    <w:rsid w:val="002C463E"/>
    <w:rsid w:val="002C486E"/>
    <w:rsid w:val="002C6142"/>
    <w:rsid w:val="002C663C"/>
    <w:rsid w:val="002C7B16"/>
    <w:rsid w:val="002D1CD0"/>
    <w:rsid w:val="002D1E02"/>
    <w:rsid w:val="002D35C6"/>
    <w:rsid w:val="002D6B8A"/>
    <w:rsid w:val="002E002C"/>
    <w:rsid w:val="002E1C09"/>
    <w:rsid w:val="002E1CD8"/>
    <w:rsid w:val="002E22E7"/>
    <w:rsid w:val="002E263A"/>
    <w:rsid w:val="002E2BA4"/>
    <w:rsid w:val="002E31F4"/>
    <w:rsid w:val="002E35F9"/>
    <w:rsid w:val="002E39B8"/>
    <w:rsid w:val="002E4AA7"/>
    <w:rsid w:val="002E4AAB"/>
    <w:rsid w:val="002E4EA0"/>
    <w:rsid w:val="002E5370"/>
    <w:rsid w:val="002E6E02"/>
    <w:rsid w:val="002E7E31"/>
    <w:rsid w:val="002E7F15"/>
    <w:rsid w:val="002F0B95"/>
    <w:rsid w:val="002F0FA4"/>
    <w:rsid w:val="002F1B8C"/>
    <w:rsid w:val="002F2E17"/>
    <w:rsid w:val="002F3033"/>
    <w:rsid w:val="002F318C"/>
    <w:rsid w:val="002F433A"/>
    <w:rsid w:val="002F54E5"/>
    <w:rsid w:val="002F704C"/>
    <w:rsid w:val="002F7177"/>
    <w:rsid w:val="002F77ED"/>
    <w:rsid w:val="00300DBA"/>
    <w:rsid w:val="00301333"/>
    <w:rsid w:val="003020F7"/>
    <w:rsid w:val="00303AA3"/>
    <w:rsid w:val="00303AA7"/>
    <w:rsid w:val="0030441A"/>
    <w:rsid w:val="00304620"/>
    <w:rsid w:val="00304636"/>
    <w:rsid w:val="00304F4F"/>
    <w:rsid w:val="003054E7"/>
    <w:rsid w:val="00307648"/>
    <w:rsid w:val="0030772B"/>
    <w:rsid w:val="0031087E"/>
    <w:rsid w:val="00311CA5"/>
    <w:rsid w:val="00311E99"/>
    <w:rsid w:val="003122C0"/>
    <w:rsid w:val="003123C4"/>
    <w:rsid w:val="0031370B"/>
    <w:rsid w:val="00316119"/>
    <w:rsid w:val="00316813"/>
    <w:rsid w:val="00316CA1"/>
    <w:rsid w:val="003178D5"/>
    <w:rsid w:val="003205F9"/>
    <w:rsid w:val="003206F2"/>
    <w:rsid w:val="003208C6"/>
    <w:rsid w:val="0032187F"/>
    <w:rsid w:val="0032197A"/>
    <w:rsid w:val="0032210A"/>
    <w:rsid w:val="003249BA"/>
    <w:rsid w:val="0032612B"/>
    <w:rsid w:val="00330D69"/>
    <w:rsid w:val="003313D6"/>
    <w:rsid w:val="00333392"/>
    <w:rsid w:val="00334377"/>
    <w:rsid w:val="00334C38"/>
    <w:rsid w:val="00335769"/>
    <w:rsid w:val="003361DB"/>
    <w:rsid w:val="0033684B"/>
    <w:rsid w:val="0033760B"/>
    <w:rsid w:val="003434F9"/>
    <w:rsid w:val="00343990"/>
    <w:rsid w:val="003452B5"/>
    <w:rsid w:val="00345475"/>
    <w:rsid w:val="00345E3F"/>
    <w:rsid w:val="00346307"/>
    <w:rsid w:val="0034785C"/>
    <w:rsid w:val="00350889"/>
    <w:rsid w:val="003526A2"/>
    <w:rsid w:val="00354974"/>
    <w:rsid w:val="003551D6"/>
    <w:rsid w:val="0035534A"/>
    <w:rsid w:val="003565E3"/>
    <w:rsid w:val="00356ADE"/>
    <w:rsid w:val="00357413"/>
    <w:rsid w:val="00360CF7"/>
    <w:rsid w:val="00361B67"/>
    <w:rsid w:val="00361E1C"/>
    <w:rsid w:val="00363207"/>
    <w:rsid w:val="003646BB"/>
    <w:rsid w:val="0036522E"/>
    <w:rsid w:val="00365444"/>
    <w:rsid w:val="0036604A"/>
    <w:rsid w:val="00370A55"/>
    <w:rsid w:val="003729CA"/>
    <w:rsid w:val="00372F05"/>
    <w:rsid w:val="00374C42"/>
    <w:rsid w:val="00374F4B"/>
    <w:rsid w:val="00375AC1"/>
    <w:rsid w:val="00381D2E"/>
    <w:rsid w:val="00382B7D"/>
    <w:rsid w:val="00383540"/>
    <w:rsid w:val="003848C7"/>
    <w:rsid w:val="00384907"/>
    <w:rsid w:val="00385426"/>
    <w:rsid w:val="0038683B"/>
    <w:rsid w:val="00387385"/>
    <w:rsid w:val="00387544"/>
    <w:rsid w:val="00392113"/>
    <w:rsid w:val="00392873"/>
    <w:rsid w:val="0039607F"/>
    <w:rsid w:val="00396F61"/>
    <w:rsid w:val="003A057A"/>
    <w:rsid w:val="003A05EB"/>
    <w:rsid w:val="003A14B1"/>
    <w:rsid w:val="003A25DC"/>
    <w:rsid w:val="003A381B"/>
    <w:rsid w:val="003A574A"/>
    <w:rsid w:val="003A5B63"/>
    <w:rsid w:val="003A6273"/>
    <w:rsid w:val="003A692B"/>
    <w:rsid w:val="003A741D"/>
    <w:rsid w:val="003A7C30"/>
    <w:rsid w:val="003B0482"/>
    <w:rsid w:val="003B0953"/>
    <w:rsid w:val="003B2CDE"/>
    <w:rsid w:val="003B30F8"/>
    <w:rsid w:val="003B44FB"/>
    <w:rsid w:val="003B4FAB"/>
    <w:rsid w:val="003B527F"/>
    <w:rsid w:val="003B6431"/>
    <w:rsid w:val="003B6F88"/>
    <w:rsid w:val="003B7F87"/>
    <w:rsid w:val="003B7F95"/>
    <w:rsid w:val="003C03B2"/>
    <w:rsid w:val="003C2D4C"/>
    <w:rsid w:val="003C3CFA"/>
    <w:rsid w:val="003C5659"/>
    <w:rsid w:val="003C6CED"/>
    <w:rsid w:val="003C6FCB"/>
    <w:rsid w:val="003C70D8"/>
    <w:rsid w:val="003D07CA"/>
    <w:rsid w:val="003D0911"/>
    <w:rsid w:val="003D14A7"/>
    <w:rsid w:val="003D179B"/>
    <w:rsid w:val="003D3527"/>
    <w:rsid w:val="003D3D7F"/>
    <w:rsid w:val="003D403A"/>
    <w:rsid w:val="003D4AAC"/>
    <w:rsid w:val="003D5B9C"/>
    <w:rsid w:val="003D7117"/>
    <w:rsid w:val="003D779B"/>
    <w:rsid w:val="003E008E"/>
    <w:rsid w:val="003E1C10"/>
    <w:rsid w:val="003E52DC"/>
    <w:rsid w:val="003E59E7"/>
    <w:rsid w:val="003E6414"/>
    <w:rsid w:val="003E663B"/>
    <w:rsid w:val="003E7ABC"/>
    <w:rsid w:val="003E7D77"/>
    <w:rsid w:val="003E7F1C"/>
    <w:rsid w:val="003F0156"/>
    <w:rsid w:val="003F01B0"/>
    <w:rsid w:val="003F07FD"/>
    <w:rsid w:val="003F0CB8"/>
    <w:rsid w:val="003F0F64"/>
    <w:rsid w:val="003F231D"/>
    <w:rsid w:val="003F2482"/>
    <w:rsid w:val="003F278F"/>
    <w:rsid w:val="003F2A5A"/>
    <w:rsid w:val="003F50C0"/>
    <w:rsid w:val="003F7C7C"/>
    <w:rsid w:val="003F7C8D"/>
    <w:rsid w:val="00400999"/>
    <w:rsid w:val="00402823"/>
    <w:rsid w:val="00403E77"/>
    <w:rsid w:val="004049F5"/>
    <w:rsid w:val="0040549E"/>
    <w:rsid w:val="00405532"/>
    <w:rsid w:val="00405C12"/>
    <w:rsid w:val="00410CC5"/>
    <w:rsid w:val="0041123E"/>
    <w:rsid w:val="004115F2"/>
    <w:rsid w:val="0041195B"/>
    <w:rsid w:val="00411EA1"/>
    <w:rsid w:val="00413998"/>
    <w:rsid w:val="00414310"/>
    <w:rsid w:val="00414622"/>
    <w:rsid w:val="00416603"/>
    <w:rsid w:val="00417FCD"/>
    <w:rsid w:val="00420E2D"/>
    <w:rsid w:val="00421049"/>
    <w:rsid w:val="00422068"/>
    <w:rsid w:val="00426C25"/>
    <w:rsid w:val="004275BB"/>
    <w:rsid w:val="00433E77"/>
    <w:rsid w:val="00436D0C"/>
    <w:rsid w:val="00441209"/>
    <w:rsid w:val="0044144C"/>
    <w:rsid w:val="00441B71"/>
    <w:rsid w:val="00443FF7"/>
    <w:rsid w:val="00444F0F"/>
    <w:rsid w:val="004455B1"/>
    <w:rsid w:val="00445F5D"/>
    <w:rsid w:val="004461D6"/>
    <w:rsid w:val="004475CC"/>
    <w:rsid w:val="0045036D"/>
    <w:rsid w:val="00450EBA"/>
    <w:rsid w:val="00453476"/>
    <w:rsid w:val="00454C17"/>
    <w:rsid w:val="004552A8"/>
    <w:rsid w:val="00455926"/>
    <w:rsid w:val="00460130"/>
    <w:rsid w:val="004612EF"/>
    <w:rsid w:val="00461C72"/>
    <w:rsid w:val="004638DE"/>
    <w:rsid w:val="004639CD"/>
    <w:rsid w:val="004644E8"/>
    <w:rsid w:val="00464D81"/>
    <w:rsid w:val="00464EAE"/>
    <w:rsid w:val="00471F07"/>
    <w:rsid w:val="0047270B"/>
    <w:rsid w:val="00472C00"/>
    <w:rsid w:val="0047405F"/>
    <w:rsid w:val="00474B18"/>
    <w:rsid w:val="00474F6C"/>
    <w:rsid w:val="00476983"/>
    <w:rsid w:val="004777BE"/>
    <w:rsid w:val="00480FD4"/>
    <w:rsid w:val="004816EF"/>
    <w:rsid w:val="004819AA"/>
    <w:rsid w:val="00483D5B"/>
    <w:rsid w:val="00483ED0"/>
    <w:rsid w:val="004841A5"/>
    <w:rsid w:val="004914D4"/>
    <w:rsid w:val="00491B33"/>
    <w:rsid w:val="00492016"/>
    <w:rsid w:val="004921B3"/>
    <w:rsid w:val="004924BA"/>
    <w:rsid w:val="00492AC8"/>
    <w:rsid w:val="00494F59"/>
    <w:rsid w:val="00495AAF"/>
    <w:rsid w:val="00496474"/>
    <w:rsid w:val="004965AE"/>
    <w:rsid w:val="00496CBE"/>
    <w:rsid w:val="00497548"/>
    <w:rsid w:val="00497FF0"/>
    <w:rsid w:val="004A0764"/>
    <w:rsid w:val="004A0CFF"/>
    <w:rsid w:val="004A2BD1"/>
    <w:rsid w:val="004A2C37"/>
    <w:rsid w:val="004A2DF7"/>
    <w:rsid w:val="004A3164"/>
    <w:rsid w:val="004A68AF"/>
    <w:rsid w:val="004A6A28"/>
    <w:rsid w:val="004A6CAC"/>
    <w:rsid w:val="004A798B"/>
    <w:rsid w:val="004B0841"/>
    <w:rsid w:val="004B0DC1"/>
    <w:rsid w:val="004B1507"/>
    <w:rsid w:val="004B153F"/>
    <w:rsid w:val="004B23D6"/>
    <w:rsid w:val="004B412B"/>
    <w:rsid w:val="004B4F7F"/>
    <w:rsid w:val="004B5862"/>
    <w:rsid w:val="004B768B"/>
    <w:rsid w:val="004B7A4C"/>
    <w:rsid w:val="004C0501"/>
    <w:rsid w:val="004C2216"/>
    <w:rsid w:val="004C483F"/>
    <w:rsid w:val="004C4FA3"/>
    <w:rsid w:val="004C5AFE"/>
    <w:rsid w:val="004C67AF"/>
    <w:rsid w:val="004C79CE"/>
    <w:rsid w:val="004D0785"/>
    <w:rsid w:val="004D16F1"/>
    <w:rsid w:val="004D1EB3"/>
    <w:rsid w:val="004D36CE"/>
    <w:rsid w:val="004D3A0E"/>
    <w:rsid w:val="004D7DD6"/>
    <w:rsid w:val="004E0085"/>
    <w:rsid w:val="004E0207"/>
    <w:rsid w:val="004E0BAF"/>
    <w:rsid w:val="004E1BCA"/>
    <w:rsid w:val="004E3BFB"/>
    <w:rsid w:val="004E3C7C"/>
    <w:rsid w:val="004E5203"/>
    <w:rsid w:val="004E7525"/>
    <w:rsid w:val="004F2392"/>
    <w:rsid w:val="004F390F"/>
    <w:rsid w:val="004F4E0D"/>
    <w:rsid w:val="004F569B"/>
    <w:rsid w:val="004F5B22"/>
    <w:rsid w:val="004F5D42"/>
    <w:rsid w:val="004F6D2B"/>
    <w:rsid w:val="004F7F33"/>
    <w:rsid w:val="00500572"/>
    <w:rsid w:val="00500E25"/>
    <w:rsid w:val="00501B71"/>
    <w:rsid w:val="005020F4"/>
    <w:rsid w:val="00502105"/>
    <w:rsid w:val="00503C38"/>
    <w:rsid w:val="0050549B"/>
    <w:rsid w:val="005063C0"/>
    <w:rsid w:val="0050658C"/>
    <w:rsid w:val="00506D62"/>
    <w:rsid w:val="00506E11"/>
    <w:rsid w:val="00510C70"/>
    <w:rsid w:val="00510DF2"/>
    <w:rsid w:val="00512875"/>
    <w:rsid w:val="00512D85"/>
    <w:rsid w:val="00513F84"/>
    <w:rsid w:val="00514103"/>
    <w:rsid w:val="00514138"/>
    <w:rsid w:val="00514519"/>
    <w:rsid w:val="00515638"/>
    <w:rsid w:val="00515921"/>
    <w:rsid w:val="0051710F"/>
    <w:rsid w:val="005171D0"/>
    <w:rsid w:val="00517ECE"/>
    <w:rsid w:val="00520605"/>
    <w:rsid w:val="00520D6E"/>
    <w:rsid w:val="00521D20"/>
    <w:rsid w:val="00521F3C"/>
    <w:rsid w:val="00522791"/>
    <w:rsid w:val="00523C9E"/>
    <w:rsid w:val="0052662D"/>
    <w:rsid w:val="00530342"/>
    <w:rsid w:val="0053142A"/>
    <w:rsid w:val="0053156A"/>
    <w:rsid w:val="00532C2C"/>
    <w:rsid w:val="00533471"/>
    <w:rsid w:val="005358B8"/>
    <w:rsid w:val="00537C37"/>
    <w:rsid w:val="00537CC6"/>
    <w:rsid w:val="00540021"/>
    <w:rsid w:val="0054136B"/>
    <w:rsid w:val="00541565"/>
    <w:rsid w:val="00541721"/>
    <w:rsid w:val="0054231A"/>
    <w:rsid w:val="0054445B"/>
    <w:rsid w:val="00544AD1"/>
    <w:rsid w:val="0054565F"/>
    <w:rsid w:val="00545D7F"/>
    <w:rsid w:val="0054627B"/>
    <w:rsid w:val="00546745"/>
    <w:rsid w:val="00552461"/>
    <w:rsid w:val="00552E02"/>
    <w:rsid w:val="00554453"/>
    <w:rsid w:val="00560D63"/>
    <w:rsid w:val="00560DCF"/>
    <w:rsid w:val="005621C8"/>
    <w:rsid w:val="00563AD9"/>
    <w:rsid w:val="00565577"/>
    <w:rsid w:val="00566D95"/>
    <w:rsid w:val="0056738F"/>
    <w:rsid w:val="00567750"/>
    <w:rsid w:val="005678F5"/>
    <w:rsid w:val="005715B5"/>
    <w:rsid w:val="00572611"/>
    <w:rsid w:val="005726FA"/>
    <w:rsid w:val="005751D0"/>
    <w:rsid w:val="005771E8"/>
    <w:rsid w:val="005808EB"/>
    <w:rsid w:val="00582498"/>
    <w:rsid w:val="00582CB5"/>
    <w:rsid w:val="005836B4"/>
    <w:rsid w:val="005852E9"/>
    <w:rsid w:val="0058716B"/>
    <w:rsid w:val="00587884"/>
    <w:rsid w:val="00587AAA"/>
    <w:rsid w:val="00587DFF"/>
    <w:rsid w:val="00590B43"/>
    <w:rsid w:val="00590C2C"/>
    <w:rsid w:val="00590F18"/>
    <w:rsid w:val="0059126B"/>
    <w:rsid w:val="00592257"/>
    <w:rsid w:val="00592DC6"/>
    <w:rsid w:val="00593533"/>
    <w:rsid w:val="005937D9"/>
    <w:rsid w:val="00593BF6"/>
    <w:rsid w:val="00596AB5"/>
    <w:rsid w:val="005A01FB"/>
    <w:rsid w:val="005A1B43"/>
    <w:rsid w:val="005A2910"/>
    <w:rsid w:val="005A520A"/>
    <w:rsid w:val="005A6D73"/>
    <w:rsid w:val="005B0DAA"/>
    <w:rsid w:val="005B15DE"/>
    <w:rsid w:val="005B3A13"/>
    <w:rsid w:val="005B4471"/>
    <w:rsid w:val="005B4D51"/>
    <w:rsid w:val="005B4F30"/>
    <w:rsid w:val="005B51CA"/>
    <w:rsid w:val="005B595A"/>
    <w:rsid w:val="005B6479"/>
    <w:rsid w:val="005B6924"/>
    <w:rsid w:val="005B6B77"/>
    <w:rsid w:val="005C1121"/>
    <w:rsid w:val="005C46D8"/>
    <w:rsid w:val="005C4B72"/>
    <w:rsid w:val="005C4F9E"/>
    <w:rsid w:val="005C56B2"/>
    <w:rsid w:val="005C7E5C"/>
    <w:rsid w:val="005D01BA"/>
    <w:rsid w:val="005D109E"/>
    <w:rsid w:val="005D1305"/>
    <w:rsid w:val="005D1A8B"/>
    <w:rsid w:val="005D34A2"/>
    <w:rsid w:val="005D426C"/>
    <w:rsid w:val="005E02E8"/>
    <w:rsid w:val="005E2DCF"/>
    <w:rsid w:val="005E3442"/>
    <w:rsid w:val="005E3DB5"/>
    <w:rsid w:val="005E424A"/>
    <w:rsid w:val="005E6401"/>
    <w:rsid w:val="005E75D7"/>
    <w:rsid w:val="005F05D1"/>
    <w:rsid w:val="005F0881"/>
    <w:rsid w:val="005F0DB9"/>
    <w:rsid w:val="005F1638"/>
    <w:rsid w:val="005F1D68"/>
    <w:rsid w:val="005F282A"/>
    <w:rsid w:val="005F32CE"/>
    <w:rsid w:val="005F5E23"/>
    <w:rsid w:val="005F746D"/>
    <w:rsid w:val="00600205"/>
    <w:rsid w:val="006022C4"/>
    <w:rsid w:val="006025A9"/>
    <w:rsid w:val="006028B5"/>
    <w:rsid w:val="00604503"/>
    <w:rsid w:val="006061A4"/>
    <w:rsid w:val="00607290"/>
    <w:rsid w:val="00612B4A"/>
    <w:rsid w:val="00613B6D"/>
    <w:rsid w:val="00614030"/>
    <w:rsid w:val="006171DD"/>
    <w:rsid w:val="006202EE"/>
    <w:rsid w:val="006224B1"/>
    <w:rsid w:val="00622CE7"/>
    <w:rsid w:val="0062318F"/>
    <w:rsid w:val="006252FA"/>
    <w:rsid w:val="00625DF4"/>
    <w:rsid w:val="006267BE"/>
    <w:rsid w:val="00626E71"/>
    <w:rsid w:val="00627692"/>
    <w:rsid w:val="00627E23"/>
    <w:rsid w:val="00632216"/>
    <w:rsid w:val="00632249"/>
    <w:rsid w:val="0063246C"/>
    <w:rsid w:val="0063360A"/>
    <w:rsid w:val="00634073"/>
    <w:rsid w:val="00634BF4"/>
    <w:rsid w:val="0063603D"/>
    <w:rsid w:val="006362B1"/>
    <w:rsid w:val="0063642F"/>
    <w:rsid w:val="00641C5B"/>
    <w:rsid w:val="00642644"/>
    <w:rsid w:val="00642746"/>
    <w:rsid w:val="0064311D"/>
    <w:rsid w:val="0064329D"/>
    <w:rsid w:val="00646110"/>
    <w:rsid w:val="00646607"/>
    <w:rsid w:val="0064745E"/>
    <w:rsid w:val="006479B6"/>
    <w:rsid w:val="00650CEF"/>
    <w:rsid w:val="00651B35"/>
    <w:rsid w:val="00652A51"/>
    <w:rsid w:val="00652B20"/>
    <w:rsid w:val="00652DF6"/>
    <w:rsid w:val="00653468"/>
    <w:rsid w:val="0065350B"/>
    <w:rsid w:val="00653EEB"/>
    <w:rsid w:val="006551C2"/>
    <w:rsid w:val="00656ADA"/>
    <w:rsid w:val="00656B7C"/>
    <w:rsid w:val="00660D8D"/>
    <w:rsid w:val="006617BB"/>
    <w:rsid w:val="00661D3B"/>
    <w:rsid w:val="0066226E"/>
    <w:rsid w:val="0066244A"/>
    <w:rsid w:val="00663777"/>
    <w:rsid w:val="00663973"/>
    <w:rsid w:val="00664680"/>
    <w:rsid w:val="0066563E"/>
    <w:rsid w:val="006658A3"/>
    <w:rsid w:val="0066752D"/>
    <w:rsid w:val="00667F1E"/>
    <w:rsid w:val="00670538"/>
    <w:rsid w:val="00676052"/>
    <w:rsid w:val="00676AFA"/>
    <w:rsid w:val="0067785A"/>
    <w:rsid w:val="006800EC"/>
    <w:rsid w:val="00680B53"/>
    <w:rsid w:val="006827EE"/>
    <w:rsid w:val="00684C28"/>
    <w:rsid w:val="006850B0"/>
    <w:rsid w:val="0068700C"/>
    <w:rsid w:val="00687754"/>
    <w:rsid w:val="00687E4B"/>
    <w:rsid w:val="0069107E"/>
    <w:rsid w:val="00691488"/>
    <w:rsid w:val="006938FA"/>
    <w:rsid w:val="006943A2"/>
    <w:rsid w:val="00695C2D"/>
    <w:rsid w:val="00696D46"/>
    <w:rsid w:val="006A0DF5"/>
    <w:rsid w:val="006A15FE"/>
    <w:rsid w:val="006A2265"/>
    <w:rsid w:val="006A2A17"/>
    <w:rsid w:val="006A52D8"/>
    <w:rsid w:val="006A5C20"/>
    <w:rsid w:val="006A5D8B"/>
    <w:rsid w:val="006A66E4"/>
    <w:rsid w:val="006A70E8"/>
    <w:rsid w:val="006B0A55"/>
    <w:rsid w:val="006B21EB"/>
    <w:rsid w:val="006B258D"/>
    <w:rsid w:val="006B39DF"/>
    <w:rsid w:val="006B3DFA"/>
    <w:rsid w:val="006B474C"/>
    <w:rsid w:val="006B4CCC"/>
    <w:rsid w:val="006B5491"/>
    <w:rsid w:val="006B6A83"/>
    <w:rsid w:val="006B706F"/>
    <w:rsid w:val="006C054F"/>
    <w:rsid w:val="006C0FB2"/>
    <w:rsid w:val="006C1102"/>
    <w:rsid w:val="006C1B38"/>
    <w:rsid w:val="006C2AC5"/>
    <w:rsid w:val="006C34CF"/>
    <w:rsid w:val="006C3739"/>
    <w:rsid w:val="006C4407"/>
    <w:rsid w:val="006C4CD6"/>
    <w:rsid w:val="006C5746"/>
    <w:rsid w:val="006C62E3"/>
    <w:rsid w:val="006C6959"/>
    <w:rsid w:val="006C78C4"/>
    <w:rsid w:val="006D0B5B"/>
    <w:rsid w:val="006D0F5B"/>
    <w:rsid w:val="006D2BDA"/>
    <w:rsid w:val="006D30B7"/>
    <w:rsid w:val="006D3A3E"/>
    <w:rsid w:val="006E0528"/>
    <w:rsid w:val="006E1CFC"/>
    <w:rsid w:val="006E3DBF"/>
    <w:rsid w:val="006E41E1"/>
    <w:rsid w:val="006E662D"/>
    <w:rsid w:val="006E7989"/>
    <w:rsid w:val="006F17F8"/>
    <w:rsid w:val="006F1F53"/>
    <w:rsid w:val="006F29C8"/>
    <w:rsid w:val="006F37C2"/>
    <w:rsid w:val="006F3CFD"/>
    <w:rsid w:val="006F57D9"/>
    <w:rsid w:val="006F603D"/>
    <w:rsid w:val="006F744D"/>
    <w:rsid w:val="00701645"/>
    <w:rsid w:val="00702D54"/>
    <w:rsid w:val="00702D85"/>
    <w:rsid w:val="00703385"/>
    <w:rsid w:val="00703D5D"/>
    <w:rsid w:val="007046CB"/>
    <w:rsid w:val="00704C56"/>
    <w:rsid w:val="00704D8E"/>
    <w:rsid w:val="007078DC"/>
    <w:rsid w:val="00707964"/>
    <w:rsid w:val="0071037E"/>
    <w:rsid w:val="0071073C"/>
    <w:rsid w:val="007108DF"/>
    <w:rsid w:val="0071207A"/>
    <w:rsid w:val="00712B17"/>
    <w:rsid w:val="00712C0D"/>
    <w:rsid w:val="00713471"/>
    <w:rsid w:val="0071445A"/>
    <w:rsid w:val="00714637"/>
    <w:rsid w:val="0071497F"/>
    <w:rsid w:val="0071502E"/>
    <w:rsid w:val="00717EE3"/>
    <w:rsid w:val="00720013"/>
    <w:rsid w:val="00720302"/>
    <w:rsid w:val="00720A9D"/>
    <w:rsid w:val="00720E1A"/>
    <w:rsid w:val="00722251"/>
    <w:rsid w:val="00723FFE"/>
    <w:rsid w:val="00724B35"/>
    <w:rsid w:val="00725533"/>
    <w:rsid w:val="007258AB"/>
    <w:rsid w:val="007267D4"/>
    <w:rsid w:val="007275B3"/>
    <w:rsid w:val="00727A0F"/>
    <w:rsid w:val="00727C4D"/>
    <w:rsid w:val="0073361A"/>
    <w:rsid w:val="007343FF"/>
    <w:rsid w:val="00735041"/>
    <w:rsid w:val="00735081"/>
    <w:rsid w:val="007351E7"/>
    <w:rsid w:val="00735F9C"/>
    <w:rsid w:val="0074174B"/>
    <w:rsid w:val="00741C16"/>
    <w:rsid w:val="0074229F"/>
    <w:rsid w:val="00742708"/>
    <w:rsid w:val="00742F10"/>
    <w:rsid w:val="007442D3"/>
    <w:rsid w:val="00744DE1"/>
    <w:rsid w:val="00746A06"/>
    <w:rsid w:val="00751AD6"/>
    <w:rsid w:val="00753330"/>
    <w:rsid w:val="00753787"/>
    <w:rsid w:val="007537AA"/>
    <w:rsid w:val="00753817"/>
    <w:rsid w:val="00753E01"/>
    <w:rsid w:val="00754EA3"/>
    <w:rsid w:val="007554BB"/>
    <w:rsid w:val="00756EBF"/>
    <w:rsid w:val="00757C73"/>
    <w:rsid w:val="00757D56"/>
    <w:rsid w:val="007601C0"/>
    <w:rsid w:val="00760703"/>
    <w:rsid w:val="0076245C"/>
    <w:rsid w:val="007634BE"/>
    <w:rsid w:val="0076365F"/>
    <w:rsid w:val="00764EF1"/>
    <w:rsid w:val="007659EA"/>
    <w:rsid w:val="00766030"/>
    <w:rsid w:val="007664C8"/>
    <w:rsid w:val="00766BDF"/>
    <w:rsid w:val="00766E3F"/>
    <w:rsid w:val="00767E05"/>
    <w:rsid w:val="0077006E"/>
    <w:rsid w:val="00770F81"/>
    <w:rsid w:val="007714CB"/>
    <w:rsid w:val="00772236"/>
    <w:rsid w:val="00775408"/>
    <w:rsid w:val="00775C11"/>
    <w:rsid w:val="00776B3F"/>
    <w:rsid w:val="00777777"/>
    <w:rsid w:val="00777C7F"/>
    <w:rsid w:val="0078330F"/>
    <w:rsid w:val="00784601"/>
    <w:rsid w:val="007862EA"/>
    <w:rsid w:val="00787076"/>
    <w:rsid w:val="00787726"/>
    <w:rsid w:val="0079034A"/>
    <w:rsid w:val="00790434"/>
    <w:rsid w:val="00791BDA"/>
    <w:rsid w:val="00791DB2"/>
    <w:rsid w:val="007941D8"/>
    <w:rsid w:val="00794D87"/>
    <w:rsid w:val="00796A98"/>
    <w:rsid w:val="00796C86"/>
    <w:rsid w:val="00796F5D"/>
    <w:rsid w:val="00797A00"/>
    <w:rsid w:val="007A0465"/>
    <w:rsid w:val="007A048F"/>
    <w:rsid w:val="007A3A60"/>
    <w:rsid w:val="007A5209"/>
    <w:rsid w:val="007B0359"/>
    <w:rsid w:val="007B14EE"/>
    <w:rsid w:val="007B16AD"/>
    <w:rsid w:val="007B2F87"/>
    <w:rsid w:val="007B52C5"/>
    <w:rsid w:val="007B5CA3"/>
    <w:rsid w:val="007B608A"/>
    <w:rsid w:val="007B78E4"/>
    <w:rsid w:val="007C0D13"/>
    <w:rsid w:val="007C147B"/>
    <w:rsid w:val="007C1F14"/>
    <w:rsid w:val="007C5626"/>
    <w:rsid w:val="007D00A1"/>
    <w:rsid w:val="007D3BD5"/>
    <w:rsid w:val="007D3C85"/>
    <w:rsid w:val="007D3DB9"/>
    <w:rsid w:val="007D4695"/>
    <w:rsid w:val="007D5271"/>
    <w:rsid w:val="007D6739"/>
    <w:rsid w:val="007D7B45"/>
    <w:rsid w:val="007D7DC7"/>
    <w:rsid w:val="007D7E70"/>
    <w:rsid w:val="007D7EC5"/>
    <w:rsid w:val="007E008A"/>
    <w:rsid w:val="007E28E5"/>
    <w:rsid w:val="007E296F"/>
    <w:rsid w:val="007E31BB"/>
    <w:rsid w:val="007E4630"/>
    <w:rsid w:val="007F140F"/>
    <w:rsid w:val="007F20D7"/>
    <w:rsid w:val="007F33F6"/>
    <w:rsid w:val="007F4E58"/>
    <w:rsid w:val="007F5565"/>
    <w:rsid w:val="007F5FE4"/>
    <w:rsid w:val="007F66E5"/>
    <w:rsid w:val="007F6B0C"/>
    <w:rsid w:val="00802CF3"/>
    <w:rsid w:val="00803EC7"/>
    <w:rsid w:val="00810203"/>
    <w:rsid w:val="00811372"/>
    <w:rsid w:val="0081351A"/>
    <w:rsid w:val="008142EC"/>
    <w:rsid w:val="00816C78"/>
    <w:rsid w:val="00822544"/>
    <w:rsid w:val="0082394C"/>
    <w:rsid w:val="008241D0"/>
    <w:rsid w:val="008272A8"/>
    <w:rsid w:val="00830DC9"/>
    <w:rsid w:val="008320DA"/>
    <w:rsid w:val="00832239"/>
    <w:rsid w:val="00832CE7"/>
    <w:rsid w:val="008330F0"/>
    <w:rsid w:val="00834D1C"/>
    <w:rsid w:val="008351B0"/>
    <w:rsid w:val="008361D7"/>
    <w:rsid w:val="00836971"/>
    <w:rsid w:val="00836C18"/>
    <w:rsid w:val="00836EBC"/>
    <w:rsid w:val="008404B2"/>
    <w:rsid w:val="0084288A"/>
    <w:rsid w:val="00842D0E"/>
    <w:rsid w:val="00844B00"/>
    <w:rsid w:val="00845987"/>
    <w:rsid w:val="00846C7F"/>
    <w:rsid w:val="008475C9"/>
    <w:rsid w:val="00852021"/>
    <w:rsid w:val="008557D4"/>
    <w:rsid w:val="0086032E"/>
    <w:rsid w:val="00860C89"/>
    <w:rsid w:val="00861954"/>
    <w:rsid w:val="00861CC0"/>
    <w:rsid w:val="00864D20"/>
    <w:rsid w:val="008665E7"/>
    <w:rsid w:val="0087003A"/>
    <w:rsid w:val="00871EDB"/>
    <w:rsid w:val="008739F2"/>
    <w:rsid w:val="00873CCF"/>
    <w:rsid w:val="00873F06"/>
    <w:rsid w:val="00873FFC"/>
    <w:rsid w:val="00875EE2"/>
    <w:rsid w:val="00877D8F"/>
    <w:rsid w:val="00880334"/>
    <w:rsid w:val="00881AE1"/>
    <w:rsid w:val="0088232A"/>
    <w:rsid w:val="00886302"/>
    <w:rsid w:val="0088648E"/>
    <w:rsid w:val="008864DA"/>
    <w:rsid w:val="00886653"/>
    <w:rsid w:val="00886EA9"/>
    <w:rsid w:val="0089087F"/>
    <w:rsid w:val="00891545"/>
    <w:rsid w:val="00891FA4"/>
    <w:rsid w:val="008926F2"/>
    <w:rsid w:val="00895DEE"/>
    <w:rsid w:val="008974FA"/>
    <w:rsid w:val="008A1D04"/>
    <w:rsid w:val="008A2009"/>
    <w:rsid w:val="008A3AC5"/>
    <w:rsid w:val="008A3E9D"/>
    <w:rsid w:val="008A4CF7"/>
    <w:rsid w:val="008A4EF5"/>
    <w:rsid w:val="008A66E0"/>
    <w:rsid w:val="008A7EF6"/>
    <w:rsid w:val="008B094B"/>
    <w:rsid w:val="008B2156"/>
    <w:rsid w:val="008B281B"/>
    <w:rsid w:val="008B3A73"/>
    <w:rsid w:val="008B3F32"/>
    <w:rsid w:val="008B5311"/>
    <w:rsid w:val="008B68F1"/>
    <w:rsid w:val="008B7EC7"/>
    <w:rsid w:val="008C29DC"/>
    <w:rsid w:val="008C5E59"/>
    <w:rsid w:val="008C6369"/>
    <w:rsid w:val="008C674E"/>
    <w:rsid w:val="008C69D0"/>
    <w:rsid w:val="008C742F"/>
    <w:rsid w:val="008C7436"/>
    <w:rsid w:val="008D06BA"/>
    <w:rsid w:val="008D126E"/>
    <w:rsid w:val="008D18BF"/>
    <w:rsid w:val="008D1A8A"/>
    <w:rsid w:val="008D2CE9"/>
    <w:rsid w:val="008D3D84"/>
    <w:rsid w:val="008D697E"/>
    <w:rsid w:val="008D712F"/>
    <w:rsid w:val="008E0390"/>
    <w:rsid w:val="008E0E17"/>
    <w:rsid w:val="008E1304"/>
    <w:rsid w:val="008E1B00"/>
    <w:rsid w:val="008E426A"/>
    <w:rsid w:val="008E4B54"/>
    <w:rsid w:val="008F1F6F"/>
    <w:rsid w:val="008F20B6"/>
    <w:rsid w:val="008F216F"/>
    <w:rsid w:val="008F249F"/>
    <w:rsid w:val="008F2D25"/>
    <w:rsid w:val="008F4B94"/>
    <w:rsid w:val="008F54CE"/>
    <w:rsid w:val="008F72B7"/>
    <w:rsid w:val="008F72DC"/>
    <w:rsid w:val="009004E1"/>
    <w:rsid w:val="00902CAE"/>
    <w:rsid w:val="00902FA9"/>
    <w:rsid w:val="00903CB2"/>
    <w:rsid w:val="009103A4"/>
    <w:rsid w:val="00913D79"/>
    <w:rsid w:val="00914B57"/>
    <w:rsid w:val="00914FEE"/>
    <w:rsid w:val="0091517A"/>
    <w:rsid w:val="00915893"/>
    <w:rsid w:val="009158A7"/>
    <w:rsid w:val="00916E6D"/>
    <w:rsid w:val="00917B92"/>
    <w:rsid w:val="00920FCC"/>
    <w:rsid w:val="00921C0E"/>
    <w:rsid w:val="009222B5"/>
    <w:rsid w:val="0092237A"/>
    <w:rsid w:val="00922F68"/>
    <w:rsid w:val="00923610"/>
    <w:rsid w:val="00923903"/>
    <w:rsid w:val="009249CB"/>
    <w:rsid w:val="00925225"/>
    <w:rsid w:val="0092596F"/>
    <w:rsid w:val="00925A22"/>
    <w:rsid w:val="0093072F"/>
    <w:rsid w:val="00930B2C"/>
    <w:rsid w:val="00930CAA"/>
    <w:rsid w:val="009316D3"/>
    <w:rsid w:val="00931956"/>
    <w:rsid w:val="00932F24"/>
    <w:rsid w:val="00933328"/>
    <w:rsid w:val="009333E8"/>
    <w:rsid w:val="009345F9"/>
    <w:rsid w:val="00935A87"/>
    <w:rsid w:val="00936952"/>
    <w:rsid w:val="00940C52"/>
    <w:rsid w:val="009438C7"/>
    <w:rsid w:val="00945705"/>
    <w:rsid w:val="009457D5"/>
    <w:rsid w:val="00946FB6"/>
    <w:rsid w:val="00947EDA"/>
    <w:rsid w:val="00947F38"/>
    <w:rsid w:val="0095040B"/>
    <w:rsid w:val="00954C23"/>
    <w:rsid w:val="00956075"/>
    <w:rsid w:val="009568A2"/>
    <w:rsid w:val="009575A1"/>
    <w:rsid w:val="00960FEE"/>
    <w:rsid w:val="009618AE"/>
    <w:rsid w:val="00962F32"/>
    <w:rsid w:val="00963A9A"/>
    <w:rsid w:val="00963B24"/>
    <w:rsid w:val="00967726"/>
    <w:rsid w:val="00967C0F"/>
    <w:rsid w:val="0097094E"/>
    <w:rsid w:val="00971756"/>
    <w:rsid w:val="0097303F"/>
    <w:rsid w:val="00974609"/>
    <w:rsid w:val="00975D62"/>
    <w:rsid w:val="00975FEC"/>
    <w:rsid w:val="00976519"/>
    <w:rsid w:val="009777F1"/>
    <w:rsid w:val="00977844"/>
    <w:rsid w:val="00980763"/>
    <w:rsid w:val="009821C8"/>
    <w:rsid w:val="00982F49"/>
    <w:rsid w:val="009830AE"/>
    <w:rsid w:val="009833C9"/>
    <w:rsid w:val="009842EA"/>
    <w:rsid w:val="00986BB3"/>
    <w:rsid w:val="00990E3C"/>
    <w:rsid w:val="00991B2C"/>
    <w:rsid w:val="009928DB"/>
    <w:rsid w:val="00992BFA"/>
    <w:rsid w:val="00992C15"/>
    <w:rsid w:val="0099332D"/>
    <w:rsid w:val="00993CEA"/>
    <w:rsid w:val="00994109"/>
    <w:rsid w:val="009941CC"/>
    <w:rsid w:val="0099464F"/>
    <w:rsid w:val="00995063"/>
    <w:rsid w:val="00995FF8"/>
    <w:rsid w:val="00997902"/>
    <w:rsid w:val="009A04E8"/>
    <w:rsid w:val="009A056E"/>
    <w:rsid w:val="009A14C5"/>
    <w:rsid w:val="009A2801"/>
    <w:rsid w:val="009A2B44"/>
    <w:rsid w:val="009A3BA6"/>
    <w:rsid w:val="009A4502"/>
    <w:rsid w:val="009A6FE2"/>
    <w:rsid w:val="009A79B8"/>
    <w:rsid w:val="009B0306"/>
    <w:rsid w:val="009B1CD8"/>
    <w:rsid w:val="009B2C86"/>
    <w:rsid w:val="009B3182"/>
    <w:rsid w:val="009C0354"/>
    <w:rsid w:val="009C0FD3"/>
    <w:rsid w:val="009C233E"/>
    <w:rsid w:val="009C3E0A"/>
    <w:rsid w:val="009C440B"/>
    <w:rsid w:val="009C55A7"/>
    <w:rsid w:val="009C5BB2"/>
    <w:rsid w:val="009C68C5"/>
    <w:rsid w:val="009C6A51"/>
    <w:rsid w:val="009C7F53"/>
    <w:rsid w:val="009D340E"/>
    <w:rsid w:val="009D364B"/>
    <w:rsid w:val="009D3F92"/>
    <w:rsid w:val="009D5D83"/>
    <w:rsid w:val="009E0184"/>
    <w:rsid w:val="009E07F8"/>
    <w:rsid w:val="009E211E"/>
    <w:rsid w:val="009E2377"/>
    <w:rsid w:val="009E2B94"/>
    <w:rsid w:val="009E3154"/>
    <w:rsid w:val="009E52A4"/>
    <w:rsid w:val="009E5627"/>
    <w:rsid w:val="009E5AAA"/>
    <w:rsid w:val="009E7645"/>
    <w:rsid w:val="009F0A0F"/>
    <w:rsid w:val="009F18DC"/>
    <w:rsid w:val="009F1D5C"/>
    <w:rsid w:val="009F36A9"/>
    <w:rsid w:val="009F38DA"/>
    <w:rsid w:val="009F4522"/>
    <w:rsid w:val="00A02A85"/>
    <w:rsid w:val="00A0652F"/>
    <w:rsid w:val="00A07041"/>
    <w:rsid w:val="00A07C97"/>
    <w:rsid w:val="00A10F1A"/>
    <w:rsid w:val="00A1101A"/>
    <w:rsid w:val="00A118DA"/>
    <w:rsid w:val="00A11A4C"/>
    <w:rsid w:val="00A12DB4"/>
    <w:rsid w:val="00A12E89"/>
    <w:rsid w:val="00A131DE"/>
    <w:rsid w:val="00A13A34"/>
    <w:rsid w:val="00A1461D"/>
    <w:rsid w:val="00A167A4"/>
    <w:rsid w:val="00A20452"/>
    <w:rsid w:val="00A20497"/>
    <w:rsid w:val="00A2070A"/>
    <w:rsid w:val="00A20BBB"/>
    <w:rsid w:val="00A21CD8"/>
    <w:rsid w:val="00A233FA"/>
    <w:rsid w:val="00A315A6"/>
    <w:rsid w:val="00A32364"/>
    <w:rsid w:val="00A3264B"/>
    <w:rsid w:val="00A367AD"/>
    <w:rsid w:val="00A376B2"/>
    <w:rsid w:val="00A37890"/>
    <w:rsid w:val="00A37BB3"/>
    <w:rsid w:val="00A37F7B"/>
    <w:rsid w:val="00A37FDF"/>
    <w:rsid w:val="00A4071A"/>
    <w:rsid w:val="00A41927"/>
    <w:rsid w:val="00A422CD"/>
    <w:rsid w:val="00A50239"/>
    <w:rsid w:val="00A525F4"/>
    <w:rsid w:val="00A5437C"/>
    <w:rsid w:val="00A545AC"/>
    <w:rsid w:val="00A5502F"/>
    <w:rsid w:val="00A572AD"/>
    <w:rsid w:val="00A57FC9"/>
    <w:rsid w:val="00A620E7"/>
    <w:rsid w:val="00A62713"/>
    <w:rsid w:val="00A62A32"/>
    <w:rsid w:val="00A64304"/>
    <w:rsid w:val="00A65391"/>
    <w:rsid w:val="00A653EA"/>
    <w:rsid w:val="00A65672"/>
    <w:rsid w:val="00A65E0C"/>
    <w:rsid w:val="00A66697"/>
    <w:rsid w:val="00A70038"/>
    <w:rsid w:val="00A708BC"/>
    <w:rsid w:val="00A72482"/>
    <w:rsid w:val="00A7288E"/>
    <w:rsid w:val="00A74F99"/>
    <w:rsid w:val="00A750A9"/>
    <w:rsid w:val="00A75291"/>
    <w:rsid w:val="00A83795"/>
    <w:rsid w:val="00A83D26"/>
    <w:rsid w:val="00A85879"/>
    <w:rsid w:val="00A906FD"/>
    <w:rsid w:val="00A9082B"/>
    <w:rsid w:val="00A936EA"/>
    <w:rsid w:val="00A95A35"/>
    <w:rsid w:val="00A96480"/>
    <w:rsid w:val="00AA05D4"/>
    <w:rsid w:val="00AA485C"/>
    <w:rsid w:val="00AA5B42"/>
    <w:rsid w:val="00AA5D83"/>
    <w:rsid w:val="00AA720C"/>
    <w:rsid w:val="00AB001B"/>
    <w:rsid w:val="00AB01E1"/>
    <w:rsid w:val="00AB059D"/>
    <w:rsid w:val="00AB13C9"/>
    <w:rsid w:val="00AB41F8"/>
    <w:rsid w:val="00AB6294"/>
    <w:rsid w:val="00AB6A40"/>
    <w:rsid w:val="00AB6EBA"/>
    <w:rsid w:val="00AB7397"/>
    <w:rsid w:val="00AC2668"/>
    <w:rsid w:val="00AC36D2"/>
    <w:rsid w:val="00AC399A"/>
    <w:rsid w:val="00AC3A75"/>
    <w:rsid w:val="00AC3FB0"/>
    <w:rsid w:val="00AC48B9"/>
    <w:rsid w:val="00AC4C6B"/>
    <w:rsid w:val="00AC50E0"/>
    <w:rsid w:val="00AC5975"/>
    <w:rsid w:val="00AC61C0"/>
    <w:rsid w:val="00AC7D14"/>
    <w:rsid w:val="00AD0894"/>
    <w:rsid w:val="00AD179E"/>
    <w:rsid w:val="00AD191F"/>
    <w:rsid w:val="00AD409C"/>
    <w:rsid w:val="00AD460F"/>
    <w:rsid w:val="00AD679E"/>
    <w:rsid w:val="00AE1474"/>
    <w:rsid w:val="00AE1836"/>
    <w:rsid w:val="00AE34F8"/>
    <w:rsid w:val="00AE3770"/>
    <w:rsid w:val="00AE4623"/>
    <w:rsid w:val="00AE611A"/>
    <w:rsid w:val="00AE7CF5"/>
    <w:rsid w:val="00AF1B38"/>
    <w:rsid w:val="00AF202A"/>
    <w:rsid w:val="00AF31D7"/>
    <w:rsid w:val="00AF3C23"/>
    <w:rsid w:val="00AF4B4D"/>
    <w:rsid w:val="00AF504B"/>
    <w:rsid w:val="00AF6295"/>
    <w:rsid w:val="00AF6CA8"/>
    <w:rsid w:val="00AF7807"/>
    <w:rsid w:val="00AF78DE"/>
    <w:rsid w:val="00AF7E6C"/>
    <w:rsid w:val="00B00AB5"/>
    <w:rsid w:val="00B011D1"/>
    <w:rsid w:val="00B018FF"/>
    <w:rsid w:val="00B02B73"/>
    <w:rsid w:val="00B02CC0"/>
    <w:rsid w:val="00B0364D"/>
    <w:rsid w:val="00B05F30"/>
    <w:rsid w:val="00B06775"/>
    <w:rsid w:val="00B11C6A"/>
    <w:rsid w:val="00B13A1F"/>
    <w:rsid w:val="00B13EA8"/>
    <w:rsid w:val="00B14956"/>
    <w:rsid w:val="00B14DB5"/>
    <w:rsid w:val="00B1791B"/>
    <w:rsid w:val="00B17CEB"/>
    <w:rsid w:val="00B2080A"/>
    <w:rsid w:val="00B220BE"/>
    <w:rsid w:val="00B2263A"/>
    <w:rsid w:val="00B22924"/>
    <w:rsid w:val="00B22A0E"/>
    <w:rsid w:val="00B230B5"/>
    <w:rsid w:val="00B2417D"/>
    <w:rsid w:val="00B24B84"/>
    <w:rsid w:val="00B24B95"/>
    <w:rsid w:val="00B25701"/>
    <w:rsid w:val="00B25AB8"/>
    <w:rsid w:val="00B263F3"/>
    <w:rsid w:val="00B264BF"/>
    <w:rsid w:val="00B27FD3"/>
    <w:rsid w:val="00B318C9"/>
    <w:rsid w:val="00B31959"/>
    <w:rsid w:val="00B35873"/>
    <w:rsid w:val="00B363B2"/>
    <w:rsid w:val="00B37997"/>
    <w:rsid w:val="00B410D8"/>
    <w:rsid w:val="00B411A9"/>
    <w:rsid w:val="00B43ABF"/>
    <w:rsid w:val="00B446C8"/>
    <w:rsid w:val="00B45431"/>
    <w:rsid w:val="00B45C4C"/>
    <w:rsid w:val="00B46BF3"/>
    <w:rsid w:val="00B474A6"/>
    <w:rsid w:val="00B51563"/>
    <w:rsid w:val="00B519AC"/>
    <w:rsid w:val="00B52302"/>
    <w:rsid w:val="00B5514B"/>
    <w:rsid w:val="00B55843"/>
    <w:rsid w:val="00B5663A"/>
    <w:rsid w:val="00B569DE"/>
    <w:rsid w:val="00B57148"/>
    <w:rsid w:val="00B60FA9"/>
    <w:rsid w:val="00B6134B"/>
    <w:rsid w:val="00B62120"/>
    <w:rsid w:val="00B62746"/>
    <w:rsid w:val="00B62DE6"/>
    <w:rsid w:val="00B63341"/>
    <w:rsid w:val="00B639AC"/>
    <w:rsid w:val="00B64CFA"/>
    <w:rsid w:val="00B6596E"/>
    <w:rsid w:val="00B65E8B"/>
    <w:rsid w:val="00B662D6"/>
    <w:rsid w:val="00B6669B"/>
    <w:rsid w:val="00B67571"/>
    <w:rsid w:val="00B6766C"/>
    <w:rsid w:val="00B67984"/>
    <w:rsid w:val="00B71CBB"/>
    <w:rsid w:val="00B71FFE"/>
    <w:rsid w:val="00B725FC"/>
    <w:rsid w:val="00B74D63"/>
    <w:rsid w:val="00B74F8B"/>
    <w:rsid w:val="00B75EE3"/>
    <w:rsid w:val="00B77BCE"/>
    <w:rsid w:val="00B81A5E"/>
    <w:rsid w:val="00B81DF9"/>
    <w:rsid w:val="00B823DD"/>
    <w:rsid w:val="00B82D9E"/>
    <w:rsid w:val="00B830C3"/>
    <w:rsid w:val="00B844AF"/>
    <w:rsid w:val="00B8461C"/>
    <w:rsid w:val="00B848D2"/>
    <w:rsid w:val="00B84A87"/>
    <w:rsid w:val="00B85393"/>
    <w:rsid w:val="00B853B1"/>
    <w:rsid w:val="00B8555F"/>
    <w:rsid w:val="00B867A3"/>
    <w:rsid w:val="00B86A1C"/>
    <w:rsid w:val="00B87234"/>
    <w:rsid w:val="00B87414"/>
    <w:rsid w:val="00B906F7"/>
    <w:rsid w:val="00B91ABF"/>
    <w:rsid w:val="00B91F1B"/>
    <w:rsid w:val="00B93CCB"/>
    <w:rsid w:val="00B93D27"/>
    <w:rsid w:val="00B94228"/>
    <w:rsid w:val="00B958BC"/>
    <w:rsid w:val="00B96639"/>
    <w:rsid w:val="00BA0DBE"/>
    <w:rsid w:val="00BA11F2"/>
    <w:rsid w:val="00BA1E15"/>
    <w:rsid w:val="00BA203C"/>
    <w:rsid w:val="00BA21F5"/>
    <w:rsid w:val="00BA2290"/>
    <w:rsid w:val="00BA2642"/>
    <w:rsid w:val="00BA31D9"/>
    <w:rsid w:val="00BA5054"/>
    <w:rsid w:val="00BA78BE"/>
    <w:rsid w:val="00BA7E3B"/>
    <w:rsid w:val="00BB1D07"/>
    <w:rsid w:val="00BB273C"/>
    <w:rsid w:val="00BB5BD5"/>
    <w:rsid w:val="00BB6EA5"/>
    <w:rsid w:val="00BB71B9"/>
    <w:rsid w:val="00BC1912"/>
    <w:rsid w:val="00BC1FC7"/>
    <w:rsid w:val="00BC3736"/>
    <w:rsid w:val="00BC373C"/>
    <w:rsid w:val="00BC3826"/>
    <w:rsid w:val="00BC3C6C"/>
    <w:rsid w:val="00BC3D62"/>
    <w:rsid w:val="00BC650A"/>
    <w:rsid w:val="00BD008C"/>
    <w:rsid w:val="00BD13FB"/>
    <w:rsid w:val="00BD2F07"/>
    <w:rsid w:val="00BD467C"/>
    <w:rsid w:val="00BD56E9"/>
    <w:rsid w:val="00BD5C33"/>
    <w:rsid w:val="00BD5DD4"/>
    <w:rsid w:val="00BD663E"/>
    <w:rsid w:val="00BD6851"/>
    <w:rsid w:val="00BD6FB8"/>
    <w:rsid w:val="00BE2355"/>
    <w:rsid w:val="00BE3857"/>
    <w:rsid w:val="00BE3CCE"/>
    <w:rsid w:val="00BE522D"/>
    <w:rsid w:val="00BE555E"/>
    <w:rsid w:val="00BE7A16"/>
    <w:rsid w:val="00BF021F"/>
    <w:rsid w:val="00BF33A6"/>
    <w:rsid w:val="00BF4BA8"/>
    <w:rsid w:val="00BF4BD0"/>
    <w:rsid w:val="00BF5600"/>
    <w:rsid w:val="00BF7459"/>
    <w:rsid w:val="00C003BF"/>
    <w:rsid w:val="00C0047C"/>
    <w:rsid w:val="00C03F2F"/>
    <w:rsid w:val="00C04FAE"/>
    <w:rsid w:val="00C06A26"/>
    <w:rsid w:val="00C10350"/>
    <w:rsid w:val="00C10AF7"/>
    <w:rsid w:val="00C123FC"/>
    <w:rsid w:val="00C12417"/>
    <w:rsid w:val="00C13B05"/>
    <w:rsid w:val="00C16307"/>
    <w:rsid w:val="00C171ED"/>
    <w:rsid w:val="00C178B7"/>
    <w:rsid w:val="00C17E18"/>
    <w:rsid w:val="00C2130C"/>
    <w:rsid w:val="00C2257D"/>
    <w:rsid w:val="00C23A7E"/>
    <w:rsid w:val="00C23A9E"/>
    <w:rsid w:val="00C25A48"/>
    <w:rsid w:val="00C26233"/>
    <w:rsid w:val="00C27261"/>
    <w:rsid w:val="00C279A4"/>
    <w:rsid w:val="00C27E35"/>
    <w:rsid w:val="00C31ABE"/>
    <w:rsid w:val="00C32882"/>
    <w:rsid w:val="00C32918"/>
    <w:rsid w:val="00C33658"/>
    <w:rsid w:val="00C336ED"/>
    <w:rsid w:val="00C338F2"/>
    <w:rsid w:val="00C34DF8"/>
    <w:rsid w:val="00C35409"/>
    <w:rsid w:val="00C356AB"/>
    <w:rsid w:val="00C3595C"/>
    <w:rsid w:val="00C3690B"/>
    <w:rsid w:val="00C36AAD"/>
    <w:rsid w:val="00C375A5"/>
    <w:rsid w:val="00C37F69"/>
    <w:rsid w:val="00C407F5"/>
    <w:rsid w:val="00C41108"/>
    <w:rsid w:val="00C413C6"/>
    <w:rsid w:val="00C414D3"/>
    <w:rsid w:val="00C415E1"/>
    <w:rsid w:val="00C4249D"/>
    <w:rsid w:val="00C437A1"/>
    <w:rsid w:val="00C44768"/>
    <w:rsid w:val="00C477F4"/>
    <w:rsid w:val="00C47D7F"/>
    <w:rsid w:val="00C50C05"/>
    <w:rsid w:val="00C53D7C"/>
    <w:rsid w:val="00C5451E"/>
    <w:rsid w:val="00C55419"/>
    <w:rsid w:val="00C56A47"/>
    <w:rsid w:val="00C60A28"/>
    <w:rsid w:val="00C61B29"/>
    <w:rsid w:val="00C61BAB"/>
    <w:rsid w:val="00C62604"/>
    <w:rsid w:val="00C632FE"/>
    <w:rsid w:val="00C63652"/>
    <w:rsid w:val="00C64F5F"/>
    <w:rsid w:val="00C65018"/>
    <w:rsid w:val="00C65826"/>
    <w:rsid w:val="00C65D44"/>
    <w:rsid w:val="00C668C4"/>
    <w:rsid w:val="00C66922"/>
    <w:rsid w:val="00C67A1E"/>
    <w:rsid w:val="00C67BD0"/>
    <w:rsid w:val="00C71833"/>
    <w:rsid w:val="00C7197B"/>
    <w:rsid w:val="00C71CB5"/>
    <w:rsid w:val="00C72232"/>
    <w:rsid w:val="00C727D5"/>
    <w:rsid w:val="00C738DF"/>
    <w:rsid w:val="00C75BA6"/>
    <w:rsid w:val="00C76298"/>
    <w:rsid w:val="00C7670C"/>
    <w:rsid w:val="00C768F9"/>
    <w:rsid w:val="00C770C2"/>
    <w:rsid w:val="00C77EFD"/>
    <w:rsid w:val="00C8092F"/>
    <w:rsid w:val="00C81CFD"/>
    <w:rsid w:val="00C84F17"/>
    <w:rsid w:val="00C86FA0"/>
    <w:rsid w:val="00C876DE"/>
    <w:rsid w:val="00C87816"/>
    <w:rsid w:val="00C87C70"/>
    <w:rsid w:val="00C87EAB"/>
    <w:rsid w:val="00C90099"/>
    <w:rsid w:val="00C90968"/>
    <w:rsid w:val="00C91FE9"/>
    <w:rsid w:val="00C9335C"/>
    <w:rsid w:val="00C94028"/>
    <w:rsid w:val="00C94131"/>
    <w:rsid w:val="00C94804"/>
    <w:rsid w:val="00C9486F"/>
    <w:rsid w:val="00C95BBC"/>
    <w:rsid w:val="00C95C43"/>
    <w:rsid w:val="00C95E54"/>
    <w:rsid w:val="00C96369"/>
    <w:rsid w:val="00C9650D"/>
    <w:rsid w:val="00C973A0"/>
    <w:rsid w:val="00CA1038"/>
    <w:rsid w:val="00CA143B"/>
    <w:rsid w:val="00CA1ED7"/>
    <w:rsid w:val="00CA22FA"/>
    <w:rsid w:val="00CA294C"/>
    <w:rsid w:val="00CA36A0"/>
    <w:rsid w:val="00CA4070"/>
    <w:rsid w:val="00CA4293"/>
    <w:rsid w:val="00CA4FDC"/>
    <w:rsid w:val="00CA5161"/>
    <w:rsid w:val="00CA7E66"/>
    <w:rsid w:val="00CB0998"/>
    <w:rsid w:val="00CB1C23"/>
    <w:rsid w:val="00CB28F4"/>
    <w:rsid w:val="00CB3C65"/>
    <w:rsid w:val="00CB60E8"/>
    <w:rsid w:val="00CB79CB"/>
    <w:rsid w:val="00CC0999"/>
    <w:rsid w:val="00CC19EF"/>
    <w:rsid w:val="00CC20B4"/>
    <w:rsid w:val="00CC22FD"/>
    <w:rsid w:val="00CC2599"/>
    <w:rsid w:val="00CC3DBA"/>
    <w:rsid w:val="00CC50DE"/>
    <w:rsid w:val="00CC5E56"/>
    <w:rsid w:val="00CD086A"/>
    <w:rsid w:val="00CD0A3B"/>
    <w:rsid w:val="00CD12A1"/>
    <w:rsid w:val="00CD1D23"/>
    <w:rsid w:val="00CD2600"/>
    <w:rsid w:val="00CD2657"/>
    <w:rsid w:val="00CD284F"/>
    <w:rsid w:val="00CD2C34"/>
    <w:rsid w:val="00CD3E2E"/>
    <w:rsid w:val="00CD7102"/>
    <w:rsid w:val="00CE01EF"/>
    <w:rsid w:val="00CE23EB"/>
    <w:rsid w:val="00CE375C"/>
    <w:rsid w:val="00CE3BA4"/>
    <w:rsid w:val="00CE3DFC"/>
    <w:rsid w:val="00CE40AA"/>
    <w:rsid w:val="00CE715D"/>
    <w:rsid w:val="00CE7809"/>
    <w:rsid w:val="00CE7D9C"/>
    <w:rsid w:val="00CF2A35"/>
    <w:rsid w:val="00CF2C7D"/>
    <w:rsid w:val="00CF342C"/>
    <w:rsid w:val="00D0018A"/>
    <w:rsid w:val="00D00A81"/>
    <w:rsid w:val="00D02436"/>
    <w:rsid w:val="00D0455D"/>
    <w:rsid w:val="00D05666"/>
    <w:rsid w:val="00D06D70"/>
    <w:rsid w:val="00D07FEE"/>
    <w:rsid w:val="00D1139C"/>
    <w:rsid w:val="00D1387F"/>
    <w:rsid w:val="00D1427A"/>
    <w:rsid w:val="00D147CC"/>
    <w:rsid w:val="00D156DF"/>
    <w:rsid w:val="00D16200"/>
    <w:rsid w:val="00D162BF"/>
    <w:rsid w:val="00D20D97"/>
    <w:rsid w:val="00D20DFB"/>
    <w:rsid w:val="00D2233C"/>
    <w:rsid w:val="00D23678"/>
    <w:rsid w:val="00D27220"/>
    <w:rsid w:val="00D304D8"/>
    <w:rsid w:val="00D31411"/>
    <w:rsid w:val="00D315B9"/>
    <w:rsid w:val="00D3212F"/>
    <w:rsid w:val="00D34D63"/>
    <w:rsid w:val="00D35AE6"/>
    <w:rsid w:val="00D35C35"/>
    <w:rsid w:val="00D36847"/>
    <w:rsid w:val="00D424C4"/>
    <w:rsid w:val="00D424F4"/>
    <w:rsid w:val="00D53168"/>
    <w:rsid w:val="00D53963"/>
    <w:rsid w:val="00D55CD0"/>
    <w:rsid w:val="00D56291"/>
    <w:rsid w:val="00D57A4B"/>
    <w:rsid w:val="00D60453"/>
    <w:rsid w:val="00D60F6F"/>
    <w:rsid w:val="00D62286"/>
    <w:rsid w:val="00D62DA9"/>
    <w:rsid w:val="00D63060"/>
    <w:rsid w:val="00D64697"/>
    <w:rsid w:val="00D64857"/>
    <w:rsid w:val="00D64867"/>
    <w:rsid w:val="00D67087"/>
    <w:rsid w:val="00D726DD"/>
    <w:rsid w:val="00D74226"/>
    <w:rsid w:val="00D75AB5"/>
    <w:rsid w:val="00D75EC7"/>
    <w:rsid w:val="00D75F31"/>
    <w:rsid w:val="00D77D62"/>
    <w:rsid w:val="00D77DB4"/>
    <w:rsid w:val="00D77ED0"/>
    <w:rsid w:val="00D85A1C"/>
    <w:rsid w:val="00D87070"/>
    <w:rsid w:val="00D87678"/>
    <w:rsid w:val="00D877A8"/>
    <w:rsid w:val="00D912F7"/>
    <w:rsid w:val="00D917CE"/>
    <w:rsid w:val="00D923C6"/>
    <w:rsid w:val="00D938D6"/>
    <w:rsid w:val="00D95288"/>
    <w:rsid w:val="00D96348"/>
    <w:rsid w:val="00D9710B"/>
    <w:rsid w:val="00D97C5E"/>
    <w:rsid w:val="00DA19D0"/>
    <w:rsid w:val="00DA4B30"/>
    <w:rsid w:val="00DA4FFE"/>
    <w:rsid w:val="00DA59F6"/>
    <w:rsid w:val="00DB02BA"/>
    <w:rsid w:val="00DB0792"/>
    <w:rsid w:val="00DB0AA8"/>
    <w:rsid w:val="00DB16D6"/>
    <w:rsid w:val="00DB197D"/>
    <w:rsid w:val="00DB1B51"/>
    <w:rsid w:val="00DB1D7F"/>
    <w:rsid w:val="00DB223D"/>
    <w:rsid w:val="00DB3D8E"/>
    <w:rsid w:val="00DB45BF"/>
    <w:rsid w:val="00DB541C"/>
    <w:rsid w:val="00DB5494"/>
    <w:rsid w:val="00DB554C"/>
    <w:rsid w:val="00DB5843"/>
    <w:rsid w:val="00DB5A98"/>
    <w:rsid w:val="00DB5E25"/>
    <w:rsid w:val="00DB6566"/>
    <w:rsid w:val="00DC01D8"/>
    <w:rsid w:val="00DC1D1F"/>
    <w:rsid w:val="00DC282E"/>
    <w:rsid w:val="00DC328C"/>
    <w:rsid w:val="00DC33BD"/>
    <w:rsid w:val="00DC37E6"/>
    <w:rsid w:val="00DC45E9"/>
    <w:rsid w:val="00DC5D5B"/>
    <w:rsid w:val="00DC680C"/>
    <w:rsid w:val="00DD0200"/>
    <w:rsid w:val="00DD1D87"/>
    <w:rsid w:val="00DD25E3"/>
    <w:rsid w:val="00DD2D33"/>
    <w:rsid w:val="00DD3E92"/>
    <w:rsid w:val="00DD5884"/>
    <w:rsid w:val="00DD5D5C"/>
    <w:rsid w:val="00DD6BB7"/>
    <w:rsid w:val="00DD7077"/>
    <w:rsid w:val="00DD745C"/>
    <w:rsid w:val="00DD76A7"/>
    <w:rsid w:val="00DE0680"/>
    <w:rsid w:val="00DE29A1"/>
    <w:rsid w:val="00DE2C6C"/>
    <w:rsid w:val="00DE40DC"/>
    <w:rsid w:val="00DE4E75"/>
    <w:rsid w:val="00DE5E8B"/>
    <w:rsid w:val="00DE6374"/>
    <w:rsid w:val="00DE6F9D"/>
    <w:rsid w:val="00DF0A65"/>
    <w:rsid w:val="00DF0F60"/>
    <w:rsid w:val="00DF19C5"/>
    <w:rsid w:val="00DF3118"/>
    <w:rsid w:val="00DF39E6"/>
    <w:rsid w:val="00DF4F83"/>
    <w:rsid w:val="00DF55DD"/>
    <w:rsid w:val="00DF6FB8"/>
    <w:rsid w:val="00DF6FD7"/>
    <w:rsid w:val="00E003E1"/>
    <w:rsid w:val="00E00517"/>
    <w:rsid w:val="00E0362E"/>
    <w:rsid w:val="00E03DEE"/>
    <w:rsid w:val="00E0410F"/>
    <w:rsid w:val="00E041C9"/>
    <w:rsid w:val="00E05868"/>
    <w:rsid w:val="00E06D27"/>
    <w:rsid w:val="00E10434"/>
    <w:rsid w:val="00E10B74"/>
    <w:rsid w:val="00E11089"/>
    <w:rsid w:val="00E11743"/>
    <w:rsid w:val="00E11E61"/>
    <w:rsid w:val="00E13549"/>
    <w:rsid w:val="00E13566"/>
    <w:rsid w:val="00E161D7"/>
    <w:rsid w:val="00E16BBB"/>
    <w:rsid w:val="00E20110"/>
    <w:rsid w:val="00E21270"/>
    <w:rsid w:val="00E234B1"/>
    <w:rsid w:val="00E260C2"/>
    <w:rsid w:val="00E2661C"/>
    <w:rsid w:val="00E267F9"/>
    <w:rsid w:val="00E272BF"/>
    <w:rsid w:val="00E30813"/>
    <w:rsid w:val="00E3141C"/>
    <w:rsid w:val="00E32319"/>
    <w:rsid w:val="00E32808"/>
    <w:rsid w:val="00E3448F"/>
    <w:rsid w:val="00E35D26"/>
    <w:rsid w:val="00E36B31"/>
    <w:rsid w:val="00E37569"/>
    <w:rsid w:val="00E4139D"/>
    <w:rsid w:val="00E439CC"/>
    <w:rsid w:val="00E45114"/>
    <w:rsid w:val="00E454DE"/>
    <w:rsid w:val="00E45675"/>
    <w:rsid w:val="00E46A3F"/>
    <w:rsid w:val="00E477A3"/>
    <w:rsid w:val="00E478AE"/>
    <w:rsid w:val="00E50919"/>
    <w:rsid w:val="00E5341C"/>
    <w:rsid w:val="00E5497E"/>
    <w:rsid w:val="00E54C4E"/>
    <w:rsid w:val="00E5584F"/>
    <w:rsid w:val="00E55E46"/>
    <w:rsid w:val="00E564E1"/>
    <w:rsid w:val="00E56B65"/>
    <w:rsid w:val="00E56E1F"/>
    <w:rsid w:val="00E57C29"/>
    <w:rsid w:val="00E60431"/>
    <w:rsid w:val="00E60560"/>
    <w:rsid w:val="00E605AC"/>
    <w:rsid w:val="00E60AF9"/>
    <w:rsid w:val="00E60E7E"/>
    <w:rsid w:val="00E6233C"/>
    <w:rsid w:val="00E63F38"/>
    <w:rsid w:val="00E646A1"/>
    <w:rsid w:val="00E64DD9"/>
    <w:rsid w:val="00E6787F"/>
    <w:rsid w:val="00E70A48"/>
    <w:rsid w:val="00E737DE"/>
    <w:rsid w:val="00E800C1"/>
    <w:rsid w:val="00E80993"/>
    <w:rsid w:val="00E82F43"/>
    <w:rsid w:val="00E845BB"/>
    <w:rsid w:val="00E853A9"/>
    <w:rsid w:val="00E8682D"/>
    <w:rsid w:val="00E86EA7"/>
    <w:rsid w:val="00E91004"/>
    <w:rsid w:val="00E943E4"/>
    <w:rsid w:val="00E95523"/>
    <w:rsid w:val="00E97EF8"/>
    <w:rsid w:val="00EA1175"/>
    <w:rsid w:val="00EA462E"/>
    <w:rsid w:val="00EA487C"/>
    <w:rsid w:val="00EA4EAE"/>
    <w:rsid w:val="00EA6F34"/>
    <w:rsid w:val="00EA7299"/>
    <w:rsid w:val="00EA7450"/>
    <w:rsid w:val="00EA76AC"/>
    <w:rsid w:val="00EB00C6"/>
    <w:rsid w:val="00EB1274"/>
    <w:rsid w:val="00EB14FF"/>
    <w:rsid w:val="00EB25EC"/>
    <w:rsid w:val="00EB265B"/>
    <w:rsid w:val="00EB34DD"/>
    <w:rsid w:val="00EB50BB"/>
    <w:rsid w:val="00EC0709"/>
    <w:rsid w:val="00EC0C06"/>
    <w:rsid w:val="00EC2322"/>
    <w:rsid w:val="00EC27F8"/>
    <w:rsid w:val="00EC2C89"/>
    <w:rsid w:val="00EC4DC0"/>
    <w:rsid w:val="00EC5328"/>
    <w:rsid w:val="00EC53FE"/>
    <w:rsid w:val="00EC5ABB"/>
    <w:rsid w:val="00EC6B59"/>
    <w:rsid w:val="00EC6EEB"/>
    <w:rsid w:val="00ED063A"/>
    <w:rsid w:val="00ED2172"/>
    <w:rsid w:val="00ED24A3"/>
    <w:rsid w:val="00ED35E6"/>
    <w:rsid w:val="00ED7587"/>
    <w:rsid w:val="00EE1E3F"/>
    <w:rsid w:val="00EE2027"/>
    <w:rsid w:val="00EE20AA"/>
    <w:rsid w:val="00EE24DF"/>
    <w:rsid w:val="00EE32EA"/>
    <w:rsid w:val="00EE348C"/>
    <w:rsid w:val="00EE3866"/>
    <w:rsid w:val="00EE3A03"/>
    <w:rsid w:val="00EE3FD8"/>
    <w:rsid w:val="00EE7872"/>
    <w:rsid w:val="00EF2F36"/>
    <w:rsid w:val="00EF362D"/>
    <w:rsid w:val="00EF5D64"/>
    <w:rsid w:val="00F0038D"/>
    <w:rsid w:val="00F0182A"/>
    <w:rsid w:val="00F0229C"/>
    <w:rsid w:val="00F0254C"/>
    <w:rsid w:val="00F0289C"/>
    <w:rsid w:val="00F029C1"/>
    <w:rsid w:val="00F02A9D"/>
    <w:rsid w:val="00F02DD1"/>
    <w:rsid w:val="00F04B6A"/>
    <w:rsid w:val="00F0639F"/>
    <w:rsid w:val="00F0739A"/>
    <w:rsid w:val="00F077D6"/>
    <w:rsid w:val="00F07835"/>
    <w:rsid w:val="00F07C0E"/>
    <w:rsid w:val="00F10A72"/>
    <w:rsid w:val="00F119A8"/>
    <w:rsid w:val="00F11F58"/>
    <w:rsid w:val="00F12206"/>
    <w:rsid w:val="00F12FA8"/>
    <w:rsid w:val="00F1416F"/>
    <w:rsid w:val="00F1586A"/>
    <w:rsid w:val="00F1599D"/>
    <w:rsid w:val="00F20738"/>
    <w:rsid w:val="00F20DCF"/>
    <w:rsid w:val="00F20DFA"/>
    <w:rsid w:val="00F223C5"/>
    <w:rsid w:val="00F23B48"/>
    <w:rsid w:val="00F2489A"/>
    <w:rsid w:val="00F26D06"/>
    <w:rsid w:val="00F276D5"/>
    <w:rsid w:val="00F3099D"/>
    <w:rsid w:val="00F31F8A"/>
    <w:rsid w:val="00F34118"/>
    <w:rsid w:val="00F34AD1"/>
    <w:rsid w:val="00F350C3"/>
    <w:rsid w:val="00F361C2"/>
    <w:rsid w:val="00F368C2"/>
    <w:rsid w:val="00F40242"/>
    <w:rsid w:val="00F41735"/>
    <w:rsid w:val="00F43B76"/>
    <w:rsid w:val="00F45248"/>
    <w:rsid w:val="00F47390"/>
    <w:rsid w:val="00F50DF6"/>
    <w:rsid w:val="00F515CF"/>
    <w:rsid w:val="00F54747"/>
    <w:rsid w:val="00F54CEA"/>
    <w:rsid w:val="00F55413"/>
    <w:rsid w:val="00F564AE"/>
    <w:rsid w:val="00F56803"/>
    <w:rsid w:val="00F57154"/>
    <w:rsid w:val="00F57675"/>
    <w:rsid w:val="00F57B90"/>
    <w:rsid w:val="00F6038A"/>
    <w:rsid w:val="00F604BF"/>
    <w:rsid w:val="00F61A1A"/>
    <w:rsid w:val="00F61BEF"/>
    <w:rsid w:val="00F62199"/>
    <w:rsid w:val="00F629AA"/>
    <w:rsid w:val="00F62B5F"/>
    <w:rsid w:val="00F63CC1"/>
    <w:rsid w:val="00F63E83"/>
    <w:rsid w:val="00F65039"/>
    <w:rsid w:val="00F66043"/>
    <w:rsid w:val="00F66572"/>
    <w:rsid w:val="00F677B5"/>
    <w:rsid w:val="00F726E7"/>
    <w:rsid w:val="00F733B2"/>
    <w:rsid w:val="00F74837"/>
    <w:rsid w:val="00F748E2"/>
    <w:rsid w:val="00F75191"/>
    <w:rsid w:val="00F75728"/>
    <w:rsid w:val="00F75AA7"/>
    <w:rsid w:val="00F7713C"/>
    <w:rsid w:val="00F771F3"/>
    <w:rsid w:val="00F77B32"/>
    <w:rsid w:val="00F80E50"/>
    <w:rsid w:val="00F81FB8"/>
    <w:rsid w:val="00F85C83"/>
    <w:rsid w:val="00F901DE"/>
    <w:rsid w:val="00F929B2"/>
    <w:rsid w:val="00F92EC4"/>
    <w:rsid w:val="00F9329B"/>
    <w:rsid w:val="00F93FB4"/>
    <w:rsid w:val="00F94621"/>
    <w:rsid w:val="00F970B4"/>
    <w:rsid w:val="00FA1721"/>
    <w:rsid w:val="00FA37E3"/>
    <w:rsid w:val="00FA5734"/>
    <w:rsid w:val="00FA6344"/>
    <w:rsid w:val="00FA6DE0"/>
    <w:rsid w:val="00FA7E86"/>
    <w:rsid w:val="00FB099F"/>
    <w:rsid w:val="00FB165D"/>
    <w:rsid w:val="00FB2861"/>
    <w:rsid w:val="00FB3815"/>
    <w:rsid w:val="00FB381A"/>
    <w:rsid w:val="00FC0662"/>
    <w:rsid w:val="00FC0FC8"/>
    <w:rsid w:val="00FC3455"/>
    <w:rsid w:val="00FC4369"/>
    <w:rsid w:val="00FC4A46"/>
    <w:rsid w:val="00FC5125"/>
    <w:rsid w:val="00FC6B3F"/>
    <w:rsid w:val="00FC734E"/>
    <w:rsid w:val="00FD1BB6"/>
    <w:rsid w:val="00FD1CA1"/>
    <w:rsid w:val="00FD2C70"/>
    <w:rsid w:val="00FD3785"/>
    <w:rsid w:val="00FD406F"/>
    <w:rsid w:val="00FD5367"/>
    <w:rsid w:val="00FD5938"/>
    <w:rsid w:val="00FD5AB7"/>
    <w:rsid w:val="00FD729F"/>
    <w:rsid w:val="00FD7E1D"/>
    <w:rsid w:val="00FE03FE"/>
    <w:rsid w:val="00FE0BFF"/>
    <w:rsid w:val="00FE19ED"/>
    <w:rsid w:val="00FE2A73"/>
    <w:rsid w:val="00FE334F"/>
    <w:rsid w:val="00FE3656"/>
    <w:rsid w:val="00FE4318"/>
    <w:rsid w:val="00FE45C0"/>
    <w:rsid w:val="00FE4F07"/>
    <w:rsid w:val="00FE508D"/>
    <w:rsid w:val="00FE5880"/>
    <w:rsid w:val="00FF0C85"/>
    <w:rsid w:val="00FF16FD"/>
    <w:rsid w:val="00FF17A0"/>
    <w:rsid w:val="00FF51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287C4D"/>
  <w15:docId w15:val="{F0C9533F-E2A2-47FE-B041-61FF59F5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777BE"/>
    <w:pPr>
      <w:widowControl w:val="0"/>
      <w:spacing w:line="360" w:lineRule="auto"/>
      <w:jc w:val="both"/>
    </w:pPr>
  </w:style>
  <w:style w:type="paragraph" w:styleId="1">
    <w:name w:val="heading 1"/>
    <w:basedOn w:val="a"/>
    <w:next w:val="a"/>
    <w:link w:val="10"/>
    <w:uiPriority w:val="9"/>
    <w:qFormat/>
    <w:rsid w:val="00B93D27"/>
    <w:pPr>
      <w:keepNext/>
      <w:keepLines/>
      <w:numPr>
        <w:numId w:val="2"/>
      </w:numPr>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B93D2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3D27"/>
    <w:pPr>
      <w:keepNext/>
      <w:keepLines/>
      <w:numPr>
        <w:ilvl w:val="2"/>
        <w:numId w:val="2"/>
      </w:numPr>
      <w:spacing w:before="260" w:after="260" w:line="416" w:lineRule="auto"/>
      <w:outlineLvl w:val="2"/>
    </w:pPr>
    <w:rPr>
      <w:rFonts w:eastAsia="Times New Roman"/>
      <w:b/>
      <w:bCs/>
      <w:sz w:val="30"/>
      <w:szCs w:val="32"/>
    </w:rPr>
  </w:style>
  <w:style w:type="paragraph" w:styleId="4">
    <w:name w:val="heading 4"/>
    <w:basedOn w:val="a"/>
    <w:next w:val="a"/>
    <w:link w:val="40"/>
    <w:uiPriority w:val="9"/>
    <w:unhideWhenUsed/>
    <w:qFormat/>
    <w:rsid w:val="00A367AD"/>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93D27"/>
    <w:pPr>
      <w:keepNext/>
      <w:keepLines/>
      <w:numPr>
        <w:ilvl w:val="4"/>
        <w:numId w:val="2"/>
      </w:numPr>
      <w:spacing w:before="280" w:after="290" w:line="376" w:lineRule="auto"/>
      <w:outlineLvl w:val="4"/>
    </w:pPr>
    <w:rPr>
      <w:b/>
      <w:bCs/>
      <w:sz w:val="24"/>
      <w:szCs w:val="28"/>
    </w:rPr>
  </w:style>
  <w:style w:type="paragraph" w:styleId="6">
    <w:name w:val="heading 6"/>
    <w:basedOn w:val="a"/>
    <w:next w:val="a"/>
    <w:link w:val="60"/>
    <w:uiPriority w:val="9"/>
    <w:unhideWhenUsed/>
    <w:qFormat/>
    <w:rsid w:val="00B93D2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93D2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unhideWhenUsed/>
    <w:qFormat/>
    <w:rsid w:val="00B93D2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B93D2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6E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6EF"/>
    <w:rPr>
      <w:sz w:val="18"/>
      <w:szCs w:val="18"/>
    </w:rPr>
  </w:style>
  <w:style w:type="paragraph" w:styleId="a5">
    <w:name w:val="footer"/>
    <w:basedOn w:val="a"/>
    <w:link w:val="a6"/>
    <w:uiPriority w:val="99"/>
    <w:unhideWhenUsed/>
    <w:rsid w:val="004816EF"/>
    <w:pPr>
      <w:tabs>
        <w:tab w:val="center" w:pos="4153"/>
        <w:tab w:val="right" w:pos="8306"/>
      </w:tabs>
      <w:snapToGrid w:val="0"/>
      <w:jc w:val="left"/>
    </w:pPr>
    <w:rPr>
      <w:sz w:val="18"/>
      <w:szCs w:val="18"/>
    </w:rPr>
  </w:style>
  <w:style w:type="character" w:customStyle="1" w:styleId="a6">
    <w:name w:val="页脚 字符"/>
    <w:basedOn w:val="a0"/>
    <w:link w:val="a5"/>
    <w:uiPriority w:val="99"/>
    <w:rsid w:val="004816EF"/>
    <w:rPr>
      <w:sz w:val="18"/>
      <w:szCs w:val="18"/>
    </w:rPr>
  </w:style>
  <w:style w:type="paragraph" w:customStyle="1" w:styleId="a7">
    <w:name w:val="表格标题"/>
    <w:basedOn w:val="a"/>
    <w:unhideWhenUsed/>
    <w:qFormat/>
    <w:rsid w:val="006C4CD6"/>
    <w:pPr>
      <w:wordWrap w:val="0"/>
      <w:jc w:val="center"/>
    </w:pPr>
    <w:rPr>
      <w:rFonts w:ascii="宋体" w:eastAsia="宋体" w:hAnsi="宋体"/>
      <w:b/>
      <w:szCs w:val="21"/>
    </w:rPr>
  </w:style>
  <w:style w:type="paragraph" w:customStyle="1" w:styleId="a8">
    <w:name w:val="表格文本 居左"/>
    <w:basedOn w:val="a"/>
    <w:link w:val="Char"/>
    <w:uiPriority w:val="34"/>
    <w:unhideWhenUsed/>
    <w:qFormat/>
    <w:rsid w:val="006C4CD6"/>
    <w:pPr>
      <w:wordWrap w:val="0"/>
      <w:jc w:val="left"/>
    </w:pPr>
    <w:rPr>
      <w:rFonts w:ascii="宋体" w:eastAsia="宋体" w:hAnsi="宋体"/>
      <w:szCs w:val="21"/>
    </w:rPr>
  </w:style>
  <w:style w:type="character" w:customStyle="1" w:styleId="Char">
    <w:name w:val="表格文本 居左 Char"/>
    <w:basedOn w:val="a0"/>
    <w:link w:val="a8"/>
    <w:uiPriority w:val="34"/>
    <w:qFormat/>
    <w:rsid w:val="006C4CD6"/>
    <w:rPr>
      <w:rFonts w:ascii="宋体" w:eastAsia="宋体" w:hAnsi="宋体"/>
      <w:szCs w:val="21"/>
    </w:rPr>
  </w:style>
  <w:style w:type="character" w:customStyle="1" w:styleId="10">
    <w:name w:val="标题 1 字符"/>
    <w:basedOn w:val="a0"/>
    <w:link w:val="1"/>
    <w:uiPriority w:val="9"/>
    <w:rsid w:val="00B93D27"/>
    <w:rPr>
      <w:b/>
      <w:bCs/>
      <w:kern w:val="44"/>
      <w:sz w:val="36"/>
      <w:szCs w:val="44"/>
    </w:rPr>
  </w:style>
  <w:style w:type="character" w:customStyle="1" w:styleId="20">
    <w:name w:val="标题 2 字符"/>
    <w:basedOn w:val="a0"/>
    <w:link w:val="2"/>
    <w:uiPriority w:val="9"/>
    <w:rsid w:val="00B93D2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3D27"/>
    <w:rPr>
      <w:rFonts w:eastAsia="Times New Roman"/>
      <w:b/>
      <w:bCs/>
      <w:sz w:val="30"/>
      <w:szCs w:val="32"/>
    </w:rPr>
  </w:style>
  <w:style w:type="character" w:customStyle="1" w:styleId="40">
    <w:name w:val="标题 4 字符"/>
    <w:basedOn w:val="a0"/>
    <w:link w:val="4"/>
    <w:uiPriority w:val="9"/>
    <w:rsid w:val="00A367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B93D27"/>
    <w:rPr>
      <w:b/>
      <w:bCs/>
      <w:sz w:val="24"/>
      <w:szCs w:val="28"/>
    </w:rPr>
  </w:style>
  <w:style w:type="character" w:customStyle="1" w:styleId="60">
    <w:name w:val="标题 6 字符"/>
    <w:basedOn w:val="a0"/>
    <w:link w:val="6"/>
    <w:uiPriority w:val="9"/>
    <w:rsid w:val="00B93D27"/>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93D27"/>
    <w:rPr>
      <w:b/>
      <w:bCs/>
      <w:sz w:val="24"/>
      <w:szCs w:val="24"/>
    </w:rPr>
  </w:style>
  <w:style w:type="character" w:customStyle="1" w:styleId="80">
    <w:name w:val="标题 8 字符"/>
    <w:basedOn w:val="a0"/>
    <w:link w:val="8"/>
    <w:uiPriority w:val="9"/>
    <w:rsid w:val="00B93D27"/>
    <w:rPr>
      <w:rFonts w:asciiTheme="majorHAnsi" w:eastAsiaTheme="majorEastAsia" w:hAnsiTheme="majorHAnsi" w:cstheme="majorBidi"/>
      <w:sz w:val="24"/>
      <w:szCs w:val="24"/>
    </w:rPr>
  </w:style>
  <w:style w:type="character" w:customStyle="1" w:styleId="90">
    <w:name w:val="标题 9 字符"/>
    <w:basedOn w:val="a0"/>
    <w:link w:val="9"/>
    <w:uiPriority w:val="9"/>
    <w:rsid w:val="00B93D27"/>
    <w:rPr>
      <w:rFonts w:asciiTheme="majorHAnsi" w:eastAsiaTheme="majorEastAsia" w:hAnsiTheme="majorHAnsi" w:cstheme="majorBidi"/>
      <w:szCs w:val="21"/>
    </w:rPr>
  </w:style>
  <w:style w:type="paragraph" w:styleId="a9">
    <w:name w:val="No Spacing"/>
    <w:uiPriority w:val="1"/>
    <w:qFormat/>
    <w:rsid w:val="00B93D27"/>
    <w:pPr>
      <w:widowControl w:val="0"/>
      <w:jc w:val="both"/>
    </w:pPr>
  </w:style>
  <w:style w:type="paragraph" w:styleId="aa">
    <w:name w:val="Title"/>
    <w:basedOn w:val="a"/>
    <w:next w:val="a"/>
    <w:link w:val="ab"/>
    <w:uiPriority w:val="10"/>
    <w:qFormat/>
    <w:rsid w:val="00B93D27"/>
    <w:pPr>
      <w:spacing w:before="240" w:after="60"/>
      <w:jc w:val="center"/>
      <w:outlineLvl w:val="0"/>
    </w:pPr>
    <w:rPr>
      <w:rFonts w:asciiTheme="majorHAnsi" w:eastAsia="宋体" w:hAnsiTheme="majorHAnsi" w:cstheme="majorBidi"/>
      <w:b/>
      <w:bCs/>
      <w:sz w:val="32"/>
      <w:szCs w:val="32"/>
    </w:rPr>
  </w:style>
  <w:style w:type="character" w:customStyle="1" w:styleId="ab">
    <w:name w:val="标题 字符"/>
    <w:basedOn w:val="a0"/>
    <w:link w:val="aa"/>
    <w:uiPriority w:val="10"/>
    <w:rsid w:val="00B93D27"/>
    <w:rPr>
      <w:rFonts w:asciiTheme="majorHAnsi" w:eastAsia="宋体" w:hAnsiTheme="majorHAnsi" w:cstheme="majorBidi"/>
      <w:b/>
      <w:bCs/>
      <w:sz w:val="32"/>
      <w:szCs w:val="32"/>
    </w:rPr>
  </w:style>
  <w:style w:type="paragraph" w:styleId="11">
    <w:name w:val="toc 1"/>
    <w:basedOn w:val="a"/>
    <w:next w:val="a"/>
    <w:autoRedefine/>
    <w:uiPriority w:val="39"/>
    <w:unhideWhenUsed/>
    <w:rsid w:val="00230D60"/>
    <w:pPr>
      <w:spacing w:before="120" w:after="120"/>
      <w:jc w:val="left"/>
    </w:pPr>
    <w:rPr>
      <w:b/>
      <w:bCs/>
      <w:caps/>
      <w:sz w:val="20"/>
      <w:szCs w:val="20"/>
    </w:rPr>
  </w:style>
  <w:style w:type="paragraph" w:styleId="21">
    <w:name w:val="toc 2"/>
    <w:basedOn w:val="a"/>
    <w:next w:val="a"/>
    <w:autoRedefine/>
    <w:uiPriority w:val="39"/>
    <w:unhideWhenUsed/>
    <w:rsid w:val="00230D60"/>
    <w:pPr>
      <w:ind w:left="210"/>
      <w:jc w:val="left"/>
    </w:pPr>
    <w:rPr>
      <w:smallCaps/>
      <w:sz w:val="20"/>
      <w:szCs w:val="20"/>
    </w:rPr>
  </w:style>
  <w:style w:type="character" w:styleId="ac">
    <w:name w:val="Hyperlink"/>
    <w:basedOn w:val="a0"/>
    <w:uiPriority w:val="99"/>
    <w:unhideWhenUsed/>
    <w:rsid w:val="00230D60"/>
    <w:rPr>
      <w:color w:val="0000FF" w:themeColor="hyperlink"/>
      <w:u w:val="single"/>
    </w:rPr>
  </w:style>
  <w:style w:type="paragraph" w:styleId="31">
    <w:name w:val="toc 3"/>
    <w:basedOn w:val="a"/>
    <w:next w:val="a"/>
    <w:autoRedefine/>
    <w:uiPriority w:val="39"/>
    <w:unhideWhenUsed/>
    <w:rsid w:val="00230D60"/>
    <w:pPr>
      <w:ind w:left="420"/>
      <w:jc w:val="left"/>
    </w:pPr>
    <w:rPr>
      <w:i/>
      <w:iCs/>
      <w:sz w:val="20"/>
      <w:szCs w:val="20"/>
    </w:rPr>
  </w:style>
  <w:style w:type="paragraph" w:styleId="41">
    <w:name w:val="toc 4"/>
    <w:basedOn w:val="a"/>
    <w:next w:val="a"/>
    <w:autoRedefine/>
    <w:uiPriority w:val="39"/>
    <w:unhideWhenUsed/>
    <w:rsid w:val="00230D60"/>
    <w:pPr>
      <w:ind w:left="630"/>
      <w:jc w:val="left"/>
    </w:pPr>
    <w:rPr>
      <w:sz w:val="18"/>
      <w:szCs w:val="18"/>
    </w:rPr>
  </w:style>
  <w:style w:type="paragraph" w:styleId="51">
    <w:name w:val="toc 5"/>
    <w:basedOn w:val="a"/>
    <w:next w:val="a"/>
    <w:autoRedefine/>
    <w:uiPriority w:val="39"/>
    <w:unhideWhenUsed/>
    <w:rsid w:val="00230D60"/>
    <w:pPr>
      <w:ind w:left="840"/>
      <w:jc w:val="left"/>
    </w:pPr>
    <w:rPr>
      <w:sz w:val="18"/>
      <w:szCs w:val="18"/>
    </w:rPr>
  </w:style>
  <w:style w:type="paragraph" w:styleId="61">
    <w:name w:val="toc 6"/>
    <w:basedOn w:val="a"/>
    <w:next w:val="a"/>
    <w:autoRedefine/>
    <w:uiPriority w:val="39"/>
    <w:unhideWhenUsed/>
    <w:rsid w:val="00230D60"/>
    <w:pPr>
      <w:ind w:left="1050"/>
      <w:jc w:val="left"/>
    </w:pPr>
    <w:rPr>
      <w:sz w:val="18"/>
      <w:szCs w:val="18"/>
    </w:rPr>
  </w:style>
  <w:style w:type="paragraph" w:styleId="71">
    <w:name w:val="toc 7"/>
    <w:basedOn w:val="a"/>
    <w:next w:val="a"/>
    <w:autoRedefine/>
    <w:uiPriority w:val="39"/>
    <w:unhideWhenUsed/>
    <w:rsid w:val="00230D60"/>
    <w:pPr>
      <w:ind w:left="1260"/>
      <w:jc w:val="left"/>
    </w:pPr>
    <w:rPr>
      <w:sz w:val="18"/>
      <w:szCs w:val="18"/>
    </w:rPr>
  </w:style>
  <w:style w:type="paragraph" w:styleId="81">
    <w:name w:val="toc 8"/>
    <w:basedOn w:val="a"/>
    <w:next w:val="a"/>
    <w:autoRedefine/>
    <w:uiPriority w:val="39"/>
    <w:unhideWhenUsed/>
    <w:rsid w:val="00230D60"/>
    <w:pPr>
      <w:ind w:left="1470"/>
      <w:jc w:val="left"/>
    </w:pPr>
    <w:rPr>
      <w:sz w:val="18"/>
      <w:szCs w:val="18"/>
    </w:rPr>
  </w:style>
  <w:style w:type="paragraph" w:styleId="91">
    <w:name w:val="toc 9"/>
    <w:basedOn w:val="a"/>
    <w:next w:val="a"/>
    <w:autoRedefine/>
    <w:uiPriority w:val="39"/>
    <w:unhideWhenUsed/>
    <w:rsid w:val="00230D60"/>
    <w:pPr>
      <w:ind w:left="1680"/>
      <w:jc w:val="left"/>
    </w:pPr>
    <w:rPr>
      <w:sz w:val="18"/>
      <w:szCs w:val="18"/>
    </w:rPr>
  </w:style>
  <w:style w:type="paragraph" w:styleId="ad">
    <w:name w:val="Balloon Text"/>
    <w:basedOn w:val="a"/>
    <w:link w:val="ae"/>
    <w:uiPriority w:val="99"/>
    <w:semiHidden/>
    <w:unhideWhenUsed/>
    <w:rsid w:val="00565577"/>
    <w:rPr>
      <w:sz w:val="18"/>
      <w:szCs w:val="18"/>
    </w:rPr>
  </w:style>
  <w:style w:type="character" w:customStyle="1" w:styleId="ae">
    <w:name w:val="批注框文本 字符"/>
    <w:basedOn w:val="a0"/>
    <w:link w:val="ad"/>
    <w:uiPriority w:val="99"/>
    <w:semiHidden/>
    <w:rsid w:val="00565577"/>
    <w:rPr>
      <w:sz w:val="18"/>
      <w:szCs w:val="18"/>
    </w:rPr>
  </w:style>
  <w:style w:type="character" w:styleId="af">
    <w:name w:val="FollowedHyperlink"/>
    <w:basedOn w:val="a0"/>
    <w:uiPriority w:val="99"/>
    <w:semiHidden/>
    <w:unhideWhenUsed/>
    <w:rsid w:val="00F0739A"/>
    <w:rPr>
      <w:color w:val="800080" w:themeColor="followedHyperlink"/>
      <w:u w:val="single"/>
    </w:rPr>
  </w:style>
  <w:style w:type="paragraph" w:styleId="af0">
    <w:name w:val="List Paragraph"/>
    <w:basedOn w:val="a"/>
    <w:uiPriority w:val="34"/>
    <w:qFormat/>
    <w:rsid w:val="004475CC"/>
    <w:pPr>
      <w:ind w:firstLineChars="200" w:firstLine="420"/>
    </w:pPr>
    <w:rPr>
      <w:rFonts w:ascii="Calibri" w:eastAsia="宋体" w:hAnsi="Calibri" w:cs="Times New Roman"/>
    </w:rPr>
  </w:style>
  <w:style w:type="table" w:styleId="af1">
    <w:name w:val="Table Grid"/>
    <w:basedOn w:val="a1"/>
    <w:uiPriority w:val="59"/>
    <w:rsid w:val="00567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334377"/>
    <w:rPr>
      <w:rFonts w:asciiTheme="majorHAnsi" w:eastAsia="黑体" w:hAnsiTheme="majorHAnsi" w:cstheme="majorBidi"/>
      <w:sz w:val="20"/>
      <w:szCs w:val="20"/>
    </w:rPr>
  </w:style>
  <w:style w:type="paragraph" w:styleId="af3">
    <w:name w:val="Body Text"/>
    <w:basedOn w:val="a"/>
    <w:link w:val="af4"/>
    <w:uiPriority w:val="99"/>
    <w:semiHidden/>
    <w:unhideWhenUsed/>
    <w:rsid w:val="003B527F"/>
    <w:pPr>
      <w:spacing w:after="120"/>
    </w:pPr>
  </w:style>
  <w:style w:type="character" w:customStyle="1" w:styleId="af4">
    <w:name w:val="正文文本 字符"/>
    <w:basedOn w:val="a0"/>
    <w:link w:val="af3"/>
    <w:uiPriority w:val="99"/>
    <w:semiHidden/>
    <w:rsid w:val="003B527F"/>
  </w:style>
  <w:style w:type="paragraph" w:styleId="af5">
    <w:name w:val="Body Text First Indent"/>
    <w:basedOn w:val="a"/>
    <w:link w:val="af6"/>
    <w:qFormat/>
    <w:rsid w:val="003B527F"/>
    <w:pPr>
      <w:wordWrap w:val="0"/>
      <w:ind w:firstLineChars="200" w:firstLine="200"/>
    </w:pPr>
    <w:rPr>
      <w:rFonts w:ascii="宋体" w:eastAsia="宋体" w:hAnsi="宋体"/>
      <w:sz w:val="24"/>
      <w:szCs w:val="21"/>
    </w:rPr>
  </w:style>
  <w:style w:type="character" w:customStyle="1" w:styleId="af6">
    <w:name w:val="正文首行缩进 字符"/>
    <w:basedOn w:val="af4"/>
    <w:link w:val="af5"/>
    <w:qFormat/>
    <w:rsid w:val="003B527F"/>
    <w:rPr>
      <w:rFonts w:ascii="宋体" w:eastAsia="宋体" w:hAnsi="宋体"/>
      <w:sz w:val="24"/>
      <w:szCs w:val="21"/>
    </w:rPr>
  </w:style>
  <w:style w:type="paragraph" w:customStyle="1" w:styleId="af7">
    <w:name w:val="表格文本 居中"/>
    <w:basedOn w:val="a"/>
    <w:uiPriority w:val="4"/>
    <w:unhideWhenUsed/>
    <w:qFormat/>
    <w:rsid w:val="003B527F"/>
    <w:pPr>
      <w:wordWrap w:val="0"/>
      <w:spacing w:line="240" w:lineRule="auto"/>
      <w:jc w:val="center"/>
    </w:pPr>
    <w:rPr>
      <w:rFonts w:ascii="宋体" w:eastAsia="宋体" w:hAnsi="宋体"/>
      <w:szCs w:val="21"/>
    </w:rPr>
  </w:style>
  <w:style w:type="paragraph" w:styleId="af8">
    <w:name w:val="Normal (Web)"/>
    <w:basedOn w:val="a"/>
    <w:uiPriority w:val="99"/>
    <w:unhideWhenUsed/>
    <w:rsid w:val="000D3EDB"/>
    <w:pPr>
      <w:widowControl/>
      <w:spacing w:line="240" w:lineRule="auto"/>
      <w:jc w:val="left"/>
    </w:pPr>
    <w:rPr>
      <w:rFonts w:ascii="宋体" w:eastAsia="宋体" w:hAnsi="宋体" w:cs="宋体"/>
      <w:kern w:val="0"/>
      <w:sz w:val="24"/>
      <w:szCs w:val="24"/>
    </w:rPr>
  </w:style>
  <w:style w:type="paragraph" w:styleId="af9">
    <w:name w:val="Document Map"/>
    <w:basedOn w:val="a"/>
    <w:link w:val="afa"/>
    <w:uiPriority w:val="99"/>
    <w:semiHidden/>
    <w:unhideWhenUsed/>
    <w:rsid w:val="002468E0"/>
    <w:rPr>
      <w:rFonts w:ascii="Heiti SC Light" w:eastAsia="Heiti SC Light"/>
      <w:sz w:val="24"/>
      <w:szCs w:val="24"/>
    </w:rPr>
  </w:style>
  <w:style w:type="character" w:customStyle="1" w:styleId="afa">
    <w:name w:val="文档结构图 字符"/>
    <w:basedOn w:val="a0"/>
    <w:link w:val="af9"/>
    <w:uiPriority w:val="99"/>
    <w:semiHidden/>
    <w:rsid w:val="002468E0"/>
    <w:rPr>
      <w:rFonts w:ascii="Heiti SC Light" w:eastAsia="Heiti SC Light"/>
      <w:sz w:val="24"/>
      <w:szCs w:val="24"/>
    </w:rPr>
  </w:style>
  <w:style w:type="paragraph" w:styleId="afb">
    <w:name w:val="Revision"/>
    <w:hidden/>
    <w:uiPriority w:val="99"/>
    <w:semiHidden/>
    <w:rsid w:val="007F33F6"/>
  </w:style>
  <w:style w:type="paragraph" w:styleId="afc">
    <w:name w:val="Subtitle"/>
    <w:basedOn w:val="a"/>
    <w:next w:val="af5"/>
    <w:link w:val="afd"/>
    <w:uiPriority w:val="39"/>
    <w:unhideWhenUsed/>
    <w:qFormat/>
    <w:rsid w:val="0030772B"/>
    <w:pPr>
      <w:keepNext/>
      <w:keepLines/>
      <w:wordWrap w:val="0"/>
      <w:spacing w:line="240" w:lineRule="auto"/>
      <w:jc w:val="center"/>
    </w:pPr>
    <w:rPr>
      <w:rFonts w:asciiTheme="majorHAnsi" w:eastAsia="黑体" w:hAnsiTheme="majorHAnsi" w:cstheme="majorBidi"/>
      <w:bCs/>
      <w:kern w:val="28"/>
      <w:sz w:val="28"/>
      <w:szCs w:val="32"/>
    </w:rPr>
  </w:style>
  <w:style w:type="character" w:customStyle="1" w:styleId="afd">
    <w:name w:val="副标题 字符"/>
    <w:basedOn w:val="a0"/>
    <w:link w:val="afc"/>
    <w:uiPriority w:val="39"/>
    <w:rsid w:val="0030772B"/>
    <w:rPr>
      <w:rFonts w:asciiTheme="majorHAnsi" w:eastAsia="黑体" w:hAnsiTheme="majorHAnsi" w:cstheme="majorBidi"/>
      <w:bCs/>
      <w:kern w:val="28"/>
      <w:sz w:val="28"/>
      <w:szCs w:val="32"/>
    </w:rPr>
  </w:style>
  <w:style w:type="character" w:styleId="afe">
    <w:name w:val="annotation reference"/>
    <w:basedOn w:val="a0"/>
    <w:uiPriority w:val="99"/>
    <w:semiHidden/>
    <w:unhideWhenUsed/>
    <w:rsid w:val="0030772B"/>
    <w:rPr>
      <w:sz w:val="21"/>
      <w:szCs w:val="21"/>
    </w:rPr>
  </w:style>
  <w:style w:type="paragraph" w:styleId="aff">
    <w:name w:val="annotation text"/>
    <w:basedOn w:val="a"/>
    <w:link w:val="aff0"/>
    <w:uiPriority w:val="99"/>
    <w:semiHidden/>
    <w:unhideWhenUsed/>
    <w:rsid w:val="0030772B"/>
    <w:pPr>
      <w:jc w:val="left"/>
    </w:pPr>
  </w:style>
  <w:style w:type="character" w:customStyle="1" w:styleId="aff0">
    <w:name w:val="批注文字 字符"/>
    <w:basedOn w:val="a0"/>
    <w:link w:val="aff"/>
    <w:uiPriority w:val="99"/>
    <w:semiHidden/>
    <w:rsid w:val="0030772B"/>
  </w:style>
  <w:style w:type="paragraph" w:styleId="aff1">
    <w:name w:val="annotation subject"/>
    <w:basedOn w:val="aff"/>
    <w:next w:val="aff"/>
    <w:link w:val="aff2"/>
    <w:uiPriority w:val="99"/>
    <w:semiHidden/>
    <w:unhideWhenUsed/>
    <w:rsid w:val="0030772B"/>
    <w:rPr>
      <w:b/>
      <w:bCs/>
    </w:rPr>
  </w:style>
  <w:style w:type="character" w:customStyle="1" w:styleId="aff2">
    <w:name w:val="批注主题 字符"/>
    <w:basedOn w:val="aff0"/>
    <w:link w:val="aff1"/>
    <w:uiPriority w:val="99"/>
    <w:semiHidden/>
    <w:rsid w:val="0030772B"/>
    <w:rPr>
      <w:b/>
      <w:bCs/>
    </w:rPr>
  </w:style>
  <w:style w:type="paragraph" w:styleId="aff3">
    <w:name w:val="footnote text"/>
    <w:basedOn w:val="a"/>
    <w:link w:val="aff4"/>
    <w:uiPriority w:val="99"/>
    <w:semiHidden/>
    <w:unhideWhenUsed/>
    <w:rsid w:val="00E45114"/>
    <w:pPr>
      <w:snapToGrid w:val="0"/>
      <w:jc w:val="left"/>
    </w:pPr>
    <w:rPr>
      <w:sz w:val="18"/>
      <w:szCs w:val="18"/>
    </w:rPr>
  </w:style>
  <w:style w:type="character" w:customStyle="1" w:styleId="aff4">
    <w:name w:val="脚注文本 字符"/>
    <w:basedOn w:val="a0"/>
    <w:link w:val="aff3"/>
    <w:uiPriority w:val="99"/>
    <w:semiHidden/>
    <w:rsid w:val="00E45114"/>
    <w:rPr>
      <w:sz w:val="18"/>
      <w:szCs w:val="18"/>
    </w:rPr>
  </w:style>
  <w:style w:type="character" w:styleId="aff5">
    <w:name w:val="footnote reference"/>
    <w:basedOn w:val="a0"/>
    <w:uiPriority w:val="99"/>
    <w:semiHidden/>
    <w:unhideWhenUsed/>
    <w:rsid w:val="00E45114"/>
    <w:rPr>
      <w:vertAlign w:val="superscript"/>
    </w:rPr>
  </w:style>
  <w:style w:type="character" w:styleId="aff6">
    <w:name w:val="Mention"/>
    <w:basedOn w:val="a0"/>
    <w:uiPriority w:val="99"/>
    <w:semiHidden/>
    <w:unhideWhenUsed/>
    <w:rsid w:val="008B68F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1216">
      <w:bodyDiv w:val="1"/>
      <w:marLeft w:val="0"/>
      <w:marRight w:val="0"/>
      <w:marTop w:val="0"/>
      <w:marBottom w:val="0"/>
      <w:divBdr>
        <w:top w:val="none" w:sz="0" w:space="0" w:color="auto"/>
        <w:left w:val="none" w:sz="0" w:space="0" w:color="auto"/>
        <w:bottom w:val="none" w:sz="0" w:space="0" w:color="auto"/>
        <w:right w:val="none" w:sz="0" w:space="0" w:color="auto"/>
      </w:divBdr>
    </w:div>
    <w:div w:id="107891558">
      <w:bodyDiv w:val="1"/>
      <w:marLeft w:val="0"/>
      <w:marRight w:val="0"/>
      <w:marTop w:val="0"/>
      <w:marBottom w:val="0"/>
      <w:divBdr>
        <w:top w:val="none" w:sz="0" w:space="0" w:color="auto"/>
        <w:left w:val="none" w:sz="0" w:space="0" w:color="auto"/>
        <w:bottom w:val="none" w:sz="0" w:space="0" w:color="auto"/>
        <w:right w:val="none" w:sz="0" w:space="0" w:color="auto"/>
      </w:divBdr>
      <w:divsChild>
        <w:div w:id="1266038748">
          <w:marLeft w:val="0"/>
          <w:marRight w:val="0"/>
          <w:marTop w:val="0"/>
          <w:marBottom w:val="0"/>
          <w:divBdr>
            <w:top w:val="none" w:sz="0" w:space="0" w:color="auto"/>
            <w:left w:val="none" w:sz="0" w:space="0" w:color="auto"/>
            <w:bottom w:val="none" w:sz="0" w:space="0" w:color="auto"/>
            <w:right w:val="none" w:sz="0" w:space="0" w:color="auto"/>
          </w:divBdr>
          <w:divsChild>
            <w:div w:id="200438781">
              <w:marLeft w:val="0"/>
              <w:marRight w:val="0"/>
              <w:marTop w:val="0"/>
              <w:marBottom w:val="0"/>
              <w:divBdr>
                <w:top w:val="none" w:sz="0" w:space="0" w:color="auto"/>
                <w:left w:val="none" w:sz="0" w:space="0" w:color="auto"/>
                <w:bottom w:val="none" w:sz="0" w:space="0" w:color="auto"/>
                <w:right w:val="none" w:sz="0" w:space="0" w:color="auto"/>
              </w:divBdr>
              <w:divsChild>
                <w:div w:id="1662199514">
                  <w:marLeft w:val="0"/>
                  <w:marRight w:val="0"/>
                  <w:marTop w:val="0"/>
                  <w:marBottom w:val="0"/>
                  <w:divBdr>
                    <w:top w:val="none" w:sz="0" w:space="0" w:color="auto"/>
                    <w:left w:val="none" w:sz="0" w:space="0" w:color="auto"/>
                    <w:bottom w:val="none" w:sz="0" w:space="0" w:color="auto"/>
                    <w:right w:val="none" w:sz="0" w:space="0" w:color="auto"/>
                  </w:divBdr>
                  <w:divsChild>
                    <w:div w:id="7400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52164">
      <w:bodyDiv w:val="1"/>
      <w:marLeft w:val="0"/>
      <w:marRight w:val="0"/>
      <w:marTop w:val="0"/>
      <w:marBottom w:val="0"/>
      <w:divBdr>
        <w:top w:val="none" w:sz="0" w:space="0" w:color="auto"/>
        <w:left w:val="none" w:sz="0" w:space="0" w:color="auto"/>
        <w:bottom w:val="none" w:sz="0" w:space="0" w:color="auto"/>
        <w:right w:val="none" w:sz="0" w:space="0" w:color="auto"/>
      </w:divBdr>
    </w:div>
    <w:div w:id="475804133">
      <w:bodyDiv w:val="1"/>
      <w:marLeft w:val="0"/>
      <w:marRight w:val="0"/>
      <w:marTop w:val="0"/>
      <w:marBottom w:val="0"/>
      <w:divBdr>
        <w:top w:val="none" w:sz="0" w:space="0" w:color="auto"/>
        <w:left w:val="none" w:sz="0" w:space="0" w:color="auto"/>
        <w:bottom w:val="none" w:sz="0" w:space="0" w:color="auto"/>
        <w:right w:val="none" w:sz="0" w:space="0" w:color="auto"/>
      </w:divBdr>
      <w:divsChild>
        <w:div w:id="1970160943">
          <w:marLeft w:val="0"/>
          <w:marRight w:val="0"/>
          <w:marTop w:val="0"/>
          <w:marBottom w:val="0"/>
          <w:divBdr>
            <w:top w:val="none" w:sz="0" w:space="0" w:color="auto"/>
            <w:left w:val="none" w:sz="0" w:space="0" w:color="auto"/>
            <w:bottom w:val="none" w:sz="0" w:space="0" w:color="auto"/>
            <w:right w:val="none" w:sz="0" w:space="0" w:color="auto"/>
          </w:divBdr>
        </w:div>
        <w:div w:id="517546217">
          <w:marLeft w:val="0"/>
          <w:marRight w:val="0"/>
          <w:marTop w:val="0"/>
          <w:marBottom w:val="0"/>
          <w:divBdr>
            <w:top w:val="none" w:sz="0" w:space="0" w:color="auto"/>
            <w:left w:val="none" w:sz="0" w:space="0" w:color="auto"/>
            <w:bottom w:val="none" w:sz="0" w:space="0" w:color="auto"/>
            <w:right w:val="none" w:sz="0" w:space="0" w:color="auto"/>
          </w:divBdr>
        </w:div>
      </w:divsChild>
    </w:div>
    <w:div w:id="603465879">
      <w:bodyDiv w:val="1"/>
      <w:marLeft w:val="0"/>
      <w:marRight w:val="0"/>
      <w:marTop w:val="0"/>
      <w:marBottom w:val="0"/>
      <w:divBdr>
        <w:top w:val="none" w:sz="0" w:space="0" w:color="auto"/>
        <w:left w:val="none" w:sz="0" w:space="0" w:color="auto"/>
        <w:bottom w:val="none" w:sz="0" w:space="0" w:color="auto"/>
        <w:right w:val="none" w:sz="0" w:space="0" w:color="auto"/>
      </w:divBdr>
    </w:div>
    <w:div w:id="619410205">
      <w:bodyDiv w:val="1"/>
      <w:marLeft w:val="0"/>
      <w:marRight w:val="0"/>
      <w:marTop w:val="0"/>
      <w:marBottom w:val="0"/>
      <w:divBdr>
        <w:top w:val="none" w:sz="0" w:space="0" w:color="auto"/>
        <w:left w:val="none" w:sz="0" w:space="0" w:color="auto"/>
        <w:bottom w:val="none" w:sz="0" w:space="0" w:color="auto"/>
        <w:right w:val="none" w:sz="0" w:space="0" w:color="auto"/>
      </w:divBdr>
    </w:div>
    <w:div w:id="676544212">
      <w:bodyDiv w:val="1"/>
      <w:marLeft w:val="0"/>
      <w:marRight w:val="0"/>
      <w:marTop w:val="0"/>
      <w:marBottom w:val="0"/>
      <w:divBdr>
        <w:top w:val="none" w:sz="0" w:space="0" w:color="auto"/>
        <w:left w:val="none" w:sz="0" w:space="0" w:color="auto"/>
        <w:bottom w:val="none" w:sz="0" w:space="0" w:color="auto"/>
        <w:right w:val="none" w:sz="0" w:space="0" w:color="auto"/>
      </w:divBdr>
      <w:divsChild>
        <w:div w:id="1408378650">
          <w:marLeft w:val="0"/>
          <w:marRight w:val="0"/>
          <w:marTop w:val="0"/>
          <w:marBottom w:val="0"/>
          <w:divBdr>
            <w:top w:val="none" w:sz="0" w:space="0" w:color="auto"/>
            <w:left w:val="none" w:sz="0" w:space="0" w:color="auto"/>
            <w:bottom w:val="none" w:sz="0" w:space="0" w:color="auto"/>
            <w:right w:val="none" w:sz="0" w:space="0" w:color="auto"/>
          </w:divBdr>
        </w:div>
      </w:divsChild>
    </w:div>
    <w:div w:id="787819397">
      <w:bodyDiv w:val="1"/>
      <w:marLeft w:val="0"/>
      <w:marRight w:val="0"/>
      <w:marTop w:val="0"/>
      <w:marBottom w:val="0"/>
      <w:divBdr>
        <w:top w:val="none" w:sz="0" w:space="0" w:color="auto"/>
        <w:left w:val="none" w:sz="0" w:space="0" w:color="auto"/>
        <w:bottom w:val="none" w:sz="0" w:space="0" w:color="auto"/>
        <w:right w:val="none" w:sz="0" w:space="0" w:color="auto"/>
      </w:divBdr>
    </w:div>
    <w:div w:id="1160190668">
      <w:bodyDiv w:val="1"/>
      <w:marLeft w:val="0"/>
      <w:marRight w:val="0"/>
      <w:marTop w:val="0"/>
      <w:marBottom w:val="0"/>
      <w:divBdr>
        <w:top w:val="none" w:sz="0" w:space="0" w:color="auto"/>
        <w:left w:val="none" w:sz="0" w:space="0" w:color="auto"/>
        <w:bottom w:val="none" w:sz="0" w:space="0" w:color="auto"/>
        <w:right w:val="none" w:sz="0" w:space="0" w:color="auto"/>
      </w:divBdr>
    </w:div>
    <w:div w:id="1191846016">
      <w:bodyDiv w:val="1"/>
      <w:marLeft w:val="0"/>
      <w:marRight w:val="0"/>
      <w:marTop w:val="0"/>
      <w:marBottom w:val="0"/>
      <w:divBdr>
        <w:top w:val="none" w:sz="0" w:space="0" w:color="auto"/>
        <w:left w:val="none" w:sz="0" w:space="0" w:color="auto"/>
        <w:bottom w:val="none" w:sz="0" w:space="0" w:color="auto"/>
        <w:right w:val="none" w:sz="0" w:space="0" w:color="auto"/>
      </w:divBdr>
      <w:divsChild>
        <w:div w:id="292905983">
          <w:marLeft w:val="0"/>
          <w:marRight w:val="0"/>
          <w:marTop w:val="0"/>
          <w:marBottom w:val="0"/>
          <w:divBdr>
            <w:top w:val="none" w:sz="0" w:space="0" w:color="auto"/>
            <w:left w:val="none" w:sz="0" w:space="0" w:color="auto"/>
            <w:bottom w:val="none" w:sz="0" w:space="0" w:color="auto"/>
            <w:right w:val="none" w:sz="0" w:space="0" w:color="auto"/>
          </w:divBdr>
        </w:div>
      </w:divsChild>
    </w:div>
    <w:div w:id="1209143390">
      <w:bodyDiv w:val="1"/>
      <w:marLeft w:val="0"/>
      <w:marRight w:val="0"/>
      <w:marTop w:val="0"/>
      <w:marBottom w:val="0"/>
      <w:divBdr>
        <w:top w:val="none" w:sz="0" w:space="0" w:color="auto"/>
        <w:left w:val="none" w:sz="0" w:space="0" w:color="auto"/>
        <w:bottom w:val="none" w:sz="0" w:space="0" w:color="auto"/>
        <w:right w:val="none" w:sz="0" w:space="0" w:color="auto"/>
      </w:divBdr>
    </w:div>
    <w:div w:id="1215578227">
      <w:bodyDiv w:val="1"/>
      <w:marLeft w:val="0"/>
      <w:marRight w:val="0"/>
      <w:marTop w:val="0"/>
      <w:marBottom w:val="0"/>
      <w:divBdr>
        <w:top w:val="none" w:sz="0" w:space="0" w:color="auto"/>
        <w:left w:val="none" w:sz="0" w:space="0" w:color="auto"/>
        <w:bottom w:val="none" w:sz="0" w:space="0" w:color="auto"/>
        <w:right w:val="none" w:sz="0" w:space="0" w:color="auto"/>
      </w:divBdr>
    </w:div>
    <w:div w:id="1340042878">
      <w:bodyDiv w:val="1"/>
      <w:marLeft w:val="0"/>
      <w:marRight w:val="0"/>
      <w:marTop w:val="0"/>
      <w:marBottom w:val="0"/>
      <w:divBdr>
        <w:top w:val="none" w:sz="0" w:space="0" w:color="auto"/>
        <w:left w:val="none" w:sz="0" w:space="0" w:color="auto"/>
        <w:bottom w:val="none" w:sz="0" w:space="0" w:color="auto"/>
        <w:right w:val="none" w:sz="0" w:space="0" w:color="auto"/>
      </w:divBdr>
      <w:divsChild>
        <w:div w:id="270012029">
          <w:marLeft w:val="0"/>
          <w:marRight w:val="0"/>
          <w:marTop w:val="0"/>
          <w:marBottom w:val="0"/>
          <w:divBdr>
            <w:top w:val="none" w:sz="0" w:space="0" w:color="auto"/>
            <w:left w:val="none" w:sz="0" w:space="0" w:color="auto"/>
            <w:bottom w:val="none" w:sz="0" w:space="0" w:color="auto"/>
            <w:right w:val="none" w:sz="0" w:space="0" w:color="auto"/>
          </w:divBdr>
        </w:div>
      </w:divsChild>
    </w:div>
    <w:div w:id="1612470863">
      <w:bodyDiv w:val="1"/>
      <w:marLeft w:val="0"/>
      <w:marRight w:val="0"/>
      <w:marTop w:val="0"/>
      <w:marBottom w:val="0"/>
      <w:divBdr>
        <w:top w:val="none" w:sz="0" w:space="0" w:color="auto"/>
        <w:left w:val="none" w:sz="0" w:space="0" w:color="auto"/>
        <w:bottom w:val="none" w:sz="0" w:space="0" w:color="auto"/>
        <w:right w:val="none" w:sz="0" w:space="0" w:color="auto"/>
      </w:divBdr>
      <w:divsChild>
        <w:div w:id="1066807766">
          <w:marLeft w:val="0"/>
          <w:marRight w:val="0"/>
          <w:marTop w:val="0"/>
          <w:marBottom w:val="0"/>
          <w:divBdr>
            <w:top w:val="none" w:sz="0" w:space="0" w:color="auto"/>
            <w:left w:val="none" w:sz="0" w:space="0" w:color="auto"/>
            <w:bottom w:val="none" w:sz="0" w:space="0" w:color="auto"/>
            <w:right w:val="none" w:sz="0" w:space="0" w:color="auto"/>
          </w:divBdr>
        </w:div>
        <w:div w:id="2033456138">
          <w:marLeft w:val="0"/>
          <w:marRight w:val="0"/>
          <w:marTop w:val="0"/>
          <w:marBottom w:val="0"/>
          <w:divBdr>
            <w:top w:val="none" w:sz="0" w:space="0" w:color="auto"/>
            <w:left w:val="none" w:sz="0" w:space="0" w:color="auto"/>
            <w:bottom w:val="none" w:sz="0" w:space="0" w:color="auto"/>
            <w:right w:val="none" w:sz="0" w:space="0" w:color="auto"/>
          </w:divBdr>
        </w:div>
      </w:divsChild>
    </w:div>
    <w:div w:id="1674870289">
      <w:bodyDiv w:val="1"/>
      <w:marLeft w:val="0"/>
      <w:marRight w:val="0"/>
      <w:marTop w:val="0"/>
      <w:marBottom w:val="0"/>
      <w:divBdr>
        <w:top w:val="none" w:sz="0" w:space="0" w:color="auto"/>
        <w:left w:val="none" w:sz="0" w:space="0" w:color="auto"/>
        <w:bottom w:val="none" w:sz="0" w:space="0" w:color="auto"/>
        <w:right w:val="none" w:sz="0" w:space="0" w:color="auto"/>
      </w:divBdr>
    </w:div>
    <w:div w:id="1734155471">
      <w:bodyDiv w:val="1"/>
      <w:marLeft w:val="0"/>
      <w:marRight w:val="0"/>
      <w:marTop w:val="0"/>
      <w:marBottom w:val="0"/>
      <w:divBdr>
        <w:top w:val="none" w:sz="0" w:space="0" w:color="auto"/>
        <w:left w:val="none" w:sz="0" w:space="0" w:color="auto"/>
        <w:bottom w:val="none" w:sz="0" w:space="0" w:color="auto"/>
        <w:right w:val="none" w:sz="0" w:space="0" w:color="auto"/>
      </w:divBdr>
    </w:div>
    <w:div w:id="1813210214">
      <w:bodyDiv w:val="1"/>
      <w:marLeft w:val="0"/>
      <w:marRight w:val="0"/>
      <w:marTop w:val="0"/>
      <w:marBottom w:val="0"/>
      <w:divBdr>
        <w:top w:val="none" w:sz="0" w:space="0" w:color="auto"/>
        <w:left w:val="none" w:sz="0" w:space="0" w:color="auto"/>
        <w:bottom w:val="none" w:sz="0" w:space="0" w:color="auto"/>
        <w:right w:val="none" w:sz="0" w:space="0" w:color="auto"/>
      </w:divBdr>
    </w:div>
    <w:div w:id="1999336120">
      <w:bodyDiv w:val="1"/>
      <w:marLeft w:val="0"/>
      <w:marRight w:val="0"/>
      <w:marTop w:val="0"/>
      <w:marBottom w:val="0"/>
      <w:divBdr>
        <w:top w:val="none" w:sz="0" w:space="0" w:color="auto"/>
        <w:left w:val="none" w:sz="0" w:space="0" w:color="auto"/>
        <w:bottom w:val="none" w:sz="0" w:space="0" w:color="auto"/>
        <w:right w:val="none" w:sz="0" w:space="0" w:color="auto"/>
      </w:divBdr>
    </w:div>
    <w:div w:id="2020617970">
      <w:bodyDiv w:val="1"/>
      <w:marLeft w:val="0"/>
      <w:marRight w:val="0"/>
      <w:marTop w:val="0"/>
      <w:marBottom w:val="0"/>
      <w:divBdr>
        <w:top w:val="none" w:sz="0" w:space="0" w:color="auto"/>
        <w:left w:val="none" w:sz="0" w:space="0" w:color="auto"/>
        <w:bottom w:val="none" w:sz="0" w:space="0" w:color="auto"/>
        <w:right w:val="none" w:sz="0" w:space="0" w:color="auto"/>
      </w:divBdr>
    </w:div>
    <w:div w:id="20230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microsoft.com/office/2011/relationships/commentsExtended" Target="commentsExtended.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58.250.204.55:2002"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1B6137-6F01-46FC-A1B1-F0B0CF4708A4}">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ADC5B-7F7F-49FA-A89B-C64914EF5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22497</TotalTime>
  <Pages>1</Pages>
  <Words>21338</Words>
  <Characters>121633</Characters>
  <Application>Microsoft Office Word</Application>
  <DocSecurity>0</DocSecurity>
  <Lines>1013</Lines>
  <Paragraphs>285</Paragraphs>
  <ScaleCrop>false</ScaleCrop>
  <Company/>
  <LinksUpToDate>false</LinksUpToDate>
  <CharactersWithSpaces>142686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apple-1</dc:creator>
  <cp:lastModifiedBy>fangzi</cp:lastModifiedBy>
  <cp:revision>1074</cp:revision>
  <cp:lastPrinted>2016-08-15T10:40:00Z</cp:lastPrinted>
  <dcterms:created xsi:type="dcterms:W3CDTF">2016-07-22T04:21:00Z</dcterms:created>
  <dcterms:modified xsi:type="dcterms:W3CDTF">2017-02-13T07:56:00Z</dcterms:modified>
</cp:coreProperties>
</file>